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1AE097" w14:textId="77777777" w:rsidR="00E84ECF" w:rsidRPr="00E84ECF" w:rsidRDefault="00E84ECF" w:rsidP="00E84ECF">
      <w:pPr>
        <w:spacing w:after="0" w:line="360" w:lineRule="auto"/>
        <w:rPr>
          <w:ins w:id="0" w:author="Φλούδα Χριστίνα" w:date="2019-01-09T14:48:00Z"/>
          <w:rFonts w:eastAsia="Times New Roman"/>
          <w:szCs w:val="24"/>
          <w:lang w:eastAsia="en-US"/>
        </w:rPr>
      </w:pPr>
      <w:ins w:id="1" w:author="Φλούδα Χριστίνα" w:date="2019-01-09T14:48:00Z">
        <w:r w:rsidRPr="00E84ECF">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5326F571" w14:textId="77777777" w:rsidR="00E84ECF" w:rsidRPr="00E84ECF" w:rsidRDefault="00E84ECF" w:rsidP="00E84ECF">
      <w:pPr>
        <w:spacing w:after="0" w:line="360" w:lineRule="auto"/>
        <w:rPr>
          <w:ins w:id="2" w:author="Φλούδα Χριστίνα" w:date="2019-01-09T14:48:00Z"/>
          <w:rFonts w:eastAsia="Times New Roman"/>
          <w:szCs w:val="24"/>
          <w:lang w:eastAsia="en-US"/>
        </w:rPr>
      </w:pPr>
    </w:p>
    <w:p w14:paraId="18A2E22B" w14:textId="77777777" w:rsidR="00E84ECF" w:rsidRPr="00E84ECF" w:rsidRDefault="00E84ECF" w:rsidP="00E84ECF">
      <w:pPr>
        <w:spacing w:after="0" w:line="360" w:lineRule="auto"/>
        <w:rPr>
          <w:ins w:id="3" w:author="Φλούδα Χριστίνα" w:date="2019-01-09T14:48:00Z"/>
          <w:rFonts w:eastAsia="Times New Roman"/>
          <w:szCs w:val="24"/>
          <w:lang w:eastAsia="en-US"/>
        </w:rPr>
      </w:pPr>
      <w:ins w:id="4" w:author="Φλούδα Χριστίνα" w:date="2019-01-09T14:48:00Z">
        <w:r w:rsidRPr="00E84ECF">
          <w:rPr>
            <w:rFonts w:eastAsia="Times New Roman"/>
            <w:szCs w:val="24"/>
            <w:lang w:eastAsia="en-US"/>
          </w:rPr>
          <w:t>ΠΙΝΑΚΑΣ ΠΕΡΙΕΧΟΜΕΝΩΝ</w:t>
        </w:r>
      </w:ins>
    </w:p>
    <w:p w14:paraId="3BCB5799" w14:textId="77777777" w:rsidR="00E84ECF" w:rsidRPr="00E84ECF" w:rsidRDefault="00E84ECF" w:rsidP="00E84ECF">
      <w:pPr>
        <w:spacing w:after="0" w:line="360" w:lineRule="auto"/>
        <w:rPr>
          <w:ins w:id="5" w:author="Φλούδα Χριστίνα" w:date="2019-01-09T14:48:00Z"/>
          <w:rFonts w:eastAsia="Times New Roman"/>
          <w:szCs w:val="24"/>
          <w:lang w:eastAsia="en-US"/>
        </w:rPr>
      </w:pPr>
      <w:ins w:id="6" w:author="Φλούδα Χριστίνα" w:date="2019-01-09T14:48:00Z">
        <w:r w:rsidRPr="00E84ECF">
          <w:rPr>
            <w:rFonts w:eastAsia="Times New Roman"/>
            <w:szCs w:val="24"/>
            <w:lang w:eastAsia="en-US"/>
          </w:rPr>
          <w:t xml:space="preserve">ΙΖ΄ ΠΕΡΙΟΔΟΣ </w:t>
        </w:r>
      </w:ins>
    </w:p>
    <w:p w14:paraId="02EC6978" w14:textId="77777777" w:rsidR="00E84ECF" w:rsidRPr="00E84ECF" w:rsidRDefault="00E84ECF" w:rsidP="00E84ECF">
      <w:pPr>
        <w:spacing w:after="0" w:line="360" w:lineRule="auto"/>
        <w:rPr>
          <w:ins w:id="7" w:author="Φλούδα Χριστίνα" w:date="2019-01-09T14:48:00Z"/>
          <w:rFonts w:eastAsia="Times New Roman"/>
          <w:szCs w:val="24"/>
          <w:lang w:eastAsia="en-US"/>
        </w:rPr>
      </w:pPr>
      <w:ins w:id="8" w:author="Φλούδα Χριστίνα" w:date="2019-01-09T14:48:00Z">
        <w:r w:rsidRPr="00E84ECF">
          <w:rPr>
            <w:rFonts w:eastAsia="Times New Roman"/>
            <w:szCs w:val="24"/>
            <w:lang w:eastAsia="en-US"/>
          </w:rPr>
          <w:t>ΠΡΟΕΔΡΕΥΟΜΕΝΗΣ ΚΟΙΝΟΒΟΥΛΕΥΤΙΚΗΣ ΔΗΜΟΚΡΑΤΙΑΣ</w:t>
        </w:r>
      </w:ins>
    </w:p>
    <w:p w14:paraId="4296CEC0" w14:textId="77777777" w:rsidR="00E84ECF" w:rsidRPr="00E84ECF" w:rsidRDefault="00E84ECF" w:rsidP="00E84ECF">
      <w:pPr>
        <w:spacing w:after="0" w:line="360" w:lineRule="auto"/>
        <w:rPr>
          <w:ins w:id="9" w:author="Φλούδα Χριστίνα" w:date="2019-01-09T14:48:00Z"/>
          <w:rFonts w:eastAsia="Times New Roman"/>
          <w:szCs w:val="24"/>
          <w:lang w:eastAsia="en-US"/>
        </w:rPr>
      </w:pPr>
      <w:ins w:id="10" w:author="Φλούδα Χριστίνα" w:date="2019-01-09T14:48:00Z">
        <w:r w:rsidRPr="00E84ECF">
          <w:rPr>
            <w:rFonts w:eastAsia="Times New Roman"/>
            <w:szCs w:val="24"/>
            <w:lang w:eastAsia="en-US"/>
          </w:rPr>
          <w:t>ΣΥΝΟΔΟΣ Δ΄</w:t>
        </w:r>
      </w:ins>
    </w:p>
    <w:p w14:paraId="2E867166" w14:textId="77777777" w:rsidR="00E84ECF" w:rsidRPr="00E84ECF" w:rsidRDefault="00E84ECF" w:rsidP="00E84ECF">
      <w:pPr>
        <w:spacing w:after="0" w:line="360" w:lineRule="auto"/>
        <w:rPr>
          <w:ins w:id="11" w:author="Φλούδα Χριστίνα" w:date="2019-01-09T14:48:00Z"/>
          <w:rFonts w:eastAsia="Times New Roman"/>
          <w:szCs w:val="24"/>
          <w:lang w:eastAsia="en-US"/>
        </w:rPr>
      </w:pPr>
    </w:p>
    <w:p w14:paraId="76B911C5" w14:textId="77777777" w:rsidR="00E84ECF" w:rsidRPr="00E84ECF" w:rsidRDefault="00E84ECF" w:rsidP="00E84ECF">
      <w:pPr>
        <w:spacing w:after="0" w:line="360" w:lineRule="auto"/>
        <w:rPr>
          <w:ins w:id="12" w:author="Φλούδα Χριστίνα" w:date="2019-01-09T14:48:00Z"/>
          <w:rFonts w:eastAsia="Times New Roman"/>
          <w:szCs w:val="24"/>
          <w:lang w:eastAsia="en-US"/>
        </w:rPr>
      </w:pPr>
      <w:ins w:id="13" w:author="Φλούδα Χριστίνα" w:date="2019-01-09T14:48:00Z">
        <w:r w:rsidRPr="00E84ECF">
          <w:rPr>
            <w:rFonts w:eastAsia="Times New Roman"/>
            <w:szCs w:val="24"/>
            <w:lang w:eastAsia="en-US"/>
          </w:rPr>
          <w:t>ΣΥΝΕΔΡΙΑΣΗ ΜΣΤ΄</w:t>
        </w:r>
      </w:ins>
    </w:p>
    <w:p w14:paraId="34EBA9DA" w14:textId="77777777" w:rsidR="00E84ECF" w:rsidRPr="00E84ECF" w:rsidRDefault="00E84ECF" w:rsidP="00E84ECF">
      <w:pPr>
        <w:spacing w:after="0" w:line="360" w:lineRule="auto"/>
        <w:rPr>
          <w:ins w:id="14" w:author="Φλούδα Χριστίνα" w:date="2019-01-09T14:48:00Z"/>
          <w:rFonts w:eastAsia="Times New Roman"/>
          <w:szCs w:val="24"/>
          <w:lang w:eastAsia="en-US"/>
        </w:rPr>
      </w:pPr>
      <w:ins w:id="15" w:author="Φλούδα Χριστίνα" w:date="2019-01-09T14:48:00Z">
        <w:r w:rsidRPr="00E84ECF">
          <w:rPr>
            <w:rFonts w:eastAsia="Times New Roman"/>
            <w:szCs w:val="24"/>
            <w:lang w:eastAsia="en-US"/>
          </w:rPr>
          <w:t>Τρίτη  18 Δεκεμβρίου 2018</w:t>
        </w:r>
      </w:ins>
    </w:p>
    <w:p w14:paraId="4FDFF0A1" w14:textId="77777777" w:rsidR="00E84ECF" w:rsidRPr="00E84ECF" w:rsidRDefault="00E84ECF" w:rsidP="00E84ECF">
      <w:pPr>
        <w:spacing w:after="0" w:line="360" w:lineRule="auto"/>
        <w:rPr>
          <w:ins w:id="16" w:author="Φλούδα Χριστίνα" w:date="2019-01-09T14:48:00Z"/>
          <w:rFonts w:eastAsia="Times New Roman"/>
          <w:szCs w:val="24"/>
          <w:lang w:eastAsia="en-US"/>
        </w:rPr>
      </w:pPr>
    </w:p>
    <w:p w14:paraId="5D1F218F" w14:textId="77777777" w:rsidR="00E84ECF" w:rsidRPr="00E84ECF" w:rsidRDefault="00E84ECF" w:rsidP="00E84ECF">
      <w:pPr>
        <w:spacing w:after="0" w:line="360" w:lineRule="auto"/>
        <w:rPr>
          <w:ins w:id="17" w:author="Φλούδα Χριστίνα" w:date="2019-01-09T14:48:00Z"/>
          <w:rFonts w:eastAsia="Times New Roman"/>
          <w:szCs w:val="24"/>
          <w:lang w:eastAsia="en-US"/>
        </w:rPr>
      </w:pPr>
      <w:ins w:id="18" w:author="Φλούδα Χριστίνα" w:date="2019-01-09T14:48:00Z">
        <w:r w:rsidRPr="00E84ECF">
          <w:rPr>
            <w:rFonts w:eastAsia="Times New Roman"/>
            <w:szCs w:val="24"/>
            <w:lang w:eastAsia="en-US"/>
          </w:rPr>
          <w:t>ΘΕΜΑΤΑ</w:t>
        </w:r>
      </w:ins>
    </w:p>
    <w:p w14:paraId="0E575952" w14:textId="77777777" w:rsidR="00E84ECF" w:rsidRPr="00E84ECF" w:rsidRDefault="00E84ECF" w:rsidP="00E84ECF">
      <w:pPr>
        <w:spacing w:after="0" w:line="360" w:lineRule="auto"/>
        <w:rPr>
          <w:ins w:id="19" w:author="Φλούδα Χριστίνα" w:date="2019-01-09T14:48:00Z"/>
          <w:rFonts w:eastAsia="Times New Roman"/>
          <w:szCs w:val="24"/>
          <w:lang w:eastAsia="en-US"/>
        </w:rPr>
      </w:pPr>
      <w:ins w:id="20" w:author="Φλούδα Χριστίνα" w:date="2019-01-09T14:48:00Z">
        <w:r w:rsidRPr="00E84ECF">
          <w:rPr>
            <w:rFonts w:eastAsia="Times New Roman"/>
            <w:szCs w:val="24"/>
            <w:lang w:eastAsia="en-US"/>
          </w:rPr>
          <w:t xml:space="preserve"> </w:t>
        </w:r>
        <w:r w:rsidRPr="00E84ECF">
          <w:rPr>
            <w:rFonts w:eastAsia="Times New Roman"/>
            <w:szCs w:val="24"/>
            <w:lang w:eastAsia="en-US"/>
          </w:rPr>
          <w:br/>
          <w:t xml:space="preserve">Α. ΕΙΔΙΚΑ ΘΕΜΑΤΑ </w:t>
        </w:r>
        <w:r w:rsidRPr="00E84ECF">
          <w:rPr>
            <w:rFonts w:eastAsia="Times New Roman"/>
            <w:szCs w:val="24"/>
            <w:lang w:eastAsia="en-US"/>
          </w:rPr>
          <w:br/>
          <w:t xml:space="preserve">1. Επικύρωση Πρακτικών, σελ. </w:t>
        </w:r>
        <w:r w:rsidRPr="00E84ECF">
          <w:rPr>
            <w:rFonts w:eastAsia="Times New Roman"/>
            <w:szCs w:val="24"/>
            <w:lang w:eastAsia="en-US"/>
          </w:rPr>
          <w:br/>
          <w:t xml:space="preserve">2. Ανακοινώνεται ότι τη συνεδρίαση παρακολουθούν μαθητές από το 4ο Δημοτικό Σχολείο Ηλιούπολης, το Γυμνάσιο Αγίου Στεφάνου, το 3ο Γενικό Λύκειο Αμαρουσίου, το 3ο Γενικό Λύκειο  Άργους, το Γενικό Λύκειο Στυλίδας, το Γυμνάσιο Κουτοσποδίου Αργολίδας, το 8ο Γυμνάσιο Πάτρας, το Γυμνάσιο Λιμένα Θάσου, το Γυμνάσιο Δελφών και το 1ο Γυμνάσιο Κέρκυρας, σελ. </w:t>
        </w:r>
        <w:r w:rsidRPr="00E84ECF">
          <w:rPr>
            <w:rFonts w:eastAsia="Times New Roman"/>
            <w:szCs w:val="24"/>
            <w:lang w:eastAsia="en-US"/>
          </w:rPr>
          <w:br/>
          <w:t xml:space="preserve">3. Αναφορά στο τρομοκρατικό χτύπημα στο σταθμό ΣΚΑΙ, σελ. </w:t>
        </w:r>
        <w:r w:rsidRPr="00E84ECF">
          <w:rPr>
            <w:rFonts w:eastAsia="Times New Roman"/>
            <w:szCs w:val="24"/>
            <w:lang w:eastAsia="en-US"/>
          </w:rPr>
          <w:br/>
          <w:t xml:space="preserve">4. Επί διαδικαστικού θέματος, σελ. </w:t>
        </w:r>
        <w:r w:rsidRPr="00E84ECF">
          <w:rPr>
            <w:rFonts w:eastAsia="Times New Roman"/>
            <w:szCs w:val="24"/>
            <w:lang w:eastAsia="en-US"/>
          </w:rPr>
          <w:br/>
          <w:t xml:space="preserve">5. Ανακοινώνεται επιστολή προς τον Πρόεδρο της Βουλής κ. Νικόλαο Βούτση, από Πρόεδρο της Κοινοβουλευτικής Ομάδας της Νέας Δημοκρατίας κ. Κ. Μητσοτάκη, με την οποία γνωστοποιεί ότι ο Ανεξάρτητος Βουλευτής Β'  Αθηνών κ. Θ. Θεοχάρης προσχωρεί και εντάσσεται στην Κοινοβουλευτική Ομάδα της Νέας Δημοκρατίας, σελ. </w:t>
        </w:r>
        <w:r w:rsidRPr="00E84ECF">
          <w:rPr>
            <w:rFonts w:eastAsia="Times New Roman"/>
            <w:szCs w:val="24"/>
            <w:lang w:eastAsia="en-US"/>
          </w:rPr>
          <w:br/>
          <w:t xml:space="preserve"> </w:t>
        </w:r>
        <w:r w:rsidRPr="00E84ECF">
          <w:rPr>
            <w:rFonts w:eastAsia="Times New Roman"/>
            <w:szCs w:val="24"/>
            <w:lang w:eastAsia="en-US"/>
          </w:rPr>
          <w:br/>
          <w:t xml:space="preserve">Β. ΝΟΜΟΘΕΤΙΚΗ ΕΡΓΑΣΙΑ </w:t>
        </w:r>
        <w:r w:rsidRPr="00E84ECF">
          <w:rPr>
            <w:rFonts w:eastAsia="Times New Roman"/>
            <w:szCs w:val="24"/>
            <w:lang w:eastAsia="en-US"/>
          </w:rPr>
          <w:br/>
          <w:t xml:space="preserve">1. Συζήτηση και ψήφιση επί του συνόλου του σχεδίου νόμου του Υπουργείου Οικονομικών: «Κύρωση του Κρατικού Προϋπολογισμού οικονομικού έτους 2019», σελ. </w:t>
        </w:r>
        <w:r w:rsidRPr="00E84ECF">
          <w:rPr>
            <w:rFonts w:eastAsia="Times New Roman"/>
            <w:szCs w:val="24"/>
            <w:lang w:eastAsia="en-US"/>
          </w:rPr>
          <w:br/>
          <w:t xml:space="preserve">2. Ονομαστική ψηφοφορία επί του σχεδίου νόμου του Υπουργείου Οικονομικών, σελ. </w:t>
        </w:r>
        <w:r w:rsidRPr="00E84ECF">
          <w:rPr>
            <w:rFonts w:eastAsia="Times New Roman"/>
            <w:szCs w:val="24"/>
            <w:lang w:eastAsia="en-US"/>
          </w:rPr>
          <w:br/>
          <w:t xml:space="preserve">3. Επιστολικές ψήφοι επί της ονομαστικής ψηφοφορίας, σελ. </w:t>
        </w:r>
        <w:r w:rsidRPr="00E84ECF">
          <w:rPr>
            <w:rFonts w:eastAsia="Times New Roman"/>
            <w:szCs w:val="24"/>
            <w:lang w:eastAsia="en-US"/>
          </w:rPr>
          <w:br/>
          <w:t xml:space="preserve">4. Ψηφοφορία με έγερση επί του Προϋπολογισμού των Δημοσίων Επενδύσεων και των προσαρτημένων Προϋπολογισμών, καθώς και επί των Προϋπολογισμών των Αποκεντρωμένων Διοικήσεων, σελ. </w:t>
        </w:r>
        <w:r w:rsidRPr="00E84ECF">
          <w:rPr>
            <w:rFonts w:eastAsia="Times New Roman"/>
            <w:szCs w:val="24"/>
            <w:lang w:eastAsia="en-US"/>
          </w:rPr>
          <w:br/>
          <w:t xml:space="preserve"> </w:t>
        </w:r>
      </w:ins>
    </w:p>
    <w:p w14:paraId="480A679F" w14:textId="77777777" w:rsidR="00E84ECF" w:rsidRPr="00E84ECF" w:rsidRDefault="00E84ECF" w:rsidP="00E84ECF">
      <w:pPr>
        <w:spacing w:after="0" w:line="360" w:lineRule="auto"/>
        <w:rPr>
          <w:ins w:id="21" w:author="Φλούδα Χριστίνα" w:date="2019-01-09T14:48:00Z"/>
          <w:rFonts w:eastAsia="Times New Roman"/>
          <w:szCs w:val="24"/>
          <w:lang w:eastAsia="en-US"/>
        </w:rPr>
      </w:pPr>
      <w:ins w:id="22" w:author="Φλούδα Χριστίνα" w:date="2019-01-09T14:48:00Z">
        <w:r w:rsidRPr="00E84ECF">
          <w:rPr>
            <w:rFonts w:eastAsia="Times New Roman"/>
            <w:szCs w:val="24"/>
            <w:lang w:eastAsia="en-US"/>
          </w:rPr>
          <w:t>ΠΡΟΕΔΡΟΣ</w:t>
        </w:r>
      </w:ins>
    </w:p>
    <w:p w14:paraId="52360784" w14:textId="77777777" w:rsidR="00E84ECF" w:rsidRPr="00E84ECF" w:rsidRDefault="00E84ECF" w:rsidP="00E84ECF">
      <w:pPr>
        <w:spacing w:after="0" w:line="360" w:lineRule="auto"/>
        <w:rPr>
          <w:ins w:id="23" w:author="Φλούδα Χριστίνα" w:date="2019-01-09T14:48:00Z"/>
          <w:rFonts w:eastAsia="Times New Roman"/>
          <w:szCs w:val="24"/>
          <w:lang w:eastAsia="en-US"/>
        </w:rPr>
      </w:pPr>
      <w:ins w:id="24" w:author="Φλούδα Χριστίνα" w:date="2019-01-09T14:48:00Z">
        <w:r w:rsidRPr="00E84ECF">
          <w:rPr>
            <w:rFonts w:eastAsia="Times New Roman"/>
            <w:szCs w:val="24"/>
            <w:lang w:eastAsia="en-US"/>
          </w:rPr>
          <w:t>ΒΟΥΤΣΗΣ Ν. , σελ.</w:t>
        </w:r>
      </w:ins>
    </w:p>
    <w:p w14:paraId="7DCB3B1A" w14:textId="77777777" w:rsidR="00E84ECF" w:rsidRPr="00E84ECF" w:rsidRDefault="00E84ECF" w:rsidP="00E84ECF">
      <w:pPr>
        <w:spacing w:after="0" w:line="360" w:lineRule="auto"/>
        <w:rPr>
          <w:ins w:id="25" w:author="Φλούδα Χριστίνα" w:date="2019-01-09T14:48:00Z"/>
          <w:rFonts w:eastAsia="Times New Roman"/>
          <w:szCs w:val="24"/>
          <w:lang w:eastAsia="en-US"/>
        </w:rPr>
      </w:pPr>
      <w:ins w:id="26" w:author="Φλούδα Χριστίνα" w:date="2019-01-09T14:48:00Z">
        <w:r w:rsidRPr="00E84ECF">
          <w:rPr>
            <w:rFonts w:eastAsia="Times New Roman"/>
            <w:szCs w:val="24"/>
            <w:lang w:eastAsia="en-US"/>
          </w:rPr>
          <w:br/>
          <w:t>ΠΡΕΟΔΡΕΥΟΝΤΕΣ</w:t>
        </w:r>
      </w:ins>
    </w:p>
    <w:p w14:paraId="78A740B7" w14:textId="77777777" w:rsidR="00E84ECF" w:rsidRPr="00E84ECF" w:rsidRDefault="00E84ECF" w:rsidP="00E84ECF">
      <w:pPr>
        <w:spacing w:after="0" w:line="360" w:lineRule="auto"/>
        <w:rPr>
          <w:ins w:id="27" w:author="Φλούδα Χριστίνα" w:date="2019-01-09T14:48:00Z"/>
          <w:rFonts w:eastAsia="Times New Roman"/>
          <w:szCs w:val="24"/>
          <w:lang w:eastAsia="en-US"/>
        </w:rPr>
      </w:pPr>
      <w:ins w:id="28" w:author="Φλούδα Χριστίνα" w:date="2019-01-09T14:48:00Z">
        <w:r w:rsidRPr="00E84ECF">
          <w:rPr>
            <w:rFonts w:eastAsia="Times New Roman"/>
            <w:szCs w:val="24"/>
            <w:lang w:eastAsia="en-US"/>
          </w:rPr>
          <w:t>ΚΟΥΡΑΚΗΣ Α. , σελ.</w:t>
        </w:r>
        <w:r w:rsidRPr="00E84ECF">
          <w:rPr>
            <w:rFonts w:eastAsia="Times New Roman"/>
            <w:szCs w:val="24"/>
            <w:lang w:eastAsia="en-US"/>
          </w:rPr>
          <w:br/>
          <w:t>ΚΡΕΜΑΣΤΙΝΟΣ Δ. , σελ.</w:t>
        </w:r>
      </w:ins>
    </w:p>
    <w:p w14:paraId="436A9874" w14:textId="77777777" w:rsidR="00E84ECF" w:rsidRPr="00E84ECF" w:rsidRDefault="00E84ECF" w:rsidP="00E84ECF">
      <w:pPr>
        <w:spacing w:after="0" w:line="360" w:lineRule="auto"/>
        <w:rPr>
          <w:ins w:id="29" w:author="Φλούδα Χριστίνα" w:date="2019-01-09T14:48:00Z"/>
          <w:rFonts w:eastAsia="Times New Roman"/>
          <w:szCs w:val="24"/>
          <w:lang w:eastAsia="en-US"/>
        </w:rPr>
      </w:pPr>
      <w:ins w:id="30" w:author="Φλούδα Χριστίνα" w:date="2019-01-09T14:48:00Z">
        <w:r w:rsidRPr="00E84ECF">
          <w:rPr>
            <w:rFonts w:eastAsia="Times New Roman"/>
            <w:szCs w:val="24"/>
            <w:lang w:eastAsia="en-US"/>
          </w:rPr>
          <w:t>ΛΑΜΠΡΟΥΛΗΣ Γ. , σελ.</w:t>
        </w:r>
      </w:ins>
    </w:p>
    <w:p w14:paraId="6B676A3D" w14:textId="77777777" w:rsidR="00E84ECF" w:rsidRPr="00E84ECF" w:rsidRDefault="00E84ECF" w:rsidP="00E84ECF">
      <w:pPr>
        <w:spacing w:after="0" w:line="360" w:lineRule="auto"/>
        <w:rPr>
          <w:ins w:id="31" w:author="Φλούδα Χριστίνα" w:date="2019-01-09T14:48:00Z"/>
          <w:rFonts w:eastAsia="Times New Roman"/>
          <w:szCs w:val="24"/>
          <w:lang w:eastAsia="en-US"/>
        </w:rPr>
      </w:pPr>
      <w:ins w:id="32" w:author="Φλούδα Χριστίνα" w:date="2019-01-09T14:48:00Z">
        <w:r w:rsidRPr="00E84ECF">
          <w:rPr>
            <w:rFonts w:eastAsia="Times New Roman"/>
            <w:szCs w:val="24"/>
            <w:lang w:eastAsia="en-US"/>
          </w:rPr>
          <w:t>ΛΥΚΟΥΔΗΣ Σ. , σελ.</w:t>
        </w:r>
      </w:ins>
    </w:p>
    <w:p w14:paraId="796386AA" w14:textId="77777777" w:rsidR="00E84ECF" w:rsidRPr="00E84ECF" w:rsidRDefault="00E84ECF" w:rsidP="00E84ECF">
      <w:pPr>
        <w:spacing w:after="0" w:line="360" w:lineRule="auto"/>
        <w:rPr>
          <w:ins w:id="33" w:author="Φλούδα Χριστίνα" w:date="2019-01-09T14:48:00Z"/>
          <w:rFonts w:eastAsia="Times New Roman"/>
          <w:szCs w:val="24"/>
          <w:lang w:eastAsia="en-US"/>
        </w:rPr>
      </w:pPr>
      <w:ins w:id="34" w:author="Φλούδα Χριστίνα" w:date="2019-01-09T14:48:00Z">
        <w:r w:rsidRPr="00E84ECF">
          <w:rPr>
            <w:rFonts w:eastAsia="Times New Roman"/>
            <w:szCs w:val="24"/>
            <w:lang w:eastAsia="en-US"/>
          </w:rPr>
          <w:t xml:space="preserve"> </w:t>
        </w:r>
        <w:r w:rsidRPr="00E84ECF">
          <w:rPr>
            <w:rFonts w:eastAsia="Times New Roman"/>
            <w:szCs w:val="24"/>
            <w:lang w:eastAsia="en-US"/>
          </w:rPr>
          <w:br/>
        </w:r>
      </w:ins>
    </w:p>
    <w:p w14:paraId="7A322629" w14:textId="77777777" w:rsidR="00E84ECF" w:rsidRPr="00E84ECF" w:rsidRDefault="00E84ECF" w:rsidP="00E84ECF">
      <w:pPr>
        <w:spacing w:after="0" w:line="360" w:lineRule="auto"/>
        <w:rPr>
          <w:ins w:id="35" w:author="Φλούδα Χριστίνα" w:date="2019-01-09T14:48:00Z"/>
          <w:rFonts w:eastAsia="Times New Roman"/>
          <w:szCs w:val="24"/>
          <w:lang w:eastAsia="en-US"/>
        </w:rPr>
      </w:pPr>
      <w:ins w:id="36" w:author="Φλούδα Χριστίνα" w:date="2019-01-09T14:48:00Z">
        <w:r w:rsidRPr="00E84ECF">
          <w:rPr>
            <w:rFonts w:eastAsia="Times New Roman"/>
            <w:szCs w:val="24"/>
            <w:lang w:eastAsia="en-US"/>
          </w:rPr>
          <w:t>ΟΜΙΛΗΤΕΣ</w:t>
        </w:r>
      </w:ins>
    </w:p>
    <w:p w14:paraId="2C58C8C4" w14:textId="70EEDD37" w:rsidR="00E84ECF" w:rsidRDefault="00E84ECF" w:rsidP="00E84ECF">
      <w:pPr>
        <w:spacing w:line="600" w:lineRule="auto"/>
        <w:ind w:firstLine="720"/>
        <w:contextualSpacing/>
        <w:jc w:val="center"/>
        <w:rPr>
          <w:ins w:id="37" w:author="Φλούδα Χριστίνα" w:date="2019-01-09T14:47:00Z"/>
          <w:rFonts w:eastAsia="Times New Roman"/>
          <w:szCs w:val="24"/>
        </w:rPr>
      </w:pPr>
      <w:ins w:id="38" w:author="Φλούδα Χριστίνα" w:date="2019-01-09T14:48:00Z">
        <w:r w:rsidRPr="00E84ECF">
          <w:rPr>
            <w:rFonts w:eastAsia="Times New Roman"/>
            <w:szCs w:val="24"/>
            <w:lang w:eastAsia="en-US"/>
          </w:rPr>
          <w:br/>
          <w:t>Α. Επί της αναφοράς στο τρομοκρατικό χτύπημα στο σταθμό ΣΚΑΙ:</w:t>
        </w:r>
        <w:r w:rsidRPr="00E84ECF">
          <w:rPr>
            <w:rFonts w:eastAsia="Times New Roman"/>
            <w:szCs w:val="24"/>
            <w:lang w:eastAsia="en-US"/>
          </w:rPr>
          <w:br/>
          <w:t>ΑΝΤΩΝΙΑΔΗΣ Ι. , σελ.</w:t>
        </w:r>
        <w:r w:rsidRPr="00E84ECF">
          <w:rPr>
            <w:rFonts w:eastAsia="Times New Roman"/>
            <w:szCs w:val="24"/>
            <w:lang w:eastAsia="en-US"/>
          </w:rPr>
          <w:br/>
          <w:t>ΑΣΗΜΑΚΟΠΟΥΛΟΥ  Ά. , σελ.</w:t>
        </w:r>
        <w:r w:rsidRPr="00E84ECF">
          <w:rPr>
            <w:rFonts w:eastAsia="Times New Roman"/>
            <w:szCs w:val="24"/>
            <w:lang w:eastAsia="en-US"/>
          </w:rPr>
          <w:br/>
          <w:t>ΒΟΡΙΔΗΣ Μ. , σελ.</w:t>
        </w:r>
        <w:r w:rsidRPr="00E84ECF">
          <w:rPr>
            <w:rFonts w:eastAsia="Times New Roman"/>
            <w:szCs w:val="24"/>
            <w:lang w:eastAsia="en-US"/>
          </w:rPr>
          <w:br/>
          <w:t>ΒΡΟΥΤΣΗΣ Ι. , σελ.</w:t>
        </w:r>
        <w:r w:rsidRPr="00E84ECF">
          <w:rPr>
            <w:rFonts w:eastAsia="Times New Roman"/>
            <w:szCs w:val="24"/>
            <w:lang w:eastAsia="en-US"/>
          </w:rPr>
          <w:br/>
          <w:t>ΓΕΝΝΗΜΑΤΑ Φ. , σελ.</w:t>
        </w:r>
        <w:r w:rsidRPr="00E84ECF">
          <w:rPr>
            <w:rFonts w:eastAsia="Times New Roman"/>
            <w:szCs w:val="24"/>
            <w:lang w:eastAsia="en-US"/>
          </w:rPr>
          <w:br/>
          <w:t>ΘΕΟΔΩΡΑΚΗΣ Σ. , σελ.</w:t>
        </w:r>
        <w:r w:rsidRPr="00E84ECF">
          <w:rPr>
            <w:rFonts w:eastAsia="Times New Roman"/>
            <w:szCs w:val="24"/>
            <w:lang w:eastAsia="en-US"/>
          </w:rPr>
          <w:br/>
          <w:t>ΜΙΧΑΛΟΛΙΑΚΟΣ Ν. , σελ.</w:t>
        </w:r>
        <w:r w:rsidRPr="00E84ECF">
          <w:rPr>
            <w:rFonts w:eastAsia="Times New Roman"/>
            <w:szCs w:val="24"/>
            <w:lang w:eastAsia="en-US"/>
          </w:rPr>
          <w:br/>
          <w:t>ΟΥΡΣΟΥΖΙΔΗΣ Γ. , σελ.</w:t>
        </w:r>
        <w:r w:rsidRPr="00E84ECF">
          <w:rPr>
            <w:rFonts w:eastAsia="Times New Roman"/>
            <w:szCs w:val="24"/>
            <w:lang w:eastAsia="en-US"/>
          </w:rPr>
          <w:br/>
          <w:t>ΠΑΠΠΑΣ Ν. , σελ.</w:t>
        </w:r>
        <w:r w:rsidRPr="00E84ECF">
          <w:rPr>
            <w:rFonts w:eastAsia="Times New Roman"/>
            <w:szCs w:val="24"/>
            <w:lang w:eastAsia="en-US"/>
          </w:rPr>
          <w:br/>
          <w:t>ΣΤΑΪΚΟΥΡΑΣ Χ. , σελ.</w:t>
        </w:r>
        <w:r w:rsidRPr="00E84ECF">
          <w:rPr>
            <w:rFonts w:eastAsia="Times New Roman"/>
            <w:szCs w:val="24"/>
            <w:lang w:eastAsia="en-US"/>
          </w:rPr>
          <w:br/>
          <w:t>ΦΙΛΗΣ Ν. , σελ.</w:t>
        </w:r>
        <w:r w:rsidRPr="00E84ECF">
          <w:rPr>
            <w:rFonts w:eastAsia="Times New Roman"/>
            <w:szCs w:val="24"/>
            <w:lang w:eastAsia="en-US"/>
          </w:rPr>
          <w:br/>
        </w:r>
        <w:r w:rsidRPr="00E84ECF">
          <w:rPr>
            <w:rFonts w:eastAsia="Times New Roman"/>
            <w:szCs w:val="24"/>
            <w:lang w:eastAsia="en-US"/>
          </w:rPr>
          <w:br/>
          <w:t>Β. Επί διαδικαστικού θέματος:</w:t>
        </w:r>
        <w:r w:rsidRPr="00E84ECF">
          <w:rPr>
            <w:rFonts w:eastAsia="Times New Roman"/>
            <w:szCs w:val="24"/>
            <w:lang w:eastAsia="en-US"/>
          </w:rPr>
          <w:br/>
          <w:t>ΑΥΓΕΝΑΚΗΣ Ε. , σελ.</w:t>
        </w:r>
        <w:r w:rsidRPr="00E84ECF">
          <w:rPr>
            <w:rFonts w:eastAsia="Times New Roman"/>
            <w:szCs w:val="24"/>
            <w:lang w:eastAsia="en-US"/>
          </w:rPr>
          <w:br/>
          <w:t>ΒΟΥΤΣΗΣ Ν. , σελ.</w:t>
        </w:r>
        <w:r w:rsidRPr="00E84ECF">
          <w:rPr>
            <w:rFonts w:eastAsia="Times New Roman"/>
            <w:szCs w:val="24"/>
            <w:lang w:eastAsia="en-US"/>
          </w:rPr>
          <w:br/>
          <w:t>ΚΟΥΡΑΚΗΣ Α. , σελ.</w:t>
        </w:r>
        <w:r w:rsidRPr="00E84ECF">
          <w:rPr>
            <w:rFonts w:eastAsia="Times New Roman"/>
            <w:szCs w:val="24"/>
            <w:lang w:eastAsia="en-US"/>
          </w:rPr>
          <w:br/>
          <w:t>ΚΥΡΙΑΖΙΔΗΣ Δ. , σελ.</w:t>
        </w:r>
        <w:r w:rsidRPr="00E84ECF">
          <w:rPr>
            <w:rFonts w:eastAsia="Times New Roman"/>
            <w:szCs w:val="24"/>
            <w:lang w:eastAsia="en-US"/>
          </w:rPr>
          <w:br/>
          <w:t>ΛΑΜΠΡΟΥΛΗΣ Γ. , σελ.</w:t>
        </w:r>
        <w:r w:rsidRPr="00E84ECF">
          <w:rPr>
            <w:rFonts w:eastAsia="Times New Roman"/>
            <w:szCs w:val="24"/>
            <w:lang w:eastAsia="en-US"/>
          </w:rPr>
          <w:br/>
          <w:t>ΛΕΒΕΝΤΗΣ Β. , σελ.</w:t>
        </w:r>
        <w:r w:rsidRPr="00E84ECF">
          <w:rPr>
            <w:rFonts w:eastAsia="Times New Roman"/>
            <w:szCs w:val="24"/>
            <w:lang w:eastAsia="en-US"/>
          </w:rPr>
          <w:br/>
          <w:t>ΛΟΒΕΡΔΟΣ Α. , σελ.</w:t>
        </w:r>
        <w:r w:rsidRPr="00E84ECF">
          <w:rPr>
            <w:rFonts w:eastAsia="Times New Roman"/>
            <w:szCs w:val="24"/>
            <w:lang w:eastAsia="en-US"/>
          </w:rPr>
          <w:br/>
          <w:t>ΛΥΚΟΥΔΗΣ Σ. , σελ.</w:t>
        </w:r>
        <w:r w:rsidRPr="00E84ECF">
          <w:rPr>
            <w:rFonts w:eastAsia="Times New Roman"/>
            <w:szCs w:val="24"/>
            <w:lang w:eastAsia="en-US"/>
          </w:rPr>
          <w:br/>
          <w:t>ΜΑΝΤΑΣ Χ. , σελ.</w:t>
        </w:r>
        <w:r w:rsidRPr="00E84ECF">
          <w:rPr>
            <w:rFonts w:eastAsia="Times New Roman"/>
            <w:szCs w:val="24"/>
            <w:lang w:eastAsia="en-US"/>
          </w:rPr>
          <w:br/>
          <w:t>ΜΑΡΚΟΥ Α. , σελ.</w:t>
        </w:r>
        <w:r w:rsidRPr="00E84ECF">
          <w:rPr>
            <w:rFonts w:eastAsia="Times New Roman"/>
            <w:szCs w:val="24"/>
            <w:lang w:eastAsia="en-US"/>
          </w:rPr>
          <w:br/>
          <w:t>ΜΗΤΣΟΤΑΚΗΣ Κ. , σελ.</w:t>
        </w:r>
        <w:r w:rsidRPr="00E84ECF">
          <w:rPr>
            <w:rFonts w:eastAsia="Times New Roman"/>
            <w:szCs w:val="24"/>
            <w:lang w:eastAsia="en-US"/>
          </w:rPr>
          <w:br/>
          <w:t>ΠΑΠΑΔΟΠΟΥΛΟΣ Α. , σελ.</w:t>
        </w:r>
        <w:r w:rsidRPr="00E84ECF">
          <w:rPr>
            <w:rFonts w:eastAsia="Times New Roman"/>
            <w:szCs w:val="24"/>
            <w:lang w:eastAsia="en-US"/>
          </w:rPr>
          <w:br/>
          <w:t>ΣΤΑΪΚΟΥΡΑΣ Χ. , σελ.</w:t>
        </w:r>
        <w:r w:rsidRPr="00E84ECF">
          <w:rPr>
            <w:rFonts w:eastAsia="Times New Roman"/>
            <w:szCs w:val="24"/>
            <w:lang w:eastAsia="en-US"/>
          </w:rPr>
          <w:br/>
        </w:r>
        <w:r w:rsidRPr="00E84ECF">
          <w:rPr>
            <w:rFonts w:eastAsia="Times New Roman"/>
            <w:szCs w:val="24"/>
            <w:lang w:eastAsia="en-US"/>
          </w:rPr>
          <w:br/>
          <w:t>Γ. Επί του σχεδίου νόμου του Υπουργείου Οικονομικών:</w:t>
        </w:r>
        <w:r w:rsidRPr="00E84ECF">
          <w:rPr>
            <w:rFonts w:eastAsia="Times New Roman"/>
            <w:szCs w:val="24"/>
            <w:lang w:eastAsia="en-US"/>
          </w:rPr>
          <w:br/>
          <w:t>ΑΜΥΡΑΣ Γ. , σελ.</w:t>
        </w:r>
        <w:r w:rsidRPr="00E84ECF">
          <w:rPr>
            <w:rFonts w:eastAsia="Times New Roman"/>
            <w:szCs w:val="24"/>
            <w:lang w:eastAsia="en-US"/>
          </w:rPr>
          <w:br/>
          <w:t>ΑΝΤΩΝΙΑΔΗΣ Ι. , σελ.</w:t>
        </w:r>
        <w:r w:rsidRPr="00E84ECF">
          <w:rPr>
            <w:rFonts w:eastAsia="Times New Roman"/>
            <w:szCs w:val="24"/>
            <w:lang w:eastAsia="en-US"/>
          </w:rPr>
          <w:br/>
          <w:t>ΑΣΗΜΑΚΟΠΟΥΛΟΥ  Ά. , σελ.</w:t>
        </w:r>
        <w:r w:rsidRPr="00E84ECF">
          <w:rPr>
            <w:rFonts w:eastAsia="Times New Roman"/>
            <w:szCs w:val="24"/>
            <w:lang w:eastAsia="en-US"/>
          </w:rPr>
          <w:br/>
          <w:t>ΑΥΓΕΝΑΚΗΣ Ε. , σελ.</w:t>
        </w:r>
        <w:r w:rsidRPr="00E84ECF">
          <w:rPr>
            <w:rFonts w:eastAsia="Times New Roman"/>
            <w:szCs w:val="24"/>
            <w:lang w:eastAsia="en-US"/>
          </w:rPr>
          <w:br/>
          <w:t>ΑΧΤΣΙΟΓΛΟΥ Ε. , σελ.</w:t>
        </w:r>
        <w:r w:rsidRPr="00E84ECF">
          <w:rPr>
            <w:rFonts w:eastAsia="Times New Roman"/>
            <w:szCs w:val="24"/>
            <w:lang w:eastAsia="en-US"/>
          </w:rPr>
          <w:br/>
          <w:t>ΒΕΤΤΑΣ Δ. , σελ.</w:t>
        </w:r>
        <w:r w:rsidRPr="00E84ECF">
          <w:rPr>
            <w:rFonts w:eastAsia="Times New Roman"/>
            <w:szCs w:val="24"/>
            <w:lang w:eastAsia="en-US"/>
          </w:rPr>
          <w:br/>
          <w:t>ΒΟΡΙΔΗΣ Μ. , σελ.</w:t>
        </w:r>
        <w:r w:rsidRPr="00E84ECF">
          <w:rPr>
            <w:rFonts w:eastAsia="Times New Roman"/>
            <w:szCs w:val="24"/>
            <w:lang w:eastAsia="en-US"/>
          </w:rPr>
          <w:br/>
          <w:t>ΒΡΑΝΤΖΑ Π. , σελ.</w:t>
        </w:r>
        <w:r w:rsidRPr="00E84ECF">
          <w:rPr>
            <w:rFonts w:eastAsia="Times New Roman"/>
            <w:szCs w:val="24"/>
            <w:lang w:eastAsia="en-US"/>
          </w:rPr>
          <w:br/>
          <w:t>ΒΡΟΥΤΣΗΣ Ι. , σελ.</w:t>
        </w:r>
        <w:r w:rsidRPr="00E84ECF">
          <w:rPr>
            <w:rFonts w:eastAsia="Times New Roman"/>
            <w:szCs w:val="24"/>
            <w:lang w:eastAsia="en-US"/>
          </w:rPr>
          <w:br/>
          <w:t>ΓΑΚΗΣ Δ. , σελ.</w:t>
        </w:r>
        <w:r w:rsidRPr="00E84ECF">
          <w:rPr>
            <w:rFonts w:eastAsia="Times New Roman"/>
            <w:szCs w:val="24"/>
            <w:lang w:eastAsia="en-US"/>
          </w:rPr>
          <w:br/>
          <w:t>ΓΕΝΝΗΜΑΤΑ Φ. , σελ.</w:t>
        </w:r>
        <w:r w:rsidRPr="00E84ECF">
          <w:rPr>
            <w:rFonts w:eastAsia="Times New Roman"/>
            <w:szCs w:val="24"/>
            <w:lang w:eastAsia="en-US"/>
          </w:rPr>
          <w:br/>
          <w:t>ΓΕΩΡΓΙΑΔΗΣ Μ. , σελ.</w:t>
        </w:r>
        <w:r w:rsidRPr="00E84ECF">
          <w:rPr>
            <w:rFonts w:eastAsia="Times New Roman"/>
            <w:szCs w:val="24"/>
            <w:lang w:eastAsia="en-US"/>
          </w:rPr>
          <w:br/>
          <w:t>ΘΕΟΔΩΡΑΚΗΣ Σ. , σελ.</w:t>
        </w:r>
        <w:r w:rsidRPr="00E84ECF">
          <w:rPr>
            <w:rFonts w:eastAsia="Times New Roman"/>
            <w:szCs w:val="24"/>
            <w:lang w:eastAsia="en-US"/>
          </w:rPr>
          <w:br/>
          <w:t>ΙΓΓΛΕΖΗ Α. , σελ.</w:t>
        </w:r>
        <w:r w:rsidRPr="00E84ECF">
          <w:rPr>
            <w:rFonts w:eastAsia="Times New Roman"/>
            <w:szCs w:val="24"/>
            <w:lang w:eastAsia="en-US"/>
          </w:rPr>
          <w:br/>
          <w:t>ΚΑΜΜΕΝΟΣ Π. , σελ.</w:t>
        </w:r>
        <w:r w:rsidRPr="00E84ECF">
          <w:rPr>
            <w:rFonts w:eastAsia="Times New Roman"/>
            <w:szCs w:val="24"/>
            <w:lang w:eastAsia="en-US"/>
          </w:rPr>
          <w:br/>
          <w:t>ΚΑΡΑΘΑΝΑΣΟΠΟΥΛΟΣ Ν. , σελ.</w:t>
        </w:r>
        <w:r w:rsidRPr="00E84ECF">
          <w:rPr>
            <w:rFonts w:eastAsia="Times New Roman"/>
            <w:szCs w:val="24"/>
            <w:lang w:eastAsia="en-US"/>
          </w:rPr>
          <w:br/>
          <w:t>ΚΟΥΤΣΟΥΜΠΑΣ Δ. , σελ.</w:t>
        </w:r>
        <w:r w:rsidRPr="00E84ECF">
          <w:rPr>
            <w:rFonts w:eastAsia="Times New Roman"/>
            <w:szCs w:val="24"/>
            <w:lang w:eastAsia="en-US"/>
          </w:rPr>
          <w:br/>
          <w:t>ΚΥΡΙΤΣΗΣ Γ. , σελ.</w:t>
        </w:r>
        <w:r w:rsidRPr="00E84ECF">
          <w:rPr>
            <w:rFonts w:eastAsia="Times New Roman"/>
            <w:szCs w:val="24"/>
            <w:lang w:eastAsia="en-US"/>
          </w:rPr>
          <w:br/>
          <w:t>ΛΕΒΕΝΤΗΣ Β. , σελ.</w:t>
        </w:r>
        <w:r w:rsidRPr="00E84ECF">
          <w:rPr>
            <w:rFonts w:eastAsia="Times New Roman"/>
            <w:szCs w:val="24"/>
            <w:lang w:eastAsia="en-US"/>
          </w:rPr>
          <w:br/>
          <w:t>ΛΟΒΕΡΔΟΣ Α. , σελ.</w:t>
        </w:r>
        <w:r w:rsidRPr="00E84ECF">
          <w:rPr>
            <w:rFonts w:eastAsia="Times New Roman"/>
            <w:szCs w:val="24"/>
            <w:lang w:eastAsia="en-US"/>
          </w:rPr>
          <w:br/>
          <w:t>ΜΑΝΤΑΣ Χ. , σελ.</w:t>
        </w:r>
        <w:r w:rsidRPr="00E84ECF">
          <w:rPr>
            <w:rFonts w:eastAsia="Times New Roman"/>
            <w:szCs w:val="24"/>
            <w:lang w:eastAsia="en-US"/>
          </w:rPr>
          <w:br/>
          <w:t>ΜΗΤΣΟΤΑΚΗΣ Κ. , σελ.</w:t>
        </w:r>
        <w:r w:rsidRPr="00E84ECF">
          <w:rPr>
            <w:rFonts w:eastAsia="Times New Roman"/>
            <w:szCs w:val="24"/>
            <w:lang w:eastAsia="en-US"/>
          </w:rPr>
          <w:br/>
          <w:t>ΜΙΧΑΛΟΛΙΑΚΟΣ Ν. , σελ.</w:t>
        </w:r>
        <w:r w:rsidRPr="00E84ECF">
          <w:rPr>
            <w:rFonts w:eastAsia="Times New Roman"/>
            <w:szCs w:val="24"/>
            <w:lang w:eastAsia="en-US"/>
          </w:rPr>
          <w:br/>
          <w:t>ΝΟΤΟΠΟΥΛΟΥ Α. , σελ.</w:t>
        </w:r>
        <w:r w:rsidRPr="00E84ECF">
          <w:rPr>
            <w:rFonts w:eastAsia="Times New Roman"/>
            <w:szCs w:val="24"/>
            <w:lang w:eastAsia="en-US"/>
          </w:rPr>
          <w:br/>
          <w:t>ΟΥΡΣΟΥΖΙΔΗΣ Γ. , σελ.</w:t>
        </w:r>
        <w:r w:rsidRPr="00E84ECF">
          <w:rPr>
            <w:rFonts w:eastAsia="Times New Roman"/>
            <w:szCs w:val="24"/>
            <w:lang w:eastAsia="en-US"/>
          </w:rPr>
          <w:br/>
          <w:t>ΠΑΠΑΧΡΙΣΤΟΠΟΥΛΟΣ Α. , σελ.</w:t>
        </w:r>
        <w:r w:rsidRPr="00E84ECF">
          <w:rPr>
            <w:rFonts w:eastAsia="Times New Roman"/>
            <w:szCs w:val="24"/>
            <w:lang w:eastAsia="en-US"/>
          </w:rPr>
          <w:br/>
          <w:t>ΠΑΠΠΑΣ Ν. , σελ.</w:t>
        </w:r>
        <w:r w:rsidRPr="00E84ECF">
          <w:rPr>
            <w:rFonts w:eastAsia="Times New Roman"/>
            <w:szCs w:val="24"/>
            <w:lang w:eastAsia="en-US"/>
          </w:rPr>
          <w:br/>
          <w:t>ΣΑΛΜΑΣ Μ. , σελ.</w:t>
        </w:r>
        <w:r w:rsidRPr="00E84ECF">
          <w:rPr>
            <w:rFonts w:eastAsia="Times New Roman"/>
            <w:szCs w:val="24"/>
            <w:lang w:eastAsia="en-US"/>
          </w:rPr>
          <w:br/>
          <w:t>ΣΚΑΝΔΑΛΙΔΗΣ Κ. , σελ.</w:t>
        </w:r>
        <w:r w:rsidRPr="00E84ECF">
          <w:rPr>
            <w:rFonts w:eastAsia="Times New Roman"/>
            <w:szCs w:val="24"/>
            <w:lang w:eastAsia="en-US"/>
          </w:rPr>
          <w:br/>
          <w:t>ΣΤΑΪΚΟΥΡΑΣ Χ. , σελ.</w:t>
        </w:r>
        <w:r w:rsidRPr="00E84ECF">
          <w:rPr>
            <w:rFonts w:eastAsia="Times New Roman"/>
            <w:szCs w:val="24"/>
            <w:lang w:eastAsia="en-US"/>
          </w:rPr>
          <w:br/>
          <w:t>ΤΖΑΜΑΚΛΗΣ Χ. , σελ.</w:t>
        </w:r>
        <w:r w:rsidRPr="00E84ECF">
          <w:rPr>
            <w:rFonts w:eastAsia="Times New Roman"/>
            <w:szCs w:val="24"/>
            <w:lang w:eastAsia="en-US"/>
          </w:rPr>
          <w:br/>
          <w:t>ΤΖΑΝΑΚΟΠΟΥΛΟΣ Δ. , σελ.</w:t>
        </w:r>
        <w:r w:rsidRPr="00E84ECF">
          <w:rPr>
            <w:rFonts w:eastAsia="Times New Roman"/>
            <w:szCs w:val="24"/>
            <w:lang w:eastAsia="en-US"/>
          </w:rPr>
          <w:br/>
          <w:t>ΤΣΑΚΑΛΩΤΟΣ Ε. , σελ.</w:t>
        </w:r>
        <w:r w:rsidRPr="00E84ECF">
          <w:rPr>
            <w:rFonts w:eastAsia="Times New Roman"/>
            <w:szCs w:val="24"/>
            <w:lang w:eastAsia="en-US"/>
          </w:rPr>
          <w:br/>
          <w:t>ΤΣΙΑΡΑΣ Κ. , σελ.</w:t>
        </w:r>
        <w:r w:rsidRPr="00E84ECF">
          <w:rPr>
            <w:rFonts w:eastAsia="Times New Roman"/>
            <w:szCs w:val="24"/>
            <w:lang w:eastAsia="en-US"/>
          </w:rPr>
          <w:br/>
          <w:t>ΤΣΙΠΡΑΣ Α. , σελ.</w:t>
        </w:r>
        <w:r w:rsidRPr="00E84ECF">
          <w:rPr>
            <w:rFonts w:eastAsia="Times New Roman"/>
            <w:szCs w:val="24"/>
            <w:lang w:eastAsia="en-US"/>
          </w:rPr>
          <w:br/>
          <w:t>ΦΙΛΗΣ Ν. , σελ.</w:t>
        </w:r>
        <w:r w:rsidRPr="00E84ECF">
          <w:rPr>
            <w:rFonts w:eastAsia="Times New Roman"/>
            <w:szCs w:val="24"/>
            <w:lang w:eastAsia="en-US"/>
          </w:rPr>
          <w:br/>
          <w:t>ΦΛΑΜΠΟΥΡΑΡΗΣ Α. , σελ.</w:t>
        </w:r>
        <w:r w:rsidRPr="00E84ECF">
          <w:rPr>
            <w:rFonts w:eastAsia="Times New Roman"/>
            <w:szCs w:val="24"/>
            <w:lang w:eastAsia="en-US"/>
          </w:rPr>
          <w:br/>
          <w:t>ΧΑΡΙΤΣΗΣ Α. , σελ.</w:t>
        </w:r>
        <w:r w:rsidRPr="00E84ECF">
          <w:rPr>
            <w:rFonts w:eastAsia="Times New Roman"/>
            <w:szCs w:val="24"/>
            <w:lang w:eastAsia="en-US"/>
          </w:rPr>
          <w:br/>
          <w:t>ΧΟΥΛΙΑΡΑΚΗΣ Γ. , σελ.</w:t>
        </w:r>
        <w:r w:rsidRPr="00E84ECF">
          <w:rPr>
            <w:rFonts w:eastAsia="Times New Roman"/>
            <w:szCs w:val="24"/>
            <w:lang w:eastAsia="en-US"/>
          </w:rPr>
          <w:br/>
        </w:r>
        <w:r w:rsidRPr="00E84ECF">
          <w:rPr>
            <w:rFonts w:eastAsia="Times New Roman"/>
            <w:szCs w:val="24"/>
            <w:lang w:eastAsia="en-US"/>
          </w:rPr>
          <w:br/>
          <w:t>ΠΑΡΕΜΒΑΣΕΙΣ:</w:t>
        </w:r>
        <w:r w:rsidRPr="00E84ECF">
          <w:rPr>
            <w:rFonts w:eastAsia="Times New Roman"/>
            <w:szCs w:val="24"/>
            <w:lang w:eastAsia="en-US"/>
          </w:rPr>
          <w:br/>
          <w:t>ΑΝΤΩΝΙΟΥ Χ. , σελ.</w:t>
        </w:r>
        <w:r w:rsidRPr="00E84ECF">
          <w:rPr>
            <w:rFonts w:eastAsia="Times New Roman"/>
            <w:szCs w:val="24"/>
            <w:lang w:eastAsia="en-US"/>
          </w:rPr>
          <w:br/>
          <w:t>ΓΚΙΟΛΑΣ Ι. , σελ.</w:t>
        </w:r>
        <w:r w:rsidRPr="00E84ECF">
          <w:rPr>
            <w:rFonts w:eastAsia="Times New Roman"/>
            <w:szCs w:val="24"/>
            <w:lang w:eastAsia="en-US"/>
          </w:rPr>
          <w:br/>
          <w:t>ΚΑΡΑΟΓΛΟΥ Θ. , σελ.</w:t>
        </w:r>
        <w:r w:rsidRPr="00E84ECF">
          <w:rPr>
            <w:rFonts w:eastAsia="Times New Roman"/>
            <w:szCs w:val="24"/>
            <w:lang w:eastAsia="en-US"/>
          </w:rPr>
          <w:br/>
          <w:t>ΚΥΡΙΑΖΙΔΗΣ Δ. , σελ.</w:t>
        </w:r>
        <w:r w:rsidRPr="00E84ECF">
          <w:rPr>
            <w:rFonts w:eastAsia="Times New Roman"/>
            <w:szCs w:val="24"/>
            <w:lang w:eastAsia="en-US"/>
          </w:rPr>
          <w:br/>
          <w:t>ΜΑΡΚΟΥ Α. , σελ.</w:t>
        </w:r>
        <w:r w:rsidRPr="00E84ECF">
          <w:rPr>
            <w:rFonts w:eastAsia="Times New Roman"/>
            <w:szCs w:val="24"/>
            <w:lang w:eastAsia="en-US"/>
          </w:rPr>
          <w:br/>
          <w:t>ΝΙΚΟΛΟΠΟΥΛΟΣ Ν. , σελ.</w:t>
        </w:r>
        <w:r w:rsidRPr="00E84ECF">
          <w:rPr>
            <w:rFonts w:eastAsia="Times New Roman"/>
            <w:szCs w:val="24"/>
            <w:lang w:eastAsia="en-US"/>
          </w:rPr>
          <w:br/>
          <w:t>ΠΑΠΑΔΟΠΟΥΛΟΣ Α. , σελ.</w:t>
        </w:r>
        <w:r w:rsidRPr="00E84ECF">
          <w:rPr>
            <w:rFonts w:eastAsia="Times New Roman"/>
            <w:szCs w:val="24"/>
            <w:lang w:eastAsia="en-US"/>
          </w:rPr>
          <w:br/>
          <w:t>ΣΚΟΥΡΟΛΙΑΚΟΣ Π. , σελ.</w:t>
        </w:r>
        <w:r w:rsidRPr="00E84ECF">
          <w:rPr>
            <w:rFonts w:eastAsia="Times New Roman"/>
            <w:szCs w:val="24"/>
            <w:lang w:eastAsia="en-US"/>
          </w:rPr>
          <w:br/>
          <w:t>ΣΤΕΡΓΙΟΥ Κ. , σελ.</w:t>
        </w:r>
        <w:r w:rsidRPr="00E84ECF">
          <w:rPr>
            <w:rFonts w:eastAsia="Times New Roman"/>
            <w:szCs w:val="24"/>
            <w:lang w:eastAsia="en-US"/>
          </w:rPr>
          <w:br/>
          <w:t>ΣΥΝΤΥΧΑΚΗΣ Ε. , σελ.</w:t>
        </w:r>
        <w:r w:rsidRPr="00E84ECF">
          <w:rPr>
            <w:rFonts w:eastAsia="Times New Roman"/>
            <w:szCs w:val="24"/>
            <w:lang w:eastAsia="en-US"/>
          </w:rPr>
          <w:br/>
        </w:r>
      </w:ins>
    </w:p>
    <w:p w14:paraId="5FC2F43D" w14:textId="161B31F9" w:rsidR="0020643A" w:rsidRDefault="00E84ECF">
      <w:pPr>
        <w:spacing w:line="600" w:lineRule="auto"/>
        <w:ind w:firstLine="720"/>
        <w:contextualSpacing/>
        <w:jc w:val="center"/>
        <w:rPr>
          <w:rFonts w:eastAsia="Times New Roman"/>
          <w:szCs w:val="24"/>
        </w:rPr>
      </w:pPr>
      <w:r w:rsidRPr="006847C8">
        <w:rPr>
          <w:rFonts w:eastAsia="Times New Roman"/>
          <w:szCs w:val="24"/>
        </w:rPr>
        <w:t>ΠΡΑΚΤΙΚΑ ΒΟΥΛΗΣ</w:t>
      </w:r>
    </w:p>
    <w:p w14:paraId="5FC2F43E" w14:textId="77777777" w:rsidR="0020643A" w:rsidRDefault="00E84ECF">
      <w:pPr>
        <w:spacing w:line="600" w:lineRule="auto"/>
        <w:ind w:firstLine="720"/>
        <w:contextualSpacing/>
        <w:jc w:val="center"/>
        <w:rPr>
          <w:rFonts w:eastAsia="Times New Roman"/>
          <w:szCs w:val="24"/>
        </w:rPr>
      </w:pPr>
      <w:r>
        <w:rPr>
          <w:rFonts w:eastAsia="Times New Roman"/>
          <w:szCs w:val="24"/>
        </w:rPr>
        <w:t>Ι</w:t>
      </w:r>
      <w:r>
        <w:rPr>
          <w:rFonts w:eastAsia="Times New Roman"/>
          <w:szCs w:val="24"/>
        </w:rPr>
        <w:t>Ζ</w:t>
      </w:r>
      <w:r w:rsidRPr="006847C8">
        <w:rPr>
          <w:rFonts w:eastAsia="Times New Roman"/>
          <w:szCs w:val="24"/>
        </w:rPr>
        <w:t xml:space="preserve">΄ ΠΕΡΙΟΔΟΣ </w:t>
      </w:r>
    </w:p>
    <w:p w14:paraId="5FC2F43F" w14:textId="77777777" w:rsidR="0020643A" w:rsidRDefault="00E84ECF">
      <w:pPr>
        <w:spacing w:line="600" w:lineRule="auto"/>
        <w:ind w:firstLine="720"/>
        <w:contextualSpacing/>
        <w:jc w:val="center"/>
        <w:rPr>
          <w:rFonts w:eastAsia="Times New Roman"/>
          <w:szCs w:val="24"/>
        </w:rPr>
      </w:pPr>
      <w:r w:rsidRPr="006847C8">
        <w:rPr>
          <w:rFonts w:eastAsia="Times New Roman"/>
          <w:szCs w:val="24"/>
        </w:rPr>
        <w:t>ΠΡΟΕΔΡΕΥΟΜΕΝΗΣ ΚΟΙΝΟΒΟΥΛΕΥΤΙΚΗΣ ΔΗΜΟΚΡΑΤΙΑΣ</w:t>
      </w:r>
    </w:p>
    <w:p w14:paraId="5FC2F440" w14:textId="77777777" w:rsidR="0020643A" w:rsidRDefault="00E84ECF">
      <w:pPr>
        <w:spacing w:line="600" w:lineRule="auto"/>
        <w:ind w:firstLine="720"/>
        <w:contextualSpacing/>
        <w:jc w:val="center"/>
        <w:rPr>
          <w:rFonts w:eastAsia="Times New Roman"/>
          <w:szCs w:val="24"/>
        </w:rPr>
      </w:pPr>
      <w:r>
        <w:rPr>
          <w:rFonts w:eastAsia="Times New Roman"/>
          <w:szCs w:val="24"/>
        </w:rPr>
        <w:t>ΣΥΝΟΔΟΣ Δ</w:t>
      </w:r>
      <w:r w:rsidRPr="006847C8">
        <w:rPr>
          <w:rFonts w:eastAsia="Times New Roman"/>
          <w:szCs w:val="24"/>
        </w:rPr>
        <w:t>΄</w:t>
      </w:r>
    </w:p>
    <w:p w14:paraId="5FC2F441" w14:textId="77777777" w:rsidR="0020643A" w:rsidRDefault="00E84ECF">
      <w:pPr>
        <w:spacing w:line="600" w:lineRule="auto"/>
        <w:ind w:firstLine="720"/>
        <w:contextualSpacing/>
        <w:jc w:val="center"/>
        <w:rPr>
          <w:rFonts w:eastAsia="Times New Roman"/>
          <w:szCs w:val="24"/>
        </w:rPr>
      </w:pPr>
      <w:r>
        <w:rPr>
          <w:rFonts w:eastAsia="Times New Roman"/>
          <w:szCs w:val="24"/>
        </w:rPr>
        <w:t>ΣΥΝΕΔΡΙΑΣΗ ΜΣΤ</w:t>
      </w:r>
      <w:r w:rsidRPr="006847C8">
        <w:rPr>
          <w:rFonts w:eastAsia="Times New Roman"/>
          <w:szCs w:val="24"/>
        </w:rPr>
        <w:t>΄</w:t>
      </w:r>
    </w:p>
    <w:p w14:paraId="5FC2F442" w14:textId="77777777" w:rsidR="0020643A" w:rsidRDefault="00E84ECF">
      <w:pPr>
        <w:spacing w:line="600" w:lineRule="auto"/>
        <w:ind w:firstLine="720"/>
        <w:contextualSpacing/>
        <w:jc w:val="center"/>
        <w:rPr>
          <w:rFonts w:eastAsia="Times New Roman"/>
          <w:szCs w:val="24"/>
        </w:rPr>
      </w:pPr>
      <w:r>
        <w:rPr>
          <w:rFonts w:eastAsia="Times New Roman"/>
          <w:szCs w:val="24"/>
        </w:rPr>
        <w:t>Τρίτη 18 Δεκεμβρίου 2018</w:t>
      </w:r>
    </w:p>
    <w:p w14:paraId="5FC2F443" w14:textId="77777777" w:rsidR="0020643A" w:rsidRDefault="00E84ECF">
      <w:pPr>
        <w:spacing w:line="600" w:lineRule="auto"/>
        <w:ind w:firstLine="720"/>
        <w:contextualSpacing/>
        <w:jc w:val="both"/>
        <w:rPr>
          <w:rFonts w:eastAsia="Times New Roman"/>
          <w:szCs w:val="24"/>
        </w:rPr>
      </w:pPr>
      <w:r w:rsidRPr="006847C8">
        <w:rPr>
          <w:rFonts w:eastAsia="Times New Roman"/>
          <w:szCs w:val="24"/>
        </w:rPr>
        <w:t xml:space="preserve">Αθήνα, σήμερα στις </w:t>
      </w:r>
      <w:r>
        <w:rPr>
          <w:rFonts w:eastAsia="Times New Roman"/>
          <w:szCs w:val="24"/>
        </w:rPr>
        <w:t>18 Δεκεμβρίου 2018</w:t>
      </w:r>
      <w:r w:rsidRPr="006847C8">
        <w:rPr>
          <w:rFonts w:eastAsia="Times New Roman"/>
          <w:szCs w:val="24"/>
        </w:rPr>
        <w:t xml:space="preserve">, ημέρα </w:t>
      </w:r>
      <w:r>
        <w:rPr>
          <w:rFonts w:eastAsia="Times New Roman"/>
          <w:szCs w:val="24"/>
        </w:rPr>
        <w:t>Τρίτη και ώρα 10.35</w:t>
      </w:r>
      <w:r w:rsidRPr="006847C8">
        <w:rPr>
          <w:rFonts w:eastAsia="Times New Roman"/>
          <w:szCs w:val="24"/>
        </w:rPr>
        <w:t>΄</w:t>
      </w:r>
      <w:r>
        <w:rPr>
          <w:rFonts w:eastAsia="Times New Roman"/>
          <w:szCs w:val="24"/>
        </w:rPr>
        <w:t>,</w:t>
      </w:r>
      <w:r w:rsidRPr="006847C8">
        <w:rPr>
          <w:rFonts w:eastAsia="Times New Roman"/>
          <w:szCs w:val="24"/>
        </w:rPr>
        <w:t xml:space="preserve"> συνήλθε στην Αίθουσα των συνεδριάσεων του Βουλευτηρίο</w:t>
      </w:r>
      <w:r>
        <w:rPr>
          <w:rFonts w:eastAsia="Times New Roman"/>
          <w:szCs w:val="24"/>
        </w:rPr>
        <w:t>υ η Βουλή</w:t>
      </w:r>
      <w:r>
        <w:rPr>
          <w:rFonts w:eastAsia="Times New Roman"/>
          <w:szCs w:val="24"/>
        </w:rPr>
        <w:t xml:space="preserve"> σε ολομέλεια</w:t>
      </w:r>
      <w:r w:rsidRPr="006847C8">
        <w:rPr>
          <w:rFonts w:eastAsia="Times New Roman"/>
          <w:szCs w:val="24"/>
        </w:rPr>
        <w:t xml:space="preserve"> για να συνεδριάσει υπό την προεδρία </w:t>
      </w:r>
      <w:r>
        <w:rPr>
          <w:rFonts w:eastAsia="Times New Roman"/>
          <w:szCs w:val="24"/>
        </w:rPr>
        <w:t>του</w:t>
      </w:r>
      <w:r w:rsidRPr="006847C8">
        <w:rPr>
          <w:rFonts w:eastAsia="Times New Roman"/>
          <w:szCs w:val="24"/>
        </w:rPr>
        <w:t xml:space="preserve"> </w:t>
      </w:r>
      <w:r>
        <w:rPr>
          <w:rFonts w:eastAsia="Times New Roman"/>
          <w:szCs w:val="24"/>
        </w:rPr>
        <w:t>ΣΤ</w:t>
      </w:r>
      <w:r w:rsidRPr="006847C8">
        <w:rPr>
          <w:rFonts w:eastAsia="Times New Roman"/>
          <w:szCs w:val="24"/>
        </w:rPr>
        <w:t xml:space="preserve">΄ Αντιπροέδρου αυτής κ. </w:t>
      </w:r>
      <w:r w:rsidRPr="00AE149A">
        <w:rPr>
          <w:rFonts w:eastAsia="Times New Roman"/>
          <w:b/>
          <w:szCs w:val="24"/>
        </w:rPr>
        <w:t>ΓΕΩΡΓΙΟΥ ΛΑΜΠΡΟΥΛΗ</w:t>
      </w:r>
      <w:r w:rsidRPr="006847C8">
        <w:rPr>
          <w:rFonts w:eastAsia="Times New Roman"/>
          <w:b/>
          <w:szCs w:val="24"/>
        </w:rPr>
        <w:t>.</w:t>
      </w:r>
    </w:p>
    <w:p w14:paraId="5FC2F444" w14:textId="77777777" w:rsidR="0020643A" w:rsidRDefault="00E84ECF">
      <w:pPr>
        <w:spacing w:line="600" w:lineRule="auto"/>
        <w:ind w:firstLine="720"/>
        <w:contextualSpacing/>
        <w:jc w:val="both"/>
        <w:rPr>
          <w:rFonts w:eastAsia="Times New Roman"/>
          <w:szCs w:val="24"/>
        </w:rPr>
      </w:pPr>
      <w:r>
        <w:rPr>
          <w:rFonts w:eastAsia="Times New Roman"/>
          <w:b/>
          <w:szCs w:val="24"/>
        </w:rPr>
        <w:t>ΠΡΟΕΔΡΕΥΩΝ (Γ</w:t>
      </w:r>
      <w:bookmarkStart w:id="39" w:name="_GoBack"/>
      <w:bookmarkEnd w:id="39"/>
      <w:r>
        <w:rPr>
          <w:rFonts w:eastAsia="Times New Roman"/>
          <w:b/>
          <w:szCs w:val="24"/>
        </w:rPr>
        <w:t xml:space="preserve">εώργιος Λαμπρούλης): </w:t>
      </w:r>
      <w:r w:rsidRPr="006847C8">
        <w:rPr>
          <w:rFonts w:eastAsia="Times New Roman"/>
          <w:szCs w:val="24"/>
        </w:rPr>
        <w:t>Κυρίες και κύριοι συνάδελφοι, αρχίζει η συνεδρίαση.</w:t>
      </w:r>
    </w:p>
    <w:p w14:paraId="5FC2F445" w14:textId="77777777" w:rsidR="0020643A" w:rsidRDefault="00E84ECF">
      <w:pPr>
        <w:spacing w:line="600" w:lineRule="auto"/>
        <w:ind w:firstLine="720"/>
        <w:contextualSpacing/>
        <w:jc w:val="both"/>
        <w:rPr>
          <w:rFonts w:eastAsia="Times New Roman"/>
          <w:szCs w:val="24"/>
        </w:rPr>
      </w:pPr>
      <w:r>
        <w:rPr>
          <w:rFonts w:eastAsia="Times New Roman"/>
          <w:szCs w:val="24"/>
        </w:rPr>
        <w:t>Εισερχόμαστε στην ημερήσια διάταξης της</w:t>
      </w:r>
    </w:p>
    <w:p w14:paraId="5FC2F446" w14:textId="77777777" w:rsidR="0020643A" w:rsidRDefault="00E84ECF">
      <w:pPr>
        <w:spacing w:line="600" w:lineRule="auto"/>
        <w:ind w:firstLine="720"/>
        <w:contextualSpacing/>
        <w:jc w:val="center"/>
        <w:rPr>
          <w:rFonts w:eastAsia="Times New Roman"/>
          <w:b/>
          <w:szCs w:val="24"/>
        </w:rPr>
      </w:pPr>
      <w:r>
        <w:rPr>
          <w:rFonts w:eastAsia="Times New Roman"/>
          <w:b/>
          <w:szCs w:val="24"/>
        </w:rPr>
        <w:t>ΝΟΜΟΘΕΤΙΚΗΣ ΕΡΓΑΣΙΑΣ</w:t>
      </w:r>
    </w:p>
    <w:p w14:paraId="5FC2F447" w14:textId="77777777" w:rsidR="0020643A" w:rsidRDefault="00E84ECF">
      <w:pPr>
        <w:spacing w:line="600" w:lineRule="auto"/>
        <w:ind w:firstLine="720"/>
        <w:contextualSpacing/>
        <w:jc w:val="both"/>
        <w:rPr>
          <w:rFonts w:eastAsia="Times New Roman" w:cs="Times New Roman"/>
          <w:szCs w:val="24"/>
        </w:rPr>
      </w:pPr>
      <w:r>
        <w:rPr>
          <w:rFonts w:eastAsia="Times New Roman"/>
          <w:szCs w:val="24"/>
        </w:rPr>
        <w:t xml:space="preserve">Συνέχιση </w:t>
      </w:r>
      <w:r>
        <w:rPr>
          <w:rFonts w:eastAsia="Times New Roman"/>
          <w:szCs w:val="24"/>
        </w:rPr>
        <w:t xml:space="preserve">της συζήτησης και ψήφιση επί του σχεδίου νόμου του Υπουργείου Οικονομικών </w:t>
      </w:r>
      <w:r>
        <w:rPr>
          <w:rFonts w:eastAsia="Times New Roman" w:cs="Times New Roman"/>
          <w:szCs w:val="24"/>
        </w:rPr>
        <w:t>«Κύρωση του Κρατικού Προϋπολογισμού οικονομικού έτους 2019».</w:t>
      </w:r>
    </w:p>
    <w:p w14:paraId="5FC2F448"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lastRenderedPageBreak/>
        <w:t>Τον λόγο έχει ο πρώτος ομιλητής για σήμερα ο κ. Αντωνιάδης από τη Νέα Δημοκρατία.</w:t>
      </w:r>
    </w:p>
    <w:p w14:paraId="5FC2F449" w14:textId="77777777" w:rsidR="0020643A" w:rsidRDefault="00E84ECF">
      <w:pPr>
        <w:spacing w:line="600" w:lineRule="auto"/>
        <w:ind w:firstLine="720"/>
        <w:contextualSpacing/>
        <w:jc w:val="both"/>
        <w:rPr>
          <w:rFonts w:eastAsia="Times New Roman" w:cs="Times New Roman"/>
          <w:szCs w:val="24"/>
        </w:rPr>
      </w:pPr>
      <w:r w:rsidRPr="00D2200C">
        <w:rPr>
          <w:rFonts w:eastAsia="Times New Roman" w:cs="Times New Roman"/>
          <w:b/>
          <w:szCs w:val="24"/>
        </w:rPr>
        <w:t>ΙΩΑΝΝΗΣ ΑΝΤΩΝΙΑΔΗΣ:</w:t>
      </w:r>
      <w:r>
        <w:rPr>
          <w:rFonts w:eastAsia="Times New Roman" w:cs="Times New Roman"/>
          <w:szCs w:val="24"/>
        </w:rPr>
        <w:t xml:space="preserve"> Ευχαριστώ, κύριε Πρ</w:t>
      </w:r>
      <w:r>
        <w:rPr>
          <w:rFonts w:eastAsia="Times New Roman" w:cs="Times New Roman"/>
          <w:szCs w:val="24"/>
        </w:rPr>
        <w:t>όεδρε.</w:t>
      </w:r>
    </w:p>
    <w:p w14:paraId="5FC2F44A"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Κατ’ αρχάς θα ήθελα να ευχηθώ εκ προοιμίου σε όλους καλές γιορτές.</w:t>
      </w:r>
    </w:p>
    <w:p w14:paraId="5FC2F44B"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Θέλω και εγώ με τη σειρά μου να καταδικάσω την τοποθέτηση βόμβας στον «ΣΚΑΙ». Είναι ένα πλήγμα στη δημοσιογραφία, στη δημοκρατία, στην ενημέρωση. Βεβαίως να προσθέσω ότι είναι ένα πλ</w:t>
      </w:r>
      <w:r>
        <w:rPr>
          <w:rFonts w:eastAsia="Times New Roman" w:cs="Times New Roman"/>
          <w:szCs w:val="24"/>
        </w:rPr>
        <w:t>ήγμα στην εικόνα της χώρας στο εξωτερικό, όπου δημιουργείται η εντύπωση της συμβίωσης με μια κατάσταση τρομοκρατίας, ανομίας κ.λπ., πράγμα που δεν τιμάει κανέναν.</w:t>
      </w:r>
    </w:p>
    <w:p w14:paraId="5FC2F44C"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Θέλω, επίσης, να επισημάνω ότι τη στιγμή που η Κυβέρνηση και ο ΣΥΡΙΖΑ καταδικάζουν το συγκεκρ</w:t>
      </w:r>
      <w:r>
        <w:rPr>
          <w:rFonts w:eastAsia="Times New Roman" w:cs="Times New Roman"/>
          <w:szCs w:val="24"/>
        </w:rPr>
        <w:t>ιμένο γεγονός, την ίδια στιγμή εξακολουθούν να στοχοποιούν. Αυτό είναι απαράδεκτο και θυμίζει το λαϊκό ρητό «με τον λύκο τρώνε το αρνί και με τον νοικοκύρη πάνε και το μοιρολογούν».</w:t>
      </w:r>
    </w:p>
    <w:p w14:paraId="5FC2F44D"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καλούμαστε να συζητήσουμε τον πρώτο μεταμνημ</w:t>
      </w:r>
      <w:r>
        <w:rPr>
          <w:rFonts w:eastAsia="Times New Roman" w:cs="Times New Roman"/>
          <w:szCs w:val="24"/>
        </w:rPr>
        <w:t xml:space="preserve">ονιακό προϋπολογισμό, σύμφωνα </w:t>
      </w:r>
      <w:r>
        <w:rPr>
          <w:rFonts w:eastAsia="Times New Roman" w:cs="Times New Roman"/>
          <w:szCs w:val="24"/>
        </w:rPr>
        <w:lastRenderedPageBreak/>
        <w:t>με την Κυβέρνηση, με μείωση αφορολόγητου το 2020, με τα αιματοβαμμένα υπερπλεονάσματα μέχρι το 2023 και το 2060, με δέσμευση της περιουσίας του ελληνικού δημοσίου για εκατό χρόνια, με έναν «κόφτη» που δεν κόψατε. Και διερωτώμα</w:t>
      </w:r>
      <w:r>
        <w:rPr>
          <w:rFonts w:eastAsia="Times New Roman" w:cs="Times New Roman"/>
          <w:szCs w:val="24"/>
        </w:rPr>
        <w:t>ι: Εάν δεν ήταν μεταμνημονιακός αυτός ο προϋπολογισμός, τι περισσότερο κακό θα μας είχε βρει;</w:t>
      </w:r>
    </w:p>
    <w:p w14:paraId="5FC2F44E"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Μετά από τέσσερα χρόνια διακυβέρνησης, ακόμα κάνετε αντιπολίτευση στη Νέα Δημοκρατία. Μήπως, προφανώς, δεν έχετε καταλάβει πως εσείς είστε η Κυβέρνηση όλα αυτά τα</w:t>
      </w:r>
      <w:r>
        <w:rPr>
          <w:rFonts w:eastAsia="Times New Roman" w:cs="Times New Roman"/>
          <w:szCs w:val="24"/>
        </w:rPr>
        <w:t xml:space="preserve"> χρόνια; </w:t>
      </w:r>
    </w:p>
    <w:p w14:paraId="5FC2F44F"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Ειλικρινά δεν ξέρω πόση αξία έχει για τον ελληνικό λαό η αντιπαράθεση στοιχείων, που, ουσιαστικά, δεν έχουν κανένα αντίκρισμα στην πραγματική οικονομία. Γιατί η πραγματική οικονομία δοκιμάζεται από </w:t>
      </w:r>
      <w:r>
        <w:rPr>
          <w:rFonts w:eastAsia="Times New Roman" w:cs="Times New Roman"/>
          <w:szCs w:val="24"/>
          <w:lang w:val="en-US"/>
        </w:rPr>
        <w:t>capital</w:t>
      </w:r>
      <w:r w:rsidRPr="00D2200C">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από τράπεζες κουφάρια, από </w:t>
      </w:r>
      <w:r>
        <w:rPr>
          <w:rFonts w:eastAsia="Times New Roman" w:cs="Times New Roman"/>
          <w:szCs w:val="24"/>
        </w:rPr>
        <w:t>υψηλή ανεργία και μετανάστευση των Ελλήνων στο εξωτερικό για τα προς το ζην. Επιχειρήσεις και αγρότες κινούνται σε τεντωμένο σκοινί, είμαστε πρώτοι στους φόρους και τελευταίοι στις επενδύσεις, κανένα έργο δεν γίνεται στη χώρα</w:t>
      </w:r>
      <w:r w:rsidRPr="00F15862">
        <w:rPr>
          <w:rFonts w:eastAsia="Times New Roman" w:cs="Times New Roman"/>
          <w:szCs w:val="24"/>
        </w:rPr>
        <w:t xml:space="preserve">, </w:t>
      </w:r>
      <w:r>
        <w:rPr>
          <w:rFonts w:eastAsia="Times New Roman" w:cs="Times New Roman"/>
          <w:szCs w:val="24"/>
        </w:rPr>
        <w:t>όλη η Ελλάδα μια έρημος πολιτ</w:t>
      </w:r>
      <w:r>
        <w:rPr>
          <w:rFonts w:eastAsia="Times New Roman" w:cs="Times New Roman"/>
          <w:szCs w:val="24"/>
        </w:rPr>
        <w:t>εία.</w:t>
      </w:r>
    </w:p>
    <w:p w14:paraId="5FC2F450"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lastRenderedPageBreak/>
        <w:t>Αντί να συζητάμε για την ανάπτυξη και την καταπολέμηση της ανεργίας, για τη διασφάλιση ενός καλύτερου μέλλοντος για όλους τους Έλληνες, επί τρία χρόνια συζητάμε για ενδεχόμενη βοήθεια μέσω επιδομάτων μια φορά τον χρόνο, για το αν θα δοθούν κάποια αναδ</w:t>
      </w:r>
      <w:r>
        <w:rPr>
          <w:rFonts w:eastAsia="Times New Roman" w:cs="Times New Roman"/>
          <w:szCs w:val="24"/>
        </w:rPr>
        <w:t>ρομικά ή κάποιες αυξομειώσεις 10 ή 20 ευρώ σε μισθούς και συντάξεις. Είναι θέματα σοβαρά, πλην όμως είναι ασπιρίνες και όχι το φάρμακο για την καταπολέμηση της κρίσης. Και, βεβαίως, αυτή η κατάσταση δεν τιμά κανέναν.</w:t>
      </w:r>
    </w:p>
    <w:p w14:paraId="5FC2F451"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Επί τρία χρόνια συστηματικά κατατρομοκρ</w:t>
      </w:r>
      <w:r>
        <w:rPr>
          <w:rFonts w:eastAsia="Times New Roman" w:cs="Times New Roman"/>
          <w:szCs w:val="24"/>
        </w:rPr>
        <w:t>ατείται ο ελληνικός λαός μέσα από απειλές και δηλώσεις Τούρκων πολιτικών και αξιωματούχων, που αναπαράγονται απ’ όλα τα ΜΜΕ πρωί-μεσημέρι-βράδυ, για έναν γίγαντα τον οποίο δεν πρέπει να ξυπνήσουμε με την πολιτική εξευμενισμού. Είναι όντως η Τουρκία γίγαντα</w:t>
      </w:r>
      <w:r>
        <w:rPr>
          <w:rFonts w:eastAsia="Times New Roman" w:cs="Times New Roman"/>
          <w:szCs w:val="24"/>
        </w:rPr>
        <w:t>ς, αλλά με πήλινα πόδια, που επί δεκάδες χρόνια δεν μπορεί να νικήσει μια χούφτα Κούρδων μαχητών. Πλην, όμως, γιατί γίνεται αυτό; Μήπως ετοιμάζετε, σε πρώτο και σε τρίτο πρόσωπο, κάτι στο Αιγαίο υπό την καθοδήγηση ξένων κέντρων και δεν μας το λέτε;</w:t>
      </w:r>
    </w:p>
    <w:p w14:paraId="5FC2F452"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lastRenderedPageBreak/>
        <w:t>Στο «Μα</w:t>
      </w:r>
      <w:r>
        <w:rPr>
          <w:rFonts w:eastAsia="Times New Roman" w:cs="Times New Roman"/>
          <w:szCs w:val="24"/>
        </w:rPr>
        <w:t>κεδονικό» είναι τυχαίο, κυρίες και κύριοι συνάδελφοι, ότι η Συμφωνία των Πρεσπών πέρασε από τη σκοπιανή βουλή με ογδόντα ψήφους ακριβώς; Εάν ήταν ωφέλιμη και σωστή, σύμφωνα με τον κ. Ζάεφ, γιατί δεν τη στήριξαν περισσότεροι, δηλαδή ογδόντα πέντε, ογδόντα ε</w:t>
      </w:r>
      <w:r>
        <w:rPr>
          <w:rFonts w:eastAsia="Times New Roman" w:cs="Times New Roman"/>
          <w:szCs w:val="24"/>
        </w:rPr>
        <w:t>πτά ή ενενήντα Βουλευτές; Και εάν πάλι δεν ήταν ωφέλιμη ή σωστή, γιατί δεν την ψήφισαν λιγότεροι, δηλαδή εβδομήντα πέντε ή εξήντα πέντε; Αυτή η σκηνοθεσία στο «Μακεδονικό» προς προβληματισμό όλων.</w:t>
      </w:r>
    </w:p>
    <w:p w14:paraId="5FC2F453"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είναι πρωτοφανές στην ελληνική πολιτική ιστορία, να </w:t>
      </w:r>
      <w:r>
        <w:rPr>
          <w:rFonts w:eastAsia="Times New Roman" w:cs="Times New Roman"/>
          <w:szCs w:val="24"/>
        </w:rPr>
        <w:t>παρακαλούν οι Έλληνες τους Αμερικάνους για νέες βάσεις παντού χωρίς ουσιαστικά ανταποδοτικά. Μόνο τα σπίτια μας δεν προτείναμε για βάσεις. Και εδώ να διαχωρίσω ότι άλλο οι κοινές ασκήσεις και άλλο η συμμαχία και η προστασία, σε περίπτωση που δεχθεί ένα από</w:t>
      </w:r>
      <w:r>
        <w:rPr>
          <w:rFonts w:eastAsia="Times New Roman" w:cs="Times New Roman"/>
          <w:szCs w:val="24"/>
        </w:rPr>
        <w:t xml:space="preserve"> αυτά τα κράτη επίθεση.</w:t>
      </w:r>
    </w:p>
    <w:p w14:paraId="5FC2F454"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της Κυβέρνησης, μετά τα τόσα ναυάγια έχετε μετατρέψει τον ΣΥΡΙΖΑ σε νεκροταφείο πλοίων. Επιχειρήσατε τον έλεγχο των ΜΜΕ με έναν νόμο-ναυάγιο. Επιχειρήσατε την ψήφιση της απλής αναλογικής με διακόσιες ψήφ</w:t>
      </w:r>
      <w:r>
        <w:rPr>
          <w:rFonts w:eastAsia="Times New Roman" w:cs="Times New Roman"/>
          <w:szCs w:val="24"/>
        </w:rPr>
        <w:t xml:space="preserve">ους για επικράτηση του απόλυτου χάους. Ναυάγιο. </w:t>
      </w:r>
      <w:r>
        <w:rPr>
          <w:rFonts w:eastAsia="Times New Roman" w:cs="Times New Roman"/>
          <w:szCs w:val="24"/>
        </w:rPr>
        <w:lastRenderedPageBreak/>
        <w:t>Προσπαθήσατε τη διάσπαση της Νέας Δημοκρατίας με το σκοπιανό θέμα. Ναυάγιο. Μιλήσατε για ιστορική συμφωνία με την Εκκλησία. Ναυάγιο. Με τη «</w:t>
      </w:r>
      <w:r>
        <w:rPr>
          <w:rFonts w:eastAsia="Times New Roman" w:cs="Times New Roman"/>
          <w:szCs w:val="24"/>
          <w:lang w:val="en-US"/>
        </w:rPr>
        <w:t>NOVARTIS</w:t>
      </w:r>
      <w:r>
        <w:rPr>
          <w:rFonts w:eastAsia="Times New Roman" w:cs="Times New Roman"/>
          <w:szCs w:val="24"/>
        </w:rPr>
        <w:t>» διαλαλούσατε το σκάνδαλο των σκανδάλων. Ναυάγιο. Προσπαθήσ</w:t>
      </w:r>
      <w:r>
        <w:rPr>
          <w:rFonts w:eastAsia="Times New Roman" w:cs="Times New Roman"/>
          <w:szCs w:val="24"/>
        </w:rPr>
        <w:t>ατε να ενισχύσετε τη δημιουργία δεξιών κομμάτων στις παρυφές της Νέας Δημοκρατίας, για να μην πάρει αυτοδυναμία. Ναυάγιο και αυτό. Μέχρι και το τελευταίο με τον γνωστό ενεχυροδανειστή που ανακοίνωσε ο Πρωθυπουργός στη Βουλή, και πλέον σας κουνάει ελεύθερος</w:t>
      </w:r>
      <w:r>
        <w:rPr>
          <w:rFonts w:eastAsia="Times New Roman" w:cs="Times New Roman"/>
          <w:szCs w:val="24"/>
        </w:rPr>
        <w:t xml:space="preserve"> το μαντήλι. </w:t>
      </w:r>
    </w:p>
    <w:p w14:paraId="5FC2F455"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Το μεγαλύτερό σας, όμως, ναυάγιο, και κλείνω με αυτό, αποτελεί η βροντερή ομολογία του ίδιου του Πρωθυπουργού μέσα στη Βουλή ότι, για τον ΣΥΡΙΖΑ ο πολιτικός χρόνος μετράει μετά την 21</w:t>
      </w:r>
      <w:r w:rsidRPr="000B033F">
        <w:rPr>
          <w:rFonts w:eastAsia="Times New Roman" w:cs="Times New Roman"/>
          <w:szCs w:val="24"/>
          <w:vertAlign w:val="superscript"/>
        </w:rPr>
        <w:t>η</w:t>
      </w:r>
      <w:r>
        <w:rPr>
          <w:rFonts w:eastAsia="Times New Roman" w:cs="Times New Roman"/>
          <w:szCs w:val="24"/>
        </w:rPr>
        <w:t xml:space="preserve"> Αυγούστου. Πρώτη φορά ακούγονται αυτά από χείλη εν ενεργε</w:t>
      </w:r>
      <w:r>
        <w:rPr>
          <w:rFonts w:eastAsia="Times New Roman" w:cs="Times New Roman"/>
          <w:szCs w:val="24"/>
        </w:rPr>
        <w:t>ία πολιτικού και δη Πρωθυπουργού, να διαγράφει τα τριάμισι χρόνια διακυβέρνησης του τόπου από τον ίδιο, τα οποία ομολογουμένως είναι γεμάτα από αποτυχίες, πειράματα και αρνητικά αποτελέσματα σύμφωνα πάντα με την ομολογία του Έλληνα Πρωθυπουργού.</w:t>
      </w:r>
    </w:p>
    <w:p w14:paraId="5FC2F456"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lastRenderedPageBreak/>
        <w:t>Από την άλ</w:t>
      </w:r>
      <w:r>
        <w:rPr>
          <w:rFonts w:eastAsia="Times New Roman" w:cs="Times New Roman"/>
          <w:szCs w:val="24"/>
        </w:rPr>
        <w:t>λη οι εκατό λαμπερές ημέρες που ευαγγελίζεται η Κυβέρνηση αφορούν σε ψίχουλα μέσω βοηθημάτων και επιδομάτων και αναδρομικών μια φορά τον χρόνο.</w:t>
      </w:r>
    </w:p>
    <w:p w14:paraId="5FC2F457"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Δυστυχώς η Κυβέρνηση αντί να συγκρουστεί και να εξαφανίσει τα προβλήματα, επέλεξε να συγκρουστεί και να εξαφανίσει την αλήθεια. Επέλεξε τον διχασμό της ελληνικής κοινωνίας ως κεντρικό πολιτικό δόγμα, για να καλύψει τα τραγικά της λάθη, τις αδυναμίες και εν</w:t>
      </w:r>
      <w:r>
        <w:rPr>
          <w:rFonts w:eastAsia="Times New Roman" w:cs="Times New Roman"/>
          <w:szCs w:val="24"/>
        </w:rPr>
        <w:t xml:space="preserve"> τέλει την ανικανότητά της. Και όλα αυτά με το καθαρό μυαλό του Πρωθυπουργού. Δεν θέλω να σκέπτομαι, τι θα είχε αποφασίσει εάν δεν είχε καθαρό μυαλό.</w:t>
      </w:r>
    </w:p>
    <w:p w14:paraId="5FC2F458"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Έχουμε έναν προϋπολογισμό ο οποίος προβλέπει τα αντίθετα, δηλαδή ανάπτυξη 2% και πλεόνασμα 4%, όταν έπρεπε</w:t>
      </w:r>
      <w:r>
        <w:rPr>
          <w:rFonts w:eastAsia="Times New Roman" w:cs="Times New Roman"/>
          <w:szCs w:val="24"/>
        </w:rPr>
        <w:t xml:space="preserve"> να στοχεύει σε ανάπτυξη 4% και πλεόνασμα 2%. Έχουμε έναν προϋπολογισμό, στον οποία κόβονται από ευαίσθητες κοινωνικές ομάδες αντίμετρα καθαρής αξίας 1,3 δισεκατομμυρίων, δηλαδή 200 εκατομμύρια από σχολικά γεύματα, 150 εκατομμύρια από προσχολική εκπαίδευση</w:t>
      </w:r>
      <w:r>
        <w:rPr>
          <w:rFonts w:eastAsia="Times New Roman" w:cs="Times New Roman"/>
          <w:szCs w:val="24"/>
        </w:rPr>
        <w:t xml:space="preserve">, 300 εκατομμύρια από υποδομές, 260 εκατομμύρια από ενεργητικές πολιτικές απασχόλησης, 200 </w:t>
      </w:r>
      <w:r>
        <w:rPr>
          <w:rFonts w:eastAsia="Times New Roman" w:cs="Times New Roman"/>
          <w:szCs w:val="24"/>
        </w:rPr>
        <w:lastRenderedPageBreak/>
        <w:t>και πλέον εκατομμύρια από φαρμακευτική συνοχή, 200 εκατομμύρια από επιδοτήσεις και άλλα πολλά.</w:t>
      </w:r>
    </w:p>
    <w:p w14:paraId="5FC2F459"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w:t>
      </w:r>
      <w:r>
        <w:rPr>
          <w:rFonts w:eastAsia="Times New Roman" w:cs="Times New Roman"/>
          <w:szCs w:val="24"/>
        </w:rPr>
        <w:t>ίου Βουλευτή)</w:t>
      </w:r>
    </w:p>
    <w:p w14:paraId="5FC2F45A"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Να αναφέρω εδώ μόνο το πολύ σημαντικό, που είναι η μείωση του επιδόματος θέρμανσης, η οποία πλήττει, κυρίως, τη βόρεια Ελλάδα, από τα 210 εκατομμύρια στα 60 εκατομμύρια και τη μείωση, βεβαίως, του Προγράμματος Δημοσίων Επενδύσεων. Είναι χρήμα</w:t>
      </w:r>
      <w:r>
        <w:rPr>
          <w:rFonts w:eastAsia="Times New Roman" w:cs="Times New Roman"/>
          <w:szCs w:val="24"/>
        </w:rPr>
        <w:t>τα τα οποία στερούνται από την πραγματική οικονομία. Επίσης θα ήθελα να αναφέρω, και τη μεγάλη αδικία η οποία συντελείται με τον νόμο Κατρούγκαλου από τον Μάιο του 2016 και μετά, για τις ίδιες κατηγορίες συνταξιούχων οι οποίοι παίρνουν 30% λιγότερη σύνταξη</w:t>
      </w:r>
      <w:r>
        <w:rPr>
          <w:rFonts w:eastAsia="Times New Roman" w:cs="Times New Roman"/>
          <w:szCs w:val="24"/>
        </w:rPr>
        <w:t>.</w:t>
      </w:r>
    </w:p>
    <w:p w14:paraId="5FC2F45B"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Ολοκληρώνοντας θέλατε να αλλάξετε την Ελλάδα και την Ευρώπη, αλλά τελικά προτιμήσατε να αλλάξετε εσείς οι ίδιοι, γιατί ήταν πιο εύκολο. Γίνατε το μεγαλύτερο γρανάζι του κατεστημένου. Δυστυχώς πρόκειται για έναν προϋπολογισμό αντια</w:t>
      </w:r>
      <w:r>
        <w:rPr>
          <w:rFonts w:eastAsia="Times New Roman" w:cs="Times New Roman"/>
          <w:szCs w:val="24"/>
        </w:rPr>
        <w:lastRenderedPageBreak/>
        <w:t>ναπτυξιακό, επιδοματικό,</w:t>
      </w:r>
      <w:r>
        <w:rPr>
          <w:rFonts w:eastAsia="Times New Roman" w:cs="Times New Roman"/>
          <w:szCs w:val="24"/>
        </w:rPr>
        <w:t xml:space="preserve"> έναν προϋπολογισμό που θέλει οι Έλληνες να μοιράζονται τα ψίχουλα της φτώχειας χωρίς προοπτική και μέλλον και γι’ αυτό τον καταψηφίζουμε.</w:t>
      </w:r>
    </w:p>
    <w:p w14:paraId="5FC2F45C"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Καλές γιορτές σε όλους!</w:t>
      </w:r>
    </w:p>
    <w:p w14:paraId="5FC2F45D" w14:textId="77777777" w:rsidR="0020643A" w:rsidRDefault="00E84ECF">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FC2F45E" w14:textId="77777777" w:rsidR="0020643A" w:rsidRDefault="00E84ECF">
      <w:pPr>
        <w:spacing w:line="600" w:lineRule="auto"/>
        <w:ind w:firstLine="720"/>
        <w:contextualSpacing/>
        <w:jc w:val="both"/>
        <w:rPr>
          <w:rFonts w:eastAsia="Times New Roman"/>
          <w:szCs w:val="24"/>
        </w:rPr>
      </w:pPr>
      <w:r w:rsidRPr="00DF3A00">
        <w:rPr>
          <w:rFonts w:eastAsia="Times New Roman"/>
          <w:b/>
          <w:szCs w:val="24"/>
        </w:rPr>
        <w:t xml:space="preserve">ΠΡΟΕΔΡΕΥΩΝ (Γεώργιος Λαμπρούλης): </w:t>
      </w:r>
      <w:r>
        <w:rPr>
          <w:rFonts w:eastAsia="Times New Roman"/>
          <w:szCs w:val="24"/>
        </w:rPr>
        <w:t>Τον λ</w:t>
      </w:r>
      <w:r>
        <w:rPr>
          <w:rFonts w:eastAsia="Times New Roman"/>
          <w:szCs w:val="24"/>
        </w:rPr>
        <w:t>όγο έχει ο κ. Αυγενάκης από τη Νέα Δημοκρατία.</w:t>
      </w:r>
    </w:p>
    <w:p w14:paraId="5FC2F45F" w14:textId="77777777" w:rsidR="0020643A" w:rsidRDefault="00E84ECF">
      <w:pPr>
        <w:spacing w:line="600" w:lineRule="auto"/>
        <w:ind w:firstLine="720"/>
        <w:contextualSpacing/>
        <w:jc w:val="both"/>
        <w:rPr>
          <w:rFonts w:eastAsia="Times New Roman"/>
          <w:szCs w:val="24"/>
        </w:rPr>
      </w:pPr>
      <w:r>
        <w:rPr>
          <w:rFonts w:eastAsia="Times New Roman"/>
          <w:b/>
          <w:szCs w:val="24"/>
        </w:rPr>
        <w:t xml:space="preserve">ΕΛΕΥΘΕΡΙΟΣ ΑΥΓΕΝΑΚΗΣ: </w:t>
      </w:r>
      <w:r>
        <w:rPr>
          <w:rFonts w:eastAsia="Times New Roman"/>
          <w:szCs w:val="24"/>
        </w:rPr>
        <w:t>Ευχαριστώ πολύ, κύριε Πρόεδρε.</w:t>
      </w:r>
    </w:p>
    <w:p w14:paraId="5FC2F460" w14:textId="77777777" w:rsidR="0020643A" w:rsidRDefault="00E84ECF">
      <w:pPr>
        <w:spacing w:line="600" w:lineRule="auto"/>
        <w:ind w:firstLine="720"/>
        <w:contextualSpacing/>
        <w:jc w:val="both"/>
        <w:rPr>
          <w:rFonts w:eastAsia="Times New Roman"/>
          <w:szCs w:val="24"/>
        </w:rPr>
      </w:pPr>
      <w:r>
        <w:rPr>
          <w:rFonts w:eastAsia="Times New Roman"/>
          <w:szCs w:val="24"/>
        </w:rPr>
        <w:t xml:space="preserve">Κύριοι Υπουργοί, κυρίες και κύριοι συνάδελφοι, </w:t>
      </w:r>
      <w:r w:rsidRPr="00E93867">
        <w:rPr>
          <w:rFonts w:eastAsia="Times New Roman"/>
          <w:szCs w:val="24"/>
        </w:rPr>
        <w:t xml:space="preserve">για τέταρτη συνεχόμενη χρονιά η </w:t>
      </w:r>
      <w:r>
        <w:rPr>
          <w:rFonts w:eastAsia="Times New Roman"/>
          <w:szCs w:val="24"/>
        </w:rPr>
        <w:t>Κυβέρνηση καταθέτει έναν π</w:t>
      </w:r>
      <w:r w:rsidRPr="00E93867">
        <w:rPr>
          <w:rFonts w:eastAsia="Times New Roman"/>
          <w:szCs w:val="24"/>
        </w:rPr>
        <w:t>ροϋπολογισμό</w:t>
      </w:r>
      <w:r>
        <w:rPr>
          <w:rFonts w:eastAsia="Times New Roman"/>
          <w:szCs w:val="24"/>
        </w:rPr>
        <w:t>,</w:t>
      </w:r>
      <w:r w:rsidRPr="00E93867">
        <w:rPr>
          <w:rFonts w:eastAsia="Times New Roman"/>
          <w:szCs w:val="24"/>
        </w:rPr>
        <w:t xml:space="preserve"> που χτυπάει </w:t>
      </w:r>
      <w:r>
        <w:rPr>
          <w:rFonts w:eastAsia="Times New Roman"/>
          <w:szCs w:val="24"/>
        </w:rPr>
        <w:t>τα εισοδήματα των μισθωτώ</w:t>
      </w:r>
      <w:r>
        <w:rPr>
          <w:rFonts w:eastAsia="Times New Roman"/>
          <w:szCs w:val="24"/>
        </w:rPr>
        <w:t xml:space="preserve">ν και των </w:t>
      </w:r>
      <w:r w:rsidRPr="00E93867">
        <w:rPr>
          <w:rFonts w:eastAsia="Times New Roman"/>
          <w:szCs w:val="24"/>
        </w:rPr>
        <w:t>συνταξιούχων αλλά και τ</w:t>
      </w:r>
      <w:r>
        <w:rPr>
          <w:rFonts w:eastAsia="Times New Roman"/>
          <w:szCs w:val="24"/>
        </w:rPr>
        <w:t xml:space="preserve">ων </w:t>
      </w:r>
      <w:r w:rsidRPr="00E93867">
        <w:rPr>
          <w:rFonts w:eastAsia="Times New Roman"/>
          <w:szCs w:val="24"/>
        </w:rPr>
        <w:t>ελεύθερ</w:t>
      </w:r>
      <w:r>
        <w:rPr>
          <w:rFonts w:eastAsia="Times New Roman"/>
          <w:szCs w:val="24"/>
        </w:rPr>
        <w:t xml:space="preserve">ων </w:t>
      </w:r>
      <w:r w:rsidRPr="00E93867">
        <w:rPr>
          <w:rFonts w:eastAsia="Times New Roman"/>
          <w:szCs w:val="24"/>
        </w:rPr>
        <w:t>επαγγελματιών</w:t>
      </w:r>
      <w:r>
        <w:rPr>
          <w:rFonts w:eastAsia="Times New Roman"/>
          <w:szCs w:val="24"/>
        </w:rPr>
        <w:t>. Καταθέτει,</w:t>
      </w:r>
      <w:r w:rsidRPr="00E93867">
        <w:rPr>
          <w:rFonts w:eastAsia="Times New Roman"/>
          <w:szCs w:val="24"/>
        </w:rPr>
        <w:t xml:space="preserve"> ουσιαστικά</w:t>
      </w:r>
      <w:r>
        <w:rPr>
          <w:rFonts w:eastAsia="Times New Roman"/>
          <w:szCs w:val="24"/>
        </w:rPr>
        <w:t>,</w:t>
      </w:r>
      <w:r w:rsidRPr="00E93867">
        <w:rPr>
          <w:rFonts w:eastAsia="Times New Roman"/>
          <w:szCs w:val="24"/>
        </w:rPr>
        <w:t xml:space="preserve"> ένα</w:t>
      </w:r>
      <w:r>
        <w:rPr>
          <w:rFonts w:eastAsia="Times New Roman"/>
          <w:szCs w:val="24"/>
        </w:rPr>
        <w:t>ν</w:t>
      </w:r>
      <w:r w:rsidRPr="00E93867">
        <w:rPr>
          <w:rFonts w:eastAsia="Times New Roman"/>
          <w:szCs w:val="24"/>
        </w:rPr>
        <w:t xml:space="preserve"> μνημονιακό </w:t>
      </w:r>
      <w:r>
        <w:rPr>
          <w:rFonts w:eastAsia="Times New Roman"/>
          <w:szCs w:val="24"/>
        </w:rPr>
        <w:t>π</w:t>
      </w:r>
      <w:r w:rsidRPr="00E93867">
        <w:rPr>
          <w:rFonts w:eastAsia="Times New Roman"/>
          <w:szCs w:val="24"/>
        </w:rPr>
        <w:t>ροϋπολογισμό</w:t>
      </w:r>
      <w:r>
        <w:rPr>
          <w:rFonts w:eastAsia="Times New Roman"/>
          <w:szCs w:val="24"/>
        </w:rPr>
        <w:t>,</w:t>
      </w:r>
      <w:r w:rsidRPr="00E93867">
        <w:rPr>
          <w:rFonts w:eastAsia="Times New Roman"/>
          <w:szCs w:val="24"/>
        </w:rPr>
        <w:t xml:space="preserve"> που είναι </w:t>
      </w:r>
      <w:r>
        <w:rPr>
          <w:rFonts w:eastAsia="Times New Roman"/>
          <w:szCs w:val="24"/>
        </w:rPr>
        <w:t>φορο</w:t>
      </w:r>
      <w:r w:rsidRPr="00E93867">
        <w:rPr>
          <w:rFonts w:eastAsia="Times New Roman"/>
          <w:szCs w:val="24"/>
        </w:rPr>
        <w:t>κεντρικός και αντιαναπτυξιακό</w:t>
      </w:r>
      <w:r>
        <w:rPr>
          <w:rFonts w:eastAsia="Times New Roman"/>
          <w:szCs w:val="24"/>
        </w:rPr>
        <w:t>ς.</w:t>
      </w:r>
      <w:r w:rsidRPr="00E93867">
        <w:rPr>
          <w:rFonts w:eastAsia="Times New Roman"/>
          <w:szCs w:val="24"/>
        </w:rPr>
        <w:t xml:space="preserve"> </w:t>
      </w:r>
    </w:p>
    <w:p w14:paraId="5FC2F461" w14:textId="77777777" w:rsidR="0020643A" w:rsidRDefault="00E84ECF">
      <w:pPr>
        <w:spacing w:line="600" w:lineRule="auto"/>
        <w:ind w:firstLine="720"/>
        <w:contextualSpacing/>
        <w:jc w:val="both"/>
        <w:rPr>
          <w:rFonts w:eastAsia="Times New Roman"/>
          <w:szCs w:val="24"/>
        </w:rPr>
      </w:pPr>
      <w:r>
        <w:rPr>
          <w:rFonts w:eastAsia="Times New Roman"/>
          <w:szCs w:val="24"/>
        </w:rPr>
        <w:t>Ε</w:t>
      </w:r>
      <w:r w:rsidRPr="00E93867">
        <w:rPr>
          <w:rFonts w:eastAsia="Times New Roman"/>
          <w:szCs w:val="24"/>
        </w:rPr>
        <w:t>ίναι φτιαγμένος κάτω από την αγωνιώδη προσπάθεια του κ</w:t>
      </w:r>
      <w:r>
        <w:rPr>
          <w:rFonts w:eastAsia="Times New Roman"/>
          <w:szCs w:val="24"/>
        </w:rPr>
        <w:t>.</w:t>
      </w:r>
      <w:r w:rsidRPr="00E93867">
        <w:rPr>
          <w:rFonts w:eastAsia="Times New Roman"/>
          <w:szCs w:val="24"/>
        </w:rPr>
        <w:t xml:space="preserve"> Τσίπρα να εξαπατήσει τους Έλληνες φορολογούμενους </w:t>
      </w:r>
      <w:r>
        <w:rPr>
          <w:rFonts w:eastAsia="Times New Roman"/>
          <w:szCs w:val="24"/>
        </w:rPr>
        <w:lastRenderedPageBreak/>
        <w:t>και όλους</w:t>
      </w:r>
      <w:r w:rsidRPr="00E93867">
        <w:rPr>
          <w:rFonts w:eastAsia="Times New Roman"/>
          <w:szCs w:val="24"/>
        </w:rPr>
        <w:t xml:space="preserve"> εκείνους τους πολίτες που φτωχοποίη</w:t>
      </w:r>
      <w:r>
        <w:rPr>
          <w:rFonts w:eastAsia="Times New Roman"/>
          <w:szCs w:val="24"/>
        </w:rPr>
        <w:t>σε</w:t>
      </w:r>
      <w:r w:rsidRPr="00E93867">
        <w:rPr>
          <w:rFonts w:eastAsia="Times New Roman"/>
          <w:szCs w:val="24"/>
        </w:rPr>
        <w:t xml:space="preserve"> με την πολιτική του</w:t>
      </w:r>
      <w:r>
        <w:rPr>
          <w:rFonts w:eastAsia="Times New Roman"/>
          <w:szCs w:val="24"/>
        </w:rPr>
        <w:t>.</w:t>
      </w:r>
      <w:r w:rsidRPr="00E93867">
        <w:rPr>
          <w:rFonts w:eastAsia="Times New Roman"/>
          <w:szCs w:val="24"/>
        </w:rPr>
        <w:t xml:space="preserve"> </w:t>
      </w:r>
      <w:r>
        <w:rPr>
          <w:rFonts w:eastAsia="Times New Roman"/>
          <w:szCs w:val="24"/>
        </w:rPr>
        <w:t>Κ</w:t>
      </w:r>
      <w:r w:rsidRPr="00E93867">
        <w:rPr>
          <w:rFonts w:eastAsia="Times New Roman"/>
          <w:szCs w:val="24"/>
        </w:rPr>
        <w:t xml:space="preserve">ρατά την ανάπτυξη σε </w:t>
      </w:r>
      <w:r>
        <w:rPr>
          <w:rFonts w:eastAsia="Times New Roman"/>
          <w:szCs w:val="24"/>
        </w:rPr>
        <w:t xml:space="preserve">αναιμικά </w:t>
      </w:r>
      <w:r w:rsidRPr="00E93867">
        <w:rPr>
          <w:rFonts w:eastAsia="Times New Roman"/>
          <w:szCs w:val="24"/>
        </w:rPr>
        <w:t>επίπεδ</w:t>
      </w:r>
      <w:r>
        <w:rPr>
          <w:rFonts w:eastAsia="Times New Roman"/>
          <w:szCs w:val="24"/>
        </w:rPr>
        <w:t>α,</w:t>
      </w:r>
      <w:r w:rsidRPr="00E93867">
        <w:rPr>
          <w:rFonts w:eastAsia="Times New Roman"/>
          <w:szCs w:val="24"/>
        </w:rPr>
        <w:t xml:space="preserve"> </w:t>
      </w:r>
      <w:r>
        <w:rPr>
          <w:rFonts w:eastAsia="Times New Roman"/>
          <w:szCs w:val="24"/>
        </w:rPr>
        <w:t>κ</w:t>
      </w:r>
      <w:r w:rsidRPr="00E93867">
        <w:rPr>
          <w:rFonts w:eastAsia="Times New Roman"/>
          <w:szCs w:val="24"/>
        </w:rPr>
        <w:t xml:space="preserve">αθώς δυσχεραίνει την προσέλκυση </w:t>
      </w:r>
      <w:r>
        <w:rPr>
          <w:rFonts w:eastAsia="Times New Roman"/>
          <w:szCs w:val="24"/>
        </w:rPr>
        <w:t>ε</w:t>
      </w:r>
      <w:r w:rsidRPr="00E93867">
        <w:rPr>
          <w:rFonts w:eastAsia="Times New Roman"/>
          <w:szCs w:val="24"/>
        </w:rPr>
        <w:t>πενδύσεων και τη δημιουργία νέων θέσεων εργασίας</w:t>
      </w:r>
      <w:r>
        <w:rPr>
          <w:rFonts w:eastAsia="Times New Roman"/>
          <w:szCs w:val="24"/>
        </w:rPr>
        <w:t>, που είναι το</w:t>
      </w:r>
      <w:r>
        <w:rPr>
          <w:rFonts w:eastAsia="Times New Roman"/>
          <w:szCs w:val="24"/>
        </w:rPr>
        <w:t xml:space="preserve"> </w:t>
      </w:r>
      <w:r w:rsidRPr="00E93867">
        <w:rPr>
          <w:rFonts w:eastAsia="Times New Roman"/>
          <w:szCs w:val="24"/>
        </w:rPr>
        <w:t xml:space="preserve">πιο μεγάλο </w:t>
      </w:r>
      <w:r>
        <w:rPr>
          <w:rFonts w:eastAsia="Times New Roman"/>
          <w:szCs w:val="24"/>
        </w:rPr>
        <w:t>κ</w:t>
      </w:r>
      <w:r w:rsidRPr="00E93867">
        <w:rPr>
          <w:rFonts w:eastAsia="Times New Roman"/>
          <w:szCs w:val="24"/>
        </w:rPr>
        <w:t>οινωνικό πρόβλημα</w:t>
      </w:r>
      <w:r>
        <w:rPr>
          <w:rFonts w:eastAsia="Times New Roman"/>
          <w:szCs w:val="24"/>
        </w:rPr>
        <w:t>.</w:t>
      </w:r>
      <w:r w:rsidRPr="00E93867">
        <w:rPr>
          <w:rFonts w:eastAsia="Times New Roman"/>
          <w:szCs w:val="24"/>
        </w:rPr>
        <w:t xml:space="preserve"> </w:t>
      </w:r>
    </w:p>
    <w:p w14:paraId="5FC2F462" w14:textId="77777777" w:rsidR="0020643A" w:rsidRDefault="00E84ECF">
      <w:pPr>
        <w:spacing w:line="600" w:lineRule="auto"/>
        <w:ind w:firstLine="720"/>
        <w:contextualSpacing/>
        <w:jc w:val="both"/>
        <w:rPr>
          <w:rFonts w:eastAsia="Times New Roman"/>
          <w:szCs w:val="24"/>
        </w:rPr>
      </w:pPr>
      <w:r>
        <w:rPr>
          <w:rFonts w:eastAsia="Times New Roman"/>
          <w:szCs w:val="24"/>
        </w:rPr>
        <w:t>Ο νέος προϋπολογισμός σ</w:t>
      </w:r>
      <w:r w:rsidRPr="00E93867">
        <w:rPr>
          <w:rFonts w:eastAsia="Times New Roman"/>
          <w:szCs w:val="24"/>
        </w:rPr>
        <w:t xml:space="preserve">υνεχίζει την υπερφορολόγηση νοικοκυριών και </w:t>
      </w:r>
      <w:r>
        <w:rPr>
          <w:rFonts w:eastAsia="Times New Roman"/>
          <w:szCs w:val="24"/>
        </w:rPr>
        <w:t>ε</w:t>
      </w:r>
      <w:r w:rsidRPr="00E93867">
        <w:rPr>
          <w:rFonts w:eastAsia="Times New Roman"/>
          <w:szCs w:val="24"/>
        </w:rPr>
        <w:t xml:space="preserve">πιχειρήσεων και χαρακτηρίζεται από την περικοπή του </w:t>
      </w:r>
      <w:r>
        <w:rPr>
          <w:rFonts w:eastAsia="Times New Roman"/>
          <w:szCs w:val="24"/>
        </w:rPr>
        <w:t>Π</w:t>
      </w:r>
      <w:r w:rsidRPr="00E93867">
        <w:rPr>
          <w:rFonts w:eastAsia="Times New Roman"/>
          <w:szCs w:val="24"/>
        </w:rPr>
        <w:t>ρογράμματος Δημοσίων Επενδύσεων</w:t>
      </w:r>
      <w:r>
        <w:rPr>
          <w:rFonts w:eastAsia="Times New Roman"/>
          <w:szCs w:val="24"/>
        </w:rPr>
        <w:t>,</w:t>
      </w:r>
      <w:r w:rsidRPr="00E93867">
        <w:rPr>
          <w:rFonts w:eastAsia="Times New Roman"/>
          <w:szCs w:val="24"/>
        </w:rPr>
        <w:t xml:space="preserve"> το οποίο θα μπορούσε να έχει πολλαπλασιαστική επίδραση στην τόνωση τη</w:t>
      </w:r>
      <w:r w:rsidRPr="00E93867">
        <w:rPr>
          <w:rFonts w:eastAsia="Times New Roman"/>
          <w:szCs w:val="24"/>
        </w:rPr>
        <w:t>ς ανάπτυξης</w:t>
      </w:r>
      <w:r>
        <w:rPr>
          <w:rFonts w:eastAsia="Times New Roman"/>
          <w:szCs w:val="24"/>
        </w:rPr>
        <w:t>.</w:t>
      </w:r>
    </w:p>
    <w:p w14:paraId="5FC2F463" w14:textId="77777777" w:rsidR="0020643A" w:rsidRDefault="00E84ECF">
      <w:pPr>
        <w:spacing w:line="600" w:lineRule="auto"/>
        <w:ind w:firstLine="720"/>
        <w:contextualSpacing/>
        <w:jc w:val="both"/>
        <w:rPr>
          <w:rFonts w:eastAsia="Times New Roman"/>
          <w:szCs w:val="24"/>
        </w:rPr>
      </w:pPr>
      <w:r>
        <w:rPr>
          <w:rFonts w:eastAsia="Times New Roman"/>
          <w:szCs w:val="24"/>
        </w:rPr>
        <w:t>Ο κ. Τσίπρας</w:t>
      </w:r>
      <w:r w:rsidRPr="00E93867">
        <w:rPr>
          <w:rFonts w:eastAsia="Times New Roman"/>
          <w:szCs w:val="24"/>
        </w:rPr>
        <w:t xml:space="preserve"> τ</w:t>
      </w:r>
      <w:r>
        <w:rPr>
          <w:rFonts w:eastAsia="Times New Roman"/>
          <w:szCs w:val="24"/>
        </w:rPr>
        <w:t>ι</w:t>
      </w:r>
      <w:r w:rsidRPr="00E93867">
        <w:rPr>
          <w:rFonts w:eastAsia="Times New Roman"/>
          <w:szCs w:val="24"/>
        </w:rPr>
        <w:t>ς προηγούμεν</w:t>
      </w:r>
      <w:r>
        <w:rPr>
          <w:rFonts w:eastAsia="Times New Roman"/>
          <w:szCs w:val="24"/>
        </w:rPr>
        <w:t>ε</w:t>
      </w:r>
      <w:r w:rsidRPr="00E93867">
        <w:rPr>
          <w:rFonts w:eastAsia="Times New Roman"/>
          <w:szCs w:val="24"/>
        </w:rPr>
        <w:t>ς</w:t>
      </w:r>
      <w:r>
        <w:rPr>
          <w:rFonts w:eastAsia="Times New Roman"/>
          <w:szCs w:val="24"/>
        </w:rPr>
        <w:t xml:space="preserve"> δύο</w:t>
      </w:r>
      <w:r w:rsidRPr="00E93867">
        <w:rPr>
          <w:rFonts w:eastAsia="Times New Roman"/>
          <w:szCs w:val="24"/>
        </w:rPr>
        <w:t xml:space="preserve"> εβδομάδ</w:t>
      </w:r>
      <w:r>
        <w:rPr>
          <w:rFonts w:eastAsia="Times New Roman"/>
          <w:szCs w:val="24"/>
        </w:rPr>
        <w:t>ες στη Βουλή παρουσίασε μι</w:t>
      </w:r>
      <w:r w:rsidRPr="00E93867">
        <w:rPr>
          <w:rFonts w:eastAsia="Times New Roman"/>
          <w:szCs w:val="24"/>
        </w:rPr>
        <w:t>α εικονική πραγματικότητα</w:t>
      </w:r>
      <w:r>
        <w:rPr>
          <w:rFonts w:eastAsia="Times New Roman"/>
          <w:szCs w:val="24"/>
        </w:rPr>
        <w:t>, κάτι το οποίο σ</w:t>
      </w:r>
      <w:r w:rsidRPr="00E93867">
        <w:rPr>
          <w:rFonts w:eastAsia="Times New Roman"/>
          <w:szCs w:val="24"/>
        </w:rPr>
        <w:t>υνηθίζει</w:t>
      </w:r>
      <w:r>
        <w:rPr>
          <w:rFonts w:eastAsia="Times New Roman"/>
          <w:szCs w:val="24"/>
        </w:rPr>
        <w:t>.</w:t>
      </w:r>
      <w:r w:rsidRPr="00E93867">
        <w:rPr>
          <w:rFonts w:eastAsia="Times New Roman"/>
          <w:szCs w:val="24"/>
        </w:rPr>
        <w:t xml:space="preserve"> </w:t>
      </w:r>
      <w:r>
        <w:rPr>
          <w:rFonts w:eastAsia="Times New Roman"/>
          <w:szCs w:val="24"/>
        </w:rPr>
        <w:t>Μ</w:t>
      </w:r>
      <w:r w:rsidRPr="00E93867">
        <w:rPr>
          <w:rFonts w:eastAsia="Times New Roman"/>
          <w:szCs w:val="24"/>
        </w:rPr>
        <w:t xml:space="preserve">ίλησε για τις </w:t>
      </w:r>
      <w:r>
        <w:rPr>
          <w:rFonts w:eastAsia="Times New Roman"/>
          <w:szCs w:val="24"/>
        </w:rPr>
        <w:t>εκατό</w:t>
      </w:r>
      <w:r w:rsidRPr="00E93867">
        <w:rPr>
          <w:rFonts w:eastAsia="Times New Roman"/>
          <w:szCs w:val="24"/>
        </w:rPr>
        <w:t xml:space="preserve"> πρώτες ημέρες από την έξοδο από το μνημόνιο και από την έξοδο της κρίσης και</w:t>
      </w:r>
      <w:r>
        <w:rPr>
          <w:rFonts w:eastAsia="Times New Roman"/>
          <w:szCs w:val="24"/>
        </w:rPr>
        <w:t>,</w:t>
      </w:r>
      <w:r w:rsidRPr="00E93867">
        <w:rPr>
          <w:rFonts w:eastAsia="Times New Roman"/>
          <w:szCs w:val="24"/>
        </w:rPr>
        <w:t xml:space="preserve"> μάλιστα</w:t>
      </w:r>
      <w:r>
        <w:rPr>
          <w:rFonts w:eastAsia="Times New Roman"/>
          <w:szCs w:val="24"/>
        </w:rPr>
        <w:t>,</w:t>
      </w:r>
      <w:r w:rsidRPr="00E93867">
        <w:rPr>
          <w:rFonts w:eastAsia="Times New Roman"/>
          <w:szCs w:val="24"/>
        </w:rPr>
        <w:t xml:space="preserve"> πανηγυρίζει </w:t>
      </w:r>
      <w:r>
        <w:rPr>
          <w:rFonts w:eastAsia="Times New Roman"/>
          <w:szCs w:val="24"/>
        </w:rPr>
        <w:t>γι’</w:t>
      </w:r>
      <w:r w:rsidRPr="00E93867">
        <w:rPr>
          <w:rFonts w:eastAsia="Times New Roman"/>
          <w:szCs w:val="24"/>
        </w:rPr>
        <w:t xml:space="preserve"> </w:t>
      </w:r>
      <w:r w:rsidRPr="00E93867">
        <w:rPr>
          <w:rFonts w:eastAsia="Times New Roman"/>
          <w:szCs w:val="24"/>
        </w:rPr>
        <w:t>αυτό</w:t>
      </w:r>
      <w:r>
        <w:rPr>
          <w:rFonts w:eastAsia="Times New Roman"/>
          <w:szCs w:val="24"/>
        </w:rPr>
        <w:t>.</w:t>
      </w:r>
      <w:r w:rsidRPr="00E93867">
        <w:rPr>
          <w:rFonts w:eastAsia="Times New Roman"/>
          <w:szCs w:val="24"/>
        </w:rPr>
        <w:t xml:space="preserve"> </w:t>
      </w:r>
      <w:r>
        <w:rPr>
          <w:rFonts w:eastAsia="Times New Roman"/>
          <w:szCs w:val="24"/>
        </w:rPr>
        <w:t xml:space="preserve">Θέλει </w:t>
      </w:r>
      <w:r w:rsidRPr="00E93867">
        <w:rPr>
          <w:rFonts w:eastAsia="Times New Roman"/>
          <w:szCs w:val="24"/>
        </w:rPr>
        <w:t xml:space="preserve">να ξεχάσουμε τα σχεδόν </w:t>
      </w:r>
      <w:r>
        <w:rPr>
          <w:rFonts w:eastAsia="Times New Roman"/>
          <w:szCs w:val="24"/>
        </w:rPr>
        <w:t xml:space="preserve">τέσσερα </w:t>
      </w:r>
      <w:r w:rsidRPr="00E93867">
        <w:rPr>
          <w:rFonts w:eastAsia="Times New Roman"/>
          <w:szCs w:val="24"/>
        </w:rPr>
        <w:t>χρόνια των καταστροφικών πολιτικών του</w:t>
      </w:r>
      <w:r>
        <w:rPr>
          <w:rFonts w:eastAsia="Times New Roman"/>
          <w:szCs w:val="24"/>
        </w:rPr>
        <w:t>.</w:t>
      </w:r>
      <w:r w:rsidRPr="00E93867">
        <w:rPr>
          <w:rFonts w:eastAsia="Times New Roman"/>
          <w:szCs w:val="24"/>
        </w:rPr>
        <w:t xml:space="preserve"> Δυστυχώς</w:t>
      </w:r>
      <w:r>
        <w:rPr>
          <w:rFonts w:eastAsia="Times New Roman"/>
          <w:szCs w:val="24"/>
        </w:rPr>
        <w:t>,</w:t>
      </w:r>
      <w:r w:rsidRPr="00E93867">
        <w:rPr>
          <w:rFonts w:eastAsia="Times New Roman"/>
          <w:szCs w:val="24"/>
        </w:rPr>
        <w:t xml:space="preserve"> </w:t>
      </w:r>
      <w:r>
        <w:rPr>
          <w:rFonts w:eastAsia="Times New Roman"/>
          <w:szCs w:val="24"/>
        </w:rPr>
        <w:t>όμως,</w:t>
      </w:r>
      <w:r w:rsidRPr="00E93867">
        <w:rPr>
          <w:rFonts w:eastAsia="Times New Roman"/>
          <w:szCs w:val="24"/>
        </w:rPr>
        <w:t xml:space="preserve"> η σκληρή πραγματικότητα την οποία </w:t>
      </w:r>
      <w:r>
        <w:rPr>
          <w:rFonts w:eastAsia="Times New Roman"/>
          <w:szCs w:val="24"/>
        </w:rPr>
        <w:t xml:space="preserve">βιώνουν κάθε μέρα </w:t>
      </w:r>
      <w:r w:rsidRPr="00E93867">
        <w:rPr>
          <w:rFonts w:eastAsia="Times New Roman"/>
          <w:szCs w:val="24"/>
        </w:rPr>
        <w:t>πλέον οι Έλληνες πολίτες</w:t>
      </w:r>
      <w:r>
        <w:rPr>
          <w:rFonts w:eastAsia="Times New Roman"/>
          <w:szCs w:val="24"/>
        </w:rPr>
        <w:t xml:space="preserve">, δεν </w:t>
      </w:r>
      <w:r w:rsidRPr="00E93867">
        <w:rPr>
          <w:rFonts w:eastAsia="Times New Roman"/>
          <w:szCs w:val="24"/>
        </w:rPr>
        <w:t>έχει κα</w:t>
      </w:r>
      <w:r>
        <w:rPr>
          <w:rFonts w:eastAsia="Times New Roman"/>
          <w:szCs w:val="24"/>
        </w:rPr>
        <w:t>μ</w:t>
      </w:r>
      <w:r w:rsidRPr="00E93867">
        <w:rPr>
          <w:rFonts w:eastAsia="Times New Roman"/>
          <w:szCs w:val="24"/>
        </w:rPr>
        <w:t xml:space="preserve">μία σχέση με την εικόνα </w:t>
      </w:r>
      <w:r>
        <w:rPr>
          <w:rFonts w:eastAsia="Times New Roman"/>
          <w:szCs w:val="24"/>
        </w:rPr>
        <w:t xml:space="preserve">που παρουσιάζει ο κ. Τσίπρας. </w:t>
      </w:r>
      <w:r w:rsidRPr="00E93867">
        <w:rPr>
          <w:rFonts w:eastAsia="Times New Roman"/>
          <w:szCs w:val="24"/>
        </w:rPr>
        <w:t xml:space="preserve"> </w:t>
      </w:r>
    </w:p>
    <w:p w14:paraId="5FC2F464" w14:textId="77777777" w:rsidR="0020643A" w:rsidRDefault="00E84ECF">
      <w:pPr>
        <w:spacing w:line="600" w:lineRule="auto"/>
        <w:ind w:firstLine="720"/>
        <w:contextualSpacing/>
        <w:jc w:val="both"/>
        <w:rPr>
          <w:rFonts w:eastAsia="Times New Roman"/>
          <w:szCs w:val="24"/>
        </w:rPr>
      </w:pPr>
      <w:r>
        <w:rPr>
          <w:rFonts w:eastAsia="Times New Roman"/>
          <w:szCs w:val="24"/>
        </w:rPr>
        <w:lastRenderedPageBreak/>
        <w:t>Η σκληρή</w:t>
      </w:r>
      <w:r w:rsidRPr="00E93867">
        <w:rPr>
          <w:rFonts w:eastAsia="Times New Roman"/>
          <w:szCs w:val="24"/>
        </w:rPr>
        <w:t xml:space="preserve"> πρ</w:t>
      </w:r>
      <w:r w:rsidRPr="00E93867">
        <w:rPr>
          <w:rFonts w:eastAsia="Times New Roman"/>
          <w:szCs w:val="24"/>
        </w:rPr>
        <w:t xml:space="preserve">αγματικότητα είναι ότι </w:t>
      </w:r>
      <w:r>
        <w:rPr>
          <w:rFonts w:eastAsia="Times New Roman"/>
          <w:szCs w:val="24"/>
        </w:rPr>
        <w:t>επιβάρυνε όλους τους</w:t>
      </w:r>
      <w:r w:rsidRPr="00E93867">
        <w:rPr>
          <w:rFonts w:eastAsia="Times New Roman"/>
          <w:szCs w:val="24"/>
        </w:rPr>
        <w:t xml:space="preserve"> Έλληνες </w:t>
      </w:r>
      <w:r>
        <w:rPr>
          <w:rFonts w:eastAsia="Times New Roman"/>
          <w:szCs w:val="24"/>
        </w:rPr>
        <w:t xml:space="preserve">με </w:t>
      </w:r>
      <w:r w:rsidRPr="00E93867">
        <w:rPr>
          <w:rFonts w:eastAsia="Times New Roman"/>
          <w:szCs w:val="24"/>
        </w:rPr>
        <w:t>πάρα πολλούς φόρους και εισφορές</w:t>
      </w:r>
      <w:r>
        <w:rPr>
          <w:rFonts w:eastAsia="Times New Roman"/>
          <w:szCs w:val="24"/>
        </w:rPr>
        <w:t>,</w:t>
      </w:r>
      <w:r w:rsidRPr="00E93867">
        <w:rPr>
          <w:rFonts w:eastAsia="Times New Roman"/>
          <w:szCs w:val="24"/>
        </w:rPr>
        <w:t xml:space="preserve"> για να έρθει</w:t>
      </w:r>
      <w:r>
        <w:rPr>
          <w:rFonts w:eastAsia="Times New Roman"/>
          <w:szCs w:val="24"/>
        </w:rPr>
        <w:t xml:space="preserve"> τώρα να δώσει</w:t>
      </w:r>
      <w:r w:rsidRPr="00E93867">
        <w:rPr>
          <w:rFonts w:eastAsia="Times New Roman"/>
          <w:szCs w:val="24"/>
        </w:rPr>
        <w:t xml:space="preserve"> πίσω σε λίγους</w:t>
      </w:r>
      <w:r>
        <w:rPr>
          <w:rFonts w:eastAsia="Times New Roman"/>
          <w:szCs w:val="24"/>
        </w:rPr>
        <w:t>,</w:t>
      </w:r>
      <w:r w:rsidRPr="00E93867">
        <w:rPr>
          <w:rFonts w:eastAsia="Times New Roman"/>
          <w:szCs w:val="24"/>
        </w:rPr>
        <w:t xml:space="preserve"> </w:t>
      </w:r>
      <w:r>
        <w:rPr>
          <w:rFonts w:eastAsia="Times New Roman"/>
          <w:szCs w:val="24"/>
        </w:rPr>
        <w:t>μόνο λίγα</w:t>
      </w:r>
      <w:r w:rsidRPr="00E93867">
        <w:rPr>
          <w:rFonts w:eastAsia="Times New Roman"/>
          <w:szCs w:val="24"/>
        </w:rPr>
        <w:t xml:space="preserve"> από τα πολλά που τους έχει πάρει</w:t>
      </w:r>
      <w:r>
        <w:rPr>
          <w:rFonts w:eastAsia="Times New Roman"/>
          <w:szCs w:val="24"/>
        </w:rPr>
        <w:t>. Η σκληρή</w:t>
      </w:r>
      <w:r w:rsidRPr="00E93867">
        <w:rPr>
          <w:rFonts w:eastAsia="Times New Roman"/>
          <w:szCs w:val="24"/>
        </w:rPr>
        <w:t xml:space="preserve"> πραγματικότητα</w:t>
      </w:r>
      <w:r>
        <w:rPr>
          <w:rFonts w:eastAsia="Times New Roman"/>
          <w:szCs w:val="24"/>
        </w:rPr>
        <w:t xml:space="preserve"> είναι</w:t>
      </w:r>
      <w:r w:rsidRPr="00E93867">
        <w:rPr>
          <w:rFonts w:eastAsia="Times New Roman"/>
          <w:szCs w:val="24"/>
        </w:rPr>
        <w:t xml:space="preserve"> ότι δεν έχει κανένα δικαίωμα να πανηγυρίζει ο κ</w:t>
      </w:r>
      <w:r>
        <w:rPr>
          <w:rFonts w:eastAsia="Times New Roman"/>
          <w:szCs w:val="24"/>
        </w:rPr>
        <w:t>.</w:t>
      </w:r>
      <w:r w:rsidRPr="00E93867">
        <w:rPr>
          <w:rFonts w:eastAsia="Times New Roman"/>
          <w:szCs w:val="24"/>
        </w:rPr>
        <w:t xml:space="preserve"> Τσίπρας</w:t>
      </w:r>
      <w:r>
        <w:rPr>
          <w:rFonts w:eastAsia="Times New Roman"/>
          <w:szCs w:val="24"/>
        </w:rPr>
        <w:t>.</w:t>
      </w:r>
      <w:r w:rsidRPr="00E93867">
        <w:rPr>
          <w:rFonts w:eastAsia="Times New Roman"/>
          <w:szCs w:val="24"/>
        </w:rPr>
        <w:t xml:space="preserve"> </w:t>
      </w:r>
      <w:r>
        <w:rPr>
          <w:rFonts w:eastAsia="Times New Roman"/>
          <w:szCs w:val="24"/>
        </w:rPr>
        <w:t>Έ</w:t>
      </w:r>
      <w:r w:rsidRPr="00E93867">
        <w:rPr>
          <w:rFonts w:eastAsia="Times New Roman"/>
          <w:szCs w:val="24"/>
        </w:rPr>
        <w:t>χει</w:t>
      </w:r>
      <w:r>
        <w:rPr>
          <w:rFonts w:eastAsia="Times New Roman"/>
          <w:szCs w:val="24"/>
        </w:rPr>
        <w:t>,</w:t>
      </w:r>
      <w:r w:rsidRPr="00E93867">
        <w:rPr>
          <w:rFonts w:eastAsia="Times New Roman"/>
          <w:szCs w:val="24"/>
        </w:rPr>
        <w:t xml:space="preserve"> </w:t>
      </w:r>
      <w:r>
        <w:rPr>
          <w:rFonts w:eastAsia="Times New Roman"/>
          <w:szCs w:val="24"/>
        </w:rPr>
        <w:t>όμως,</w:t>
      </w:r>
      <w:r w:rsidRPr="00E93867">
        <w:rPr>
          <w:rFonts w:eastAsia="Times New Roman"/>
          <w:szCs w:val="24"/>
        </w:rPr>
        <w:t xml:space="preserve"> πάρα πολλούς λόγους να απολογείται για τη σημερινή εικόνα της Ελλάδος</w:t>
      </w:r>
      <w:r>
        <w:rPr>
          <w:rFonts w:eastAsia="Times New Roman"/>
          <w:szCs w:val="24"/>
        </w:rPr>
        <w:t>.</w:t>
      </w:r>
      <w:r w:rsidRPr="00E93867">
        <w:rPr>
          <w:rFonts w:eastAsia="Times New Roman"/>
          <w:szCs w:val="24"/>
        </w:rPr>
        <w:t xml:space="preserve"> </w:t>
      </w:r>
      <w:r>
        <w:rPr>
          <w:rFonts w:eastAsia="Times New Roman"/>
          <w:szCs w:val="24"/>
        </w:rPr>
        <w:t xml:space="preserve">Ας βγει </w:t>
      </w:r>
      <w:r w:rsidRPr="00E93867">
        <w:rPr>
          <w:rFonts w:eastAsia="Times New Roman"/>
          <w:szCs w:val="24"/>
        </w:rPr>
        <w:t xml:space="preserve">στην κοινωνία </w:t>
      </w:r>
      <w:r>
        <w:rPr>
          <w:rFonts w:eastAsia="Times New Roman"/>
          <w:szCs w:val="24"/>
        </w:rPr>
        <w:t>αν</w:t>
      </w:r>
      <w:r w:rsidRPr="00E93867">
        <w:rPr>
          <w:rFonts w:eastAsia="Times New Roman"/>
          <w:szCs w:val="24"/>
        </w:rPr>
        <w:t xml:space="preserve"> μπορεί</w:t>
      </w:r>
      <w:r>
        <w:rPr>
          <w:rFonts w:eastAsia="Times New Roman"/>
          <w:szCs w:val="24"/>
        </w:rPr>
        <w:t>,</w:t>
      </w:r>
      <w:r w:rsidRPr="00E93867">
        <w:rPr>
          <w:rFonts w:eastAsia="Times New Roman"/>
          <w:szCs w:val="24"/>
        </w:rPr>
        <w:t xml:space="preserve"> αν </w:t>
      </w:r>
      <w:r>
        <w:rPr>
          <w:rFonts w:eastAsia="Times New Roman"/>
          <w:szCs w:val="24"/>
        </w:rPr>
        <w:t>τολμά, να μιλήσει</w:t>
      </w:r>
      <w:r w:rsidRPr="00E93867">
        <w:rPr>
          <w:rFonts w:eastAsia="Times New Roman"/>
          <w:szCs w:val="24"/>
        </w:rPr>
        <w:t xml:space="preserve"> </w:t>
      </w:r>
      <w:r>
        <w:rPr>
          <w:rFonts w:eastAsia="Times New Roman"/>
          <w:szCs w:val="24"/>
        </w:rPr>
        <w:t>με τους συνταξιούχους,</w:t>
      </w:r>
      <w:r w:rsidRPr="00E93867">
        <w:rPr>
          <w:rFonts w:eastAsia="Times New Roman"/>
          <w:szCs w:val="24"/>
        </w:rPr>
        <w:t xml:space="preserve"> </w:t>
      </w:r>
      <w:r>
        <w:rPr>
          <w:rFonts w:eastAsia="Times New Roman"/>
          <w:szCs w:val="24"/>
        </w:rPr>
        <w:t xml:space="preserve">τους μισθωτούς, </w:t>
      </w:r>
      <w:r w:rsidRPr="00E93867">
        <w:rPr>
          <w:rFonts w:eastAsia="Times New Roman"/>
          <w:szCs w:val="24"/>
        </w:rPr>
        <w:t>τους μαγαζάτορες</w:t>
      </w:r>
      <w:r>
        <w:rPr>
          <w:rFonts w:eastAsia="Times New Roman"/>
          <w:szCs w:val="24"/>
        </w:rPr>
        <w:t>,</w:t>
      </w:r>
      <w:r w:rsidRPr="00E93867">
        <w:rPr>
          <w:rFonts w:eastAsia="Times New Roman"/>
          <w:szCs w:val="24"/>
        </w:rPr>
        <w:t xml:space="preserve"> τους ελεύθερους επαγγελματίες</w:t>
      </w:r>
      <w:r>
        <w:rPr>
          <w:rFonts w:eastAsia="Times New Roman"/>
          <w:szCs w:val="24"/>
        </w:rPr>
        <w:t>,</w:t>
      </w:r>
      <w:r w:rsidRPr="00E93867">
        <w:rPr>
          <w:rFonts w:eastAsia="Times New Roman"/>
          <w:szCs w:val="24"/>
        </w:rPr>
        <w:t xml:space="preserve"> τους αγρότες</w:t>
      </w:r>
      <w:r>
        <w:rPr>
          <w:rFonts w:eastAsia="Times New Roman"/>
          <w:szCs w:val="24"/>
        </w:rPr>
        <w:t>,</w:t>
      </w:r>
      <w:r w:rsidRPr="00E93867">
        <w:rPr>
          <w:rFonts w:eastAsia="Times New Roman"/>
          <w:szCs w:val="24"/>
        </w:rPr>
        <w:t xml:space="preserve"> τους αν</w:t>
      </w:r>
      <w:r w:rsidRPr="00E93867">
        <w:rPr>
          <w:rFonts w:eastAsia="Times New Roman"/>
          <w:szCs w:val="24"/>
        </w:rPr>
        <w:t>έργους</w:t>
      </w:r>
      <w:r>
        <w:rPr>
          <w:rFonts w:eastAsia="Times New Roman"/>
          <w:szCs w:val="24"/>
        </w:rPr>
        <w:t>,</w:t>
      </w:r>
      <w:r w:rsidRPr="00E93867">
        <w:rPr>
          <w:rFonts w:eastAsia="Times New Roman"/>
          <w:szCs w:val="24"/>
        </w:rPr>
        <w:t xml:space="preserve"> τους νέο</w:t>
      </w:r>
      <w:r>
        <w:rPr>
          <w:rFonts w:eastAsia="Times New Roman"/>
          <w:szCs w:val="24"/>
        </w:rPr>
        <w:t>υς</w:t>
      </w:r>
      <w:r w:rsidRPr="00E93867">
        <w:rPr>
          <w:rFonts w:eastAsia="Times New Roman"/>
          <w:szCs w:val="24"/>
        </w:rPr>
        <w:t xml:space="preserve"> </w:t>
      </w:r>
      <w:r>
        <w:rPr>
          <w:rFonts w:eastAsia="Times New Roman"/>
          <w:szCs w:val="24"/>
        </w:rPr>
        <w:t xml:space="preserve">των 360 ευρώ, </w:t>
      </w:r>
      <w:r w:rsidRPr="00E93867">
        <w:rPr>
          <w:rFonts w:eastAsia="Times New Roman"/>
          <w:szCs w:val="24"/>
        </w:rPr>
        <w:t xml:space="preserve">τους </w:t>
      </w:r>
      <w:r>
        <w:rPr>
          <w:rFonts w:eastAsia="Times New Roman"/>
          <w:szCs w:val="24"/>
        </w:rPr>
        <w:t xml:space="preserve">νέους που φεύγουν στο εξωτερικό. </w:t>
      </w:r>
    </w:p>
    <w:p w14:paraId="5FC2F465" w14:textId="77777777" w:rsidR="0020643A" w:rsidRDefault="00E84ECF">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w:t>
      </w:r>
      <w:r w:rsidRPr="00E93867">
        <w:rPr>
          <w:rFonts w:eastAsia="Times New Roman"/>
          <w:szCs w:val="24"/>
        </w:rPr>
        <w:t>η αλήθεια</w:t>
      </w:r>
      <w:r>
        <w:rPr>
          <w:rFonts w:eastAsia="Times New Roman"/>
          <w:szCs w:val="24"/>
        </w:rPr>
        <w:t>,</w:t>
      </w:r>
      <w:r w:rsidRPr="00E93867">
        <w:rPr>
          <w:rFonts w:eastAsia="Times New Roman"/>
          <w:szCs w:val="24"/>
        </w:rPr>
        <w:t xml:space="preserve"> όπως άλλωστε αποτυπώνεται και στον </w:t>
      </w:r>
      <w:r>
        <w:rPr>
          <w:rFonts w:eastAsia="Times New Roman"/>
          <w:szCs w:val="24"/>
        </w:rPr>
        <w:t>π</w:t>
      </w:r>
      <w:r w:rsidRPr="00E93867">
        <w:rPr>
          <w:rFonts w:eastAsia="Times New Roman"/>
          <w:szCs w:val="24"/>
        </w:rPr>
        <w:t xml:space="preserve">ροϋπολογισμό που κατέθεσε η </w:t>
      </w:r>
      <w:r>
        <w:rPr>
          <w:rFonts w:eastAsia="Times New Roman"/>
          <w:szCs w:val="24"/>
        </w:rPr>
        <w:t>Κυβέρνηση, είναι ότι</w:t>
      </w:r>
      <w:r w:rsidRPr="00E93867">
        <w:rPr>
          <w:rFonts w:eastAsia="Times New Roman"/>
          <w:szCs w:val="24"/>
        </w:rPr>
        <w:t xml:space="preserve"> </w:t>
      </w:r>
      <w:r>
        <w:rPr>
          <w:rFonts w:eastAsia="Times New Roman"/>
          <w:szCs w:val="24"/>
        </w:rPr>
        <w:t>η</w:t>
      </w:r>
      <w:r w:rsidRPr="00E93867">
        <w:rPr>
          <w:rFonts w:eastAsia="Times New Roman"/>
          <w:szCs w:val="24"/>
        </w:rPr>
        <w:t xml:space="preserve"> υπέρβαση των δημοσιονομικών στόχων</w:t>
      </w:r>
      <w:r>
        <w:rPr>
          <w:rFonts w:eastAsia="Times New Roman"/>
          <w:szCs w:val="24"/>
        </w:rPr>
        <w:t>,</w:t>
      </w:r>
      <w:r w:rsidRPr="00E93867">
        <w:rPr>
          <w:rFonts w:eastAsia="Times New Roman"/>
          <w:szCs w:val="24"/>
        </w:rPr>
        <w:t xml:space="preserve"> έχει οδηγήσει σε </w:t>
      </w:r>
      <w:r>
        <w:rPr>
          <w:rFonts w:eastAsia="Times New Roman"/>
          <w:szCs w:val="24"/>
        </w:rPr>
        <w:t>ανα</w:t>
      </w:r>
      <w:r>
        <w:rPr>
          <w:rFonts w:eastAsia="Times New Roman"/>
          <w:szCs w:val="24"/>
        </w:rPr>
        <w:t>ιμική</w:t>
      </w:r>
      <w:r w:rsidRPr="00E93867">
        <w:rPr>
          <w:rFonts w:eastAsia="Times New Roman"/>
          <w:szCs w:val="24"/>
        </w:rPr>
        <w:t xml:space="preserve"> και χαμηλότερη των προβλέψεων ανάπτυξη με σημαντική υποχώρηση των επενδύσεων</w:t>
      </w:r>
      <w:r>
        <w:rPr>
          <w:rFonts w:eastAsia="Times New Roman"/>
          <w:szCs w:val="24"/>
        </w:rPr>
        <w:t>.</w:t>
      </w:r>
    </w:p>
    <w:p w14:paraId="5FC2F466" w14:textId="77777777" w:rsidR="0020643A" w:rsidRDefault="00E84ECF">
      <w:pPr>
        <w:spacing w:line="600" w:lineRule="auto"/>
        <w:ind w:firstLine="720"/>
        <w:contextualSpacing/>
        <w:jc w:val="both"/>
        <w:rPr>
          <w:rFonts w:eastAsia="Times New Roman"/>
          <w:szCs w:val="24"/>
        </w:rPr>
      </w:pPr>
      <w:r>
        <w:rPr>
          <w:rFonts w:eastAsia="Times New Roman"/>
          <w:szCs w:val="24"/>
        </w:rPr>
        <w:t xml:space="preserve">Σήμερα ο κ. Τσίπρας </w:t>
      </w:r>
      <w:r w:rsidRPr="00E93867">
        <w:rPr>
          <w:rFonts w:eastAsia="Times New Roman"/>
          <w:szCs w:val="24"/>
        </w:rPr>
        <w:t xml:space="preserve">πανηγυρίζει για τα </w:t>
      </w:r>
      <w:r>
        <w:rPr>
          <w:rFonts w:eastAsia="Times New Roman"/>
          <w:szCs w:val="24"/>
        </w:rPr>
        <w:t>«</w:t>
      </w:r>
      <w:r w:rsidRPr="00E93867">
        <w:rPr>
          <w:rFonts w:eastAsia="Times New Roman"/>
          <w:szCs w:val="24"/>
        </w:rPr>
        <w:t>αιματοβαμμένα</w:t>
      </w:r>
      <w:r>
        <w:rPr>
          <w:rFonts w:eastAsia="Times New Roman"/>
          <w:szCs w:val="24"/>
        </w:rPr>
        <w:t>»,</w:t>
      </w:r>
      <w:r w:rsidRPr="00E93867">
        <w:rPr>
          <w:rFonts w:eastAsia="Times New Roman"/>
          <w:szCs w:val="24"/>
        </w:rPr>
        <w:t xml:space="preserve"> όπως τα έλεγε όταν </w:t>
      </w:r>
      <w:r>
        <w:rPr>
          <w:rFonts w:eastAsia="Times New Roman"/>
          <w:szCs w:val="24"/>
        </w:rPr>
        <w:t>ήταν στην αντιπολίτευση,</w:t>
      </w:r>
      <w:r w:rsidRPr="00E93867">
        <w:rPr>
          <w:rFonts w:eastAsia="Times New Roman"/>
          <w:szCs w:val="24"/>
        </w:rPr>
        <w:t xml:space="preserve"> πλεονάσματα</w:t>
      </w:r>
      <w:r>
        <w:rPr>
          <w:rFonts w:eastAsia="Times New Roman"/>
          <w:szCs w:val="24"/>
        </w:rPr>
        <w:t xml:space="preserve">. Βέβαια αποκρύπτει ότι τα πλεονάσματα αυτά οφείλονται </w:t>
      </w:r>
      <w:r>
        <w:rPr>
          <w:rFonts w:eastAsia="Times New Roman"/>
          <w:szCs w:val="24"/>
        </w:rPr>
        <w:lastRenderedPageBreak/>
        <w:t>στην υ</w:t>
      </w:r>
      <w:r>
        <w:rPr>
          <w:rFonts w:eastAsia="Times New Roman"/>
          <w:szCs w:val="24"/>
        </w:rPr>
        <w:t xml:space="preserve">περφορολόγηση νοικοκυριών και επιχειρήσεων, </w:t>
      </w:r>
      <w:r w:rsidRPr="00E93867">
        <w:rPr>
          <w:rFonts w:eastAsia="Times New Roman"/>
          <w:szCs w:val="24"/>
        </w:rPr>
        <w:t>στις κατασχέσεις</w:t>
      </w:r>
      <w:r>
        <w:rPr>
          <w:rFonts w:eastAsia="Times New Roman"/>
          <w:szCs w:val="24"/>
        </w:rPr>
        <w:t>,</w:t>
      </w:r>
      <w:r w:rsidRPr="00E93867">
        <w:rPr>
          <w:rFonts w:eastAsia="Times New Roman"/>
          <w:szCs w:val="24"/>
        </w:rPr>
        <w:t xml:space="preserve"> στα </w:t>
      </w:r>
      <w:r>
        <w:rPr>
          <w:rFonts w:eastAsia="Times New Roman"/>
          <w:szCs w:val="24"/>
        </w:rPr>
        <w:t>αναγκαστικά</w:t>
      </w:r>
      <w:r w:rsidRPr="00E93867">
        <w:rPr>
          <w:rFonts w:eastAsia="Times New Roman"/>
          <w:szCs w:val="24"/>
        </w:rPr>
        <w:t xml:space="preserve"> μέτρα είσπραξης</w:t>
      </w:r>
      <w:r>
        <w:rPr>
          <w:rFonts w:eastAsia="Times New Roman"/>
          <w:szCs w:val="24"/>
        </w:rPr>
        <w:t>,</w:t>
      </w:r>
      <w:r w:rsidRPr="00E93867">
        <w:rPr>
          <w:rFonts w:eastAsia="Times New Roman"/>
          <w:szCs w:val="24"/>
        </w:rPr>
        <w:t xml:space="preserve"> στην εσωτερική </w:t>
      </w:r>
      <w:r>
        <w:rPr>
          <w:rFonts w:eastAsia="Times New Roman"/>
          <w:szCs w:val="24"/>
        </w:rPr>
        <w:t>στάση πληρωμών κ</w:t>
      </w:r>
      <w:r w:rsidRPr="00E93867">
        <w:rPr>
          <w:rFonts w:eastAsia="Times New Roman"/>
          <w:szCs w:val="24"/>
        </w:rPr>
        <w:t>αι φυσικά</w:t>
      </w:r>
      <w:r>
        <w:rPr>
          <w:rFonts w:eastAsia="Times New Roman"/>
          <w:szCs w:val="24"/>
        </w:rPr>
        <w:t>,</w:t>
      </w:r>
      <w:r w:rsidRPr="00E93867">
        <w:rPr>
          <w:rFonts w:eastAsia="Times New Roman"/>
          <w:szCs w:val="24"/>
        </w:rPr>
        <w:t xml:space="preserve"> στην περικοπή του </w:t>
      </w:r>
      <w:r>
        <w:rPr>
          <w:rFonts w:eastAsia="Times New Roman"/>
          <w:szCs w:val="24"/>
        </w:rPr>
        <w:t>Π</w:t>
      </w:r>
      <w:r w:rsidRPr="00E93867">
        <w:rPr>
          <w:rFonts w:eastAsia="Times New Roman"/>
          <w:szCs w:val="24"/>
        </w:rPr>
        <w:t>ρογράμματος Δημοσίων Επενδύσεων</w:t>
      </w:r>
      <w:r>
        <w:rPr>
          <w:rFonts w:eastAsia="Times New Roman"/>
          <w:szCs w:val="24"/>
        </w:rPr>
        <w:t>.</w:t>
      </w:r>
      <w:r w:rsidRPr="00E93867">
        <w:rPr>
          <w:rFonts w:eastAsia="Times New Roman"/>
          <w:szCs w:val="24"/>
        </w:rPr>
        <w:t xml:space="preserve"> </w:t>
      </w:r>
      <w:r>
        <w:rPr>
          <w:rFonts w:eastAsia="Times New Roman"/>
          <w:szCs w:val="24"/>
        </w:rPr>
        <w:t>Π</w:t>
      </w:r>
      <w:r w:rsidRPr="00E93867">
        <w:rPr>
          <w:rFonts w:eastAsia="Times New Roman"/>
          <w:szCs w:val="24"/>
        </w:rPr>
        <w:t xml:space="preserve">ανηγυρίζει ο </w:t>
      </w:r>
      <w:r>
        <w:rPr>
          <w:rFonts w:eastAsia="Times New Roman"/>
          <w:szCs w:val="24"/>
        </w:rPr>
        <w:t xml:space="preserve">κ. </w:t>
      </w:r>
      <w:r w:rsidRPr="00E93867">
        <w:rPr>
          <w:rFonts w:eastAsia="Times New Roman"/>
          <w:szCs w:val="24"/>
        </w:rPr>
        <w:t>Τσίπρας</w:t>
      </w:r>
      <w:r>
        <w:rPr>
          <w:rFonts w:eastAsia="Times New Roman"/>
          <w:szCs w:val="24"/>
        </w:rPr>
        <w:t>, ενώ</w:t>
      </w:r>
      <w:r w:rsidRPr="00E93867">
        <w:rPr>
          <w:rFonts w:eastAsia="Times New Roman"/>
          <w:szCs w:val="24"/>
        </w:rPr>
        <w:t xml:space="preserve"> γνωρίζει πολύ καλά ότι η πολιτική αυτ</w:t>
      </w:r>
      <w:r>
        <w:rPr>
          <w:rFonts w:eastAsia="Times New Roman"/>
          <w:szCs w:val="24"/>
        </w:rPr>
        <w:t>ή που εφαρμόζει,</w:t>
      </w:r>
      <w:r w:rsidRPr="00E93867">
        <w:rPr>
          <w:rFonts w:eastAsia="Times New Roman"/>
          <w:szCs w:val="24"/>
        </w:rPr>
        <w:t xml:space="preserve"> κρατά την ανάπτυξη σε </w:t>
      </w:r>
      <w:r>
        <w:rPr>
          <w:rFonts w:eastAsia="Times New Roman"/>
          <w:szCs w:val="24"/>
        </w:rPr>
        <w:t>αναιμικά</w:t>
      </w:r>
      <w:r w:rsidRPr="00E93867">
        <w:rPr>
          <w:rFonts w:eastAsia="Times New Roman"/>
          <w:szCs w:val="24"/>
        </w:rPr>
        <w:t xml:space="preserve"> επίπεδ</w:t>
      </w:r>
      <w:r>
        <w:rPr>
          <w:rFonts w:eastAsia="Times New Roman"/>
          <w:szCs w:val="24"/>
        </w:rPr>
        <w:t xml:space="preserve">α, δυσχεραίνει την προσέλκυση ξένων επενδύσεων, τη δημιουργία θέσεων εργασίας, </w:t>
      </w:r>
      <w:r w:rsidRPr="00E93867">
        <w:rPr>
          <w:rFonts w:eastAsia="Times New Roman"/>
          <w:szCs w:val="24"/>
        </w:rPr>
        <w:t xml:space="preserve">που είναι το πιο μεγάλο </w:t>
      </w:r>
      <w:r>
        <w:rPr>
          <w:rFonts w:eastAsia="Times New Roman"/>
          <w:szCs w:val="24"/>
        </w:rPr>
        <w:t>κ</w:t>
      </w:r>
      <w:r w:rsidRPr="00E93867">
        <w:rPr>
          <w:rFonts w:eastAsia="Times New Roman"/>
          <w:szCs w:val="24"/>
        </w:rPr>
        <w:t>οινωνικό πρόβλημα</w:t>
      </w:r>
      <w:r>
        <w:rPr>
          <w:rFonts w:eastAsia="Times New Roman"/>
          <w:szCs w:val="24"/>
        </w:rPr>
        <w:t xml:space="preserve">. Διότι, ναι, η ανεργία αποτελεί το μεγαλύτερο κοινωνικό πρόβλημα αυτή την ώρα. </w:t>
      </w:r>
    </w:p>
    <w:p w14:paraId="5FC2F467" w14:textId="77777777" w:rsidR="0020643A" w:rsidRDefault="00E84ECF">
      <w:pPr>
        <w:spacing w:line="600" w:lineRule="auto"/>
        <w:ind w:firstLine="720"/>
        <w:contextualSpacing/>
        <w:jc w:val="both"/>
        <w:rPr>
          <w:rFonts w:eastAsia="Times New Roman"/>
          <w:szCs w:val="24"/>
        </w:rPr>
      </w:pPr>
      <w:r>
        <w:rPr>
          <w:rFonts w:eastAsia="Times New Roman"/>
          <w:szCs w:val="24"/>
        </w:rPr>
        <w:t>Κυρίες και κύριοι, η πορεία της Κυβέρνηση</w:t>
      </w:r>
      <w:r w:rsidRPr="00E93867">
        <w:rPr>
          <w:rFonts w:eastAsia="Times New Roman"/>
          <w:szCs w:val="24"/>
        </w:rPr>
        <w:t>ς των ΣΥΡΙΖ</w:t>
      </w:r>
      <w:r>
        <w:rPr>
          <w:rFonts w:eastAsia="Times New Roman"/>
          <w:szCs w:val="24"/>
        </w:rPr>
        <w:t xml:space="preserve">Α - </w:t>
      </w:r>
      <w:r w:rsidRPr="00E93867">
        <w:rPr>
          <w:rFonts w:eastAsia="Times New Roman"/>
          <w:szCs w:val="24"/>
        </w:rPr>
        <w:t xml:space="preserve">ΑΝΕΛ </w:t>
      </w:r>
      <w:r>
        <w:rPr>
          <w:rFonts w:eastAsia="Times New Roman"/>
          <w:szCs w:val="24"/>
        </w:rPr>
        <w:t>είναι ένα χρονικό πολιτικής εξαπάτησης,</w:t>
      </w:r>
      <w:r w:rsidRPr="00E93867">
        <w:rPr>
          <w:rFonts w:eastAsia="Times New Roman"/>
          <w:szCs w:val="24"/>
        </w:rPr>
        <w:t xml:space="preserve"> οικονομική</w:t>
      </w:r>
      <w:r>
        <w:rPr>
          <w:rFonts w:eastAsia="Times New Roman"/>
          <w:szCs w:val="24"/>
        </w:rPr>
        <w:t>ς</w:t>
      </w:r>
      <w:r w:rsidRPr="00E93867">
        <w:rPr>
          <w:rFonts w:eastAsia="Times New Roman"/>
          <w:szCs w:val="24"/>
        </w:rPr>
        <w:t xml:space="preserve"> και κοινωνική</w:t>
      </w:r>
      <w:r>
        <w:rPr>
          <w:rFonts w:eastAsia="Times New Roman"/>
          <w:szCs w:val="24"/>
        </w:rPr>
        <w:t>ς καθήλωσης</w:t>
      </w:r>
      <w:r w:rsidRPr="00E93867">
        <w:rPr>
          <w:rFonts w:eastAsia="Times New Roman"/>
          <w:szCs w:val="24"/>
        </w:rPr>
        <w:t xml:space="preserve"> και</w:t>
      </w:r>
      <w:r>
        <w:rPr>
          <w:rFonts w:eastAsia="Times New Roman"/>
          <w:szCs w:val="24"/>
        </w:rPr>
        <w:t>,</w:t>
      </w:r>
      <w:r w:rsidRPr="00E93867">
        <w:rPr>
          <w:rFonts w:eastAsia="Times New Roman"/>
          <w:szCs w:val="24"/>
        </w:rPr>
        <w:t xml:space="preserve"> φυσικά</w:t>
      </w:r>
      <w:r>
        <w:rPr>
          <w:rFonts w:eastAsia="Times New Roman"/>
          <w:szCs w:val="24"/>
        </w:rPr>
        <w:t>,</w:t>
      </w:r>
      <w:r w:rsidRPr="00E93867">
        <w:rPr>
          <w:rFonts w:eastAsia="Times New Roman"/>
          <w:szCs w:val="24"/>
        </w:rPr>
        <w:t xml:space="preserve"> θεσμικού </w:t>
      </w:r>
      <w:r>
        <w:rPr>
          <w:rFonts w:eastAsia="Times New Roman"/>
          <w:szCs w:val="24"/>
        </w:rPr>
        <w:t xml:space="preserve">κατήφορου για τη χώρα. </w:t>
      </w:r>
      <w:r w:rsidRPr="00E93867">
        <w:rPr>
          <w:rFonts w:eastAsia="Times New Roman"/>
          <w:szCs w:val="24"/>
        </w:rPr>
        <w:t xml:space="preserve">Δυστυχώς αυτό είναι το αποτύπωμα των τεσσάρων χρόνων της </w:t>
      </w:r>
      <w:r>
        <w:rPr>
          <w:rFonts w:eastAsia="Times New Roman"/>
          <w:szCs w:val="24"/>
        </w:rPr>
        <w:t>Κυβέρνηση</w:t>
      </w:r>
      <w:r w:rsidRPr="00E93867">
        <w:rPr>
          <w:rFonts w:eastAsia="Times New Roman"/>
          <w:szCs w:val="24"/>
        </w:rPr>
        <w:t>ς</w:t>
      </w:r>
      <w:r>
        <w:rPr>
          <w:rFonts w:eastAsia="Times New Roman"/>
          <w:szCs w:val="24"/>
        </w:rPr>
        <w:t>. Μόνο</w:t>
      </w:r>
      <w:r>
        <w:rPr>
          <w:rFonts w:eastAsia="Times New Roman"/>
          <w:szCs w:val="24"/>
        </w:rPr>
        <w:t>ι</w:t>
      </w:r>
      <w:r w:rsidRPr="00E93867">
        <w:rPr>
          <w:rFonts w:eastAsia="Times New Roman"/>
          <w:szCs w:val="24"/>
        </w:rPr>
        <w:t xml:space="preserve"> </w:t>
      </w:r>
      <w:r>
        <w:rPr>
          <w:rFonts w:eastAsia="Times New Roman"/>
          <w:szCs w:val="24"/>
        </w:rPr>
        <w:t>ωφελημένοι είναι τα κ</w:t>
      </w:r>
      <w:r w:rsidRPr="00E93867">
        <w:rPr>
          <w:rFonts w:eastAsia="Times New Roman"/>
          <w:szCs w:val="24"/>
        </w:rPr>
        <w:t xml:space="preserve">ομματικά στελέχη του ΣΥΡΙΖΑ </w:t>
      </w:r>
      <w:r>
        <w:rPr>
          <w:rFonts w:eastAsia="Times New Roman"/>
          <w:szCs w:val="24"/>
        </w:rPr>
        <w:t xml:space="preserve">και των ΑΝΕΛ </w:t>
      </w:r>
      <w:r w:rsidRPr="00E93867">
        <w:rPr>
          <w:rFonts w:eastAsia="Times New Roman"/>
          <w:szCs w:val="24"/>
        </w:rPr>
        <w:t xml:space="preserve">που </w:t>
      </w:r>
      <w:r>
        <w:rPr>
          <w:rFonts w:eastAsia="Times New Roman"/>
          <w:szCs w:val="24"/>
        </w:rPr>
        <w:t xml:space="preserve">βολεύτηκαν και, φυσικά, το σύστημα διαπλοκής τούς </w:t>
      </w:r>
      <w:r w:rsidRPr="00E93867">
        <w:rPr>
          <w:rFonts w:eastAsia="Times New Roman"/>
          <w:szCs w:val="24"/>
        </w:rPr>
        <w:t xml:space="preserve">στηρίζει και φαίνεται </w:t>
      </w:r>
      <w:r>
        <w:rPr>
          <w:rFonts w:eastAsia="Times New Roman"/>
          <w:szCs w:val="24"/>
        </w:rPr>
        <w:t xml:space="preserve">ότι θα συνεχίσει να τους στηρίζει. </w:t>
      </w:r>
    </w:p>
    <w:p w14:paraId="5FC2F468" w14:textId="77777777" w:rsidR="0020643A" w:rsidRDefault="00E84ECF">
      <w:pPr>
        <w:spacing w:line="600" w:lineRule="auto"/>
        <w:ind w:firstLine="720"/>
        <w:contextualSpacing/>
        <w:jc w:val="both"/>
        <w:rPr>
          <w:rFonts w:eastAsia="Times New Roman"/>
          <w:szCs w:val="24"/>
        </w:rPr>
      </w:pPr>
      <w:r>
        <w:rPr>
          <w:rFonts w:eastAsia="Times New Roman"/>
          <w:szCs w:val="24"/>
        </w:rPr>
        <w:t>Κυρίες και κύριοι, η αποτυχία της Κυβέρνηση</w:t>
      </w:r>
      <w:r w:rsidRPr="00E93867">
        <w:rPr>
          <w:rFonts w:eastAsia="Times New Roman"/>
          <w:szCs w:val="24"/>
        </w:rPr>
        <w:t xml:space="preserve">ς </w:t>
      </w:r>
      <w:r>
        <w:rPr>
          <w:rFonts w:eastAsia="Times New Roman"/>
          <w:szCs w:val="24"/>
        </w:rPr>
        <w:t>σ</w:t>
      </w:r>
      <w:r w:rsidRPr="00E93867">
        <w:rPr>
          <w:rFonts w:eastAsia="Times New Roman"/>
          <w:szCs w:val="24"/>
        </w:rPr>
        <w:t xml:space="preserve">την οικονομία είναι </w:t>
      </w:r>
      <w:r>
        <w:rPr>
          <w:rFonts w:eastAsia="Times New Roman"/>
          <w:szCs w:val="24"/>
        </w:rPr>
        <w:t>παροιμιώδης. Ο</w:t>
      </w:r>
      <w:r w:rsidRPr="00E93867">
        <w:rPr>
          <w:rFonts w:eastAsia="Times New Roman"/>
          <w:szCs w:val="24"/>
        </w:rPr>
        <w:t xml:space="preserve">ι στόχοι της ανάπτυξης που </w:t>
      </w:r>
      <w:r>
        <w:rPr>
          <w:rFonts w:eastAsia="Times New Roman"/>
          <w:szCs w:val="24"/>
        </w:rPr>
        <w:t>θέτει η</w:t>
      </w:r>
      <w:r w:rsidRPr="00E93867">
        <w:rPr>
          <w:rFonts w:eastAsia="Times New Roman"/>
          <w:szCs w:val="24"/>
        </w:rPr>
        <w:t xml:space="preserve"> </w:t>
      </w:r>
      <w:r>
        <w:rPr>
          <w:rFonts w:eastAsia="Times New Roman"/>
          <w:szCs w:val="24"/>
        </w:rPr>
        <w:lastRenderedPageBreak/>
        <w:t>Κυβέρνηση</w:t>
      </w:r>
      <w:r w:rsidRPr="00E93867">
        <w:rPr>
          <w:rFonts w:eastAsia="Times New Roman"/>
          <w:szCs w:val="24"/>
        </w:rPr>
        <w:t xml:space="preserve"> κάθε χρόνο πέφτ</w:t>
      </w:r>
      <w:r>
        <w:rPr>
          <w:rFonts w:eastAsia="Times New Roman"/>
          <w:szCs w:val="24"/>
        </w:rPr>
        <w:t xml:space="preserve">ουν </w:t>
      </w:r>
      <w:r w:rsidRPr="00E93867">
        <w:rPr>
          <w:rFonts w:eastAsia="Times New Roman"/>
          <w:szCs w:val="24"/>
        </w:rPr>
        <w:t>έξω</w:t>
      </w:r>
      <w:r>
        <w:rPr>
          <w:rFonts w:eastAsia="Times New Roman"/>
          <w:szCs w:val="24"/>
        </w:rPr>
        <w:t>.</w:t>
      </w:r>
      <w:r w:rsidRPr="00E93867">
        <w:rPr>
          <w:rFonts w:eastAsia="Times New Roman"/>
          <w:szCs w:val="24"/>
        </w:rPr>
        <w:t xml:space="preserve"> Δυστυχώς η χώρα εξακολουθεί να παραμένει εκτός αγορών </w:t>
      </w:r>
      <w:r>
        <w:rPr>
          <w:rFonts w:eastAsia="Times New Roman"/>
          <w:szCs w:val="24"/>
        </w:rPr>
        <w:t xml:space="preserve">ακόμα, </w:t>
      </w:r>
      <w:r w:rsidRPr="00E93867">
        <w:rPr>
          <w:rFonts w:eastAsia="Times New Roman"/>
          <w:szCs w:val="24"/>
        </w:rPr>
        <w:t>καθώς τα επιτόκια δανεισμού είναι απαγορευτικά</w:t>
      </w:r>
      <w:r>
        <w:rPr>
          <w:rFonts w:eastAsia="Times New Roman"/>
          <w:szCs w:val="24"/>
        </w:rPr>
        <w:t>.</w:t>
      </w:r>
      <w:r w:rsidRPr="00E93867">
        <w:rPr>
          <w:rFonts w:eastAsia="Times New Roman"/>
          <w:szCs w:val="24"/>
        </w:rPr>
        <w:t xml:space="preserve"> </w:t>
      </w:r>
      <w:r>
        <w:rPr>
          <w:rFonts w:eastAsia="Times New Roman"/>
          <w:szCs w:val="24"/>
        </w:rPr>
        <w:t>Η</w:t>
      </w:r>
      <w:r w:rsidRPr="00E93867">
        <w:rPr>
          <w:rFonts w:eastAsia="Times New Roman"/>
          <w:szCs w:val="24"/>
        </w:rPr>
        <w:t xml:space="preserve"> </w:t>
      </w:r>
      <w:r>
        <w:rPr>
          <w:rFonts w:eastAsia="Times New Roman"/>
          <w:szCs w:val="24"/>
        </w:rPr>
        <w:t xml:space="preserve">χώρα βγήκε </w:t>
      </w:r>
      <w:r w:rsidRPr="00E93867">
        <w:rPr>
          <w:rFonts w:eastAsia="Times New Roman"/>
          <w:szCs w:val="24"/>
        </w:rPr>
        <w:t xml:space="preserve">τυπικά από </w:t>
      </w:r>
      <w:r>
        <w:rPr>
          <w:rFonts w:eastAsia="Times New Roman"/>
          <w:szCs w:val="24"/>
        </w:rPr>
        <w:t xml:space="preserve">το τρίτο μνημόνιο, από ένα αχρείαστο </w:t>
      </w:r>
      <w:r w:rsidRPr="00E93867">
        <w:rPr>
          <w:rFonts w:eastAsia="Times New Roman"/>
          <w:szCs w:val="24"/>
        </w:rPr>
        <w:t>μνημόνιο</w:t>
      </w:r>
      <w:r>
        <w:rPr>
          <w:rFonts w:eastAsia="Times New Roman"/>
          <w:szCs w:val="24"/>
        </w:rPr>
        <w:t>,</w:t>
      </w:r>
      <w:r w:rsidRPr="00E93867">
        <w:rPr>
          <w:rFonts w:eastAsia="Times New Roman"/>
          <w:szCs w:val="24"/>
        </w:rPr>
        <w:t xml:space="preserve"> στο οπο</w:t>
      </w:r>
      <w:r w:rsidRPr="00E93867">
        <w:rPr>
          <w:rFonts w:eastAsia="Times New Roman"/>
          <w:szCs w:val="24"/>
        </w:rPr>
        <w:t xml:space="preserve">ίο </w:t>
      </w:r>
      <w:r>
        <w:rPr>
          <w:rFonts w:eastAsia="Times New Roman"/>
          <w:szCs w:val="24"/>
        </w:rPr>
        <w:t>οδήγησαν τη</w:t>
      </w:r>
      <w:r w:rsidRPr="00E93867">
        <w:rPr>
          <w:rFonts w:eastAsia="Times New Roman"/>
          <w:szCs w:val="24"/>
        </w:rPr>
        <w:t xml:space="preserve"> χώρα η δημιουργική ασάφεια</w:t>
      </w:r>
      <w:r>
        <w:rPr>
          <w:rFonts w:eastAsia="Times New Roman"/>
          <w:szCs w:val="24"/>
        </w:rPr>
        <w:t>,</w:t>
      </w:r>
      <w:r w:rsidRPr="00E93867">
        <w:rPr>
          <w:rFonts w:eastAsia="Times New Roman"/>
          <w:szCs w:val="24"/>
        </w:rPr>
        <w:t xml:space="preserve"> η ανευθυνότητα</w:t>
      </w:r>
      <w:r>
        <w:rPr>
          <w:rFonts w:eastAsia="Times New Roman"/>
          <w:szCs w:val="24"/>
        </w:rPr>
        <w:t>, οι περήφανες</w:t>
      </w:r>
      <w:r w:rsidRPr="00E93867">
        <w:rPr>
          <w:rFonts w:eastAsia="Times New Roman"/>
          <w:szCs w:val="24"/>
        </w:rPr>
        <w:t xml:space="preserve"> διαπραγματεύσεις </w:t>
      </w:r>
      <w:r>
        <w:rPr>
          <w:rFonts w:eastAsia="Times New Roman"/>
          <w:szCs w:val="24"/>
        </w:rPr>
        <w:t xml:space="preserve">-τα θυμάστε φαντάζομαι, και θέλετε να τα ξεχάσετε- </w:t>
      </w:r>
      <w:r w:rsidRPr="00E93867">
        <w:rPr>
          <w:rFonts w:eastAsia="Times New Roman"/>
          <w:szCs w:val="24"/>
        </w:rPr>
        <w:t>και</w:t>
      </w:r>
      <w:r>
        <w:rPr>
          <w:rFonts w:eastAsia="Times New Roman"/>
          <w:szCs w:val="24"/>
        </w:rPr>
        <w:t>,</w:t>
      </w:r>
      <w:r w:rsidRPr="00E93867">
        <w:rPr>
          <w:rFonts w:eastAsia="Times New Roman"/>
          <w:szCs w:val="24"/>
        </w:rPr>
        <w:t xml:space="preserve"> φυσικά</w:t>
      </w:r>
      <w:r>
        <w:rPr>
          <w:rFonts w:eastAsia="Times New Roman"/>
          <w:szCs w:val="24"/>
        </w:rPr>
        <w:t xml:space="preserve">, ο τυχοδιωκτισμός του πρώτου εξαμήνου </w:t>
      </w:r>
      <w:r w:rsidRPr="00E93867">
        <w:rPr>
          <w:rFonts w:eastAsia="Times New Roman"/>
          <w:szCs w:val="24"/>
        </w:rPr>
        <w:t>του 2015</w:t>
      </w:r>
      <w:r>
        <w:rPr>
          <w:rFonts w:eastAsia="Times New Roman"/>
          <w:szCs w:val="24"/>
        </w:rPr>
        <w:t>.</w:t>
      </w:r>
    </w:p>
    <w:p w14:paraId="5FC2F469" w14:textId="77777777" w:rsidR="0020643A" w:rsidRDefault="00E84ECF">
      <w:pPr>
        <w:spacing w:line="600" w:lineRule="auto"/>
        <w:ind w:firstLine="720"/>
        <w:contextualSpacing/>
        <w:jc w:val="both"/>
        <w:rPr>
          <w:rFonts w:eastAsia="Times New Roman"/>
          <w:szCs w:val="24"/>
        </w:rPr>
      </w:pPr>
      <w:r>
        <w:rPr>
          <w:rFonts w:eastAsia="Times New Roman"/>
          <w:szCs w:val="24"/>
        </w:rPr>
        <w:t>Το πρόγραμμα, όμως, απέτυχε παταγωδώς. Δ</w:t>
      </w:r>
      <w:r w:rsidRPr="00E93867">
        <w:rPr>
          <w:rFonts w:eastAsia="Times New Roman"/>
          <w:szCs w:val="24"/>
        </w:rPr>
        <w:t xml:space="preserve">υστυχώς σήμερα </w:t>
      </w:r>
      <w:r>
        <w:rPr>
          <w:rFonts w:eastAsia="Times New Roman"/>
          <w:szCs w:val="24"/>
        </w:rPr>
        <w:t>η</w:t>
      </w:r>
      <w:r>
        <w:rPr>
          <w:rFonts w:eastAsia="Times New Roman"/>
          <w:szCs w:val="24"/>
        </w:rPr>
        <w:t xml:space="preserve"> </w:t>
      </w:r>
      <w:r w:rsidRPr="00E93867">
        <w:rPr>
          <w:rFonts w:eastAsia="Times New Roman"/>
          <w:szCs w:val="24"/>
        </w:rPr>
        <w:t xml:space="preserve">χώρα </w:t>
      </w:r>
      <w:r>
        <w:rPr>
          <w:rFonts w:eastAsia="Times New Roman"/>
          <w:szCs w:val="24"/>
        </w:rPr>
        <w:t>μας,</w:t>
      </w:r>
      <w:r w:rsidRPr="00E93867">
        <w:rPr>
          <w:rFonts w:eastAsia="Times New Roman"/>
          <w:szCs w:val="24"/>
        </w:rPr>
        <w:t xml:space="preserve"> με </w:t>
      </w:r>
      <w:r>
        <w:rPr>
          <w:rFonts w:eastAsia="Times New Roman"/>
          <w:szCs w:val="24"/>
        </w:rPr>
        <w:t xml:space="preserve">κύρια </w:t>
      </w:r>
      <w:r w:rsidRPr="00E93867">
        <w:rPr>
          <w:rFonts w:eastAsia="Times New Roman"/>
          <w:szCs w:val="24"/>
        </w:rPr>
        <w:t xml:space="preserve">ευθύνη της </w:t>
      </w:r>
      <w:r>
        <w:rPr>
          <w:rFonts w:eastAsia="Times New Roman"/>
          <w:szCs w:val="24"/>
        </w:rPr>
        <w:t>Κυβέρνηση</w:t>
      </w:r>
      <w:r w:rsidRPr="00E93867">
        <w:rPr>
          <w:rFonts w:eastAsia="Times New Roman"/>
          <w:szCs w:val="24"/>
        </w:rPr>
        <w:t>ς</w:t>
      </w:r>
      <w:r>
        <w:rPr>
          <w:rFonts w:eastAsia="Times New Roman"/>
          <w:szCs w:val="24"/>
        </w:rPr>
        <w:t>,</w:t>
      </w:r>
      <w:r w:rsidRPr="00E93867">
        <w:rPr>
          <w:rFonts w:eastAsia="Times New Roman"/>
          <w:szCs w:val="24"/>
        </w:rPr>
        <w:t xml:space="preserve"> βρίσκεται εκτός </w:t>
      </w:r>
      <w:r>
        <w:rPr>
          <w:rFonts w:eastAsia="Times New Roman"/>
          <w:szCs w:val="24"/>
        </w:rPr>
        <w:t>αγορών. Ο κ.</w:t>
      </w:r>
      <w:r w:rsidRPr="00E93867">
        <w:rPr>
          <w:rFonts w:eastAsia="Times New Roman"/>
          <w:szCs w:val="24"/>
        </w:rPr>
        <w:t xml:space="preserve"> Τσίπρας </w:t>
      </w:r>
      <w:r>
        <w:rPr>
          <w:rFonts w:eastAsia="Times New Roman"/>
          <w:szCs w:val="24"/>
        </w:rPr>
        <w:t xml:space="preserve">πρέπει να εξηγήσει στον ελληνικό λαό, </w:t>
      </w:r>
      <w:r w:rsidRPr="00E93867">
        <w:rPr>
          <w:rFonts w:eastAsia="Times New Roman"/>
          <w:szCs w:val="24"/>
        </w:rPr>
        <w:t>γιατί ε</w:t>
      </w:r>
      <w:r>
        <w:rPr>
          <w:rFonts w:eastAsia="Times New Roman"/>
          <w:szCs w:val="24"/>
        </w:rPr>
        <w:t>ν</w:t>
      </w:r>
      <w:r w:rsidRPr="00E93867">
        <w:rPr>
          <w:rFonts w:eastAsia="Times New Roman"/>
          <w:szCs w:val="24"/>
        </w:rPr>
        <w:t xml:space="preserve">ώ ο ίδιος </w:t>
      </w:r>
      <w:r>
        <w:rPr>
          <w:rFonts w:eastAsia="Times New Roman"/>
          <w:szCs w:val="24"/>
        </w:rPr>
        <w:t>διαβεβαιώνει για καθαρή έξοδο στις αγορές</w:t>
      </w:r>
      <w:r w:rsidRPr="00E93867">
        <w:rPr>
          <w:rFonts w:eastAsia="Times New Roman"/>
          <w:szCs w:val="24"/>
        </w:rPr>
        <w:t xml:space="preserve"> </w:t>
      </w:r>
      <w:r>
        <w:rPr>
          <w:rFonts w:eastAsia="Times New Roman"/>
          <w:szCs w:val="24"/>
        </w:rPr>
        <w:t xml:space="preserve">από </w:t>
      </w:r>
      <w:r w:rsidRPr="00E93867">
        <w:rPr>
          <w:rFonts w:eastAsia="Times New Roman"/>
          <w:szCs w:val="24"/>
        </w:rPr>
        <w:t>τον Αύγουστο</w:t>
      </w:r>
      <w:r>
        <w:rPr>
          <w:rFonts w:eastAsia="Times New Roman"/>
          <w:szCs w:val="24"/>
        </w:rPr>
        <w:t>,</w:t>
      </w:r>
      <w:r w:rsidRPr="00E93867">
        <w:rPr>
          <w:rFonts w:eastAsia="Times New Roman"/>
          <w:szCs w:val="24"/>
        </w:rPr>
        <w:t xml:space="preserve"> η χώρα βρίσκεται σταθερά </w:t>
      </w:r>
      <w:r>
        <w:rPr>
          <w:rFonts w:eastAsia="Times New Roman"/>
          <w:szCs w:val="24"/>
        </w:rPr>
        <w:t>ακόμα και σήμερα, εκατό μέρες μετά,</w:t>
      </w:r>
      <w:r>
        <w:rPr>
          <w:rFonts w:eastAsia="Times New Roman"/>
          <w:szCs w:val="24"/>
        </w:rPr>
        <w:t xml:space="preserve"> όπως είπε ο κύριος</w:t>
      </w:r>
      <w:r w:rsidRPr="00E93867">
        <w:rPr>
          <w:rFonts w:eastAsia="Times New Roman"/>
          <w:szCs w:val="24"/>
        </w:rPr>
        <w:t xml:space="preserve"> </w:t>
      </w:r>
      <w:r>
        <w:rPr>
          <w:rFonts w:eastAsia="Times New Roman"/>
          <w:szCs w:val="24"/>
        </w:rPr>
        <w:t>Π</w:t>
      </w:r>
      <w:r w:rsidRPr="00E93867">
        <w:rPr>
          <w:rFonts w:eastAsia="Times New Roman"/>
          <w:szCs w:val="24"/>
        </w:rPr>
        <w:t>ρωθυπουργός</w:t>
      </w:r>
      <w:r>
        <w:rPr>
          <w:rFonts w:eastAsia="Times New Roman"/>
          <w:szCs w:val="24"/>
        </w:rPr>
        <w:t>, σε αδυναμία να δανειστεί.</w:t>
      </w:r>
      <w:r w:rsidRPr="00E93867">
        <w:rPr>
          <w:rFonts w:eastAsia="Times New Roman"/>
          <w:szCs w:val="24"/>
        </w:rPr>
        <w:t xml:space="preserve"> Και </w:t>
      </w:r>
      <w:r>
        <w:rPr>
          <w:rFonts w:eastAsia="Times New Roman"/>
          <w:szCs w:val="24"/>
        </w:rPr>
        <w:t>αυτό είναι το πιο σοβαρό πρόβλημα, καθώς</w:t>
      </w:r>
      <w:r w:rsidRPr="00E93867">
        <w:rPr>
          <w:rFonts w:eastAsia="Times New Roman"/>
          <w:szCs w:val="24"/>
        </w:rPr>
        <w:t xml:space="preserve"> τα επιτόκια </w:t>
      </w:r>
      <w:r>
        <w:rPr>
          <w:rFonts w:eastAsia="Times New Roman"/>
          <w:szCs w:val="24"/>
        </w:rPr>
        <w:t xml:space="preserve">δανεισμού υπερβαίνουν το 4,6%. Τα επιτόκια αυτά είναι πολλαπλάσια, </w:t>
      </w:r>
      <w:r w:rsidRPr="00E93867">
        <w:rPr>
          <w:rFonts w:eastAsia="Times New Roman"/>
          <w:szCs w:val="24"/>
        </w:rPr>
        <w:t xml:space="preserve">σε σχέση με εκείνα </w:t>
      </w:r>
      <w:r>
        <w:rPr>
          <w:rFonts w:eastAsia="Times New Roman"/>
          <w:szCs w:val="24"/>
        </w:rPr>
        <w:t>άλλων χωρών που εξήλθαν από</w:t>
      </w:r>
      <w:r w:rsidRPr="00E93867">
        <w:rPr>
          <w:rFonts w:eastAsia="Times New Roman"/>
          <w:szCs w:val="24"/>
        </w:rPr>
        <w:t xml:space="preserve"> το μνημόνιο</w:t>
      </w:r>
      <w:r>
        <w:rPr>
          <w:rFonts w:eastAsia="Times New Roman"/>
          <w:szCs w:val="24"/>
        </w:rPr>
        <w:t>.</w:t>
      </w:r>
    </w:p>
    <w:p w14:paraId="5FC2F46A" w14:textId="77777777" w:rsidR="0020643A" w:rsidRDefault="00E84ECF">
      <w:pPr>
        <w:spacing w:line="600" w:lineRule="auto"/>
        <w:ind w:firstLine="720"/>
        <w:contextualSpacing/>
        <w:jc w:val="both"/>
        <w:rPr>
          <w:rFonts w:eastAsia="Times New Roman"/>
          <w:szCs w:val="24"/>
        </w:rPr>
      </w:pPr>
      <w:r>
        <w:rPr>
          <w:rFonts w:eastAsia="Times New Roman"/>
          <w:szCs w:val="24"/>
        </w:rPr>
        <w:lastRenderedPageBreak/>
        <w:t>Δ</w:t>
      </w:r>
      <w:r w:rsidRPr="00E93867">
        <w:rPr>
          <w:rFonts w:eastAsia="Times New Roman"/>
          <w:szCs w:val="24"/>
        </w:rPr>
        <w:t>υστυχώς ο σ</w:t>
      </w:r>
      <w:r w:rsidRPr="00E93867">
        <w:rPr>
          <w:rFonts w:eastAsia="Times New Roman"/>
          <w:szCs w:val="24"/>
        </w:rPr>
        <w:t xml:space="preserve">τόχος του προγράμματος </w:t>
      </w:r>
      <w:r>
        <w:rPr>
          <w:rFonts w:eastAsia="Times New Roman"/>
          <w:szCs w:val="24"/>
        </w:rPr>
        <w:t>δεν επετεύχθη και η χώρα δεν έχει επιστρέψει στην κανονικότητα.</w:t>
      </w:r>
      <w:r w:rsidRPr="00E93867">
        <w:rPr>
          <w:rFonts w:eastAsia="Times New Roman"/>
          <w:szCs w:val="24"/>
        </w:rPr>
        <w:t xml:space="preserve"> Δυστυχώς αυτή είναι η αλήθεια</w:t>
      </w:r>
      <w:r>
        <w:rPr>
          <w:rFonts w:eastAsia="Times New Roman"/>
          <w:szCs w:val="24"/>
        </w:rPr>
        <w:t>,</w:t>
      </w:r>
      <w:r w:rsidRPr="00E93867">
        <w:rPr>
          <w:rFonts w:eastAsia="Times New Roman"/>
          <w:szCs w:val="24"/>
        </w:rPr>
        <w:t xml:space="preserve"> όσο κ</w:t>
      </w:r>
      <w:r>
        <w:rPr>
          <w:rFonts w:eastAsia="Times New Roman"/>
          <w:szCs w:val="24"/>
        </w:rPr>
        <w:t>ι</w:t>
      </w:r>
      <w:r w:rsidRPr="00E93867">
        <w:rPr>
          <w:rFonts w:eastAsia="Times New Roman"/>
          <w:szCs w:val="24"/>
        </w:rPr>
        <w:t xml:space="preserve"> αν προσπαθεί ο κ</w:t>
      </w:r>
      <w:r>
        <w:rPr>
          <w:rFonts w:eastAsia="Times New Roman"/>
          <w:szCs w:val="24"/>
        </w:rPr>
        <w:t>.</w:t>
      </w:r>
      <w:r w:rsidRPr="00E93867">
        <w:rPr>
          <w:rFonts w:eastAsia="Times New Roman"/>
          <w:szCs w:val="24"/>
        </w:rPr>
        <w:t xml:space="preserve"> Τσίπρας και οι συνεργάτες του να </w:t>
      </w:r>
      <w:r>
        <w:rPr>
          <w:rFonts w:eastAsia="Times New Roman"/>
          <w:szCs w:val="24"/>
        </w:rPr>
        <w:t>την ωραιοποιήσουν. Η ανταγωνιστικότητα</w:t>
      </w:r>
      <w:r w:rsidRPr="00E93867">
        <w:rPr>
          <w:rFonts w:eastAsia="Times New Roman"/>
          <w:szCs w:val="24"/>
        </w:rPr>
        <w:t xml:space="preserve"> της οικονομίας </w:t>
      </w:r>
      <w:r>
        <w:rPr>
          <w:rFonts w:eastAsia="Times New Roman"/>
          <w:szCs w:val="24"/>
        </w:rPr>
        <w:t xml:space="preserve">μειώνεται κάθε </w:t>
      </w:r>
      <w:r w:rsidRPr="00E93867">
        <w:rPr>
          <w:rFonts w:eastAsia="Times New Roman"/>
          <w:szCs w:val="24"/>
        </w:rPr>
        <w:t>χρόνο</w:t>
      </w:r>
      <w:r>
        <w:rPr>
          <w:rFonts w:eastAsia="Times New Roman"/>
          <w:szCs w:val="24"/>
        </w:rPr>
        <w:t>.</w:t>
      </w:r>
      <w:r w:rsidRPr="00E93867">
        <w:rPr>
          <w:rFonts w:eastAsia="Times New Roman"/>
          <w:szCs w:val="24"/>
        </w:rPr>
        <w:t xml:space="preserve"> </w:t>
      </w:r>
      <w:r>
        <w:rPr>
          <w:rFonts w:eastAsia="Times New Roman"/>
          <w:szCs w:val="24"/>
        </w:rPr>
        <w:t>Οι ο</w:t>
      </w:r>
      <w:r>
        <w:rPr>
          <w:rFonts w:eastAsia="Times New Roman"/>
          <w:szCs w:val="24"/>
        </w:rPr>
        <w:t>φειλές</w:t>
      </w:r>
      <w:r w:rsidRPr="00E93867">
        <w:rPr>
          <w:rFonts w:eastAsia="Times New Roman"/>
          <w:szCs w:val="24"/>
        </w:rPr>
        <w:t xml:space="preserve"> των πολιτών</w:t>
      </w:r>
      <w:r>
        <w:rPr>
          <w:rFonts w:eastAsia="Times New Roman"/>
          <w:szCs w:val="24"/>
        </w:rPr>
        <w:t>,</w:t>
      </w:r>
      <w:r w:rsidRPr="00E93867">
        <w:rPr>
          <w:rFonts w:eastAsia="Times New Roman"/>
          <w:szCs w:val="24"/>
        </w:rPr>
        <w:t xml:space="preserve"> </w:t>
      </w:r>
      <w:r>
        <w:rPr>
          <w:rFonts w:eastAsia="Times New Roman"/>
          <w:szCs w:val="24"/>
        </w:rPr>
        <w:t>δ</w:t>
      </w:r>
      <w:r w:rsidRPr="00E93867">
        <w:rPr>
          <w:rFonts w:eastAsia="Times New Roman"/>
          <w:szCs w:val="24"/>
        </w:rPr>
        <w:t>υστυχώς</w:t>
      </w:r>
      <w:r>
        <w:rPr>
          <w:rFonts w:eastAsia="Times New Roman"/>
          <w:szCs w:val="24"/>
        </w:rPr>
        <w:t>,</w:t>
      </w:r>
      <w:r w:rsidRPr="00E93867">
        <w:rPr>
          <w:rFonts w:eastAsia="Times New Roman"/>
          <w:szCs w:val="24"/>
        </w:rPr>
        <w:t xml:space="preserve"> αυξάνονται διαρκώς</w:t>
      </w:r>
      <w:r>
        <w:rPr>
          <w:rFonts w:eastAsia="Times New Roman"/>
          <w:szCs w:val="24"/>
        </w:rPr>
        <w:t>. Οι</w:t>
      </w:r>
      <w:r w:rsidRPr="00E93867">
        <w:rPr>
          <w:rFonts w:eastAsia="Times New Roman"/>
          <w:szCs w:val="24"/>
        </w:rPr>
        <w:t xml:space="preserve"> μεταρρυθμίσεις και </w:t>
      </w:r>
      <w:r>
        <w:rPr>
          <w:rFonts w:eastAsia="Times New Roman"/>
          <w:szCs w:val="24"/>
        </w:rPr>
        <w:t xml:space="preserve">οι </w:t>
      </w:r>
      <w:r w:rsidRPr="00E93867">
        <w:rPr>
          <w:rFonts w:eastAsia="Times New Roman"/>
          <w:szCs w:val="24"/>
        </w:rPr>
        <w:t xml:space="preserve">αποκρατικοποιήσεις </w:t>
      </w:r>
      <w:r>
        <w:rPr>
          <w:rFonts w:eastAsia="Times New Roman"/>
          <w:szCs w:val="24"/>
        </w:rPr>
        <w:t>μένουν διαρκώς πίσω. Το</w:t>
      </w:r>
      <w:r w:rsidRPr="00E93867">
        <w:rPr>
          <w:rFonts w:eastAsia="Times New Roman"/>
          <w:szCs w:val="24"/>
        </w:rPr>
        <w:t xml:space="preserve"> 60% των </w:t>
      </w:r>
      <w:r>
        <w:rPr>
          <w:rFonts w:eastAsia="Times New Roman"/>
          <w:szCs w:val="24"/>
        </w:rPr>
        <w:t>νέων θέσεων εργασίας είναι</w:t>
      </w:r>
      <w:r w:rsidRPr="00E93867">
        <w:rPr>
          <w:rFonts w:eastAsia="Times New Roman"/>
          <w:szCs w:val="24"/>
        </w:rPr>
        <w:t xml:space="preserve"> μερικής απασχόλησης</w:t>
      </w:r>
      <w:r>
        <w:rPr>
          <w:rFonts w:eastAsia="Times New Roman"/>
          <w:szCs w:val="24"/>
        </w:rPr>
        <w:t>. Βόμβες όπως η ΔΕΗ ή οι συγκοινωνίες είναι έτοιμες ανά πάσα στιγμή να εκραγούν με α</w:t>
      </w:r>
      <w:r>
        <w:rPr>
          <w:rFonts w:eastAsia="Times New Roman"/>
          <w:szCs w:val="24"/>
        </w:rPr>
        <w:t xml:space="preserve">νυπολόγιστης αξίας συνέπειες. </w:t>
      </w:r>
      <w:r w:rsidRPr="00E93867">
        <w:rPr>
          <w:rFonts w:eastAsia="Times New Roman"/>
          <w:szCs w:val="24"/>
        </w:rPr>
        <w:t xml:space="preserve"> </w:t>
      </w:r>
    </w:p>
    <w:p w14:paraId="5FC2F46B" w14:textId="77777777" w:rsidR="0020643A" w:rsidRDefault="00E84ECF">
      <w:pPr>
        <w:spacing w:line="600" w:lineRule="auto"/>
        <w:ind w:firstLine="720"/>
        <w:contextualSpacing/>
        <w:jc w:val="both"/>
        <w:rPr>
          <w:rFonts w:eastAsia="Times New Roman"/>
          <w:szCs w:val="24"/>
        </w:rPr>
      </w:pPr>
      <w:r>
        <w:rPr>
          <w:rFonts w:eastAsia="Times New Roman"/>
          <w:szCs w:val="24"/>
        </w:rPr>
        <w:t xml:space="preserve">Ο κ. Τσίπρας προσπαθεί, για άλλη μια φορά, να </w:t>
      </w:r>
      <w:r w:rsidRPr="00E93867">
        <w:rPr>
          <w:rFonts w:eastAsia="Times New Roman"/>
          <w:szCs w:val="24"/>
        </w:rPr>
        <w:t>εξαπατήσει τους Έλληνες πολίτες</w:t>
      </w:r>
      <w:r>
        <w:rPr>
          <w:rFonts w:eastAsia="Times New Roman"/>
          <w:szCs w:val="24"/>
        </w:rPr>
        <w:t>.</w:t>
      </w:r>
      <w:r w:rsidRPr="00E93867">
        <w:rPr>
          <w:rFonts w:eastAsia="Times New Roman"/>
          <w:szCs w:val="24"/>
        </w:rPr>
        <w:t xml:space="preserve"> </w:t>
      </w:r>
      <w:r>
        <w:rPr>
          <w:rFonts w:eastAsia="Times New Roman"/>
          <w:szCs w:val="24"/>
        </w:rPr>
        <w:t>Οι</w:t>
      </w:r>
      <w:r w:rsidRPr="00E93867">
        <w:rPr>
          <w:rFonts w:eastAsia="Times New Roman"/>
          <w:szCs w:val="24"/>
        </w:rPr>
        <w:t xml:space="preserve"> ποσοτικοί δείκτες της οικονομίας</w:t>
      </w:r>
      <w:r>
        <w:rPr>
          <w:rFonts w:eastAsia="Times New Roman"/>
          <w:szCs w:val="24"/>
        </w:rPr>
        <w:t>, όμως,</w:t>
      </w:r>
      <w:r w:rsidRPr="00E93867">
        <w:rPr>
          <w:rFonts w:eastAsia="Times New Roman"/>
          <w:szCs w:val="24"/>
        </w:rPr>
        <w:t xml:space="preserve"> </w:t>
      </w:r>
      <w:r>
        <w:rPr>
          <w:rFonts w:eastAsia="Times New Roman"/>
          <w:szCs w:val="24"/>
        </w:rPr>
        <w:t xml:space="preserve">μιλούν από μόνοι τους και δίνουν </w:t>
      </w:r>
      <w:r w:rsidRPr="00E93867">
        <w:rPr>
          <w:rFonts w:eastAsia="Times New Roman"/>
          <w:szCs w:val="24"/>
        </w:rPr>
        <w:t>φυσικά την πραγματική εικόνα</w:t>
      </w:r>
      <w:r>
        <w:rPr>
          <w:rFonts w:eastAsia="Times New Roman"/>
          <w:szCs w:val="24"/>
        </w:rPr>
        <w:t>, που θέλετε να ξεχάσετε ή θα θέλατε πολύ</w:t>
      </w:r>
      <w:r>
        <w:rPr>
          <w:rFonts w:eastAsia="Times New Roman"/>
          <w:szCs w:val="24"/>
        </w:rPr>
        <w:t xml:space="preserve"> να θολώσετε</w:t>
      </w:r>
      <w:r w:rsidRPr="00E93867">
        <w:rPr>
          <w:rFonts w:eastAsia="Times New Roman"/>
          <w:szCs w:val="24"/>
        </w:rPr>
        <w:t xml:space="preserve"> ή να μην ακούγεται</w:t>
      </w:r>
      <w:r>
        <w:rPr>
          <w:rFonts w:eastAsia="Times New Roman"/>
          <w:szCs w:val="24"/>
        </w:rPr>
        <w:t>.</w:t>
      </w:r>
    </w:p>
    <w:p w14:paraId="5FC2F46C" w14:textId="77777777" w:rsidR="0020643A" w:rsidRDefault="00E84ECF">
      <w:pPr>
        <w:spacing w:line="600" w:lineRule="auto"/>
        <w:ind w:firstLine="720"/>
        <w:contextualSpacing/>
        <w:jc w:val="both"/>
        <w:rPr>
          <w:rFonts w:eastAsia="Times New Roman"/>
          <w:szCs w:val="24"/>
        </w:rPr>
      </w:pPr>
      <w:r>
        <w:rPr>
          <w:rFonts w:eastAsia="Times New Roman"/>
          <w:szCs w:val="24"/>
        </w:rPr>
        <w:t>Η ανταγωνιστικότητα της</w:t>
      </w:r>
      <w:r w:rsidRPr="00E93867">
        <w:rPr>
          <w:rFonts w:eastAsia="Times New Roman"/>
          <w:szCs w:val="24"/>
        </w:rPr>
        <w:t xml:space="preserve"> οικονομ</w:t>
      </w:r>
      <w:r>
        <w:rPr>
          <w:rFonts w:eastAsia="Times New Roman"/>
          <w:szCs w:val="24"/>
        </w:rPr>
        <w:t>ίας διαρκώς υποχωρεί. Η οικονομική ελευθερία διαρκώς συρρικνώνεται. Οι θεσμοί διακυβέρνησης διαρκώς υποβαθμίζονται. Οι μεταρρυθμίσεις και οι αποκρατικοποιήσεις μένουν διαρκώς πίσω. Οι καταθέσε</w:t>
      </w:r>
      <w:r>
        <w:rPr>
          <w:rFonts w:eastAsia="Times New Roman"/>
          <w:szCs w:val="24"/>
        </w:rPr>
        <w:t xml:space="preserve">ις των </w:t>
      </w:r>
      <w:r>
        <w:rPr>
          <w:rFonts w:eastAsia="Times New Roman"/>
          <w:szCs w:val="24"/>
        </w:rPr>
        <w:lastRenderedPageBreak/>
        <w:t>ιδιωτών δεν επιστέφουν, ουσιαστικά, στο τραπεζικό σύστημα. Η</w:t>
      </w:r>
      <w:r w:rsidRPr="00E93867">
        <w:rPr>
          <w:rFonts w:eastAsia="Times New Roman"/>
          <w:szCs w:val="24"/>
        </w:rPr>
        <w:t xml:space="preserve"> πιστωτική συρρίκνωση διαρκώς συνεχίζεται</w:t>
      </w:r>
      <w:r>
        <w:rPr>
          <w:rFonts w:eastAsia="Times New Roman"/>
          <w:szCs w:val="24"/>
        </w:rPr>
        <w:t>.</w:t>
      </w:r>
      <w:r w:rsidRPr="00E93867">
        <w:rPr>
          <w:rFonts w:eastAsia="Times New Roman"/>
          <w:szCs w:val="24"/>
        </w:rPr>
        <w:t xml:space="preserve"> </w:t>
      </w:r>
      <w:r>
        <w:rPr>
          <w:rFonts w:eastAsia="Times New Roman"/>
          <w:szCs w:val="24"/>
        </w:rPr>
        <w:t>Οι κεφαλαιακοί</w:t>
      </w:r>
      <w:r w:rsidRPr="00E93867">
        <w:rPr>
          <w:rFonts w:eastAsia="Times New Roman"/>
          <w:szCs w:val="24"/>
        </w:rPr>
        <w:t xml:space="preserve"> </w:t>
      </w:r>
      <w:r>
        <w:rPr>
          <w:rFonts w:eastAsia="Times New Roman"/>
          <w:szCs w:val="24"/>
        </w:rPr>
        <w:t>περιορισμοί που</w:t>
      </w:r>
      <w:r w:rsidRPr="00E93867">
        <w:rPr>
          <w:rFonts w:eastAsia="Times New Roman"/>
          <w:szCs w:val="24"/>
        </w:rPr>
        <w:t xml:space="preserve"> επιβλήθηκ</w:t>
      </w:r>
      <w:r>
        <w:rPr>
          <w:rFonts w:eastAsia="Times New Roman"/>
          <w:szCs w:val="24"/>
        </w:rPr>
        <w:t>αν</w:t>
      </w:r>
      <w:r w:rsidRPr="00E93867">
        <w:rPr>
          <w:rFonts w:eastAsia="Times New Roman"/>
          <w:szCs w:val="24"/>
        </w:rPr>
        <w:t xml:space="preserve"> το 201</w:t>
      </w:r>
      <w:r>
        <w:rPr>
          <w:rFonts w:eastAsia="Times New Roman"/>
          <w:szCs w:val="24"/>
        </w:rPr>
        <w:t>5 δεν έχουν πλήρως αρθεί. Οι οφειλές των πολιτών σε εφορία και ασφαλιστικά ταμεία έχουν εκτοξευθε</w:t>
      </w:r>
      <w:r>
        <w:rPr>
          <w:rFonts w:eastAsia="Times New Roman"/>
          <w:szCs w:val="24"/>
        </w:rPr>
        <w:t>ί κατά 60%</w:t>
      </w:r>
      <w:r w:rsidRPr="00E93867">
        <w:rPr>
          <w:rFonts w:eastAsia="Times New Roman"/>
          <w:szCs w:val="24"/>
        </w:rPr>
        <w:t xml:space="preserve"> από το τέλος του 201</w:t>
      </w:r>
      <w:r>
        <w:rPr>
          <w:rFonts w:eastAsia="Times New Roman"/>
          <w:szCs w:val="24"/>
        </w:rPr>
        <w:t>4. Οι ληξιπρόθεσμες οφειλές και υποχρεώσεις του δημοσίου δεν έχουν εκκαθαριστεί παρά τις κυβερνητικές δεσμεύσεις. Το Χρηματιστήριο διαρκώς καταρρέει. Ο</w:t>
      </w:r>
      <w:r w:rsidRPr="00E93867">
        <w:rPr>
          <w:rFonts w:eastAsia="Times New Roman"/>
          <w:szCs w:val="24"/>
        </w:rPr>
        <w:t xml:space="preserve">ι τραπεζικές μετοχές έχουν </w:t>
      </w:r>
      <w:r>
        <w:rPr>
          <w:rFonts w:eastAsia="Times New Roman"/>
          <w:szCs w:val="24"/>
        </w:rPr>
        <w:t>εξαϋλωθεί, και 40 δισεκατομμύρια των Ελλήνων φο</w:t>
      </w:r>
      <w:r>
        <w:rPr>
          <w:rFonts w:eastAsia="Times New Roman"/>
          <w:szCs w:val="24"/>
        </w:rPr>
        <w:t xml:space="preserve">ρολογουμένων από την ανακεφαλαιοποίηση έχουν κάνει φτερά. Οι προκλήσεις για το τραπεζικό σύστημα, μεταξύ </w:t>
      </w:r>
      <w:r w:rsidRPr="00E93867">
        <w:rPr>
          <w:rFonts w:eastAsia="Times New Roman"/>
          <w:szCs w:val="24"/>
        </w:rPr>
        <w:t>των οποίων</w:t>
      </w:r>
      <w:r>
        <w:rPr>
          <w:rFonts w:eastAsia="Times New Roman"/>
          <w:szCs w:val="24"/>
        </w:rPr>
        <w:t xml:space="preserve"> η αντιμετώπιση των μη εξυπηρετούμενων ανοιγμάτων και η ενίσχυση της </w:t>
      </w:r>
      <w:r w:rsidRPr="00E93867">
        <w:rPr>
          <w:rFonts w:eastAsia="Times New Roman"/>
          <w:szCs w:val="24"/>
        </w:rPr>
        <w:t>οργανικής κερδοφορίας</w:t>
      </w:r>
      <w:r>
        <w:rPr>
          <w:rFonts w:eastAsia="Times New Roman"/>
          <w:szCs w:val="24"/>
        </w:rPr>
        <w:t>,</w:t>
      </w:r>
      <w:r w:rsidRPr="00E93867">
        <w:rPr>
          <w:rFonts w:eastAsia="Times New Roman"/>
          <w:szCs w:val="24"/>
        </w:rPr>
        <w:t xml:space="preserve"> είναι μπροστά </w:t>
      </w:r>
      <w:r>
        <w:rPr>
          <w:rFonts w:eastAsia="Times New Roman"/>
          <w:szCs w:val="24"/>
        </w:rPr>
        <w:t xml:space="preserve">μας. Η ρευστότητα και η βιωσιμότητα σημαντικών φορέων </w:t>
      </w:r>
      <w:r w:rsidRPr="00E93867">
        <w:rPr>
          <w:rFonts w:eastAsia="Times New Roman"/>
          <w:szCs w:val="24"/>
        </w:rPr>
        <w:t xml:space="preserve">όπως είναι η </w:t>
      </w:r>
      <w:r>
        <w:rPr>
          <w:rFonts w:eastAsia="Times New Roman"/>
          <w:szCs w:val="24"/>
        </w:rPr>
        <w:t>ΔΕΗ, επιδεινώνονται. Τ</w:t>
      </w:r>
      <w:r w:rsidRPr="00E93867">
        <w:rPr>
          <w:rFonts w:eastAsia="Times New Roman"/>
          <w:szCs w:val="24"/>
        </w:rPr>
        <w:t xml:space="preserve">ο 60% </w:t>
      </w:r>
      <w:r>
        <w:rPr>
          <w:rFonts w:eastAsia="Times New Roman"/>
          <w:szCs w:val="24"/>
        </w:rPr>
        <w:t>των νέων θέσεων εργασίας</w:t>
      </w:r>
      <w:r w:rsidRPr="00E93867">
        <w:rPr>
          <w:rFonts w:eastAsia="Times New Roman"/>
          <w:szCs w:val="24"/>
        </w:rPr>
        <w:t xml:space="preserve"> είναι μερικής απασχόλησης</w:t>
      </w:r>
      <w:r>
        <w:rPr>
          <w:rFonts w:eastAsia="Times New Roman"/>
          <w:szCs w:val="24"/>
        </w:rPr>
        <w:t>.</w:t>
      </w:r>
      <w:r w:rsidRPr="00E93867">
        <w:rPr>
          <w:rFonts w:eastAsia="Times New Roman"/>
          <w:szCs w:val="24"/>
        </w:rPr>
        <w:t xml:space="preserve"> </w:t>
      </w:r>
    </w:p>
    <w:p w14:paraId="5FC2F46D" w14:textId="77777777" w:rsidR="0020643A" w:rsidRDefault="00E84ECF">
      <w:pPr>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5FC2F46E" w14:textId="77777777" w:rsidR="0020643A" w:rsidRDefault="00E84ECF">
      <w:pPr>
        <w:spacing w:line="600" w:lineRule="auto"/>
        <w:ind w:firstLine="720"/>
        <w:contextualSpacing/>
        <w:jc w:val="both"/>
        <w:rPr>
          <w:rFonts w:eastAsia="Times New Roman"/>
          <w:szCs w:val="24"/>
        </w:rPr>
      </w:pPr>
      <w:r>
        <w:rPr>
          <w:rFonts w:eastAsia="Times New Roman"/>
          <w:szCs w:val="24"/>
        </w:rPr>
        <w:lastRenderedPageBreak/>
        <w:t>Τ</w:t>
      </w:r>
      <w:r w:rsidRPr="00E93867">
        <w:rPr>
          <w:rFonts w:eastAsia="Times New Roman"/>
          <w:szCs w:val="24"/>
        </w:rPr>
        <w:t>η</w:t>
      </w:r>
      <w:r>
        <w:rPr>
          <w:rFonts w:eastAsia="Times New Roman"/>
          <w:szCs w:val="24"/>
        </w:rPr>
        <w:t>ν ίδια</w:t>
      </w:r>
      <w:r w:rsidRPr="00E93867">
        <w:rPr>
          <w:rFonts w:eastAsia="Times New Roman"/>
          <w:szCs w:val="24"/>
        </w:rPr>
        <w:t xml:space="preserve"> στιγμή</w:t>
      </w:r>
      <w:r>
        <w:rPr>
          <w:rFonts w:eastAsia="Times New Roman"/>
          <w:szCs w:val="24"/>
        </w:rPr>
        <w:t xml:space="preserve"> –και τελ</w:t>
      </w:r>
      <w:r>
        <w:rPr>
          <w:rFonts w:eastAsia="Times New Roman"/>
          <w:szCs w:val="24"/>
        </w:rPr>
        <w:t>ειώνω με αυτό-</w:t>
      </w:r>
      <w:r w:rsidRPr="00E93867">
        <w:rPr>
          <w:rFonts w:eastAsia="Times New Roman"/>
          <w:szCs w:val="24"/>
        </w:rPr>
        <w:t xml:space="preserve"> </w:t>
      </w:r>
      <w:r>
        <w:rPr>
          <w:rFonts w:eastAsia="Times New Roman"/>
          <w:szCs w:val="24"/>
        </w:rPr>
        <w:t xml:space="preserve">το κράτος διογκώνεται, </w:t>
      </w:r>
      <w:r w:rsidRPr="00E93867">
        <w:rPr>
          <w:rFonts w:eastAsia="Times New Roman"/>
          <w:szCs w:val="24"/>
        </w:rPr>
        <w:t>χωρίς σχεδιασμό</w:t>
      </w:r>
      <w:r>
        <w:rPr>
          <w:rFonts w:eastAsia="Times New Roman"/>
          <w:szCs w:val="24"/>
        </w:rPr>
        <w:t>,</w:t>
      </w:r>
      <w:r w:rsidRPr="00E93867">
        <w:rPr>
          <w:rFonts w:eastAsia="Times New Roman"/>
          <w:szCs w:val="24"/>
        </w:rPr>
        <w:t xml:space="preserve"> αποκλειστικ</w:t>
      </w:r>
      <w:r>
        <w:rPr>
          <w:rFonts w:eastAsia="Times New Roman"/>
          <w:szCs w:val="24"/>
        </w:rPr>
        <w:t>ά με μικροκομματική στόχευση. Τι απαντά η Κυβέρνηση</w:t>
      </w:r>
      <w:r w:rsidRPr="00E93867">
        <w:rPr>
          <w:rFonts w:eastAsia="Times New Roman"/>
          <w:szCs w:val="24"/>
        </w:rPr>
        <w:t xml:space="preserve"> του ΣΥΡΙΖΑ σε όλα </w:t>
      </w:r>
      <w:r>
        <w:rPr>
          <w:rFonts w:eastAsia="Times New Roman"/>
          <w:szCs w:val="24"/>
        </w:rPr>
        <w:t xml:space="preserve">αυτά; Επικαλείται ένα </w:t>
      </w:r>
      <w:r w:rsidRPr="00E93867">
        <w:rPr>
          <w:rFonts w:eastAsia="Times New Roman"/>
          <w:szCs w:val="24"/>
        </w:rPr>
        <w:t xml:space="preserve">υπερπλεόνασμα </w:t>
      </w:r>
      <w:r>
        <w:rPr>
          <w:rFonts w:eastAsia="Times New Roman"/>
          <w:szCs w:val="24"/>
        </w:rPr>
        <w:t>–το ακούσαμε</w:t>
      </w:r>
      <w:r w:rsidRPr="00E93867">
        <w:rPr>
          <w:rFonts w:eastAsia="Times New Roman"/>
          <w:szCs w:val="24"/>
        </w:rPr>
        <w:t xml:space="preserve"> σήμερα και χθες</w:t>
      </w:r>
      <w:r>
        <w:rPr>
          <w:rFonts w:eastAsia="Times New Roman"/>
          <w:szCs w:val="24"/>
        </w:rPr>
        <w:t>, με μεγάλη ένταση από τους Βουλευτές του</w:t>
      </w:r>
      <w:r w:rsidRPr="00E93867">
        <w:rPr>
          <w:rFonts w:eastAsia="Times New Roman"/>
          <w:szCs w:val="24"/>
        </w:rPr>
        <w:t xml:space="preserve"> ΣΥΡΙΖΑ</w:t>
      </w:r>
      <w:r>
        <w:rPr>
          <w:rFonts w:eastAsia="Times New Roman"/>
          <w:szCs w:val="24"/>
        </w:rPr>
        <w:t xml:space="preserve">- </w:t>
      </w:r>
      <w:r w:rsidRPr="00E93867">
        <w:rPr>
          <w:rFonts w:eastAsia="Times New Roman"/>
          <w:szCs w:val="24"/>
        </w:rPr>
        <w:t>το οπο</w:t>
      </w:r>
      <w:r w:rsidRPr="00E93867">
        <w:rPr>
          <w:rFonts w:eastAsia="Times New Roman"/>
          <w:szCs w:val="24"/>
        </w:rPr>
        <w:t>ίο προέκυψε από την</w:t>
      </w:r>
      <w:r>
        <w:rPr>
          <w:rFonts w:eastAsia="Times New Roman"/>
          <w:szCs w:val="24"/>
        </w:rPr>
        <w:t xml:space="preserve"> αχρείαστη</w:t>
      </w:r>
      <w:r w:rsidRPr="00E93867">
        <w:rPr>
          <w:rFonts w:eastAsia="Times New Roman"/>
          <w:szCs w:val="24"/>
        </w:rPr>
        <w:t xml:space="preserve"> υπερφορολόγηση νοικοκυριών και </w:t>
      </w:r>
      <w:r>
        <w:rPr>
          <w:rFonts w:eastAsia="Times New Roman"/>
          <w:szCs w:val="24"/>
        </w:rPr>
        <w:t>ε</w:t>
      </w:r>
      <w:r w:rsidRPr="00E93867">
        <w:rPr>
          <w:rFonts w:eastAsia="Times New Roman"/>
          <w:szCs w:val="24"/>
        </w:rPr>
        <w:t>πιχειρήσεων</w:t>
      </w:r>
      <w:r>
        <w:rPr>
          <w:rFonts w:eastAsia="Times New Roman"/>
          <w:szCs w:val="24"/>
        </w:rPr>
        <w:t xml:space="preserve">, από την υποεκτέλεση του Προγράμματος Δημοσίων </w:t>
      </w:r>
      <w:r w:rsidRPr="00E93867">
        <w:rPr>
          <w:rFonts w:eastAsia="Times New Roman"/>
          <w:szCs w:val="24"/>
        </w:rPr>
        <w:t xml:space="preserve">Επενδύσεων </w:t>
      </w:r>
      <w:r>
        <w:rPr>
          <w:rFonts w:eastAsia="Times New Roman"/>
          <w:szCs w:val="24"/>
        </w:rPr>
        <w:t>κ</w:t>
      </w:r>
      <w:r w:rsidRPr="00E93867">
        <w:rPr>
          <w:rFonts w:eastAsia="Times New Roman"/>
          <w:szCs w:val="24"/>
        </w:rPr>
        <w:t>αι φυσικά</w:t>
      </w:r>
      <w:r>
        <w:rPr>
          <w:rFonts w:eastAsia="Times New Roman"/>
          <w:szCs w:val="24"/>
        </w:rPr>
        <w:t xml:space="preserve"> από</w:t>
      </w:r>
      <w:r w:rsidRPr="00E93867">
        <w:rPr>
          <w:rFonts w:eastAsia="Times New Roman"/>
          <w:szCs w:val="24"/>
        </w:rPr>
        <w:t xml:space="preserve"> την καθυστέρηση στην </w:t>
      </w:r>
      <w:r>
        <w:rPr>
          <w:rFonts w:eastAsia="Times New Roman"/>
          <w:szCs w:val="24"/>
        </w:rPr>
        <w:t xml:space="preserve">πληρωμή των χρεών του κράτους. </w:t>
      </w:r>
    </w:p>
    <w:p w14:paraId="5FC2F46F" w14:textId="77777777" w:rsidR="0020643A" w:rsidRDefault="00E84ECF">
      <w:pPr>
        <w:spacing w:line="600" w:lineRule="auto"/>
        <w:ind w:firstLine="720"/>
        <w:contextualSpacing/>
        <w:jc w:val="both"/>
        <w:rPr>
          <w:rFonts w:eastAsia="Times New Roman"/>
          <w:szCs w:val="24"/>
        </w:rPr>
      </w:pPr>
      <w:r>
        <w:rPr>
          <w:rFonts w:eastAsia="Times New Roman"/>
          <w:szCs w:val="24"/>
        </w:rPr>
        <w:t xml:space="preserve">Παράλληλα απαξιώνει τη δημόσια </w:t>
      </w:r>
      <w:r w:rsidRPr="00E93867">
        <w:rPr>
          <w:rFonts w:eastAsia="Times New Roman"/>
          <w:szCs w:val="24"/>
        </w:rPr>
        <w:t>περιουσία</w:t>
      </w:r>
      <w:r>
        <w:rPr>
          <w:rFonts w:eastAsia="Times New Roman"/>
          <w:szCs w:val="24"/>
        </w:rPr>
        <w:t>,</w:t>
      </w:r>
      <w:r w:rsidRPr="00E93867">
        <w:rPr>
          <w:rFonts w:eastAsia="Times New Roman"/>
          <w:szCs w:val="24"/>
        </w:rPr>
        <w:t xml:space="preserve"> </w:t>
      </w:r>
      <w:r>
        <w:rPr>
          <w:rFonts w:eastAsia="Times New Roman"/>
          <w:szCs w:val="24"/>
        </w:rPr>
        <w:t>όπως ΔΕΗ, τράπ</w:t>
      </w:r>
      <w:r>
        <w:rPr>
          <w:rFonts w:eastAsia="Times New Roman"/>
          <w:szCs w:val="24"/>
        </w:rPr>
        <w:t xml:space="preserve">εζες, </w:t>
      </w:r>
      <w:r w:rsidRPr="00E93867">
        <w:rPr>
          <w:rFonts w:eastAsia="Times New Roman"/>
          <w:szCs w:val="24"/>
        </w:rPr>
        <w:t xml:space="preserve">και στέλνει </w:t>
      </w:r>
      <w:r>
        <w:rPr>
          <w:rFonts w:eastAsia="Times New Roman"/>
          <w:szCs w:val="24"/>
        </w:rPr>
        <w:t>στους πολίτες τον λογαριασμό ενός</w:t>
      </w:r>
      <w:r w:rsidRPr="00E93867">
        <w:rPr>
          <w:rFonts w:eastAsia="Times New Roman"/>
          <w:szCs w:val="24"/>
        </w:rPr>
        <w:t xml:space="preserve"> κράτους</w:t>
      </w:r>
      <w:r>
        <w:rPr>
          <w:rFonts w:eastAsia="Times New Roman"/>
          <w:szCs w:val="24"/>
        </w:rPr>
        <w:t>,</w:t>
      </w:r>
      <w:r w:rsidRPr="00E93867">
        <w:rPr>
          <w:rFonts w:eastAsia="Times New Roman"/>
          <w:szCs w:val="24"/>
        </w:rPr>
        <w:t xml:space="preserve"> που βρίσκεται</w:t>
      </w:r>
      <w:r>
        <w:rPr>
          <w:rFonts w:eastAsia="Times New Roman"/>
          <w:szCs w:val="24"/>
        </w:rPr>
        <w:t>,</w:t>
      </w:r>
      <w:r w:rsidRPr="00E93867">
        <w:rPr>
          <w:rFonts w:eastAsia="Times New Roman"/>
          <w:szCs w:val="24"/>
        </w:rPr>
        <w:t xml:space="preserve"> </w:t>
      </w:r>
      <w:r>
        <w:rPr>
          <w:rFonts w:eastAsia="Times New Roman"/>
          <w:szCs w:val="24"/>
        </w:rPr>
        <w:t xml:space="preserve">πραγματικά, </w:t>
      </w:r>
      <w:r w:rsidRPr="00E93867">
        <w:rPr>
          <w:rFonts w:eastAsia="Times New Roman"/>
          <w:szCs w:val="24"/>
        </w:rPr>
        <w:t>σε αποσύνθεση</w:t>
      </w:r>
      <w:r>
        <w:rPr>
          <w:rFonts w:eastAsia="Times New Roman"/>
          <w:szCs w:val="24"/>
        </w:rPr>
        <w:t>, σ</w:t>
      </w:r>
      <w:r w:rsidRPr="00E93867">
        <w:rPr>
          <w:rFonts w:eastAsia="Times New Roman"/>
          <w:szCs w:val="24"/>
        </w:rPr>
        <w:t xml:space="preserve">το </w:t>
      </w:r>
      <w:r>
        <w:rPr>
          <w:rFonts w:eastAsia="Times New Roman"/>
          <w:szCs w:val="24"/>
        </w:rPr>
        <w:t>Μ</w:t>
      </w:r>
      <w:r w:rsidRPr="00E93867">
        <w:rPr>
          <w:rFonts w:eastAsia="Times New Roman"/>
          <w:szCs w:val="24"/>
        </w:rPr>
        <w:t>άτι</w:t>
      </w:r>
      <w:r>
        <w:rPr>
          <w:rFonts w:eastAsia="Times New Roman"/>
          <w:szCs w:val="24"/>
        </w:rPr>
        <w:t>,</w:t>
      </w:r>
      <w:r w:rsidRPr="00E93867">
        <w:rPr>
          <w:rFonts w:eastAsia="Times New Roman"/>
          <w:szCs w:val="24"/>
        </w:rPr>
        <w:t xml:space="preserve"> στη Μάνδρα</w:t>
      </w:r>
      <w:r>
        <w:rPr>
          <w:rFonts w:eastAsia="Times New Roman"/>
          <w:szCs w:val="24"/>
        </w:rPr>
        <w:t>,</w:t>
      </w:r>
      <w:r w:rsidRPr="00E93867">
        <w:rPr>
          <w:rFonts w:eastAsia="Times New Roman"/>
          <w:szCs w:val="24"/>
        </w:rPr>
        <w:t xml:space="preserve"> στην απουσία </w:t>
      </w:r>
      <w:r>
        <w:rPr>
          <w:rFonts w:eastAsia="Times New Roman"/>
          <w:szCs w:val="24"/>
        </w:rPr>
        <w:t>δημόσιας</w:t>
      </w:r>
      <w:r w:rsidRPr="00E93867">
        <w:rPr>
          <w:rFonts w:eastAsia="Times New Roman"/>
          <w:szCs w:val="24"/>
        </w:rPr>
        <w:t xml:space="preserve"> ασφαλείας</w:t>
      </w:r>
      <w:r>
        <w:rPr>
          <w:rFonts w:eastAsia="Times New Roman"/>
          <w:szCs w:val="24"/>
        </w:rPr>
        <w:t>,</w:t>
      </w:r>
      <w:r w:rsidRPr="00E93867">
        <w:rPr>
          <w:rFonts w:eastAsia="Times New Roman"/>
          <w:szCs w:val="24"/>
        </w:rPr>
        <w:t xml:space="preserve"> στην </w:t>
      </w:r>
      <w:r>
        <w:rPr>
          <w:rFonts w:eastAsia="Times New Roman"/>
          <w:szCs w:val="24"/>
        </w:rPr>
        <w:t>αύξηση της</w:t>
      </w:r>
      <w:r w:rsidRPr="00E93867">
        <w:rPr>
          <w:rFonts w:eastAsia="Times New Roman"/>
          <w:szCs w:val="24"/>
        </w:rPr>
        <w:t xml:space="preserve"> εγκληματικότητας</w:t>
      </w:r>
      <w:r>
        <w:rPr>
          <w:rFonts w:eastAsia="Times New Roman"/>
          <w:szCs w:val="24"/>
        </w:rPr>
        <w:t>, στην ανοχή</w:t>
      </w:r>
      <w:r w:rsidRPr="00E93867">
        <w:rPr>
          <w:rFonts w:eastAsia="Times New Roman"/>
          <w:szCs w:val="24"/>
        </w:rPr>
        <w:t xml:space="preserve"> της βίας και της </w:t>
      </w:r>
      <w:r>
        <w:rPr>
          <w:rFonts w:eastAsia="Times New Roman"/>
          <w:szCs w:val="24"/>
        </w:rPr>
        <w:t xml:space="preserve">ανομίας, στις διαλυμένες </w:t>
      </w:r>
      <w:r w:rsidRPr="00E93867">
        <w:rPr>
          <w:rFonts w:eastAsia="Times New Roman"/>
          <w:szCs w:val="24"/>
        </w:rPr>
        <w:t xml:space="preserve"> </w:t>
      </w:r>
      <w:r>
        <w:rPr>
          <w:rFonts w:eastAsia="Times New Roman"/>
          <w:szCs w:val="24"/>
        </w:rPr>
        <w:t>δημόσιες σ</w:t>
      </w:r>
      <w:r>
        <w:rPr>
          <w:rFonts w:eastAsia="Times New Roman"/>
          <w:szCs w:val="24"/>
        </w:rPr>
        <w:t>υγκοινωνίες, στα</w:t>
      </w:r>
      <w:r w:rsidRPr="00E93867">
        <w:rPr>
          <w:rFonts w:eastAsia="Times New Roman"/>
          <w:szCs w:val="24"/>
        </w:rPr>
        <w:t xml:space="preserve"> νοσοκομεί</w:t>
      </w:r>
      <w:r>
        <w:rPr>
          <w:rFonts w:eastAsia="Times New Roman"/>
          <w:szCs w:val="24"/>
        </w:rPr>
        <w:t xml:space="preserve">α με τις δεκάδες ελλείψεις. </w:t>
      </w:r>
      <w:r w:rsidRPr="00E93867">
        <w:rPr>
          <w:rFonts w:eastAsia="Times New Roman"/>
          <w:szCs w:val="24"/>
        </w:rPr>
        <w:t xml:space="preserve"> </w:t>
      </w:r>
    </w:p>
    <w:p w14:paraId="5FC2F470" w14:textId="77777777" w:rsidR="0020643A" w:rsidRDefault="00E84ECF">
      <w:pPr>
        <w:spacing w:line="600" w:lineRule="auto"/>
        <w:ind w:firstLine="720"/>
        <w:contextualSpacing/>
        <w:jc w:val="both"/>
        <w:rPr>
          <w:rFonts w:eastAsia="Times New Roman"/>
          <w:szCs w:val="24"/>
        </w:rPr>
      </w:pPr>
      <w:r>
        <w:rPr>
          <w:rFonts w:eastAsia="Times New Roman"/>
          <w:szCs w:val="24"/>
        </w:rPr>
        <w:t xml:space="preserve">Κυρίες και κύριοι, ο προϋπολογισμός είναι μνημονιακός, είναι αντιαναπτυξιακός. Είναι καταρτισμένος σε περιβάλλον αφαίμαξης της οικονομίας και είναι καμουφλαρισμένος με μία </w:t>
      </w:r>
      <w:r>
        <w:rPr>
          <w:rFonts w:eastAsia="Times New Roman"/>
          <w:szCs w:val="24"/>
        </w:rPr>
        <w:lastRenderedPageBreak/>
        <w:t>προσπάθεια ωραιοποίησης στης</w:t>
      </w:r>
      <w:r>
        <w:rPr>
          <w:rFonts w:eastAsia="Times New Roman"/>
          <w:szCs w:val="24"/>
        </w:rPr>
        <w:t xml:space="preserve"> σκληρής πραγματικότητας, εν όψει των επικείμενων εκλογών. Η </w:t>
      </w:r>
      <w:r w:rsidRPr="00E93867">
        <w:rPr>
          <w:rFonts w:eastAsia="Times New Roman"/>
          <w:szCs w:val="24"/>
        </w:rPr>
        <w:t xml:space="preserve">χώρα δεν χρειάζεται </w:t>
      </w:r>
      <w:r>
        <w:rPr>
          <w:rFonts w:eastAsia="Times New Roman"/>
          <w:szCs w:val="24"/>
        </w:rPr>
        <w:t>μια Κυβέρνηση</w:t>
      </w:r>
      <w:r w:rsidRPr="00E93867">
        <w:rPr>
          <w:rFonts w:eastAsia="Times New Roman"/>
          <w:szCs w:val="24"/>
        </w:rPr>
        <w:t xml:space="preserve"> </w:t>
      </w:r>
      <w:r>
        <w:rPr>
          <w:rFonts w:eastAsia="Times New Roman"/>
          <w:szCs w:val="24"/>
        </w:rPr>
        <w:t>π</w:t>
      </w:r>
      <w:r w:rsidRPr="00E93867">
        <w:rPr>
          <w:rFonts w:eastAsia="Times New Roman"/>
          <w:szCs w:val="24"/>
        </w:rPr>
        <w:t xml:space="preserve">ου κρατά </w:t>
      </w:r>
      <w:r>
        <w:rPr>
          <w:rFonts w:eastAsia="Times New Roman"/>
          <w:szCs w:val="24"/>
        </w:rPr>
        <w:t xml:space="preserve">την οικονομία </w:t>
      </w:r>
      <w:r w:rsidRPr="00E93867">
        <w:rPr>
          <w:rFonts w:eastAsia="Times New Roman"/>
          <w:szCs w:val="24"/>
        </w:rPr>
        <w:t>καθηλωμένη και ξεζουμίζει τους πολίτες επί τέσσερα ολόκληρα χρόνια</w:t>
      </w:r>
      <w:r>
        <w:rPr>
          <w:rFonts w:eastAsia="Times New Roman"/>
          <w:szCs w:val="24"/>
        </w:rPr>
        <w:t>,</w:t>
      </w:r>
      <w:r w:rsidRPr="00E93867">
        <w:rPr>
          <w:rFonts w:eastAsia="Times New Roman"/>
          <w:szCs w:val="24"/>
        </w:rPr>
        <w:t xml:space="preserve"> για να μοιράσει κάποια </w:t>
      </w:r>
      <w:r>
        <w:rPr>
          <w:rFonts w:eastAsia="Times New Roman"/>
          <w:szCs w:val="24"/>
        </w:rPr>
        <w:t xml:space="preserve">δώρα </w:t>
      </w:r>
      <w:r w:rsidRPr="00E93867">
        <w:rPr>
          <w:rFonts w:eastAsia="Times New Roman"/>
          <w:szCs w:val="24"/>
        </w:rPr>
        <w:t>προεκλογικά</w:t>
      </w:r>
      <w:r>
        <w:rPr>
          <w:rFonts w:eastAsia="Times New Roman"/>
          <w:szCs w:val="24"/>
        </w:rPr>
        <w:t>.</w:t>
      </w:r>
      <w:r w:rsidRPr="00E93867">
        <w:rPr>
          <w:rFonts w:eastAsia="Times New Roman"/>
          <w:szCs w:val="24"/>
        </w:rPr>
        <w:t xml:space="preserve"> </w:t>
      </w:r>
    </w:p>
    <w:p w14:paraId="5FC2F471" w14:textId="77777777" w:rsidR="0020643A" w:rsidRDefault="00E84ECF">
      <w:pPr>
        <w:spacing w:line="600" w:lineRule="auto"/>
        <w:ind w:firstLine="720"/>
        <w:contextualSpacing/>
        <w:jc w:val="both"/>
        <w:rPr>
          <w:rFonts w:eastAsia="Times New Roman"/>
          <w:szCs w:val="24"/>
        </w:rPr>
      </w:pPr>
      <w:r>
        <w:rPr>
          <w:rFonts w:eastAsia="Times New Roman"/>
          <w:szCs w:val="24"/>
        </w:rPr>
        <w:t>Η</w:t>
      </w:r>
      <w:r w:rsidRPr="00E93867">
        <w:rPr>
          <w:rFonts w:eastAsia="Times New Roman"/>
          <w:szCs w:val="24"/>
        </w:rPr>
        <w:t xml:space="preserve"> χώρα έχει ανάγκη </w:t>
      </w:r>
      <w:r>
        <w:rPr>
          <w:rFonts w:eastAsia="Times New Roman"/>
          <w:szCs w:val="24"/>
        </w:rPr>
        <w:t xml:space="preserve">μια </w:t>
      </w:r>
      <w:r>
        <w:rPr>
          <w:rFonts w:eastAsia="Times New Roman"/>
          <w:szCs w:val="24"/>
        </w:rPr>
        <w:t>κυβέρνηση</w:t>
      </w:r>
      <w:r w:rsidRPr="00E93867">
        <w:rPr>
          <w:rFonts w:eastAsia="Times New Roman"/>
          <w:szCs w:val="24"/>
        </w:rPr>
        <w:t xml:space="preserve"> με σχέδιο</w:t>
      </w:r>
      <w:r>
        <w:rPr>
          <w:rFonts w:eastAsia="Times New Roman"/>
          <w:szCs w:val="24"/>
        </w:rPr>
        <w:t>,</w:t>
      </w:r>
      <w:r w:rsidRPr="00E93867">
        <w:rPr>
          <w:rFonts w:eastAsia="Times New Roman"/>
          <w:szCs w:val="24"/>
        </w:rPr>
        <w:t xml:space="preserve"> που θα απελευθερώσει </w:t>
      </w:r>
      <w:r>
        <w:rPr>
          <w:rFonts w:eastAsia="Times New Roman"/>
          <w:szCs w:val="24"/>
        </w:rPr>
        <w:t xml:space="preserve">δημιουργικές </w:t>
      </w:r>
      <w:r w:rsidRPr="00E93867">
        <w:rPr>
          <w:rFonts w:eastAsia="Times New Roman"/>
          <w:szCs w:val="24"/>
        </w:rPr>
        <w:t xml:space="preserve">δυνάμεις της οικονομίας και θα πάει </w:t>
      </w:r>
      <w:r>
        <w:rPr>
          <w:rFonts w:eastAsia="Times New Roman"/>
          <w:szCs w:val="24"/>
        </w:rPr>
        <w:t>τ</w:t>
      </w:r>
      <w:r w:rsidRPr="00E93867">
        <w:rPr>
          <w:rFonts w:eastAsia="Times New Roman"/>
          <w:szCs w:val="24"/>
        </w:rPr>
        <w:t>η χώρα μπροστά</w:t>
      </w:r>
      <w:r>
        <w:rPr>
          <w:rFonts w:eastAsia="Times New Roman"/>
          <w:szCs w:val="24"/>
        </w:rPr>
        <w:t>,</w:t>
      </w:r>
      <w:r w:rsidRPr="00E93867">
        <w:rPr>
          <w:rFonts w:eastAsia="Times New Roman"/>
          <w:szCs w:val="24"/>
        </w:rPr>
        <w:t xml:space="preserve"> </w:t>
      </w:r>
      <w:r>
        <w:rPr>
          <w:rFonts w:eastAsia="Times New Roman"/>
          <w:szCs w:val="24"/>
        </w:rPr>
        <w:t>μ</w:t>
      </w:r>
      <w:r w:rsidRPr="00E93867">
        <w:rPr>
          <w:rFonts w:eastAsia="Times New Roman"/>
          <w:szCs w:val="24"/>
        </w:rPr>
        <w:t>ε τρόπο βιώσιμο</w:t>
      </w:r>
      <w:r>
        <w:rPr>
          <w:rFonts w:eastAsia="Times New Roman"/>
          <w:szCs w:val="24"/>
        </w:rPr>
        <w:t xml:space="preserve">. Η Νέα Δημοκρατία </w:t>
      </w:r>
      <w:r w:rsidRPr="00E93867">
        <w:rPr>
          <w:rFonts w:eastAsia="Times New Roman"/>
          <w:szCs w:val="24"/>
        </w:rPr>
        <w:t xml:space="preserve"> </w:t>
      </w:r>
      <w:r>
        <w:rPr>
          <w:rFonts w:eastAsia="Times New Roman"/>
          <w:szCs w:val="24"/>
        </w:rPr>
        <w:t>έχει</w:t>
      </w:r>
      <w:r w:rsidRPr="00E93867">
        <w:rPr>
          <w:rFonts w:eastAsia="Times New Roman"/>
          <w:szCs w:val="24"/>
        </w:rPr>
        <w:t xml:space="preserve"> αυτό</w:t>
      </w:r>
      <w:r>
        <w:rPr>
          <w:rFonts w:eastAsia="Times New Roman"/>
          <w:szCs w:val="24"/>
        </w:rPr>
        <w:t>ν</w:t>
      </w:r>
      <w:r w:rsidRPr="00E93867">
        <w:rPr>
          <w:rFonts w:eastAsia="Times New Roman"/>
          <w:szCs w:val="24"/>
        </w:rPr>
        <w:t xml:space="preserve"> το χώρο</w:t>
      </w:r>
      <w:r>
        <w:rPr>
          <w:rFonts w:eastAsia="Times New Roman"/>
          <w:szCs w:val="24"/>
        </w:rPr>
        <w:t>, έχει</w:t>
      </w:r>
      <w:r w:rsidRPr="00E93867">
        <w:rPr>
          <w:rFonts w:eastAsia="Times New Roman"/>
          <w:szCs w:val="24"/>
        </w:rPr>
        <w:t xml:space="preserve"> αυτό το πρόγραμμα</w:t>
      </w:r>
      <w:r>
        <w:rPr>
          <w:rFonts w:eastAsia="Times New Roman"/>
          <w:szCs w:val="24"/>
        </w:rPr>
        <w:t>,</w:t>
      </w:r>
      <w:r w:rsidRPr="00E93867">
        <w:rPr>
          <w:rFonts w:eastAsia="Times New Roman"/>
          <w:szCs w:val="24"/>
        </w:rPr>
        <w:t xml:space="preserve"> έχει τη θέληση</w:t>
      </w:r>
      <w:r>
        <w:rPr>
          <w:rFonts w:eastAsia="Times New Roman"/>
          <w:szCs w:val="24"/>
        </w:rPr>
        <w:t>.</w:t>
      </w:r>
      <w:r w:rsidRPr="00E93867">
        <w:rPr>
          <w:rFonts w:eastAsia="Times New Roman"/>
          <w:szCs w:val="24"/>
        </w:rPr>
        <w:t xml:space="preserve"> </w:t>
      </w:r>
      <w:r>
        <w:rPr>
          <w:rFonts w:eastAsia="Times New Roman"/>
          <w:szCs w:val="24"/>
        </w:rPr>
        <w:t xml:space="preserve">Ο Κυριάκος Μητσοτάκης, ως αυριανός Πρωθυπουργός, </w:t>
      </w:r>
      <w:r w:rsidRPr="00E93867">
        <w:rPr>
          <w:rFonts w:eastAsia="Times New Roman"/>
          <w:szCs w:val="24"/>
        </w:rPr>
        <w:t xml:space="preserve">θα </w:t>
      </w:r>
      <w:r w:rsidRPr="00E93867">
        <w:rPr>
          <w:rFonts w:eastAsia="Times New Roman"/>
          <w:szCs w:val="24"/>
        </w:rPr>
        <w:t>το κάν</w:t>
      </w:r>
      <w:r>
        <w:rPr>
          <w:rFonts w:eastAsia="Times New Roman"/>
          <w:szCs w:val="24"/>
        </w:rPr>
        <w:t xml:space="preserve">ει πράξη. </w:t>
      </w:r>
    </w:p>
    <w:p w14:paraId="5FC2F472" w14:textId="77777777" w:rsidR="0020643A" w:rsidRDefault="00E84ECF">
      <w:pPr>
        <w:spacing w:line="600" w:lineRule="auto"/>
        <w:ind w:firstLine="720"/>
        <w:contextualSpacing/>
        <w:jc w:val="both"/>
        <w:rPr>
          <w:rFonts w:eastAsia="Times New Roman"/>
          <w:szCs w:val="24"/>
        </w:rPr>
      </w:pPr>
      <w:r>
        <w:rPr>
          <w:rFonts w:eastAsia="Times New Roman"/>
          <w:szCs w:val="24"/>
        </w:rPr>
        <w:t>Σ</w:t>
      </w:r>
      <w:r w:rsidRPr="00E93867">
        <w:rPr>
          <w:rFonts w:eastAsia="Times New Roman"/>
          <w:szCs w:val="24"/>
        </w:rPr>
        <w:t>ας ευχαριστώ</w:t>
      </w:r>
      <w:r>
        <w:rPr>
          <w:rFonts w:eastAsia="Times New Roman"/>
          <w:szCs w:val="24"/>
        </w:rPr>
        <w:t>.</w:t>
      </w:r>
    </w:p>
    <w:p w14:paraId="5FC2F473" w14:textId="77777777" w:rsidR="0020643A" w:rsidRDefault="00E84ECF">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5FC2F474" w14:textId="77777777" w:rsidR="0020643A" w:rsidRDefault="00E84ECF">
      <w:pPr>
        <w:spacing w:line="600" w:lineRule="auto"/>
        <w:ind w:firstLine="720"/>
        <w:contextualSpacing/>
        <w:jc w:val="both"/>
        <w:rPr>
          <w:rFonts w:eastAsia="Times New Roman"/>
          <w:szCs w:val="24"/>
        </w:rPr>
      </w:pPr>
      <w:r w:rsidRPr="00DF3A00">
        <w:rPr>
          <w:rFonts w:eastAsia="Times New Roman"/>
          <w:b/>
          <w:szCs w:val="24"/>
        </w:rPr>
        <w:t>ΠΡΟΕΔΡΕΥΩΝ (Γεώργιος Λαμπρούλης):</w:t>
      </w:r>
      <w:r>
        <w:rPr>
          <w:rFonts w:eastAsia="Times New Roman"/>
          <w:b/>
          <w:szCs w:val="24"/>
        </w:rPr>
        <w:t xml:space="preserve"> </w:t>
      </w: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w:t>
      </w:r>
      <w:r>
        <w:rPr>
          <w:rFonts w:eastAsia="Times New Roman"/>
          <w:szCs w:val="24"/>
        </w:rPr>
        <w:t xml:space="preserve">οηγουμένως συμμετείχαν στο εκπαιδευτικό πρόγραμμα </w:t>
      </w:r>
      <w:r>
        <w:rPr>
          <w:rFonts w:eastAsia="Times New Roman"/>
          <w:szCs w:val="24"/>
        </w:rPr>
        <w:lastRenderedPageBreak/>
        <w:t>«Εργαστήρι Δημοκρατίας» που οργανώνει το Ίδρυμα της Βουλής, δεκαεπτά μαθητές και μαθήτριες και ένας εκπαιδευτικός συνοδός τους από το 4</w:t>
      </w:r>
      <w:r w:rsidRPr="00AF318A">
        <w:rPr>
          <w:rFonts w:eastAsia="Times New Roman"/>
          <w:szCs w:val="24"/>
          <w:vertAlign w:val="superscript"/>
        </w:rPr>
        <w:t>ο</w:t>
      </w:r>
      <w:r>
        <w:rPr>
          <w:rFonts w:eastAsia="Times New Roman"/>
          <w:szCs w:val="24"/>
        </w:rPr>
        <w:t xml:space="preserve"> Δημοτικό Σχολείο Ηλιούπολης.</w:t>
      </w:r>
    </w:p>
    <w:p w14:paraId="5FC2F475" w14:textId="77777777" w:rsidR="0020643A" w:rsidRDefault="00E84ECF">
      <w:pPr>
        <w:spacing w:line="600" w:lineRule="auto"/>
        <w:ind w:firstLine="720"/>
        <w:contextualSpacing/>
        <w:rPr>
          <w:rFonts w:eastAsia="Times New Roman"/>
          <w:szCs w:val="24"/>
        </w:rPr>
      </w:pPr>
      <w:r>
        <w:rPr>
          <w:rFonts w:eastAsia="Times New Roman"/>
          <w:szCs w:val="24"/>
        </w:rPr>
        <w:t>Η Βουλή σάς καλωσορίζει.</w:t>
      </w:r>
    </w:p>
    <w:p w14:paraId="5FC2F476" w14:textId="77777777" w:rsidR="0020643A" w:rsidRDefault="00E84ECF">
      <w:pPr>
        <w:spacing w:line="600" w:lineRule="auto"/>
        <w:ind w:firstLine="720"/>
        <w:contextualSpacing/>
        <w:jc w:val="center"/>
        <w:rPr>
          <w:rFonts w:eastAsia="Times New Roman"/>
          <w:szCs w:val="24"/>
        </w:rPr>
      </w:pPr>
      <w:r>
        <w:rPr>
          <w:rFonts w:eastAsia="Times New Roman"/>
          <w:szCs w:val="24"/>
        </w:rPr>
        <w:t>(Χειροκροτήματα</w:t>
      </w:r>
      <w:r>
        <w:rPr>
          <w:rFonts w:eastAsia="Times New Roman"/>
          <w:szCs w:val="24"/>
        </w:rPr>
        <w:t xml:space="preserve"> απ’ όλες τις πτέρυγες της Βουλής)</w:t>
      </w:r>
    </w:p>
    <w:p w14:paraId="5FC2F477" w14:textId="77777777" w:rsidR="0020643A" w:rsidRDefault="00E84ECF">
      <w:pPr>
        <w:spacing w:line="600" w:lineRule="auto"/>
        <w:ind w:firstLine="720"/>
        <w:contextualSpacing/>
        <w:jc w:val="both"/>
        <w:rPr>
          <w:rFonts w:eastAsia="Times New Roman"/>
          <w:szCs w:val="24"/>
        </w:rPr>
      </w:pPr>
      <w:r>
        <w:rPr>
          <w:rFonts w:eastAsia="Times New Roman"/>
          <w:szCs w:val="24"/>
        </w:rPr>
        <w:t>Θ</w:t>
      </w:r>
      <w:r w:rsidRPr="00E93867">
        <w:rPr>
          <w:rFonts w:eastAsia="Times New Roman"/>
          <w:szCs w:val="24"/>
        </w:rPr>
        <w:t>α δώσουμε το</w:t>
      </w:r>
      <w:r>
        <w:rPr>
          <w:rFonts w:eastAsia="Times New Roman"/>
          <w:szCs w:val="24"/>
        </w:rPr>
        <w:t>ν</w:t>
      </w:r>
      <w:r w:rsidRPr="00E93867">
        <w:rPr>
          <w:rFonts w:eastAsia="Times New Roman"/>
          <w:szCs w:val="24"/>
        </w:rPr>
        <w:t xml:space="preserve"> λόγο </w:t>
      </w:r>
      <w:r>
        <w:rPr>
          <w:rFonts w:eastAsia="Times New Roman"/>
          <w:szCs w:val="24"/>
        </w:rPr>
        <w:t>στην κ. Νοτοπούλου, Υφυπουργό</w:t>
      </w:r>
      <w:r w:rsidRPr="00E93867">
        <w:rPr>
          <w:rFonts w:eastAsia="Times New Roman"/>
          <w:szCs w:val="24"/>
        </w:rPr>
        <w:t xml:space="preserve"> Εσωτερικών</w:t>
      </w:r>
      <w:r>
        <w:rPr>
          <w:rFonts w:eastAsia="Times New Roman"/>
          <w:szCs w:val="24"/>
        </w:rPr>
        <w:t xml:space="preserve">, με αρμοδιότητα στα θέματα </w:t>
      </w:r>
      <w:r w:rsidRPr="00E93867">
        <w:rPr>
          <w:rFonts w:eastAsia="Times New Roman"/>
          <w:szCs w:val="24"/>
        </w:rPr>
        <w:t>Μακεδονίας</w:t>
      </w:r>
      <w:r>
        <w:rPr>
          <w:rFonts w:eastAsia="Times New Roman"/>
          <w:szCs w:val="24"/>
        </w:rPr>
        <w:t xml:space="preserve">-Θράκης </w:t>
      </w:r>
      <w:r w:rsidRPr="00E93867">
        <w:rPr>
          <w:rFonts w:eastAsia="Times New Roman"/>
          <w:szCs w:val="24"/>
        </w:rPr>
        <w:t>και μετά θα συνεχίσουμε τον κατάλογο ομιλητών</w:t>
      </w:r>
      <w:r>
        <w:rPr>
          <w:rFonts w:eastAsia="Times New Roman"/>
          <w:szCs w:val="24"/>
        </w:rPr>
        <w:t>.</w:t>
      </w:r>
    </w:p>
    <w:p w14:paraId="5FC2F478" w14:textId="77777777" w:rsidR="0020643A" w:rsidRDefault="00E84ECF">
      <w:pPr>
        <w:spacing w:line="600" w:lineRule="auto"/>
        <w:ind w:firstLine="720"/>
        <w:contextualSpacing/>
        <w:jc w:val="both"/>
        <w:rPr>
          <w:rFonts w:eastAsia="Times New Roman"/>
          <w:szCs w:val="24"/>
        </w:rPr>
      </w:pPr>
      <w:r>
        <w:rPr>
          <w:rFonts w:eastAsia="Times New Roman"/>
          <w:b/>
          <w:szCs w:val="24"/>
        </w:rPr>
        <w:t>ΚΑΤΕΡΙΝΑ ΝΟΤΟΠΟΥΛΟΥ (Υφυπουργός Εσωτερικών):</w:t>
      </w:r>
      <w:r>
        <w:rPr>
          <w:rFonts w:eastAsia="Times New Roman"/>
          <w:szCs w:val="24"/>
        </w:rPr>
        <w:t xml:space="preserve"> Κυρίες και κύριοι Β</w:t>
      </w:r>
      <w:r w:rsidRPr="00E93867">
        <w:rPr>
          <w:rFonts w:eastAsia="Times New Roman"/>
          <w:szCs w:val="24"/>
        </w:rPr>
        <w:t>ουλε</w:t>
      </w:r>
      <w:r w:rsidRPr="00E93867">
        <w:rPr>
          <w:rFonts w:eastAsia="Times New Roman"/>
          <w:szCs w:val="24"/>
        </w:rPr>
        <w:t>υτές</w:t>
      </w:r>
      <w:r>
        <w:rPr>
          <w:rFonts w:eastAsia="Times New Roman"/>
          <w:szCs w:val="24"/>
        </w:rPr>
        <w:t>,</w:t>
      </w:r>
      <w:r w:rsidRPr="00E93867">
        <w:rPr>
          <w:rFonts w:eastAsia="Times New Roman"/>
          <w:szCs w:val="24"/>
        </w:rPr>
        <w:t xml:space="preserve"> ο ελληνικός λαός και </w:t>
      </w:r>
      <w:r>
        <w:rPr>
          <w:rFonts w:eastAsia="Times New Roman"/>
          <w:szCs w:val="24"/>
        </w:rPr>
        <w:t>η Κυβέρνηση</w:t>
      </w:r>
      <w:r w:rsidRPr="00E93867">
        <w:rPr>
          <w:rFonts w:eastAsia="Times New Roman"/>
          <w:szCs w:val="24"/>
        </w:rPr>
        <w:t xml:space="preserve"> δώσαμε τη </w:t>
      </w:r>
      <w:r>
        <w:rPr>
          <w:rFonts w:eastAsia="Times New Roman"/>
          <w:szCs w:val="24"/>
        </w:rPr>
        <w:t>μ</w:t>
      </w:r>
      <w:r w:rsidRPr="00E93867">
        <w:rPr>
          <w:rFonts w:eastAsia="Times New Roman"/>
          <w:szCs w:val="24"/>
        </w:rPr>
        <w:t xml:space="preserve">άχη και </w:t>
      </w:r>
      <w:r>
        <w:rPr>
          <w:rFonts w:eastAsia="Times New Roman"/>
          <w:szCs w:val="24"/>
        </w:rPr>
        <w:t>την κερδίσαμε. Τ</w:t>
      </w:r>
      <w:r w:rsidRPr="00E93867">
        <w:rPr>
          <w:rFonts w:eastAsia="Times New Roman"/>
          <w:szCs w:val="24"/>
        </w:rPr>
        <w:t>ελειώσαμε οριστικά με τα μνημόνια</w:t>
      </w:r>
      <w:r>
        <w:rPr>
          <w:rFonts w:eastAsia="Times New Roman"/>
          <w:szCs w:val="24"/>
        </w:rPr>
        <w:t>,</w:t>
      </w:r>
      <w:r w:rsidRPr="00E93867">
        <w:rPr>
          <w:rFonts w:eastAsia="Times New Roman"/>
          <w:szCs w:val="24"/>
        </w:rPr>
        <w:t xml:space="preserve"> προστατεύοντας τα πιο ευάλωτα</w:t>
      </w:r>
      <w:r>
        <w:rPr>
          <w:rFonts w:eastAsia="Times New Roman"/>
          <w:szCs w:val="24"/>
        </w:rPr>
        <w:t>,</w:t>
      </w:r>
      <w:r w:rsidRPr="00E93867">
        <w:rPr>
          <w:rFonts w:eastAsia="Times New Roman"/>
          <w:szCs w:val="24"/>
        </w:rPr>
        <w:t xml:space="preserve"> τα πιο χτυπημένα από τη λιτότητα στρώματα</w:t>
      </w:r>
      <w:r>
        <w:rPr>
          <w:rFonts w:eastAsia="Times New Roman"/>
          <w:szCs w:val="24"/>
        </w:rPr>
        <w:t>.</w:t>
      </w:r>
    </w:p>
    <w:p w14:paraId="5FC2F479" w14:textId="77777777" w:rsidR="0020643A" w:rsidRDefault="00E84ECF">
      <w:pPr>
        <w:spacing w:line="600" w:lineRule="auto"/>
        <w:ind w:firstLine="720"/>
        <w:contextualSpacing/>
        <w:jc w:val="both"/>
        <w:rPr>
          <w:rFonts w:eastAsia="Times New Roman"/>
          <w:szCs w:val="24"/>
        </w:rPr>
      </w:pPr>
      <w:r>
        <w:rPr>
          <w:rFonts w:eastAsia="Times New Roman"/>
          <w:szCs w:val="24"/>
        </w:rPr>
        <w:t>Ό</w:t>
      </w:r>
      <w:r w:rsidRPr="00E93867">
        <w:rPr>
          <w:rFonts w:eastAsia="Times New Roman"/>
          <w:szCs w:val="24"/>
        </w:rPr>
        <w:t>σοι ευθύνονται για το μνημόνιο</w:t>
      </w:r>
      <w:r>
        <w:rPr>
          <w:rFonts w:eastAsia="Times New Roman"/>
          <w:szCs w:val="24"/>
        </w:rPr>
        <w:t>,</w:t>
      </w:r>
      <w:r w:rsidRPr="00E93867">
        <w:rPr>
          <w:rFonts w:eastAsia="Times New Roman"/>
          <w:szCs w:val="24"/>
        </w:rPr>
        <w:t xml:space="preserve"> δεν μπορούν ακόμα να πιστέψουν ότι η </w:t>
      </w:r>
      <w:r>
        <w:rPr>
          <w:rFonts w:eastAsia="Times New Roman"/>
          <w:szCs w:val="24"/>
        </w:rPr>
        <w:t>Κυβέρνηση</w:t>
      </w:r>
      <w:r w:rsidRPr="00E93867">
        <w:rPr>
          <w:rFonts w:eastAsia="Times New Roman"/>
          <w:szCs w:val="24"/>
        </w:rPr>
        <w:t xml:space="preserve"> μας τα κατάφερε</w:t>
      </w:r>
      <w:r>
        <w:rPr>
          <w:rFonts w:eastAsia="Times New Roman"/>
          <w:szCs w:val="24"/>
        </w:rPr>
        <w:t>.</w:t>
      </w:r>
      <w:r w:rsidRPr="00E93867">
        <w:rPr>
          <w:rFonts w:eastAsia="Times New Roman"/>
          <w:szCs w:val="24"/>
        </w:rPr>
        <w:t xml:space="preserve"> Εμείς</w:t>
      </w:r>
      <w:r>
        <w:rPr>
          <w:rFonts w:eastAsia="Times New Roman"/>
          <w:szCs w:val="24"/>
        </w:rPr>
        <w:t>,</w:t>
      </w:r>
      <w:r w:rsidRPr="00E93867">
        <w:rPr>
          <w:rFonts w:eastAsia="Times New Roman"/>
          <w:szCs w:val="24"/>
        </w:rPr>
        <w:t xml:space="preserve"> </w:t>
      </w:r>
      <w:r>
        <w:rPr>
          <w:rFonts w:eastAsia="Times New Roman"/>
          <w:szCs w:val="24"/>
        </w:rPr>
        <w:t>όμως,</w:t>
      </w:r>
      <w:r w:rsidRPr="00E93867">
        <w:rPr>
          <w:rFonts w:eastAsia="Times New Roman"/>
          <w:szCs w:val="24"/>
        </w:rPr>
        <w:t xml:space="preserve"> δεν είμαστε περήφανοι για το μνημόνιο</w:t>
      </w:r>
      <w:r>
        <w:rPr>
          <w:rFonts w:eastAsia="Times New Roman"/>
          <w:szCs w:val="24"/>
        </w:rPr>
        <w:t xml:space="preserve">. Εμείς </w:t>
      </w:r>
      <w:r w:rsidRPr="00E93867">
        <w:rPr>
          <w:rFonts w:eastAsia="Times New Roman"/>
          <w:szCs w:val="24"/>
        </w:rPr>
        <w:t>είμαστε περήφανοι που φέρνουμε αυτόν τον</w:t>
      </w:r>
      <w:r>
        <w:rPr>
          <w:rFonts w:eastAsia="Times New Roman"/>
          <w:szCs w:val="24"/>
        </w:rPr>
        <w:t xml:space="preserve"> πρώτο μετα</w:t>
      </w:r>
      <w:r w:rsidRPr="00E93867">
        <w:rPr>
          <w:rFonts w:eastAsia="Times New Roman"/>
          <w:szCs w:val="24"/>
        </w:rPr>
        <w:t xml:space="preserve">μνημονιακό </w:t>
      </w:r>
      <w:r>
        <w:rPr>
          <w:rFonts w:eastAsia="Times New Roman"/>
          <w:szCs w:val="24"/>
        </w:rPr>
        <w:t>π</w:t>
      </w:r>
      <w:r w:rsidRPr="00E93867">
        <w:rPr>
          <w:rFonts w:eastAsia="Times New Roman"/>
          <w:szCs w:val="24"/>
        </w:rPr>
        <w:t>ροϋπολογισμό</w:t>
      </w:r>
      <w:r>
        <w:rPr>
          <w:rFonts w:eastAsia="Times New Roman"/>
          <w:szCs w:val="24"/>
        </w:rPr>
        <w:t>,</w:t>
      </w:r>
      <w:r w:rsidRPr="00E93867">
        <w:rPr>
          <w:rFonts w:eastAsia="Times New Roman"/>
          <w:szCs w:val="24"/>
        </w:rPr>
        <w:t xml:space="preserve"> χωρίς περικοπή των συντάξεων</w:t>
      </w:r>
      <w:r>
        <w:rPr>
          <w:rFonts w:eastAsia="Times New Roman"/>
          <w:szCs w:val="24"/>
        </w:rPr>
        <w:t>,</w:t>
      </w:r>
      <w:r w:rsidRPr="00E93867">
        <w:rPr>
          <w:rFonts w:eastAsia="Times New Roman"/>
          <w:szCs w:val="24"/>
        </w:rPr>
        <w:t xml:space="preserve"> την οποία καταφέραμε να </w:t>
      </w:r>
      <w:r w:rsidRPr="00E93867">
        <w:rPr>
          <w:rFonts w:eastAsia="Times New Roman"/>
          <w:szCs w:val="24"/>
        </w:rPr>
        <w:lastRenderedPageBreak/>
        <w:t>ακυρώσουμε</w:t>
      </w:r>
      <w:r>
        <w:rPr>
          <w:rFonts w:eastAsia="Times New Roman"/>
          <w:szCs w:val="24"/>
        </w:rPr>
        <w:t xml:space="preserve"> μόνο με </w:t>
      </w:r>
      <w:r w:rsidRPr="00E93867">
        <w:rPr>
          <w:rFonts w:eastAsia="Times New Roman"/>
          <w:szCs w:val="24"/>
        </w:rPr>
        <w:t>θετικά μέτρα αποκατάσ</w:t>
      </w:r>
      <w:r w:rsidRPr="00E93867">
        <w:rPr>
          <w:rFonts w:eastAsia="Times New Roman"/>
          <w:szCs w:val="24"/>
        </w:rPr>
        <w:t xml:space="preserve">τασης των αδικιών και </w:t>
      </w:r>
      <w:r>
        <w:rPr>
          <w:rFonts w:eastAsia="Times New Roman"/>
          <w:szCs w:val="24"/>
        </w:rPr>
        <w:t>ελάφρυνσης της μεγάλης</w:t>
      </w:r>
      <w:r w:rsidRPr="00E93867">
        <w:rPr>
          <w:rFonts w:eastAsia="Times New Roman"/>
          <w:szCs w:val="24"/>
        </w:rPr>
        <w:t xml:space="preserve"> κοινωνικής πλειοψηφίας</w:t>
      </w:r>
      <w:r>
        <w:rPr>
          <w:rFonts w:eastAsia="Times New Roman"/>
          <w:szCs w:val="24"/>
        </w:rPr>
        <w:t>.</w:t>
      </w:r>
    </w:p>
    <w:p w14:paraId="5FC2F47A"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Εγώ δεν θα μιλήσω μόνο για τα οικονομικά στοιχεία και τους αριθμούς. Θα αναφερθώ στα μεγάλα ζητήματα της βόρειας Ελλάδας που περιλαμβάνονται στον προϋπολογισμό και στην πολιτική μας. Γιατ</w:t>
      </w:r>
      <w:r>
        <w:rPr>
          <w:rFonts w:eastAsia="Times New Roman" w:cs="Times New Roman"/>
          <w:szCs w:val="24"/>
        </w:rPr>
        <w:t>ί, κυρίες και κύριοι Βουλευτές, η ανάπτυξη της βόρειας Ελλάδας είναι το στοίχημα της νέας εποχής. Και είναι ένα στοίχημα που εμείς θα το κερδίσουμε.</w:t>
      </w:r>
    </w:p>
    <w:p w14:paraId="5FC2F47B"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Όταν ανέλαβε αυτή η Κυβέρνηση, η βόρεια Ελλάδα βρίσκονταν σε παρακμή όχι μόνο λόγω των μνημονίων, αλλά, κυρ</w:t>
      </w:r>
      <w:r>
        <w:rPr>
          <w:rFonts w:eastAsia="Times New Roman" w:cs="Times New Roman"/>
          <w:szCs w:val="24"/>
        </w:rPr>
        <w:t>ίως, λόγω των κεντρικών πολιτικών επιλογών για δεκαετίες. Η γενική εικόνα αποτυπωνόταν, αν θέλετε, στη βαλτωμένη εικόνα του εκτροχιασμένου έργου του μετρό της Θεσσαλονίκης, ένα έργο το οποίο τελειώνει φέτος, το 2019.</w:t>
      </w:r>
    </w:p>
    <w:p w14:paraId="5FC2F47C"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Τι σχέση έχει άραγε η βόρεια Ελλάδα και</w:t>
      </w:r>
      <w:r>
        <w:rPr>
          <w:rFonts w:eastAsia="Times New Roman" w:cs="Times New Roman"/>
          <w:szCs w:val="24"/>
        </w:rPr>
        <w:t xml:space="preserve"> η Θεσσαλονίκη του 2014, της μιζέριας, της παρακμής, της απομόνωσης με τη Θεσσαλονίκη και με τη βόρεια Ελλάδα του σήμερα; </w:t>
      </w:r>
    </w:p>
    <w:p w14:paraId="5FC2F47D"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lastRenderedPageBreak/>
        <w:t>Σήμερα στόχος μας είναι να καταστεί η βόρεια Ελλάδα ένας εμπορικός, διαμετακομιστικός, ένας επιχειρηματικός κόμβος. Και αυτό είναι έν</w:t>
      </w:r>
      <w:r>
        <w:rPr>
          <w:rFonts w:eastAsia="Times New Roman" w:cs="Times New Roman"/>
          <w:szCs w:val="24"/>
        </w:rPr>
        <w:t>α άλλο σχέδιο, είναι πρωτίστως ένα άλλο όραμα.</w:t>
      </w:r>
    </w:p>
    <w:p w14:paraId="5FC2F47E"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Στο πεδίο της ενέργειας ο αγωγός ΤΑΡ ολοκληρώνεται και προγραμματίζονται νέα δίκτυα. Ταυτόχρονα, φυσικά, ολοκληρώνονται και οι οικιακές συνδέσεις φυσικού αερίου σε όλες τις περιοχές της βόρειας Ελλάδας.</w:t>
      </w:r>
    </w:p>
    <w:p w14:paraId="5FC2F47F"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Στον τ</w:t>
      </w:r>
      <w:r>
        <w:rPr>
          <w:rFonts w:eastAsia="Times New Roman" w:cs="Times New Roman"/>
          <w:szCs w:val="24"/>
        </w:rPr>
        <w:t xml:space="preserve">ομέα των συνδυασμένων μεταφορών έχουμε ήδη την ολοκλήρωση της ηλεκτροδοτούμενης γραμμής Αθήνας - Θεσσαλονίκης και Θεσσαλονίκης - </w:t>
      </w:r>
      <w:r w:rsidRPr="00117EA0">
        <w:rPr>
          <w:rFonts w:eastAsia="Times New Roman" w:cs="Times New Roman"/>
          <w:szCs w:val="24"/>
        </w:rPr>
        <w:t>Ειδομένης.</w:t>
      </w:r>
      <w:r>
        <w:rPr>
          <w:rFonts w:eastAsia="Times New Roman" w:cs="Times New Roman"/>
          <w:szCs w:val="24"/>
        </w:rPr>
        <w:t xml:space="preserve"> Επίσης έχουμε σημαντικές επενδύσεις στα μεγάλα λιμάνια της Θεσσαλονίκης, της Καβάλας, της Αλεξανδρούπολης, εμπορευμα</w:t>
      </w:r>
      <w:r>
        <w:rPr>
          <w:rFonts w:eastAsia="Times New Roman" w:cs="Times New Roman"/>
          <w:szCs w:val="24"/>
        </w:rPr>
        <w:t>τικά κέντρα συνδεδεμένα με οδικά και με σιδηροδρομικά δίκτυα.</w:t>
      </w:r>
    </w:p>
    <w:p w14:paraId="5FC2F480"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Προχωράει η σιδηροδρομική Εγνατία, ο λεγόμενος βαλκανικός δακτύλιος μεταφορών και η αναβάθμιση του α</w:t>
      </w:r>
      <w:r w:rsidRPr="00117EA0">
        <w:rPr>
          <w:rFonts w:eastAsia="Times New Roman" w:cs="Times New Roman"/>
          <w:szCs w:val="24"/>
        </w:rPr>
        <w:t>εροδρομίου «ΜΑΚΕΔΟΝΙΑ</w:t>
      </w:r>
      <w:r w:rsidRPr="00B10853">
        <w:rPr>
          <w:rFonts w:eastAsia="Times New Roman" w:cs="Times New Roman"/>
          <w:b/>
          <w:szCs w:val="24"/>
        </w:rPr>
        <w:t>»</w:t>
      </w:r>
      <w:r>
        <w:rPr>
          <w:rFonts w:eastAsia="Times New Roman" w:cs="Times New Roman"/>
          <w:szCs w:val="24"/>
        </w:rPr>
        <w:t xml:space="preserve"> στη Θεσσαλονίκη. Η βόρεια Ελλάδα αποκτά ένα δίκτυο μεταφορικό, ένα δίκτ</w:t>
      </w:r>
      <w:r>
        <w:rPr>
          <w:rFonts w:eastAsia="Times New Roman" w:cs="Times New Roman"/>
          <w:szCs w:val="24"/>
        </w:rPr>
        <w:t>υο ενεργειακό και, φυσικά, ψηφιακό.</w:t>
      </w:r>
    </w:p>
    <w:p w14:paraId="5FC2F481"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lastRenderedPageBreak/>
        <w:t>Στις αστικές μεταφορές βάλαμε τέλος στον αμαρτωλό ΟΑΣΘ, το παράδειγμα της νομιμοποίησης της κλοπής δημόσιου χρήματος. Προχωράμε άμεσα σε διαγωνισμό για την προμήθεια νέων αντιρρυπαντικών λεωφορείων. Από τα μηχανήματα που</w:t>
      </w:r>
      <w:r>
        <w:rPr>
          <w:rFonts w:eastAsia="Times New Roman" w:cs="Times New Roman"/>
          <w:szCs w:val="24"/>
        </w:rPr>
        <w:t xml:space="preserve"> δεν έδιναν ρέστα και έκλεβαν τους πολίτες, σήμερα περνάμε στο ηλεκτρονικό εισιτήριο και βγαίνει η διαβούλευση γι’ αυτό.</w:t>
      </w:r>
    </w:p>
    <w:p w14:paraId="5FC2F482"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Γινόμαστε μια σύγχρονη ευρωπαϊκή πόλη, όσο και αν κάποιοι εκμεταλλεύονται τις δυσκολίες στην καθημερινότητα του πολίτη και επιδιώκουν ν</w:t>
      </w:r>
      <w:r>
        <w:rPr>
          <w:rFonts w:eastAsia="Times New Roman" w:cs="Times New Roman"/>
          <w:szCs w:val="24"/>
        </w:rPr>
        <w:t>α γυρίσουν πίσω στην εποχή του ρουσφετιού.</w:t>
      </w:r>
    </w:p>
    <w:p w14:paraId="5FC2F483"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Ιδρύσαμε τοπικές μονάδες υγείας. Προχωράμε στην ανέγερση νέων σχολικών μονάδων, στη δημιουργία ενός νέου πανεπιστημίου με τη συγχώνευση ακαδημαϊκών ιδρυμάτων της βόρειας Ελλάδας, στην εξυγίανση και στην ενίσχυση ό</w:t>
      </w:r>
      <w:r>
        <w:rPr>
          <w:rFonts w:eastAsia="Times New Roman" w:cs="Times New Roman"/>
          <w:szCs w:val="24"/>
        </w:rPr>
        <w:t xml:space="preserve">λων των πολιτιστικών οργανισμών της βόρειας Ελλάδας. </w:t>
      </w:r>
    </w:p>
    <w:p w14:paraId="5FC2F484"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Δημιουργούμε κοινωνικές δομές, γιατί για εμάς αυτό που προέχει, είναι η αναβάθμιση της ποιότητας ζωής των πολιτών. Προέχει η ανθρώπινη αξιοπρέπεια. </w:t>
      </w:r>
    </w:p>
    <w:p w14:paraId="5FC2F485"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lastRenderedPageBreak/>
        <w:t>Σε μια Θεσσαλονίκη, σε μια βόρεια Ελλάδα που πνιγόταν</w:t>
      </w:r>
      <w:r>
        <w:rPr>
          <w:rFonts w:eastAsia="Times New Roman" w:cs="Times New Roman"/>
          <w:szCs w:val="24"/>
        </w:rPr>
        <w:t xml:space="preserve">, αποδώσαμε ελεύθερους χώρους, πρώην στρατόπεδα, στην τοπική κοινωνία. Δημιουργούμε παντού ελεύθερους χώρους πρασίνου και μητροπολιτικά πάρκα. </w:t>
      </w:r>
    </w:p>
    <w:p w14:paraId="5FC2F486"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Φυσικά διατηρήσαμε –και γι’ αυτό είμαστε υπερήφανοι- τον ελεύθερο, δημόσιο χαρακτήρα της πρώτης προβλήτας στο λι</w:t>
      </w:r>
      <w:r>
        <w:rPr>
          <w:rFonts w:eastAsia="Times New Roman" w:cs="Times New Roman"/>
          <w:szCs w:val="24"/>
        </w:rPr>
        <w:t>μάνι της Θεσσαλονίκης και έτσι σήμερα έχουμε έναν τόπο συνάντησης και μια μήτρα πολιτισμού.</w:t>
      </w:r>
    </w:p>
    <w:p w14:paraId="5FC2F487"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Προχθές ξεκινήσαμε τη φύτευση στο πάρκο μνήμης, την ανάπλαση μπροστά από την περιοχή στο Μουσείο Ολοκαυτώματος. Έχουμε</w:t>
      </w:r>
      <w:r w:rsidRPr="00117EA0">
        <w:rPr>
          <w:rFonts w:eastAsia="Times New Roman" w:cs="Times New Roman"/>
          <w:szCs w:val="24"/>
        </w:rPr>
        <w:t xml:space="preserve"> υπογειοποιήσει</w:t>
      </w:r>
      <w:r>
        <w:rPr>
          <w:rFonts w:eastAsia="Times New Roman" w:cs="Times New Roman"/>
          <w:szCs w:val="24"/>
        </w:rPr>
        <w:t xml:space="preserve"> τον σιδηρόδρομο και επεκτείνου</w:t>
      </w:r>
      <w:r>
        <w:rPr>
          <w:rFonts w:eastAsia="Times New Roman" w:cs="Times New Roman"/>
          <w:szCs w:val="24"/>
        </w:rPr>
        <w:t>με τις γραμμές του μετρό, γιατί, κυρίες και κύριοι Βουλευτές, στις απαξιωμένες περιοχές, στις δυτικές συνοικίες, εκεί ρίξαμε το βάρος και αυτή θα είναι μια άλλη Θεσσαλονίκη.</w:t>
      </w:r>
    </w:p>
    <w:p w14:paraId="5FC2F488"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Να, λοιπόν, τι έκανε το Γραφείο του Πρωθυπουργού, που τόσο αμφισβητήθηκε από τη Νέ</w:t>
      </w:r>
      <w:r>
        <w:rPr>
          <w:rFonts w:eastAsia="Times New Roman" w:cs="Times New Roman"/>
          <w:szCs w:val="24"/>
        </w:rPr>
        <w:t xml:space="preserve">α Δημοκρατία και άλλα τόσα είναι που θα κάνει. </w:t>
      </w:r>
    </w:p>
    <w:p w14:paraId="5FC2F489"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Η βόρεια Ελλάδα με όλες τις δυνάμεις, με την πολύ σκληρή δουλειά της Κυβέρνησης, με όλους τους φορείς έκανε το </w:t>
      </w:r>
      <w:r>
        <w:rPr>
          <w:rFonts w:eastAsia="Times New Roman" w:cs="Times New Roman"/>
          <w:szCs w:val="24"/>
        </w:rPr>
        <w:lastRenderedPageBreak/>
        <w:t>τόλμημα, έκανε μια μεγάλη προσπάθεια, και από τη βόρεια Ελλάδα της εσωστρέφειας, από τη Θεσσαλονί</w:t>
      </w:r>
      <w:r>
        <w:rPr>
          <w:rFonts w:eastAsia="Times New Roman" w:cs="Times New Roman"/>
          <w:szCs w:val="24"/>
        </w:rPr>
        <w:t xml:space="preserve">κη που καθηλώθηκε στον πνιγηρό ρόλο της συμπρωτεύουσας και προσπάθησε μάταια να γίνει ένα κακέκτυπο της Αθήνας, τολμάμε. </w:t>
      </w:r>
    </w:p>
    <w:p w14:paraId="5FC2F48A"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Προχωράμε στη βόρεια Ελλάδα του αύριο, στη βόρεια Ελλάδα που αποκαθιστά τις αναπτυξιακές της προοπτικές, στη Θεσσαλονίκη που γίνεται </w:t>
      </w:r>
      <w:r>
        <w:rPr>
          <w:rFonts w:eastAsia="Times New Roman" w:cs="Times New Roman"/>
          <w:szCs w:val="24"/>
        </w:rPr>
        <w:t>μητρόπολη των Βαλκανίων και της Νοτιοανατολικής Ευρώπης. Η Θεσσαλονίκη έγινε διπλωματικός κόμβος και αυτό γιατί φιλοξένησε πολλαπλά ανώτατα συμβούλια συνεργασίας.</w:t>
      </w:r>
    </w:p>
    <w:p w14:paraId="5FC2F48B"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η Συμφωνία των Πρεσπών, μια δίκαιη, μια έντιμη συμφωνία που διασ</w:t>
      </w:r>
      <w:r>
        <w:rPr>
          <w:rFonts w:eastAsia="Times New Roman" w:cs="Times New Roman"/>
          <w:szCs w:val="24"/>
        </w:rPr>
        <w:t xml:space="preserve">φαλίζει απόλυτα το εθνικό συμφέρον, που προστατεύει τη Μακεδονία, ανοίγει νέους δρόμους ανάπτυξης, ειρηνικής συνεργασίας και συνύπαρξης. </w:t>
      </w:r>
    </w:p>
    <w:p w14:paraId="5FC2F48C"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Σήμερα η βόρεια Ελλάδα επαναπροσδιορίζει τις</w:t>
      </w:r>
      <w:r w:rsidRPr="00117EA0">
        <w:rPr>
          <w:rFonts w:eastAsia="Times New Roman" w:cs="Times New Roman"/>
          <w:szCs w:val="24"/>
        </w:rPr>
        <w:t xml:space="preserve"> εσωτερικές</w:t>
      </w:r>
      <w:r>
        <w:rPr>
          <w:rFonts w:eastAsia="Times New Roman" w:cs="Times New Roman"/>
          <w:szCs w:val="24"/>
        </w:rPr>
        <w:t xml:space="preserve"> της σχέσεις με τα Βαλκάνια. Επιστρέφει ενεργά στη βαλκανική γε</w:t>
      </w:r>
      <w:r>
        <w:rPr>
          <w:rFonts w:eastAsia="Times New Roman" w:cs="Times New Roman"/>
          <w:szCs w:val="24"/>
        </w:rPr>
        <w:t>ιτονιά. Ανακτά τον στρατηγικό της ρόλο. Η βόρειος Ελλάδα εμφανίζεται ηγέτιδα δύναμη, εμφανίζεται πυλώνας σταθερότητας, και είναι αυτή που δείχνει τον δρόμο.</w:t>
      </w:r>
    </w:p>
    <w:p w14:paraId="5FC2F48D"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το</w:t>
      </w:r>
      <w:r w:rsidRPr="00117EA0">
        <w:rPr>
          <w:rFonts w:eastAsia="Times New Roman" w:cs="Times New Roman"/>
          <w:szCs w:val="24"/>
        </w:rPr>
        <w:t xml:space="preserve"> ΥΜΑΘ</w:t>
      </w:r>
      <w:r w:rsidRPr="009A47A3">
        <w:rPr>
          <w:rFonts w:eastAsia="Times New Roman" w:cs="Times New Roman"/>
          <w:b/>
          <w:szCs w:val="24"/>
        </w:rPr>
        <w:t xml:space="preserve"> </w:t>
      </w:r>
      <w:r>
        <w:rPr>
          <w:rFonts w:eastAsia="Times New Roman" w:cs="Times New Roman"/>
          <w:szCs w:val="24"/>
        </w:rPr>
        <w:t>παίρνει κάποιες πρωτοβουλίες. Παίρνει την πρωτοβουλία για την ίδρυση ενός Ευρωπαϊκού</w:t>
      </w:r>
      <w:r>
        <w:rPr>
          <w:rFonts w:eastAsia="Times New Roman" w:cs="Times New Roman"/>
          <w:szCs w:val="24"/>
        </w:rPr>
        <w:t xml:space="preserve"> Ομίλου Εδαφικής Συνεργασίας, και αρχές του 2019 διοργανώνουμε ένα διαβαλκανικό φόρουμ για υποδομές και επιχειρηματικότητα.</w:t>
      </w:r>
    </w:p>
    <w:p w14:paraId="5FC2F48E"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το πολύπαθο ΥΜΑΘ είναι πλέον φανερό, πως αυτή τη στιγμή ηγείται της αναπτυξιακής προσπάθειας στη βόρεια</w:t>
      </w:r>
      <w:r>
        <w:rPr>
          <w:rFonts w:eastAsia="Times New Roman" w:cs="Times New Roman"/>
          <w:szCs w:val="24"/>
        </w:rPr>
        <w:t xml:space="preserve"> Ελλάδα. Ο στόχος μας είναι πρωτίστως η βόρεια Ελλάδα να αναδειχθεί σε ελκυστικό, επενδυτικό προορισμό. Συγκεκριμένα στο πλαίσιο του αναπτυξιακού νόμου, του ν.4399, συνολικά για τα άνω των πενήντα επενδυτικά σχέδια που έχουν υποβληθεί, το ενισχυόμενο κόστο</w:t>
      </w:r>
      <w:r>
        <w:rPr>
          <w:rFonts w:eastAsia="Times New Roman" w:cs="Times New Roman"/>
          <w:szCs w:val="24"/>
        </w:rPr>
        <w:t>ς επένδυσης ξεπερνά τα 400.000.000 ευρώ. Δηλαδή δημιουργούνται πεντακόσιες ενενήντα νέες θέσεις εργασίας, ενώ είναι χιλιάδες αυτές που διαφυλάσσονται. Είναι προς αξιολόγηση τα υποβληθέντα σχέδια στον δεύτερο κύκλο και το 2019 προκηρύσσεται ο τρίτος.</w:t>
      </w:r>
    </w:p>
    <w:p w14:paraId="5FC2F48F"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Επαναπ</w:t>
      </w:r>
      <w:r>
        <w:rPr>
          <w:rFonts w:eastAsia="Times New Roman" w:cs="Times New Roman"/>
          <w:szCs w:val="24"/>
        </w:rPr>
        <w:t xml:space="preserve">ροσδιορίσαμε τις προτεραιότητες του Υπουργείου Μακεδονίας Θράκης και ήδη αυτό το τρίμηνο φέρνουμε τέσσερα νέα έργα. Ξεκινήσαμε πρώτα με τις νεανικές δράσεις, γιατί εμείς βάζουμε τη νέα γενιά σε προτεραιότητα. Οι νέοι και οι </w:t>
      </w:r>
      <w:r>
        <w:rPr>
          <w:rFonts w:eastAsia="Times New Roman" w:cs="Times New Roman"/>
          <w:szCs w:val="24"/>
        </w:rPr>
        <w:lastRenderedPageBreak/>
        <w:t>νέες αυτή τη στιγμή μπορούν να σ</w:t>
      </w:r>
      <w:r>
        <w:rPr>
          <w:rFonts w:eastAsia="Times New Roman" w:cs="Times New Roman"/>
          <w:szCs w:val="24"/>
        </w:rPr>
        <w:t>χεδιάσουν τη ζωή τους στη Μακεδονία και τη Θράκη και το ΥΜΑΘ είναι δίπλα τους.</w:t>
      </w:r>
    </w:p>
    <w:p w14:paraId="5FC2F490"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Υφυπουργού)</w:t>
      </w:r>
    </w:p>
    <w:p w14:paraId="5FC2F491"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Ταυτόχρονα </w:t>
      </w:r>
      <w:r w:rsidRPr="00DC499F">
        <w:rPr>
          <w:rFonts w:eastAsia="Times New Roman" w:cs="Times New Roman"/>
          <w:szCs w:val="24"/>
        </w:rPr>
        <w:t>προχωράμε</w:t>
      </w:r>
      <w:r>
        <w:rPr>
          <w:rFonts w:eastAsia="Times New Roman" w:cs="Times New Roman"/>
          <w:szCs w:val="24"/>
        </w:rPr>
        <w:t xml:space="preserve"> στη δημιουργία ενός πρότυπου ψηφιακού κέντρου για παιδιά και σε πολλαπ</w:t>
      </w:r>
      <w:r>
        <w:rPr>
          <w:rFonts w:eastAsia="Times New Roman" w:cs="Times New Roman"/>
          <w:szCs w:val="24"/>
        </w:rPr>
        <w:t>λές δράσεις κοινωνική αλληλεγγύης. Ασκούμε κοινωνική πολιτική παντού, όπου έχουμε την ευκαιρία, όπου μας δίνεται ο χώρος.</w:t>
      </w:r>
    </w:p>
    <w:p w14:paraId="5FC2F492"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Να υπογραμμίσω στο σημείο αυτό πως είναι ανοικτές οι προκηρύξεις πλέον και προσβάσιμες σε όλους και όλες, ενώ δεν ήταν. Όμως ανάπτυξη </w:t>
      </w:r>
      <w:r>
        <w:rPr>
          <w:rFonts w:eastAsia="Times New Roman" w:cs="Times New Roman"/>
          <w:szCs w:val="24"/>
        </w:rPr>
        <w:t>χωρίς ισχυρή αυτοδιοίκηση δεν γίνεται, και ο «ΚΛΕΙΣΘΕΝΗΣ» είναι το πρώτο μεγάλο βήμα σε αυτό. Εργαζόμαστε, ώστε να λειτουργεί η τοπική αυτοδιοίκηση προς όφελος του πολίτη, από όποια θέση και αν βρισκόμαστε.</w:t>
      </w:r>
    </w:p>
    <w:p w14:paraId="5FC2F493"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Με το πρόγραμμα «ΦΙΛΟΔΗΜΟΣ» δίνονται στοχευμένα π</w:t>
      </w:r>
      <w:r>
        <w:rPr>
          <w:rFonts w:eastAsia="Times New Roman" w:cs="Times New Roman"/>
          <w:szCs w:val="24"/>
        </w:rPr>
        <w:t>όροι σε ζωτικής σημασίας ανάγκες της τοπικής αυτοδιοίκησης. Γιατί εμείς ναι μεν έχουμε την κομματική ταυτότητα -δεν την κρύψαμε άλλωστε, όπως άλλοι-, αλλά δεν κάναμε καμμία διάκριση. Ακούσαμε, συνεργαστήκαμε με όλους και δώσαμε λύσεις.</w:t>
      </w:r>
    </w:p>
    <w:p w14:paraId="5FC2F494"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lastRenderedPageBreak/>
        <w:t>Έργα ύψους 150.000.0</w:t>
      </w:r>
      <w:r>
        <w:rPr>
          <w:rFonts w:eastAsia="Times New Roman" w:cs="Times New Roman"/>
          <w:szCs w:val="24"/>
        </w:rPr>
        <w:t>00 ευρώ υλοποιήθηκαν σε όλη τη βόρεια Ελλάδα. Για την πολιτική προστασία δόθηκαν 20.000.000 ευρώ και από το πρόγραμμα «ΑΞΙΑ» δόθηκαν περίπου 50.000.000 ευρώ. Τέλος για τους ορεινούς δήμους της βόρειας Ελλάδας δόθηκαν επιπλέον 8.000.000 ευρώ.</w:t>
      </w:r>
    </w:p>
    <w:p w14:paraId="5FC2F495"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Κυρίες και κύρ</w:t>
      </w:r>
      <w:r>
        <w:rPr>
          <w:rFonts w:eastAsia="Times New Roman" w:cs="Times New Roman"/>
          <w:szCs w:val="24"/>
        </w:rPr>
        <w:t>ιοι Βουλευτές, δεν υπήρξε μέχρι τώρα ώριμη μελέτη που να κατατέθηκε στη βόρεια Ελλάδα και να μην την αποδεχθήκαμε. Η</w:t>
      </w:r>
      <w:r w:rsidRPr="00625E5C">
        <w:rPr>
          <w:rFonts w:eastAsia="Times New Roman" w:cs="Times New Roman"/>
          <w:szCs w:val="24"/>
        </w:rPr>
        <w:t xml:space="preserve"> ΕΥΑΘ</w:t>
      </w:r>
      <w:r>
        <w:rPr>
          <w:rFonts w:eastAsia="Times New Roman" w:cs="Times New Roman"/>
          <w:szCs w:val="24"/>
        </w:rPr>
        <w:t xml:space="preserve"> διατηρεί τον δημόσιο χαρακτήρα της και προχωρά σε αναβάθμιση του δικτύου ύδρευσης. Για τη ΔΕΘ το 2018 ήταν η καλύτερη χρονιά και νομίζ</w:t>
      </w:r>
      <w:r>
        <w:rPr>
          <w:rFonts w:eastAsia="Times New Roman" w:cs="Times New Roman"/>
          <w:szCs w:val="24"/>
        </w:rPr>
        <w:t xml:space="preserve">ω ότι δεν χρειάζεται να πω πολλά περισσότερα γι’ αυτό. Επιχειρηματικές παρουσίες από την Αμερική μετατρέπονται σε επιχειρηματικές συμμαχίες. Προχωράμε στην ανάπλαση του εκθεσιακού κέντρου. </w:t>
      </w:r>
    </w:p>
    <w:p w14:paraId="5FC2F496"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Φυσικά η δύναμη της βόρειας Ελλάδας δεν είναι άλλη από το ανθρώπιν</w:t>
      </w:r>
      <w:r>
        <w:rPr>
          <w:rFonts w:eastAsia="Times New Roman" w:cs="Times New Roman"/>
          <w:szCs w:val="24"/>
        </w:rPr>
        <w:t xml:space="preserve">ο δυναμικό της, το υψηλά καταρτισμένο. Επομένως στην Αλεξάνδρεια Ζώνη Καινοτομίας προχωράμε στην υλοποίηση ενός </w:t>
      </w:r>
      <w:r>
        <w:rPr>
          <w:rFonts w:eastAsia="Times New Roman" w:cs="Times New Roman"/>
          <w:szCs w:val="24"/>
          <w:lang w:val="en-US"/>
        </w:rPr>
        <w:t>mega</w:t>
      </w:r>
      <w:r w:rsidRPr="00A81345">
        <w:rPr>
          <w:rFonts w:eastAsia="Times New Roman" w:cs="Times New Roman"/>
          <w:szCs w:val="24"/>
        </w:rPr>
        <w:t xml:space="preserve"> </w:t>
      </w:r>
      <w:r>
        <w:rPr>
          <w:rFonts w:eastAsia="Times New Roman" w:cs="Times New Roman"/>
          <w:szCs w:val="24"/>
          <w:lang w:val="en-US"/>
        </w:rPr>
        <w:t>project</w:t>
      </w:r>
      <w:r>
        <w:rPr>
          <w:rFonts w:eastAsia="Times New Roman" w:cs="Times New Roman"/>
          <w:szCs w:val="24"/>
        </w:rPr>
        <w:t>. Υλοποιούμε ένα νέο τεχνολογικό πάρκο όχι κρατικοδίαιτο αλλά βιώσιμο.</w:t>
      </w:r>
    </w:p>
    <w:p w14:paraId="5FC2F497"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lastRenderedPageBreak/>
        <w:t>Η Θεσσαλονίκη δεν είναι πια για τα μικρά. Η Θεσσαλονίκη μπαίν</w:t>
      </w:r>
      <w:r>
        <w:rPr>
          <w:rFonts w:eastAsia="Times New Roman" w:cs="Times New Roman"/>
          <w:szCs w:val="24"/>
        </w:rPr>
        <w:t xml:space="preserve">ει ξανά στον χάρτη τον διεθνή με αξιώσεις. </w:t>
      </w:r>
    </w:p>
    <w:p w14:paraId="5FC2F498"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θα κριθούμε με βάση τους δρόμους που ανοίγουμε και τη σύγκριση όχι μόνο δεν τη φοβόμαστε αλλά την προκαλούμε. Και όποιος δεν αντέχει τη σύγκριση, καταφεύγει σε χυδαιολογία και </w:t>
      </w:r>
      <w:r>
        <w:rPr>
          <w:rFonts w:eastAsia="Times New Roman" w:cs="Times New Roman"/>
          <w:szCs w:val="24"/>
          <w:lang w:val="en-US"/>
        </w:rPr>
        <w:t>fake</w:t>
      </w:r>
      <w:r w:rsidRPr="00A81345">
        <w:rPr>
          <w:rFonts w:eastAsia="Times New Roman" w:cs="Times New Roman"/>
          <w:szCs w:val="24"/>
        </w:rPr>
        <w:t xml:space="preserve"> </w:t>
      </w:r>
      <w:r>
        <w:rPr>
          <w:rFonts w:eastAsia="Times New Roman" w:cs="Times New Roman"/>
          <w:szCs w:val="24"/>
          <w:lang w:val="en-US"/>
        </w:rPr>
        <w:t>ne</w:t>
      </w:r>
      <w:r>
        <w:rPr>
          <w:rFonts w:eastAsia="Times New Roman" w:cs="Times New Roman"/>
          <w:szCs w:val="24"/>
          <w:lang w:val="en-US"/>
        </w:rPr>
        <w:t>ws</w:t>
      </w:r>
      <w:r w:rsidRPr="00A81345">
        <w:rPr>
          <w:rFonts w:eastAsia="Times New Roman" w:cs="Times New Roman"/>
          <w:szCs w:val="24"/>
        </w:rPr>
        <w:t>.</w:t>
      </w:r>
      <w:r>
        <w:rPr>
          <w:rFonts w:eastAsia="Times New Roman" w:cs="Times New Roman"/>
          <w:szCs w:val="24"/>
        </w:rPr>
        <w:t xml:space="preserve"> Το ΥΜΑΘ έχει αλλάξει. Έχει πολιτική ατζέντα, παράγει αναπτυξιακή πολιτική. </w:t>
      </w:r>
    </w:p>
    <w:p w14:paraId="5FC2F499"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Η Θεσσαλονίκη δεν γυρνά πίσω, όσο και αν η Νέα Δημοκρατία και οι εκλεκτοί τους το επιθυμούν. Οι πολιτικές κουλτούρες του Παπαγεωργόπουλου και του Ψωμιάδη έχουν καταδικαστεί πρω</w:t>
      </w:r>
      <w:r>
        <w:rPr>
          <w:rFonts w:eastAsia="Times New Roman" w:cs="Times New Roman"/>
          <w:szCs w:val="24"/>
        </w:rPr>
        <w:t>τίστως στη συνείδηση των πολιτών και όχι μόνο.</w:t>
      </w:r>
    </w:p>
    <w:p w14:paraId="5FC2F49A"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Η Θεσσαλονίκη δεν έχει χώρο για την ακροδεξιά και πρέπει να τελειώνουμε πια με το παραμύθι που έχει γίνει εφιάλτης. Η επανειλημμένη βεβήλωση του Μνημείου του Ολοκαυτώματος μάς προκαλεί αφόρητο πόνο, γιατί τέτο</w:t>
      </w:r>
      <w:r>
        <w:rPr>
          <w:rFonts w:eastAsia="Times New Roman" w:cs="Times New Roman"/>
          <w:szCs w:val="24"/>
        </w:rPr>
        <w:t xml:space="preserve">ια μνημεία είναι το εικονοστάσι της ανθρωπότητας. Επομένως όσο σπρέι κι αν ξοδευτεί σε αγκυλωτούς σταυρούς, η Θεσσαλονίκη είναι και θα παραμείνει πόλη φωτεινή. </w:t>
      </w:r>
    </w:p>
    <w:p w14:paraId="5FC2F49B"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lastRenderedPageBreak/>
        <w:t>Καλώ -και καλούμε- κάθε προοδευτικό πολίτη, κάθε πολίτη της Θεσσαλονίκης και της βόρειας Ελλάδα</w:t>
      </w:r>
      <w:r>
        <w:rPr>
          <w:rFonts w:eastAsia="Times New Roman" w:cs="Times New Roman"/>
          <w:szCs w:val="24"/>
        </w:rPr>
        <w:t xml:space="preserve">ς, κάθε δημοκράτη, να συμβάλει στη συγκρότηση ενός προοδευτικού μετώπου ενάντια στην ακροδεξιά και τον νεοφιλελευθερισμό. </w:t>
      </w:r>
    </w:p>
    <w:p w14:paraId="5FC2F49C"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Τον καλούμε στο να στρατευθεί, να γίνουν πράξη τα όνειρά του, να μη μείνει με την πικρή γεύση του ματαιωμένου αγώνα των προδομένων ορ</w:t>
      </w:r>
      <w:r>
        <w:rPr>
          <w:rFonts w:eastAsia="Times New Roman" w:cs="Times New Roman"/>
          <w:szCs w:val="24"/>
        </w:rPr>
        <w:t>αμάτων αλλά με τον γλυκό και δίκαιο αγώνα. Τον καλούμε ισότιμα.</w:t>
      </w:r>
    </w:p>
    <w:p w14:paraId="5FC2F49D"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Το 2019 κυρίες και κύριοι Βουλευτές, είναι το πρώτο έτος έξω από τα μνημόνια. Είναι το έτος ορόσημο για την παραγωγική ανασυγκρότηση και τη δίκαιη ανάπτυξη που οραματίστηκε ο Πρωθυπουργός μας.</w:t>
      </w:r>
      <w:r>
        <w:rPr>
          <w:rFonts w:eastAsia="Times New Roman" w:cs="Times New Roman"/>
          <w:szCs w:val="24"/>
        </w:rPr>
        <w:t xml:space="preserve"> Είναι το έτος </w:t>
      </w:r>
      <w:r w:rsidRPr="00A501E1">
        <w:rPr>
          <w:rFonts w:eastAsia="Times New Roman" w:cs="Times New Roman"/>
          <w:szCs w:val="24"/>
        </w:rPr>
        <w:t>νίκης</w:t>
      </w:r>
      <w:r>
        <w:rPr>
          <w:rFonts w:eastAsia="Times New Roman" w:cs="Times New Roman"/>
          <w:szCs w:val="24"/>
        </w:rPr>
        <w:t xml:space="preserve"> των νέων ανθρώπων, των υγιών παραγωγικών δυνάμεων της κοινωνίας, του πνευματικού κόσμου της πατρίδας μας. Το έτος νίκης του προοδευτικού κόσμου της Θεσσαλονίκης και της βόρειας Ελλάδας.</w:t>
      </w:r>
    </w:p>
    <w:p w14:paraId="5FC2F49E" w14:textId="77777777" w:rsidR="0020643A" w:rsidRDefault="00E84ECF">
      <w:pPr>
        <w:spacing w:line="600" w:lineRule="auto"/>
        <w:ind w:firstLine="720"/>
        <w:contextualSpacing/>
        <w:jc w:val="center"/>
        <w:rPr>
          <w:rFonts w:eastAsia="Times New Roman" w:cs="Times New Roman"/>
          <w:szCs w:val="24"/>
        </w:rPr>
      </w:pPr>
      <w:r w:rsidRPr="007A7052">
        <w:rPr>
          <w:rFonts w:eastAsia="Times New Roman" w:cs="Times New Roman"/>
          <w:szCs w:val="24"/>
        </w:rPr>
        <w:t>(Χειροκροτήματα από την πτέρυγα του ΣΥΡΙΖΑ)</w:t>
      </w:r>
    </w:p>
    <w:p w14:paraId="5FC2F49F" w14:textId="77777777" w:rsidR="0020643A" w:rsidRDefault="00E84ECF">
      <w:pPr>
        <w:spacing w:line="600" w:lineRule="auto"/>
        <w:ind w:firstLine="720"/>
        <w:contextualSpacing/>
        <w:jc w:val="both"/>
        <w:rPr>
          <w:rFonts w:eastAsia="Times New Roman" w:cs="Times New Roman"/>
          <w:szCs w:val="24"/>
        </w:rPr>
      </w:pPr>
      <w:r w:rsidRPr="008238F0">
        <w:rPr>
          <w:rFonts w:eastAsia="Times New Roman" w:cs="Times New Roman"/>
          <w:b/>
          <w:szCs w:val="24"/>
        </w:rPr>
        <w:t>ΠΡΟΕΔ</w:t>
      </w:r>
      <w:r w:rsidRPr="008238F0">
        <w:rPr>
          <w:rFonts w:eastAsia="Times New Roman" w:cs="Times New Roman"/>
          <w:b/>
          <w:szCs w:val="24"/>
        </w:rPr>
        <w:t>ΡΕΥΩΝ (Γεώργιος Λαμπρούλης):</w:t>
      </w:r>
      <w:r>
        <w:rPr>
          <w:rFonts w:eastAsia="Times New Roman" w:cs="Times New Roman"/>
          <w:szCs w:val="24"/>
        </w:rPr>
        <w:t xml:space="preserve"> Τον λόγο έχει η κ. Βράντζα από τον ΣΥΡΙΖΑ.</w:t>
      </w:r>
    </w:p>
    <w:p w14:paraId="5FC2F4A0" w14:textId="77777777" w:rsidR="0020643A" w:rsidRDefault="00E84ECF">
      <w:pPr>
        <w:spacing w:line="600" w:lineRule="auto"/>
        <w:ind w:firstLine="720"/>
        <w:contextualSpacing/>
        <w:jc w:val="both"/>
        <w:rPr>
          <w:rFonts w:eastAsia="Times New Roman" w:cs="Times New Roman"/>
          <w:szCs w:val="24"/>
        </w:rPr>
      </w:pPr>
      <w:r w:rsidRPr="00DA6BFC">
        <w:rPr>
          <w:rFonts w:eastAsia="Times New Roman" w:cs="Times New Roman"/>
          <w:b/>
          <w:szCs w:val="24"/>
        </w:rPr>
        <w:t xml:space="preserve">ΠΑΝΑΓΙΩΤΑ ΒΡΑΝΤΖΑ: </w:t>
      </w:r>
      <w:r>
        <w:rPr>
          <w:rFonts w:eastAsia="Times New Roman" w:cs="Times New Roman"/>
          <w:szCs w:val="24"/>
        </w:rPr>
        <w:t>Ευχαριστώ, κύριε Πρόεδρε.</w:t>
      </w:r>
    </w:p>
    <w:p w14:paraId="5FC2F4A1"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βρισκόμαστε σήμερα εδώ για τέταρτη φορά να συζητήσουμε τον προϋπολογισμό του κράτους. Πέρα από τις προβλέψεις</w:t>
      </w:r>
      <w:r>
        <w:rPr>
          <w:rFonts w:eastAsia="Times New Roman" w:cs="Times New Roman"/>
          <w:szCs w:val="24"/>
        </w:rPr>
        <w:t xml:space="preserve"> των μόνιμων ενοίκων της εξουσίας, περί της λεγόμενης αριστεράς παρένθεσης, είμαστε ακόμη εδώ. Και δεν είναι μόνο αυτό. Μετά από πολλά χρόνια συζητιέται ο πρώτος προϋπολογισμός εκτός των ασφυκτικών και </w:t>
      </w:r>
      <w:r w:rsidRPr="004A7A9B">
        <w:rPr>
          <w:rFonts w:eastAsia="Times New Roman" w:cs="Times New Roman"/>
          <w:szCs w:val="24"/>
        </w:rPr>
        <w:t>υπαγορευμένων</w:t>
      </w:r>
      <w:r>
        <w:rPr>
          <w:rFonts w:eastAsia="Times New Roman" w:cs="Times New Roman"/>
          <w:szCs w:val="24"/>
        </w:rPr>
        <w:t xml:space="preserve"> πλαισίων των μνημονίων. </w:t>
      </w:r>
    </w:p>
    <w:p w14:paraId="5FC2F4A2"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Είναι, πραγματι</w:t>
      </w:r>
      <w:r>
        <w:rPr>
          <w:rFonts w:eastAsia="Times New Roman" w:cs="Times New Roman"/>
          <w:szCs w:val="24"/>
        </w:rPr>
        <w:t xml:space="preserve">κά, αξιοθαύμαστη η προσπάθεια, κυρίως της Μείζονος, αλλά όχι μόνο, Αντιπολίτευσης, να αποδείξει ότι τίποτε δεν άλλαξε. Υπάρχουν –λέει- δεσμεύσεις. Προφανώς υπάρχουν δεσμεύσεις. Υπάρχει το σύμφωνο σταθερότητας. Υπάρχει η περίπτωση της Ιταλίας που δεν είναι </w:t>
      </w:r>
      <w:r>
        <w:rPr>
          <w:rFonts w:eastAsia="Times New Roman" w:cs="Times New Roman"/>
          <w:szCs w:val="24"/>
        </w:rPr>
        <w:t xml:space="preserve">σε μνημόνιο και όλοι γνωρίζουμε τώρα τι γίνεται. </w:t>
      </w:r>
    </w:p>
    <w:p w14:paraId="5FC2F4A3"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Μας κατηγορείτε και για τα υψηλά πλεονάσματα, τα οποία πραγματικά είναι υψηλά, αλλά είναι χαμηλότερα από αυτά για τα οποία εσείς διαπραγματευόσασταν, χωρίς τελικά να καταφέρετε να κλείσετε καμμία αξιολόγηση</w:t>
      </w:r>
      <w:r>
        <w:rPr>
          <w:rFonts w:eastAsia="Times New Roman" w:cs="Times New Roman"/>
          <w:szCs w:val="24"/>
        </w:rPr>
        <w:t xml:space="preserve">. Είναι δύσκολο να πείσετε τους πολίτες πλέον ότι το άσπρο είναι μαύρο, αμφισβητώντας μάλιστα την κοινή τους λογική. </w:t>
      </w:r>
    </w:p>
    <w:p w14:paraId="5FC2F4A4"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Κύριοι </w:t>
      </w:r>
      <w:r w:rsidRPr="00F35360">
        <w:rPr>
          <w:rFonts w:eastAsia="Times New Roman" w:cs="Times New Roman"/>
          <w:szCs w:val="24"/>
        </w:rPr>
        <w:t xml:space="preserve">συνάδελφοι της Νέας Δημοκρατίας και του </w:t>
      </w:r>
      <w:r>
        <w:rPr>
          <w:rFonts w:eastAsia="Times New Roman" w:cs="Times New Roman"/>
          <w:szCs w:val="24"/>
        </w:rPr>
        <w:t>ΠΑΣΟΚ –δεν είναι κάποιος εδώ δυστυχώς για εσάς- πρώην μόνιμοι ένοικοι της εξουσίας δυστυχώς για εσάς και ευτυχώς για την ελληνική κοινωνία, πέσατε εντελώς έξω σε όλες τις προβλέψεις σας, τόσο τις οικονομικές, όσο και τις πολιτικές. Φθάσαμε, λοιπόν, μετά απ</w:t>
      </w:r>
      <w:r>
        <w:rPr>
          <w:rFonts w:eastAsia="Times New Roman" w:cs="Times New Roman"/>
          <w:szCs w:val="24"/>
        </w:rPr>
        <w:t>ό σχεδόν μία δεκαετία σε έναν προϋπολογισμό δημοσιονομικής επέκτασης, έναν προϋπολογισμό που δεν έχει μέτρα δημοσιονομικών περιορισμών, δεν έχει περικοπές μισθών και συντάξεων, δεν έχει αυξήσεις φόρων. Αντίθετα περιέχει μέτρα αύξησης των κοινωνικών δαπανών</w:t>
      </w:r>
      <w:r>
        <w:rPr>
          <w:rFonts w:eastAsia="Times New Roman" w:cs="Times New Roman"/>
          <w:szCs w:val="24"/>
        </w:rPr>
        <w:t xml:space="preserve"> και μείωσης των φορολογικών συντελεστών και των συντελεστών ασφαλιστικής εισφοράς.</w:t>
      </w:r>
    </w:p>
    <w:p w14:paraId="5FC2F4A5"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Βεβαίως πριν φτάσουμε στο μαρτύριο για εσάς του προϋπολογισμού, μόλις την περασμένη εβδομάδα, πρέπει να περάσετε και το μαρτύριο της μη περικοπής των συντάξεων, το οποίο έμ</w:t>
      </w:r>
      <w:r>
        <w:rPr>
          <w:rFonts w:eastAsia="Times New Roman" w:cs="Times New Roman"/>
          <w:szCs w:val="24"/>
        </w:rPr>
        <w:t xml:space="preserve">οιαζε πολύ –και μου έκανε εντύπωση που το ανέφερε ο κ. Αντωνιάδης- με τον κόφτη. Με τον «μπαμπούλα» κόφτη που συνεχίζετε να το λέτε, που τρομοκρατήσατε την ελληνική κοινωνία για έναν χρόνο και δεν ήρθε ποτέ. </w:t>
      </w:r>
    </w:p>
    <w:p w14:paraId="5FC2F4A6"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lastRenderedPageBreak/>
        <w:t>Αντιλαμβάνομαι ότι πρέπει να είναι δύσκολο να β</w:t>
      </w:r>
      <w:r>
        <w:rPr>
          <w:rFonts w:eastAsia="Times New Roman" w:cs="Times New Roman"/>
          <w:szCs w:val="24"/>
        </w:rPr>
        <w:t>λέπεις τον αντίπαλο να πετυχαίνει εκεί που εσύ έχεις αποτύχει παταγωδώς, όπως επίσης αντιλαμβάνομαι  πως «το γαρ πολύ της θλίψεως γεννά παραφροσύνη». Δυστυχώς η παραφροσύνη σας βλάπτει σοβαρά τη χώρα. Το γεγονός ότι η θετική στροφή της οικονομίας, το τέλος</w:t>
      </w:r>
      <w:r>
        <w:rPr>
          <w:rFonts w:eastAsia="Times New Roman" w:cs="Times New Roman"/>
          <w:szCs w:val="24"/>
        </w:rPr>
        <w:t xml:space="preserve"> των μνημονίων και η πραγματική πορεία προς την έξοδο από την κρίση δεν εξυπηρετεί τα πολιτικά σας σχέδια, αντί να σας προβληματίζει, σας οδηγεί σε επικίνδυνες ατραπούς. </w:t>
      </w:r>
    </w:p>
    <w:p w14:paraId="5FC2F4A7"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Δεν ξέρω αν το έχετε συνειδητοποιήσει, αλλά αποτύχατε παταγωδώς και ως μνημονιακοί. Δ</w:t>
      </w:r>
      <w:r>
        <w:rPr>
          <w:rFonts w:eastAsia="Times New Roman" w:cs="Times New Roman"/>
          <w:szCs w:val="24"/>
        </w:rPr>
        <w:t>εν είναι και ο κ. Βορίδης εδώ. Παρά την αγωνία του Αντιπροέδρου της Νέας Δημοκρατίας μην τυχόν και του κλέψουν τη μνημονιακή δόξα ο κ. Σόιμπλε και ο κ. Τόμσεν, τελικά αποδειχθήκατε ανίκανοι ακόμη και γι’ αυτό. Και μετά από όλα αυτά αντί να καθίσετε να αναλ</w:t>
      </w:r>
      <w:r>
        <w:rPr>
          <w:rFonts w:eastAsia="Times New Roman" w:cs="Times New Roman"/>
          <w:szCs w:val="24"/>
        </w:rPr>
        <w:t xml:space="preserve">ογιστείτε τα λάθη, τις ευθύνες και τον ρόλο σας ως Αξιωματική Αντιπολίτευση, καταφύγατε στο ασφαλές, κατά τη γνώμη σας, λιμάνι του εθνικισμού, αδιαφορώντας ακόμη μια φορά για το συμφέρον της χώρας. Προσπαθείτε να εκμεταλλευτείτε τα πατριωτικά αισθήματα, </w:t>
      </w:r>
      <w:r>
        <w:rPr>
          <w:rFonts w:eastAsia="Times New Roman" w:cs="Times New Roman"/>
          <w:szCs w:val="24"/>
        </w:rPr>
        <w:lastRenderedPageBreak/>
        <w:t>κυ</w:t>
      </w:r>
      <w:r>
        <w:rPr>
          <w:rFonts w:eastAsia="Times New Roman" w:cs="Times New Roman"/>
          <w:szCs w:val="24"/>
        </w:rPr>
        <w:t>ρίως των πολιτών της Μακεδονίας, για να χτίσετε καριέρες ως νεόκοποι μακεδονομάχοι, αφού αποτύχατε σε όλους τους άλλους τομείς. Βεβαίως όχι μόνο δεν πείθετε κανέναν, πλην των γραφικών με τις περικεφαλαίες, αλλά φοβίζετε και όλον εκείνον τον κόσμο που τον σ</w:t>
      </w:r>
      <w:r>
        <w:rPr>
          <w:rFonts w:eastAsia="Times New Roman" w:cs="Times New Roman"/>
          <w:szCs w:val="24"/>
        </w:rPr>
        <w:t xml:space="preserve">ύρατε στην εξαθλίωση και τώρα βλέπετε ότι αντιμετωπίζει το μέλλον με ελπίδα. </w:t>
      </w:r>
    </w:p>
    <w:p w14:paraId="5FC2F4A8"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Η αλλοπρόσαλλη και σπασμωδική αυτή συμπεριφορά σας είναι δώρο για εμάς και μας βολεύει και εκλογικά. Δεν βολεύει, όμως, τη χώρα και δεν είναι χρήσιμο για το πολιτικό σύστημα και </w:t>
      </w:r>
      <w:r>
        <w:rPr>
          <w:rFonts w:eastAsia="Times New Roman" w:cs="Times New Roman"/>
          <w:szCs w:val="24"/>
        </w:rPr>
        <w:t xml:space="preserve">την κοινωνία η Μείζων Αντιπολίτευση να βρίσκεται σε ένα άλλο σύμπαν. Από τις ομιλίες σας έτσι φαίνεται. </w:t>
      </w:r>
    </w:p>
    <w:p w14:paraId="5FC2F4A9"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Το κακό είναι ότι σε αυτόν τον κατήφορο η Νέα Δημοκρατία δεν είναι μόνη της. Την ακολουθεί και ενίοτε την ξεπερνάει το ΠΑΣΟΚ. Το κακό ΠΑΣΟΚ και μόνο το</w:t>
      </w:r>
      <w:r>
        <w:rPr>
          <w:rFonts w:eastAsia="Times New Roman" w:cs="Times New Roman"/>
          <w:szCs w:val="24"/>
        </w:rPr>
        <w:t xml:space="preserve"> ΠΑΣΟΚ. Ούτε η ΔΗΣΥ ούτε το ΚΙΝΑΛ. Εκείνο το ΠΑΣΟΚ που δεν σέβεται ούτε καν τον εαυτό του. Εκείνο το ΠΑΣΟΚ που ως καρικατούρα πλέον, με απίστευτη αλαζονεία και έναν μικρομεγαλισμό, μας καλεί να φύ</w:t>
      </w:r>
      <w:r>
        <w:rPr>
          <w:rFonts w:eastAsia="Times New Roman" w:cs="Times New Roman"/>
          <w:szCs w:val="24"/>
        </w:rPr>
        <w:lastRenderedPageBreak/>
        <w:t>γουμε. Από πού; Από το σπίτι της εξουσίας όπου μόνιμος ένοικ</w:t>
      </w:r>
      <w:r>
        <w:rPr>
          <w:rFonts w:eastAsia="Times New Roman" w:cs="Times New Roman"/>
          <w:szCs w:val="24"/>
        </w:rPr>
        <w:t>ος είναι ο Πρωθυπουργός, του οποίου το μισό υπουργικό συμβούλιο είναι στη φυλακή.</w:t>
      </w:r>
    </w:p>
    <w:p w14:paraId="5FC2F4AA"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Κυρία Γεννηματά, έχουμε υποστεί πολλά ως λαός από τα έργα και τις εκσυγχρονιστικές ημέρες σας αλλά δεν έχουμε υποστεί λοβοτομή. </w:t>
      </w:r>
    </w:p>
    <w:p w14:paraId="5FC2F4AB"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Αφιέρωσα το μεγαλύτερο μέρος της ομιλίας μου </w:t>
      </w:r>
      <w:r>
        <w:rPr>
          <w:rFonts w:eastAsia="Times New Roman" w:cs="Times New Roman"/>
          <w:szCs w:val="24"/>
        </w:rPr>
        <w:t>στο πολιτικό περιβάλλον και την Αντιπολίτευση, γιατί θεωρώ ότι η συζήτηση για τον προϋπολογισμό είναι μια αμιγώς πολιτική συζήτηση και αποτελεί και άτυπα ψήφο εμπιστοσύνης στην εκάστοτε κυβέρνηση. Βεβαίως εγώ θα επιχειρήσω και αυτοκριτική, κάτι που δεν κάν</w:t>
      </w:r>
      <w:r>
        <w:rPr>
          <w:rFonts w:eastAsia="Times New Roman" w:cs="Times New Roman"/>
          <w:szCs w:val="24"/>
        </w:rPr>
        <w:t>ετε εσείς, η Αξιωματική Αντιπολίτευση και όχι μόνο, η Αντιπολίτευση συνολικά.</w:t>
      </w:r>
    </w:p>
    <w:p w14:paraId="5FC2F4AC"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Προφανώς δεν τα κάναμε όλα σωστά. Προφανώς υπάρχουν λάθη, υπάρχουν αστοχίες, υπάρχουν αδικίες. Αναλάβαμε τη διακυβέρνηση της χώρας το 2015, χρεωκοπημένη χώρα, με την κοινωνία σε </w:t>
      </w:r>
      <w:r>
        <w:rPr>
          <w:rFonts w:eastAsia="Times New Roman" w:cs="Times New Roman"/>
          <w:szCs w:val="24"/>
        </w:rPr>
        <w:t xml:space="preserve">κατάρρευση και ο αγώνας και η αγωνία από την αρχή ήταν να βγούμε από την κρίση με την κοινωνία όρθια. Αυτό το καταφέραμε. Και το καταφέραμε, αφού τα ισχυρότερα μέλη </w:t>
      </w:r>
      <w:r>
        <w:rPr>
          <w:rFonts w:eastAsia="Times New Roman" w:cs="Times New Roman"/>
          <w:szCs w:val="24"/>
        </w:rPr>
        <w:lastRenderedPageBreak/>
        <w:t>της κοινωνίας στήριξαν τα ασθενέστερα μέλη της κοινωνίας και αυτό συμβαίνει σε μια κοινωνία</w:t>
      </w:r>
      <w:r>
        <w:rPr>
          <w:rFonts w:eastAsia="Times New Roman" w:cs="Times New Roman"/>
          <w:szCs w:val="24"/>
        </w:rPr>
        <w:t xml:space="preserve"> ανθρώπων. Με αυτή την αρχή πορευόμαστε.</w:t>
      </w:r>
    </w:p>
    <w:p w14:paraId="5FC2F4AD"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Χρησιμοποιήθηκαν, πράγματι, μεγάλα ποσά για τη στήριξη των οικονομικά ασθενέστερων εις βάρος της ανάπτυξης κάποιες φορές και ενίοτε με επιβάρυνση των λιγότερο αδύναμων. Και έτσι φθάσαμε στο σημείο η μικρή και μεσαία</w:t>
      </w:r>
      <w:r>
        <w:rPr>
          <w:rFonts w:eastAsia="Times New Roman" w:cs="Times New Roman"/>
          <w:szCs w:val="24"/>
        </w:rPr>
        <w:t xml:space="preserve"> επιχειρηματικότητα να βρίσκεται, πραγματικά, σε δύσκολη θέση και αυτό πρέπει να αντιστραφεί. </w:t>
      </w:r>
    </w:p>
    <w:p w14:paraId="5FC2F4AE"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Είναι αυτή η μεσαία επιχειρηματικότητα, η οποία πλήρωσε την κρίση και από την καταστροφή της προέκυψε το 27% της ανεργίας, το οποίο παραλάβαμε. Και είναι η μικρο</w:t>
      </w:r>
      <w:r>
        <w:rPr>
          <w:rFonts w:eastAsia="Times New Roman" w:cs="Times New Roman"/>
          <w:szCs w:val="24"/>
        </w:rPr>
        <w:t>μεσαία επιχειρηματικότητα, η οποία μπορεί να βγάλει το κάρο από τη λάσπη και πρέπει άμεσα να την ενισχύσουμε.</w:t>
      </w:r>
    </w:p>
    <w:p w14:paraId="5FC2F4AF"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Η μείωση των ασφαλιστικών εισφορών είναι προς τη σωστή κατεύθυνση. Χρειάζονται και άλλα. Χρειάζεται ένα θεσμικό πλαίσιο, μια θεσμική θωράκιση για </w:t>
      </w:r>
      <w:r>
        <w:rPr>
          <w:rFonts w:eastAsia="Times New Roman" w:cs="Times New Roman"/>
          <w:szCs w:val="24"/>
        </w:rPr>
        <w:t>τη γραφειοκρατία, για τη συ</w:t>
      </w:r>
      <w:r>
        <w:rPr>
          <w:rFonts w:eastAsia="Times New Roman" w:cs="Times New Roman"/>
          <w:szCs w:val="24"/>
        </w:rPr>
        <w:lastRenderedPageBreak/>
        <w:t>ναλλαγή, για την ψηφιοποίηση και, βεβαίως, χρειάζεται και περισσότερο και πιο γενναία μείωση των φορολογικών συντελεστών.</w:t>
      </w:r>
    </w:p>
    <w:p w14:paraId="5FC2F4B0"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Χρειαζόμαστε επιχειρήσεις, οι οποίες θα έχουν υγιείς πραγματικές θέσεις εργαζομένων. Χρειαζόμαστε επιχειρήσ</w:t>
      </w:r>
      <w:r>
        <w:rPr>
          <w:rFonts w:eastAsia="Times New Roman" w:cs="Times New Roman"/>
          <w:szCs w:val="24"/>
        </w:rPr>
        <w:t xml:space="preserve">εις που δεν θα φοροδιαφεύγουν, οι οποίες θα συμβάλλουν στην ανάπτυξη της χώρας. </w:t>
      </w:r>
    </w:p>
    <w:p w14:paraId="5FC2F4B1"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Είναι πολλά αυτά που έχουν γίνει, είναι πολλά αυτά που έχουν ξεκινήσει να γίνουν και είναι και πολλά αυτά που πρέπει να γίνουν. Έχουμε καταλάβει το μέγεθος της ευθύνης μας στη</w:t>
      </w:r>
      <w:r>
        <w:rPr>
          <w:rFonts w:eastAsia="Times New Roman" w:cs="Times New Roman"/>
          <w:szCs w:val="24"/>
        </w:rPr>
        <w:t xml:space="preserve"> συγκεκριμένη συγκυρία και ξέρουμε και τις επιλογές μας. Ειλικρινά πιστεύω ότι αν δεν το κάνουμε εμείς, δεν θα το κάνει κανείς. Ο άλλος δρόμος είναι ο δρόμος του άκρατου, του ακραίου νεοφιλελευθερισμού. Είναι ο δρόμος της Νέας Δημοκρατίας, ο οποίος ξέρουμε</w:t>
      </w:r>
      <w:r>
        <w:rPr>
          <w:rFonts w:eastAsia="Times New Roman" w:cs="Times New Roman"/>
          <w:szCs w:val="24"/>
        </w:rPr>
        <w:t xml:space="preserve"> πού οδηγεί. Στην Αμερική συμβαίνει και, δυστυχώς ,έρχεται και στην Ευρώπη. Εμείς ακολουθούμε τον άλλον δρόμο.</w:t>
      </w:r>
    </w:p>
    <w:p w14:paraId="5FC2F4B2"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Υπερψηφίζω, λοιπόν, τον προϋπολογισμό του 2019, γιατί θεωρώ ότι είναι ο καλύτερος για τους πολίτες των τελευταίων </w:t>
      </w:r>
      <w:r>
        <w:rPr>
          <w:rFonts w:eastAsia="Times New Roman" w:cs="Times New Roman"/>
          <w:szCs w:val="24"/>
        </w:rPr>
        <w:lastRenderedPageBreak/>
        <w:t>χρόνων. Και είμαι σίγουρη ότι ο</w:t>
      </w:r>
      <w:r>
        <w:rPr>
          <w:rFonts w:eastAsia="Times New Roman" w:cs="Times New Roman"/>
          <w:szCs w:val="24"/>
        </w:rPr>
        <w:t xml:space="preserve"> προϋπολογισμός του 2020 που θα κατατεθεί από την Κυβέρνηση του ΣΥΡΙΖΑ και θα ψηφιστεί από την Κοινοβουλευτική του Ομάδα τέτοια εποχή του χρόνου, θα είναι ακόμη καλύτερος.</w:t>
      </w:r>
    </w:p>
    <w:p w14:paraId="5FC2F4B3"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5FC2F4B4" w14:textId="77777777" w:rsidR="0020643A" w:rsidRDefault="00E84ECF">
      <w:pPr>
        <w:spacing w:line="600" w:lineRule="auto"/>
        <w:ind w:firstLine="720"/>
        <w:contextualSpacing/>
        <w:jc w:val="center"/>
        <w:rPr>
          <w:rFonts w:eastAsia="Times New Roman" w:cs="Times New Roman"/>
          <w:szCs w:val="24"/>
        </w:rPr>
      </w:pPr>
      <w:r w:rsidRPr="007A7052">
        <w:rPr>
          <w:rFonts w:eastAsia="Times New Roman" w:cs="Times New Roman"/>
          <w:szCs w:val="24"/>
        </w:rPr>
        <w:t>(Χειροκροτήματα από την πτέρυγα του ΣΥΡΙΖΑ)</w:t>
      </w:r>
    </w:p>
    <w:p w14:paraId="5FC2F4B5" w14:textId="77777777" w:rsidR="0020643A" w:rsidRDefault="00E84ECF">
      <w:pPr>
        <w:spacing w:line="600" w:lineRule="auto"/>
        <w:ind w:firstLine="720"/>
        <w:contextualSpacing/>
        <w:jc w:val="both"/>
        <w:rPr>
          <w:rFonts w:eastAsia="Times New Roman" w:cs="Times New Roman"/>
          <w:szCs w:val="24"/>
        </w:rPr>
      </w:pPr>
      <w:r w:rsidRPr="008238F0">
        <w:rPr>
          <w:rFonts w:eastAsia="Times New Roman" w:cs="Times New Roman"/>
          <w:b/>
          <w:szCs w:val="24"/>
        </w:rPr>
        <w:t>ΠΡΟΕΔΡΕΥΩΝ (Γεώργιος Λαμπ</w:t>
      </w:r>
      <w:r w:rsidRPr="008238F0">
        <w:rPr>
          <w:rFonts w:eastAsia="Times New Roman" w:cs="Times New Roman"/>
          <w:b/>
          <w:szCs w:val="24"/>
        </w:rPr>
        <w:t>ρούλης):</w:t>
      </w:r>
      <w:r>
        <w:rPr>
          <w:rFonts w:eastAsia="Times New Roman" w:cs="Times New Roman"/>
          <w:szCs w:val="24"/>
        </w:rPr>
        <w:t xml:space="preserve"> </w:t>
      </w:r>
      <w:r w:rsidRPr="00CB5695">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w:t>
      </w:r>
      <w:r w:rsidRPr="00CB5695">
        <w:rPr>
          <w:rFonts w:eastAsia="Times New Roman" w:cs="Times New Roman"/>
          <w:szCs w:val="24"/>
        </w:rPr>
        <w:t xml:space="preserve">ρίου και τον τρόπο οργάνωσης και λειτουργίας της Βουλής, </w:t>
      </w:r>
      <w:r>
        <w:rPr>
          <w:rFonts w:eastAsia="Times New Roman" w:cs="Times New Roman"/>
          <w:szCs w:val="24"/>
        </w:rPr>
        <w:t>σαράντα μαθήτριες και μαθητές και δύο συνοδοί</w:t>
      </w:r>
      <w:r>
        <w:rPr>
          <w:rFonts w:eastAsia="Times New Roman" w:cs="Times New Roman"/>
          <w:szCs w:val="24"/>
        </w:rPr>
        <w:t xml:space="preserve"> </w:t>
      </w:r>
      <w:r>
        <w:rPr>
          <w:rFonts w:eastAsia="Times New Roman" w:cs="Times New Roman"/>
          <w:szCs w:val="24"/>
        </w:rPr>
        <w:t>εκπαιδευτικοί από το Γυμνάσιο Αγίου Στεφάνου.</w:t>
      </w:r>
    </w:p>
    <w:p w14:paraId="5FC2F4B6" w14:textId="77777777" w:rsidR="0020643A" w:rsidRDefault="00E84ECF">
      <w:pPr>
        <w:spacing w:line="600" w:lineRule="auto"/>
        <w:ind w:firstLine="720"/>
        <w:contextualSpacing/>
        <w:jc w:val="both"/>
        <w:rPr>
          <w:rFonts w:eastAsia="Times New Roman" w:cs="Times New Roman"/>
          <w:szCs w:val="24"/>
        </w:rPr>
      </w:pPr>
      <w:r w:rsidRPr="00CB5695">
        <w:rPr>
          <w:rFonts w:eastAsia="Times New Roman" w:cs="Times New Roman"/>
          <w:szCs w:val="24"/>
        </w:rPr>
        <w:t xml:space="preserve">Η Βουλή </w:t>
      </w:r>
      <w:r>
        <w:rPr>
          <w:rFonts w:eastAsia="Times New Roman" w:cs="Times New Roman"/>
          <w:szCs w:val="24"/>
        </w:rPr>
        <w:t>σάς</w:t>
      </w:r>
      <w:r w:rsidRPr="00CB5695">
        <w:rPr>
          <w:rFonts w:eastAsia="Times New Roman" w:cs="Times New Roman"/>
          <w:szCs w:val="24"/>
        </w:rPr>
        <w:t xml:space="preserve"> καλωσορίζει. </w:t>
      </w:r>
    </w:p>
    <w:p w14:paraId="5FC2F4B7" w14:textId="77777777" w:rsidR="0020643A" w:rsidRDefault="00E84ECF">
      <w:pPr>
        <w:spacing w:line="600" w:lineRule="auto"/>
        <w:ind w:firstLine="720"/>
        <w:contextualSpacing/>
        <w:jc w:val="center"/>
        <w:rPr>
          <w:rFonts w:eastAsia="Times New Roman" w:cs="Times New Roman"/>
          <w:szCs w:val="24"/>
        </w:rPr>
      </w:pPr>
      <w:r w:rsidRPr="00CB5695">
        <w:rPr>
          <w:rFonts w:eastAsia="Times New Roman" w:cs="Times New Roman"/>
          <w:szCs w:val="24"/>
        </w:rPr>
        <w:t>(Χειροκροτήματα απ’ όλες τις πτέρυγες της Βουλής)</w:t>
      </w:r>
    </w:p>
    <w:p w14:paraId="5FC2F4B8"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Τον λόγο έχει η κ. Άννα - Μισέλ</w:t>
      </w:r>
      <w:r>
        <w:rPr>
          <w:rFonts w:eastAsia="Times New Roman" w:cs="Times New Roman"/>
          <w:szCs w:val="24"/>
        </w:rPr>
        <w:t xml:space="preserve"> Ασημακοπούλου από τη Νέα Δημοκρατία.</w:t>
      </w:r>
    </w:p>
    <w:p w14:paraId="5FC2F4B9" w14:textId="77777777" w:rsidR="0020643A" w:rsidRDefault="00E84ECF">
      <w:pPr>
        <w:spacing w:line="600" w:lineRule="auto"/>
        <w:ind w:firstLine="720"/>
        <w:contextualSpacing/>
        <w:jc w:val="both"/>
        <w:rPr>
          <w:rFonts w:eastAsia="Times New Roman" w:cs="Times New Roman"/>
          <w:szCs w:val="24"/>
        </w:rPr>
      </w:pPr>
      <w:r w:rsidRPr="00DA6BFC">
        <w:rPr>
          <w:rFonts w:eastAsia="Times New Roman" w:cs="Times New Roman"/>
          <w:b/>
          <w:szCs w:val="24"/>
        </w:rPr>
        <w:lastRenderedPageBreak/>
        <w:t>ΑΝΝΑ</w:t>
      </w:r>
      <w:r>
        <w:rPr>
          <w:rFonts w:eastAsia="Times New Roman" w:cs="Times New Roman"/>
          <w:b/>
          <w:szCs w:val="24"/>
        </w:rPr>
        <w:t xml:space="preserve"> </w:t>
      </w:r>
      <w:r w:rsidRPr="00DA6BFC">
        <w:rPr>
          <w:rFonts w:eastAsia="Times New Roman" w:cs="Times New Roman"/>
          <w:b/>
          <w:szCs w:val="24"/>
        </w:rPr>
        <w:t>-</w:t>
      </w:r>
      <w:r>
        <w:rPr>
          <w:rFonts w:eastAsia="Times New Roman" w:cs="Times New Roman"/>
          <w:b/>
          <w:szCs w:val="24"/>
        </w:rPr>
        <w:t xml:space="preserve"> </w:t>
      </w:r>
      <w:r w:rsidRPr="00DA6BFC">
        <w:rPr>
          <w:rFonts w:eastAsia="Times New Roman" w:cs="Times New Roman"/>
          <w:b/>
          <w:szCs w:val="24"/>
        </w:rPr>
        <w:t>ΜΙΣΕΛ ΑΣΗΜΑΚΟΠΟΥΛΟΥ:</w:t>
      </w:r>
      <w:r>
        <w:rPr>
          <w:rFonts w:eastAsia="Times New Roman" w:cs="Times New Roman"/>
          <w:szCs w:val="24"/>
        </w:rPr>
        <w:t xml:space="preserve"> Ευχαριστώ, κύριε Πρόεδρε.</w:t>
      </w:r>
    </w:p>
    <w:p w14:paraId="5FC2F4BA"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σήμερα συζητάμε τον τελευταίο προϋπολογισμό της Κυβέρνησης των ΣΥΡΙΖΑ - ΑΝΕΛ, της Κυβέρνησης η οποία υποσχέθηκε τα πάντα στους πάντες και τελικά </w:t>
      </w:r>
      <w:r>
        <w:rPr>
          <w:rFonts w:eastAsia="Times New Roman" w:cs="Times New Roman"/>
          <w:szCs w:val="24"/>
        </w:rPr>
        <w:t>ζημίωσε τα πάντα και τους πάντες και κατέληξε να υπογράψει ένα νέο αχρείαστο μνημόνιο, το χειρότερο απ’ όλα, αυξάνοντας το χρέος, ενώ είχε υποσχεθεί ακριβώς τα αντίθετα.</w:t>
      </w:r>
    </w:p>
    <w:p w14:paraId="5FC2F4BB"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Συζητάμε τον τελευταίο προϋπολογισμό, μιας Κυβέρνησης που απεδείχθη μοιραία για τη χώρ</w:t>
      </w:r>
      <w:r>
        <w:rPr>
          <w:rFonts w:eastAsia="Times New Roman" w:cs="Times New Roman"/>
          <w:szCs w:val="24"/>
        </w:rPr>
        <w:t>α, μιας Κυβέρνησης η οποία έκλεισε τις τράπεζες, η οποία έχασε τη μεγάλη ευκαιρία της ποσοτικής χαλάρωσης ανεπιστρεπτί, η οποία ξανάβαλε τη χώρα σε ύφεση άλλων δύο ετών και ενώ παρέλαβε μια οικονομία η οποία έβγαινε από την ύφεση, την κατέστρεψε. Στο μεταξ</w:t>
      </w:r>
      <w:r>
        <w:rPr>
          <w:rFonts w:eastAsia="Times New Roman" w:cs="Times New Roman"/>
          <w:szCs w:val="24"/>
        </w:rPr>
        <w:t>ύ ζημίωσε τη χώρα και 100 δισεκατομμύρια ευρώ, μόλις μέσα σε έξι μήνες. Πρόκειται για τη μεγαλύτερη ζημιά που έχει κάνει ποτέ κυβέρνηση στον τόπο.</w:t>
      </w:r>
    </w:p>
    <w:p w14:paraId="5FC2F4BC"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lastRenderedPageBreak/>
        <w:t>Σήμερα, λοιπόν, συζητάμε τον τελευταίο της προϋπολογισμό, έναν ακόμη αντιαναπτυξιακό προϋπολογισμό υπερφορολό</w:t>
      </w:r>
      <w:r>
        <w:rPr>
          <w:rFonts w:eastAsia="Times New Roman" w:cs="Times New Roman"/>
          <w:szCs w:val="24"/>
        </w:rPr>
        <w:t>γησης και υπερπλεονασμάτων. Δεν υπάρχει κανένα ουσιαστικό σχέδιο, μόνο κομματική υστεροβουλία. Κοιτάνε να μοιράσουν ψίχουλα, μήπως και περιορίσουν την κομματική τους πανωλεθρία.</w:t>
      </w:r>
    </w:p>
    <w:p w14:paraId="5FC2F4BD"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Μετά, όμως, από τέσσερα χρόνια έχουμε, κύριε Πρόεδρε, τη δυνατότητα σήμερα να </w:t>
      </w:r>
      <w:r>
        <w:rPr>
          <w:rFonts w:eastAsia="Times New Roman" w:cs="Times New Roman"/>
          <w:szCs w:val="24"/>
        </w:rPr>
        <w:t xml:space="preserve">κάνουμε και ορισμένες συγκρίσεις με το παρελθόν μετρήσιμες. Την περίοδο, λοιπόν, ανάμεσα στο 2012 και στο 2014 η κυβέρνηση Σαμαρά μείωνε τα ελλείμματα, μείωνε τα ληξιπρόθεσμα, μείωνε τις ασφαλιστικές εισφορές και μείωνε και το χρέος. Δηλαδή νοικοκύρευε τα </w:t>
      </w:r>
      <w:r>
        <w:rPr>
          <w:rFonts w:eastAsia="Times New Roman" w:cs="Times New Roman"/>
          <w:szCs w:val="24"/>
        </w:rPr>
        <w:t xml:space="preserve">πάντα και άνοιγε τον δρόμο για την ανάπτυξη. </w:t>
      </w:r>
    </w:p>
    <w:p w14:paraId="5FC2F4BE"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Τα επόμενα χρόνια, λοιπόν, από το 2014 και μετά ο κ. Τσίπρας έκανε ακριβώς το αντίθετο. Αύξησε το χρέος, αύξησε τις ασφαλιστικές εισφορές, δεν πλήρωνε τα ληξιπρόθεσμα και δημιουργούσε αυτά τα αχρείαστα </w:t>
      </w:r>
      <w:r>
        <w:rPr>
          <w:rFonts w:eastAsia="Times New Roman" w:cs="Times New Roman"/>
          <w:szCs w:val="24"/>
        </w:rPr>
        <w:t xml:space="preserve">υπερπλεονάσματα, τα οποία </w:t>
      </w:r>
      <w:r>
        <w:rPr>
          <w:rFonts w:eastAsia="Times New Roman" w:cs="Times New Roman"/>
          <w:szCs w:val="24"/>
        </w:rPr>
        <w:lastRenderedPageBreak/>
        <w:t>παραλύουν την ελληνική οικονομία. Και δεν έπληξε μόνο τον ιδιωτικό τομέα μέσα από την υπερφορολόγηση αλλά κατέστρεψε συστηματικά και τον δημόσιο τομέα.</w:t>
      </w:r>
    </w:p>
    <w:p w14:paraId="5FC2F4BF"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Οι τράπεζες το 2014, κ</w:t>
      </w:r>
      <w:r w:rsidRPr="006E2EBC">
        <w:rPr>
          <w:rFonts w:eastAsia="Times New Roman" w:cs="Times New Roman"/>
          <w:szCs w:val="24"/>
        </w:rPr>
        <w:t xml:space="preserve">υρίες και κύριοι συνάδελφοι, </w:t>
      </w:r>
      <w:r>
        <w:rPr>
          <w:rFonts w:eastAsia="Times New Roman" w:cs="Times New Roman"/>
          <w:szCs w:val="24"/>
        </w:rPr>
        <w:t>είχαν τριάντα φορές μεγαλύτ</w:t>
      </w:r>
      <w:r>
        <w:rPr>
          <w:rFonts w:eastAsia="Times New Roman" w:cs="Times New Roman"/>
          <w:szCs w:val="24"/>
        </w:rPr>
        <w:t>ερη κεφαλαιοποίηση απ’ ό,τι έχουν τώρα, και το τραπεζικό χαρτοφυλάκιο του δημοσίου ήταν στα 20 δισεκατομμύρια ευρώ. Όλα αυτά εξανεμίστηκαν τώρα.</w:t>
      </w:r>
    </w:p>
    <w:p w14:paraId="5FC2F4C0"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Η ΔΕΗ, η μεγαλύτερη επιχείρηση της χώρας, το 2014 είχε έξι φορές μεγαλύτερη κεφαλαιοποίηση απ’ ό,τι έχει σήμερα</w:t>
      </w:r>
      <w:r>
        <w:rPr>
          <w:rFonts w:eastAsia="Times New Roman" w:cs="Times New Roman"/>
          <w:szCs w:val="24"/>
        </w:rPr>
        <w:t>.</w:t>
      </w:r>
    </w:p>
    <w:p w14:paraId="5FC2F4C1"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Συνοψίζω, κύριε Πρόεδρε. Η οικονομική πολιτική της Κυβέρνησης Τσίπρα - Καμμένου συνοψίζεται σε μια μόνο φράση. Άγρια υπερφορολόγηση. Από το 2015 μέχρι σήμερα μπήκαν είκοσι εννέα νέοι φόροι. </w:t>
      </w:r>
    </w:p>
    <w:p w14:paraId="5FC2F4C2"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Κύριε Πρόεδρε, η απάντηση σ’ αυτή την πολιτική θα δοθεί από τον</w:t>
      </w:r>
      <w:r>
        <w:rPr>
          <w:rFonts w:eastAsia="Times New Roman" w:cs="Times New Roman"/>
          <w:szCs w:val="24"/>
        </w:rPr>
        <w:t xml:space="preserve"> αυριανό πρωθυπουργό της χώρας, τον Κυριάκο Μητσοτάκη, η κυβέρνηση του οποίου θα μειώσει παντού τη φορολογία και τις εισφορές, επαναφέροντας στην ελληνική οικονομία τα κίνητρα και για εργασία και για επιχειρηματικότητα, που θα οδηγήσουν σε μεγαλύτερο εισόδ</w:t>
      </w:r>
      <w:r>
        <w:rPr>
          <w:rFonts w:eastAsia="Times New Roman" w:cs="Times New Roman"/>
          <w:szCs w:val="24"/>
        </w:rPr>
        <w:t xml:space="preserve">ημα άμεσα, αλλά προπαντός θα </w:t>
      </w:r>
      <w:r>
        <w:rPr>
          <w:rFonts w:eastAsia="Times New Roman" w:cs="Times New Roman"/>
          <w:szCs w:val="24"/>
        </w:rPr>
        <w:lastRenderedPageBreak/>
        <w:t xml:space="preserve">πυροδοτήσουν ανάπτυξη, επενδύσεις και θα δημιουργήσουν εκατοντάδες χιλιάδες θέσεις εργασίας, γιατί ο Κυριάκος Μητσοτάκης θα μειώσει τον ΦΠΑ σε όλο τον κλάδο της εστίασης στο 13% από το 24% που είναι σήμερα και στη συνέχεια στο </w:t>
      </w:r>
      <w:r>
        <w:rPr>
          <w:rFonts w:eastAsia="Times New Roman" w:cs="Times New Roman"/>
          <w:szCs w:val="24"/>
        </w:rPr>
        <w:t>11% για όλο το τουριστικό πακέτο της εστίασης και των ξενοδοχείων. Θα μειώσει τον εισαγωγικό φορολογικό συντελεστή φυσικών προσώπων στο 9% για εισοδήματα μέχρι 10.000 ευρώ από 22% που ισχύει σήμερα. Θα μειώσει τον εταιρικό φόρο στο 20% από 29% που είναι σή</w:t>
      </w:r>
      <w:r>
        <w:rPr>
          <w:rFonts w:eastAsia="Times New Roman" w:cs="Times New Roman"/>
          <w:szCs w:val="24"/>
        </w:rPr>
        <w:t>μερα και στα μερίσματα στο 5% από το 15%. Θα μειώσει σταδιακά τις εισφορές για την κύρια σύνταξη από 20% που είναι σήμερα στο 15% και θα μειώσει και τον ΕΝΦΙΑ για όλους τους Έλληνες κατά 30% τα πρώτα δυο χρόνια. Αυτά θα κάνει ο Κυριάκος Μητσοτάκης.</w:t>
      </w:r>
    </w:p>
    <w:p w14:paraId="5FC2F4C3"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Έρχομαι</w:t>
      </w:r>
      <w:r>
        <w:rPr>
          <w:rFonts w:eastAsia="Times New Roman" w:cs="Times New Roman"/>
          <w:szCs w:val="24"/>
        </w:rPr>
        <w:t>, κύριε Πρόεδρε, να σχολιάσω αναγκαστικά και το Υπουργείο Ψηφιακής Πολιτικής, το οποίο και παρακολουθώ ως μέρος του θεσμικού μου ρόλου στην Αξιωματική Αντιπολίτευση. Δεν έχω να πω πολλά πράγματα γι’ αυτό, κύριε Πρόεδρε, και θα σας πω γιατί. Γιατί απλώς αυτ</w:t>
      </w:r>
      <w:r>
        <w:rPr>
          <w:rFonts w:eastAsia="Times New Roman" w:cs="Times New Roman"/>
          <w:szCs w:val="24"/>
        </w:rPr>
        <w:t xml:space="preserve">ό το Υπουργείο δεν κάνει τίποτα, που να έχει σχέση με την ψηφιακή πολιτική. Εάν κοιτάξει </w:t>
      </w:r>
      <w:r>
        <w:rPr>
          <w:rFonts w:eastAsia="Times New Roman" w:cs="Times New Roman"/>
          <w:szCs w:val="24"/>
        </w:rPr>
        <w:lastRenderedPageBreak/>
        <w:t>κανείς την υλοποίηση της εθνικής ψηφιακής στρατηγικής, βρίσκεται σε πάρα πολύ χαμηλό ποσοστό η ολοκλήρωση συγκεκριμένων έργων. Τα περισσότερα, κατά 60% με 70%, είναι σ</w:t>
      </w:r>
      <w:r>
        <w:rPr>
          <w:rFonts w:eastAsia="Times New Roman" w:cs="Times New Roman"/>
          <w:szCs w:val="24"/>
        </w:rPr>
        <w:t>τα σπάργανα. Εξάλλου δεν χρειάζεται να πω εγώ τίποτα. Η αγορά βοά ότι δεν έχει πέσει ούτε 1 ευρώ από κοινοτικά κονδύλια σε έργα, τα οποία ήταν προγραμματισμένα.</w:t>
      </w:r>
    </w:p>
    <w:p w14:paraId="5FC2F4C4"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Εγώ θα πω το εξής, ότι ο Υπουργός κ. Παππάς χθες το πρωί –το έχω εδώ</w:t>
      </w:r>
      <w:r w:rsidRPr="00C73527">
        <w:rPr>
          <w:rFonts w:eastAsia="Times New Roman" w:cs="Times New Roman"/>
          <w:szCs w:val="24"/>
        </w:rPr>
        <w:t xml:space="preserve"> </w:t>
      </w:r>
      <w:r>
        <w:rPr>
          <w:rFonts w:eastAsia="Times New Roman" w:cs="Times New Roman"/>
          <w:szCs w:val="24"/>
        </w:rPr>
        <w:t>μαζί μου, κύριε Πρόεδρε- μ</w:t>
      </w:r>
      <w:r>
        <w:rPr>
          <w:rFonts w:eastAsia="Times New Roman" w:cs="Times New Roman"/>
          <w:szCs w:val="24"/>
        </w:rPr>
        <w:t xml:space="preserve">ετά απ’ αυτή τη φοβερή τρομοκρατική επίθεση στον τηλεοπτικό σταθμό «ΣΚΑΪ», που κινδύνεψαν ζωές ανθρώπων, αργότερα μέσα στην ημέρα, βγήκε με ένα </w:t>
      </w:r>
      <w:r>
        <w:rPr>
          <w:rFonts w:eastAsia="Times New Roman" w:cs="Times New Roman"/>
          <w:szCs w:val="24"/>
          <w:lang w:val="en-US"/>
        </w:rPr>
        <w:t>tweet</w:t>
      </w:r>
      <w:r>
        <w:rPr>
          <w:rFonts w:eastAsia="Times New Roman" w:cs="Times New Roman"/>
          <w:szCs w:val="24"/>
        </w:rPr>
        <w:t xml:space="preserve"> που μας έλεγε: «Νωρίς το πρωί καταδικάσαμε την επίθεση». </w:t>
      </w:r>
    </w:p>
    <w:p w14:paraId="5FC2F4C5"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Για να συνεννοηθούμε, αντί να αναλογιστεί ποιος </w:t>
      </w:r>
      <w:r>
        <w:rPr>
          <w:rFonts w:eastAsia="Times New Roman" w:cs="Times New Roman"/>
          <w:szCs w:val="24"/>
        </w:rPr>
        <w:t xml:space="preserve">έχει οπλίσει αυτά τα χέρια, αντί να κάνει αυτοκριτική, αντί να ασχοληθεί με αυτό το θέμα, είπε το εξής. Διαβάζω το </w:t>
      </w:r>
      <w:r>
        <w:rPr>
          <w:rFonts w:eastAsia="Times New Roman" w:cs="Times New Roman"/>
          <w:szCs w:val="24"/>
          <w:lang w:val="en-US"/>
        </w:rPr>
        <w:t>tweet</w:t>
      </w:r>
      <w:r>
        <w:rPr>
          <w:rFonts w:eastAsia="Times New Roman" w:cs="Times New Roman"/>
          <w:szCs w:val="24"/>
        </w:rPr>
        <w:t xml:space="preserve"> του κ. Παππά: «Νωρίς το πρωί καταδικάσαμε την επίθεση. Ζητήσαμε να μην εργαλειοποιηθεί». Μάλιστα. «Μέχρι το μεσημέρι», λέει, «έγινε η π</w:t>
      </w:r>
      <w:r>
        <w:rPr>
          <w:rFonts w:eastAsia="Times New Roman" w:cs="Times New Roman"/>
          <w:szCs w:val="24"/>
        </w:rPr>
        <w:t xml:space="preserve">ροβλεπόμενη συνεπαγωγή». «Τους βομβιστές», λένε, «ενέπνευσε και καθοδήγησε η απουσία Βουλευτών του ΣΥΡΙΖΑ από </w:t>
      </w:r>
      <w:r>
        <w:rPr>
          <w:rFonts w:eastAsia="Times New Roman" w:cs="Times New Roman"/>
          <w:szCs w:val="24"/>
        </w:rPr>
        <w:lastRenderedPageBreak/>
        <w:t>τον «ΣΚΑΪ». Ένα επιχείρημα από τη γκρίζα ζώνη μεταξύ χυδαίου και γελοίου». Αυτό μας λέει. Ποιος τώρα μιλάει για εργαλειοποίηση, για να συνεννοηθού</w:t>
      </w:r>
      <w:r>
        <w:rPr>
          <w:rFonts w:eastAsia="Times New Roman" w:cs="Times New Roman"/>
          <w:szCs w:val="24"/>
        </w:rPr>
        <w:t>με; Ο Υπουργός, ο οποίος εργαλειοποίησε την ενημέρωση ή μάλλον προσπάθησε να το κάνει με τον αντισυνταγματικό νόμο του, ο οποίος νομοθετικά εργαλειοποίησε όλες του τις εξουσίες, εργαλειοποίησε ό,τι έχει στη διάθεσή του, τη δημόσια τηλεόραση, κάνοντάς την χ</w:t>
      </w:r>
      <w:r>
        <w:rPr>
          <w:rFonts w:eastAsia="Times New Roman" w:cs="Times New Roman"/>
          <w:szCs w:val="24"/>
        </w:rPr>
        <w:t xml:space="preserve">υδαίο και προκλητικό φερέφωνο προπαγάνδας. </w:t>
      </w:r>
    </w:p>
    <w:p w14:paraId="5FC2F4C6"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Προφανώς ο Υπουργός έχει διαφορετικό ορισμό. Δεν θεωρεί χυδαίο το να λέει, ας πούμε, ο κ. Πολάκης ότι θα βάλει δημοσιογράφους κάτω από τη γη, ότι θα τους φυτέψει κάτω από τη γη! Αυτό δεν είναι χυδαίο! Δεν είναι γ</w:t>
      </w:r>
      <w:r>
        <w:rPr>
          <w:rFonts w:eastAsia="Times New Roman" w:cs="Times New Roman"/>
          <w:szCs w:val="24"/>
        </w:rPr>
        <w:t>ελοίο να κάνει εμπάργκο στον «ΣΚΑΪ», επειδή βγαίνει ένας δημοσιογράφος -προσέξτε, γιατί από εκεί ξεκίνησε αυτό- και λέει ότι θα καρατομήσει σε λίγο ο Πρωθυπουργός τον Αρχηγό της Αστυνομίας και της Πυροσβεστικής και μετά από μια ημέρα αυτό συμβαίνει! Και γι</w:t>
      </w:r>
      <w:r>
        <w:rPr>
          <w:rFonts w:eastAsia="Times New Roman" w:cs="Times New Roman"/>
          <w:szCs w:val="24"/>
        </w:rPr>
        <w:t>’ αυτό εμείς βάζουμε εμπάργκο και δεν αναλογιζόμαστε μετά από την τρομοκρατική επίθεση χθες, εάν αυτό το πράγμα πρέπει να το ξανασυζητήσουμε.</w:t>
      </w:r>
      <w:r w:rsidRPr="001F6841">
        <w:rPr>
          <w:rFonts w:eastAsia="Times New Roman" w:cs="Times New Roman"/>
          <w:szCs w:val="24"/>
        </w:rPr>
        <w:t xml:space="preserve"> </w:t>
      </w:r>
      <w:r>
        <w:rPr>
          <w:rFonts w:eastAsia="Times New Roman" w:cs="Times New Roman"/>
          <w:szCs w:val="24"/>
        </w:rPr>
        <w:t>Μιλάμε για κάτι χυδαίο.</w:t>
      </w:r>
    </w:p>
    <w:p w14:paraId="5FC2F4C7"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της κυρίας Βουλευτού)</w:t>
      </w:r>
    </w:p>
    <w:p w14:paraId="5FC2F4C8"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Δεν τ</w:t>
      </w:r>
      <w:r>
        <w:rPr>
          <w:rFonts w:eastAsia="Times New Roman" w:cs="Times New Roman"/>
          <w:szCs w:val="24"/>
        </w:rPr>
        <w:t>ου φάνηκε χυδαίο και δεν του φάνηκε περίεργο, δεν του φάνηκε γελοίο, που πριν από δυο χρόνια ο κ. Καμμένος είχε βγει και έλεγε ότι απορεί πώς δεν έχει ανατινάξει κανείς κανένα κανάλι το οποίο βρίσκεται, ξέρω εγώ, στον Πειραιά ή στο Φάληρο. Αυτά δεν του φαί</w:t>
      </w:r>
      <w:r>
        <w:rPr>
          <w:rFonts w:eastAsia="Times New Roman" w:cs="Times New Roman"/>
          <w:szCs w:val="24"/>
        </w:rPr>
        <w:t>νονται χυδαία και γελοία. Του φαίνεται γκρίζο αυτό το επιχείρημα. Ο άνθρωπος που εργαλειοποίησε ακόμη και τα Ελληνικά Ταχυδρομεία!</w:t>
      </w:r>
    </w:p>
    <w:p w14:paraId="5FC2F4C9"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5FC2F4CA"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κλείνω και ευχαριστώ για </w:t>
      </w:r>
      <w:r>
        <w:rPr>
          <w:rFonts w:eastAsia="Times New Roman" w:cs="Times New Roman"/>
          <w:szCs w:val="24"/>
        </w:rPr>
        <w:t xml:space="preserve">την ανοχή σας. </w:t>
      </w:r>
    </w:p>
    <w:p w14:paraId="5FC2F4CB" w14:textId="77777777" w:rsidR="0020643A" w:rsidRDefault="00E84ECF">
      <w:pPr>
        <w:spacing w:line="600" w:lineRule="auto"/>
        <w:ind w:firstLine="720"/>
        <w:contextualSpacing/>
        <w:jc w:val="both"/>
        <w:rPr>
          <w:rFonts w:eastAsia="Times New Roman" w:cs="Times New Roman"/>
          <w:szCs w:val="24"/>
        </w:rPr>
      </w:pPr>
      <w:r w:rsidRPr="0043442B">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Ολοκληρώστε, κυρία Ασημακοπούλου.</w:t>
      </w:r>
    </w:p>
    <w:p w14:paraId="5FC2F4CC"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 xml:space="preserve">ΑΝΝΑ - ΜΙΣΕΛ ΑΣΗΜΑΚΟΠΟΥΛΟΥ: </w:t>
      </w:r>
      <w:r>
        <w:rPr>
          <w:rFonts w:eastAsia="Times New Roman" w:cs="Times New Roman"/>
          <w:szCs w:val="24"/>
        </w:rPr>
        <w:t xml:space="preserve">Σήμερα, λοιπόν, διάβαζα ότι έχει πάρει τέσσερις ειδικούς συμβούλους στα ΕΛΤΑ, τα οποία ΕΛΤΑ είναι στα πρόθυρα της χρεοκοπίας, με 4.200 ευρώ τον </w:t>
      </w:r>
      <w:r>
        <w:rPr>
          <w:rFonts w:eastAsia="Times New Roman" w:cs="Times New Roman"/>
          <w:szCs w:val="24"/>
        </w:rPr>
        <w:t>μήνα και 250 ευρώ για καύσιμα και αυτοκίνητο και τη</w:t>
      </w:r>
      <w:r>
        <w:rPr>
          <w:rFonts w:eastAsia="Times New Roman" w:cs="Times New Roman"/>
          <w:szCs w:val="24"/>
        </w:rPr>
        <w:lastRenderedPageBreak/>
        <w:t>λέφωνο και ό,τι θέλετε. Τώρα εάν έχει εργαλειοποιήσει και ανθρώπους, όπως παλιότερα τον κ. Καλογρίτσα ο οποίος στον διαγωνισμό έπαιξε τον ρόλο τού να βάλει κάποια βοσκοτόπια ως υποθήκη, δεν ξέρω, ή όπως τώ</w:t>
      </w:r>
      <w:r>
        <w:rPr>
          <w:rFonts w:eastAsia="Times New Roman" w:cs="Times New Roman"/>
          <w:szCs w:val="24"/>
        </w:rPr>
        <w:t>ρα τον παιδικό του φίλο, τον κ. Πετσίτη, ο οποίος δεν ξέρω εάν είναι εργαλείο σε εξωχώριες εταιρείες, σε μετοχικά πακέτα, που παίρνει ξαφνικά υπέρογκες αμοιβές, δεν ξέρω εάν τους έχει εργαλειοποιήσει και αυτούς. Ας απαντήσει μόνος του. Εν πάση περιπτώσει μ</w:t>
      </w:r>
      <w:r>
        <w:rPr>
          <w:rFonts w:eastAsia="Times New Roman" w:cs="Times New Roman"/>
          <w:szCs w:val="24"/>
        </w:rPr>
        <w:t>ια ημέρα όλα αυτά θα τα εξετάσει η δικαιοσύνη, εγώ δεν προκρίνω.</w:t>
      </w:r>
    </w:p>
    <w:p w14:paraId="5FC2F4CD"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Κλείνω, κύριε Πρόεδρε, λέγοντας ότι τα δυσάρεστα νέα είναι ότι η Κυβέρνηση φέρνει άλλον έναν αντιαναπτυξιακό προϋπολογισμό με άγρια υπερφορολόγηση και πλεονάσματα. Τα ευχάριστα νέα, όμως, είν</w:t>
      </w:r>
      <w:r>
        <w:rPr>
          <w:rFonts w:eastAsia="Times New Roman" w:cs="Times New Roman"/>
          <w:szCs w:val="24"/>
        </w:rPr>
        <w:t xml:space="preserve">αι ότι είναι ο τελευταίος. Είναι ο τελευταίος, γιατί οσονούπω θα φύγετε! </w:t>
      </w:r>
    </w:p>
    <w:p w14:paraId="5FC2F4CE"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5FC2F4CF" w14:textId="77777777" w:rsidR="0020643A" w:rsidRDefault="00E84ECF">
      <w:pPr>
        <w:spacing w:line="600" w:lineRule="auto"/>
        <w:ind w:firstLine="720"/>
        <w:contextualSpacing/>
        <w:jc w:val="center"/>
        <w:rPr>
          <w:rFonts w:eastAsia="Times New Roman" w:cs="Times New Roman"/>
          <w:szCs w:val="24"/>
        </w:rPr>
      </w:pPr>
      <w:r w:rsidRPr="005235B7">
        <w:rPr>
          <w:rFonts w:eastAsia="Times New Roman" w:cs="Times New Roman"/>
          <w:szCs w:val="24"/>
        </w:rPr>
        <w:t>(Χειροκροτήματα από την πτ</w:t>
      </w:r>
      <w:r>
        <w:rPr>
          <w:rFonts w:eastAsia="Times New Roman" w:cs="Times New Roman"/>
          <w:szCs w:val="24"/>
        </w:rPr>
        <w:t>έρυγα από της Νέας Δημοκρατίας)</w:t>
      </w:r>
    </w:p>
    <w:p w14:paraId="5FC2F4D0" w14:textId="77777777" w:rsidR="0020643A" w:rsidRDefault="00E84ECF">
      <w:pPr>
        <w:spacing w:line="600" w:lineRule="auto"/>
        <w:ind w:firstLine="720"/>
        <w:contextualSpacing/>
        <w:jc w:val="both"/>
        <w:rPr>
          <w:rFonts w:eastAsia="Times New Roman" w:cs="Times New Roman"/>
          <w:szCs w:val="24"/>
        </w:rPr>
      </w:pPr>
      <w:r w:rsidRPr="0043442B">
        <w:rPr>
          <w:rFonts w:eastAsia="Times New Roman" w:cs="Times New Roman"/>
          <w:b/>
          <w:szCs w:val="24"/>
        </w:rPr>
        <w:t>ΠΡΟΕΔΡΕΥΩΝ (Γεώργιος Λαμπρούλης):</w:t>
      </w:r>
      <w:r>
        <w:rPr>
          <w:rFonts w:eastAsia="Times New Roman" w:cs="Times New Roman"/>
          <w:b/>
          <w:szCs w:val="24"/>
        </w:rPr>
        <w:t xml:space="preserve"> </w:t>
      </w:r>
      <w:r w:rsidRPr="006E2EBC">
        <w:rPr>
          <w:rFonts w:eastAsia="Times New Roman" w:cs="Times New Roman"/>
          <w:szCs w:val="24"/>
        </w:rPr>
        <w:t xml:space="preserve">Κυρίες και κύριοι συνάδελφοι, </w:t>
      </w:r>
      <w:r>
        <w:rPr>
          <w:rFonts w:eastAsia="Times New Roman" w:cs="Times New Roman"/>
          <w:szCs w:val="24"/>
        </w:rPr>
        <w:t xml:space="preserve">να ενημερώσω το Σώμα για τους ομιλητές </w:t>
      </w:r>
      <w:r>
        <w:rPr>
          <w:rFonts w:eastAsia="Times New Roman" w:cs="Times New Roman"/>
          <w:szCs w:val="24"/>
        </w:rPr>
        <w:lastRenderedPageBreak/>
        <w:t>και τον προγραμματισμό περίπου ως το απόγευμα. Υπολείπονται, λοιπόν, άλλοι έντεκα ομιλητές, δυο Κοινοβουλευτικοί Εκπρόσωποι που δεν μίλησαν χθες και θα μιλήσουν σήμερα και πέντε Υπουργοί, πλην του οικονομικού επιτελεί</w:t>
      </w:r>
      <w:r>
        <w:rPr>
          <w:rFonts w:eastAsia="Times New Roman" w:cs="Times New Roman"/>
          <w:szCs w:val="24"/>
        </w:rPr>
        <w:t>ου, του κ. Χουλιαράκη και του κ. Τσακαλώτου δηλαδή, που θα μιλήσουν στο τέλος. Άρα ομιλητές, Κοινοβουλευτικοί Εκπρόσωποι και Υπουργοί με έναν υπολογισμό και με μια σχετική γαλαντομία στον χρόνο υπολογίζουμε ότι είναι περίπου στις τρεισήμισι ώρες. Συνεπώς ν</w:t>
      </w:r>
      <w:r>
        <w:rPr>
          <w:rFonts w:eastAsia="Times New Roman" w:cs="Times New Roman"/>
          <w:szCs w:val="24"/>
        </w:rPr>
        <w:t xml:space="preserve">α υπολογίζετε ότι περίπου στις 14.30΄ με 15.00΄ θα ολοκληρωθεί ο κατάλογος όλων αυτών που προείπα μαζί και οι δευτερολογίες, και θα μείνουν μόνο οι Υπουργοί του οικονομικού επιτελείου, ο κ. Τσακαλώτος και ο κ. Χουλιαράκης, και θα μπούμε στη διαδικασία των </w:t>
      </w:r>
      <w:r>
        <w:rPr>
          <w:rFonts w:eastAsia="Times New Roman" w:cs="Times New Roman"/>
          <w:szCs w:val="24"/>
        </w:rPr>
        <w:t>παρεμβάσεων των Πολιτικών Αρχηγών. Περίπου αυτός είναι ο προγραμματισμός που κάνουμε και θα τον δούμε στην πορεία.</w:t>
      </w:r>
    </w:p>
    <w:p w14:paraId="5FC2F4D1"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Η κ. Ιγγλέζη από τον ΣΥΡΙΖΑ έχει τον λόγο.</w:t>
      </w:r>
    </w:p>
    <w:p w14:paraId="5FC2F4D2"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 xml:space="preserve">ΑΙΚΑΤΕΡΙΝΗ ΙΓΓΛΕΖΗ: </w:t>
      </w:r>
      <w:r>
        <w:rPr>
          <w:rFonts w:eastAsia="Times New Roman" w:cs="Times New Roman"/>
          <w:szCs w:val="24"/>
        </w:rPr>
        <w:t>Ευχαριστώ, κύριε Πρόεδρε.</w:t>
      </w:r>
    </w:p>
    <w:p w14:paraId="5FC2F4D3" w14:textId="77777777" w:rsidR="0020643A" w:rsidRDefault="00E84ECF">
      <w:pPr>
        <w:spacing w:line="600" w:lineRule="auto"/>
        <w:ind w:firstLine="720"/>
        <w:contextualSpacing/>
        <w:jc w:val="both"/>
        <w:rPr>
          <w:rFonts w:eastAsia="Times New Roman" w:cs="Times New Roman"/>
          <w:szCs w:val="24"/>
        </w:rPr>
      </w:pPr>
      <w:r w:rsidRPr="006E2EBC">
        <w:rPr>
          <w:rFonts w:eastAsia="Times New Roman" w:cs="Times New Roman"/>
          <w:szCs w:val="24"/>
        </w:rPr>
        <w:t xml:space="preserve">Κυρίες και κύριοι συνάδελφοι, </w:t>
      </w:r>
      <w:r>
        <w:rPr>
          <w:rFonts w:eastAsia="Times New Roman" w:cs="Times New Roman"/>
          <w:szCs w:val="24"/>
        </w:rPr>
        <w:t xml:space="preserve">καλημέρα σας. </w:t>
      </w:r>
    </w:p>
    <w:p w14:paraId="5FC2F4D4"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lastRenderedPageBreak/>
        <w:t>Εάν ακο</w:t>
      </w:r>
      <w:r>
        <w:rPr>
          <w:rFonts w:eastAsia="Times New Roman" w:cs="Times New Roman"/>
          <w:szCs w:val="24"/>
        </w:rPr>
        <w:t>λουθήσω τον συλλογισμό της κ. Ασημακοπούλου, έτσι όπως το πάτε, να περιμένουμε μήπως και βομβιστική επίθεση στην ΕΡΤ, στην οποία έχει κάνει εμπάργκο το κόμμα της; Ελπίζω όχι βέβαια. Βάλατε μια φορά βόμβα μόνοι σας στην ΕΡΤ, όταν την κλείσατε.</w:t>
      </w:r>
    </w:p>
    <w:p w14:paraId="5FC2F4D5"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Το 2018 φθάνε</w:t>
      </w:r>
      <w:r>
        <w:rPr>
          <w:rFonts w:eastAsia="Times New Roman" w:cs="Times New Roman"/>
          <w:szCs w:val="24"/>
        </w:rPr>
        <w:t>ι στο τέλος του και όπως κάθε χρόνο τέτοια εποχή καλούμαστε να παρουσιάσουμε τη στρατηγική μας για το επόμενο έτος μέσα από την ψήφιση του προϋπολογισμού. Φέτος, όμως, υπάρχει μια ειδοποιός διαφορά σε σχέση με τα προηγούμενα χρόνια, καθώς το 2018 ήταν η χρ</w:t>
      </w:r>
      <w:r>
        <w:rPr>
          <w:rFonts w:eastAsia="Times New Roman" w:cs="Times New Roman"/>
          <w:szCs w:val="24"/>
        </w:rPr>
        <w:t>ονιά που απέδωσαν οι καρποί των προσπαθειών μας για έξοδο από τα μνημόνια. Οι κόποι και οι θυσίες του ελληνικού λαού, μαζί με τα σταθερά βήματα της Κυβέρνησης ΣΥΡΙΖΑ, έπιασαν, λοιπόν, τόπο και έτσι αρχίζοντας από το 2019, επιστρέφουμε σταθερά σε μια περίοδ</w:t>
      </w:r>
      <w:r>
        <w:rPr>
          <w:rFonts w:eastAsia="Times New Roman" w:cs="Times New Roman"/>
          <w:szCs w:val="24"/>
        </w:rPr>
        <w:t xml:space="preserve">ο κανονικότητας. </w:t>
      </w:r>
    </w:p>
    <w:p w14:paraId="5FC2F4D6"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Ο φετινός προϋπολογισμός ο πρώτος μεταμνημονιακός από την έναρξη της κρίσης, σηματοδοτεί, λοιπόν, μια νέα εποχή. Είναι ο προϋπολογισμός που αναδεικνύει την αναπτυξιακή μας στρατηγική, όχι μόνο για το έτος που έρχεται,</w:t>
      </w:r>
      <w:r>
        <w:rPr>
          <w:rFonts w:eastAsia="Times New Roman" w:cs="Times New Roman"/>
          <w:szCs w:val="24"/>
        </w:rPr>
        <w:t xml:space="preserve"> </w:t>
      </w:r>
      <w:r>
        <w:rPr>
          <w:rFonts w:eastAsia="Times New Roman" w:cs="Times New Roman"/>
          <w:szCs w:val="24"/>
        </w:rPr>
        <w:t xml:space="preserve">αλλά και για τα </w:t>
      </w:r>
      <w:r>
        <w:rPr>
          <w:rFonts w:eastAsia="Times New Roman" w:cs="Times New Roman"/>
          <w:szCs w:val="24"/>
        </w:rPr>
        <w:lastRenderedPageBreak/>
        <w:t>επόμ</w:t>
      </w:r>
      <w:r>
        <w:rPr>
          <w:rFonts w:eastAsia="Times New Roman" w:cs="Times New Roman"/>
          <w:szCs w:val="24"/>
        </w:rPr>
        <w:t xml:space="preserve">ενα χρόνια. Ταυτόχρονα προωθεί την κοινωνική συνοχή, καθώς για πρώτη φορά είμαστε σε θέση να χαράξουμε με ελευθερία την κοινωνική μας πολιτική, μια πολιτική που δεν έρχεται σε καμμία περίπτωση σε αντίθεση με τους στόχους μας για δημοσιονομική σταθερότητα, </w:t>
      </w:r>
      <w:r>
        <w:rPr>
          <w:rFonts w:eastAsia="Times New Roman" w:cs="Times New Roman"/>
          <w:szCs w:val="24"/>
        </w:rPr>
        <w:t>δεν έχει σε καμμία περίπτωση τη μορφή παροχολογίας, αλλά πραγματικών παροχών σ’ αυτούς που επλήγησαν περισσότερο από την οικονομική κρίση.</w:t>
      </w:r>
    </w:p>
    <w:p w14:paraId="5FC2F4D7"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Δυστυχώς για τη Νέα Δημοκρατία καταρρέει για ακόμη μια φορά η προσπάθεια τρομοκράτησης του ελληνικού λαού και η κατασ</w:t>
      </w:r>
      <w:r>
        <w:rPr>
          <w:rFonts w:eastAsia="Times New Roman" w:cs="Times New Roman"/>
          <w:szCs w:val="24"/>
        </w:rPr>
        <w:t>τροφολογία. Ο προϋπολογισμός του 2019 -δυστυχώς για την Αντιπολίτευση- είναι ο προϋπολογισμός που δεν επιβάλλει νέους φόρους. Αντιθέτως προβλέπει μείωση της επιβάρυνσης τόσο μέσω της μεσοσταθμικής μείωσης του ΕΝΦΙΑ όσο και μέσω της μείωσης της φορολογίας ν</w:t>
      </w:r>
      <w:r>
        <w:rPr>
          <w:rFonts w:eastAsia="Times New Roman" w:cs="Times New Roman"/>
          <w:szCs w:val="24"/>
        </w:rPr>
        <w:t>ομικών προσώπων και μερισμάτων. Είναι ο προϋπολογισμός που δεν προβλέπει καμμία περικοπή συντάξεων, οπότε πάει και το αφήγημα στο οποίο είχε επενδύσει τόσο πολύ η Νέα Δημοκρατία. Είναι ο προϋπολογισμός στον οποίο προβλέπεται σωρεία θετικών μέτρων. Δύο χιλι</w:t>
      </w:r>
      <w:r>
        <w:rPr>
          <w:rFonts w:eastAsia="Times New Roman" w:cs="Times New Roman"/>
          <w:szCs w:val="24"/>
        </w:rPr>
        <w:t xml:space="preserve">άδες διακόσιες προσλήψεις για το πρόγραμμα «Βοήθεια στο </w:t>
      </w:r>
      <w:r>
        <w:rPr>
          <w:rFonts w:eastAsia="Times New Roman" w:cs="Times New Roman"/>
          <w:szCs w:val="24"/>
        </w:rPr>
        <w:lastRenderedPageBreak/>
        <w:t>Σπίτι», τέσσερις χιλιάδες πεντακόσιες προσλήψεις εκπαιδευτικών στην Ειδική Αγωγή, επιδότηση στέγασης με εισοδηματικά κριτήρια.</w:t>
      </w:r>
    </w:p>
    <w:p w14:paraId="5FC2F4D8"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Εμείς, κυρίες και κύριοι συνάδελφοι, συστρατευόμαστε</w:t>
      </w:r>
      <w:r>
        <w:rPr>
          <w:rFonts w:eastAsia="Times New Roman" w:cs="Times New Roman"/>
          <w:szCs w:val="24"/>
        </w:rPr>
        <w:t xml:space="preserve"> με τον κόσμο της εργασίας. Προσπαθούμε να μειώσουμε την ανεργία στους νέους. Γι’ αυτό και επιδοτούμε κατά το ήμισυ τις ασφαλιστικές εισφορές για την πρόσληψη  νέων. Γι’ αυτό επεκτείνουμε τις συλλογικές συμβάσεις και αυξάνουμε τον κατώτατο μισθό. Γι’ αυτό </w:t>
      </w:r>
      <w:r>
        <w:rPr>
          <w:rFonts w:eastAsia="Times New Roman" w:cs="Times New Roman"/>
          <w:szCs w:val="24"/>
        </w:rPr>
        <w:t xml:space="preserve">καταργούμε τον υποκατώτατο μισθό. Γι’ αυτό και ήδη ψηφίσαμε τη μείωση των ασφαλιστικών εισφορών σε διακόσιες πενήντα χιλιάδες ελεύθερους επαγγελματίες, επιστήμονες, αγρότες. Γι’ αυτό και καταργήσαμε το τέλος επιτηδεύματος για τους αγροτικούς και σχολικούς </w:t>
      </w:r>
      <w:r>
        <w:rPr>
          <w:rFonts w:eastAsia="Times New Roman" w:cs="Times New Roman"/>
          <w:szCs w:val="24"/>
        </w:rPr>
        <w:t xml:space="preserve">συνεταιρισμούς και τις κοινωνικές και συνεταιριστικές επιχειρήσεις. </w:t>
      </w:r>
    </w:p>
    <w:p w14:paraId="5FC2F4D9"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Τονίζω ότι με τα όσα περιγράφω, δεν επιχειρώ να θριαμβολογήσω. Μένει ακόμη να γίνει δουλειά, για να φτάσουμε τη χώρα μας στο επίπεδο που της αξίζει. Ξεκαθαρίζω, όμως, ότι οι δικοί μας στό</w:t>
      </w:r>
      <w:r>
        <w:rPr>
          <w:rFonts w:eastAsia="Times New Roman" w:cs="Times New Roman"/>
          <w:szCs w:val="24"/>
        </w:rPr>
        <w:t xml:space="preserve">χοι, ο δικός μας πολιτικός σχεδιασμός είναι ριζικά διαφορετικός από αυτόν της Αντιπολίτευσης. Η αναπτυξιακή μας </w:t>
      </w:r>
      <w:r>
        <w:rPr>
          <w:rFonts w:eastAsia="Times New Roman" w:cs="Times New Roman"/>
          <w:szCs w:val="24"/>
        </w:rPr>
        <w:lastRenderedPageBreak/>
        <w:t>στρατηγική περιστρέφεται γύρω από ένα αναβαθμισμένο κοινωνικό κράτος, μια αναβαθμισμένη δημόσια υγεία και δημόσια παιδεία, μια σύγχρονη και αποτ</w:t>
      </w:r>
      <w:r>
        <w:rPr>
          <w:rFonts w:eastAsia="Times New Roman" w:cs="Times New Roman"/>
          <w:szCs w:val="24"/>
        </w:rPr>
        <w:t xml:space="preserve">ελεσματική δημόσια διοίκηση. Ολοκληρώνουμε έργα με αναπτυξιακό χαρακτήρα που έπρεπε να έχουν τελειώσει εδώ και δεκαετίες, όπως το Κτηματολόγιο, οι δασικοί χάρτες και ο χωροταξικός σχεδιασμός. </w:t>
      </w:r>
    </w:p>
    <w:p w14:paraId="5FC2F4DA"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Για πρώτη φορά σε αυτόν τον προϋπολογισμό καταγράφονται κονδύλι</w:t>
      </w:r>
      <w:r>
        <w:rPr>
          <w:rFonts w:eastAsia="Times New Roman" w:cs="Times New Roman"/>
          <w:szCs w:val="24"/>
        </w:rPr>
        <w:t>α για τη χρηματοδότηση των προστατευόμενων περιοχών, όπως δεσμευθήκαμε μέσα από το σχετικό νομοθετικό πλαίσιο που ψηφίσαμε πριν από μερικούς μήνες. Τετραπλασιάζονται οι πόροι που αφορούν την επιχορήγηση των φορέων διαχείρισης προστατευόμενων περιοχών από 4</w:t>
      </w:r>
      <w:r>
        <w:rPr>
          <w:rFonts w:eastAsia="Times New Roman" w:cs="Times New Roman"/>
          <w:szCs w:val="24"/>
        </w:rPr>
        <w:t>50.000 ευρώ σε 2,2 εκατομμύρια ευρώ. Και αυτό δεν αποτελεί απλή λογιστική καταγραφή αλλά αποτελεί σαφή εφαρμογή περιβαλλοντικής πολιτικής, που αξιολογεί τις περιοχές «</w:t>
      </w:r>
      <w:r>
        <w:rPr>
          <w:rFonts w:eastAsia="Times New Roman" w:cs="Times New Roman"/>
          <w:szCs w:val="24"/>
          <w:lang w:val="en-US"/>
        </w:rPr>
        <w:t>NATURA</w:t>
      </w:r>
      <w:r>
        <w:rPr>
          <w:rFonts w:eastAsia="Times New Roman" w:cs="Times New Roman"/>
          <w:szCs w:val="24"/>
        </w:rPr>
        <w:t>» ως πολύτιμο πόρο για τη χώρα και χρηματοδοτεί την προστασία και τη διαχείρισή του</w:t>
      </w:r>
      <w:r>
        <w:rPr>
          <w:rFonts w:eastAsia="Times New Roman" w:cs="Times New Roman"/>
          <w:szCs w:val="24"/>
        </w:rPr>
        <w:t>ς. Ελπίζω στον προϋπολογισμό της επόμενης χρονιάς, να μπορούμε να αποτιμήσουμε και τις μόνιμες προσλήψεις των ερ</w:t>
      </w:r>
      <w:r>
        <w:rPr>
          <w:rFonts w:eastAsia="Times New Roman" w:cs="Times New Roman"/>
          <w:szCs w:val="24"/>
        </w:rPr>
        <w:lastRenderedPageBreak/>
        <w:t>γαζομένων στους φορείς διαχείρισης των προστατευόμενων περιοχών μέσα από τις διαδικασίες που προβλέπονται, αλλά και προσλήψεις σε όλους τους κρί</w:t>
      </w:r>
      <w:r>
        <w:rPr>
          <w:rFonts w:eastAsia="Times New Roman" w:cs="Times New Roman"/>
          <w:szCs w:val="24"/>
        </w:rPr>
        <w:t xml:space="preserve">σιμους για το περιβάλλον φορείς, όπως η Δασική Υπηρεσία, η Επιθεώρηση Περιβάλλοντος και άλλοι. </w:t>
      </w:r>
    </w:p>
    <w:p w14:paraId="5FC2F4DB"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Να σημειώσω ακόμη ότι η εφαρμογή της υπουργικής απόφασης για τη μείωση της κατανάλωσης της πλαστικής σακούλας, έχει φέρει έσοδα που έχουν οδηγήσει στον υπερδιπλ</w:t>
      </w:r>
      <w:r>
        <w:rPr>
          <w:rFonts w:eastAsia="Times New Roman" w:cs="Times New Roman"/>
          <w:szCs w:val="24"/>
        </w:rPr>
        <w:t>ασιασμό των αποδόσεων του Ελληνικού Οργανισμού Ανακύκλωσης από 5.000.000 ευρώ σε 11.000.000 ευρώ, έσοδα που αποτελούν ξεκάθαρο ανταποδοτικό τέλος. Αυτό σημαίνει ότι ο Ελληνικός Οργανισμός Ανακύκλωσης, θα έχει στη διάθεσή του 6.000.000 ευρώ για να προχωρήσε</w:t>
      </w:r>
      <w:r>
        <w:rPr>
          <w:rFonts w:eastAsia="Times New Roman" w:cs="Times New Roman"/>
          <w:szCs w:val="24"/>
        </w:rPr>
        <w:t>ι σε περαιτέρω δράσεις το 2019 για τη μείωση της χρήσης της πλαστικής σακούλας, ανταποδίδοντας στην κοινωνία τον πόρο αυτό. Πρόκειται για ένα χειροπιαστό παράδειγμα της εφαρμογής των πολιτικών για την περιβαλλοντική προστασία και για το πώς η κοινωνία επωφ</w:t>
      </w:r>
      <w:r>
        <w:rPr>
          <w:rFonts w:eastAsia="Times New Roman" w:cs="Times New Roman"/>
          <w:szCs w:val="24"/>
        </w:rPr>
        <w:t xml:space="preserve">ελείται άμεσα από αυτές. </w:t>
      </w:r>
    </w:p>
    <w:p w14:paraId="5FC2F4DC"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Οφείλω να επισημάνω, βέβαια, ότι οι δαπάνες για τη δασοπροστασία διατηρούνται στα 6,2 εκατομμύρια ευρώ και για το 2019. </w:t>
      </w:r>
    </w:p>
    <w:p w14:paraId="5FC2F4DD"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Ακόμα στον παρόντα προϋπολογισμό προβλέπεται κονδύλι ύψους 17,5 εκατομμυρίων ευρώ για χορήγηση έκπτωσης ηλεκτ</w:t>
      </w:r>
      <w:r>
        <w:rPr>
          <w:rFonts w:eastAsia="Times New Roman" w:cs="Times New Roman"/>
          <w:szCs w:val="24"/>
        </w:rPr>
        <w:t xml:space="preserve">ρικής ενέργειας σε οικιακούς καταναλωτές της Περιφέρειας Δυτικής Μακεδονίας και του Δήμου Μεγαλόπολης της Περιφερειακής Ενότητας Αρκαδίας λόγω της λειτουργίας λιγνιτικών ορυχείων και σταθμών ηλεκτροπαραγωγής. </w:t>
      </w:r>
    </w:p>
    <w:p w14:paraId="5FC2F4DE"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Συναδέλφισσες και συνάδελφοι, μπορεί ο προϋπολ</w:t>
      </w:r>
      <w:r>
        <w:rPr>
          <w:rFonts w:eastAsia="Times New Roman" w:cs="Times New Roman"/>
          <w:szCs w:val="24"/>
        </w:rPr>
        <w:t>ογισμός του 2019 να είναι ο πρώτος μεταμνημονιακός προϋπολογισμός που φέρνουμε στη Βουλή, αλλά έχουμε ακόμη πολύ δρόμο να διανύσουμε. Ένα, όμως, είναι απόλυτα βέβαιο. Έχουμε απομακρυνθεί προ πολλού από τα σενάρια καταστροφολογίας της Αντιπολίτευσης. Η χώρα</w:t>
      </w:r>
      <w:r>
        <w:rPr>
          <w:rFonts w:eastAsia="Times New Roman" w:cs="Times New Roman"/>
          <w:szCs w:val="24"/>
        </w:rPr>
        <w:t xml:space="preserve"> έχει γυρίσει σελίδα. Ο προϋπολογισμός, οι στρατηγικές και το νομοθετικό έργο που προγραμματίζεται για το 2019, έχουν στόχο την περαιτέρω σταθερο</w:t>
      </w:r>
      <w:r>
        <w:rPr>
          <w:rFonts w:eastAsia="Times New Roman" w:cs="Times New Roman"/>
          <w:szCs w:val="24"/>
        </w:rPr>
        <w:lastRenderedPageBreak/>
        <w:t>ποίηση της ελληνικής οικονομίας, την αναβάθμιση των προϋποθέσεων για τη βιώσιμη ανάπτυξή της και την ισχυροποίη</w:t>
      </w:r>
      <w:r>
        <w:rPr>
          <w:rFonts w:eastAsia="Times New Roman" w:cs="Times New Roman"/>
          <w:szCs w:val="24"/>
        </w:rPr>
        <w:t>ση της διεθνούς θέσης και της αξιοπιστίας της χώρας μας.</w:t>
      </w:r>
    </w:p>
    <w:p w14:paraId="5FC2F4DF"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5FC2F4E0" w14:textId="77777777" w:rsidR="0020643A" w:rsidRDefault="00E84ECF">
      <w:pPr>
        <w:spacing w:line="600" w:lineRule="auto"/>
        <w:ind w:firstLine="720"/>
        <w:contextualSpacing/>
        <w:jc w:val="center"/>
        <w:rPr>
          <w:rFonts w:eastAsia="Times New Roman" w:cs="Times New Roman"/>
          <w:szCs w:val="24"/>
        </w:rPr>
      </w:pPr>
      <w:r w:rsidRPr="005630D1">
        <w:rPr>
          <w:rFonts w:eastAsia="Times New Roman" w:cs="Times New Roman"/>
          <w:szCs w:val="24"/>
        </w:rPr>
        <w:t xml:space="preserve">(Χειροκροτήματα από την </w:t>
      </w:r>
      <w:r>
        <w:rPr>
          <w:rFonts w:eastAsia="Times New Roman" w:cs="Times New Roman"/>
          <w:szCs w:val="24"/>
        </w:rPr>
        <w:t>π</w:t>
      </w:r>
      <w:r w:rsidRPr="005630D1">
        <w:rPr>
          <w:rFonts w:eastAsia="Times New Roman" w:cs="Times New Roman"/>
          <w:szCs w:val="24"/>
        </w:rPr>
        <w:t>τέρυγα του ΣΥΡΙΖΑ)</w:t>
      </w:r>
    </w:p>
    <w:p w14:paraId="5FC2F4E1"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 </w:t>
      </w:r>
      <w:r w:rsidRPr="00ED6B46">
        <w:rPr>
          <w:rFonts w:eastAsia="Times New Roman" w:cs="Times New Roman"/>
          <w:b/>
          <w:szCs w:val="24"/>
        </w:rPr>
        <w:t>ΠΡΟ</w:t>
      </w:r>
      <w:r>
        <w:rPr>
          <w:rFonts w:eastAsia="Times New Roman" w:cs="Times New Roman"/>
          <w:b/>
          <w:szCs w:val="24"/>
        </w:rPr>
        <w:t>Ε</w:t>
      </w:r>
      <w:r w:rsidRPr="00ED6B46">
        <w:rPr>
          <w:rFonts w:eastAsia="Times New Roman" w:cs="Times New Roman"/>
          <w:b/>
          <w:szCs w:val="24"/>
        </w:rPr>
        <w:t>ΔΡΕΥΩΝ (</w:t>
      </w:r>
      <w:r>
        <w:rPr>
          <w:rFonts w:eastAsia="Times New Roman" w:cs="Times New Roman"/>
          <w:b/>
          <w:szCs w:val="24"/>
        </w:rPr>
        <w:t>Γεώργιος Λαμπρούλης</w:t>
      </w:r>
      <w:r w:rsidRPr="00ED6B46">
        <w:rPr>
          <w:rFonts w:eastAsia="Times New Roman" w:cs="Times New Roman"/>
          <w:b/>
          <w:szCs w:val="24"/>
        </w:rPr>
        <w:t xml:space="preserve">): </w:t>
      </w: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w:t>
      </w:r>
      <w:r>
        <w:rPr>
          <w:rFonts w:eastAsia="Times New Roman" w:cs="Times New Roman"/>
          <w:szCs w:val="24"/>
        </w:rPr>
        <w:t>άνω δυτικά θεωρεία, αφού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σαράντα δύο μαθήτριες και μαθητές και τρεις συνοδοί εκπαιδευτικοί από το Γ</w:t>
      </w:r>
      <w:r>
        <w:rPr>
          <w:rFonts w:eastAsia="Times New Roman" w:cs="Times New Roman"/>
          <w:szCs w:val="24"/>
        </w:rPr>
        <w:t xml:space="preserve">υμνάσιο Αγίου Στεφάνου, το δεύτερο τμήμα αυτή τη φορά. </w:t>
      </w:r>
    </w:p>
    <w:p w14:paraId="5FC2F4E2"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Η Βουλή το</w:t>
      </w:r>
      <w:r>
        <w:rPr>
          <w:rFonts w:eastAsia="Times New Roman" w:cs="Times New Roman"/>
          <w:szCs w:val="24"/>
        </w:rPr>
        <w:t>ύ</w:t>
      </w:r>
      <w:r>
        <w:rPr>
          <w:rFonts w:eastAsia="Times New Roman" w:cs="Times New Roman"/>
          <w:szCs w:val="24"/>
        </w:rPr>
        <w:t xml:space="preserve">ς καλωσορίζει. </w:t>
      </w:r>
    </w:p>
    <w:p w14:paraId="5FC2F4E3" w14:textId="77777777" w:rsidR="0020643A" w:rsidRDefault="00E84ECF">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5FC2F4E4"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Τσιάρας από τη Νέα Δημοκρατία.</w:t>
      </w:r>
    </w:p>
    <w:p w14:paraId="5FC2F4E5"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 xml:space="preserve">Σας ευχαριστώ, </w:t>
      </w:r>
      <w:r w:rsidRPr="009B4350">
        <w:rPr>
          <w:rFonts w:eastAsia="Times New Roman" w:cs="Times New Roman"/>
          <w:szCs w:val="24"/>
        </w:rPr>
        <w:t>κύριε Πρόεδρε</w:t>
      </w:r>
      <w:r>
        <w:rPr>
          <w:rFonts w:eastAsia="Times New Roman" w:cs="Times New Roman"/>
          <w:szCs w:val="24"/>
        </w:rPr>
        <w:t>.</w:t>
      </w:r>
    </w:p>
    <w:p w14:paraId="5FC2F4E6"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w:t>
      </w:r>
      <w:r>
        <w:rPr>
          <w:rFonts w:eastAsia="Times New Roman" w:cs="Times New Roman"/>
          <w:szCs w:val="24"/>
        </w:rPr>
        <w:t>συνάδελφοι, ο καθένας από εμάς κάπου, κάποτε, έχει προφανώς βρεθεί να συνομιλεί με κάποιο άτομο που αρέσκεται να διηγείται εντυπωσιακά κατορθώματα</w:t>
      </w:r>
      <w:r>
        <w:rPr>
          <w:rFonts w:eastAsia="Times New Roman" w:cs="Times New Roman"/>
          <w:szCs w:val="24"/>
        </w:rPr>
        <w:t>.</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τρόπος αφήγησης αυτών των ατόμων πιθανότατα μας γοητεύει. Και, βεβαίως, δημιουργούνται αισθήματα θαυμασμού</w:t>
      </w:r>
      <w:r>
        <w:rPr>
          <w:rFonts w:eastAsia="Times New Roman" w:cs="Times New Roman"/>
          <w:szCs w:val="24"/>
        </w:rPr>
        <w:t xml:space="preserve"> ή ενδεχομένως και αποδοχής, με έναν τρόπο που σε έναν πολύ μεγάλο βαθμό μάς κάνει να σκεφτόμαστε πολλά. Το πρόβλημα σε αυτές τις περιπτώσεις είναι όταν έρχεται η εποχή των αντιφάσεων, όταν αυτά τα οποία διηγείται κανείς και τα οποία είναι αξιοθαύμαστα δεν</w:t>
      </w:r>
      <w:r>
        <w:rPr>
          <w:rFonts w:eastAsia="Times New Roman" w:cs="Times New Roman"/>
          <w:szCs w:val="24"/>
        </w:rPr>
        <w:t xml:space="preserve"> συναντώνται με την πραγματικότητα και όταν χαλάει αυτό το παζλ της ωραίας αφήγησης, μιας και η ίδια η ζωή, η ίδια η πραγματικότητα μέσα από τις αντιφάσεις και μέσα από τις ίδιες τις διαφορές έρχεται να αποδείξει ότι όλα αυτά τα οποία λέγονται δεν είναι πρ</w:t>
      </w:r>
      <w:r>
        <w:rPr>
          <w:rFonts w:eastAsia="Times New Roman" w:cs="Times New Roman"/>
          <w:szCs w:val="24"/>
        </w:rPr>
        <w:t xml:space="preserve">αγματικά. Προφανώς μιλάω γι’ αυτούς τους ανθρώπους, οι οποίοι αρέσκονται γενικότερα στη μυθοπλασία, στη μυθολογία. </w:t>
      </w:r>
    </w:p>
    <w:p w14:paraId="5FC2F4E7"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Η πραγματικότητα και ο λόγος για τον οποίο αναφέρω όλα αυτά, έχουν ως συγκεκριμένη αναφορά το ότι, αγαπητοί κύριοι συνάδελφοι της Συμπολίτευ</w:t>
      </w:r>
      <w:r>
        <w:rPr>
          <w:rFonts w:eastAsia="Times New Roman" w:cs="Times New Roman"/>
          <w:szCs w:val="24"/>
        </w:rPr>
        <w:t xml:space="preserve">σης, αγαπητοί κυρίες και κύριοι </w:t>
      </w:r>
      <w:r>
        <w:rPr>
          <w:rFonts w:eastAsia="Times New Roman" w:cs="Times New Roman"/>
          <w:szCs w:val="24"/>
        </w:rPr>
        <w:lastRenderedPageBreak/>
        <w:t xml:space="preserve">συνάδελφοι του ΣΥΡΙΖΑ, με όλα αυτά τα οποία λέτε, στην πραγματικότητα έχετε επιφέρει την </w:t>
      </w:r>
      <w:r>
        <w:rPr>
          <w:rFonts w:eastAsia="Times New Roman" w:cs="Times New Roman"/>
          <w:szCs w:val="24"/>
        </w:rPr>
        <w:t>«</w:t>
      </w:r>
      <w:r>
        <w:rPr>
          <w:rFonts w:eastAsia="Times New Roman" w:cs="Times New Roman"/>
          <w:szCs w:val="24"/>
        </w:rPr>
        <w:t>πολιτική μυθολογία</w:t>
      </w:r>
      <w:r>
        <w:rPr>
          <w:rFonts w:eastAsia="Times New Roman" w:cs="Times New Roman"/>
          <w:szCs w:val="24"/>
        </w:rPr>
        <w:t>»</w:t>
      </w:r>
      <w:r>
        <w:rPr>
          <w:rFonts w:eastAsia="Times New Roman" w:cs="Times New Roman"/>
          <w:szCs w:val="24"/>
        </w:rPr>
        <w:t xml:space="preserve"> ως πρακτική μιας διάστασης, αν θέλετε, που η ίδια η ελληνική κοινωνία ζει. </w:t>
      </w:r>
    </w:p>
    <w:p w14:paraId="5FC2F4E8"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Σε αυτή την Αίθουσα αυτές τις μέρες τη</w:t>
      </w:r>
      <w:r>
        <w:rPr>
          <w:rFonts w:eastAsia="Times New Roman" w:cs="Times New Roman"/>
          <w:szCs w:val="24"/>
        </w:rPr>
        <w:t>ς συζήτησης του προϋπολογισμού, του κορυφαίου νομοσχεδίου κάθε χρόνο για το ελληνικό Κοινοβούλιο, έχουν ειπωθεί τα πάντα και ακριβώς τα αντίθετά τους</w:t>
      </w:r>
      <w:r>
        <w:rPr>
          <w:rFonts w:eastAsia="Times New Roman" w:cs="Times New Roman"/>
          <w:szCs w:val="24"/>
        </w:rPr>
        <w:t>!</w:t>
      </w:r>
      <w:r>
        <w:rPr>
          <w:rFonts w:eastAsia="Times New Roman" w:cs="Times New Roman"/>
          <w:szCs w:val="24"/>
        </w:rPr>
        <w:t xml:space="preserve"> Είπατε ότι ήταν ορθή η υπερφορολόγηση της μεσαίας τάξης, μιας και από εκεί έπρεπε να αντλήσετε πόρους. Τη</w:t>
      </w:r>
      <w:r>
        <w:rPr>
          <w:rFonts w:eastAsia="Times New Roman" w:cs="Times New Roman"/>
          <w:szCs w:val="24"/>
        </w:rPr>
        <w:t>ν ίδια στιγμή είπατε ότι σωστά μειώσατε τη φορολογία, γιατί κάποια στιγμή αυτό έπρεπε να σταματήσει. Είπατε ότι ήταν σωστή η αύξηση των ασφαλιστικών εισφορών με τον γνωστό νόμο Κατρούγκαλου, που ειρήσθω εν παρόδω οδήγησε χιλιάδες νέους μας στο εξωτερικό εκ</w:t>
      </w:r>
      <w:r>
        <w:rPr>
          <w:rFonts w:eastAsia="Times New Roman" w:cs="Times New Roman"/>
          <w:szCs w:val="24"/>
        </w:rPr>
        <w:t xml:space="preserve">τός Ελλάδος. </w:t>
      </w:r>
      <w:r>
        <w:rPr>
          <w:rFonts w:eastAsia="Times New Roman" w:cs="Times New Roman"/>
          <w:szCs w:val="24"/>
        </w:rPr>
        <w:t>Τ</w:t>
      </w:r>
      <w:r>
        <w:rPr>
          <w:rFonts w:eastAsia="Times New Roman" w:cs="Times New Roman"/>
          <w:szCs w:val="24"/>
        </w:rPr>
        <w:t>ην ίδια στιγμή χαίρεστε και επαινείτε τον εαυτό σας, που καταφέρνετε να ξηλώνετε τον νόμο Κατρούγκαλου, καθιστώντας τον ουσιαστικά μια άχρηστη προηγούμενη νομοθετική πρωτοβουλία.</w:t>
      </w:r>
    </w:p>
    <w:p w14:paraId="5FC2F4E9"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Ξέρετε</w:t>
      </w:r>
      <w:r>
        <w:rPr>
          <w:rFonts w:eastAsia="Times New Roman" w:cs="Times New Roman"/>
          <w:szCs w:val="24"/>
        </w:rPr>
        <w:t>,</w:t>
      </w:r>
      <w:r>
        <w:rPr>
          <w:rFonts w:eastAsia="Times New Roman" w:cs="Times New Roman"/>
          <w:szCs w:val="24"/>
        </w:rPr>
        <w:t xml:space="preserve"> πριν αναλάβετε την εξουσία, λέγατε ότι θα βγάλετε την Ε</w:t>
      </w:r>
      <w:r>
        <w:rPr>
          <w:rFonts w:eastAsia="Times New Roman" w:cs="Times New Roman"/>
          <w:szCs w:val="24"/>
        </w:rPr>
        <w:t xml:space="preserve">λλάδα όρθια από την εποχή των μνημονίων. Αλήθεια </w:t>
      </w:r>
      <w:r>
        <w:rPr>
          <w:rFonts w:eastAsia="Times New Roman" w:cs="Times New Roman"/>
          <w:szCs w:val="24"/>
        </w:rPr>
        <w:lastRenderedPageBreak/>
        <w:t xml:space="preserve">πιστεύετε ότι η ελληνική κοινωνία είναι όρθια αυτή τη στιγμή; Πιστεύετε ότι οι Έλληνες πολίτες έχουν καταφέρει μέσα </w:t>
      </w:r>
      <w:r>
        <w:rPr>
          <w:rFonts w:eastAsia="Times New Roman" w:cs="Times New Roman"/>
          <w:szCs w:val="24"/>
        </w:rPr>
        <w:t>απ’</w:t>
      </w:r>
      <w:r>
        <w:rPr>
          <w:rFonts w:eastAsia="Times New Roman" w:cs="Times New Roman"/>
          <w:szCs w:val="24"/>
        </w:rPr>
        <w:t xml:space="preserve"> αυτή την αδιανόητη υπερφορολόγηση, μέσα από αυτό το απίστευτο φόρτωμα βαρών, να αισθάνο</w:t>
      </w:r>
      <w:r>
        <w:rPr>
          <w:rFonts w:eastAsia="Times New Roman" w:cs="Times New Roman"/>
          <w:szCs w:val="24"/>
        </w:rPr>
        <w:t xml:space="preserve">νται ότι απέναντί τους έχουν μια </w:t>
      </w:r>
      <w:r w:rsidRPr="001866BC">
        <w:rPr>
          <w:rFonts w:eastAsia="Times New Roman" w:cs="Times New Roman"/>
          <w:szCs w:val="24"/>
        </w:rPr>
        <w:t>Κυβέρνηση</w:t>
      </w:r>
      <w:r>
        <w:rPr>
          <w:rFonts w:eastAsia="Times New Roman" w:cs="Times New Roman"/>
          <w:szCs w:val="24"/>
        </w:rPr>
        <w:t>, η οποία τους έχει υπηρετήσει και έχει κάνει τα απαραίτητα βήματα, ώστε να αισθάνονται ήσυχοι και ασφαλείς; Σε λίγες μέρες συμπληρώνονται τέσσερα χρόνια ουσιαστικά από τον χρόνο που αναλάβατε τη διακυβέρνηση της χ</w:t>
      </w:r>
      <w:r>
        <w:rPr>
          <w:rFonts w:eastAsia="Times New Roman" w:cs="Times New Roman"/>
          <w:szCs w:val="24"/>
        </w:rPr>
        <w:t xml:space="preserve">ώρας. </w:t>
      </w:r>
      <w:r>
        <w:rPr>
          <w:rFonts w:eastAsia="Times New Roman" w:cs="Times New Roman"/>
          <w:szCs w:val="24"/>
        </w:rPr>
        <w:t>Η</w:t>
      </w:r>
      <w:r>
        <w:rPr>
          <w:rFonts w:eastAsia="Times New Roman" w:cs="Times New Roman"/>
          <w:szCs w:val="24"/>
        </w:rPr>
        <w:t xml:space="preserve"> κοινωνία, κυρίες και κύριοι συνάδελφοι της Συμπολίτευσης, δυστυχώς, αντί να είναι όρθια, γονατίζει. </w:t>
      </w:r>
    </w:p>
    <w:p w14:paraId="5FC2F4EA"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Αλήθεια εσείς δεν είστε που λέγατε ότι θα υποστηρίξετε το κοινωνικό κράτος, ότι θα στηρίξετε τους αδύναμους; Πώς το κάνετε αυτό; Με την κατάργηση τ</w:t>
      </w:r>
      <w:r>
        <w:rPr>
          <w:rFonts w:eastAsia="Times New Roman" w:cs="Times New Roman"/>
          <w:szCs w:val="24"/>
        </w:rPr>
        <w:t>ου ΕΚΑΣ από την 1</w:t>
      </w:r>
      <w:r>
        <w:rPr>
          <w:rFonts w:eastAsia="Times New Roman" w:cs="Times New Roman"/>
          <w:szCs w:val="24"/>
        </w:rPr>
        <w:t xml:space="preserve"> Ιανουαρίου </w:t>
      </w:r>
      <w:r>
        <w:rPr>
          <w:rFonts w:eastAsia="Times New Roman" w:cs="Times New Roman"/>
          <w:szCs w:val="24"/>
        </w:rPr>
        <w:t>2019; Εσείς δεν λέγατε ότι βγαίνουμε από το μνημόνιο; Πώς γίνεται αυτό; Με την επιπλέον εφαρμογή μέτρων που έχουν αναγωγή σε δεσμεύσεις της χώρας τύπου μνημονίου; Εσείς δεν υποσχεθήκατε, ο ίδιος ο Πρωθυπουργός δεν έλεγε, ότι θα</w:t>
      </w:r>
      <w:r>
        <w:rPr>
          <w:rFonts w:eastAsia="Times New Roman" w:cs="Times New Roman"/>
          <w:szCs w:val="24"/>
        </w:rPr>
        <w:t xml:space="preserve"> έρθουν νέες επενδύσεις στη χώρα; Το έλεγε πέρυσι στη Διεθνή Έκθεση Θεσσαλονίκης. Πώς θα γίνει αυτό; Με την περικοπή εκ νέου του </w:t>
      </w:r>
      <w:r>
        <w:rPr>
          <w:rFonts w:eastAsia="Times New Roman" w:cs="Times New Roman"/>
          <w:szCs w:val="24"/>
        </w:rPr>
        <w:lastRenderedPageBreak/>
        <w:t>Προγράμματος Δημοσίων Επενδύσεων κατά 550 εκατομμύρια ευρώ;</w:t>
      </w:r>
    </w:p>
    <w:p w14:paraId="5FC2F4EB" w14:textId="77777777" w:rsidR="0020643A" w:rsidRDefault="00E84ECF">
      <w:pPr>
        <w:spacing w:line="600" w:lineRule="auto"/>
        <w:ind w:firstLine="720"/>
        <w:contextualSpacing/>
        <w:jc w:val="both"/>
        <w:rPr>
          <w:rFonts w:eastAsiaTheme="minorHAnsi"/>
          <w:szCs w:val="24"/>
          <w:lang w:eastAsia="en-US"/>
        </w:rPr>
      </w:pPr>
      <w:r>
        <w:rPr>
          <w:rFonts w:eastAsiaTheme="minorHAnsi"/>
          <w:szCs w:val="24"/>
          <w:lang w:eastAsia="en-US"/>
        </w:rPr>
        <w:t xml:space="preserve">Εσείς </w:t>
      </w:r>
      <w:r w:rsidRPr="008D76E9">
        <w:rPr>
          <w:rFonts w:eastAsiaTheme="minorHAnsi"/>
          <w:szCs w:val="24"/>
          <w:lang w:eastAsia="en-US"/>
        </w:rPr>
        <w:t>δε</w:t>
      </w:r>
      <w:r>
        <w:rPr>
          <w:rFonts w:eastAsiaTheme="minorHAnsi"/>
          <w:szCs w:val="24"/>
          <w:lang w:eastAsia="en-US"/>
        </w:rPr>
        <w:t>ν</w:t>
      </w:r>
      <w:r w:rsidRPr="008D76E9">
        <w:rPr>
          <w:rFonts w:eastAsiaTheme="minorHAnsi"/>
          <w:szCs w:val="24"/>
          <w:lang w:eastAsia="en-US"/>
        </w:rPr>
        <w:t xml:space="preserve"> λέγατε ότι θα βγάλετε τη χώρα στις αγορές</w:t>
      </w:r>
      <w:r>
        <w:rPr>
          <w:rFonts w:eastAsiaTheme="minorHAnsi"/>
          <w:szCs w:val="24"/>
          <w:lang w:eastAsia="en-US"/>
        </w:rPr>
        <w:t>; Τ</w:t>
      </w:r>
      <w:r w:rsidRPr="008D76E9">
        <w:rPr>
          <w:rFonts w:eastAsiaTheme="minorHAnsi"/>
          <w:szCs w:val="24"/>
          <w:lang w:eastAsia="en-US"/>
        </w:rPr>
        <w:t>έσσερις μήνες</w:t>
      </w:r>
      <w:r w:rsidRPr="008D76E9">
        <w:rPr>
          <w:rFonts w:eastAsiaTheme="minorHAnsi"/>
          <w:szCs w:val="24"/>
          <w:lang w:eastAsia="en-US"/>
        </w:rPr>
        <w:t xml:space="preserve"> μετά τη λήξη του τρίτου προγράμματος όχι μόνο δεν έχετε βγάλει την οικονομία της χώρας στις αγορές</w:t>
      </w:r>
      <w:r>
        <w:rPr>
          <w:rFonts w:eastAsiaTheme="minorHAnsi"/>
          <w:szCs w:val="24"/>
          <w:lang w:eastAsia="en-US"/>
        </w:rPr>
        <w:t>,</w:t>
      </w:r>
      <w:r w:rsidRPr="008D76E9">
        <w:rPr>
          <w:rFonts w:eastAsiaTheme="minorHAnsi"/>
          <w:szCs w:val="24"/>
          <w:lang w:eastAsia="en-US"/>
        </w:rPr>
        <w:t xml:space="preserve"> αλλά μάλλον μας έχετε βγάλει από τις αγορές για απροσδιόριστο χρόνο</w:t>
      </w:r>
      <w:r>
        <w:rPr>
          <w:rFonts w:eastAsiaTheme="minorHAnsi"/>
          <w:szCs w:val="24"/>
          <w:lang w:eastAsia="en-US"/>
        </w:rPr>
        <w:t>,</w:t>
      </w:r>
      <w:r w:rsidRPr="008D76E9">
        <w:rPr>
          <w:rFonts w:eastAsiaTheme="minorHAnsi"/>
          <w:szCs w:val="24"/>
          <w:lang w:eastAsia="en-US"/>
        </w:rPr>
        <w:t xml:space="preserve"> που κανείς μας σήμερα δε</w:t>
      </w:r>
      <w:r>
        <w:rPr>
          <w:rFonts w:eastAsiaTheme="minorHAnsi"/>
          <w:szCs w:val="24"/>
          <w:lang w:eastAsia="en-US"/>
        </w:rPr>
        <w:t>ν</w:t>
      </w:r>
      <w:r w:rsidRPr="008D76E9">
        <w:rPr>
          <w:rFonts w:eastAsiaTheme="minorHAnsi"/>
          <w:szCs w:val="24"/>
          <w:lang w:eastAsia="en-US"/>
        </w:rPr>
        <w:t xml:space="preserve"> γνωρίζει</w:t>
      </w:r>
      <w:r>
        <w:rPr>
          <w:rFonts w:eastAsiaTheme="minorHAnsi"/>
          <w:szCs w:val="24"/>
          <w:lang w:eastAsia="en-US"/>
        </w:rPr>
        <w:t xml:space="preserve">. </w:t>
      </w:r>
    </w:p>
    <w:p w14:paraId="5FC2F4EC" w14:textId="77777777" w:rsidR="0020643A" w:rsidRDefault="00E84ECF">
      <w:pPr>
        <w:spacing w:line="600" w:lineRule="auto"/>
        <w:ind w:firstLine="720"/>
        <w:contextualSpacing/>
        <w:jc w:val="both"/>
        <w:rPr>
          <w:rFonts w:eastAsiaTheme="minorHAnsi"/>
          <w:szCs w:val="24"/>
          <w:lang w:eastAsia="en-US"/>
        </w:rPr>
      </w:pPr>
      <w:r>
        <w:rPr>
          <w:rFonts w:eastAsiaTheme="minorHAnsi"/>
          <w:szCs w:val="24"/>
          <w:lang w:eastAsia="en-US"/>
        </w:rPr>
        <w:t>Ο Υ</w:t>
      </w:r>
      <w:r w:rsidRPr="008D76E9">
        <w:rPr>
          <w:rFonts w:eastAsiaTheme="minorHAnsi"/>
          <w:szCs w:val="24"/>
          <w:lang w:eastAsia="en-US"/>
        </w:rPr>
        <w:t xml:space="preserve">πουργός των </w:t>
      </w:r>
      <w:r>
        <w:rPr>
          <w:rFonts w:eastAsiaTheme="minorHAnsi"/>
          <w:szCs w:val="24"/>
          <w:lang w:eastAsia="en-US"/>
        </w:rPr>
        <w:t xml:space="preserve">Οικονομικών βρέθηκε στις Ηνωμένες </w:t>
      </w:r>
      <w:r>
        <w:rPr>
          <w:rFonts w:eastAsiaTheme="minorHAnsi"/>
          <w:szCs w:val="24"/>
          <w:lang w:eastAsia="en-US"/>
        </w:rPr>
        <w:t>Πο</w:t>
      </w:r>
      <w:r w:rsidRPr="008D76E9">
        <w:rPr>
          <w:rFonts w:eastAsiaTheme="minorHAnsi"/>
          <w:szCs w:val="24"/>
          <w:lang w:eastAsia="en-US"/>
        </w:rPr>
        <w:t>λιτείες</w:t>
      </w:r>
      <w:r>
        <w:rPr>
          <w:rFonts w:eastAsiaTheme="minorHAnsi"/>
          <w:szCs w:val="24"/>
          <w:lang w:eastAsia="en-US"/>
        </w:rPr>
        <w:t>, στο «</w:t>
      </w:r>
      <w:r>
        <w:rPr>
          <w:rFonts w:eastAsiaTheme="minorHAnsi"/>
          <w:szCs w:val="24"/>
          <w:lang w:val="en-US" w:eastAsia="en-US"/>
        </w:rPr>
        <w:t>Invest</w:t>
      </w:r>
      <w:r w:rsidRPr="008D76E9">
        <w:rPr>
          <w:rFonts w:eastAsiaTheme="minorHAnsi"/>
          <w:szCs w:val="24"/>
          <w:lang w:eastAsia="en-US"/>
        </w:rPr>
        <w:t xml:space="preserve"> </w:t>
      </w:r>
      <w:r>
        <w:rPr>
          <w:rFonts w:eastAsiaTheme="minorHAnsi"/>
          <w:szCs w:val="24"/>
          <w:lang w:val="en-US" w:eastAsia="en-US"/>
        </w:rPr>
        <w:t>in</w:t>
      </w:r>
      <w:r w:rsidRPr="008D76E9">
        <w:rPr>
          <w:rFonts w:eastAsiaTheme="minorHAnsi"/>
          <w:szCs w:val="24"/>
          <w:lang w:eastAsia="en-US"/>
        </w:rPr>
        <w:t xml:space="preserve"> </w:t>
      </w:r>
      <w:r>
        <w:rPr>
          <w:rFonts w:eastAsiaTheme="minorHAnsi"/>
          <w:szCs w:val="24"/>
          <w:lang w:val="en-US" w:eastAsia="en-US"/>
        </w:rPr>
        <w:t>Greece</w:t>
      </w:r>
      <w:r>
        <w:rPr>
          <w:rFonts w:eastAsiaTheme="minorHAnsi"/>
          <w:szCs w:val="24"/>
          <w:lang w:eastAsia="en-US"/>
        </w:rPr>
        <w:t>» στη Νέα Υόρκη και εκεί προσήλθαν πολλοί επενδυτές. Αναφέρομαι σε</w:t>
      </w:r>
      <w:r w:rsidRPr="008D76E9">
        <w:rPr>
          <w:rFonts w:eastAsiaTheme="minorHAnsi"/>
          <w:szCs w:val="24"/>
          <w:lang w:eastAsia="en-US"/>
        </w:rPr>
        <w:t xml:space="preserve"> ένα δημοσίευμα έγκριτης εφημερίδας προ λίγων ημερών</w:t>
      </w:r>
      <w:r>
        <w:rPr>
          <w:rFonts w:eastAsiaTheme="minorHAnsi"/>
          <w:szCs w:val="24"/>
          <w:lang w:eastAsia="en-US"/>
        </w:rPr>
        <w:t xml:space="preserve">. Όλοι εξέφρασαν εύλογες απορίες, για το πώς η </w:t>
      </w:r>
      <w:r w:rsidRPr="008D76E9">
        <w:rPr>
          <w:rFonts w:eastAsiaTheme="minorHAnsi"/>
          <w:szCs w:val="24"/>
          <w:lang w:eastAsia="en-US"/>
        </w:rPr>
        <w:t>ελληνική οικονομ</w:t>
      </w:r>
      <w:r>
        <w:rPr>
          <w:rFonts w:eastAsiaTheme="minorHAnsi"/>
          <w:szCs w:val="24"/>
          <w:lang w:eastAsia="en-US"/>
        </w:rPr>
        <w:t xml:space="preserve">ία θα μπορέσει, τελικά, να βρεθεί στις </w:t>
      </w:r>
      <w:r>
        <w:rPr>
          <w:rFonts w:eastAsiaTheme="minorHAnsi"/>
          <w:szCs w:val="24"/>
          <w:lang w:eastAsia="en-US"/>
        </w:rPr>
        <w:t>αγορές και θα μπορέσει να</w:t>
      </w:r>
      <w:r w:rsidRPr="008D76E9">
        <w:rPr>
          <w:rFonts w:eastAsiaTheme="minorHAnsi"/>
          <w:szCs w:val="24"/>
          <w:lang w:eastAsia="en-US"/>
        </w:rPr>
        <w:t xml:space="preserve"> ανακάμψει</w:t>
      </w:r>
      <w:r>
        <w:rPr>
          <w:rFonts w:eastAsiaTheme="minorHAnsi"/>
          <w:szCs w:val="24"/>
          <w:lang w:eastAsia="en-US"/>
        </w:rPr>
        <w:t xml:space="preserve">. </w:t>
      </w:r>
    </w:p>
    <w:p w14:paraId="5FC2F4ED" w14:textId="77777777" w:rsidR="0020643A" w:rsidRDefault="00E84ECF">
      <w:pPr>
        <w:spacing w:line="600" w:lineRule="auto"/>
        <w:ind w:firstLine="720"/>
        <w:contextualSpacing/>
        <w:jc w:val="both"/>
        <w:rPr>
          <w:rFonts w:eastAsiaTheme="minorHAnsi"/>
          <w:szCs w:val="24"/>
          <w:lang w:eastAsia="en-US"/>
        </w:rPr>
      </w:pPr>
      <w:r>
        <w:rPr>
          <w:rFonts w:eastAsiaTheme="minorHAnsi"/>
          <w:szCs w:val="24"/>
          <w:lang w:eastAsia="en-US"/>
        </w:rPr>
        <w:t>Τελικά,</w:t>
      </w:r>
      <w:r w:rsidRPr="008D76E9">
        <w:rPr>
          <w:rFonts w:eastAsiaTheme="minorHAnsi"/>
          <w:szCs w:val="24"/>
          <w:lang w:eastAsia="en-US"/>
        </w:rPr>
        <w:t xml:space="preserve"> κυρίες και κύριοι συνάδελφοι της </w:t>
      </w:r>
      <w:r>
        <w:rPr>
          <w:rFonts w:eastAsiaTheme="minorHAnsi"/>
          <w:szCs w:val="24"/>
          <w:lang w:eastAsia="en-US"/>
        </w:rPr>
        <w:t>Σ</w:t>
      </w:r>
      <w:r w:rsidRPr="008D76E9">
        <w:rPr>
          <w:rFonts w:eastAsiaTheme="minorHAnsi"/>
          <w:szCs w:val="24"/>
          <w:lang w:eastAsia="en-US"/>
        </w:rPr>
        <w:t>υμπολίτευσης</w:t>
      </w:r>
      <w:r>
        <w:rPr>
          <w:rFonts w:eastAsiaTheme="minorHAnsi"/>
          <w:szCs w:val="24"/>
          <w:lang w:eastAsia="en-US"/>
        </w:rPr>
        <w:t>,</w:t>
      </w:r>
      <w:r w:rsidRPr="008D76E9">
        <w:rPr>
          <w:rFonts w:eastAsiaTheme="minorHAnsi"/>
          <w:szCs w:val="24"/>
          <w:lang w:eastAsia="en-US"/>
        </w:rPr>
        <w:t xml:space="preserve"> οι απορίες δεν ήταν απλά </w:t>
      </w:r>
      <w:r>
        <w:rPr>
          <w:rFonts w:eastAsiaTheme="minorHAnsi"/>
          <w:szCs w:val="24"/>
          <w:lang w:eastAsia="en-US"/>
        </w:rPr>
        <w:t>εύλογες</w:t>
      </w:r>
      <w:r w:rsidRPr="008D76E9">
        <w:rPr>
          <w:rFonts w:eastAsiaTheme="minorHAnsi"/>
          <w:szCs w:val="24"/>
          <w:lang w:eastAsia="en-US"/>
        </w:rPr>
        <w:t xml:space="preserve"> αλλά </w:t>
      </w:r>
      <w:r>
        <w:rPr>
          <w:rFonts w:eastAsiaTheme="minorHAnsi"/>
          <w:szCs w:val="24"/>
          <w:lang w:eastAsia="en-US"/>
        </w:rPr>
        <w:t>έγιναν</w:t>
      </w:r>
      <w:r w:rsidRPr="008D76E9">
        <w:rPr>
          <w:rFonts w:eastAsiaTheme="minorHAnsi"/>
          <w:szCs w:val="24"/>
          <w:lang w:eastAsia="en-US"/>
        </w:rPr>
        <w:t xml:space="preserve"> ισχυρές</w:t>
      </w:r>
      <w:r>
        <w:rPr>
          <w:rFonts w:eastAsiaTheme="minorHAnsi"/>
          <w:szCs w:val="24"/>
          <w:lang w:eastAsia="en-US"/>
        </w:rPr>
        <w:t>,</w:t>
      </w:r>
      <w:r w:rsidRPr="008D76E9">
        <w:rPr>
          <w:rFonts w:eastAsiaTheme="minorHAnsi"/>
          <w:szCs w:val="24"/>
          <w:lang w:eastAsia="en-US"/>
        </w:rPr>
        <w:t xml:space="preserve"> και στην πραγματικότητα </w:t>
      </w:r>
      <w:r>
        <w:rPr>
          <w:rFonts w:eastAsiaTheme="minorHAnsi"/>
          <w:szCs w:val="24"/>
          <w:lang w:eastAsia="en-US"/>
        </w:rPr>
        <w:t>έγιναν δεδομένα,</w:t>
      </w:r>
      <w:r w:rsidRPr="008D76E9">
        <w:rPr>
          <w:rFonts w:eastAsiaTheme="minorHAnsi"/>
          <w:szCs w:val="24"/>
          <w:lang w:eastAsia="en-US"/>
        </w:rPr>
        <w:t xml:space="preserve"> τα οποία δείχνουν </w:t>
      </w:r>
      <w:r>
        <w:rPr>
          <w:rFonts w:eastAsiaTheme="minorHAnsi"/>
          <w:szCs w:val="24"/>
          <w:lang w:eastAsia="en-US"/>
        </w:rPr>
        <w:t>ότι η</w:t>
      </w:r>
      <w:r w:rsidRPr="008D76E9">
        <w:rPr>
          <w:rFonts w:eastAsiaTheme="minorHAnsi"/>
          <w:szCs w:val="24"/>
          <w:lang w:eastAsia="en-US"/>
        </w:rPr>
        <w:t xml:space="preserve"> ελληνική οικονομία δεν μπορεί να ανακάμψει</w:t>
      </w:r>
      <w:r>
        <w:rPr>
          <w:rFonts w:eastAsiaTheme="minorHAnsi"/>
          <w:szCs w:val="24"/>
          <w:lang w:eastAsia="en-US"/>
        </w:rPr>
        <w:t>.</w:t>
      </w:r>
    </w:p>
    <w:p w14:paraId="5FC2F4EE" w14:textId="77777777" w:rsidR="0020643A" w:rsidRDefault="00E84ECF">
      <w:pPr>
        <w:spacing w:line="600" w:lineRule="auto"/>
        <w:ind w:firstLine="720"/>
        <w:contextualSpacing/>
        <w:jc w:val="both"/>
        <w:rPr>
          <w:rFonts w:eastAsiaTheme="minorHAnsi"/>
          <w:szCs w:val="24"/>
          <w:lang w:eastAsia="en-US"/>
        </w:rPr>
      </w:pPr>
      <w:r>
        <w:rPr>
          <w:rFonts w:eastAsiaTheme="minorHAnsi"/>
          <w:szCs w:val="24"/>
          <w:lang w:eastAsia="en-US"/>
        </w:rPr>
        <w:t>Σ</w:t>
      </w:r>
      <w:r w:rsidRPr="008D76E9">
        <w:rPr>
          <w:rFonts w:eastAsiaTheme="minorHAnsi"/>
          <w:szCs w:val="24"/>
          <w:lang w:eastAsia="en-US"/>
        </w:rPr>
        <w:t>ε προηγούμενη ομιλία μου</w:t>
      </w:r>
      <w:r>
        <w:rPr>
          <w:rFonts w:eastAsiaTheme="minorHAnsi"/>
          <w:szCs w:val="24"/>
          <w:lang w:eastAsia="en-US"/>
        </w:rPr>
        <w:t>,</w:t>
      </w:r>
      <w:r w:rsidRPr="008D76E9">
        <w:rPr>
          <w:rFonts w:eastAsiaTheme="minorHAnsi"/>
          <w:szCs w:val="24"/>
          <w:lang w:eastAsia="en-US"/>
        </w:rPr>
        <w:t xml:space="preserve"> από το </w:t>
      </w:r>
      <w:r>
        <w:rPr>
          <w:rFonts w:eastAsiaTheme="minorHAnsi"/>
          <w:szCs w:val="24"/>
          <w:lang w:eastAsia="en-US"/>
        </w:rPr>
        <w:t>Βήμα του ελληνικού Κ</w:t>
      </w:r>
      <w:r w:rsidRPr="008D76E9">
        <w:rPr>
          <w:rFonts w:eastAsiaTheme="minorHAnsi"/>
          <w:szCs w:val="24"/>
          <w:lang w:eastAsia="en-US"/>
        </w:rPr>
        <w:t>οινοβουλίου</w:t>
      </w:r>
      <w:r>
        <w:rPr>
          <w:rFonts w:eastAsiaTheme="minorHAnsi"/>
          <w:szCs w:val="24"/>
          <w:lang w:eastAsia="en-US"/>
        </w:rPr>
        <w:t>,</w:t>
      </w:r>
      <w:r w:rsidRPr="008D76E9">
        <w:rPr>
          <w:rFonts w:eastAsiaTheme="minorHAnsi"/>
          <w:szCs w:val="24"/>
          <w:lang w:eastAsia="en-US"/>
        </w:rPr>
        <w:t xml:space="preserve"> σας είχα επισημάνει ότι δεν πρέ</w:t>
      </w:r>
      <w:r>
        <w:rPr>
          <w:rFonts w:eastAsiaTheme="minorHAnsi"/>
          <w:szCs w:val="24"/>
          <w:lang w:eastAsia="en-US"/>
        </w:rPr>
        <w:t xml:space="preserve">πει να κουνάτε το </w:t>
      </w:r>
      <w:r>
        <w:rPr>
          <w:rFonts w:eastAsiaTheme="minorHAnsi"/>
          <w:szCs w:val="24"/>
          <w:lang w:eastAsia="en-US"/>
        </w:rPr>
        <w:lastRenderedPageBreak/>
        <w:t>δάχτυλο στην Α</w:t>
      </w:r>
      <w:r w:rsidRPr="008D76E9">
        <w:rPr>
          <w:rFonts w:eastAsiaTheme="minorHAnsi"/>
          <w:szCs w:val="24"/>
          <w:lang w:eastAsia="en-US"/>
        </w:rPr>
        <w:t>ντιπολίτευση για την περιβόητη δήθεν έξοδο από τις αγορές</w:t>
      </w:r>
      <w:r>
        <w:rPr>
          <w:rFonts w:eastAsiaTheme="minorHAnsi"/>
          <w:szCs w:val="24"/>
          <w:lang w:eastAsia="en-US"/>
        </w:rPr>
        <w:t>. Ξέρετε πολύ καλά ότι το</w:t>
      </w:r>
      <w:r w:rsidRPr="008D76E9">
        <w:rPr>
          <w:rFonts w:eastAsiaTheme="minorHAnsi"/>
          <w:szCs w:val="24"/>
          <w:lang w:eastAsia="en-US"/>
        </w:rPr>
        <w:t xml:space="preserve"> χρονοδιάγραμμα </w:t>
      </w:r>
      <w:r>
        <w:rPr>
          <w:rFonts w:eastAsiaTheme="minorHAnsi"/>
          <w:szCs w:val="24"/>
          <w:lang w:eastAsia="en-US"/>
        </w:rPr>
        <w:t xml:space="preserve">εξόδου στις αγορές </w:t>
      </w:r>
      <w:r w:rsidRPr="008D76E9">
        <w:rPr>
          <w:rFonts w:eastAsiaTheme="minorHAnsi"/>
          <w:szCs w:val="24"/>
          <w:lang w:eastAsia="en-US"/>
        </w:rPr>
        <w:t>έχει πέσ</w:t>
      </w:r>
      <w:r w:rsidRPr="008D76E9">
        <w:rPr>
          <w:rFonts w:eastAsiaTheme="minorHAnsi"/>
          <w:szCs w:val="24"/>
          <w:lang w:eastAsia="en-US"/>
        </w:rPr>
        <w:t>ει εκτός</w:t>
      </w:r>
      <w:r>
        <w:rPr>
          <w:rFonts w:eastAsiaTheme="minorHAnsi"/>
          <w:szCs w:val="24"/>
          <w:lang w:eastAsia="en-US"/>
        </w:rPr>
        <w:t>. Στην</w:t>
      </w:r>
      <w:r w:rsidRPr="008D76E9">
        <w:rPr>
          <w:rFonts w:eastAsiaTheme="minorHAnsi"/>
          <w:szCs w:val="24"/>
          <w:lang w:eastAsia="en-US"/>
        </w:rPr>
        <w:t xml:space="preserve"> πραγματικότητα τον Ιανουάριο του 2019 θα βρισκόμαστε εκεί που βρισκόμασταν τον Ιανουάριο του 2018</w:t>
      </w:r>
      <w:r>
        <w:rPr>
          <w:rFonts w:eastAsiaTheme="minorHAnsi"/>
          <w:szCs w:val="24"/>
          <w:lang w:eastAsia="en-US"/>
        </w:rPr>
        <w:t>,</w:t>
      </w:r>
      <w:r w:rsidRPr="008D76E9">
        <w:rPr>
          <w:rFonts w:eastAsiaTheme="minorHAnsi"/>
          <w:szCs w:val="24"/>
          <w:lang w:eastAsia="en-US"/>
        </w:rPr>
        <w:t xml:space="preserve"> δυστυχώς όμως με επιπλέον αβεβαιότητες</w:t>
      </w:r>
      <w:r>
        <w:rPr>
          <w:rFonts w:eastAsiaTheme="minorHAnsi"/>
          <w:szCs w:val="24"/>
          <w:lang w:eastAsia="en-US"/>
        </w:rPr>
        <w:t>,</w:t>
      </w:r>
      <w:r w:rsidRPr="008D76E9">
        <w:rPr>
          <w:rFonts w:eastAsiaTheme="minorHAnsi"/>
          <w:szCs w:val="24"/>
          <w:lang w:eastAsia="en-US"/>
        </w:rPr>
        <w:t xml:space="preserve"> με πολύ υψηλότερα επιτόκια δανεισμού και</w:t>
      </w:r>
      <w:r>
        <w:rPr>
          <w:rFonts w:eastAsiaTheme="minorHAnsi"/>
          <w:szCs w:val="24"/>
          <w:lang w:eastAsia="en-US"/>
        </w:rPr>
        <w:t>,</w:t>
      </w:r>
      <w:r w:rsidRPr="008D76E9">
        <w:rPr>
          <w:rFonts w:eastAsiaTheme="minorHAnsi"/>
          <w:szCs w:val="24"/>
          <w:lang w:eastAsia="en-US"/>
        </w:rPr>
        <w:t xml:space="preserve"> βεβαίως</w:t>
      </w:r>
      <w:r>
        <w:rPr>
          <w:rFonts w:eastAsiaTheme="minorHAnsi"/>
          <w:szCs w:val="24"/>
          <w:lang w:eastAsia="en-US"/>
        </w:rPr>
        <w:t>,</w:t>
      </w:r>
      <w:r w:rsidRPr="008D76E9">
        <w:rPr>
          <w:rFonts w:eastAsiaTheme="minorHAnsi"/>
          <w:szCs w:val="24"/>
          <w:lang w:eastAsia="en-US"/>
        </w:rPr>
        <w:t xml:space="preserve"> με την αίσθηση ότι </w:t>
      </w:r>
      <w:r>
        <w:rPr>
          <w:rFonts w:eastAsiaTheme="minorHAnsi"/>
          <w:szCs w:val="24"/>
          <w:lang w:eastAsia="en-US"/>
        </w:rPr>
        <w:t xml:space="preserve">η </w:t>
      </w:r>
      <w:r w:rsidRPr="008D76E9">
        <w:rPr>
          <w:rFonts w:eastAsiaTheme="minorHAnsi"/>
          <w:szCs w:val="24"/>
          <w:lang w:eastAsia="en-US"/>
        </w:rPr>
        <w:t>ελληνική οικονομία</w:t>
      </w:r>
      <w:r>
        <w:rPr>
          <w:rFonts w:eastAsiaTheme="minorHAnsi"/>
          <w:szCs w:val="24"/>
          <w:lang w:eastAsia="en-US"/>
        </w:rPr>
        <w:t xml:space="preserve"> δεν έχει βρ</w:t>
      </w:r>
      <w:r>
        <w:rPr>
          <w:rFonts w:eastAsiaTheme="minorHAnsi"/>
          <w:szCs w:val="24"/>
          <w:lang w:eastAsia="en-US"/>
        </w:rPr>
        <w:t>ει ακόμα τον δρόμο της.</w:t>
      </w:r>
    </w:p>
    <w:p w14:paraId="5FC2F4EF" w14:textId="77777777" w:rsidR="0020643A" w:rsidRDefault="00E84ECF">
      <w:pPr>
        <w:spacing w:line="600" w:lineRule="auto"/>
        <w:ind w:firstLine="720"/>
        <w:contextualSpacing/>
        <w:jc w:val="both"/>
        <w:rPr>
          <w:rFonts w:eastAsiaTheme="minorHAnsi"/>
          <w:szCs w:val="24"/>
          <w:lang w:eastAsia="en-US"/>
        </w:rPr>
      </w:pPr>
      <w:r w:rsidRPr="008D76E9">
        <w:rPr>
          <w:rFonts w:eastAsiaTheme="minorHAnsi"/>
          <w:szCs w:val="24"/>
          <w:lang w:eastAsia="en-US"/>
        </w:rPr>
        <w:t>Κυρίες και κύριοι συνάδελφοι</w:t>
      </w:r>
      <w:r>
        <w:rPr>
          <w:rFonts w:eastAsiaTheme="minorHAnsi"/>
          <w:szCs w:val="24"/>
          <w:lang w:eastAsia="en-US"/>
        </w:rPr>
        <w:t>,</w:t>
      </w:r>
      <w:r w:rsidRPr="008D76E9">
        <w:rPr>
          <w:rFonts w:eastAsiaTheme="minorHAnsi"/>
          <w:szCs w:val="24"/>
          <w:lang w:eastAsia="en-US"/>
        </w:rPr>
        <w:t xml:space="preserve"> είναι</w:t>
      </w:r>
      <w:r>
        <w:rPr>
          <w:rFonts w:eastAsiaTheme="minorHAnsi"/>
          <w:szCs w:val="24"/>
          <w:lang w:eastAsia="en-US"/>
        </w:rPr>
        <w:t>,</w:t>
      </w:r>
      <w:r w:rsidRPr="008D76E9">
        <w:rPr>
          <w:rFonts w:eastAsiaTheme="minorHAnsi"/>
          <w:szCs w:val="24"/>
          <w:lang w:eastAsia="en-US"/>
        </w:rPr>
        <w:t xml:space="preserve"> ουσιαστικά</w:t>
      </w:r>
      <w:r>
        <w:rPr>
          <w:rFonts w:eastAsiaTheme="minorHAnsi"/>
          <w:szCs w:val="24"/>
          <w:lang w:eastAsia="en-US"/>
        </w:rPr>
        <w:t>,</w:t>
      </w:r>
      <w:r w:rsidRPr="008D76E9">
        <w:rPr>
          <w:rFonts w:eastAsiaTheme="minorHAnsi"/>
          <w:szCs w:val="24"/>
          <w:lang w:eastAsia="en-US"/>
        </w:rPr>
        <w:t xml:space="preserve"> το τελευταίο διάστημα </w:t>
      </w:r>
      <w:r>
        <w:rPr>
          <w:rFonts w:eastAsiaTheme="minorHAnsi"/>
          <w:szCs w:val="24"/>
          <w:lang w:eastAsia="en-US"/>
        </w:rPr>
        <w:t>της Κ</w:t>
      </w:r>
      <w:r w:rsidRPr="008D76E9">
        <w:rPr>
          <w:rFonts w:eastAsiaTheme="minorHAnsi"/>
          <w:szCs w:val="24"/>
          <w:lang w:eastAsia="en-US"/>
        </w:rPr>
        <w:t xml:space="preserve">υβέρνησης του </w:t>
      </w:r>
      <w:r>
        <w:rPr>
          <w:rFonts w:eastAsiaTheme="minorHAnsi"/>
          <w:szCs w:val="24"/>
          <w:lang w:eastAsia="en-US"/>
        </w:rPr>
        <w:t>ΣΥΡΙΖΑ</w:t>
      </w:r>
      <w:r w:rsidRPr="008D76E9">
        <w:rPr>
          <w:rFonts w:eastAsiaTheme="minorHAnsi"/>
          <w:szCs w:val="24"/>
          <w:lang w:eastAsia="en-US"/>
        </w:rPr>
        <w:t xml:space="preserve"> και των Ανεξάρτητων Ελλήνων</w:t>
      </w:r>
      <w:r>
        <w:rPr>
          <w:rFonts w:eastAsiaTheme="minorHAnsi"/>
          <w:szCs w:val="24"/>
          <w:lang w:eastAsia="en-US"/>
        </w:rPr>
        <w:t>. Πρέπει να σας πω</w:t>
      </w:r>
      <w:r w:rsidRPr="008D76E9">
        <w:rPr>
          <w:rFonts w:eastAsiaTheme="minorHAnsi"/>
          <w:szCs w:val="24"/>
          <w:lang w:eastAsia="en-US"/>
        </w:rPr>
        <w:t xml:space="preserve"> ότι τελικά φεύγετε με μία συγκεκριμένη αναφορά στο αγαπημένο σας χρώμα</w:t>
      </w:r>
      <w:r>
        <w:rPr>
          <w:rFonts w:eastAsiaTheme="minorHAnsi"/>
          <w:szCs w:val="24"/>
          <w:lang w:eastAsia="en-US"/>
        </w:rPr>
        <w:t>. Το α</w:t>
      </w:r>
      <w:r w:rsidRPr="008D76E9">
        <w:rPr>
          <w:rFonts w:eastAsiaTheme="minorHAnsi"/>
          <w:szCs w:val="24"/>
          <w:lang w:eastAsia="en-US"/>
        </w:rPr>
        <w:t xml:space="preserve">γαπημένο σας </w:t>
      </w:r>
      <w:r w:rsidRPr="008D76E9">
        <w:rPr>
          <w:rFonts w:eastAsiaTheme="minorHAnsi"/>
          <w:szCs w:val="24"/>
          <w:lang w:eastAsia="en-US"/>
        </w:rPr>
        <w:t>χρώμα είναι το κόκκινο</w:t>
      </w:r>
      <w:r>
        <w:rPr>
          <w:rFonts w:eastAsiaTheme="minorHAnsi"/>
          <w:szCs w:val="24"/>
          <w:lang w:eastAsia="en-US"/>
        </w:rPr>
        <w:t>. Δ</w:t>
      </w:r>
      <w:r w:rsidRPr="008D76E9">
        <w:rPr>
          <w:rFonts w:eastAsiaTheme="minorHAnsi"/>
          <w:szCs w:val="24"/>
          <w:lang w:eastAsia="en-US"/>
        </w:rPr>
        <w:t>υστυχώς όλα στην Ελλάδα με βάση τους οικονομικούς δείκτες</w:t>
      </w:r>
      <w:r>
        <w:rPr>
          <w:rFonts w:eastAsiaTheme="minorHAnsi"/>
          <w:szCs w:val="24"/>
          <w:lang w:eastAsia="en-US"/>
        </w:rPr>
        <w:t>,</w:t>
      </w:r>
      <w:r w:rsidRPr="008D76E9">
        <w:rPr>
          <w:rFonts w:eastAsiaTheme="minorHAnsi"/>
          <w:szCs w:val="24"/>
          <w:lang w:eastAsia="en-US"/>
        </w:rPr>
        <w:t xml:space="preserve"> βρίσκονται στο </w:t>
      </w:r>
      <w:r>
        <w:rPr>
          <w:rFonts w:eastAsiaTheme="minorHAnsi"/>
          <w:szCs w:val="24"/>
          <w:lang w:eastAsia="en-US"/>
        </w:rPr>
        <w:t>«</w:t>
      </w:r>
      <w:r w:rsidRPr="008D76E9">
        <w:rPr>
          <w:rFonts w:eastAsiaTheme="minorHAnsi"/>
          <w:szCs w:val="24"/>
          <w:lang w:eastAsia="en-US"/>
        </w:rPr>
        <w:t>κόκκινο</w:t>
      </w:r>
      <w:r>
        <w:rPr>
          <w:rFonts w:eastAsiaTheme="minorHAnsi"/>
          <w:szCs w:val="24"/>
          <w:lang w:eastAsia="en-US"/>
        </w:rPr>
        <w:t>». Τα</w:t>
      </w:r>
      <w:r w:rsidRPr="008D76E9">
        <w:rPr>
          <w:rFonts w:eastAsiaTheme="minorHAnsi"/>
          <w:szCs w:val="24"/>
          <w:lang w:eastAsia="en-US"/>
        </w:rPr>
        <w:t xml:space="preserve"> κόκκινα δάνεια βρίσκονται στο </w:t>
      </w:r>
      <w:r>
        <w:rPr>
          <w:rFonts w:eastAsiaTheme="minorHAnsi"/>
          <w:szCs w:val="24"/>
          <w:lang w:eastAsia="en-US"/>
        </w:rPr>
        <w:t>«</w:t>
      </w:r>
      <w:r w:rsidRPr="008D76E9">
        <w:rPr>
          <w:rFonts w:eastAsiaTheme="minorHAnsi"/>
          <w:szCs w:val="24"/>
          <w:lang w:eastAsia="en-US"/>
        </w:rPr>
        <w:t>κόκκινο</w:t>
      </w:r>
      <w:r>
        <w:rPr>
          <w:rFonts w:eastAsiaTheme="minorHAnsi"/>
          <w:szCs w:val="24"/>
          <w:lang w:eastAsia="en-US"/>
        </w:rPr>
        <w:t xml:space="preserve">» -και </w:t>
      </w:r>
      <w:r w:rsidRPr="008D76E9">
        <w:rPr>
          <w:rFonts w:eastAsiaTheme="minorHAnsi"/>
          <w:szCs w:val="24"/>
          <w:lang w:eastAsia="en-US"/>
        </w:rPr>
        <w:t>το ξέρετε καλά</w:t>
      </w:r>
      <w:r>
        <w:rPr>
          <w:rFonts w:eastAsiaTheme="minorHAnsi"/>
          <w:szCs w:val="24"/>
          <w:lang w:eastAsia="en-US"/>
        </w:rPr>
        <w:t>-</w:t>
      </w:r>
      <w:r w:rsidRPr="008D76E9">
        <w:rPr>
          <w:rFonts w:eastAsiaTheme="minorHAnsi"/>
          <w:szCs w:val="24"/>
          <w:lang w:eastAsia="en-US"/>
        </w:rPr>
        <w:t xml:space="preserve"> δημιουργώντας ασφυξία στο τραπεζικό σύστημα</w:t>
      </w:r>
      <w:r>
        <w:rPr>
          <w:rFonts w:eastAsiaTheme="minorHAnsi"/>
          <w:szCs w:val="24"/>
          <w:lang w:eastAsia="en-US"/>
        </w:rPr>
        <w:t>. Οι</w:t>
      </w:r>
      <w:r w:rsidRPr="008D76E9">
        <w:rPr>
          <w:rFonts w:eastAsiaTheme="minorHAnsi"/>
          <w:szCs w:val="24"/>
          <w:lang w:eastAsia="en-US"/>
        </w:rPr>
        <w:t xml:space="preserve"> ληξιπρόθεσμες οφειλές του </w:t>
      </w:r>
      <w:r>
        <w:rPr>
          <w:rFonts w:eastAsiaTheme="minorHAnsi"/>
          <w:szCs w:val="24"/>
          <w:lang w:eastAsia="en-US"/>
        </w:rPr>
        <w:t>δ</w:t>
      </w:r>
      <w:r w:rsidRPr="008D76E9">
        <w:rPr>
          <w:rFonts w:eastAsiaTheme="minorHAnsi"/>
          <w:szCs w:val="24"/>
          <w:lang w:eastAsia="en-US"/>
        </w:rPr>
        <w:t xml:space="preserve">ημοσίου βρίσκονται στο </w:t>
      </w:r>
      <w:r>
        <w:rPr>
          <w:rFonts w:eastAsiaTheme="minorHAnsi"/>
          <w:szCs w:val="24"/>
          <w:lang w:eastAsia="en-US"/>
        </w:rPr>
        <w:t>«</w:t>
      </w:r>
      <w:r w:rsidRPr="008D76E9">
        <w:rPr>
          <w:rFonts w:eastAsiaTheme="minorHAnsi"/>
          <w:szCs w:val="24"/>
          <w:lang w:eastAsia="en-US"/>
        </w:rPr>
        <w:t>κόκκινο</w:t>
      </w:r>
      <w:r>
        <w:rPr>
          <w:rFonts w:eastAsiaTheme="minorHAnsi"/>
          <w:szCs w:val="24"/>
          <w:lang w:eastAsia="en-US"/>
        </w:rPr>
        <w:t>»,</w:t>
      </w:r>
      <w:r w:rsidRPr="008D76E9">
        <w:rPr>
          <w:rFonts w:eastAsiaTheme="minorHAnsi"/>
          <w:szCs w:val="24"/>
          <w:lang w:eastAsia="en-US"/>
        </w:rPr>
        <w:t xml:space="preserve"> δίνοντας ουσιαστικά μία αίσθηση ότι το κράτος δεν μπορεί να είναι συνεπές ακόμα και σ' αυτή τη δύσκολη περίοδο προς τους πολίτες </w:t>
      </w:r>
      <w:r w:rsidRPr="008D76E9">
        <w:rPr>
          <w:rFonts w:eastAsiaTheme="minorHAnsi"/>
          <w:szCs w:val="24"/>
          <w:lang w:eastAsia="en-US"/>
        </w:rPr>
        <w:lastRenderedPageBreak/>
        <w:t xml:space="preserve">που δίνουν </w:t>
      </w:r>
      <w:r>
        <w:rPr>
          <w:rFonts w:eastAsiaTheme="minorHAnsi"/>
          <w:szCs w:val="24"/>
          <w:lang w:eastAsia="en-US"/>
        </w:rPr>
        <w:t>τις υπηρεσίες</w:t>
      </w:r>
      <w:r w:rsidRPr="008D76E9">
        <w:rPr>
          <w:rFonts w:eastAsiaTheme="minorHAnsi"/>
          <w:szCs w:val="24"/>
          <w:lang w:eastAsia="en-US"/>
        </w:rPr>
        <w:t xml:space="preserve"> τους </w:t>
      </w:r>
      <w:r>
        <w:rPr>
          <w:rFonts w:eastAsiaTheme="minorHAnsi"/>
          <w:szCs w:val="24"/>
          <w:lang w:eastAsia="en-US"/>
        </w:rPr>
        <w:t>σ’ αυτό. Οι</w:t>
      </w:r>
      <w:r w:rsidRPr="008D76E9">
        <w:rPr>
          <w:rFonts w:eastAsiaTheme="minorHAnsi"/>
          <w:szCs w:val="24"/>
          <w:lang w:eastAsia="en-US"/>
        </w:rPr>
        <w:t xml:space="preserve"> ληξιπρόθεσμες οφειλές των πολιτών προς το κράτος βρ</w:t>
      </w:r>
      <w:r w:rsidRPr="008D76E9">
        <w:rPr>
          <w:rFonts w:eastAsiaTheme="minorHAnsi"/>
          <w:szCs w:val="24"/>
          <w:lang w:eastAsia="en-US"/>
        </w:rPr>
        <w:t xml:space="preserve">ίσκονται στο </w:t>
      </w:r>
      <w:r>
        <w:rPr>
          <w:rFonts w:eastAsiaTheme="minorHAnsi"/>
          <w:szCs w:val="24"/>
          <w:lang w:eastAsia="en-US"/>
        </w:rPr>
        <w:t>«</w:t>
      </w:r>
      <w:r w:rsidRPr="008D76E9">
        <w:rPr>
          <w:rFonts w:eastAsiaTheme="minorHAnsi"/>
          <w:szCs w:val="24"/>
          <w:lang w:eastAsia="en-US"/>
        </w:rPr>
        <w:t>κόκκινο</w:t>
      </w:r>
      <w:r>
        <w:rPr>
          <w:rFonts w:eastAsiaTheme="minorHAnsi"/>
          <w:szCs w:val="24"/>
          <w:lang w:eastAsia="en-US"/>
        </w:rPr>
        <w:t>», και είναι</w:t>
      </w:r>
      <w:r w:rsidRPr="008D76E9">
        <w:rPr>
          <w:rFonts w:eastAsiaTheme="minorHAnsi"/>
          <w:szCs w:val="24"/>
          <w:lang w:eastAsia="en-US"/>
        </w:rPr>
        <w:t xml:space="preserve"> αποτέλεσμα μιας άγριας υπερφορολόγησης που ειδικά αυτό το χρονικό διάστημα έχει δημιουργήσει άλλα δεδομένα</w:t>
      </w:r>
      <w:r>
        <w:rPr>
          <w:rFonts w:eastAsiaTheme="minorHAnsi"/>
          <w:szCs w:val="24"/>
          <w:lang w:eastAsia="en-US"/>
        </w:rPr>
        <w:t>.</w:t>
      </w:r>
    </w:p>
    <w:p w14:paraId="5FC2F4F0" w14:textId="77777777" w:rsidR="0020643A" w:rsidRDefault="00E84ECF">
      <w:pPr>
        <w:spacing w:line="600" w:lineRule="auto"/>
        <w:ind w:firstLine="720"/>
        <w:contextualSpacing/>
        <w:jc w:val="both"/>
        <w:rPr>
          <w:rFonts w:eastAsiaTheme="minorHAnsi"/>
          <w:szCs w:val="24"/>
          <w:lang w:eastAsia="en-US"/>
        </w:rPr>
      </w:pPr>
      <w:r>
        <w:rPr>
          <w:rFonts w:eastAsiaTheme="minorHAnsi"/>
          <w:szCs w:val="24"/>
          <w:lang w:eastAsia="en-US"/>
        </w:rPr>
        <w:t>Θέλετε να μιλήσουμε για την ανταγωνιστικότητα και</w:t>
      </w:r>
      <w:r w:rsidRPr="008D76E9">
        <w:rPr>
          <w:rFonts w:eastAsiaTheme="minorHAnsi"/>
          <w:szCs w:val="24"/>
          <w:lang w:eastAsia="en-US"/>
        </w:rPr>
        <w:t xml:space="preserve"> τους δείκτες </w:t>
      </w:r>
      <w:r>
        <w:rPr>
          <w:rFonts w:eastAsiaTheme="minorHAnsi"/>
          <w:szCs w:val="24"/>
          <w:lang w:eastAsia="en-US"/>
        </w:rPr>
        <w:t xml:space="preserve">στην </w:t>
      </w:r>
      <w:r w:rsidRPr="008D76E9">
        <w:rPr>
          <w:rFonts w:eastAsiaTheme="minorHAnsi"/>
          <w:szCs w:val="24"/>
          <w:lang w:eastAsia="en-US"/>
        </w:rPr>
        <w:t>οικονομία</w:t>
      </w:r>
      <w:r>
        <w:rPr>
          <w:rFonts w:eastAsiaTheme="minorHAnsi"/>
          <w:szCs w:val="24"/>
          <w:lang w:eastAsia="en-US"/>
        </w:rPr>
        <w:t xml:space="preserve">; Αυτοί, </w:t>
      </w:r>
      <w:r w:rsidRPr="008D76E9">
        <w:rPr>
          <w:rFonts w:eastAsiaTheme="minorHAnsi"/>
          <w:szCs w:val="24"/>
          <w:lang w:eastAsia="en-US"/>
        </w:rPr>
        <w:t>δυστυχώς</w:t>
      </w:r>
      <w:r>
        <w:rPr>
          <w:rFonts w:eastAsiaTheme="minorHAnsi"/>
          <w:szCs w:val="24"/>
          <w:lang w:eastAsia="en-US"/>
        </w:rPr>
        <w:t>,</w:t>
      </w:r>
      <w:r w:rsidRPr="008D76E9">
        <w:rPr>
          <w:rFonts w:eastAsiaTheme="minorHAnsi"/>
          <w:szCs w:val="24"/>
          <w:lang w:eastAsia="en-US"/>
        </w:rPr>
        <w:t xml:space="preserve"> βρίσκονται στο </w:t>
      </w:r>
      <w:r>
        <w:rPr>
          <w:rFonts w:eastAsiaTheme="minorHAnsi"/>
          <w:szCs w:val="24"/>
          <w:lang w:eastAsia="en-US"/>
        </w:rPr>
        <w:t>«</w:t>
      </w:r>
      <w:r w:rsidRPr="008D76E9">
        <w:rPr>
          <w:rFonts w:eastAsiaTheme="minorHAnsi"/>
          <w:szCs w:val="24"/>
          <w:lang w:eastAsia="en-US"/>
        </w:rPr>
        <w:t>βα</w:t>
      </w:r>
      <w:r w:rsidRPr="008D76E9">
        <w:rPr>
          <w:rFonts w:eastAsiaTheme="minorHAnsi"/>
          <w:szCs w:val="24"/>
          <w:lang w:eastAsia="en-US"/>
        </w:rPr>
        <w:t>θύ κόκκινο</w:t>
      </w:r>
      <w:r>
        <w:rPr>
          <w:rFonts w:eastAsiaTheme="minorHAnsi"/>
          <w:szCs w:val="24"/>
          <w:lang w:eastAsia="en-US"/>
        </w:rPr>
        <w:t>»!</w:t>
      </w:r>
      <w:r>
        <w:rPr>
          <w:rFonts w:eastAsiaTheme="minorHAnsi"/>
          <w:szCs w:val="24"/>
          <w:lang w:eastAsia="en-US"/>
        </w:rPr>
        <w:t xml:space="preserve"> Σε ό,τι αφορά</w:t>
      </w:r>
      <w:r w:rsidRPr="008D76E9">
        <w:rPr>
          <w:rFonts w:eastAsiaTheme="minorHAnsi"/>
          <w:szCs w:val="24"/>
          <w:lang w:eastAsia="en-US"/>
        </w:rPr>
        <w:t xml:space="preserve"> την επιχειρηματική και οικονομική </w:t>
      </w:r>
      <w:r>
        <w:rPr>
          <w:rFonts w:eastAsiaTheme="minorHAnsi"/>
          <w:szCs w:val="24"/>
          <w:lang w:eastAsia="en-US"/>
        </w:rPr>
        <w:t>αν</w:t>
      </w:r>
      <w:r w:rsidRPr="008D76E9">
        <w:rPr>
          <w:rFonts w:eastAsiaTheme="minorHAnsi"/>
          <w:szCs w:val="24"/>
          <w:lang w:eastAsia="en-US"/>
        </w:rPr>
        <w:t>ελευθερία</w:t>
      </w:r>
      <w:r>
        <w:rPr>
          <w:rFonts w:eastAsiaTheme="minorHAnsi"/>
          <w:szCs w:val="24"/>
          <w:lang w:eastAsia="en-US"/>
        </w:rPr>
        <w:t>,</w:t>
      </w:r>
      <w:r w:rsidRPr="008D76E9">
        <w:rPr>
          <w:rFonts w:eastAsiaTheme="minorHAnsi"/>
          <w:szCs w:val="24"/>
          <w:lang w:eastAsia="en-US"/>
        </w:rPr>
        <w:t xml:space="preserve"> </w:t>
      </w:r>
      <w:r>
        <w:rPr>
          <w:rFonts w:eastAsiaTheme="minorHAnsi"/>
          <w:szCs w:val="24"/>
          <w:lang w:eastAsia="en-US"/>
        </w:rPr>
        <w:t>«</w:t>
      </w:r>
      <w:r w:rsidRPr="008D76E9">
        <w:rPr>
          <w:rFonts w:eastAsiaTheme="minorHAnsi"/>
          <w:szCs w:val="24"/>
          <w:lang w:eastAsia="en-US"/>
        </w:rPr>
        <w:t>κόκκινο βαθύ</w:t>
      </w:r>
      <w:r>
        <w:rPr>
          <w:rFonts w:eastAsiaTheme="minorHAnsi"/>
          <w:szCs w:val="24"/>
          <w:lang w:eastAsia="en-US"/>
        </w:rPr>
        <w:t>»</w:t>
      </w:r>
      <w:r w:rsidRPr="008D76E9">
        <w:rPr>
          <w:rFonts w:eastAsiaTheme="minorHAnsi"/>
          <w:szCs w:val="24"/>
          <w:lang w:eastAsia="en-US"/>
        </w:rPr>
        <w:t xml:space="preserve"> και εδώ</w:t>
      </w:r>
      <w:r>
        <w:rPr>
          <w:rFonts w:eastAsiaTheme="minorHAnsi"/>
          <w:szCs w:val="24"/>
          <w:lang w:eastAsia="en-US"/>
        </w:rPr>
        <w:t>, «</w:t>
      </w:r>
      <w:r w:rsidRPr="008D76E9">
        <w:rPr>
          <w:rFonts w:eastAsiaTheme="minorHAnsi"/>
          <w:szCs w:val="24"/>
          <w:lang w:eastAsia="en-US"/>
        </w:rPr>
        <w:t>κόκκινο</w:t>
      </w:r>
      <w:r>
        <w:rPr>
          <w:rFonts w:eastAsiaTheme="minorHAnsi"/>
          <w:szCs w:val="24"/>
          <w:lang w:eastAsia="en-US"/>
        </w:rPr>
        <w:t>»</w:t>
      </w:r>
      <w:r w:rsidRPr="008D76E9">
        <w:rPr>
          <w:rFonts w:eastAsiaTheme="minorHAnsi"/>
          <w:szCs w:val="24"/>
          <w:lang w:eastAsia="en-US"/>
        </w:rPr>
        <w:t xml:space="preserve"> στην αδιαφάνεια</w:t>
      </w:r>
      <w:r>
        <w:rPr>
          <w:rFonts w:eastAsiaTheme="minorHAnsi"/>
          <w:szCs w:val="24"/>
          <w:lang w:eastAsia="en-US"/>
        </w:rPr>
        <w:t xml:space="preserve">, «κόκκινο» </w:t>
      </w:r>
      <w:r w:rsidRPr="008D76E9">
        <w:rPr>
          <w:rFonts w:eastAsiaTheme="minorHAnsi"/>
          <w:szCs w:val="24"/>
          <w:lang w:eastAsia="en-US"/>
        </w:rPr>
        <w:t>στην ανεξαρτησία των θεσμών</w:t>
      </w:r>
      <w:r>
        <w:rPr>
          <w:rFonts w:eastAsiaTheme="minorHAnsi"/>
          <w:szCs w:val="24"/>
          <w:lang w:eastAsia="en-US"/>
        </w:rPr>
        <w:t>!</w:t>
      </w:r>
      <w:r>
        <w:rPr>
          <w:rFonts w:eastAsiaTheme="minorHAnsi"/>
          <w:szCs w:val="24"/>
          <w:lang w:eastAsia="en-US"/>
        </w:rPr>
        <w:t xml:space="preserve"> Δυστυχώς </w:t>
      </w:r>
      <w:r w:rsidRPr="008D76E9">
        <w:rPr>
          <w:rFonts w:eastAsiaTheme="minorHAnsi"/>
          <w:szCs w:val="24"/>
          <w:lang w:eastAsia="en-US"/>
        </w:rPr>
        <w:t xml:space="preserve">η πατρίδα μας δεν βρίσκεται στην πορεία </w:t>
      </w:r>
      <w:r>
        <w:rPr>
          <w:rFonts w:eastAsiaTheme="minorHAnsi"/>
          <w:szCs w:val="24"/>
          <w:lang w:eastAsia="en-US"/>
        </w:rPr>
        <w:t>ή στην</w:t>
      </w:r>
      <w:r w:rsidRPr="008D76E9">
        <w:rPr>
          <w:rFonts w:eastAsiaTheme="minorHAnsi"/>
          <w:szCs w:val="24"/>
          <w:lang w:eastAsia="en-US"/>
        </w:rPr>
        <w:t xml:space="preserve"> κατεύθυνση </w:t>
      </w:r>
      <w:r>
        <w:rPr>
          <w:rFonts w:eastAsiaTheme="minorHAnsi"/>
          <w:szCs w:val="24"/>
          <w:lang w:eastAsia="en-US"/>
        </w:rPr>
        <w:t>που όλοι</w:t>
      </w:r>
      <w:r w:rsidRPr="008D76E9">
        <w:rPr>
          <w:rFonts w:eastAsiaTheme="minorHAnsi"/>
          <w:szCs w:val="24"/>
          <w:lang w:eastAsia="en-US"/>
        </w:rPr>
        <w:t xml:space="preserve"> θα ελπίζαμε και </w:t>
      </w:r>
      <w:r w:rsidRPr="008D76E9">
        <w:rPr>
          <w:rFonts w:eastAsiaTheme="minorHAnsi"/>
          <w:szCs w:val="24"/>
          <w:lang w:eastAsia="en-US"/>
        </w:rPr>
        <w:t>όλοι θα θέλαμε</w:t>
      </w:r>
      <w:r>
        <w:rPr>
          <w:rFonts w:eastAsiaTheme="minorHAnsi"/>
          <w:szCs w:val="24"/>
          <w:lang w:eastAsia="en-US"/>
        </w:rPr>
        <w:t>.</w:t>
      </w:r>
    </w:p>
    <w:p w14:paraId="5FC2F4F1" w14:textId="77777777" w:rsidR="0020643A" w:rsidRDefault="00E84ECF">
      <w:pPr>
        <w:spacing w:line="600" w:lineRule="auto"/>
        <w:ind w:firstLine="720"/>
        <w:contextualSpacing/>
        <w:jc w:val="both"/>
        <w:rPr>
          <w:rFonts w:eastAsiaTheme="minorHAnsi"/>
          <w:szCs w:val="24"/>
          <w:lang w:eastAsia="en-US"/>
        </w:rPr>
      </w:pPr>
      <w:r>
        <w:rPr>
          <w:rFonts w:eastAsiaTheme="minorHAnsi"/>
          <w:szCs w:val="24"/>
          <w:lang w:eastAsia="en-US"/>
        </w:rPr>
        <w:t>Κ</w:t>
      </w:r>
      <w:r w:rsidRPr="008D76E9">
        <w:rPr>
          <w:rFonts w:eastAsiaTheme="minorHAnsi"/>
          <w:szCs w:val="24"/>
          <w:lang w:eastAsia="en-US"/>
        </w:rPr>
        <w:t>υρίες και κύριοι</w:t>
      </w:r>
      <w:r>
        <w:rPr>
          <w:rFonts w:eastAsiaTheme="minorHAnsi"/>
          <w:szCs w:val="24"/>
          <w:lang w:eastAsia="en-US"/>
        </w:rPr>
        <w:t xml:space="preserve"> συνάδελφοι, </w:t>
      </w:r>
      <w:r w:rsidRPr="008D76E9">
        <w:rPr>
          <w:rFonts w:eastAsiaTheme="minorHAnsi"/>
          <w:szCs w:val="24"/>
          <w:lang w:eastAsia="en-US"/>
        </w:rPr>
        <w:t xml:space="preserve">είναι γεγονός ότι </w:t>
      </w:r>
      <w:r>
        <w:rPr>
          <w:rFonts w:eastAsiaTheme="minorHAnsi"/>
          <w:szCs w:val="24"/>
          <w:lang w:eastAsia="en-US"/>
        </w:rPr>
        <w:t xml:space="preserve">η </w:t>
      </w:r>
      <w:r w:rsidRPr="008D76E9">
        <w:rPr>
          <w:rFonts w:eastAsiaTheme="minorHAnsi"/>
          <w:szCs w:val="24"/>
          <w:lang w:eastAsia="en-US"/>
        </w:rPr>
        <w:t xml:space="preserve">ελληνική κοινωνία </w:t>
      </w:r>
      <w:r>
        <w:rPr>
          <w:rFonts w:eastAsiaTheme="minorHAnsi"/>
          <w:szCs w:val="24"/>
          <w:lang w:eastAsia="en-US"/>
        </w:rPr>
        <w:t>αναζητά ένα νέο αφήγημα, όχι</w:t>
      </w:r>
      <w:r w:rsidRPr="008D76E9">
        <w:rPr>
          <w:rFonts w:eastAsiaTheme="minorHAnsi"/>
          <w:szCs w:val="24"/>
          <w:lang w:eastAsia="en-US"/>
        </w:rPr>
        <w:t xml:space="preserve"> ένα νέο αφήγημα στη λογική του παραμυθιάσματος που την είχα</w:t>
      </w:r>
      <w:r>
        <w:rPr>
          <w:rFonts w:eastAsiaTheme="minorHAnsi"/>
          <w:szCs w:val="24"/>
          <w:lang w:eastAsia="en-US"/>
        </w:rPr>
        <w:t>τε</w:t>
      </w:r>
      <w:r w:rsidRPr="008D76E9">
        <w:rPr>
          <w:rFonts w:eastAsiaTheme="minorHAnsi"/>
          <w:szCs w:val="24"/>
          <w:lang w:eastAsia="en-US"/>
        </w:rPr>
        <w:t xml:space="preserve"> υποβάλει από </w:t>
      </w:r>
      <w:r>
        <w:rPr>
          <w:rFonts w:eastAsiaTheme="minorHAnsi"/>
          <w:szCs w:val="24"/>
          <w:lang w:eastAsia="en-US"/>
        </w:rPr>
        <w:t xml:space="preserve">το </w:t>
      </w:r>
      <w:r w:rsidRPr="008D76E9">
        <w:rPr>
          <w:rFonts w:eastAsiaTheme="minorHAnsi"/>
          <w:szCs w:val="24"/>
          <w:lang w:eastAsia="en-US"/>
        </w:rPr>
        <w:t>2014 και το 2015</w:t>
      </w:r>
      <w:r>
        <w:rPr>
          <w:rFonts w:eastAsiaTheme="minorHAnsi"/>
          <w:szCs w:val="24"/>
          <w:lang w:eastAsia="en-US"/>
        </w:rPr>
        <w:t>:</w:t>
      </w:r>
      <w:r w:rsidRPr="008D76E9">
        <w:rPr>
          <w:rFonts w:eastAsiaTheme="minorHAnsi"/>
          <w:szCs w:val="24"/>
          <w:lang w:eastAsia="en-US"/>
        </w:rPr>
        <w:t xml:space="preserve"> </w:t>
      </w:r>
      <w:r>
        <w:rPr>
          <w:rFonts w:eastAsiaTheme="minorHAnsi"/>
          <w:szCs w:val="24"/>
          <w:lang w:eastAsia="en-US"/>
        </w:rPr>
        <w:t>«</w:t>
      </w:r>
      <w:r w:rsidRPr="008D76E9">
        <w:rPr>
          <w:rFonts w:eastAsiaTheme="minorHAnsi"/>
          <w:szCs w:val="24"/>
          <w:lang w:eastAsia="en-US"/>
        </w:rPr>
        <w:t>με τα ωραία</w:t>
      </w:r>
      <w:r>
        <w:rPr>
          <w:rFonts w:eastAsiaTheme="minorHAnsi"/>
          <w:szCs w:val="24"/>
          <w:lang w:eastAsia="en-US"/>
        </w:rPr>
        <w:t>,</w:t>
      </w:r>
      <w:r w:rsidRPr="008D76E9">
        <w:rPr>
          <w:rFonts w:eastAsiaTheme="minorHAnsi"/>
          <w:szCs w:val="24"/>
          <w:lang w:eastAsia="en-US"/>
        </w:rPr>
        <w:t xml:space="preserve"> τα ψεύτικα</w:t>
      </w:r>
      <w:r>
        <w:rPr>
          <w:rFonts w:eastAsiaTheme="minorHAnsi"/>
          <w:szCs w:val="24"/>
          <w:lang w:eastAsia="en-US"/>
        </w:rPr>
        <w:t>,</w:t>
      </w:r>
      <w:r w:rsidRPr="008D76E9">
        <w:rPr>
          <w:rFonts w:eastAsiaTheme="minorHAnsi"/>
          <w:szCs w:val="24"/>
          <w:lang w:eastAsia="en-US"/>
        </w:rPr>
        <w:t xml:space="preserve"> τα λόγια τα μεγάλα</w:t>
      </w:r>
      <w:r>
        <w:rPr>
          <w:rFonts w:eastAsiaTheme="minorHAnsi"/>
          <w:szCs w:val="24"/>
          <w:lang w:eastAsia="en-US"/>
        </w:rPr>
        <w:t>»,</w:t>
      </w:r>
      <w:r w:rsidRPr="008D76E9">
        <w:rPr>
          <w:rFonts w:eastAsiaTheme="minorHAnsi"/>
          <w:szCs w:val="24"/>
          <w:lang w:eastAsia="en-US"/>
        </w:rPr>
        <w:t xml:space="preserve"> </w:t>
      </w:r>
      <w:r w:rsidRPr="008D76E9">
        <w:rPr>
          <w:rFonts w:eastAsiaTheme="minorHAnsi"/>
          <w:szCs w:val="24"/>
          <w:lang w:eastAsia="en-US"/>
        </w:rPr>
        <w:t>αλλά μέσα από ένα αφήγημα το οποίο θα περιγράφει με ένα</w:t>
      </w:r>
      <w:r>
        <w:rPr>
          <w:rFonts w:eastAsiaTheme="minorHAnsi"/>
          <w:szCs w:val="24"/>
          <w:lang w:eastAsia="en-US"/>
        </w:rPr>
        <w:t>ν πολύ συγκεκριμένο τρόπο προς τα πού</w:t>
      </w:r>
      <w:r w:rsidRPr="008D76E9">
        <w:rPr>
          <w:rFonts w:eastAsiaTheme="minorHAnsi"/>
          <w:szCs w:val="24"/>
          <w:lang w:eastAsia="en-US"/>
        </w:rPr>
        <w:t xml:space="preserve"> πρέπει να κατευθυνθεί </w:t>
      </w:r>
      <w:r>
        <w:rPr>
          <w:rFonts w:eastAsiaTheme="minorHAnsi"/>
          <w:szCs w:val="24"/>
          <w:lang w:eastAsia="en-US"/>
        </w:rPr>
        <w:t xml:space="preserve">η </w:t>
      </w:r>
      <w:r w:rsidRPr="008D76E9">
        <w:rPr>
          <w:rFonts w:eastAsiaTheme="minorHAnsi"/>
          <w:szCs w:val="24"/>
          <w:lang w:eastAsia="en-US"/>
        </w:rPr>
        <w:t>ελληνική οικονομία</w:t>
      </w:r>
      <w:r>
        <w:rPr>
          <w:rFonts w:eastAsiaTheme="minorHAnsi"/>
          <w:szCs w:val="24"/>
          <w:lang w:eastAsia="en-US"/>
        </w:rPr>
        <w:t>,</w:t>
      </w:r>
      <w:r w:rsidRPr="008D76E9">
        <w:rPr>
          <w:rFonts w:eastAsiaTheme="minorHAnsi"/>
          <w:szCs w:val="24"/>
          <w:lang w:eastAsia="en-US"/>
        </w:rPr>
        <w:t xml:space="preserve"> για να μπορέσουμε την επόμενη μέρα να δούμε όλοι αυτό που εμείς ελπίζουμε</w:t>
      </w:r>
      <w:r>
        <w:rPr>
          <w:rFonts w:eastAsiaTheme="minorHAnsi"/>
          <w:szCs w:val="24"/>
          <w:lang w:eastAsia="en-US"/>
        </w:rPr>
        <w:t>, δηλαδή πώς και από πού</w:t>
      </w:r>
      <w:r w:rsidRPr="008D76E9">
        <w:rPr>
          <w:rFonts w:eastAsiaTheme="minorHAnsi"/>
          <w:szCs w:val="24"/>
          <w:lang w:eastAsia="en-US"/>
        </w:rPr>
        <w:t xml:space="preserve"> </w:t>
      </w:r>
      <w:r w:rsidRPr="008D76E9">
        <w:rPr>
          <w:rFonts w:eastAsiaTheme="minorHAnsi"/>
          <w:szCs w:val="24"/>
          <w:lang w:eastAsia="en-US"/>
        </w:rPr>
        <w:lastRenderedPageBreak/>
        <w:t>θα προσελκύσουμε πόρο</w:t>
      </w:r>
      <w:r w:rsidRPr="008D76E9">
        <w:rPr>
          <w:rFonts w:eastAsiaTheme="minorHAnsi"/>
          <w:szCs w:val="24"/>
          <w:lang w:eastAsia="en-US"/>
        </w:rPr>
        <w:t>υς</w:t>
      </w:r>
      <w:r>
        <w:rPr>
          <w:rFonts w:eastAsiaTheme="minorHAnsi"/>
          <w:szCs w:val="24"/>
          <w:lang w:eastAsia="en-US"/>
        </w:rPr>
        <w:t>,</w:t>
      </w:r>
      <w:r w:rsidRPr="008D76E9">
        <w:rPr>
          <w:rFonts w:eastAsiaTheme="minorHAnsi"/>
          <w:szCs w:val="24"/>
          <w:lang w:eastAsia="en-US"/>
        </w:rPr>
        <w:t xml:space="preserve"> προς τα πο</w:t>
      </w:r>
      <w:r>
        <w:rPr>
          <w:rFonts w:eastAsiaTheme="minorHAnsi"/>
          <w:szCs w:val="24"/>
          <w:lang w:eastAsia="en-US"/>
        </w:rPr>
        <w:t>ύ</w:t>
      </w:r>
      <w:r w:rsidRPr="008D76E9">
        <w:rPr>
          <w:rFonts w:eastAsiaTheme="minorHAnsi"/>
          <w:szCs w:val="24"/>
          <w:lang w:eastAsia="en-US"/>
        </w:rPr>
        <w:t xml:space="preserve"> θα μπορέσουμε να τους κατευθύνουμε</w:t>
      </w:r>
      <w:r>
        <w:rPr>
          <w:rFonts w:eastAsiaTheme="minorHAnsi"/>
          <w:szCs w:val="24"/>
          <w:lang w:eastAsia="en-US"/>
        </w:rPr>
        <w:t>,</w:t>
      </w:r>
      <w:r w:rsidRPr="008D76E9">
        <w:rPr>
          <w:rFonts w:eastAsiaTheme="minorHAnsi"/>
          <w:szCs w:val="24"/>
          <w:lang w:eastAsia="en-US"/>
        </w:rPr>
        <w:t xml:space="preserve"> ούτως ώστε </w:t>
      </w:r>
      <w:r>
        <w:rPr>
          <w:rFonts w:eastAsiaTheme="minorHAnsi"/>
          <w:szCs w:val="24"/>
          <w:lang w:eastAsia="en-US"/>
        </w:rPr>
        <w:t xml:space="preserve">η </w:t>
      </w:r>
      <w:r w:rsidRPr="008D76E9">
        <w:rPr>
          <w:rFonts w:eastAsiaTheme="minorHAnsi"/>
          <w:szCs w:val="24"/>
          <w:lang w:eastAsia="en-US"/>
        </w:rPr>
        <w:t>οικονομική πραγματικότητα του μέσου Έλληνα πολίτη να είναι καλύτερη</w:t>
      </w:r>
      <w:r>
        <w:rPr>
          <w:rFonts w:eastAsiaTheme="minorHAnsi"/>
          <w:szCs w:val="24"/>
          <w:lang w:eastAsia="en-US"/>
        </w:rPr>
        <w:t>,</w:t>
      </w:r>
      <w:r w:rsidRPr="008D76E9">
        <w:rPr>
          <w:rFonts w:eastAsiaTheme="minorHAnsi"/>
          <w:szCs w:val="24"/>
          <w:lang w:eastAsia="en-US"/>
        </w:rPr>
        <w:t xml:space="preserve"> οι Έλληνες</w:t>
      </w:r>
      <w:r>
        <w:rPr>
          <w:rFonts w:eastAsiaTheme="minorHAnsi"/>
          <w:szCs w:val="24"/>
          <w:lang w:eastAsia="en-US"/>
        </w:rPr>
        <w:t>, οι νέοι και οι νέες, οι</w:t>
      </w:r>
      <w:r w:rsidRPr="008D76E9">
        <w:rPr>
          <w:rFonts w:eastAsiaTheme="minorHAnsi"/>
          <w:szCs w:val="24"/>
          <w:lang w:eastAsia="en-US"/>
        </w:rPr>
        <w:t xml:space="preserve"> Ελληνίδες και οι Έλληνες να μπορούν να βρίσκουν δουλειά εδώ στην πατρίδα </w:t>
      </w:r>
      <w:r>
        <w:rPr>
          <w:rFonts w:eastAsiaTheme="minorHAnsi"/>
          <w:szCs w:val="24"/>
          <w:lang w:eastAsia="en-US"/>
        </w:rPr>
        <w:t xml:space="preserve">μας, να </w:t>
      </w:r>
      <w:r>
        <w:rPr>
          <w:rFonts w:eastAsiaTheme="minorHAnsi"/>
          <w:szCs w:val="24"/>
          <w:lang w:eastAsia="en-US"/>
        </w:rPr>
        <w:t>υποστηρίζουν τη</w:t>
      </w:r>
      <w:r w:rsidRPr="008D76E9">
        <w:rPr>
          <w:rFonts w:eastAsiaTheme="minorHAnsi"/>
          <w:szCs w:val="24"/>
          <w:lang w:eastAsia="en-US"/>
        </w:rPr>
        <w:t xml:space="preserve"> δική τους παρουσία και να υποστηρίζουν τη</w:t>
      </w:r>
      <w:r>
        <w:rPr>
          <w:rFonts w:eastAsiaTheme="minorHAnsi"/>
          <w:szCs w:val="24"/>
          <w:lang w:eastAsia="en-US"/>
        </w:rPr>
        <w:t xml:space="preserve"> δική τους </w:t>
      </w:r>
      <w:r w:rsidRPr="008D76E9">
        <w:rPr>
          <w:rFonts w:eastAsiaTheme="minorHAnsi"/>
          <w:szCs w:val="24"/>
          <w:lang w:eastAsia="en-US"/>
        </w:rPr>
        <w:t>ζωή</w:t>
      </w:r>
      <w:r>
        <w:rPr>
          <w:rFonts w:eastAsiaTheme="minorHAnsi"/>
          <w:szCs w:val="24"/>
          <w:lang w:eastAsia="en-US"/>
        </w:rPr>
        <w:t>.</w:t>
      </w:r>
    </w:p>
    <w:p w14:paraId="5FC2F4F2" w14:textId="77777777" w:rsidR="0020643A" w:rsidRDefault="00E84ECF">
      <w:pPr>
        <w:spacing w:line="600" w:lineRule="auto"/>
        <w:ind w:firstLine="720"/>
        <w:contextualSpacing/>
        <w:jc w:val="both"/>
        <w:rPr>
          <w:rFonts w:eastAsiaTheme="minorHAnsi"/>
          <w:szCs w:val="24"/>
          <w:lang w:eastAsia="en-US"/>
        </w:rPr>
      </w:pPr>
      <w:r>
        <w:rPr>
          <w:rFonts w:eastAsiaTheme="minorHAnsi"/>
          <w:szCs w:val="24"/>
          <w:lang w:eastAsia="en-US"/>
        </w:rPr>
        <w:t>Α</w:t>
      </w:r>
      <w:r w:rsidRPr="008D76E9">
        <w:rPr>
          <w:rFonts w:eastAsiaTheme="minorHAnsi"/>
          <w:szCs w:val="24"/>
          <w:lang w:eastAsia="en-US"/>
        </w:rPr>
        <w:t>υτό δεν γίνεται με την προσπάθεια διαίρεση</w:t>
      </w:r>
      <w:r>
        <w:rPr>
          <w:rFonts w:eastAsiaTheme="minorHAnsi"/>
          <w:szCs w:val="24"/>
          <w:lang w:eastAsia="en-US"/>
        </w:rPr>
        <w:t>ς</w:t>
      </w:r>
      <w:r w:rsidRPr="008D76E9">
        <w:rPr>
          <w:rFonts w:eastAsiaTheme="minorHAnsi"/>
          <w:szCs w:val="24"/>
          <w:lang w:eastAsia="en-US"/>
        </w:rPr>
        <w:t xml:space="preserve"> της ελληνικής κοινωνίας</w:t>
      </w:r>
      <w:r>
        <w:rPr>
          <w:rFonts w:eastAsiaTheme="minorHAnsi"/>
          <w:szCs w:val="24"/>
          <w:lang w:eastAsia="en-US"/>
        </w:rPr>
        <w:t>. Δεν</w:t>
      </w:r>
      <w:r w:rsidRPr="008D76E9">
        <w:rPr>
          <w:rFonts w:eastAsiaTheme="minorHAnsi"/>
          <w:szCs w:val="24"/>
          <w:lang w:eastAsia="en-US"/>
        </w:rPr>
        <w:t xml:space="preserve"> γίνεται με τη λογική του διχασμού που συστηματικά κάποιοι επιχειρούν</w:t>
      </w:r>
      <w:r>
        <w:rPr>
          <w:rFonts w:eastAsiaTheme="minorHAnsi"/>
          <w:szCs w:val="24"/>
          <w:lang w:eastAsia="en-US"/>
        </w:rPr>
        <w:t>,</w:t>
      </w:r>
      <w:r w:rsidRPr="008D76E9">
        <w:rPr>
          <w:rFonts w:eastAsiaTheme="minorHAnsi"/>
          <w:szCs w:val="24"/>
          <w:lang w:eastAsia="en-US"/>
        </w:rPr>
        <w:t xml:space="preserve"> προκειμένου να επιβιώσουν πολιτικά</w:t>
      </w:r>
      <w:r>
        <w:rPr>
          <w:rFonts w:eastAsiaTheme="minorHAnsi"/>
          <w:szCs w:val="24"/>
          <w:lang w:eastAsia="en-US"/>
        </w:rPr>
        <w:t xml:space="preserve">. </w:t>
      </w:r>
      <w:r>
        <w:rPr>
          <w:rFonts w:eastAsiaTheme="minorHAnsi"/>
          <w:szCs w:val="24"/>
          <w:lang w:eastAsia="en-US"/>
        </w:rPr>
        <w:t>Γίνεται</w:t>
      </w:r>
      <w:r w:rsidRPr="008D76E9">
        <w:rPr>
          <w:rFonts w:eastAsiaTheme="minorHAnsi"/>
          <w:szCs w:val="24"/>
          <w:lang w:eastAsia="en-US"/>
        </w:rPr>
        <w:t xml:space="preserve"> μέσα από μια σοβαρή προσπάθεια</w:t>
      </w:r>
      <w:r>
        <w:rPr>
          <w:rFonts w:eastAsiaTheme="minorHAnsi"/>
          <w:szCs w:val="24"/>
          <w:lang w:eastAsia="en-US"/>
        </w:rPr>
        <w:t xml:space="preserve"> και του πολιτικού συστήματος, </w:t>
      </w:r>
      <w:r w:rsidRPr="008D76E9">
        <w:rPr>
          <w:rFonts w:eastAsiaTheme="minorHAnsi"/>
          <w:szCs w:val="24"/>
          <w:lang w:eastAsia="en-US"/>
        </w:rPr>
        <w:t>αλλά πολύ περισσότερο όλων ημών που μπορεί να το υπηρετούμε</w:t>
      </w:r>
      <w:r>
        <w:rPr>
          <w:rFonts w:eastAsiaTheme="minorHAnsi"/>
          <w:szCs w:val="24"/>
          <w:lang w:eastAsia="en-US"/>
        </w:rPr>
        <w:t>,</w:t>
      </w:r>
      <w:r w:rsidRPr="008D76E9">
        <w:rPr>
          <w:rFonts w:eastAsiaTheme="minorHAnsi"/>
          <w:szCs w:val="24"/>
          <w:lang w:eastAsia="en-US"/>
        </w:rPr>
        <w:t xml:space="preserve"> δείχνοντας ότι μόνο </w:t>
      </w:r>
      <w:r>
        <w:rPr>
          <w:rFonts w:eastAsiaTheme="minorHAnsi"/>
          <w:szCs w:val="24"/>
          <w:lang w:eastAsia="en-US"/>
        </w:rPr>
        <w:t>με ενωμένη</w:t>
      </w:r>
      <w:r w:rsidRPr="008D76E9">
        <w:rPr>
          <w:rFonts w:eastAsiaTheme="minorHAnsi"/>
          <w:szCs w:val="24"/>
          <w:lang w:eastAsia="en-US"/>
        </w:rPr>
        <w:t xml:space="preserve"> την ελληνική κοινωνία</w:t>
      </w:r>
      <w:r>
        <w:rPr>
          <w:rFonts w:eastAsiaTheme="minorHAnsi"/>
          <w:szCs w:val="24"/>
          <w:lang w:eastAsia="en-US"/>
        </w:rPr>
        <w:t>,</w:t>
      </w:r>
      <w:r w:rsidRPr="008D76E9">
        <w:rPr>
          <w:rFonts w:eastAsiaTheme="minorHAnsi"/>
          <w:szCs w:val="24"/>
          <w:lang w:eastAsia="en-US"/>
        </w:rPr>
        <w:t xml:space="preserve"> μόνο μέσα από συγκεκριμένους </w:t>
      </w:r>
      <w:r>
        <w:rPr>
          <w:rFonts w:eastAsiaTheme="minorHAnsi"/>
          <w:szCs w:val="24"/>
          <w:lang w:eastAsia="en-US"/>
        </w:rPr>
        <w:t xml:space="preserve">ρεαλιστικούς </w:t>
      </w:r>
      <w:r w:rsidRPr="008D76E9">
        <w:rPr>
          <w:rFonts w:eastAsiaTheme="minorHAnsi"/>
          <w:szCs w:val="24"/>
          <w:lang w:eastAsia="en-US"/>
        </w:rPr>
        <w:t>στόχους</w:t>
      </w:r>
      <w:r>
        <w:rPr>
          <w:rFonts w:eastAsiaTheme="minorHAnsi"/>
          <w:szCs w:val="24"/>
          <w:lang w:eastAsia="en-US"/>
        </w:rPr>
        <w:t xml:space="preserve"> που</w:t>
      </w:r>
      <w:r w:rsidRPr="008D76E9">
        <w:rPr>
          <w:rFonts w:eastAsiaTheme="minorHAnsi"/>
          <w:szCs w:val="24"/>
          <w:lang w:eastAsia="en-US"/>
        </w:rPr>
        <w:t xml:space="preserve"> μπορεί να </w:t>
      </w:r>
      <w:r>
        <w:rPr>
          <w:rFonts w:eastAsiaTheme="minorHAnsi"/>
          <w:szCs w:val="24"/>
          <w:lang w:eastAsia="en-US"/>
        </w:rPr>
        <w:t>τίθενται</w:t>
      </w:r>
      <w:r>
        <w:rPr>
          <w:rFonts w:eastAsiaTheme="minorHAnsi"/>
          <w:szCs w:val="24"/>
          <w:lang w:eastAsia="en-US"/>
        </w:rPr>
        <w:t xml:space="preserve">, </w:t>
      </w:r>
      <w:r w:rsidRPr="008D76E9">
        <w:rPr>
          <w:rFonts w:eastAsiaTheme="minorHAnsi"/>
          <w:szCs w:val="24"/>
          <w:lang w:eastAsia="en-US"/>
        </w:rPr>
        <w:t>μπορούμε να πάμε στην επόμενη μέρα</w:t>
      </w:r>
      <w:r>
        <w:rPr>
          <w:rFonts w:eastAsiaTheme="minorHAnsi"/>
          <w:szCs w:val="24"/>
          <w:lang w:eastAsia="en-US"/>
        </w:rPr>
        <w:t>.</w:t>
      </w:r>
    </w:p>
    <w:p w14:paraId="5FC2F4F3" w14:textId="77777777" w:rsidR="0020643A" w:rsidRDefault="00E84ECF">
      <w:pPr>
        <w:spacing w:line="600" w:lineRule="auto"/>
        <w:ind w:firstLine="720"/>
        <w:contextualSpacing/>
        <w:jc w:val="both"/>
        <w:rPr>
          <w:rFonts w:eastAsiaTheme="minorHAnsi"/>
          <w:szCs w:val="24"/>
          <w:lang w:eastAsia="en-US"/>
        </w:rPr>
      </w:pPr>
      <w:r>
        <w:rPr>
          <w:rFonts w:eastAsiaTheme="minorHAnsi"/>
          <w:szCs w:val="24"/>
          <w:lang w:eastAsia="en-US"/>
        </w:rPr>
        <w:t>Αντιλαμβάνεστε ότι όλα αυτά</w:t>
      </w:r>
      <w:r w:rsidRPr="008D76E9">
        <w:rPr>
          <w:rFonts w:eastAsiaTheme="minorHAnsi"/>
          <w:szCs w:val="24"/>
          <w:lang w:eastAsia="en-US"/>
        </w:rPr>
        <w:t xml:space="preserve"> πλέον βρίσκονται σε ένα διαφορετικό από το δικό σας </w:t>
      </w:r>
      <w:r>
        <w:rPr>
          <w:rFonts w:eastAsiaTheme="minorHAnsi"/>
          <w:szCs w:val="24"/>
          <w:lang w:eastAsia="en-US"/>
        </w:rPr>
        <w:t xml:space="preserve">αφήγημα. Είναι </w:t>
      </w:r>
      <w:r w:rsidRPr="008D76E9">
        <w:rPr>
          <w:rFonts w:eastAsiaTheme="minorHAnsi"/>
          <w:szCs w:val="24"/>
          <w:lang w:eastAsia="en-US"/>
        </w:rPr>
        <w:t xml:space="preserve">το αφήγημα της </w:t>
      </w:r>
      <w:r>
        <w:rPr>
          <w:rFonts w:eastAsiaTheme="minorHAnsi"/>
          <w:szCs w:val="24"/>
          <w:lang w:eastAsia="en-US"/>
        </w:rPr>
        <w:t>Νέας Δημοκρατίας. Είναι το αφήγημα του Π</w:t>
      </w:r>
      <w:r w:rsidRPr="008D76E9">
        <w:rPr>
          <w:rFonts w:eastAsiaTheme="minorHAnsi"/>
          <w:szCs w:val="24"/>
          <w:lang w:eastAsia="en-US"/>
        </w:rPr>
        <w:t xml:space="preserve">ροέδρου της </w:t>
      </w:r>
      <w:r>
        <w:rPr>
          <w:rFonts w:eastAsiaTheme="minorHAnsi"/>
          <w:szCs w:val="24"/>
          <w:lang w:eastAsia="en-US"/>
        </w:rPr>
        <w:t xml:space="preserve">Νέας </w:t>
      </w:r>
      <w:r>
        <w:rPr>
          <w:rFonts w:eastAsiaTheme="minorHAnsi"/>
          <w:szCs w:val="24"/>
          <w:lang w:eastAsia="en-US"/>
        </w:rPr>
        <w:lastRenderedPageBreak/>
        <w:t>Δημοκρατίας και αυριανού Π</w:t>
      </w:r>
      <w:r w:rsidRPr="008D76E9">
        <w:rPr>
          <w:rFonts w:eastAsiaTheme="minorHAnsi"/>
          <w:szCs w:val="24"/>
          <w:lang w:eastAsia="en-US"/>
        </w:rPr>
        <w:t>ρωθυπουργού</w:t>
      </w:r>
      <w:r>
        <w:rPr>
          <w:rFonts w:eastAsiaTheme="minorHAnsi"/>
          <w:szCs w:val="24"/>
          <w:lang w:eastAsia="en-US"/>
        </w:rPr>
        <w:t>, του Κυριάκου</w:t>
      </w:r>
      <w:r>
        <w:rPr>
          <w:rFonts w:eastAsiaTheme="minorHAnsi"/>
          <w:szCs w:val="24"/>
          <w:lang w:eastAsia="en-US"/>
        </w:rPr>
        <w:t xml:space="preserve"> Μητσοτάκη, </w:t>
      </w:r>
      <w:r w:rsidRPr="008D76E9">
        <w:rPr>
          <w:rFonts w:eastAsiaTheme="minorHAnsi"/>
          <w:szCs w:val="24"/>
          <w:lang w:eastAsia="en-US"/>
        </w:rPr>
        <w:t>το οποίο πλέον παρακολουθούν όλο και περισσότερο</w:t>
      </w:r>
      <w:r>
        <w:rPr>
          <w:rFonts w:eastAsiaTheme="minorHAnsi"/>
          <w:szCs w:val="24"/>
          <w:lang w:eastAsia="en-US"/>
        </w:rPr>
        <w:t>,</w:t>
      </w:r>
      <w:r w:rsidRPr="008D76E9">
        <w:rPr>
          <w:rFonts w:eastAsiaTheme="minorHAnsi"/>
          <w:szCs w:val="24"/>
          <w:lang w:eastAsia="en-US"/>
        </w:rPr>
        <w:t xml:space="preserve"> όλο και πιο στενά οι Έλληνες πολίτες</w:t>
      </w:r>
      <w:r>
        <w:rPr>
          <w:rFonts w:eastAsiaTheme="minorHAnsi"/>
          <w:szCs w:val="24"/>
          <w:lang w:eastAsia="en-US"/>
        </w:rPr>
        <w:t>.</w:t>
      </w:r>
    </w:p>
    <w:p w14:paraId="5FC2F4F4" w14:textId="77777777" w:rsidR="0020643A" w:rsidRDefault="00E84ECF">
      <w:pPr>
        <w:spacing w:line="600" w:lineRule="auto"/>
        <w:ind w:firstLine="720"/>
        <w:contextualSpacing/>
        <w:jc w:val="both"/>
        <w:rPr>
          <w:rFonts w:eastAsiaTheme="minorHAnsi"/>
          <w:szCs w:val="24"/>
          <w:lang w:eastAsia="en-US"/>
        </w:rPr>
      </w:pPr>
      <w:r>
        <w:rPr>
          <w:rFonts w:eastAsiaTheme="minorHAnsi"/>
          <w:szCs w:val="24"/>
          <w:lang w:eastAsia="en-US"/>
        </w:rPr>
        <w:t>Προφανώς καταψηφίζω τον π</w:t>
      </w:r>
      <w:r w:rsidRPr="008D76E9">
        <w:rPr>
          <w:rFonts w:eastAsiaTheme="minorHAnsi"/>
          <w:szCs w:val="24"/>
          <w:lang w:eastAsia="en-US"/>
        </w:rPr>
        <w:t>ροϋπολογισμό</w:t>
      </w:r>
      <w:r>
        <w:rPr>
          <w:rFonts w:eastAsiaTheme="minorHAnsi"/>
          <w:szCs w:val="24"/>
          <w:lang w:eastAsia="en-US"/>
        </w:rPr>
        <w:t>.</w:t>
      </w:r>
    </w:p>
    <w:p w14:paraId="5FC2F4F5" w14:textId="77777777" w:rsidR="0020643A" w:rsidRDefault="00E84ECF">
      <w:pPr>
        <w:spacing w:line="600" w:lineRule="auto"/>
        <w:ind w:firstLine="720"/>
        <w:contextualSpacing/>
        <w:jc w:val="both"/>
        <w:rPr>
          <w:rFonts w:eastAsiaTheme="minorHAnsi"/>
          <w:szCs w:val="24"/>
          <w:lang w:eastAsia="en-US"/>
        </w:rPr>
      </w:pPr>
      <w:r>
        <w:rPr>
          <w:rFonts w:eastAsiaTheme="minorHAnsi"/>
          <w:szCs w:val="24"/>
          <w:lang w:eastAsia="en-US"/>
        </w:rPr>
        <w:t>Σας ευχαριστώ πολύ.</w:t>
      </w:r>
    </w:p>
    <w:p w14:paraId="5FC2F4F6" w14:textId="77777777" w:rsidR="0020643A" w:rsidRDefault="00E84ECF">
      <w:pPr>
        <w:spacing w:line="600" w:lineRule="auto"/>
        <w:ind w:firstLine="720"/>
        <w:contextualSpacing/>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5FC2F4F7" w14:textId="77777777" w:rsidR="0020643A" w:rsidRDefault="00E84ECF">
      <w:pPr>
        <w:spacing w:line="600" w:lineRule="auto"/>
        <w:ind w:firstLine="720"/>
        <w:contextualSpacing/>
        <w:jc w:val="both"/>
        <w:rPr>
          <w:rFonts w:eastAsiaTheme="minorHAnsi"/>
          <w:szCs w:val="24"/>
          <w:lang w:eastAsia="en-US"/>
        </w:rPr>
      </w:pPr>
      <w:r w:rsidRPr="002F5467">
        <w:rPr>
          <w:rFonts w:eastAsiaTheme="minorHAnsi"/>
          <w:b/>
          <w:szCs w:val="24"/>
          <w:lang w:eastAsia="en-US"/>
        </w:rPr>
        <w:t>ΠΡΟΕΔΡΕΥΩΝ (Γεώργιος Λαμπρούλης):</w:t>
      </w:r>
      <w:r>
        <w:rPr>
          <w:rFonts w:eastAsiaTheme="minorHAnsi"/>
          <w:b/>
          <w:szCs w:val="24"/>
          <w:lang w:eastAsia="en-US"/>
        </w:rPr>
        <w:t xml:space="preserve"> </w:t>
      </w:r>
      <w:r>
        <w:rPr>
          <w:rFonts w:eastAsiaTheme="minorHAnsi"/>
          <w:szCs w:val="24"/>
          <w:lang w:eastAsia="en-US"/>
        </w:rPr>
        <w:t xml:space="preserve">Τον λόγο </w:t>
      </w:r>
      <w:r>
        <w:rPr>
          <w:rFonts w:eastAsiaTheme="minorHAnsi"/>
          <w:szCs w:val="24"/>
          <w:lang w:eastAsia="en-US"/>
        </w:rPr>
        <w:t>έχει ο κ. Ουρσουζίδης από τον ΣΥΡΙΖΑ.</w:t>
      </w:r>
    </w:p>
    <w:p w14:paraId="5FC2F4F8" w14:textId="77777777" w:rsidR="0020643A" w:rsidRDefault="00E84ECF">
      <w:pPr>
        <w:spacing w:line="600" w:lineRule="auto"/>
        <w:ind w:firstLine="720"/>
        <w:contextualSpacing/>
        <w:jc w:val="both"/>
        <w:rPr>
          <w:rFonts w:eastAsiaTheme="minorHAnsi"/>
          <w:szCs w:val="24"/>
          <w:lang w:eastAsia="en-US"/>
        </w:rPr>
      </w:pPr>
      <w:r>
        <w:rPr>
          <w:rFonts w:eastAsiaTheme="minorHAnsi"/>
          <w:b/>
          <w:szCs w:val="24"/>
          <w:lang w:eastAsia="en-US"/>
        </w:rPr>
        <w:t xml:space="preserve">ΓΕΩΡΓΙΟΣ ΟΥΡΣΟΥΖΙΔΗΣ: </w:t>
      </w:r>
      <w:r>
        <w:rPr>
          <w:rFonts w:eastAsiaTheme="minorHAnsi"/>
          <w:szCs w:val="24"/>
          <w:lang w:eastAsia="en-US"/>
        </w:rPr>
        <w:t>Ευχαριστώ πολύ, κύριε Πρόεδρε.</w:t>
      </w:r>
    </w:p>
    <w:p w14:paraId="5FC2F4F9" w14:textId="77777777" w:rsidR="0020643A" w:rsidRDefault="00E84ECF">
      <w:pPr>
        <w:spacing w:line="600" w:lineRule="auto"/>
        <w:ind w:firstLine="720"/>
        <w:contextualSpacing/>
        <w:jc w:val="both"/>
        <w:rPr>
          <w:rFonts w:eastAsiaTheme="minorHAnsi"/>
          <w:szCs w:val="24"/>
          <w:lang w:eastAsia="en-US"/>
        </w:rPr>
      </w:pPr>
      <w:r>
        <w:rPr>
          <w:rFonts w:eastAsiaTheme="minorHAnsi"/>
          <w:szCs w:val="24"/>
          <w:lang w:eastAsia="en-US"/>
        </w:rPr>
        <w:t>Αγαπητοί συνάδελφοι, κατ’ αρχάς θα ήθελα κι εγώ να καταδικάσω με τη σειρά μου την απίστευτη ενέργεια σε βάρος του «ΣΚΑΪ» και, ταυτόχρονα, να δηλώσω ότι τέτοιες άθλιε</w:t>
      </w:r>
      <w:r>
        <w:rPr>
          <w:rFonts w:eastAsiaTheme="minorHAnsi"/>
          <w:szCs w:val="24"/>
          <w:lang w:eastAsia="en-US"/>
        </w:rPr>
        <w:t>ς πρακτικές, το μόνο που κάνουν είναι να ρίχνουν νερό στον μύλο της φαυλότητας και της διαπλοκής.</w:t>
      </w:r>
    </w:p>
    <w:p w14:paraId="5FC2F4FA" w14:textId="77777777" w:rsidR="0020643A" w:rsidRDefault="00E84ECF">
      <w:pPr>
        <w:spacing w:line="600" w:lineRule="auto"/>
        <w:ind w:firstLine="720"/>
        <w:contextualSpacing/>
        <w:jc w:val="both"/>
        <w:rPr>
          <w:rFonts w:eastAsiaTheme="minorHAnsi"/>
          <w:szCs w:val="24"/>
          <w:lang w:eastAsia="en-US"/>
        </w:rPr>
      </w:pPr>
      <w:r>
        <w:rPr>
          <w:rFonts w:eastAsiaTheme="minorHAnsi"/>
          <w:szCs w:val="24"/>
          <w:lang w:eastAsia="en-US"/>
        </w:rPr>
        <w:t xml:space="preserve">Όσον αφορά τον προϋπολογισμό, σας αρέσει, δεν σας αρέσει, είναι ο πρώτος προϋπολογισμός μετά τα μνημόνια, στα οποία εσείς μας βάλατε, με μεγάλη προσπάθεια θα </w:t>
      </w:r>
      <w:r>
        <w:rPr>
          <w:rFonts w:eastAsiaTheme="minorHAnsi"/>
          <w:szCs w:val="24"/>
          <w:lang w:eastAsia="en-US"/>
        </w:rPr>
        <w:t xml:space="preserve">έλεγα για </w:t>
      </w:r>
      <w:r>
        <w:rPr>
          <w:rFonts w:eastAsiaTheme="minorHAnsi"/>
          <w:szCs w:val="24"/>
          <w:lang w:eastAsia="en-US"/>
        </w:rPr>
        <w:lastRenderedPageBreak/>
        <w:t>πολλές δεκαετίες. Αυτή η Κυβέρνηση του κ. Τσίπρα είναι αυτή που μας βγάζει από τα μνημόνια. Αυτό θα γράψει η ιστορία. Αυτή είναι και η πραγματικότητα.</w:t>
      </w:r>
    </w:p>
    <w:p w14:paraId="5FC2F4FB" w14:textId="77777777" w:rsidR="0020643A" w:rsidRDefault="00E84ECF">
      <w:pPr>
        <w:spacing w:line="600" w:lineRule="auto"/>
        <w:ind w:firstLine="720"/>
        <w:contextualSpacing/>
        <w:jc w:val="both"/>
        <w:rPr>
          <w:rFonts w:eastAsiaTheme="minorHAnsi"/>
          <w:szCs w:val="24"/>
          <w:lang w:eastAsia="en-US"/>
        </w:rPr>
      </w:pPr>
      <w:r>
        <w:rPr>
          <w:rFonts w:eastAsiaTheme="minorHAnsi"/>
          <w:szCs w:val="24"/>
          <w:lang w:eastAsia="en-US"/>
        </w:rPr>
        <w:t>Εκείνο που χαρακτηρίζει αυτόν τον προϋπολογισμό, είναι αναμφισβήτητα η μη περικοπή των συντάξεω</w:t>
      </w:r>
      <w:r>
        <w:rPr>
          <w:rFonts w:eastAsiaTheme="minorHAnsi"/>
          <w:szCs w:val="24"/>
          <w:lang w:eastAsia="en-US"/>
        </w:rPr>
        <w:t xml:space="preserve">ν, ένα μέτρο που επιβλήθηκε από το ΔΝΤ και που η ακύρωσή του ήρθε σαν αποτέλεσμα συνετής διαχείρισης και σεβασμού του μόχθου των πολιτών εν τέλει επίτευξης στόχου. </w:t>
      </w:r>
    </w:p>
    <w:p w14:paraId="5FC2F4FC" w14:textId="77777777" w:rsidR="0020643A" w:rsidRDefault="00E84ECF">
      <w:pPr>
        <w:spacing w:line="600" w:lineRule="auto"/>
        <w:ind w:firstLine="720"/>
        <w:contextualSpacing/>
        <w:jc w:val="both"/>
        <w:rPr>
          <w:rFonts w:eastAsiaTheme="minorHAnsi"/>
          <w:szCs w:val="24"/>
          <w:lang w:eastAsia="en-US"/>
        </w:rPr>
      </w:pPr>
      <w:r>
        <w:rPr>
          <w:rFonts w:eastAsiaTheme="minorHAnsi"/>
          <w:szCs w:val="24"/>
          <w:lang w:eastAsia="en-US"/>
        </w:rPr>
        <w:t>Εργαστήκαμε σκληρά για να γίνει παρελθόν ό,τι παραλάβαμε το 2015, ό,τι χρεοκόπησε την πατρί</w:t>
      </w:r>
      <w:r>
        <w:rPr>
          <w:rFonts w:eastAsiaTheme="minorHAnsi"/>
          <w:szCs w:val="24"/>
          <w:lang w:eastAsia="en-US"/>
        </w:rPr>
        <w:t>δα μας. Ο λαός πλέον έχει απτά παραδείγματα συμπεριφοράς και θα κληθεί να επιλέξει ανάμεσα σ’ αυτούς που έβγαλαν την Ελλάδα από την ύφεση, με την εφαρμογή μίας οικονομικής πολιτικής που διασφαλίζει την ανάκαμψη και την κοινωνική συνοχή, χωρίς να θέτει σε κ</w:t>
      </w:r>
      <w:r>
        <w:rPr>
          <w:rFonts w:eastAsiaTheme="minorHAnsi"/>
          <w:szCs w:val="24"/>
          <w:lang w:eastAsia="en-US"/>
        </w:rPr>
        <w:t xml:space="preserve">ίνδυνο τα δημόσια οικονομικά, που τίμησαν την εμπιστοσύνη των πολιτών, που δεν λεηλάτησαν, που δεν καταχράστηκαν τον μόχθο και τις θυσίες τους, και σε εκείνους που χρεοκόπησαν τη χώρα και την έστειλαν στη μνημονιακή περιπέτεια, που γονάτισαν, που </w:t>
      </w:r>
      <w:r>
        <w:rPr>
          <w:rFonts w:eastAsiaTheme="minorHAnsi"/>
          <w:szCs w:val="24"/>
          <w:lang w:eastAsia="en-US"/>
        </w:rPr>
        <w:lastRenderedPageBreak/>
        <w:t>έστησαν σ</w:t>
      </w:r>
      <w:r>
        <w:rPr>
          <w:rFonts w:eastAsiaTheme="minorHAnsi"/>
          <w:szCs w:val="24"/>
          <w:lang w:eastAsia="en-US"/>
        </w:rPr>
        <w:t>τα έξι μέτρα τη μεσαία τάξη και καταδίκασαν την ελληνική κοινωνία στη φτώχεια και στην οκταετή εξαθλίωση.</w:t>
      </w:r>
    </w:p>
    <w:p w14:paraId="5FC2F4FD" w14:textId="77777777" w:rsidR="0020643A" w:rsidRDefault="00E84ECF">
      <w:pPr>
        <w:spacing w:line="600" w:lineRule="auto"/>
        <w:ind w:firstLine="720"/>
        <w:contextualSpacing/>
        <w:jc w:val="both"/>
        <w:rPr>
          <w:rFonts w:eastAsiaTheme="minorHAnsi"/>
          <w:szCs w:val="24"/>
          <w:lang w:eastAsia="en-US"/>
        </w:rPr>
      </w:pPr>
      <w:r>
        <w:rPr>
          <w:rFonts w:eastAsiaTheme="minorHAnsi"/>
          <w:szCs w:val="24"/>
          <w:lang w:eastAsia="en-US"/>
        </w:rPr>
        <w:t>Μόνη τους έγνοια είναι να πάρουν τη ρεβάνς, να νικήσουν με κάθε κόστος, να δικαιώσουν εκείνους που καταλήστευσαν τον ελληνικό λαό και που σήμερα εντελ</w:t>
      </w:r>
      <w:r>
        <w:rPr>
          <w:rFonts w:eastAsiaTheme="minorHAnsi"/>
          <w:szCs w:val="24"/>
          <w:lang w:eastAsia="en-US"/>
        </w:rPr>
        <w:t xml:space="preserve">ώς ξεδιάντροπα, απροκάλυπτα και αντιδημοκρατικά τους παρέχουν κάθε δυνατή στήριξη, χρησιμοποιώντας όλα τα μέσα, θεμιτά και αθέμιτα. Αυτή είναι η δημοκρατία στην οποία πιστεύουν. Έχουν την ευχέρεια, διαθέτουν χρήμα –εύκολο χρήμα- πάντα προσέβλεπαν σ’ αυτό. </w:t>
      </w:r>
      <w:r>
        <w:rPr>
          <w:rFonts w:eastAsiaTheme="minorHAnsi"/>
          <w:szCs w:val="24"/>
          <w:lang w:eastAsia="en-US"/>
        </w:rPr>
        <w:t xml:space="preserve">Είναι αυτό το «βρώμικο» χρήμα, που τους παρεχόταν απλόχερα για εξασφάλιση πολιτικής στήριξης. Είναι το ίδιο «βρώμικο» χρήμα που τώρα στερούνται και κυριολεκτικά λύσσαξαν. </w:t>
      </w:r>
    </w:p>
    <w:p w14:paraId="5FC2F4FE" w14:textId="77777777" w:rsidR="0020643A" w:rsidRDefault="00E84ECF">
      <w:pPr>
        <w:spacing w:line="600" w:lineRule="auto"/>
        <w:ind w:firstLine="720"/>
        <w:contextualSpacing/>
        <w:jc w:val="both"/>
        <w:rPr>
          <w:rFonts w:eastAsiaTheme="minorHAnsi"/>
          <w:szCs w:val="24"/>
          <w:lang w:eastAsia="en-US"/>
        </w:rPr>
      </w:pPr>
      <w:r>
        <w:rPr>
          <w:rFonts w:eastAsiaTheme="minorHAnsi"/>
          <w:szCs w:val="24"/>
          <w:lang w:eastAsia="en-US"/>
        </w:rPr>
        <w:t>Όμως δεν θα επιτρέψουμε στους επιχορηγούμενους της «</w:t>
      </w:r>
      <w:r>
        <w:rPr>
          <w:rFonts w:eastAsiaTheme="minorHAnsi"/>
          <w:szCs w:val="24"/>
          <w:lang w:val="en-US" w:eastAsia="en-US"/>
        </w:rPr>
        <w:t>SIEMENS</w:t>
      </w:r>
      <w:r>
        <w:rPr>
          <w:rFonts w:eastAsiaTheme="minorHAnsi"/>
          <w:szCs w:val="24"/>
          <w:lang w:eastAsia="en-US"/>
        </w:rPr>
        <w:t>»,</w:t>
      </w:r>
      <w:r w:rsidRPr="00DA1304">
        <w:rPr>
          <w:rFonts w:eastAsiaTheme="minorHAnsi"/>
          <w:szCs w:val="24"/>
          <w:lang w:eastAsia="en-US"/>
        </w:rPr>
        <w:t xml:space="preserve"> </w:t>
      </w:r>
      <w:r>
        <w:rPr>
          <w:rFonts w:eastAsiaTheme="minorHAnsi"/>
          <w:szCs w:val="24"/>
          <w:lang w:eastAsia="en-US"/>
        </w:rPr>
        <w:t>της «</w:t>
      </w:r>
      <w:r>
        <w:rPr>
          <w:rFonts w:eastAsiaTheme="minorHAnsi"/>
          <w:szCs w:val="24"/>
          <w:lang w:val="en-US" w:eastAsia="en-US"/>
        </w:rPr>
        <w:t>NOVARTIS</w:t>
      </w:r>
      <w:r>
        <w:rPr>
          <w:rFonts w:eastAsiaTheme="minorHAnsi"/>
          <w:szCs w:val="24"/>
          <w:lang w:eastAsia="en-US"/>
        </w:rPr>
        <w:t>» και των</w:t>
      </w:r>
      <w:r>
        <w:rPr>
          <w:rFonts w:eastAsiaTheme="minorHAnsi"/>
          <w:szCs w:val="24"/>
          <w:lang w:eastAsia="en-US"/>
        </w:rPr>
        <w:t xml:space="preserve"> εθνικών εργολάβων να ασελγήσουν ξανά σε βάρος του ελληνικού λαού. Πόνταραν όλη την αντιπολιτευτική τους τακτική στην περικοπή των συντάξεων. Απαίτησαν από τους θεσμούς, μάλωσαν τον κ. Μοσκοβισί γιατί αντέδρασε στην περαιτέρω εξαθλίωση των συνταξιούχων και</w:t>
      </w:r>
      <w:r>
        <w:rPr>
          <w:rFonts w:eastAsiaTheme="minorHAnsi"/>
          <w:szCs w:val="24"/>
          <w:lang w:eastAsia="en-US"/>
        </w:rPr>
        <w:t xml:space="preserve">, κυριολεκτικά, τα έδωσαν όλα και έχασαν. Πρόσβαλαν βάναυσα </w:t>
      </w:r>
      <w:r>
        <w:rPr>
          <w:rFonts w:eastAsiaTheme="minorHAnsi"/>
          <w:szCs w:val="24"/>
          <w:lang w:eastAsia="en-US"/>
        </w:rPr>
        <w:lastRenderedPageBreak/>
        <w:t>τον ελληνικό λαό, αγνοώντας τις θυσίες και την ανταπόκρισή του στην προσπάθεια ανάκαμψης της οικονομίας από τα τάρταρα που την είχαν φέρει. Ασέλγησαν πάνω στους Έλληνες πολίτες, δηλώνοντας ότι η μ</w:t>
      </w:r>
      <w:r>
        <w:rPr>
          <w:rFonts w:eastAsiaTheme="minorHAnsi"/>
          <w:szCs w:val="24"/>
          <w:lang w:eastAsia="en-US"/>
        </w:rPr>
        <w:t>η περικοπή των συντάξεων, δεν αφορά στις θυσίες του ελληνικού λαού και στη σφιχτή, χωρίς σπατάλες, διαχείριση του οικονομικού επιτελείου, αλλά ήρθε ως αντάλλαγμα της Συμφωνίας των Πρεσπών.</w:t>
      </w:r>
    </w:p>
    <w:p w14:paraId="5FC2F4FF" w14:textId="77777777" w:rsidR="0020643A" w:rsidRDefault="00E84ECF">
      <w:pPr>
        <w:spacing w:line="600" w:lineRule="auto"/>
        <w:ind w:firstLine="720"/>
        <w:contextualSpacing/>
        <w:jc w:val="both"/>
        <w:rPr>
          <w:rFonts w:eastAsiaTheme="minorHAnsi"/>
          <w:szCs w:val="24"/>
          <w:lang w:eastAsia="en-US"/>
        </w:rPr>
      </w:pPr>
      <w:r>
        <w:rPr>
          <w:rFonts w:eastAsiaTheme="minorHAnsi"/>
          <w:szCs w:val="24"/>
          <w:lang w:eastAsia="en-US"/>
        </w:rPr>
        <w:t>Για να δούμε, λοιπόν, πώς έχουν τα πράγματα. Τις συνέπειες αυτής ακ</w:t>
      </w:r>
      <w:r>
        <w:rPr>
          <w:rFonts w:eastAsiaTheme="minorHAnsi"/>
          <w:szCs w:val="24"/>
          <w:lang w:eastAsia="en-US"/>
        </w:rPr>
        <w:t>ριβώς της πολιτικής που ακολουθήσατε για πάρα πολλά χρόνια, ήρθαμε εμείς να ανατρέψουμε. Θα εξηγήσω ευθύς αμέσως τι εννοώ, ώστε να γίνει κατανοητό πώς περάσαμε από τα χρόνια των ελλειμμάτων σε πλεόνασμα πάνω από ένα δισεκατομμύριο ευρώ το 2018 στον ΕΦΚΑ εν</w:t>
      </w:r>
      <w:r>
        <w:rPr>
          <w:rFonts w:eastAsiaTheme="minorHAnsi"/>
          <w:szCs w:val="24"/>
          <w:lang w:eastAsia="en-US"/>
        </w:rPr>
        <w:t xml:space="preserve"> μέσω μάλιστα δεινής κρίσης.</w:t>
      </w:r>
    </w:p>
    <w:p w14:paraId="5FC2F500" w14:textId="77777777" w:rsidR="0020643A" w:rsidRDefault="00E84ECF">
      <w:pPr>
        <w:spacing w:line="600" w:lineRule="auto"/>
        <w:ind w:firstLine="720"/>
        <w:contextualSpacing/>
        <w:jc w:val="both"/>
        <w:rPr>
          <w:rFonts w:eastAsiaTheme="minorHAnsi"/>
          <w:szCs w:val="24"/>
          <w:lang w:eastAsia="en-US"/>
        </w:rPr>
      </w:pPr>
      <w:r>
        <w:rPr>
          <w:rFonts w:eastAsiaTheme="minorHAnsi"/>
          <w:szCs w:val="24"/>
          <w:lang w:eastAsia="en-US"/>
        </w:rPr>
        <w:t xml:space="preserve">Πρώτα απ’ όλα ο εξορθολογισμός μέσα από τη μείωση των ασφαλιστικών εισφορών βοήθησε πάρα πολλούς ελεύθερους επαγγελματίες να ανταποκριθούν. Η ρύθμιση των οφειλών με κούρεμα των προσαυξήσεων, με τις γνωστές εκατό δόσεις, </w:t>
      </w:r>
      <w:r>
        <w:rPr>
          <w:rFonts w:eastAsiaTheme="minorHAnsi"/>
          <w:szCs w:val="24"/>
          <w:lang w:eastAsia="en-US"/>
        </w:rPr>
        <w:lastRenderedPageBreak/>
        <w:t>έδωσε τ</w:t>
      </w:r>
      <w:r>
        <w:rPr>
          <w:rFonts w:eastAsiaTheme="minorHAnsi"/>
          <w:szCs w:val="24"/>
          <w:lang w:eastAsia="en-US"/>
        </w:rPr>
        <w:t xml:space="preserve">ην ευκαιρία επαναδραστηριοποίησης, μείωσης της ανεργίας και αύξησης εσόδων στον ΕΦΚΑ. </w:t>
      </w:r>
    </w:p>
    <w:p w14:paraId="5FC2F501" w14:textId="77777777" w:rsidR="0020643A" w:rsidRDefault="00E84ECF">
      <w:pPr>
        <w:spacing w:line="600" w:lineRule="auto"/>
        <w:ind w:firstLine="720"/>
        <w:contextualSpacing/>
        <w:jc w:val="both"/>
        <w:rPr>
          <w:rFonts w:eastAsiaTheme="minorHAnsi"/>
          <w:szCs w:val="24"/>
          <w:lang w:eastAsia="en-US"/>
        </w:rPr>
      </w:pPr>
      <w:r>
        <w:rPr>
          <w:rFonts w:eastAsiaTheme="minorHAnsi"/>
          <w:szCs w:val="24"/>
          <w:lang w:eastAsia="en-US"/>
        </w:rPr>
        <w:t>Πρέπει τώρα να γίνει μία νέα ρύθμιση. Το ζητά εναγωνίως η πιάτσα.</w:t>
      </w:r>
    </w:p>
    <w:p w14:paraId="5FC2F502" w14:textId="77777777" w:rsidR="0020643A" w:rsidRDefault="00E84ECF">
      <w:pPr>
        <w:spacing w:line="600" w:lineRule="auto"/>
        <w:ind w:firstLine="720"/>
        <w:contextualSpacing/>
        <w:jc w:val="both"/>
        <w:rPr>
          <w:rFonts w:eastAsiaTheme="minorHAnsi"/>
          <w:szCs w:val="24"/>
          <w:lang w:eastAsia="en-US"/>
        </w:rPr>
      </w:pPr>
      <w:r>
        <w:rPr>
          <w:rFonts w:eastAsiaTheme="minorHAnsi"/>
          <w:szCs w:val="24"/>
          <w:lang w:eastAsia="en-US"/>
        </w:rPr>
        <w:t xml:space="preserve">Ως προς τη φορολόγηση πράγματι πρέπει να μειωθεί. Αυτή είναι η επιλογή μας. </w:t>
      </w:r>
    </w:p>
    <w:p w14:paraId="5FC2F503" w14:textId="77777777" w:rsidR="0020643A" w:rsidRDefault="00E84ECF">
      <w:pPr>
        <w:spacing w:line="600" w:lineRule="auto"/>
        <w:ind w:firstLine="720"/>
        <w:contextualSpacing/>
        <w:jc w:val="both"/>
        <w:rPr>
          <w:rFonts w:eastAsiaTheme="minorHAnsi"/>
          <w:szCs w:val="24"/>
          <w:lang w:eastAsia="en-US"/>
        </w:rPr>
      </w:pPr>
      <w:r>
        <w:rPr>
          <w:rFonts w:eastAsiaTheme="minorHAnsi"/>
          <w:szCs w:val="24"/>
          <w:lang w:eastAsia="en-US"/>
        </w:rPr>
        <w:t>Όσο για σας και τους αγρότ</w:t>
      </w:r>
      <w:r>
        <w:rPr>
          <w:rFonts w:eastAsiaTheme="minorHAnsi"/>
          <w:szCs w:val="24"/>
          <w:lang w:eastAsia="en-US"/>
        </w:rPr>
        <w:t>ες, για τους οποίους τελευταία κόπτεστε πάρα πολύ, θα καταθέσω την ερώτηση που είχατε θέσει στην τότε Υπουργό, την κ. Βαλαβάνη, η οποία αφορούσε στον προσδιορισμό του εισοδήματος, όπου εκτός των τιμολογίων αγοράς-πώλησης –έτσι λέγατε- θα συνυπολογίζονται ο</w:t>
      </w:r>
      <w:r>
        <w:rPr>
          <w:rFonts w:eastAsiaTheme="minorHAnsi"/>
          <w:szCs w:val="24"/>
          <w:lang w:eastAsia="en-US"/>
        </w:rPr>
        <w:t>ι κοινοτικές αποζημιώσεις, οι ενισχύσεις, οι άμεσες ενισχύσεις, οι εξισωτικές αποζημιώσεις, τα ποιοτικά πριμ. Με αυτόν τον τρόπο, -λέγατε- το ύψος του καθαρού γεωργικού εισοδήματος που θα φορολογείται, αναμένεται να αυξηθεί σημαντικά με συνέπεια την υπέρμε</w:t>
      </w:r>
      <w:r>
        <w:rPr>
          <w:rFonts w:eastAsiaTheme="minorHAnsi"/>
          <w:szCs w:val="24"/>
          <w:lang w:eastAsia="en-US"/>
        </w:rPr>
        <w:t>τρη διόγκωση της τελικής φορολογικής επιβάρυνσης.</w:t>
      </w:r>
    </w:p>
    <w:p w14:paraId="5FC2F504" w14:textId="77777777" w:rsidR="0020643A" w:rsidRDefault="00E84ECF">
      <w:pPr>
        <w:tabs>
          <w:tab w:val="left" w:pos="7371"/>
        </w:tabs>
        <w:spacing w:line="600" w:lineRule="auto"/>
        <w:ind w:firstLine="720"/>
        <w:contextualSpacing/>
        <w:jc w:val="both"/>
        <w:rPr>
          <w:rFonts w:eastAsia="Times New Roman" w:cs="Times New Roman"/>
          <w:szCs w:val="24"/>
        </w:rPr>
      </w:pPr>
      <w:r>
        <w:rPr>
          <w:rFonts w:eastAsia="Times New Roman" w:cs="Times New Roman"/>
          <w:szCs w:val="24"/>
        </w:rPr>
        <w:t>Ερωτούσατε την τότε Υπουργό το εξής: «Προτίθεστε να καταθέσετε άμεσα νομοθετική ρύθμιση για την απαλλαγή από τη φορολογία των κοινοτικών επιδοτήσεων;».</w:t>
      </w:r>
    </w:p>
    <w:p w14:paraId="5FC2F505" w14:textId="77777777" w:rsidR="0020643A" w:rsidRDefault="00E84ECF">
      <w:pPr>
        <w:tabs>
          <w:tab w:val="left" w:pos="7371"/>
        </w:tabs>
        <w:spacing w:line="600" w:lineRule="auto"/>
        <w:ind w:firstLine="720"/>
        <w:contextualSpacing/>
        <w:jc w:val="both"/>
        <w:rPr>
          <w:rFonts w:eastAsia="Times New Roman" w:cs="Times New Roman"/>
          <w:szCs w:val="24"/>
        </w:rPr>
      </w:pPr>
      <w:r>
        <w:rPr>
          <w:rFonts w:eastAsia="Times New Roman" w:cs="Times New Roman"/>
          <w:szCs w:val="24"/>
        </w:rPr>
        <w:lastRenderedPageBreak/>
        <w:t>Ακούστε. Ακόμα και τις αποζημιώσεις προσλαμβάνατε στον</w:t>
      </w:r>
      <w:r>
        <w:rPr>
          <w:rFonts w:eastAsia="Times New Roman" w:cs="Times New Roman"/>
          <w:szCs w:val="24"/>
        </w:rPr>
        <w:t xml:space="preserve"> προσδιορισμό του φορολογητέου εισοδήματος. Θέλετε, μάλιστα, να σας διαβάσω ποιοι υπέγραφαν την ερώτηση; Ήταν οι κύριοι. Χαρακόπουλος, Τσιάρας, Καράογλου, Σκρέκας, Μπουκώρος, Στυλιανίδης, Στύλιος, Σαλμάς, Παναγιωτόπουλος, Κοψαχείλης, Τζαβάρας.</w:t>
      </w:r>
    </w:p>
    <w:p w14:paraId="5FC2F506" w14:textId="77777777" w:rsidR="0020643A" w:rsidRDefault="00E84ECF">
      <w:pPr>
        <w:spacing w:line="600" w:lineRule="auto"/>
        <w:ind w:firstLine="720"/>
        <w:contextualSpacing/>
        <w:jc w:val="both"/>
        <w:rPr>
          <w:rFonts w:eastAsiaTheme="minorHAnsi"/>
          <w:szCs w:val="24"/>
          <w:lang w:eastAsia="en-US"/>
        </w:rPr>
      </w:pPr>
      <w:r>
        <w:rPr>
          <w:rFonts w:eastAsiaTheme="minorHAnsi"/>
          <w:szCs w:val="24"/>
          <w:lang w:eastAsia="en-US"/>
        </w:rPr>
        <w:t xml:space="preserve">Καταθέτω τη </w:t>
      </w:r>
      <w:r>
        <w:rPr>
          <w:rFonts w:eastAsiaTheme="minorHAnsi"/>
          <w:szCs w:val="24"/>
          <w:lang w:eastAsia="en-US"/>
        </w:rPr>
        <w:t>σχετική ερώτηση για τα Πρακτικά.</w:t>
      </w:r>
    </w:p>
    <w:p w14:paraId="5FC2F507" w14:textId="77777777" w:rsidR="0020643A" w:rsidRDefault="00E84ECF">
      <w:pPr>
        <w:tabs>
          <w:tab w:val="left" w:pos="7371"/>
        </w:tabs>
        <w:spacing w:line="600" w:lineRule="auto"/>
        <w:ind w:firstLine="720"/>
        <w:contextualSpacing/>
        <w:jc w:val="both"/>
        <w:rPr>
          <w:rFonts w:eastAsia="Times New Roman" w:cs="Times New Roman"/>
          <w:szCs w:val="24"/>
        </w:rPr>
      </w:pPr>
      <w:r w:rsidRPr="00212EE8">
        <w:rPr>
          <w:rFonts w:eastAsia="Times New Roman" w:cs="Times New Roman"/>
          <w:szCs w:val="24"/>
        </w:rPr>
        <w:t xml:space="preserve">(Στο σημείο αυτό ο Βουλευτής κ. </w:t>
      </w:r>
      <w:r>
        <w:rPr>
          <w:rFonts w:eastAsia="Times New Roman" w:cs="Times New Roman"/>
          <w:szCs w:val="24"/>
        </w:rPr>
        <w:t>Γεώργιος Ουρσουζίδης καταθέτει για τα Πρακτικά την προαναφερθείσα ερώτηση, η οποία</w:t>
      </w:r>
      <w:r w:rsidRPr="00212EE8">
        <w:rPr>
          <w:rFonts w:eastAsia="Times New Roman" w:cs="Times New Roman"/>
          <w:szCs w:val="24"/>
        </w:rPr>
        <w:t xml:space="preserve"> βρίσκ</w:t>
      </w:r>
      <w:r>
        <w:rPr>
          <w:rFonts w:eastAsia="Times New Roman" w:cs="Times New Roman"/>
          <w:szCs w:val="24"/>
        </w:rPr>
        <w:t>ε</w:t>
      </w:r>
      <w:r w:rsidRPr="00212EE8">
        <w:rPr>
          <w:rFonts w:eastAsia="Times New Roman" w:cs="Times New Roman"/>
          <w:szCs w:val="24"/>
        </w:rPr>
        <w:t xml:space="preserve">ται στο </w:t>
      </w:r>
      <w:r>
        <w:rPr>
          <w:rFonts w:eastAsia="Times New Roman" w:cs="Times New Roman"/>
          <w:szCs w:val="24"/>
        </w:rPr>
        <w:t>α</w:t>
      </w:r>
      <w:r w:rsidRPr="00212EE8">
        <w:rPr>
          <w:rFonts w:eastAsia="Times New Roman" w:cs="Times New Roman"/>
          <w:szCs w:val="24"/>
        </w:rPr>
        <w:t>ρχείο του Τμήματος Γραμματείας της Διεύθυνσης Στενογραφίας και Πρακτικών της Βουλής)</w:t>
      </w:r>
    </w:p>
    <w:p w14:paraId="5FC2F508"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Το δεύτερο κομμάτι στο οποίο προφανώς πρέπει να αναφερθώ, είναι αυτή εδώ η έκθεση. Αυτή εδώ η έκθεση είναι η έκθεση του Ευρωπαϊκού Ελεγκτικού Συνεδρίου, η υπ’ αριθμόν 9 του 2018. Αναφέρεται σε απολύτως αναγκαία έργα, βεβαίως, τα οποία αφορούν στις υποδομές</w:t>
      </w:r>
      <w:r>
        <w:rPr>
          <w:rFonts w:eastAsia="Times New Roman"/>
          <w:color w:val="212121"/>
          <w:szCs w:val="24"/>
        </w:rPr>
        <w:t xml:space="preserve">, στη βελτίωση των συνθηκών που επικρατούν στους ελληνικούς δρόμους. </w:t>
      </w:r>
    </w:p>
    <w:p w14:paraId="5FC2F509"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 xml:space="preserve">Λέει, λοιπόν, η έκθεση: «Για μόνο τρία έργα, την Ολυμπία οδό, τον Μορέα και την Κεντρική οδό την περίοδο 2000 - 2014 </w:t>
      </w:r>
      <w:r>
        <w:rPr>
          <w:rFonts w:eastAsia="Times New Roman"/>
          <w:color w:val="212121"/>
          <w:szCs w:val="24"/>
        </w:rPr>
        <w:lastRenderedPageBreak/>
        <w:t>έχουμε πληρώσει 1,2 δισεκατομμύρια ευρώ περισσότερα από αυτά που αναλ</w:t>
      </w:r>
      <w:r>
        <w:rPr>
          <w:rFonts w:eastAsia="Times New Roman"/>
          <w:color w:val="212121"/>
          <w:szCs w:val="24"/>
        </w:rPr>
        <w:t xml:space="preserve">ογούσαν». Διαβάζω χαρακτηριστικά ένα κομμάτι της έκθεσης: «Η κατασκευή των τριών αυτοκινητοδρόμων στην Ελλάδα καθυστέρησε σημαντικά. Αυτό έχει συνέπειες, </w:t>
      </w:r>
      <w:r w:rsidRPr="00A774D6">
        <w:rPr>
          <w:rFonts w:eastAsia="Times New Roman"/>
          <w:color w:val="212121"/>
          <w:szCs w:val="24"/>
        </w:rPr>
        <w:t xml:space="preserve">δεν είναι χωρίς συνέπειες το αν κυκλοφορεί κάποιος </w:t>
      </w:r>
      <w:r>
        <w:rPr>
          <w:rFonts w:eastAsia="Times New Roman"/>
          <w:color w:val="212121"/>
          <w:szCs w:val="24"/>
        </w:rPr>
        <w:t xml:space="preserve">σε </w:t>
      </w:r>
      <w:r w:rsidRPr="00A774D6">
        <w:rPr>
          <w:rFonts w:eastAsia="Times New Roman"/>
          <w:color w:val="212121"/>
          <w:szCs w:val="24"/>
        </w:rPr>
        <w:t xml:space="preserve">ένα δευτερεύον οδικό δίκτυο </w:t>
      </w:r>
      <w:r>
        <w:rPr>
          <w:rFonts w:eastAsia="Times New Roman"/>
          <w:color w:val="212121"/>
          <w:szCs w:val="24"/>
        </w:rPr>
        <w:t>ή σε ένα σύγχρονο οδ</w:t>
      </w:r>
      <w:r>
        <w:rPr>
          <w:rFonts w:eastAsia="Times New Roman"/>
          <w:color w:val="212121"/>
          <w:szCs w:val="24"/>
        </w:rPr>
        <w:t xml:space="preserve">ικό δίκτυο. Τα θύματα είναι πολύ λιγότερα, είναι </w:t>
      </w:r>
      <w:r w:rsidRPr="00A774D6">
        <w:rPr>
          <w:rFonts w:eastAsia="Times New Roman"/>
          <w:color w:val="212121"/>
          <w:szCs w:val="24"/>
        </w:rPr>
        <w:t xml:space="preserve">9% στο σύγχρονο οδικό δίκτυο </w:t>
      </w:r>
      <w:r>
        <w:rPr>
          <w:rFonts w:eastAsia="Times New Roman"/>
          <w:color w:val="212121"/>
          <w:szCs w:val="24"/>
        </w:rPr>
        <w:t xml:space="preserve">και </w:t>
      </w:r>
      <w:r w:rsidRPr="00A774D6">
        <w:rPr>
          <w:rFonts w:eastAsia="Times New Roman"/>
          <w:color w:val="212121"/>
          <w:szCs w:val="24"/>
        </w:rPr>
        <w:t xml:space="preserve">πάνω από 50% </w:t>
      </w:r>
      <w:r>
        <w:rPr>
          <w:rFonts w:eastAsia="Times New Roman"/>
          <w:color w:val="212121"/>
          <w:szCs w:val="24"/>
        </w:rPr>
        <w:t xml:space="preserve">είναι στο δευτερεύον. </w:t>
      </w:r>
      <w:r w:rsidRPr="00A774D6">
        <w:rPr>
          <w:rFonts w:eastAsia="Times New Roman"/>
          <w:color w:val="212121"/>
          <w:szCs w:val="24"/>
        </w:rPr>
        <w:t>Και αυτό έχει και οικονομικές επιπτώσεις</w:t>
      </w:r>
      <w:r>
        <w:rPr>
          <w:rFonts w:eastAsia="Times New Roman"/>
          <w:color w:val="212121"/>
          <w:szCs w:val="24"/>
        </w:rPr>
        <w:t xml:space="preserve">». </w:t>
      </w:r>
    </w:p>
    <w:p w14:paraId="5FC2F50A"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Ε</w:t>
      </w:r>
      <w:r w:rsidRPr="00A774D6">
        <w:rPr>
          <w:rFonts w:eastAsia="Times New Roman"/>
          <w:color w:val="212121"/>
          <w:szCs w:val="24"/>
        </w:rPr>
        <w:t>ίναι</w:t>
      </w:r>
      <w:r>
        <w:rPr>
          <w:rFonts w:eastAsia="Times New Roman"/>
          <w:color w:val="212121"/>
          <w:szCs w:val="24"/>
        </w:rPr>
        <w:t>,</w:t>
      </w:r>
      <w:r w:rsidRPr="00A774D6">
        <w:rPr>
          <w:rFonts w:eastAsia="Times New Roman"/>
          <w:color w:val="212121"/>
          <w:szCs w:val="24"/>
        </w:rPr>
        <w:t xml:space="preserve"> λοιπόν</w:t>
      </w:r>
      <w:r>
        <w:rPr>
          <w:rFonts w:eastAsia="Times New Roman"/>
          <w:color w:val="212121"/>
          <w:szCs w:val="24"/>
        </w:rPr>
        <w:t xml:space="preserve">, </w:t>
      </w:r>
      <w:r w:rsidRPr="00A774D6">
        <w:rPr>
          <w:rFonts w:eastAsia="Times New Roman"/>
          <w:color w:val="212121"/>
          <w:szCs w:val="24"/>
        </w:rPr>
        <w:t>και η αναδιαπραγμάτευση</w:t>
      </w:r>
      <w:r>
        <w:rPr>
          <w:rFonts w:eastAsia="Times New Roman"/>
          <w:color w:val="212121"/>
          <w:szCs w:val="24"/>
        </w:rPr>
        <w:t>,</w:t>
      </w:r>
      <w:r w:rsidRPr="00A774D6">
        <w:rPr>
          <w:rFonts w:eastAsia="Times New Roman"/>
          <w:color w:val="212121"/>
          <w:szCs w:val="24"/>
        </w:rPr>
        <w:t xml:space="preserve"> που είχε ως επακόλουθο σημαντικό πρόσθετο κόστος </w:t>
      </w:r>
      <w:r>
        <w:rPr>
          <w:rFonts w:eastAsia="Times New Roman"/>
          <w:color w:val="212121"/>
          <w:szCs w:val="24"/>
        </w:rPr>
        <w:t xml:space="preserve">της τάξεως των </w:t>
      </w:r>
      <w:r w:rsidRPr="00A774D6">
        <w:rPr>
          <w:rFonts w:eastAsia="Times New Roman"/>
          <w:color w:val="212121"/>
          <w:szCs w:val="24"/>
        </w:rPr>
        <w:t>1,2 δισ</w:t>
      </w:r>
      <w:r>
        <w:rPr>
          <w:rFonts w:eastAsia="Times New Roman"/>
          <w:color w:val="212121"/>
          <w:szCs w:val="24"/>
        </w:rPr>
        <w:t>εκατομμυρίων</w:t>
      </w:r>
      <w:r w:rsidRPr="00A774D6">
        <w:rPr>
          <w:rFonts w:eastAsia="Times New Roman"/>
          <w:color w:val="212121"/>
          <w:szCs w:val="24"/>
        </w:rPr>
        <w:t xml:space="preserve"> ευρώ</w:t>
      </w:r>
      <w:r>
        <w:rPr>
          <w:rFonts w:eastAsia="Times New Roman"/>
          <w:color w:val="212121"/>
          <w:szCs w:val="24"/>
        </w:rPr>
        <w:t>,</w:t>
      </w:r>
      <w:r w:rsidRPr="00A774D6">
        <w:rPr>
          <w:rFonts w:eastAsia="Times New Roman"/>
          <w:color w:val="212121"/>
          <w:szCs w:val="24"/>
        </w:rPr>
        <w:t xml:space="preserve"> το οποίο βάρυνε το</w:t>
      </w:r>
      <w:r>
        <w:rPr>
          <w:rFonts w:eastAsia="Times New Roman"/>
          <w:color w:val="212121"/>
          <w:szCs w:val="24"/>
        </w:rPr>
        <w:t>ν</w:t>
      </w:r>
      <w:r w:rsidRPr="00A774D6">
        <w:rPr>
          <w:rFonts w:eastAsia="Times New Roman"/>
          <w:color w:val="212121"/>
          <w:szCs w:val="24"/>
        </w:rPr>
        <w:t xml:space="preserve"> δημόσιο τομέα</w:t>
      </w:r>
      <w:r>
        <w:rPr>
          <w:rFonts w:eastAsia="Times New Roman"/>
          <w:color w:val="212121"/>
          <w:szCs w:val="24"/>
        </w:rPr>
        <w:t>,</w:t>
      </w:r>
      <w:r w:rsidRPr="00A774D6">
        <w:rPr>
          <w:rFonts w:eastAsia="Times New Roman"/>
          <w:color w:val="212121"/>
          <w:szCs w:val="24"/>
        </w:rPr>
        <w:t xml:space="preserve"> παρ</w:t>
      </w:r>
      <w:r>
        <w:rPr>
          <w:rFonts w:eastAsia="Times New Roman"/>
          <w:color w:val="212121"/>
          <w:szCs w:val="24"/>
        </w:rPr>
        <w:t xml:space="preserve">’ </w:t>
      </w:r>
      <w:r w:rsidRPr="00A774D6">
        <w:rPr>
          <w:rFonts w:eastAsia="Times New Roman"/>
          <w:color w:val="212121"/>
          <w:szCs w:val="24"/>
        </w:rPr>
        <w:t>ότι το αντικείμενο των έργων μειώθηκε σημαντικά</w:t>
      </w:r>
      <w:r>
        <w:rPr>
          <w:rFonts w:eastAsia="Times New Roman"/>
          <w:color w:val="212121"/>
          <w:szCs w:val="24"/>
        </w:rPr>
        <w:t xml:space="preserve">. Μειώθηκε κατά </w:t>
      </w:r>
      <w:r w:rsidRPr="00A774D6">
        <w:rPr>
          <w:rFonts w:eastAsia="Times New Roman"/>
          <w:color w:val="212121"/>
          <w:szCs w:val="24"/>
        </w:rPr>
        <w:t xml:space="preserve">45% το έργο της </w:t>
      </w:r>
      <w:r>
        <w:rPr>
          <w:rFonts w:eastAsia="Times New Roman"/>
          <w:color w:val="212121"/>
          <w:szCs w:val="24"/>
        </w:rPr>
        <w:t>Ολυμπίας οδού, στο 55% το έργο της κ</w:t>
      </w:r>
      <w:r w:rsidRPr="00A774D6">
        <w:rPr>
          <w:rFonts w:eastAsia="Times New Roman"/>
          <w:color w:val="212121"/>
          <w:szCs w:val="24"/>
        </w:rPr>
        <w:t>εντρικής Ελλάδος</w:t>
      </w:r>
      <w:r>
        <w:rPr>
          <w:rFonts w:eastAsia="Times New Roman"/>
          <w:color w:val="212121"/>
          <w:szCs w:val="24"/>
        </w:rPr>
        <w:t xml:space="preserve">. </w:t>
      </w:r>
    </w:p>
    <w:p w14:paraId="5FC2F50B"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Σ</w:t>
      </w:r>
      <w:r w:rsidRPr="00A774D6">
        <w:rPr>
          <w:rFonts w:eastAsia="Times New Roman"/>
          <w:color w:val="212121"/>
          <w:szCs w:val="24"/>
        </w:rPr>
        <w:t xml:space="preserve">υγκεκριμένα από την επαναδιαπραγμάτευση </w:t>
      </w:r>
      <w:r>
        <w:rPr>
          <w:rFonts w:eastAsia="Times New Roman"/>
          <w:color w:val="212121"/>
          <w:szCs w:val="24"/>
        </w:rPr>
        <w:t>των τεσσάρων οδικών αξόνων –Ιονία οδός, Ολυμπία, Ε65,</w:t>
      </w:r>
      <w:r w:rsidRPr="00A774D6">
        <w:rPr>
          <w:rFonts w:eastAsia="Times New Roman"/>
          <w:color w:val="212121"/>
          <w:szCs w:val="24"/>
        </w:rPr>
        <w:t xml:space="preserve"> </w:t>
      </w:r>
      <w:r>
        <w:rPr>
          <w:rFonts w:eastAsia="Times New Roman"/>
          <w:color w:val="212121"/>
          <w:szCs w:val="24"/>
        </w:rPr>
        <w:t xml:space="preserve">Μορέας- συνολικά εξοικονομήθηκαν πόροι προς όφελος του Έλληνα φορολογούμενου της τάξεως των 764.477.733 ευρώ. </w:t>
      </w:r>
    </w:p>
    <w:p w14:paraId="5FC2F50C"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lastRenderedPageBreak/>
        <w:t>Άρα αυτό το κομμάτι και μόνο αντιστοιχεί στο 0,45% του ΑΕΠ, δηλαδή στο 70% του πλεονάσματος</w:t>
      </w:r>
      <w:r>
        <w:rPr>
          <w:rFonts w:eastAsia="Times New Roman"/>
          <w:color w:val="212121"/>
          <w:szCs w:val="24"/>
        </w:rPr>
        <w:t xml:space="preserve"> που σήμερα έχουμε στον ΕΦΚΑ. </w:t>
      </w:r>
    </w:p>
    <w:p w14:paraId="5FC2F50D" w14:textId="77777777" w:rsidR="0020643A" w:rsidRDefault="00E84ECF">
      <w:pPr>
        <w:tabs>
          <w:tab w:val="left" w:pos="2738"/>
          <w:tab w:val="center" w:pos="4753"/>
          <w:tab w:val="left" w:pos="5723"/>
        </w:tabs>
        <w:spacing w:line="600" w:lineRule="auto"/>
        <w:ind w:firstLine="720"/>
        <w:contextualSpacing/>
        <w:jc w:val="both"/>
        <w:rPr>
          <w:rFonts w:eastAsia="Times New Roman" w:cs="Times New Roman"/>
          <w:szCs w:val="24"/>
        </w:rPr>
      </w:pPr>
      <w:r w:rsidRPr="00C255F0">
        <w:rPr>
          <w:rFonts w:eastAsia="Times New Roman" w:cs="Times New Roman"/>
          <w:szCs w:val="24"/>
        </w:rPr>
        <w:t xml:space="preserve">(Στο σημείο αυτό </w:t>
      </w:r>
      <w:r>
        <w:rPr>
          <w:rFonts w:eastAsia="Times New Roman" w:cs="Times New Roman"/>
          <w:szCs w:val="24"/>
        </w:rPr>
        <w:t>κ</w:t>
      </w:r>
      <w:r w:rsidRPr="00C255F0">
        <w:rPr>
          <w:rFonts w:eastAsia="Times New Roman" w:cs="Times New Roman"/>
          <w:szCs w:val="24"/>
        </w:rPr>
        <w:t>τυπάει το κουδούνι λήξεως του χρόνου ομιλίας του κυρίου Βουλευτή)</w:t>
      </w:r>
    </w:p>
    <w:p w14:paraId="5FC2F50E"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 xml:space="preserve">Δείξτε μου για ένα λεπτό ακόμη, κύριε Πρόεδρε, την ανοχή σας. </w:t>
      </w:r>
    </w:p>
    <w:p w14:paraId="5FC2F50F"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 xml:space="preserve">Αν δε συνυπολογίσει κανείς, σύμφωνα πάντα με το Ευρωπαϊκό Ελεγκτικό Συνέδριο, </w:t>
      </w:r>
      <w:r>
        <w:rPr>
          <w:rFonts w:eastAsia="Times New Roman"/>
          <w:color w:val="212121"/>
          <w:szCs w:val="24"/>
        </w:rPr>
        <w:t xml:space="preserve">το γεγονός ότι καταβλήθηκαν επιπλέον 1,2 δισεκατομμύρια ευρώ, ενώ υλοποιήθηκε, όπως είπα πριν, το 55% και το 45% αντίστοιχα των οδικών αξόνων, καταλαβαίνετε ότι όχι μόνο οι συντάξεις θα κόβονταν, αλλά το θέμα θα ήταν και αν θα καταβάλλονταν. </w:t>
      </w:r>
    </w:p>
    <w:p w14:paraId="5FC2F510"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Αυτή ήταν η π</w:t>
      </w:r>
      <w:r>
        <w:rPr>
          <w:rFonts w:eastAsia="Times New Roman"/>
          <w:color w:val="212121"/>
          <w:szCs w:val="24"/>
        </w:rPr>
        <w:t xml:space="preserve">ραγματικότητα, η «ζούγκλα του 2014» με τα </w:t>
      </w:r>
      <w:r>
        <w:rPr>
          <w:rFonts w:eastAsia="Times New Roman"/>
          <w:color w:val="212121"/>
          <w:szCs w:val="24"/>
          <w:lang w:val="en-US"/>
        </w:rPr>
        <w:t>success</w:t>
      </w:r>
      <w:r w:rsidRPr="004D0D20">
        <w:rPr>
          <w:rFonts w:eastAsia="Times New Roman"/>
          <w:color w:val="212121"/>
          <w:szCs w:val="24"/>
        </w:rPr>
        <w:t xml:space="preserve"> </w:t>
      </w:r>
      <w:r>
        <w:rPr>
          <w:rFonts w:eastAsia="Times New Roman"/>
          <w:color w:val="212121"/>
          <w:szCs w:val="24"/>
          <w:lang w:val="en-US"/>
        </w:rPr>
        <w:t>story</w:t>
      </w:r>
      <w:r>
        <w:rPr>
          <w:rFonts w:eastAsia="Times New Roman"/>
          <w:color w:val="212121"/>
          <w:szCs w:val="24"/>
        </w:rPr>
        <w:t xml:space="preserve"> και τον λαό στην απόγνωση, όπου οι βολεμένοι κρατικοδίαιτοι κηφήνες των ΜΜΕ, της διαπλοκής, ήταν ενωμένοι στον αγώνα της εξαθλίωσης των Ελλήνων πολιτών, πιστοί στο δόγμα «η ζωή σου, ο θάνατός μου». </w:t>
      </w:r>
    </w:p>
    <w:p w14:paraId="5FC2F511"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lastRenderedPageBreak/>
        <w:t>Α</w:t>
      </w:r>
      <w:r>
        <w:rPr>
          <w:rFonts w:eastAsia="Times New Roman"/>
          <w:color w:val="212121"/>
          <w:szCs w:val="24"/>
        </w:rPr>
        <w:t>υτό άλλαξε οριστικά. Εξασφαλίσαμε την καθολική πρόσβαση σε ενάμισι εκατομμύριο ανασφάλιστους πολίτες –το αυτονόητο και το ωφέλιμο για την ελληνική κοινωνία-, στηρίξαμε τα δημόσια σχολεία, το μέλλον, την ελπίδα αυτού του τόπου.</w:t>
      </w:r>
    </w:p>
    <w:p w14:paraId="5FC2F512"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Μειώσαμε τις υπέρογκες επιβαρ</w:t>
      </w:r>
      <w:r>
        <w:rPr>
          <w:rFonts w:eastAsia="Times New Roman"/>
          <w:color w:val="212121"/>
          <w:szCs w:val="24"/>
        </w:rPr>
        <w:t xml:space="preserve">ύνσεις ασφαλισμένων -αυτονόητη ενέργεια για ανάκαμψη- σώσαμε το ασφαλιστικό σύστημα, εξασφαλίζοντας την τάξη με διαρκή αγώνα. </w:t>
      </w:r>
    </w:p>
    <w:p w14:paraId="5FC2F513"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 xml:space="preserve">Αποδώσαμε στους πολίτες εκείνο που τους στερήσατε, την αξιοπρέπεια, σώζοντας δεκάδες χιλιάδες συμπολίτες από την απόγνωση. </w:t>
      </w:r>
    </w:p>
    <w:p w14:paraId="5FC2F514"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Συμπλ</w:t>
      </w:r>
      <w:r>
        <w:rPr>
          <w:rFonts w:eastAsia="Times New Roman"/>
          <w:color w:val="212121"/>
          <w:szCs w:val="24"/>
        </w:rPr>
        <w:t xml:space="preserve">ηρώσαμε τέσσερα χρόνια διοίκησης, χωρίς οικονομικά σκάνδαλα και διαπλοκή. </w:t>
      </w:r>
    </w:p>
    <w:p w14:paraId="5FC2F515"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Το αποτέλεσμα είναι οι πολίτες να ανακτούν εμπιστοσύνη προς τη διοίκηση. Το μεγαλύτερο, το σημαντικότερο πράγμα που έχουμε να προσφέρουμε, είναι αυτή η σχέση εμπιστοσύνης πολιτών κα</w:t>
      </w:r>
      <w:r>
        <w:rPr>
          <w:rFonts w:eastAsia="Times New Roman"/>
          <w:color w:val="212121"/>
          <w:szCs w:val="24"/>
        </w:rPr>
        <w:t xml:space="preserve">ι διοίκησης. </w:t>
      </w:r>
    </w:p>
    <w:p w14:paraId="5FC2F516"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 xml:space="preserve">Ποτέ ξανά δανεικά! Στηριζόμαστε στις δικές μας δυνάμεις, έχουμε έξοχο πρωτογενή τομέα, υπέροχες τουριστικές δομές. Μπορούμε να συνεχίσουμε έντιμα και καθαρά. </w:t>
      </w:r>
    </w:p>
    <w:p w14:paraId="5FC2F517"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lastRenderedPageBreak/>
        <w:t xml:space="preserve">Σας ευχαριστώ πολύ. </w:t>
      </w:r>
    </w:p>
    <w:p w14:paraId="5FC2F518" w14:textId="77777777" w:rsidR="0020643A" w:rsidRDefault="00E84ECF">
      <w:pPr>
        <w:spacing w:line="600" w:lineRule="auto"/>
        <w:ind w:firstLine="709"/>
        <w:contextualSpacing/>
        <w:jc w:val="center"/>
        <w:rPr>
          <w:rFonts w:eastAsia="Times New Roman" w:cs="Times New Roman"/>
          <w:szCs w:val="24"/>
        </w:rPr>
      </w:pPr>
      <w:r w:rsidRPr="00B819E1">
        <w:rPr>
          <w:rFonts w:eastAsia="Times New Roman" w:cs="Times New Roman"/>
          <w:szCs w:val="24"/>
        </w:rPr>
        <w:t>(Χειροκροτήματα από την πτέρυγα του ΣΥΡΙΖΑ)</w:t>
      </w:r>
    </w:p>
    <w:p w14:paraId="5FC2F519" w14:textId="77777777" w:rsidR="0020643A" w:rsidRDefault="00E84EC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olor w:val="212121"/>
          <w:szCs w:val="24"/>
        </w:rPr>
        <w:t xml:space="preserve"> </w:t>
      </w:r>
      <w:r w:rsidRPr="00D87DBE">
        <w:rPr>
          <w:rFonts w:eastAsia="Times New Roman" w:cs="Times New Roman"/>
          <w:b/>
          <w:szCs w:val="24"/>
        </w:rPr>
        <w:t>ΠΡΟΕΔΡΕΥΩΝ (Γεώργ</w:t>
      </w:r>
      <w:r w:rsidRPr="00D87DBE">
        <w:rPr>
          <w:rFonts w:eastAsia="Times New Roman" w:cs="Times New Roman"/>
          <w:b/>
          <w:szCs w:val="24"/>
        </w:rPr>
        <w:t>ιος Λαμπρούλης):</w:t>
      </w:r>
      <w:r>
        <w:rPr>
          <w:rFonts w:eastAsia="Times New Roman" w:cs="Times New Roman"/>
          <w:b/>
          <w:szCs w:val="24"/>
        </w:rPr>
        <w:t xml:space="preserve"> </w:t>
      </w:r>
      <w:r>
        <w:rPr>
          <w:rFonts w:eastAsia="Times New Roman" w:cs="Times New Roman"/>
          <w:szCs w:val="24"/>
        </w:rPr>
        <w:t xml:space="preserve">Συνεχίζουμε με τον κ. Βρούτση από τη Νέα Δημοκρατία. </w:t>
      </w:r>
    </w:p>
    <w:p w14:paraId="5FC2F51A"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s="Times New Roman"/>
          <w:b/>
          <w:szCs w:val="24"/>
        </w:rPr>
        <w:t xml:space="preserve">ΙΩΑΝΝΗΣ ΒΡΟΥΤΣΗΣ: </w:t>
      </w:r>
      <w:r>
        <w:rPr>
          <w:rFonts w:eastAsia="Times New Roman" w:cs="Times New Roman"/>
          <w:szCs w:val="24"/>
        </w:rPr>
        <w:t>Κ</w:t>
      </w:r>
      <w:r w:rsidRPr="00A774D6">
        <w:rPr>
          <w:rFonts w:eastAsia="Times New Roman"/>
          <w:color w:val="212121"/>
          <w:szCs w:val="24"/>
        </w:rPr>
        <w:t xml:space="preserve">ύριε </w:t>
      </w:r>
      <w:r>
        <w:rPr>
          <w:rFonts w:eastAsia="Times New Roman"/>
          <w:color w:val="212121"/>
          <w:szCs w:val="24"/>
        </w:rPr>
        <w:t>Π</w:t>
      </w:r>
      <w:r w:rsidRPr="00A774D6">
        <w:rPr>
          <w:rFonts w:eastAsia="Times New Roman"/>
          <w:color w:val="212121"/>
          <w:szCs w:val="24"/>
        </w:rPr>
        <w:t>ρόεδρε</w:t>
      </w:r>
      <w:r>
        <w:rPr>
          <w:rFonts w:eastAsia="Times New Roman"/>
          <w:color w:val="212121"/>
          <w:szCs w:val="24"/>
        </w:rPr>
        <w:t xml:space="preserve">, κυρίες και κύριοι συνάδελφοι,  </w:t>
      </w:r>
      <w:r w:rsidRPr="00A774D6">
        <w:rPr>
          <w:rFonts w:eastAsia="Times New Roman"/>
          <w:color w:val="212121"/>
          <w:szCs w:val="24"/>
        </w:rPr>
        <w:t>ενώνω και εγώ τη φωνή μου</w:t>
      </w:r>
      <w:r>
        <w:rPr>
          <w:rFonts w:eastAsia="Times New Roman"/>
          <w:color w:val="212121"/>
          <w:szCs w:val="24"/>
        </w:rPr>
        <w:t>,</w:t>
      </w:r>
      <w:r w:rsidRPr="00A774D6">
        <w:rPr>
          <w:rFonts w:eastAsia="Times New Roman"/>
          <w:color w:val="212121"/>
          <w:szCs w:val="24"/>
        </w:rPr>
        <w:t xml:space="preserve"> με τη συντριπτική πλειοψηφία του ελληνικού λαού που καταδικάζει την τρομοκρατική και εγκληματική ενέργεια εναντίον της </w:t>
      </w:r>
      <w:r>
        <w:rPr>
          <w:rFonts w:eastAsia="Times New Roman"/>
          <w:color w:val="212121"/>
          <w:szCs w:val="24"/>
        </w:rPr>
        <w:t>«</w:t>
      </w:r>
      <w:r w:rsidRPr="00A774D6">
        <w:rPr>
          <w:rFonts w:eastAsia="Times New Roman"/>
          <w:color w:val="212121"/>
          <w:szCs w:val="24"/>
        </w:rPr>
        <w:t>Κ</w:t>
      </w:r>
      <w:r>
        <w:rPr>
          <w:rFonts w:eastAsia="Times New Roman"/>
          <w:color w:val="212121"/>
          <w:szCs w:val="24"/>
        </w:rPr>
        <w:t>ΑΘΗΜΕΡΙΝΗΣ»</w:t>
      </w:r>
      <w:r w:rsidRPr="00A774D6">
        <w:rPr>
          <w:rFonts w:eastAsia="Times New Roman"/>
          <w:color w:val="212121"/>
          <w:szCs w:val="24"/>
        </w:rPr>
        <w:t xml:space="preserve"> και του </w:t>
      </w:r>
      <w:r>
        <w:rPr>
          <w:rFonts w:eastAsia="Times New Roman"/>
          <w:color w:val="212121"/>
          <w:szCs w:val="24"/>
        </w:rPr>
        <w:t>«</w:t>
      </w:r>
      <w:r w:rsidRPr="00A774D6">
        <w:rPr>
          <w:rFonts w:eastAsia="Times New Roman"/>
          <w:color w:val="212121"/>
          <w:szCs w:val="24"/>
        </w:rPr>
        <w:t>ΣΚΑΪ</w:t>
      </w:r>
      <w:r>
        <w:rPr>
          <w:rFonts w:eastAsia="Times New Roman"/>
          <w:color w:val="212121"/>
          <w:szCs w:val="24"/>
        </w:rPr>
        <w:t xml:space="preserve">» </w:t>
      </w:r>
      <w:r w:rsidRPr="00A774D6">
        <w:rPr>
          <w:rFonts w:eastAsia="Times New Roman"/>
          <w:color w:val="212121"/>
          <w:szCs w:val="24"/>
        </w:rPr>
        <w:t>ουσιαστικά την τρομοκρατική και εγκληματ</w:t>
      </w:r>
      <w:r>
        <w:rPr>
          <w:rFonts w:eastAsia="Times New Roman"/>
          <w:color w:val="212121"/>
          <w:szCs w:val="24"/>
        </w:rPr>
        <w:t>ική ενέργεια εναντίον της δ</w:t>
      </w:r>
      <w:r w:rsidRPr="00A774D6">
        <w:rPr>
          <w:rFonts w:eastAsia="Times New Roman"/>
          <w:color w:val="212121"/>
          <w:szCs w:val="24"/>
        </w:rPr>
        <w:t>ημοκρατίας</w:t>
      </w:r>
      <w:r>
        <w:rPr>
          <w:rFonts w:eastAsia="Times New Roman"/>
          <w:color w:val="212121"/>
          <w:szCs w:val="24"/>
        </w:rPr>
        <w:t xml:space="preserve">, </w:t>
      </w:r>
      <w:r w:rsidRPr="00A774D6">
        <w:rPr>
          <w:rFonts w:eastAsia="Times New Roman"/>
          <w:color w:val="212121"/>
          <w:szCs w:val="24"/>
        </w:rPr>
        <w:t>της πολυφωνίας και της ελευθ</w:t>
      </w:r>
      <w:r w:rsidRPr="00A774D6">
        <w:rPr>
          <w:rFonts w:eastAsia="Times New Roman"/>
          <w:color w:val="212121"/>
          <w:szCs w:val="24"/>
        </w:rPr>
        <w:t>εροτυπίας</w:t>
      </w:r>
      <w:r>
        <w:rPr>
          <w:rFonts w:eastAsia="Times New Roman"/>
          <w:color w:val="212121"/>
          <w:szCs w:val="24"/>
        </w:rPr>
        <w:t>. Τ</w:t>
      </w:r>
      <w:r w:rsidRPr="00A774D6">
        <w:rPr>
          <w:rFonts w:eastAsia="Times New Roman"/>
          <w:color w:val="212121"/>
          <w:szCs w:val="24"/>
        </w:rPr>
        <w:t>ο μήνυμα είναι ένα</w:t>
      </w:r>
      <w:r>
        <w:rPr>
          <w:rFonts w:eastAsia="Times New Roman"/>
          <w:color w:val="212121"/>
          <w:szCs w:val="24"/>
        </w:rPr>
        <w:t>: Τ</w:t>
      </w:r>
      <w:r w:rsidRPr="00A774D6">
        <w:rPr>
          <w:rFonts w:eastAsia="Times New Roman"/>
          <w:color w:val="212121"/>
          <w:szCs w:val="24"/>
        </w:rPr>
        <w:t>α φασιστικά στοιχεία δεν θα νικήσουν</w:t>
      </w:r>
      <w:r>
        <w:rPr>
          <w:rFonts w:eastAsia="Times New Roman"/>
          <w:color w:val="212121"/>
          <w:szCs w:val="24"/>
        </w:rPr>
        <w:t>,</w:t>
      </w:r>
      <w:r w:rsidRPr="00A774D6">
        <w:rPr>
          <w:rFonts w:eastAsia="Times New Roman"/>
          <w:color w:val="212121"/>
          <w:szCs w:val="24"/>
        </w:rPr>
        <w:t xml:space="preserve"> δεν θα </w:t>
      </w:r>
      <w:r>
        <w:rPr>
          <w:rFonts w:eastAsia="Times New Roman"/>
          <w:color w:val="212121"/>
          <w:szCs w:val="24"/>
        </w:rPr>
        <w:t>φιμ</w:t>
      </w:r>
      <w:r w:rsidRPr="00A774D6">
        <w:rPr>
          <w:rFonts w:eastAsia="Times New Roman"/>
          <w:color w:val="212121"/>
          <w:szCs w:val="24"/>
        </w:rPr>
        <w:t>ώσουν</w:t>
      </w:r>
      <w:r>
        <w:rPr>
          <w:rFonts w:eastAsia="Times New Roman"/>
          <w:color w:val="212121"/>
          <w:szCs w:val="24"/>
        </w:rPr>
        <w:t xml:space="preserve">, </w:t>
      </w:r>
      <w:r w:rsidRPr="00A774D6">
        <w:rPr>
          <w:rFonts w:eastAsia="Times New Roman"/>
          <w:color w:val="212121"/>
          <w:szCs w:val="24"/>
        </w:rPr>
        <w:t>δεν μπορούν να απειλήσουν</w:t>
      </w:r>
      <w:r>
        <w:rPr>
          <w:rFonts w:eastAsia="Times New Roman"/>
          <w:color w:val="212121"/>
          <w:szCs w:val="24"/>
        </w:rPr>
        <w:t>, δεν μπορούν να τρομάξουν τη δ</w:t>
      </w:r>
      <w:r w:rsidRPr="00A774D6">
        <w:rPr>
          <w:rFonts w:eastAsia="Times New Roman"/>
          <w:color w:val="212121"/>
          <w:szCs w:val="24"/>
        </w:rPr>
        <w:t>ημοκρατία</w:t>
      </w:r>
      <w:r>
        <w:rPr>
          <w:rFonts w:eastAsia="Times New Roman"/>
          <w:color w:val="212121"/>
          <w:szCs w:val="24"/>
        </w:rPr>
        <w:t xml:space="preserve">. </w:t>
      </w:r>
    </w:p>
    <w:p w14:paraId="5FC2F51B"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Ο</w:t>
      </w:r>
      <w:r w:rsidRPr="00A774D6">
        <w:rPr>
          <w:rFonts w:eastAsia="Times New Roman"/>
          <w:color w:val="212121"/>
          <w:szCs w:val="24"/>
        </w:rPr>
        <w:t xml:space="preserve"> πολιτικός μου φορέας</w:t>
      </w:r>
      <w:r>
        <w:rPr>
          <w:rFonts w:eastAsia="Times New Roman"/>
          <w:color w:val="212121"/>
          <w:szCs w:val="24"/>
        </w:rPr>
        <w:t>,</w:t>
      </w:r>
      <w:r w:rsidRPr="00A774D6">
        <w:rPr>
          <w:rFonts w:eastAsia="Times New Roman"/>
          <w:color w:val="212121"/>
          <w:szCs w:val="24"/>
        </w:rPr>
        <w:t xml:space="preserve"> η Νέα Δημοκρατία </w:t>
      </w:r>
      <w:r>
        <w:rPr>
          <w:rFonts w:eastAsia="Times New Roman"/>
          <w:color w:val="212121"/>
          <w:szCs w:val="24"/>
        </w:rPr>
        <w:t>-</w:t>
      </w:r>
      <w:r w:rsidRPr="00A774D6">
        <w:rPr>
          <w:rFonts w:eastAsia="Times New Roman"/>
          <w:color w:val="212121"/>
          <w:szCs w:val="24"/>
        </w:rPr>
        <w:t xml:space="preserve">και </w:t>
      </w:r>
      <w:r>
        <w:rPr>
          <w:rFonts w:eastAsia="Times New Roman"/>
          <w:color w:val="212121"/>
          <w:szCs w:val="24"/>
        </w:rPr>
        <w:t xml:space="preserve">το </w:t>
      </w:r>
      <w:r w:rsidRPr="00A774D6">
        <w:rPr>
          <w:rFonts w:eastAsia="Times New Roman"/>
          <w:color w:val="212121"/>
          <w:szCs w:val="24"/>
        </w:rPr>
        <w:t xml:space="preserve">λέω γιατί οι στιγμές που ζούμε </w:t>
      </w:r>
      <w:r>
        <w:rPr>
          <w:rFonts w:eastAsia="Times New Roman"/>
          <w:color w:val="212121"/>
          <w:szCs w:val="24"/>
        </w:rPr>
        <w:t xml:space="preserve">είναι </w:t>
      </w:r>
      <w:r w:rsidRPr="00A774D6">
        <w:rPr>
          <w:rFonts w:eastAsia="Times New Roman"/>
          <w:color w:val="212121"/>
          <w:szCs w:val="24"/>
        </w:rPr>
        <w:t>ιστορικές μπρο</w:t>
      </w:r>
      <w:r w:rsidRPr="00A774D6">
        <w:rPr>
          <w:rFonts w:eastAsia="Times New Roman"/>
          <w:color w:val="212121"/>
          <w:szCs w:val="24"/>
        </w:rPr>
        <w:t xml:space="preserve">στά σε </w:t>
      </w:r>
      <w:r>
        <w:rPr>
          <w:rFonts w:eastAsia="Times New Roman"/>
          <w:color w:val="212121"/>
          <w:szCs w:val="24"/>
        </w:rPr>
        <w:t xml:space="preserve">αυτά </w:t>
      </w:r>
      <w:r w:rsidRPr="00A774D6">
        <w:rPr>
          <w:rFonts w:eastAsia="Times New Roman"/>
          <w:color w:val="212121"/>
          <w:szCs w:val="24"/>
        </w:rPr>
        <w:t>τα άθλια γεγονότα</w:t>
      </w:r>
      <w:r>
        <w:rPr>
          <w:rFonts w:eastAsia="Times New Roman"/>
          <w:color w:val="212121"/>
          <w:szCs w:val="24"/>
        </w:rPr>
        <w:t>-</w:t>
      </w:r>
      <w:r w:rsidRPr="00A774D6">
        <w:rPr>
          <w:rFonts w:eastAsia="Times New Roman"/>
          <w:color w:val="212121"/>
          <w:szCs w:val="24"/>
        </w:rPr>
        <w:t xml:space="preserve"> είναι ο πολιτικός φορέας που αποκατέστησε τη </w:t>
      </w:r>
      <w:r>
        <w:rPr>
          <w:rFonts w:eastAsia="Times New Roman"/>
          <w:color w:val="212121"/>
          <w:szCs w:val="24"/>
        </w:rPr>
        <w:t>δ</w:t>
      </w:r>
      <w:r w:rsidRPr="00A774D6">
        <w:rPr>
          <w:rFonts w:eastAsia="Times New Roman"/>
          <w:color w:val="212121"/>
          <w:szCs w:val="24"/>
        </w:rPr>
        <w:t>ημοκρατί</w:t>
      </w:r>
      <w:r>
        <w:rPr>
          <w:rFonts w:eastAsia="Times New Roman"/>
          <w:color w:val="212121"/>
          <w:szCs w:val="24"/>
        </w:rPr>
        <w:t>α, που πίστεψε και πιστεύει στη δ</w:t>
      </w:r>
      <w:r w:rsidRPr="00A774D6">
        <w:rPr>
          <w:rFonts w:eastAsia="Times New Roman"/>
          <w:color w:val="212121"/>
          <w:szCs w:val="24"/>
        </w:rPr>
        <w:t>ημοκρατία και στους δημοκρατικούς θεσμούς</w:t>
      </w:r>
      <w:r>
        <w:rPr>
          <w:rFonts w:eastAsia="Times New Roman"/>
          <w:color w:val="212121"/>
          <w:szCs w:val="24"/>
        </w:rPr>
        <w:t>. Ε</w:t>
      </w:r>
      <w:r w:rsidRPr="00A774D6">
        <w:rPr>
          <w:rFonts w:eastAsia="Times New Roman"/>
          <w:color w:val="212121"/>
          <w:szCs w:val="24"/>
        </w:rPr>
        <w:t xml:space="preserve">ίναι </w:t>
      </w:r>
      <w:r>
        <w:rPr>
          <w:rFonts w:eastAsia="Times New Roman"/>
          <w:color w:val="212121"/>
          <w:szCs w:val="24"/>
        </w:rPr>
        <w:t xml:space="preserve">ο πολιτικός φορέας που λέγεται </w:t>
      </w:r>
      <w:r w:rsidRPr="00A774D6">
        <w:rPr>
          <w:rFonts w:eastAsia="Times New Roman"/>
          <w:color w:val="212121"/>
          <w:szCs w:val="24"/>
        </w:rPr>
        <w:t>Νέα Δημοκρατία</w:t>
      </w:r>
      <w:r>
        <w:rPr>
          <w:rFonts w:eastAsia="Times New Roman"/>
          <w:color w:val="212121"/>
          <w:szCs w:val="24"/>
        </w:rPr>
        <w:t>, που</w:t>
      </w:r>
      <w:r w:rsidRPr="00A774D6">
        <w:rPr>
          <w:rFonts w:eastAsia="Times New Roman"/>
          <w:color w:val="212121"/>
          <w:szCs w:val="24"/>
        </w:rPr>
        <w:t xml:space="preserve"> έκανε πράξη την εθνική συμφιλίωση</w:t>
      </w:r>
      <w:r>
        <w:rPr>
          <w:rFonts w:eastAsia="Times New Roman"/>
          <w:color w:val="212121"/>
          <w:szCs w:val="24"/>
        </w:rPr>
        <w:t xml:space="preserve">. </w:t>
      </w:r>
    </w:p>
    <w:p w14:paraId="5FC2F51C"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lastRenderedPageBreak/>
        <w:t>Έκ</w:t>
      </w:r>
      <w:r>
        <w:rPr>
          <w:rFonts w:eastAsia="Times New Roman"/>
          <w:color w:val="212121"/>
          <w:szCs w:val="24"/>
        </w:rPr>
        <w:t>ανε</w:t>
      </w:r>
      <w:r w:rsidRPr="00A774D6">
        <w:rPr>
          <w:rFonts w:eastAsia="Times New Roman"/>
          <w:color w:val="212121"/>
          <w:szCs w:val="24"/>
        </w:rPr>
        <w:t xml:space="preserve"> και κάτι πιο σημαντικό</w:t>
      </w:r>
      <w:r>
        <w:rPr>
          <w:rFonts w:eastAsia="Times New Roman"/>
          <w:color w:val="212121"/>
          <w:szCs w:val="24"/>
        </w:rPr>
        <w:t>,</w:t>
      </w:r>
      <w:r w:rsidRPr="00A774D6">
        <w:rPr>
          <w:rFonts w:eastAsia="Times New Roman"/>
          <w:color w:val="212121"/>
          <w:szCs w:val="24"/>
        </w:rPr>
        <w:t xml:space="preserve"> στην πολιτική ιστορία του </w:t>
      </w:r>
      <w:r>
        <w:rPr>
          <w:rFonts w:eastAsia="Times New Roman"/>
          <w:color w:val="212121"/>
          <w:szCs w:val="24"/>
        </w:rPr>
        <w:t>τόπου η Νέα Δημοκρατία με τους Β</w:t>
      </w:r>
      <w:r w:rsidRPr="00A774D6">
        <w:rPr>
          <w:rFonts w:eastAsia="Times New Roman"/>
          <w:color w:val="212121"/>
          <w:szCs w:val="24"/>
        </w:rPr>
        <w:t xml:space="preserve">ουλευτές </w:t>
      </w:r>
      <w:r>
        <w:rPr>
          <w:rFonts w:eastAsia="Times New Roman"/>
          <w:color w:val="212121"/>
          <w:szCs w:val="24"/>
        </w:rPr>
        <w:t>της,</w:t>
      </w:r>
      <w:r w:rsidRPr="00A774D6">
        <w:rPr>
          <w:rFonts w:eastAsia="Times New Roman"/>
          <w:color w:val="212121"/>
          <w:szCs w:val="24"/>
        </w:rPr>
        <w:t xml:space="preserve"> με τους πολιτικούς </w:t>
      </w:r>
      <w:r>
        <w:rPr>
          <w:rFonts w:eastAsia="Times New Roman"/>
          <w:color w:val="212121"/>
          <w:szCs w:val="24"/>
        </w:rPr>
        <w:t>της Α</w:t>
      </w:r>
      <w:r w:rsidRPr="00A774D6">
        <w:rPr>
          <w:rFonts w:eastAsia="Times New Roman"/>
          <w:color w:val="212121"/>
          <w:szCs w:val="24"/>
        </w:rPr>
        <w:t>ρχηγούς</w:t>
      </w:r>
      <w:r>
        <w:rPr>
          <w:rFonts w:eastAsia="Times New Roman"/>
          <w:color w:val="212121"/>
          <w:szCs w:val="24"/>
        </w:rPr>
        <w:t xml:space="preserve">, </w:t>
      </w:r>
      <w:r w:rsidRPr="00A774D6">
        <w:rPr>
          <w:rFonts w:eastAsia="Times New Roman"/>
          <w:color w:val="212121"/>
          <w:szCs w:val="24"/>
        </w:rPr>
        <w:t>από τον Κωνστα</w:t>
      </w:r>
      <w:r>
        <w:rPr>
          <w:rFonts w:eastAsia="Times New Roman"/>
          <w:color w:val="212121"/>
          <w:szCs w:val="24"/>
        </w:rPr>
        <w:t>ντίνο Καραμανλή ως τον αυριανό πρωθυπουργό Κυριάκο Μητσοτάκη, έχει</w:t>
      </w:r>
      <w:r w:rsidRPr="00A774D6">
        <w:rPr>
          <w:rFonts w:eastAsia="Times New Roman"/>
          <w:color w:val="212121"/>
          <w:szCs w:val="24"/>
        </w:rPr>
        <w:t xml:space="preserve"> πάντα στο αξιακό </w:t>
      </w:r>
      <w:r>
        <w:rPr>
          <w:rFonts w:eastAsia="Times New Roman"/>
          <w:color w:val="212121"/>
          <w:szCs w:val="24"/>
        </w:rPr>
        <w:t xml:space="preserve">της </w:t>
      </w:r>
      <w:r w:rsidRPr="00A774D6">
        <w:rPr>
          <w:rFonts w:eastAsia="Times New Roman"/>
          <w:color w:val="212121"/>
          <w:szCs w:val="24"/>
        </w:rPr>
        <w:t>οικοσύστημα</w:t>
      </w:r>
      <w:r>
        <w:rPr>
          <w:rFonts w:eastAsia="Times New Roman"/>
          <w:color w:val="212121"/>
          <w:szCs w:val="24"/>
        </w:rPr>
        <w:t>,</w:t>
      </w:r>
      <w:r w:rsidRPr="00A774D6">
        <w:rPr>
          <w:rFonts w:eastAsia="Times New Roman"/>
          <w:color w:val="212121"/>
          <w:szCs w:val="24"/>
        </w:rPr>
        <w:t xml:space="preserve"> τη βασικ</w:t>
      </w:r>
      <w:r w:rsidRPr="00A774D6">
        <w:rPr>
          <w:rFonts w:eastAsia="Times New Roman"/>
          <w:color w:val="212121"/>
          <w:szCs w:val="24"/>
        </w:rPr>
        <w:t>ή αρχή ότι ο ελληνικός λαός προχωράει μόνο ενωμένος και όχι διχασμένος</w:t>
      </w:r>
      <w:r>
        <w:rPr>
          <w:rFonts w:eastAsia="Times New Roman"/>
          <w:color w:val="212121"/>
          <w:szCs w:val="24"/>
        </w:rPr>
        <w:t xml:space="preserve">. </w:t>
      </w:r>
    </w:p>
    <w:p w14:paraId="5FC2F51D"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Π</w:t>
      </w:r>
      <w:r w:rsidRPr="00A774D6">
        <w:rPr>
          <w:rFonts w:eastAsia="Times New Roman"/>
          <w:color w:val="212121"/>
          <w:szCs w:val="24"/>
        </w:rPr>
        <w:t>ιστεύαμε</w:t>
      </w:r>
      <w:r>
        <w:rPr>
          <w:rFonts w:eastAsia="Times New Roman"/>
          <w:color w:val="212121"/>
          <w:szCs w:val="24"/>
        </w:rPr>
        <w:t>,</w:t>
      </w:r>
      <w:r w:rsidRPr="00A774D6">
        <w:rPr>
          <w:rFonts w:eastAsia="Times New Roman"/>
          <w:color w:val="212121"/>
          <w:szCs w:val="24"/>
        </w:rPr>
        <w:t xml:space="preserve"> πιστεύουμε και θα πιστεύουμε στην ενότητα του ελληνικού λαού</w:t>
      </w:r>
      <w:r>
        <w:rPr>
          <w:rFonts w:eastAsia="Times New Roman"/>
          <w:color w:val="212121"/>
          <w:szCs w:val="24"/>
        </w:rPr>
        <w:t>. Κ</w:t>
      </w:r>
      <w:r w:rsidRPr="00A774D6">
        <w:rPr>
          <w:rFonts w:eastAsia="Times New Roman"/>
          <w:color w:val="212121"/>
          <w:szCs w:val="24"/>
        </w:rPr>
        <w:t>αι καταδικάζουμε οποιοδήποτε πολιτικό σύστημα</w:t>
      </w:r>
      <w:r>
        <w:rPr>
          <w:rFonts w:eastAsia="Times New Roman"/>
          <w:color w:val="212121"/>
          <w:szCs w:val="24"/>
        </w:rPr>
        <w:t>,</w:t>
      </w:r>
      <w:r w:rsidRPr="00A774D6">
        <w:rPr>
          <w:rFonts w:eastAsia="Times New Roman"/>
          <w:color w:val="212121"/>
          <w:szCs w:val="24"/>
        </w:rPr>
        <w:t xml:space="preserve"> προσπαθεί να διχάσει</w:t>
      </w:r>
      <w:r>
        <w:rPr>
          <w:rFonts w:eastAsia="Times New Roman"/>
          <w:color w:val="212121"/>
          <w:szCs w:val="24"/>
        </w:rPr>
        <w:t xml:space="preserve"> και να επενδύσει στον ελληνικό</w:t>
      </w:r>
      <w:r w:rsidRPr="00A774D6">
        <w:rPr>
          <w:rFonts w:eastAsia="Times New Roman"/>
          <w:color w:val="212121"/>
          <w:szCs w:val="24"/>
        </w:rPr>
        <w:t xml:space="preserve"> διχασμό</w:t>
      </w:r>
      <w:r>
        <w:rPr>
          <w:rFonts w:eastAsia="Times New Roman"/>
          <w:color w:val="212121"/>
          <w:szCs w:val="24"/>
        </w:rPr>
        <w:t>.</w:t>
      </w:r>
    </w:p>
    <w:p w14:paraId="5FC2F51E"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b/>
          <w:color w:val="212121"/>
          <w:szCs w:val="24"/>
        </w:rPr>
        <w:t xml:space="preserve">ΑΘΑΝΑΣΙΟΣ ΠΑΠΑΔΟΠΟΥΛΟΣ: </w:t>
      </w:r>
      <w:r>
        <w:rPr>
          <w:rFonts w:eastAsia="Times New Roman"/>
          <w:color w:val="212121"/>
          <w:szCs w:val="24"/>
        </w:rPr>
        <w:t>Τα περί προδοσίας τα καταδικάζετε;</w:t>
      </w:r>
    </w:p>
    <w:p w14:paraId="5FC2F51F"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b/>
          <w:color w:val="212121"/>
          <w:szCs w:val="24"/>
        </w:rPr>
        <w:t xml:space="preserve">ΙΩΑΝΝΗΣ ΒΡΟΥΤΣΗΣ: </w:t>
      </w:r>
      <w:r>
        <w:rPr>
          <w:rFonts w:eastAsia="Times New Roman"/>
          <w:color w:val="212121"/>
          <w:szCs w:val="24"/>
        </w:rPr>
        <w:t>Κ</w:t>
      </w:r>
      <w:r w:rsidRPr="00A774D6">
        <w:rPr>
          <w:rFonts w:eastAsia="Times New Roman"/>
          <w:color w:val="212121"/>
          <w:szCs w:val="24"/>
        </w:rPr>
        <w:t>υρίες και κύριοι συνάδελφοι</w:t>
      </w:r>
      <w:r>
        <w:rPr>
          <w:rFonts w:eastAsia="Times New Roman"/>
          <w:color w:val="212121"/>
          <w:szCs w:val="24"/>
        </w:rPr>
        <w:t>,</w:t>
      </w:r>
      <w:r w:rsidRPr="00A774D6">
        <w:rPr>
          <w:rFonts w:eastAsia="Times New Roman"/>
          <w:color w:val="212121"/>
          <w:szCs w:val="24"/>
        </w:rPr>
        <w:t xml:space="preserve"> ο </w:t>
      </w:r>
      <w:r>
        <w:rPr>
          <w:rFonts w:eastAsia="Times New Roman"/>
          <w:color w:val="212121"/>
          <w:szCs w:val="24"/>
        </w:rPr>
        <w:t xml:space="preserve">συγκεκριμένος </w:t>
      </w:r>
      <w:r w:rsidRPr="00A774D6">
        <w:rPr>
          <w:rFonts w:eastAsia="Times New Roman"/>
          <w:color w:val="212121"/>
          <w:szCs w:val="24"/>
        </w:rPr>
        <w:t xml:space="preserve">προϋπολογισμός </w:t>
      </w:r>
      <w:r>
        <w:rPr>
          <w:rFonts w:eastAsia="Times New Roman"/>
          <w:color w:val="212121"/>
          <w:szCs w:val="24"/>
        </w:rPr>
        <w:t>-και απευθύνομαι προς την Κ</w:t>
      </w:r>
      <w:r w:rsidRPr="00A774D6">
        <w:rPr>
          <w:rFonts w:eastAsia="Times New Roman"/>
          <w:color w:val="212121"/>
          <w:szCs w:val="24"/>
        </w:rPr>
        <w:t>υβέρνηση</w:t>
      </w:r>
      <w:r>
        <w:rPr>
          <w:rFonts w:eastAsia="Times New Roman"/>
          <w:color w:val="212121"/>
          <w:szCs w:val="24"/>
        </w:rPr>
        <w:t>-</w:t>
      </w:r>
      <w:r w:rsidRPr="00A774D6">
        <w:rPr>
          <w:rFonts w:eastAsia="Times New Roman"/>
          <w:color w:val="212121"/>
          <w:szCs w:val="24"/>
        </w:rPr>
        <w:t xml:space="preserve"> </w:t>
      </w:r>
      <w:r>
        <w:rPr>
          <w:rFonts w:eastAsia="Times New Roman"/>
          <w:color w:val="212121"/>
          <w:szCs w:val="24"/>
        </w:rPr>
        <w:t>δ</w:t>
      </w:r>
      <w:r w:rsidRPr="00A774D6">
        <w:rPr>
          <w:rFonts w:eastAsia="Times New Roman"/>
          <w:color w:val="212121"/>
          <w:szCs w:val="24"/>
        </w:rPr>
        <w:t>εν είναι μόνο ο τελευταίος του ΣΥΡΙΖΑ</w:t>
      </w:r>
      <w:r>
        <w:rPr>
          <w:rFonts w:eastAsia="Times New Roman"/>
          <w:color w:val="212121"/>
          <w:szCs w:val="24"/>
        </w:rPr>
        <w:t>, της Κ</w:t>
      </w:r>
      <w:r w:rsidRPr="00A774D6">
        <w:rPr>
          <w:rFonts w:eastAsia="Times New Roman"/>
          <w:color w:val="212121"/>
          <w:szCs w:val="24"/>
        </w:rPr>
        <w:t xml:space="preserve">υβέρνησης </w:t>
      </w:r>
      <w:r>
        <w:rPr>
          <w:rFonts w:eastAsia="Times New Roman"/>
          <w:color w:val="212121"/>
          <w:szCs w:val="24"/>
        </w:rPr>
        <w:t xml:space="preserve">ΣΥΡΙΖΑ  -ΑΝΕΛ, </w:t>
      </w:r>
      <w:r w:rsidRPr="00A774D6">
        <w:rPr>
          <w:rFonts w:eastAsia="Times New Roman"/>
          <w:color w:val="212121"/>
          <w:szCs w:val="24"/>
        </w:rPr>
        <w:t>είναι και κ</w:t>
      </w:r>
      <w:r w:rsidRPr="00A774D6">
        <w:rPr>
          <w:rFonts w:eastAsia="Times New Roman"/>
          <w:color w:val="212121"/>
          <w:szCs w:val="24"/>
        </w:rPr>
        <w:t>άτι άλλο</w:t>
      </w:r>
      <w:r>
        <w:rPr>
          <w:rFonts w:eastAsia="Times New Roman"/>
          <w:color w:val="212121"/>
          <w:szCs w:val="24"/>
        </w:rPr>
        <w:t>.</w:t>
      </w:r>
    </w:p>
    <w:p w14:paraId="5FC2F520"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Τ</w:t>
      </w:r>
      <w:r w:rsidRPr="00A774D6">
        <w:rPr>
          <w:rFonts w:eastAsia="Times New Roman"/>
          <w:color w:val="212121"/>
          <w:szCs w:val="24"/>
        </w:rPr>
        <w:t xml:space="preserve">ο έτος 2019 </w:t>
      </w:r>
      <w:r>
        <w:rPr>
          <w:rFonts w:eastAsia="Times New Roman"/>
          <w:color w:val="212121"/>
          <w:szCs w:val="24"/>
        </w:rPr>
        <w:t xml:space="preserve">-να το θυμάστε, κύριοι συνάδελφοι του ΣΥΡΙΖΑ και </w:t>
      </w:r>
      <w:r w:rsidRPr="00A774D6">
        <w:rPr>
          <w:rFonts w:eastAsia="Times New Roman"/>
          <w:color w:val="212121"/>
          <w:szCs w:val="24"/>
        </w:rPr>
        <w:t>θα το θυμάστε</w:t>
      </w:r>
      <w:r>
        <w:rPr>
          <w:rFonts w:eastAsia="Times New Roman"/>
          <w:color w:val="212121"/>
          <w:szCs w:val="24"/>
        </w:rPr>
        <w:t>-</w:t>
      </w:r>
      <w:r w:rsidRPr="00A774D6">
        <w:rPr>
          <w:rFonts w:eastAsia="Times New Roman"/>
          <w:color w:val="212121"/>
          <w:szCs w:val="24"/>
        </w:rPr>
        <w:t xml:space="preserve"> θα </w:t>
      </w:r>
      <w:r>
        <w:rPr>
          <w:rFonts w:eastAsia="Times New Roman"/>
          <w:color w:val="212121"/>
          <w:szCs w:val="24"/>
        </w:rPr>
        <w:t>είναι το μοιραίο έτος του ΣΥΡΙΖΑ. Θα είναι το έτος - Βατερλό</w:t>
      </w:r>
      <w:r w:rsidRPr="00A774D6">
        <w:rPr>
          <w:rFonts w:eastAsia="Times New Roman"/>
          <w:color w:val="212121"/>
          <w:szCs w:val="24"/>
        </w:rPr>
        <w:t xml:space="preserve"> για το</w:t>
      </w:r>
      <w:r>
        <w:rPr>
          <w:rFonts w:eastAsia="Times New Roman"/>
          <w:color w:val="212121"/>
          <w:szCs w:val="24"/>
        </w:rPr>
        <w:t xml:space="preserve">ν </w:t>
      </w:r>
      <w:r w:rsidRPr="00A774D6">
        <w:rPr>
          <w:rFonts w:eastAsia="Times New Roman"/>
          <w:color w:val="212121"/>
          <w:szCs w:val="24"/>
        </w:rPr>
        <w:t xml:space="preserve">ΣΥΡΙΖΑ και τους </w:t>
      </w:r>
      <w:r>
        <w:rPr>
          <w:rFonts w:eastAsia="Times New Roman"/>
          <w:color w:val="212121"/>
          <w:szCs w:val="24"/>
        </w:rPr>
        <w:t xml:space="preserve">ΣΥΡΙΖΑ - </w:t>
      </w:r>
      <w:r>
        <w:rPr>
          <w:rFonts w:eastAsia="Times New Roman"/>
          <w:color w:val="212121"/>
          <w:szCs w:val="24"/>
        </w:rPr>
        <w:lastRenderedPageBreak/>
        <w:t>ΑΝΕΛ. Θ</w:t>
      </w:r>
      <w:r w:rsidRPr="00A774D6">
        <w:rPr>
          <w:rFonts w:eastAsia="Times New Roman"/>
          <w:color w:val="212121"/>
          <w:szCs w:val="24"/>
        </w:rPr>
        <w:t>α ηττηθεί κατά κράτος και θα σπάσετε το εξής ρεκόρ</w:t>
      </w:r>
      <w:r>
        <w:rPr>
          <w:rFonts w:eastAsia="Times New Roman"/>
          <w:color w:val="212121"/>
          <w:szCs w:val="24"/>
        </w:rPr>
        <w:t>: Θα είναι η πρ</w:t>
      </w:r>
      <w:r>
        <w:rPr>
          <w:rFonts w:eastAsia="Times New Roman"/>
          <w:color w:val="212121"/>
          <w:szCs w:val="24"/>
        </w:rPr>
        <w:t xml:space="preserve">ώτη φορά στη </w:t>
      </w:r>
      <w:r w:rsidRPr="00A774D6">
        <w:rPr>
          <w:rFonts w:eastAsia="Times New Roman"/>
          <w:color w:val="212121"/>
          <w:szCs w:val="24"/>
        </w:rPr>
        <w:t>νε</w:t>
      </w:r>
      <w:r>
        <w:rPr>
          <w:rFonts w:eastAsia="Times New Roman"/>
          <w:color w:val="212121"/>
          <w:szCs w:val="24"/>
        </w:rPr>
        <w:t>ό</w:t>
      </w:r>
      <w:r w:rsidRPr="00A774D6">
        <w:rPr>
          <w:rFonts w:eastAsia="Times New Roman"/>
          <w:color w:val="212121"/>
          <w:szCs w:val="24"/>
        </w:rPr>
        <w:t xml:space="preserve">τερη ιστορία </w:t>
      </w:r>
      <w:r>
        <w:rPr>
          <w:rFonts w:eastAsia="Times New Roman"/>
          <w:color w:val="212121"/>
          <w:szCs w:val="24"/>
        </w:rPr>
        <w:t>της χώρας μας, που η Κ</w:t>
      </w:r>
      <w:r w:rsidRPr="00A774D6">
        <w:rPr>
          <w:rFonts w:eastAsia="Times New Roman"/>
          <w:color w:val="212121"/>
          <w:szCs w:val="24"/>
        </w:rPr>
        <w:t>υβέρνηση θα ηττηθεί σε τέσσερις κάλπες και στις τέσσερις εκλογικές μάχες</w:t>
      </w:r>
      <w:r>
        <w:rPr>
          <w:rFonts w:eastAsia="Times New Roman"/>
          <w:color w:val="212121"/>
          <w:szCs w:val="24"/>
        </w:rPr>
        <w:t>.</w:t>
      </w:r>
    </w:p>
    <w:p w14:paraId="5FC2F521"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Θα ηττηθείτε και στις δημοτικές και στις περιφερειακές και στις ευρωεκλογές και στις εθνικές ε</w:t>
      </w:r>
      <w:r w:rsidRPr="00A774D6">
        <w:rPr>
          <w:rFonts w:eastAsia="Times New Roman"/>
          <w:color w:val="212121"/>
          <w:szCs w:val="24"/>
        </w:rPr>
        <w:t>κλογές</w:t>
      </w:r>
      <w:r>
        <w:rPr>
          <w:rFonts w:eastAsia="Times New Roman"/>
          <w:color w:val="212121"/>
          <w:szCs w:val="24"/>
        </w:rPr>
        <w:t xml:space="preserve">! Θα είναι η </w:t>
      </w:r>
      <w:r w:rsidRPr="00A774D6">
        <w:rPr>
          <w:rFonts w:eastAsia="Times New Roman"/>
          <w:color w:val="212121"/>
          <w:szCs w:val="24"/>
        </w:rPr>
        <w:t xml:space="preserve">συντριβή του </w:t>
      </w:r>
      <w:r w:rsidRPr="00A774D6">
        <w:rPr>
          <w:rFonts w:eastAsia="Times New Roman"/>
          <w:color w:val="212121"/>
          <w:szCs w:val="24"/>
        </w:rPr>
        <w:t>ΣΥΡΙΖΑ το 2019</w:t>
      </w:r>
      <w:r>
        <w:rPr>
          <w:rFonts w:eastAsia="Times New Roman"/>
          <w:color w:val="212121"/>
          <w:szCs w:val="24"/>
        </w:rPr>
        <w:t>!</w:t>
      </w:r>
      <w:r w:rsidRPr="00A774D6">
        <w:rPr>
          <w:rFonts w:eastAsia="Times New Roman"/>
          <w:color w:val="212121"/>
          <w:szCs w:val="24"/>
        </w:rPr>
        <w:t xml:space="preserve"> </w:t>
      </w:r>
    </w:p>
    <w:p w14:paraId="5FC2F522"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Γι’</w:t>
      </w:r>
      <w:r w:rsidRPr="00A774D6">
        <w:rPr>
          <w:rFonts w:eastAsia="Times New Roman"/>
          <w:color w:val="212121"/>
          <w:szCs w:val="24"/>
        </w:rPr>
        <w:t xml:space="preserve"> αυτό</w:t>
      </w:r>
      <w:r>
        <w:rPr>
          <w:rFonts w:eastAsia="Times New Roman"/>
          <w:color w:val="212121"/>
          <w:szCs w:val="24"/>
        </w:rPr>
        <w:t xml:space="preserve">, </w:t>
      </w:r>
      <w:r w:rsidRPr="00A774D6">
        <w:rPr>
          <w:rFonts w:eastAsia="Times New Roman"/>
          <w:color w:val="212121"/>
          <w:szCs w:val="24"/>
        </w:rPr>
        <w:t>λοιπόν</w:t>
      </w:r>
      <w:r>
        <w:rPr>
          <w:rFonts w:eastAsia="Times New Roman"/>
          <w:color w:val="212121"/>
          <w:szCs w:val="24"/>
        </w:rPr>
        <w:t>, ο</w:t>
      </w:r>
      <w:r w:rsidRPr="00A774D6">
        <w:rPr>
          <w:rFonts w:eastAsia="Times New Roman"/>
          <w:color w:val="212121"/>
          <w:szCs w:val="24"/>
        </w:rPr>
        <w:t xml:space="preserve"> χρόνος μετράει</w:t>
      </w:r>
      <w:r>
        <w:rPr>
          <w:rFonts w:eastAsia="Times New Roman"/>
          <w:color w:val="212121"/>
          <w:szCs w:val="24"/>
        </w:rPr>
        <w:t>,</w:t>
      </w:r>
      <w:r w:rsidRPr="00A774D6">
        <w:rPr>
          <w:rFonts w:eastAsia="Times New Roman"/>
          <w:color w:val="212121"/>
          <w:szCs w:val="24"/>
        </w:rPr>
        <w:t xml:space="preserve"> είναι μπροστά</w:t>
      </w:r>
      <w:r>
        <w:rPr>
          <w:rFonts w:eastAsia="Times New Roman"/>
          <w:color w:val="212121"/>
          <w:szCs w:val="24"/>
        </w:rPr>
        <w:t>.</w:t>
      </w:r>
    </w:p>
    <w:p w14:paraId="5FC2F523" w14:textId="77777777" w:rsidR="0020643A" w:rsidRDefault="00E84ECF">
      <w:pPr>
        <w:spacing w:line="600" w:lineRule="auto"/>
        <w:ind w:left="360"/>
        <w:contextualSpacing/>
        <w:jc w:val="center"/>
        <w:rPr>
          <w:rFonts w:eastAsia="Times New Roman" w:cs="Times New Roman"/>
          <w:szCs w:val="24"/>
        </w:rPr>
      </w:pPr>
      <w:r w:rsidRPr="00094DC6">
        <w:rPr>
          <w:rFonts w:eastAsia="Times New Roman" w:cs="Times New Roman"/>
          <w:szCs w:val="24"/>
        </w:rPr>
        <w:t xml:space="preserve">(Θόρυβος </w:t>
      </w:r>
      <w:r>
        <w:rPr>
          <w:rFonts w:eastAsia="Times New Roman" w:cs="Times New Roman"/>
          <w:szCs w:val="24"/>
        </w:rPr>
        <w:t>από την πτέρυγα του ΣΥΡΙΖΑ</w:t>
      </w:r>
      <w:r w:rsidRPr="00094DC6">
        <w:rPr>
          <w:rFonts w:eastAsia="Times New Roman" w:cs="Times New Roman"/>
          <w:szCs w:val="24"/>
        </w:rPr>
        <w:t>)</w:t>
      </w:r>
    </w:p>
    <w:p w14:paraId="5FC2F524" w14:textId="77777777" w:rsidR="0020643A" w:rsidRDefault="00E84ECF">
      <w:pPr>
        <w:tabs>
          <w:tab w:val="left" w:pos="2738"/>
          <w:tab w:val="center" w:pos="4753"/>
          <w:tab w:val="left" w:pos="5723"/>
        </w:tabs>
        <w:spacing w:line="600" w:lineRule="auto"/>
        <w:ind w:firstLine="720"/>
        <w:contextualSpacing/>
        <w:jc w:val="both"/>
        <w:rPr>
          <w:rFonts w:eastAsia="Times New Roman" w:cs="Times New Roman"/>
          <w:szCs w:val="24"/>
        </w:rPr>
      </w:pPr>
      <w:r w:rsidRPr="00D87DBE">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 xml:space="preserve">Ηρεμήστε, παρακαλώ.  </w:t>
      </w:r>
    </w:p>
    <w:p w14:paraId="5FC2F525"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b/>
          <w:color w:val="212121"/>
          <w:szCs w:val="24"/>
        </w:rPr>
        <w:t xml:space="preserve">ΙΩΑΝΝΗΣ ΒΡΟΥΤΣΗΣ: </w:t>
      </w:r>
      <w:r>
        <w:rPr>
          <w:rFonts w:eastAsia="Times New Roman"/>
          <w:color w:val="212121"/>
          <w:szCs w:val="24"/>
        </w:rPr>
        <w:t>Όμως στη σ</w:t>
      </w:r>
      <w:r w:rsidRPr="00A774D6">
        <w:rPr>
          <w:rFonts w:eastAsia="Times New Roman"/>
          <w:color w:val="212121"/>
          <w:szCs w:val="24"/>
        </w:rPr>
        <w:t>υνείδ</w:t>
      </w:r>
      <w:r>
        <w:rPr>
          <w:rFonts w:eastAsia="Times New Roman"/>
          <w:color w:val="212121"/>
          <w:szCs w:val="24"/>
        </w:rPr>
        <w:t>ηση του ε</w:t>
      </w:r>
      <w:r w:rsidRPr="00A774D6">
        <w:rPr>
          <w:rFonts w:eastAsia="Times New Roman"/>
          <w:color w:val="212121"/>
          <w:szCs w:val="24"/>
        </w:rPr>
        <w:t>λληνι</w:t>
      </w:r>
      <w:r>
        <w:rPr>
          <w:rFonts w:eastAsia="Times New Roman"/>
          <w:color w:val="212121"/>
          <w:szCs w:val="24"/>
        </w:rPr>
        <w:t>κού λαού εκτός του ότι θα καταχωρηθείτε ως η Κ</w:t>
      </w:r>
      <w:r w:rsidRPr="00A774D6">
        <w:rPr>
          <w:rFonts w:eastAsia="Times New Roman"/>
          <w:color w:val="212121"/>
          <w:szCs w:val="24"/>
        </w:rPr>
        <w:t>υβέρνησ</w:t>
      </w:r>
      <w:r>
        <w:rPr>
          <w:rFonts w:eastAsia="Times New Roman"/>
          <w:color w:val="212121"/>
          <w:szCs w:val="24"/>
        </w:rPr>
        <w:t>η που είπε τα μεγαλύτερα ψέματα, που ποτέ άλλη τέτοια</w:t>
      </w:r>
      <w:r w:rsidRPr="00A774D6">
        <w:rPr>
          <w:rFonts w:eastAsia="Times New Roman"/>
          <w:color w:val="212121"/>
          <w:szCs w:val="24"/>
        </w:rPr>
        <w:t xml:space="preserve"> δεν υπήρξε</w:t>
      </w:r>
      <w:r>
        <w:rPr>
          <w:rFonts w:eastAsia="Times New Roman"/>
          <w:color w:val="212121"/>
          <w:szCs w:val="24"/>
        </w:rPr>
        <w:t xml:space="preserve"> στο</w:t>
      </w:r>
      <w:r w:rsidRPr="00A774D6">
        <w:rPr>
          <w:rFonts w:eastAsia="Times New Roman"/>
          <w:color w:val="212121"/>
          <w:szCs w:val="24"/>
        </w:rPr>
        <w:t xml:space="preserve"> παρελθόν</w:t>
      </w:r>
      <w:r>
        <w:rPr>
          <w:rFonts w:eastAsia="Times New Roman"/>
          <w:color w:val="212121"/>
          <w:szCs w:val="24"/>
        </w:rPr>
        <w:t>, θ</w:t>
      </w:r>
      <w:r w:rsidRPr="00A774D6">
        <w:rPr>
          <w:rFonts w:eastAsia="Times New Roman"/>
          <w:color w:val="212121"/>
          <w:szCs w:val="24"/>
        </w:rPr>
        <w:t xml:space="preserve">α καταχωρηθείτε </w:t>
      </w:r>
      <w:r>
        <w:rPr>
          <w:rFonts w:eastAsia="Times New Roman"/>
          <w:color w:val="212121"/>
          <w:szCs w:val="24"/>
        </w:rPr>
        <w:t xml:space="preserve">και </w:t>
      </w:r>
      <w:r w:rsidRPr="00A774D6">
        <w:rPr>
          <w:rFonts w:eastAsia="Times New Roman"/>
          <w:color w:val="212121"/>
          <w:szCs w:val="24"/>
        </w:rPr>
        <w:t>ως</w:t>
      </w:r>
      <w:r>
        <w:rPr>
          <w:rFonts w:eastAsia="Times New Roman"/>
          <w:color w:val="212121"/>
          <w:szCs w:val="24"/>
        </w:rPr>
        <w:t xml:space="preserve"> </w:t>
      </w:r>
      <w:r w:rsidRPr="00A774D6">
        <w:rPr>
          <w:rFonts w:eastAsia="Times New Roman"/>
          <w:color w:val="212121"/>
          <w:szCs w:val="24"/>
        </w:rPr>
        <w:t xml:space="preserve">η πιο </w:t>
      </w:r>
      <w:r>
        <w:rPr>
          <w:rFonts w:eastAsia="Times New Roman"/>
          <w:color w:val="212121"/>
          <w:szCs w:val="24"/>
        </w:rPr>
        <w:t>ενδοτική Κ</w:t>
      </w:r>
      <w:r w:rsidRPr="00A774D6">
        <w:rPr>
          <w:rFonts w:eastAsia="Times New Roman"/>
          <w:color w:val="212121"/>
          <w:szCs w:val="24"/>
        </w:rPr>
        <w:t>υβέρνηση που γνώρισε ο τόπος</w:t>
      </w:r>
      <w:r>
        <w:rPr>
          <w:rFonts w:eastAsia="Times New Roman"/>
          <w:color w:val="212121"/>
          <w:szCs w:val="24"/>
        </w:rPr>
        <w:t xml:space="preserve">. </w:t>
      </w:r>
    </w:p>
    <w:p w14:paraId="5FC2F526"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Είστε η Κυβέρνηση, που στη σ</w:t>
      </w:r>
      <w:r w:rsidRPr="00A774D6">
        <w:rPr>
          <w:rFonts w:eastAsia="Times New Roman"/>
          <w:color w:val="212121"/>
          <w:szCs w:val="24"/>
        </w:rPr>
        <w:t>υνείδηση το</w:t>
      </w:r>
      <w:r>
        <w:rPr>
          <w:rFonts w:eastAsia="Times New Roman"/>
          <w:color w:val="212121"/>
          <w:szCs w:val="24"/>
        </w:rPr>
        <w:t>υ ελληνικού λαού θα καταχωρηθεί</w:t>
      </w:r>
      <w:r w:rsidRPr="00A774D6">
        <w:rPr>
          <w:rFonts w:eastAsia="Times New Roman"/>
          <w:color w:val="212121"/>
          <w:szCs w:val="24"/>
        </w:rPr>
        <w:t xml:space="preserve"> </w:t>
      </w:r>
      <w:r>
        <w:rPr>
          <w:rFonts w:eastAsia="Times New Roman"/>
          <w:color w:val="212121"/>
          <w:szCs w:val="24"/>
        </w:rPr>
        <w:t>-</w:t>
      </w:r>
      <w:r w:rsidRPr="00A774D6">
        <w:rPr>
          <w:rFonts w:eastAsia="Times New Roman"/>
          <w:color w:val="212121"/>
          <w:szCs w:val="24"/>
        </w:rPr>
        <w:t>και έχετε ήδη καταχωρηθεί</w:t>
      </w:r>
      <w:r>
        <w:rPr>
          <w:rFonts w:eastAsia="Times New Roman"/>
          <w:color w:val="212121"/>
          <w:szCs w:val="24"/>
        </w:rPr>
        <w:t>-</w:t>
      </w:r>
      <w:r w:rsidRPr="00A774D6">
        <w:rPr>
          <w:rFonts w:eastAsia="Times New Roman"/>
          <w:color w:val="212121"/>
          <w:szCs w:val="24"/>
        </w:rPr>
        <w:t xml:space="preserve"> </w:t>
      </w:r>
      <w:r w:rsidRPr="00A774D6">
        <w:rPr>
          <w:rFonts w:eastAsia="Times New Roman"/>
          <w:color w:val="212121"/>
          <w:szCs w:val="24"/>
        </w:rPr>
        <w:t xml:space="preserve">ότι μετέτρεψε την Ελλάδα σε ένα απέραντο </w:t>
      </w:r>
      <w:r w:rsidRPr="00A774D6">
        <w:rPr>
          <w:rFonts w:eastAsia="Times New Roman"/>
          <w:color w:val="212121"/>
          <w:szCs w:val="24"/>
          <w:lang w:val="en"/>
        </w:rPr>
        <w:t>hotspot</w:t>
      </w:r>
      <w:r>
        <w:rPr>
          <w:rFonts w:eastAsia="Times New Roman"/>
          <w:color w:val="212121"/>
          <w:szCs w:val="24"/>
        </w:rPr>
        <w:t xml:space="preserve">. </w:t>
      </w:r>
    </w:p>
    <w:p w14:paraId="5FC2F527"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lastRenderedPageBreak/>
        <w:t>Είστε η Κ</w:t>
      </w:r>
      <w:r w:rsidRPr="00A774D6">
        <w:rPr>
          <w:rFonts w:eastAsia="Times New Roman"/>
          <w:color w:val="212121"/>
          <w:szCs w:val="24"/>
        </w:rPr>
        <w:t>υβέρνηση</w:t>
      </w:r>
      <w:r>
        <w:rPr>
          <w:rFonts w:eastAsia="Times New Roman"/>
          <w:color w:val="212121"/>
          <w:szCs w:val="24"/>
        </w:rPr>
        <w:t>, που στη σ</w:t>
      </w:r>
      <w:r w:rsidRPr="00A774D6">
        <w:rPr>
          <w:rFonts w:eastAsia="Times New Roman"/>
          <w:color w:val="212121"/>
          <w:szCs w:val="24"/>
        </w:rPr>
        <w:t>υνεί</w:t>
      </w:r>
      <w:r>
        <w:rPr>
          <w:rFonts w:eastAsia="Times New Roman"/>
          <w:color w:val="212121"/>
          <w:szCs w:val="24"/>
        </w:rPr>
        <w:t xml:space="preserve">δηση του ελληνικού λαού φέρατε αυτή την εθνικά επιζήμια Συμφωνία των Σκοπίων. </w:t>
      </w:r>
    </w:p>
    <w:p w14:paraId="5FC2F528"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Ε</w:t>
      </w:r>
      <w:r w:rsidRPr="00A774D6">
        <w:rPr>
          <w:rFonts w:eastAsia="Times New Roman"/>
          <w:color w:val="212121"/>
          <w:szCs w:val="24"/>
        </w:rPr>
        <w:t xml:space="preserve">ίστε </w:t>
      </w:r>
      <w:r>
        <w:rPr>
          <w:rFonts w:eastAsia="Times New Roman"/>
          <w:color w:val="212121"/>
          <w:szCs w:val="24"/>
        </w:rPr>
        <w:t>η Κ</w:t>
      </w:r>
      <w:r w:rsidRPr="00A774D6">
        <w:rPr>
          <w:rFonts w:eastAsia="Times New Roman"/>
          <w:color w:val="212121"/>
          <w:szCs w:val="24"/>
        </w:rPr>
        <w:t>υβέρνηση</w:t>
      </w:r>
      <w:r>
        <w:rPr>
          <w:rFonts w:eastAsia="Times New Roman"/>
          <w:color w:val="212121"/>
          <w:szCs w:val="24"/>
        </w:rPr>
        <w:t>,</w:t>
      </w:r>
      <w:r w:rsidRPr="00A774D6">
        <w:rPr>
          <w:rFonts w:eastAsia="Times New Roman"/>
          <w:color w:val="212121"/>
          <w:szCs w:val="24"/>
        </w:rPr>
        <w:t xml:space="preserve"> που κατάργησε το </w:t>
      </w:r>
      <w:r>
        <w:rPr>
          <w:rFonts w:eastAsia="Times New Roman"/>
          <w:color w:val="212121"/>
          <w:szCs w:val="24"/>
        </w:rPr>
        <w:t>ΕΚΑΣ</w:t>
      </w:r>
      <w:r w:rsidRPr="00A774D6">
        <w:rPr>
          <w:rFonts w:eastAsia="Times New Roman"/>
          <w:color w:val="212121"/>
          <w:szCs w:val="24"/>
        </w:rPr>
        <w:t xml:space="preserve"> των χαμηλοσυνταξιούχων</w:t>
      </w:r>
      <w:r>
        <w:rPr>
          <w:rFonts w:eastAsia="Times New Roman"/>
          <w:color w:val="212121"/>
          <w:szCs w:val="24"/>
        </w:rPr>
        <w:t>.</w:t>
      </w:r>
    </w:p>
    <w:p w14:paraId="5FC2F529"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Είστε η Κ</w:t>
      </w:r>
      <w:r w:rsidRPr="00A774D6">
        <w:rPr>
          <w:rFonts w:eastAsia="Times New Roman"/>
          <w:color w:val="212121"/>
          <w:szCs w:val="24"/>
        </w:rPr>
        <w:t>υβέρνηση</w:t>
      </w:r>
      <w:r>
        <w:rPr>
          <w:rFonts w:eastAsia="Times New Roman"/>
          <w:color w:val="212121"/>
          <w:szCs w:val="24"/>
        </w:rPr>
        <w:t>,</w:t>
      </w:r>
      <w:r w:rsidRPr="00A774D6">
        <w:rPr>
          <w:rFonts w:eastAsia="Times New Roman"/>
          <w:color w:val="212121"/>
          <w:szCs w:val="24"/>
        </w:rPr>
        <w:t xml:space="preserve"> που κατάργ</w:t>
      </w:r>
      <w:r w:rsidRPr="00A774D6">
        <w:rPr>
          <w:rFonts w:eastAsia="Times New Roman"/>
          <w:color w:val="212121"/>
          <w:szCs w:val="24"/>
        </w:rPr>
        <w:t>ησε το</w:t>
      </w:r>
      <w:r>
        <w:rPr>
          <w:rFonts w:eastAsia="Times New Roman"/>
          <w:color w:val="212121"/>
          <w:szCs w:val="24"/>
        </w:rPr>
        <w:t>ν ΦΠΑ των νησιών του Α</w:t>
      </w:r>
      <w:r w:rsidRPr="00A774D6">
        <w:rPr>
          <w:rFonts w:eastAsia="Times New Roman"/>
          <w:color w:val="212121"/>
          <w:szCs w:val="24"/>
        </w:rPr>
        <w:t>ιγαίου</w:t>
      </w:r>
      <w:r>
        <w:rPr>
          <w:rFonts w:eastAsia="Times New Roman"/>
          <w:color w:val="212121"/>
          <w:szCs w:val="24"/>
        </w:rPr>
        <w:t>.</w:t>
      </w:r>
    </w:p>
    <w:p w14:paraId="5FC2F52A"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Είστε η Κ</w:t>
      </w:r>
      <w:r w:rsidRPr="00A774D6">
        <w:rPr>
          <w:rFonts w:eastAsia="Times New Roman"/>
          <w:color w:val="212121"/>
          <w:szCs w:val="24"/>
        </w:rPr>
        <w:t>υβέρνηση</w:t>
      </w:r>
      <w:r>
        <w:rPr>
          <w:rFonts w:eastAsia="Times New Roman"/>
          <w:color w:val="212121"/>
          <w:szCs w:val="24"/>
        </w:rPr>
        <w:t>,</w:t>
      </w:r>
      <w:r w:rsidRPr="00A774D6">
        <w:rPr>
          <w:rFonts w:eastAsia="Times New Roman"/>
          <w:color w:val="212121"/>
          <w:szCs w:val="24"/>
        </w:rPr>
        <w:t xml:space="preserve"> που έφερε τις ομαδικές απολύσεις</w:t>
      </w:r>
      <w:r>
        <w:rPr>
          <w:rFonts w:eastAsia="Times New Roman"/>
          <w:color w:val="212121"/>
          <w:szCs w:val="24"/>
        </w:rPr>
        <w:t>.</w:t>
      </w:r>
    </w:p>
    <w:p w14:paraId="5FC2F52B"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Ε</w:t>
      </w:r>
      <w:r w:rsidRPr="00A774D6">
        <w:rPr>
          <w:rFonts w:eastAsia="Times New Roman"/>
          <w:color w:val="212121"/>
          <w:szCs w:val="24"/>
        </w:rPr>
        <w:t xml:space="preserve">ίστε </w:t>
      </w:r>
      <w:r>
        <w:rPr>
          <w:rFonts w:eastAsia="Times New Roman"/>
          <w:color w:val="212121"/>
          <w:szCs w:val="24"/>
        </w:rPr>
        <w:t>η Κ</w:t>
      </w:r>
      <w:r w:rsidRPr="00A774D6">
        <w:rPr>
          <w:rFonts w:eastAsia="Times New Roman"/>
          <w:color w:val="212121"/>
          <w:szCs w:val="24"/>
        </w:rPr>
        <w:t>υβέρνηση</w:t>
      </w:r>
      <w:r>
        <w:rPr>
          <w:rFonts w:eastAsia="Times New Roman"/>
          <w:color w:val="212121"/>
          <w:szCs w:val="24"/>
        </w:rPr>
        <w:t>, η οποία επενδύει στον ε</w:t>
      </w:r>
      <w:r w:rsidRPr="00A774D6">
        <w:rPr>
          <w:rFonts w:eastAsia="Times New Roman"/>
          <w:color w:val="212121"/>
          <w:szCs w:val="24"/>
        </w:rPr>
        <w:t>θνικό διχασμό</w:t>
      </w:r>
      <w:r>
        <w:rPr>
          <w:rFonts w:eastAsia="Times New Roman"/>
          <w:color w:val="212121"/>
          <w:szCs w:val="24"/>
        </w:rPr>
        <w:t xml:space="preserve">. </w:t>
      </w:r>
    </w:p>
    <w:p w14:paraId="5FC2F52C"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Κ</w:t>
      </w:r>
      <w:r w:rsidRPr="00A774D6">
        <w:rPr>
          <w:rFonts w:eastAsia="Times New Roman"/>
          <w:color w:val="212121"/>
          <w:szCs w:val="24"/>
        </w:rPr>
        <w:t xml:space="preserve">αι είστε </w:t>
      </w:r>
      <w:r>
        <w:rPr>
          <w:rFonts w:eastAsia="Times New Roman"/>
          <w:color w:val="212121"/>
          <w:szCs w:val="24"/>
        </w:rPr>
        <w:t>η Κ</w:t>
      </w:r>
      <w:r w:rsidRPr="00A774D6">
        <w:rPr>
          <w:rFonts w:eastAsia="Times New Roman"/>
          <w:color w:val="212121"/>
          <w:szCs w:val="24"/>
        </w:rPr>
        <w:t>υβέρνηση</w:t>
      </w:r>
      <w:r>
        <w:rPr>
          <w:rFonts w:eastAsia="Times New Roman"/>
          <w:color w:val="212121"/>
          <w:szCs w:val="24"/>
        </w:rPr>
        <w:t>,</w:t>
      </w:r>
      <w:r w:rsidRPr="00A774D6">
        <w:rPr>
          <w:rFonts w:eastAsia="Times New Roman"/>
          <w:color w:val="212121"/>
          <w:szCs w:val="24"/>
        </w:rPr>
        <w:t xml:space="preserve"> που έκανε και κάτι ασύλληπτο</w:t>
      </w:r>
      <w:r>
        <w:rPr>
          <w:rFonts w:eastAsia="Times New Roman"/>
          <w:color w:val="212121"/>
          <w:szCs w:val="24"/>
        </w:rPr>
        <w:t>.</w:t>
      </w:r>
      <w:r w:rsidRPr="00A774D6">
        <w:rPr>
          <w:rFonts w:eastAsia="Times New Roman"/>
          <w:color w:val="212121"/>
          <w:szCs w:val="24"/>
        </w:rPr>
        <w:t xml:space="preserve"> </w:t>
      </w:r>
      <w:r>
        <w:rPr>
          <w:rFonts w:eastAsia="Times New Roman"/>
          <w:color w:val="212121"/>
          <w:szCs w:val="24"/>
        </w:rPr>
        <w:t>Παρέδωσε τον ε</w:t>
      </w:r>
      <w:r w:rsidRPr="00A774D6">
        <w:rPr>
          <w:rFonts w:eastAsia="Times New Roman"/>
          <w:color w:val="212121"/>
          <w:szCs w:val="24"/>
        </w:rPr>
        <w:t xml:space="preserve">θνικό πλούτο της χώρας για </w:t>
      </w:r>
      <w:r>
        <w:rPr>
          <w:rFonts w:eastAsia="Times New Roman"/>
          <w:color w:val="212121"/>
          <w:szCs w:val="24"/>
        </w:rPr>
        <w:t>ενενήντα εννέα</w:t>
      </w:r>
      <w:r w:rsidRPr="00A774D6">
        <w:rPr>
          <w:rFonts w:eastAsia="Times New Roman"/>
          <w:color w:val="212121"/>
          <w:szCs w:val="24"/>
        </w:rPr>
        <w:t xml:space="preserve"> χρόνια</w:t>
      </w:r>
      <w:r>
        <w:rPr>
          <w:rFonts w:eastAsia="Times New Roman"/>
          <w:color w:val="212121"/>
          <w:szCs w:val="24"/>
        </w:rPr>
        <w:t xml:space="preserve">. </w:t>
      </w:r>
    </w:p>
    <w:p w14:paraId="5FC2F52D"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Παραδείγματος χάριν</w:t>
      </w:r>
      <w:r w:rsidRPr="00A774D6">
        <w:rPr>
          <w:rFonts w:eastAsia="Times New Roman"/>
          <w:color w:val="212121"/>
          <w:szCs w:val="24"/>
        </w:rPr>
        <w:t xml:space="preserve"> στο</w:t>
      </w:r>
      <w:r>
        <w:rPr>
          <w:rFonts w:eastAsia="Times New Roman"/>
          <w:color w:val="212121"/>
          <w:szCs w:val="24"/>
        </w:rPr>
        <w:t>ν ν</w:t>
      </w:r>
      <w:r w:rsidRPr="00A774D6">
        <w:rPr>
          <w:rFonts w:eastAsia="Times New Roman"/>
          <w:color w:val="212121"/>
          <w:szCs w:val="24"/>
        </w:rPr>
        <w:t>ομό μου</w:t>
      </w:r>
      <w:r>
        <w:rPr>
          <w:rFonts w:eastAsia="Times New Roman"/>
          <w:color w:val="212121"/>
          <w:szCs w:val="24"/>
        </w:rPr>
        <w:t>, τον Ν</w:t>
      </w:r>
      <w:r w:rsidRPr="00A774D6">
        <w:rPr>
          <w:rFonts w:eastAsia="Times New Roman"/>
          <w:color w:val="212121"/>
          <w:szCs w:val="24"/>
        </w:rPr>
        <w:t>ομό Κυκλάδων</w:t>
      </w:r>
      <w:r>
        <w:rPr>
          <w:rFonts w:eastAsia="Times New Roman"/>
          <w:color w:val="212121"/>
          <w:szCs w:val="24"/>
        </w:rPr>
        <w:t>,</w:t>
      </w:r>
      <w:r w:rsidRPr="00A774D6">
        <w:rPr>
          <w:rFonts w:eastAsia="Times New Roman"/>
          <w:color w:val="212121"/>
          <w:szCs w:val="24"/>
        </w:rPr>
        <w:t xml:space="preserve"> με τα δεκάδες</w:t>
      </w:r>
      <w:r>
        <w:rPr>
          <w:rFonts w:eastAsia="Times New Roman"/>
          <w:color w:val="212121"/>
          <w:szCs w:val="24"/>
        </w:rPr>
        <w:t>,</w:t>
      </w:r>
      <w:r w:rsidRPr="00A774D6">
        <w:rPr>
          <w:rFonts w:eastAsia="Times New Roman"/>
          <w:color w:val="212121"/>
          <w:szCs w:val="24"/>
        </w:rPr>
        <w:t xml:space="preserve"> με τα εκατοντάδες αρχαιολογικά μνημεία</w:t>
      </w:r>
      <w:r>
        <w:rPr>
          <w:rFonts w:eastAsia="Times New Roman"/>
          <w:color w:val="212121"/>
          <w:szCs w:val="24"/>
        </w:rPr>
        <w:t>,</w:t>
      </w:r>
      <w:r w:rsidRPr="00A774D6">
        <w:rPr>
          <w:rFonts w:eastAsia="Times New Roman"/>
          <w:color w:val="212121"/>
          <w:szCs w:val="24"/>
        </w:rPr>
        <w:t xml:space="preserve"> έχω κάνει αλλεπάλληλες ερωτήσεις</w:t>
      </w:r>
      <w:r>
        <w:rPr>
          <w:rFonts w:eastAsia="Times New Roman"/>
          <w:color w:val="212121"/>
          <w:szCs w:val="24"/>
        </w:rPr>
        <w:t>,</w:t>
      </w:r>
      <w:r w:rsidRPr="00A774D6">
        <w:rPr>
          <w:rFonts w:eastAsia="Times New Roman"/>
          <w:color w:val="212121"/>
          <w:szCs w:val="24"/>
        </w:rPr>
        <w:t xml:space="preserve"> </w:t>
      </w:r>
      <w:r>
        <w:rPr>
          <w:rFonts w:eastAsia="Times New Roman"/>
          <w:color w:val="212121"/>
          <w:szCs w:val="24"/>
        </w:rPr>
        <w:t>για να μου πείτε ποιοι από τις δώδεκα χιλιάδες κωδικούς που έχετε δώσει στο υπερταμείο, ανήκουν στα μνη</w:t>
      </w:r>
      <w:r>
        <w:rPr>
          <w:rFonts w:eastAsia="Times New Roman"/>
          <w:color w:val="212121"/>
          <w:szCs w:val="24"/>
        </w:rPr>
        <w:t xml:space="preserve">μεία, </w:t>
      </w:r>
      <w:r w:rsidRPr="00A774D6">
        <w:rPr>
          <w:rFonts w:eastAsia="Times New Roman"/>
          <w:color w:val="212121"/>
          <w:szCs w:val="24"/>
        </w:rPr>
        <w:t>τους αρχαιολογικούς τόπους των Κυκλάδων</w:t>
      </w:r>
      <w:r>
        <w:rPr>
          <w:rFonts w:eastAsia="Times New Roman"/>
          <w:color w:val="212121"/>
          <w:szCs w:val="24"/>
        </w:rPr>
        <w:t>. Κ</w:t>
      </w:r>
      <w:r w:rsidRPr="00A774D6">
        <w:rPr>
          <w:rFonts w:eastAsia="Times New Roman"/>
          <w:color w:val="212121"/>
          <w:szCs w:val="24"/>
        </w:rPr>
        <w:t>αι δεν απαντάτε</w:t>
      </w:r>
      <w:r>
        <w:rPr>
          <w:rFonts w:eastAsia="Times New Roman"/>
          <w:color w:val="212121"/>
          <w:szCs w:val="24"/>
        </w:rPr>
        <w:t>. Τι κρύβετε; Θ</w:t>
      </w:r>
      <w:r w:rsidRPr="00A774D6">
        <w:rPr>
          <w:rFonts w:eastAsia="Times New Roman"/>
          <w:color w:val="212121"/>
          <w:szCs w:val="24"/>
        </w:rPr>
        <w:t>α φανεί</w:t>
      </w:r>
      <w:r>
        <w:rPr>
          <w:rFonts w:eastAsia="Times New Roman"/>
          <w:color w:val="212121"/>
          <w:szCs w:val="24"/>
        </w:rPr>
        <w:t>, όμως,</w:t>
      </w:r>
      <w:r w:rsidRPr="00A774D6">
        <w:rPr>
          <w:rFonts w:eastAsia="Times New Roman"/>
          <w:color w:val="212121"/>
          <w:szCs w:val="24"/>
        </w:rPr>
        <w:t xml:space="preserve"> πολύ σύντομα</w:t>
      </w:r>
      <w:r>
        <w:rPr>
          <w:rFonts w:eastAsia="Times New Roman"/>
          <w:color w:val="212121"/>
          <w:szCs w:val="24"/>
        </w:rPr>
        <w:t>.</w:t>
      </w:r>
    </w:p>
    <w:p w14:paraId="5FC2F52E"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lastRenderedPageBreak/>
        <w:t>Έ</w:t>
      </w:r>
      <w:r w:rsidRPr="00A774D6">
        <w:rPr>
          <w:rFonts w:eastAsia="Times New Roman"/>
          <w:color w:val="212121"/>
          <w:szCs w:val="24"/>
        </w:rPr>
        <w:t xml:space="preserve">ρχομαι τώρα στην </w:t>
      </w:r>
      <w:r>
        <w:rPr>
          <w:rFonts w:eastAsia="Times New Roman"/>
          <w:color w:val="212121"/>
          <w:szCs w:val="24"/>
        </w:rPr>
        <w:t xml:space="preserve">ουσία μερικών θεμάτων. </w:t>
      </w:r>
    </w:p>
    <w:p w14:paraId="5FC2F52F"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 xml:space="preserve">Άκουσα τον κ. Τσακαλώτο, με </w:t>
      </w:r>
      <w:r w:rsidRPr="00A774D6">
        <w:rPr>
          <w:rFonts w:eastAsia="Times New Roman"/>
          <w:color w:val="212121"/>
          <w:szCs w:val="24"/>
        </w:rPr>
        <w:t>ένα τρομακτικό θράσος να απευθύνεται προς την πλευρά της Νέας Δημοκρατίας και ν</w:t>
      </w:r>
      <w:r w:rsidRPr="00A774D6">
        <w:rPr>
          <w:rFonts w:eastAsia="Times New Roman"/>
          <w:color w:val="212121"/>
          <w:szCs w:val="24"/>
        </w:rPr>
        <w:t xml:space="preserve">α ρωτάει </w:t>
      </w:r>
      <w:r>
        <w:rPr>
          <w:rFonts w:eastAsia="Times New Roman"/>
          <w:color w:val="212121"/>
          <w:szCs w:val="24"/>
        </w:rPr>
        <w:t>«</w:t>
      </w:r>
      <w:r w:rsidRPr="00A774D6">
        <w:rPr>
          <w:rFonts w:eastAsia="Times New Roman"/>
          <w:color w:val="212121"/>
          <w:szCs w:val="24"/>
        </w:rPr>
        <w:t>εάν ήσασταν εσείς κυβέρνηση</w:t>
      </w:r>
      <w:r>
        <w:rPr>
          <w:rFonts w:eastAsia="Times New Roman"/>
          <w:color w:val="212121"/>
          <w:szCs w:val="24"/>
        </w:rPr>
        <w:t>, δ</w:t>
      </w:r>
      <w:r w:rsidRPr="00A774D6">
        <w:rPr>
          <w:rFonts w:eastAsia="Times New Roman"/>
          <w:color w:val="212121"/>
          <w:szCs w:val="24"/>
        </w:rPr>
        <w:t>εν θα μειών</w:t>
      </w:r>
      <w:r>
        <w:rPr>
          <w:rFonts w:eastAsia="Times New Roman"/>
          <w:color w:val="212121"/>
          <w:szCs w:val="24"/>
        </w:rPr>
        <w:t>α</w:t>
      </w:r>
      <w:r w:rsidRPr="00A774D6">
        <w:rPr>
          <w:rFonts w:eastAsia="Times New Roman"/>
          <w:color w:val="212121"/>
          <w:szCs w:val="24"/>
        </w:rPr>
        <w:t>τε τις συντάξεις</w:t>
      </w:r>
      <w:r>
        <w:rPr>
          <w:rFonts w:eastAsia="Times New Roman"/>
          <w:color w:val="212121"/>
          <w:szCs w:val="24"/>
        </w:rPr>
        <w:t>;</w:t>
      </w:r>
      <w:r w:rsidRPr="00A774D6">
        <w:rPr>
          <w:rFonts w:eastAsia="Times New Roman"/>
          <w:color w:val="212121"/>
          <w:szCs w:val="24"/>
        </w:rPr>
        <w:t xml:space="preserve"> </w:t>
      </w:r>
      <w:r>
        <w:rPr>
          <w:rFonts w:eastAsia="Times New Roman"/>
          <w:color w:val="212121"/>
          <w:szCs w:val="24"/>
        </w:rPr>
        <w:t>Πόσο θα τι</w:t>
      </w:r>
      <w:r w:rsidRPr="00A774D6">
        <w:rPr>
          <w:rFonts w:eastAsia="Times New Roman"/>
          <w:color w:val="212121"/>
          <w:szCs w:val="24"/>
        </w:rPr>
        <w:t>ς μειώ</w:t>
      </w:r>
      <w:r>
        <w:rPr>
          <w:rFonts w:eastAsia="Times New Roman"/>
          <w:color w:val="212121"/>
          <w:szCs w:val="24"/>
        </w:rPr>
        <w:t xml:space="preserve">νατε;». </w:t>
      </w:r>
      <w:r w:rsidRPr="00A774D6">
        <w:rPr>
          <w:rFonts w:eastAsia="Times New Roman"/>
          <w:color w:val="212121"/>
          <w:szCs w:val="24"/>
        </w:rPr>
        <w:t>Ακριβώς αυτό είπε</w:t>
      </w:r>
      <w:r>
        <w:rPr>
          <w:rFonts w:eastAsia="Times New Roman"/>
          <w:color w:val="212121"/>
          <w:szCs w:val="24"/>
        </w:rPr>
        <w:t>.</w:t>
      </w:r>
    </w:p>
    <w:p w14:paraId="5FC2F530"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Κύριοι της Κ</w:t>
      </w:r>
      <w:r w:rsidRPr="00A774D6">
        <w:rPr>
          <w:rFonts w:eastAsia="Times New Roman"/>
          <w:color w:val="212121"/>
          <w:szCs w:val="24"/>
        </w:rPr>
        <w:t>υβέρνησης</w:t>
      </w:r>
      <w:r>
        <w:rPr>
          <w:rFonts w:eastAsia="Times New Roman"/>
          <w:color w:val="212121"/>
          <w:szCs w:val="24"/>
        </w:rPr>
        <w:t>,</w:t>
      </w:r>
      <w:r w:rsidRPr="00A774D6">
        <w:rPr>
          <w:rFonts w:eastAsia="Times New Roman"/>
          <w:color w:val="212121"/>
          <w:szCs w:val="24"/>
        </w:rPr>
        <w:t xml:space="preserve"> έρχομαι</w:t>
      </w:r>
      <w:r>
        <w:rPr>
          <w:rFonts w:eastAsia="Times New Roman"/>
          <w:color w:val="212121"/>
          <w:szCs w:val="24"/>
        </w:rPr>
        <w:t xml:space="preserve">, λοιπόν, εδώ να απαντήσω στον κ. Τσακαλώτο που ήταν το δεξί χέρι του κ. </w:t>
      </w:r>
      <w:r w:rsidRPr="00A774D6">
        <w:rPr>
          <w:rFonts w:eastAsia="Times New Roman"/>
          <w:color w:val="212121"/>
          <w:szCs w:val="24"/>
        </w:rPr>
        <w:t>Βαρουφάκη</w:t>
      </w:r>
      <w:r>
        <w:rPr>
          <w:rFonts w:eastAsia="Times New Roman"/>
          <w:color w:val="212121"/>
          <w:szCs w:val="24"/>
        </w:rPr>
        <w:t xml:space="preserve">, συνυπεύθυνος για τον </w:t>
      </w:r>
      <w:r w:rsidRPr="00A774D6">
        <w:rPr>
          <w:rFonts w:eastAsia="Times New Roman"/>
          <w:color w:val="212121"/>
          <w:szCs w:val="24"/>
        </w:rPr>
        <w:t>δημοσιον</w:t>
      </w:r>
      <w:r w:rsidRPr="00A774D6">
        <w:rPr>
          <w:rFonts w:eastAsia="Times New Roman"/>
          <w:color w:val="212121"/>
          <w:szCs w:val="24"/>
        </w:rPr>
        <w:t>ομικό εκτροχιασμό της χώρας</w:t>
      </w:r>
      <w:r>
        <w:rPr>
          <w:rFonts w:eastAsia="Times New Roman"/>
          <w:color w:val="212121"/>
          <w:szCs w:val="24"/>
        </w:rPr>
        <w:t xml:space="preserve">. </w:t>
      </w:r>
    </w:p>
    <w:p w14:paraId="5FC2F531"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Κ</w:t>
      </w:r>
      <w:r w:rsidRPr="00A774D6">
        <w:rPr>
          <w:rFonts w:eastAsia="Times New Roman"/>
          <w:color w:val="212121"/>
          <w:szCs w:val="24"/>
        </w:rPr>
        <w:t>αταθέτω γ</w:t>
      </w:r>
      <w:r>
        <w:rPr>
          <w:rFonts w:eastAsia="Times New Roman"/>
          <w:color w:val="212121"/>
          <w:szCs w:val="24"/>
        </w:rPr>
        <w:t>ια πολλοστή φορά στην Εθνική Αντιπροσωπεία α</w:t>
      </w:r>
      <w:r w:rsidRPr="00A774D6">
        <w:rPr>
          <w:rFonts w:eastAsia="Times New Roman"/>
          <w:color w:val="212121"/>
          <w:szCs w:val="24"/>
        </w:rPr>
        <w:t>υτό το κείμενο</w:t>
      </w:r>
      <w:r>
        <w:rPr>
          <w:rFonts w:eastAsia="Times New Roman"/>
          <w:color w:val="212121"/>
          <w:szCs w:val="24"/>
        </w:rPr>
        <w:t>,</w:t>
      </w:r>
      <w:r w:rsidRPr="00A774D6">
        <w:rPr>
          <w:rFonts w:eastAsia="Times New Roman"/>
          <w:color w:val="212121"/>
          <w:szCs w:val="24"/>
        </w:rPr>
        <w:t xml:space="preserve"> που είναι ντροπή </w:t>
      </w:r>
      <w:r>
        <w:rPr>
          <w:rFonts w:eastAsia="Times New Roman"/>
          <w:color w:val="212121"/>
          <w:szCs w:val="24"/>
        </w:rPr>
        <w:t xml:space="preserve">από </w:t>
      </w:r>
      <w:r w:rsidRPr="00A774D6">
        <w:rPr>
          <w:rFonts w:eastAsia="Times New Roman"/>
          <w:color w:val="212121"/>
          <w:szCs w:val="24"/>
        </w:rPr>
        <w:t>την πλευρά του ΣΥΡΙΖΑ και δείχνει την ευθύνη του</w:t>
      </w:r>
      <w:r>
        <w:rPr>
          <w:rFonts w:eastAsia="Times New Roman"/>
          <w:color w:val="212121"/>
          <w:szCs w:val="24"/>
        </w:rPr>
        <w:t>. Ε</w:t>
      </w:r>
      <w:r w:rsidRPr="00A774D6">
        <w:rPr>
          <w:rFonts w:eastAsia="Times New Roman"/>
          <w:color w:val="212121"/>
          <w:szCs w:val="24"/>
        </w:rPr>
        <w:t xml:space="preserve">ίναι η πρώτη αναλογιστική μελέτη του ασφαλιστικού συστήματος </w:t>
      </w:r>
      <w:r>
        <w:rPr>
          <w:rFonts w:eastAsia="Times New Roman"/>
          <w:color w:val="212121"/>
          <w:szCs w:val="24"/>
        </w:rPr>
        <w:t xml:space="preserve">της </w:t>
      </w:r>
      <w:r w:rsidRPr="00A774D6">
        <w:rPr>
          <w:rFonts w:eastAsia="Times New Roman"/>
          <w:color w:val="212121"/>
          <w:szCs w:val="24"/>
        </w:rPr>
        <w:t xml:space="preserve">χώρας </w:t>
      </w:r>
      <w:r>
        <w:rPr>
          <w:rFonts w:eastAsia="Times New Roman"/>
          <w:color w:val="212121"/>
          <w:szCs w:val="24"/>
        </w:rPr>
        <w:t>μας. Βγήκε το</w:t>
      </w:r>
      <w:r>
        <w:rPr>
          <w:rFonts w:eastAsia="Times New Roman"/>
          <w:color w:val="212121"/>
          <w:szCs w:val="24"/>
        </w:rPr>
        <w:t xml:space="preserve"> 2014</w:t>
      </w:r>
      <w:r w:rsidRPr="00A774D6">
        <w:rPr>
          <w:rFonts w:eastAsia="Times New Roman"/>
          <w:color w:val="212121"/>
          <w:szCs w:val="24"/>
        </w:rPr>
        <w:t xml:space="preserve"> και έχει την υπογραφή των </w:t>
      </w:r>
      <w:r>
        <w:rPr>
          <w:rFonts w:eastAsia="Times New Roman"/>
          <w:color w:val="212121"/>
          <w:szCs w:val="24"/>
        </w:rPr>
        <w:t>θ</w:t>
      </w:r>
      <w:r w:rsidRPr="00A774D6">
        <w:rPr>
          <w:rFonts w:eastAsia="Times New Roman"/>
          <w:color w:val="212121"/>
          <w:szCs w:val="24"/>
        </w:rPr>
        <w:t>εσμών</w:t>
      </w:r>
      <w:r>
        <w:rPr>
          <w:rFonts w:eastAsia="Times New Roman"/>
          <w:color w:val="212121"/>
          <w:szCs w:val="24"/>
        </w:rPr>
        <w:t xml:space="preserve">. </w:t>
      </w:r>
    </w:p>
    <w:p w14:paraId="5FC2F532"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Α</w:t>
      </w:r>
      <w:r w:rsidRPr="00A774D6">
        <w:rPr>
          <w:rFonts w:eastAsia="Times New Roman"/>
          <w:color w:val="212121"/>
          <w:szCs w:val="24"/>
        </w:rPr>
        <w:t>υτή η μελέτη</w:t>
      </w:r>
      <w:r>
        <w:rPr>
          <w:rFonts w:eastAsia="Times New Roman"/>
          <w:color w:val="212121"/>
          <w:szCs w:val="24"/>
        </w:rPr>
        <w:t>, κυρία Π</w:t>
      </w:r>
      <w:r w:rsidRPr="00A774D6">
        <w:rPr>
          <w:rFonts w:eastAsia="Times New Roman"/>
          <w:color w:val="212121"/>
          <w:szCs w:val="24"/>
        </w:rPr>
        <w:t>απανάτσιου</w:t>
      </w:r>
      <w:r>
        <w:rPr>
          <w:rFonts w:eastAsia="Times New Roman"/>
          <w:color w:val="212121"/>
          <w:szCs w:val="24"/>
        </w:rPr>
        <w:t xml:space="preserve"> Υπουργέ </w:t>
      </w:r>
      <w:r w:rsidRPr="00A774D6">
        <w:rPr>
          <w:rFonts w:eastAsia="Times New Roman"/>
          <w:color w:val="212121"/>
          <w:szCs w:val="24"/>
        </w:rPr>
        <w:t>Οικονομικών</w:t>
      </w:r>
      <w:r>
        <w:rPr>
          <w:rFonts w:eastAsia="Times New Roman"/>
          <w:color w:val="212121"/>
          <w:szCs w:val="24"/>
        </w:rPr>
        <w:t>,</w:t>
      </w:r>
      <w:r w:rsidRPr="00A774D6">
        <w:rPr>
          <w:rFonts w:eastAsia="Times New Roman"/>
          <w:color w:val="212121"/>
          <w:szCs w:val="24"/>
        </w:rPr>
        <w:t xml:space="preserve"> δείχνει ότι δεν χ</w:t>
      </w:r>
      <w:r>
        <w:rPr>
          <w:rFonts w:eastAsia="Times New Roman"/>
          <w:color w:val="212121"/>
          <w:szCs w:val="24"/>
        </w:rPr>
        <w:t>ρειάζονταν</w:t>
      </w:r>
      <w:r w:rsidRPr="00A774D6">
        <w:rPr>
          <w:rFonts w:eastAsia="Times New Roman"/>
          <w:color w:val="212121"/>
          <w:szCs w:val="24"/>
        </w:rPr>
        <w:t xml:space="preserve"> άλλες περικοπές των συντάξεων</w:t>
      </w:r>
      <w:r>
        <w:rPr>
          <w:rFonts w:eastAsia="Times New Roman"/>
          <w:color w:val="212121"/>
          <w:szCs w:val="24"/>
        </w:rPr>
        <w:t>. Ε</w:t>
      </w:r>
      <w:r w:rsidRPr="00A774D6">
        <w:rPr>
          <w:rFonts w:eastAsia="Times New Roman"/>
          <w:color w:val="212121"/>
          <w:szCs w:val="24"/>
        </w:rPr>
        <w:t>ίναι η πρώτη μελέτη του συστήματος</w:t>
      </w:r>
      <w:r>
        <w:rPr>
          <w:rFonts w:eastAsia="Times New Roman"/>
          <w:color w:val="212121"/>
          <w:szCs w:val="24"/>
        </w:rPr>
        <w:t>,</w:t>
      </w:r>
      <w:r w:rsidRPr="00A774D6">
        <w:rPr>
          <w:rFonts w:eastAsia="Times New Roman"/>
          <w:color w:val="212121"/>
          <w:szCs w:val="24"/>
        </w:rPr>
        <w:t xml:space="preserve"> που αποδεικνύει προς τους συνταξιούχους </w:t>
      </w:r>
      <w:r>
        <w:rPr>
          <w:rFonts w:eastAsia="Times New Roman"/>
          <w:color w:val="212121"/>
          <w:szCs w:val="24"/>
        </w:rPr>
        <w:t>που μας ακούν,</w:t>
      </w:r>
      <w:r w:rsidRPr="00A774D6">
        <w:rPr>
          <w:rFonts w:eastAsia="Times New Roman"/>
          <w:color w:val="212121"/>
          <w:szCs w:val="24"/>
        </w:rPr>
        <w:t xml:space="preserve"> ότι μετά τ</w:t>
      </w:r>
      <w:r w:rsidRPr="00A774D6">
        <w:rPr>
          <w:rFonts w:eastAsia="Times New Roman"/>
          <w:color w:val="212121"/>
          <w:szCs w:val="24"/>
        </w:rPr>
        <w:t xml:space="preserve">ο </w:t>
      </w:r>
      <w:r>
        <w:rPr>
          <w:rFonts w:eastAsia="Times New Roman"/>
          <w:color w:val="212121"/>
          <w:szCs w:val="24"/>
        </w:rPr>
        <w:t>2014 δεν χρειάζονταν</w:t>
      </w:r>
      <w:r w:rsidRPr="00A774D6">
        <w:rPr>
          <w:rFonts w:eastAsia="Times New Roman"/>
          <w:color w:val="212121"/>
          <w:szCs w:val="24"/>
        </w:rPr>
        <w:t xml:space="preserve"> άλλες περικοπές των συντάξεων</w:t>
      </w:r>
      <w:r>
        <w:rPr>
          <w:rFonts w:eastAsia="Times New Roman"/>
          <w:color w:val="212121"/>
          <w:szCs w:val="24"/>
        </w:rPr>
        <w:t xml:space="preserve">. </w:t>
      </w:r>
    </w:p>
    <w:p w14:paraId="5FC2F533"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lastRenderedPageBreak/>
        <w:t>Καταθέτω</w:t>
      </w:r>
      <w:r w:rsidRPr="00A774D6">
        <w:rPr>
          <w:rFonts w:eastAsia="Times New Roman"/>
          <w:color w:val="212121"/>
          <w:szCs w:val="24"/>
        </w:rPr>
        <w:t xml:space="preserve"> την αναλογιστική μελέτη</w:t>
      </w:r>
      <w:r>
        <w:rPr>
          <w:rFonts w:eastAsia="Times New Roman"/>
          <w:color w:val="212121"/>
          <w:szCs w:val="24"/>
        </w:rPr>
        <w:t>. Π</w:t>
      </w:r>
      <w:r w:rsidRPr="00A774D6">
        <w:rPr>
          <w:rFonts w:eastAsia="Times New Roman"/>
          <w:color w:val="212121"/>
          <w:szCs w:val="24"/>
        </w:rPr>
        <w:t>αράκληση να δοθεί προς τον κ</w:t>
      </w:r>
      <w:r>
        <w:rPr>
          <w:rFonts w:eastAsia="Times New Roman"/>
          <w:color w:val="212121"/>
          <w:szCs w:val="24"/>
        </w:rPr>
        <w:t>. Τ</w:t>
      </w:r>
      <w:r w:rsidRPr="00A774D6">
        <w:rPr>
          <w:rFonts w:eastAsia="Times New Roman"/>
          <w:color w:val="212121"/>
          <w:szCs w:val="24"/>
        </w:rPr>
        <w:t>σακαλώτο</w:t>
      </w:r>
      <w:r>
        <w:rPr>
          <w:rFonts w:eastAsia="Times New Roman"/>
          <w:color w:val="212121"/>
          <w:szCs w:val="24"/>
        </w:rPr>
        <w:t xml:space="preserve">, </w:t>
      </w:r>
      <w:r w:rsidRPr="00A774D6">
        <w:rPr>
          <w:rFonts w:eastAsia="Times New Roman"/>
          <w:color w:val="212121"/>
          <w:szCs w:val="24"/>
        </w:rPr>
        <w:t xml:space="preserve">προς </w:t>
      </w:r>
      <w:r>
        <w:rPr>
          <w:rFonts w:eastAsia="Times New Roman"/>
          <w:color w:val="212121"/>
          <w:szCs w:val="24"/>
        </w:rPr>
        <w:t>τους Β</w:t>
      </w:r>
      <w:r w:rsidRPr="00A774D6">
        <w:rPr>
          <w:rFonts w:eastAsia="Times New Roman"/>
          <w:color w:val="212121"/>
          <w:szCs w:val="24"/>
        </w:rPr>
        <w:t xml:space="preserve">ουλευτές </w:t>
      </w:r>
      <w:r>
        <w:rPr>
          <w:rFonts w:eastAsia="Times New Roman"/>
          <w:color w:val="212121"/>
          <w:szCs w:val="24"/>
        </w:rPr>
        <w:t xml:space="preserve">του </w:t>
      </w:r>
      <w:r w:rsidRPr="00A774D6">
        <w:rPr>
          <w:rFonts w:eastAsia="Times New Roman"/>
          <w:color w:val="212121"/>
          <w:szCs w:val="24"/>
        </w:rPr>
        <w:t>ΣΥΡΙΖΑ</w:t>
      </w:r>
      <w:r>
        <w:rPr>
          <w:rFonts w:eastAsia="Times New Roman"/>
          <w:color w:val="212121"/>
          <w:szCs w:val="24"/>
        </w:rPr>
        <w:t>, επιτέλους να τη διαβάσουν,</w:t>
      </w:r>
      <w:r w:rsidRPr="00A774D6">
        <w:rPr>
          <w:rFonts w:eastAsia="Times New Roman"/>
          <w:color w:val="212121"/>
          <w:szCs w:val="24"/>
        </w:rPr>
        <w:t xml:space="preserve"> για να ξέρουν </w:t>
      </w:r>
      <w:r>
        <w:rPr>
          <w:rFonts w:eastAsia="Times New Roman"/>
          <w:color w:val="212121"/>
          <w:szCs w:val="24"/>
        </w:rPr>
        <w:t>τι</w:t>
      </w:r>
      <w:r w:rsidRPr="00A774D6">
        <w:rPr>
          <w:rFonts w:eastAsia="Times New Roman"/>
          <w:color w:val="212121"/>
          <w:szCs w:val="24"/>
        </w:rPr>
        <w:t xml:space="preserve"> μεγάλο έγκλημα έκαναν εις βάρος των συνταξιούχων </w:t>
      </w:r>
      <w:r w:rsidRPr="00A774D6">
        <w:rPr>
          <w:rFonts w:eastAsia="Times New Roman"/>
          <w:color w:val="212121"/>
          <w:szCs w:val="24"/>
        </w:rPr>
        <w:t>της χώρας και της εθνικής οικονομίας</w:t>
      </w:r>
      <w:r>
        <w:rPr>
          <w:rFonts w:eastAsia="Times New Roman"/>
          <w:color w:val="212121"/>
          <w:szCs w:val="24"/>
        </w:rPr>
        <w:t xml:space="preserve">. </w:t>
      </w:r>
    </w:p>
    <w:p w14:paraId="5FC2F534" w14:textId="77777777" w:rsidR="0020643A" w:rsidRDefault="00E84ECF">
      <w:pPr>
        <w:spacing w:line="600" w:lineRule="auto"/>
        <w:ind w:firstLine="720"/>
        <w:contextualSpacing/>
        <w:jc w:val="both"/>
        <w:rPr>
          <w:rFonts w:eastAsia="Times New Roman" w:cs="Times New Roman"/>
          <w:szCs w:val="24"/>
        </w:rPr>
      </w:pPr>
      <w:r w:rsidRPr="004B2E64">
        <w:rPr>
          <w:rFonts w:eastAsia="Times New Roman" w:cs="Times New Roman"/>
          <w:szCs w:val="24"/>
        </w:rPr>
        <w:t>(Στο σημείο</w:t>
      </w:r>
      <w:r>
        <w:rPr>
          <w:rFonts w:eastAsia="Times New Roman" w:cs="Times New Roman"/>
          <w:szCs w:val="24"/>
        </w:rPr>
        <w:t xml:space="preserve"> αυτό ο Βουλευτής κ. Ιωάννης Βρούτσης </w:t>
      </w:r>
      <w:r w:rsidRPr="004B2E64">
        <w:rPr>
          <w:rFonts w:eastAsia="Times New Roman" w:cs="Times New Roman"/>
          <w:szCs w:val="24"/>
        </w:rPr>
        <w:t>καταθέτει για τα Πρακτικά τ</w:t>
      </w:r>
      <w:r>
        <w:rPr>
          <w:rFonts w:eastAsia="Times New Roman" w:cs="Times New Roman"/>
          <w:szCs w:val="24"/>
        </w:rPr>
        <w:t>ην προαναφερθείσα μελέτη, η οποία βρίσκε</w:t>
      </w:r>
      <w:r w:rsidRPr="004B2E64">
        <w:rPr>
          <w:rFonts w:eastAsia="Times New Roman" w:cs="Times New Roman"/>
          <w:szCs w:val="24"/>
        </w:rPr>
        <w:t xml:space="preserve">ται στο </w:t>
      </w:r>
      <w:r>
        <w:rPr>
          <w:rFonts w:eastAsia="Times New Roman" w:cs="Times New Roman"/>
          <w:szCs w:val="24"/>
        </w:rPr>
        <w:t>α</w:t>
      </w:r>
      <w:r w:rsidRPr="004B2E64">
        <w:rPr>
          <w:rFonts w:eastAsia="Times New Roman" w:cs="Times New Roman"/>
          <w:szCs w:val="24"/>
        </w:rPr>
        <w:t>ρχείο του Τμήματος Γραμματείας της Διεύθυνσης Στενογραφίας και Πρακτικών της Βουλής)</w:t>
      </w:r>
    </w:p>
    <w:p w14:paraId="5FC2F535"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Τ</w:t>
      </w:r>
      <w:r w:rsidRPr="00A774D6">
        <w:rPr>
          <w:rFonts w:eastAsia="Times New Roman"/>
          <w:color w:val="212121"/>
          <w:szCs w:val="24"/>
        </w:rPr>
        <w:t>ην ίδι</w:t>
      </w:r>
      <w:r w:rsidRPr="00A774D6">
        <w:rPr>
          <w:rFonts w:eastAsia="Times New Roman"/>
          <w:color w:val="212121"/>
          <w:szCs w:val="24"/>
        </w:rPr>
        <w:t xml:space="preserve">α στιγμή </w:t>
      </w:r>
      <w:r>
        <w:rPr>
          <w:rFonts w:eastAsia="Times New Roman"/>
          <w:color w:val="212121"/>
          <w:szCs w:val="24"/>
        </w:rPr>
        <w:t>έρχομαι</w:t>
      </w:r>
      <w:r w:rsidRPr="00A774D6">
        <w:rPr>
          <w:rFonts w:eastAsia="Times New Roman"/>
          <w:color w:val="212121"/>
          <w:szCs w:val="24"/>
        </w:rPr>
        <w:t xml:space="preserve"> να πω μερικά πράγματα για τη ζώσα κατάσταση</w:t>
      </w:r>
      <w:r>
        <w:rPr>
          <w:rFonts w:eastAsia="Times New Roman"/>
          <w:color w:val="212121"/>
          <w:szCs w:val="24"/>
        </w:rPr>
        <w:t>.</w:t>
      </w:r>
      <w:r w:rsidRPr="00A774D6">
        <w:rPr>
          <w:rFonts w:eastAsia="Times New Roman"/>
          <w:color w:val="212121"/>
          <w:szCs w:val="24"/>
        </w:rPr>
        <w:t xml:space="preserve"> Ακούστε</w:t>
      </w:r>
      <w:r>
        <w:rPr>
          <w:rFonts w:eastAsia="Times New Roman"/>
          <w:color w:val="212121"/>
          <w:szCs w:val="24"/>
        </w:rPr>
        <w:t xml:space="preserve">: Τα 13,67 </w:t>
      </w:r>
      <w:r w:rsidRPr="00A774D6">
        <w:rPr>
          <w:rFonts w:eastAsia="Times New Roman"/>
          <w:color w:val="212121"/>
          <w:szCs w:val="24"/>
        </w:rPr>
        <w:t xml:space="preserve">δισεκατομμύρια </w:t>
      </w:r>
      <w:r>
        <w:rPr>
          <w:rFonts w:eastAsia="Times New Roman"/>
          <w:color w:val="212121"/>
          <w:szCs w:val="24"/>
        </w:rPr>
        <w:t xml:space="preserve">ευρώ </w:t>
      </w:r>
      <w:r w:rsidRPr="00A774D6">
        <w:rPr>
          <w:rFonts w:eastAsia="Times New Roman"/>
          <w:color w:val="212121"/>
          <w:szCs w:val="24"/>
        </w:rPr>
        <w:t xml:space="preserve">χρέη των ασφαλιστικών ταμείων τα </w:t>
      </w:r>
      <w:r>
        <w:rPr>
          <w:rFonts w:eastAsia="Times New Roman"/>
          <w:color w:val="212121"/>
          <w:szCs w:val="24"/>
        </w:rPr>
        <w:t xml:space="preserve">εκτοξεύσατε στα 34,3 δισεκατομμύρια ευρώ </w:t>
      </w:r>
      <w:r w:rsidRPr="00A774D6">
        <w:rPr>
          <w:rFonts w:eastAsia="Times New Roman"/>
          <w:color w:val="212121"/>
          <w:szCs w:val="24"/>
        </w:rPr>
        <w:t>με στοιχεία του ΚΕΑΟ</w:t>
      </w:r>
      <w:r>
        <w:rPr>
          <w:rFonts w:eastAsia="Times New Roman"/>
          <w:color w:val="212121"/>
          <w:szCs w:val="24"/>
        </w:rPr>
        <w:t>. Ξ</w:t>
      </w:r>
      <w:r w:rsidRPr="00A774D6">
        <w:rPr>
          <w:rFonts w:eastAsia="Times New Roman"/>
          <w:color w:val="212121"/>
          <w:szCs w:val="24"/>
        </w:rPr>
        <w:t xml:space="preserve">έρετε </w:t>
      </w:r>
      <w:r>
        <w:rPr>
          <w:rFonts w:eastAsia="Times New Roman"/>
          <w:color w:val="212121"/>
          <w:szCs w:val="24"/>
        </w:rPr>
        <w:t>ότι έχω την πατρότητα του ΚΕΑΟ ως</w:t>
      </w:r>
      <w:r w:rsidRPr="00A774D6">
        <w:rPr>
          <w:rFonts w:eastAsia="Times New Roman"/>
          <w:color w:val="212121"/>
          <w:szCs w:val="24"/>
        </w:rPr>
        <w:t xml:space="preserve"> Υπουργός Εργασίας</w:t>
      </w:r>
      <w:r>
        <w:rPr>
          <w:rFonts w:eastAsia="Times New Roman"/>
          <w:color w:val="212121"/>
          <w:szCs w:val="24"/>
        </w:rPr>
        <w:t xml:space="preserve">, </w:t>
      </w:r>
      <w:r w:rsidRPr="00A774D6">
        <w:rPr>
          <w:rFonts w:eastAsia="Times New Roman"/>
          <w:color w:val="212121"/>
          <w:szCs w:val="24"/>
        </w:rPr>
        <w:t>εγώ το δημιούργησα</w:t>
      </w:r>
      <w:r>
        <w:rPr>
          <w:rFonts w:eastAsia="Times New Roman"/>
          <w:color w:val="212121"/>
          <w:szCs w:val="24"/>
        </w:rPr>
        <w:t xml:space="preserve">. Καταγγέλλατε ότι θα </w:t>
      </w:r>
      <w:r w:rsidRPr="00A774D6">
        <w:rPr>
          <w:rFonts w:eastAsia="Times New Roman"/>
          <w:color w:val="212121"/>
          <w:szCs w:val="24"/>
        </w:rPr>
        <w:t xml:space="preserve">το κάψετε </w:t>
      </w:r>
      <w:r>
        <w:rPr>
          <w:rFonts w:eastAsia="Times New Roman"/>
          <w:color w:val="212121"/>
          <w:szCs w:val="24"/>
        </w:rPr>
        <w:t xml:space="preserve">και </w:t>
      </w:r>
      <w:r w:rsidRPr="00A774D6">
        <w:rPr>
          <w:rFonts w:eastAsia="Times New Roman"/>
          <w:color w:val="212121"/>
          <w:szCs w:val="24"/>
        </w:rPr>
        <w:t>τώρα το χρησιμοποιείτε</w:t>
      </w:r>
      <w:r>
        <w:rPr>
          <w:rFonts w:eastAsia="Times New Roman"/>
          <w:color w:val="212121"/>
          <w:szCs w:val="24"/>
        </w:rPr>
        <w:t>, αλλά κ</w:t>
      </w:r>
      <w:r w:rsidRPr="00A774D6">
        <w:rPr>
          <w:rFonts w:eastAsia="Times New Roman"/>
          <w:color w:val="212121"/>
          <w:szCs w:val="24"/>
        </w:rPr>
        <w:t>αλά κάνετε και το κρατάτε</w:t>
      </w:r>
      <w:r>
        <w:rPr>
          <w:rFonts w:eastAsia="Times New Roman"/>
          <w:color w:val="212121"/>
          <w:szCs w:val="24"/>
        </w:rPr>
        <w:t>. Θ</w:t>
      </w:r>
      <w:r w:rsidRPr="00A774D6">
        <w:rPr>
          <w:rFonts w:eastAsia="Times New Roman"/>
          <w:color w:val="212121"/>
          <w:szCs w:val="24"/>
        </w:rPr>
        <w:t xml:space="preserve">α </w:t>
      </w:r>
      <w:r>
        <w:rPr>
          <w:rFonts w:eastAsia="Times New Roman"/>
          <w:color w:val="212121"/>
          <w:szCs w:val="24"/>
        </w:rPr>
        <w:t xml:space="preserve">είχε </w:t>
      </w:r>
      <w:r w:rsidRPr="00A774D6">
        <w:rPr>
          <w:rFonts w:eastAsia="Times New Roman"/>
          <w:color w:val="212121"/>
          <w:szCs w:val="24"/>
        </w:rPr>
        <w:t xml:space="preserve">τιναχτεί στον αέρα </w:t>
      </w:r>
      <w:r>
        <w:rPr>
          <w:rFonts w:eastAsia="Times New Roman"/>
          <w:color w:val="212121"/>
          <w:szCs w:val="24"/>
        </w:rPr>
        <w:t xml:space="preserve">η </w:t>
      </w:r>
      <w:r w:rsidRPr="00A774D6">
        <w:rPr>
          <w:rFonts w:eastAsia="Times New Roman"/>
          <w:color w:val="212121"/>
          <w:szCs w:val="24"/>
        </w:rPr>
        <w:t>οικονομία χωρίς αυτό</w:t>
      </w:r>
      <w:r>
        <w:rPr>
          <w:rFonts w:eastAsia="Times New Roman"/>
          <w:color w:val="212121"/>
          <w:szCs w:val="24"/>
        </w:rPr>
        <w:t>.</w:t>
      </w:r>
    </w:p>
    <w:p w14:paraId="5FC2F536"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Κ</w:t>
      </w:r>
      <w:r w:rsidRPr="00A774D6">
        <w:rPr>
          <w:rFonts w:eastAsia="Times New Roman"/>
          <w:color w:val="212121"/>
          <w:szCs w:val="24"/>
        </w:rPr>
        <w:t>αταθέτω αυτό το στοιχείο</w:t>
      </w:r>
      <w:r>
        <w:rPr>
          <w:rFonts w:eastAsia="Times New Roman"/>
          <w:color w:val="212121"/>
          <w:szCs w:val="24"/>
        </w:rPr>
        <w:t xml:space="preserve">. Πάρτε το, παρακαλώ. </w:t>
      </w:r>
    </w:p>
    <w:p w14:paraId="5FC2F537" w14:textId="77777777" w:rsidR="0020643A" w:rsidRDefault="00E84ECF">
      <w:pPr>
        <w:spacing w:line="600" w:lineRule="auto"/>
        <w:ind w:firstLine="720"/>
        <w:contextualSpacing/>
        <w:jc w:val="both"/>
        <w:rPr>
          <w:rFonts w:eastAsia="Times New Roman" w:cs="Times New Roman"/>
          <w:szCs w:val="24"/>
        </w:rPr>
      </w:pPr>
      <w:r w:rsidRPr="004B2E64">
        <w:rPr>
          <w:rFonts w:eastAsia="Times New Roman" w:cs="Times New Roman"/>
          <w:szCs w:val="24"/>
        </w:rPr>
        <w:lastRenderedPageBreak/>
        <w:t>(Στο σημείο</w:t>
      </w:r>
      <w:r>
        <w:rPr>
          <w:rFonts w:eastAsia="Times New Roman" w:cs="Times New Roman"/>
          <w:szCs w:val="24"/>
        </w:rPr>
        <w:t xml:space="preserve"> αυτό ο Βουλευτής κ. Ιωάννης Βρούτσ</w:t>
      </w:r>
      <w:r>
        <w:rPr>
          <w:rFonts w:eastAsia="Times New Roman" w:cs="Times New Roman"/>
          <w:szCs w:val="24"/>
        </w:rPr>
        <w:t xml:space="preserve">ης </w:t>
      </w:r>
      <w:r w:rsidRPr="004B2E64">
        <w:rPr>
          <w:rFonts w:eastAsia="Times New Roman" w:cs="Times New Roman"/>
          <w:szCs w:val="24"/>
        </w:rPr>
        <w:t>καταθέτει για τα Πρακτικά τ</w:t>
      </w:r>
      <w:r>
        <w:rPr>
          <w:rFonts w:eastAsia="Times New Roman" w:cs="Times New Roman"/>
          <w:szCs w:val="24"/>
        </w:rPr>
        <w:t>ο προαναφερθέν έγγραφο, το οποίο βρίσκε</w:t>
      </w:r>
      <w:r w:rsidRPr="004B2E64">
        <w:rPr>
          <w:rFonts w:eastAsia="Times New Roman" w:cs="Times New Roman"/>
          <w:szCs w:val="24"/>
        </w:rPr>
        <w:t xml:space="preserve">ται στο </w:t>
      </w:r>
      <w:r>
        <w:rPr>
          <w:rFonts w:eastAsia="Times New Roman" w:cs="Times New Roman"/>
          <w:szCs w:val="24"/>
        </w:rPr>
        <w:t>α</w:t>
      </w:r>
      <w:r w:rsidRPr="004B2E64">
        <w:rPr>
          <w:rFonts w:eastAsia="Times New Roman" w:cs="Times New Roman"/>
          <w:szCs w:val="24"/>
        </w:rPr>
        <w:t>ρχείο του Τμήματος Γραμματείας της Διεύθυνσης Στενογραφίας και Πρακτικών της Βουλής)</w:t>
      </w:r>
    </w:p>
    <w:p w14:paraId="5FC2F538"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Εκτοξεύσατε τη μερική απασχόληση στο 6</w:t>
      </w:r>
      <w:r w:rsidRPr="00A774D6">
        <w:rPr>
          <w:rFonts w:eastAsia="Times New Roman"/>
          <w:color w:val="212121"/>
          <w:szCs w:val="24"/>
        </w:rPr>
        <w:t>2,05%</w:t>
      </w:r>
      <w:r>
        <w:rPr>
          <w:rFonts w:eastAsia="Times New Roman"/>
          <w:color w:val="212121"/>
          <w:szCs w:val="24"/>
        </w:rPr>
        <w:t xml:space="preserve"> </w:t>
      </w:r>
      <w:r w:rsidRPr="00A774D6">
        <w:rPr>
          <w:rFonts w:eastAsia="Times New Roman"/>
          <w:color w:val="212121"/>
          <w:szCs w:val="24"/>
        </w:rPr>
        <w:t>για πρώτη φορά στην ιστορία της αγοράς εργασίας</w:t>
      </w:r>
      <w:r>
        <w:rPr>
          <w:rFonts w:eastAsia="Times New Roman"/>
          <w:color w:val="212121"/>
          <w:szCs w:val="24"/>
        </w:rPr>
        <w:t xml:space="preserve">. </w:t>
      </w:r>
    </w:p>
    <w:p w14:paraId="5FC2F539"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Το καταθέτω.</w:t>
      </w:r>
    </w:p>
    <w:p w14:paraId="5FC2F53A" w14:textId="77777777" w:rsidR="0020643A" w:rsidRDefault="00E84ECF">
      <w:pPr>
        <w:spacing w:line="600" w:lineRule="auto"/>
        <w:ind w:firstLine="720"/>
        <w:contextualSpacing/>
        <w:jc w:val="both"/>
        <w:rPr>
          <w:rFonts w:eastAsia="Times New Roman" w:cs="Times New Roman"/>
          <w:szCs w:val="24"/>
        </w:rPr>
      </w:pPr>
      <w:r w:rsidRPr="004B2E64">
        <w:rPr>
          <w:rFonts w:eastAsia="Times New Roman" w:cs="Times New Roman"/>
          <w:szCs w:val="24"/>
        </w:rPr>
        <w:t>(Στο σημείο</w:t>
      </w:r>
      <w:r>
        <w:rPr>
          <w:rFonts w:eastAsia="Times New Roman" w:cs="Times New Roman"/>
          <w:szCs w:val="24"/>
        </w:rPr>
        <w:t xml:space="preserve"> αυτό ο Βουλευτής κ. Ιωάννης Βρούτσης </w:t>
      </w:r>
      <w:r w:rsidRPr="004B2E64">
        <w:rPr>
          <w:rFonts w:eastAsia="Times New Roman" w:cs="Times New Roman"/>
          <w:szCs w:val="24"/>
        </w:rPr>
        <w:t>καταθέτει για τα Πρακτικά τ</w:t>
      </w:r>
      <w:r>
        <w:rPr>
          <w:rFonts w:eastAsia="Times New Roman" w:cs="Times New Roman"/>
          <w:szCs w:val="24"/>
        </w:rPr>
        <w:t>ο προαναφερθέν έγγραφο, το οποίο βρίσκε</w:t>
      </w:r>
      <w:r w:rsidRPr="004B2E64">
        <w:rPr>
          <w:rFonts w:eastAsia="Times New Roman" w:cs="Times New Roman"/>
          <w:szCs w:val="24"/>
        </w:rPr>
        <w:t xml:space="preserve">ται στο </w:t>
      </w:r>
      <w:r>
        <w:rPr>
          <w:rFonts w:eastAsia="Times New Roman" w:cs="Times New Roman"/>
          <w:szCs w:val="24"/>
        </w:rPr>
        <w:t>α</w:t>
      </w:r>
      <w:r w:rsidRPr="004B2E64">
        <w:rPr>
          <w:rFonts w:eastAsia="Times New Roman" w:cs="Times New Roman"/>
          <w:szCs w:val="24"/>
        </w:rPr>
        <w:t>ρχείο του Τμήματος Γραμματείας της Διεύθυνσης Στενογραφίας και Πρακτικών της Βουλής)</w:t>
      </w:r>
    </w:p>
    <w:p w14:paraId="5FC2F53B" w14:textId="77777777" w:rsidR="0020643A" w:rsidRDefault="00E84ECF">
      <w:pPr>
        <w:spacing w:line="600" w:lineRule="auto"/>
        <w:ind w:firstLine="720"/>
        <w:contextualSpacing/>
        <w:jc w:val="both"/>
        <w:rPr>
          <w:rFonts w:eastAsia="Times New Roman"/>
          <w:szCs w:val="24"/>
        </w:rPr>
      </w:pPr>
      <w:r>
        <w:rPr>
          <w:rFonts w:eastAsia="Times New Roman"/>
          <w:szCs w:val="24"/>
        </w:rPr>
        <w:t xml:space="preserve">Σύμφωνα με την έκθεση του </w:t>
      </w:r>
      <w:r>
        <w:rPr>
          <w:rFonts w:eastAsia="Times New Roman"/>
          <w:szCs w:val="24"/>
          <w:lang w:val="en-US"/>
        </w:rPr>
        <w:t>ILO</w:t>
      </w:r>
      <w:r>
        <w:rPr>
          <w:rFonts w:eastAsia="Times New Roman"/>
          <w:szCs w:val="24"/>
        </w:rPr>
        <w:t>,</w:t>
      </w:r>
      <w:r w:rsidRPr="007656FE">
        <w:rPr>
          <w:rFonts w:eastAsia="Times New Roman"/>
          <w:szCs w:val="24"/>
        </w:rPr>
        <w:t xml:space="preserve"> </w:t>
      </w:r>
      <w:r>
        <w:rPr>
          <w:rFonts w:eastAsia="Times New Roman"/>
          <w:szCs w:val="24"/>
        </w:rPr>
        <w:t xml:space="preserve">που επικαλείστε, φαίνεται ότι οι μισθοί το 2014 ανέβηκαν κατά 1,9% και επί ΣΥΡΙΖΑ το 2017 με το </w:t>
      </w:r>
      <w:r>
        <w:rPr>
          <w:rFonts w:eastAsia="Times New Roman"/>
          <w:szCs w:val="24"/>
          <w:lang w:val="en-US"/>
        </w:rPr>
        <w:t>ILO</w:t>
      </w:r>
      <w:r>
        <w:rPr>
          <w:rFonts w:eastAsia="Times New Roman"/>
          <w:szCs w:val="24"/>
        </w:rPr>
        <w:t xml:space="preserve"> μειώθηκαν κατά 3,5% οι μισθοί των εργαζομένων στον ιδιωτικό τομέα. Το καταθέτω κι αυτό.</w:t>
      </w:r>
    </w:p>
    <w:p w14:paraId="5FC2F53C" w14:textId="77777777" w:rsidR="0020643A" w:rsidRDefault="00E84ECF">
      <w:pPr>
        <w:spacing w:line="600" w:lineRule="auto"/>
        <w:ind w:firstLine="720"/>
        <w:contextualSpacing/>
        <w:jc w:val="both"/>
        <w:rPr>
          <w:rFonts w:eastAsia="Times New Roman"/>
          <w:szCs w:val="24"/>
        </w:rPr>
      </w:pPr>
      <w:r>
        <w:rPr>
          <w:rFonts w:eastAsia="Times New Roman"/>
          <w:szCs w:val="24"/>
        </w:rPr>
        <w:t>(Στο σημείο αυτό ο Βουλευτής κ. Ιωάννης Βρούτσης καταθέτει για τα Πρ</w:t>
      </w:r>
      <w:r>
        <w:rPr>
          <w:rFonts w:eastAsia="Times New Roman"/>
          <w:szCs w:val="24"/>
        </w:rPr>
        <w:t xml:space="preserve">ακτικά το προαναφερθέν έγγραφο, το οποίο βρίσκεται στο </w:t>
      </w:r>
      <w:r>
        <w:rPr>
          <w:rFonts w:eastAsia="Times New Roman"/>
          <w:szCs w:val="24"/>
        </w:rPr>
        <w:t xml:space="preserve">αρχείο </w:t>
      </w:r>
      <w:r>
        <w:rPr>
          <w:rFonts w:eastAsia="Times New Roman"/>
          <w:szCs w:val="24"/>
        </w:rPr>
        <w:t>του Τμήματος Γραμματείας της Διεύθυνσης Στενογραφίας και Πρακτικών της Βουλής)</w:t>
      </w:r>
    </w:p>
    <w:p w14:paraId="5FC2F53D" w14:textId="77777777" w:rsidR="0020643A" w:rsidRDefault="00E84ECF">
      <w:pPr>
        <w:spacing w:line="600" w:lineRule="auto"/>
        <w:ind w:firstLine="720"/>
        <w:contextualSpacing/>
        <w:jc w:val="both"/>
        <w:rPr>
          <w:rFonts w:eastAsia="Times New Roman"/>
          <w:szCs w:val="24"/>
        </w:rPr>
      </w:pPr>
      <w:r>
        <w:rPr>
          <w:rFonts w:eastAsia="Times New Roman"/>
          <w:szCs w:val="24"/>
        </w:rPr>
        <w:lastRenderedPageBreak/>
        <w:t xml:space="preserve">Καταθέτω την έκθεση της </w:t>
      </w:r>
      <w:r>
        <w:rPr>
          <w:rFonts w:eastAsia="Times New Roman"/>
          <w:szCs w:val="24"/>
          <w:lang w:val="en-US"/>
        </w:rPr>
        <w:t>Eurostat</w:t>
      </w:r>
      <w:r w:rsidRPr="00651935">
        <w:rPr>
          <w:rFonts w:eastAsia="Times New Roman"/>
          <w:szCs w:val="24"/>
        </w:rPr>
        <w:t xml:space="preserve"> </w:t>
      </w:r>
      <w:r>
        <w:rPr>
          <w:rFonts w:eastAsia="Times New Roman"/>
          <w:szCs w:val="24"/>
        </w:rPr>
        <w:t xml:space="preserve">για τη φτώχεια. Η </w:t>
      </w:r>
      <w:r>
        <w:rPr>
          <w:rFonts w:eastAsia="Times New Roman"/>
          <w:szCs w:val="24"/>
          <w:lang w:val="en-US"/>
        </w:rPr>
        <w:t>Eurostat</w:t>
      </w:r>
      <w:r>
        <w:rPr>
          <w:rFonts w:eastAsia="Times New Roman"/>
          <w:szCs w:val="24"/>
        </w:rPr>
        <w:t xml:space="preserve"> λέει ότι η Ελλάδα είναι η τελευταία χώρα στην Ευρώπη</w:t>
      </w:r>
      <w:r>
        <w:rPr>
          <w:rFonts w:eastAsia="Times New Roman"/>
          <w:szCs w:val="24"/>
        </w:rPr>
        <w:t>,</w:t>
      </w:r>
      <w:r>
        <w:rPr>
          <w:rFonts w:eastAsia="Times New Roman"/>
          <w:szCs w:val="24"/>
        </w:rPr>
        <w:t xml:space="preserve"> όσον αφορά στην αντιμετώπιση της φτώχειας. Το καταθέτω κι αυτό για να δείξω τη γύμνια σας και την ανικανότητά σας.</w:t>
      </w:r>
    </w:p>
    <w:p w14:paraId="5FC2F53E" w14:textId="77777777" w:rsidR="0020643A" w:rsidRDefault="00E84ECF">
      <w:pPr>
        <w:spacing w:line="600" w:lineRule="auto"/>
        <w:ind w:firstLine="720"/>
        <w:contextualSpacing/>
        <w:jc w:val="both"/>
        <w:rPr>
          <w:rFonts w:eastAsia="Times New Roman"/>
          <w:szCs w:val="24"/>
        </w:rPr>
      </w:pPr>
      <w:r>
        <w:rPr>
          <w:rFonts w:eastAsia="Times New Roman"/>
          <w:szCs w:val="24"/>
        </w:rPr>
        <w:t xml:space="preserve">(Στο σημείο αυτό ο Βουλευτής κ. Ιωάννης Βρούτσης καταθέτει για τα Πρακτικά το προαναφερθέν έγγραφο, το οποίο βρίσκεται στο </w:t>
      </w:r>
      <w:r>
        <w:rPr>
          <w:rFonts w:eastAsia="Times New Roman"/>
          <w:szCs w:val="24"/>
        </w:rPr>
        <w:t xml:space="preserve">αρχείο </w:t>
      </w:r>
      <w:r>
        <w:rPr>
          <w:rFonts w:eastAsia="Times New Roman"/>
          <w:szCs w:val="24"/>
        </w:rPr>
        <w:t>του Τμήματ</w:t>
      </w:r>
      <w:r>
        <w:rPr>
          <w:rFonts w:eastAsia="Times New Roman"/>
          <w:szCs w:val="24"/>
        </w:rPr>
        <w:t>ος Γραμματείας της Διεύθυνσης Στενογραφίας και Πρακτικών της Βουλής)</w:t>
      </w:r>
    </w:p>
    <w:p w14:paraId="5FC2F53F" w14:textId="77777777" w:rsidR="0020643A" w:rsidRDefault="00E84ECF">
      <w:pPr>
        <w:spacing w:line="600" w:lineRule="auto"/>
        <w:ind w:firstLine="720"/>
        <w:contextualSpacing/>
        <w:jc w:val="both"/>
        <w:rPr>
          <w:rFonts w:eastAsia="Times New Roman"/>
          <w:szCs w:val="24"/>
        </w:rPr>
      </w:pPr>
      <w:r>
        <w:rPr>
          <w:rFonts w:eastAsia="Times New Roman"/>
          <w:szCs w:val="24"/>
        </w:rPr>
        <w:t>Κυρίες και κύριοι συνάδελφοι, θα πω μια κουβέντα για τον προϋπολογισμό του ΕΦΚΑ προς την Εθνική Αντιπροσωπεία</w:t>
      </w:r>
      <w:r>
        <w:rPr>
          <w:rFonts w:eastAsia="Times New Roman"/>
          <w:szCs w:val="24"/>
        </w:rPr>
        <w:t>,</w:t>
      </w:r>
      <w:r>
        <w:rPr>
          <w:rFonts w:eastAsia="Times New Roman"/>
          <w:szCs w:val="24"/>
        </w:rPr>
        <w:t xml:space="preserve"> συνολικά. Ο προϋπολογισμός του ΕΦΚΑ</w:t>
      </w:r>
      <w:r>
        <w:rPr>
          <w:rFonts w:eastAsia="Times New Roman"/>
          <w:szCs w:val="24"/>
        </w:rPr>
        <w:t>,</w:t>
      </w:r>
      <w:r>
        <w:rPr>
          <w:rFonts w:eastAsia="Times New Roman"/>
          <w:szCs w:val="24"/>
        </w:rPr>
        <w:t xml:space="preserve"> που κατατέθηκε –τον οποίο καταθέτω</w:t>
      </w:r>
      <w:r>
        <w:rPr>
          <w:rFonts w:eastAsia="Times New Roman"/>
          <w:szCs w:val="24"/>
        </w:rPr>
        <w:t>,</w:t>
      </w:r>
      <w:r>
        <w:rPr>
          <w:rFonts w:eastAsia="Times New Roman"/>
          <w:szCs w:val="24"/>
        </w:rPr>
        <w:t>, δι</w:t>
      </w:r>
      <w:r>
        <w:rPr>
          <w:rFonts w:eastAsia="Times New Roman"/>
          <w:szCs w:val="24"/>
        </w:rPr>
        <w:t xml:space="preserve">κός σας προϋπολογισμός είναι- ακούστε τι κάνει. </w:t>
      </w:r>
    </w:p>
    <w:p w14:paraId="5FC2F540" w14:textId="77777777" w:rsidR="0020643A" w:rsidRDefault="00E84ECF">
      <w:pPr>
        <w:spacing w:line="600" w:lineRule="auto"/>
        <w:ind w:firstLine="720"/>
        <w:contextualSpacing/>
        <w:jc w:val="both"/>
        <w:rPr>
          <w:rFonts w:eastAsia="Times New Roman"/>
          <w:szCs w:val="24"/>
        </w:rPr>
      </w:pPr>
      <w:r>
        <w:rPr>
          <w:rFonts w:eastAsia="Times New Roman"/>
          <w:szCs w:val="24"/>
        </w:rPr>
        <w:t xml:space="preserve">(Στο σημείο αυτό ο Βουλευτής κ. Ιωάννης Βρούτσης καταθέτει για τα Πρακτικά το προαναφερθέν έγγραφο, το οποίο βρίσκεται στο </w:t>
      </w:r>
      <w:r>
        <w:rPr>
          <w:rFonts w:eastAsia="Times New Roman"/>
          <w:szCs w:val="24"/>
        </w:rPr>
        <w:t xml:space="preserve">αρχείο </w:t>
      </w:r>
      <w:r>
        <w:rPr>
          <w:rFonts w:eastAsia="Times New Roman"/>
          <w:szCs w:val="24"/>
        </w:rPr>
        <w:t>του Τμήματος Γραμματείας της Διεύθυνσης Στενογραφίας και Πρακτικών της Βουλής</w:t>
      </w:r>
      <w:r>
        <w:rPr>
          <w:rFonts w:eastAsia="Times New Roman"/>
          <w:szCs w:val="24"/>
        </w:rPr>
        <w:t>)</w:t>
      </w:r>
    </w:p>
    <w:p w14:paraId="5FC2F541" w14:textId="77777777" w:rsidR="0020643A" w:rsidRDefault="00E84ECF">
      <w:pPr>
        <w:spacing w:line="600" w:lineRule="auto"/>
        <w:ind w:firstLine="720"/>
        <w:contextualSpacing/>
        <w:jc w:val="both"/>
        <w:rPr>
          <w:rFonts w:eastAsia="Times New Roman"/>
          <w:szCs w:val="24"/>
        </w:rPr>
      </w:pPr>
      <w:r>
        <w:rPr>
          <w:rFonts w:eastAsia="Times New Roman"/>
          <w:szCs w:val="24"/>
        </w:rPr>
        <w:t>Πρώτον, ενσωματώνει όλες τις προηγούμενες μειώσεις των προηγούμενων μνημονίων. Άρα</w:t>
      </w:r>
      <w:r>
        <w:rPr>
          <w:rFonts w:eastAsia="Times New Roman"/>
          <w:szCs w:val="24"/>
        </w:rPr>
        <w:t>,</w:t>
      </w:r>
      <w:r>
        <w:rPr>
          <w:rFonts w:eastAsia="Times New Roman"/>
          <w:szCs w:val="24"/>
        </w:rPr>
        <w:t xml:space="preserve"> μη μιλάτε περί περικοπών </w:t>
      </w:r>
      <w:r>
        <w:rPr>
          <w:rFonts w:eastAsia="Times New Roman"/>
          <w:szCs w:val="24"/>
        </w:rPr>
        <w:lastRenderedPageBreak/>
        <w:t>των παλαιότερων. Τις ενσωματώσατε</w:t>
      </w:r>
      <w:r>
        <w:rPr>
          <w:rFonts w:eastAsia="Times New Roman"/>
          <w:szCs w:val="24"/>
        </w:rPr>
        <w:t>,</w:t>
      </w:r>
      <w:r>
        <w:rPr>
          <w:rFonts w:eastAsia="Times New Roman"/>
          <w:szCs w:val="24"/>
        </w:rPr>
        <w:t xml:space="preserve"> μέσω του νόμου Κατρούγκαλου. Τις αφομοιώσατε, τις κάνατε κτήμα σας. </w:t>
      </w:r>
    </w:p>
    <w:p w14:paraId="5FC2F542" w14:textId="77777777" w:rsidR="0020643A" w:rsidRDefault="00E84ECF">
      <w:pPr>
        <w:spacing w:line="600" w:lineRule="auto"/>
        <w:ind w:firstLine="720"/>
        <w:contextualSpacing/>
        <w:jc w:val="both"/>
        <w:rPr>
          <w:rFonts w:eastAsia="Times New Roman"/>
          <w:szCs w:val="24"/>
        </w:rPr>
      </w:pPr>
      <w:r>
        <w:rPr>
          <w:rFonts w:eastAsia="Times New Roman"/>
          <w:szCs w:val="24"/>
        </w:rPr>
        <w:t xml:space="preserve">Δεύτερον, εμφανίζονται οι νέες περικοπές </w:t>
      </w:r>
      <w:r>
        <w:rPr>
          <w:rFonts w:eastAsia="Times New Roman"/>
          <w:szCs w:val="24"/>
        </w:rPr>
        <w:t xml:space="preserve">των συντάξεων, 35% στις κύριες συντάξεις. Στον προϋπολογισμό του ΕΦΚΑ του ΣΥΡΙΖΑ είναι αυτά. </w:t>
      </w:r>
    </w:p>
    <w:p w14:paraId="5FC2F543" w14:textId="77777777" w:rsidR="0020643A" w:rsidRDefault="00E84ECF">
      <w:pPr>
        <w:spacing w:line="600" w:lineRule="auto"/>
        <w:ind w:firstLine="720"/>
        <w:contextualSpacing/>
        <w:jc w:val="both"/>
        <w:rPr>
          <w:rFonts w:eastAsia="Times New Roman"/>
          <w:szCs w:val="24"/>
        </w:rPr>
      </w:pPr>
      <w:r>
        <w:rPr>
          <w:rFonts w:eastAsia="Times New Roman"/>
          <w:szCs w:val="24"/>
        </w:rPr>
        <w:t>Τρίτον, εμφανίζεται η πολιτική απάτη και η λαθροχειρία του ΣΥΡΙΖΑ, διότι στον προϋπολογισμό του ΕΦΚΑ</w:t>
      </w:r>
      <w:r>
        <w:rPr>
          <w:rFonts w:eastAsia="Times New Roman"/>
          <w:szCs w:val="24"/>
        </w:rPr>
        <w:t>,</w:t>
      </w:r>
      <w:r>
        <w:rPr>
          <w:rFonts w:eastAsia="Times New Roman"/>
          <w:szCs w:val="24"/>
        </w:rPr>
        <w:t xml:space="preserve"> που κατέθεσα</w:t>
      </w:r>
      <w:r>
        <w:rPr>
          <w:rFonts w:eastAsia="Times New Roman"/>
          <w:szCs w:val="24"/>
        </w:rPr>
        <w:t>,</w:t>
      </w:r>
      <w:r>
        <w:rPr>
          <w:rFonts w:eastAsia="Times New Roman"/>
          <w:szCs w:val="24"/>
        </w:rPr>
        <w:t xml:space="preserve"> εμφανίζεται ότι δεν υπάρχουν πλεονάσματα το 20</w:t>
      </w:r>
      <w:r>
        <w:rPr>
          <w:rFonts w:eastAsia="Times New Roman"/>
          <w:szCs w:val="24"/>
        </w:rPr>
        <w:t>17 και το 2018. Ελλείμματα υπάρχουν.</w:t>
      </w:r>
    </w:p>
    <w:p w14:paraId="5FC2F544" w14:textId="77777777" w:rsidR="0020643A" w:rsidRDefault="00E84ECF">
      <w:pPr>
        <w:spacing w:line="600" w:lineRule="auto"/>
        <w:ind w:firstLine="720"/>
        <w:contextualSpacing/>
        <w:jc w:val="both"/>
        <w:rPr>
          <w:rFonts w:eastAsia="Times New Roman"/>
          <w:szCs w:val="24"/>
        </w:rPr>
      </w:pPr>
      <w:r>
        <w:rPr>
          <w:rFonts w:eastAsia="Times New Roman"/>
          <w:szCs w:val="24"/>
        </w:rPr>
        <w:t>Τέταρτον, ο προϋπολογισμός του ΕΦΚΑ, όπως τον καταθέσατε, κύριοι συνάδελφοι του ΣΥΡΙΖΑ, το 2019 θα χρειαστεί γενναία χρηματοδότηση και δεν έχει πλεόνασμα 256 εκατομμύρια, όπως λέτε, αλλά θα έχει ένα πολύ μεγάλο έλλειμμα</w:t>
      </w:r>
      <w:r>
        <w:rPr>
          <w:rFonts w:eastAsia="Times New Roman"/>
          <w:szCs w:val="24"/>
        </w:rPr>
        <w:t>, το οποίο θα καλύψετε. Προσέξτε</w:t>
      </w:r>
      <w:r w:rsidRPr="00F5232D">
        <w:rPr>
          <w:rFonts w:eastAsia="Times New Roman"/>
          <w:szCs w:val="24"/>
        </w:rPr>
        <w:t xml:space="preserve">: </w:t>
      </w:r>
      <w:r>
        <w:rPr>
          <w:rFonts w:eastAsia="Times New Roman"/>
          <w:szCs w:val="24"/>
        </w:rPr>
        <w:t xml:space="preserve">Δεν λέω ότι θα τιναχθεί στον αέρα. Εμείς δεν είμαστε ΣΥΡΙΖΑ να λέμε αμπελοφιλοσοφίες και λόγια του αέρα. Θα χρηματοδοτηθεί από τον κρατικό </w:t>
      </w:r>
      <w:r>
        <w:rPr>
          <w:rFonts w:eastAsia="Times New Roman"/>
          <w:szCs w:val="24"/>
        </w:rPr>
        <w:t>π</w:t>
      </w:r>
      <w:r>
        <w:rPr>
          <w:rFonts w:eastAsia="Times New Roman"/>
          <w:szCs w:val="24"/>
        </w:rPr>
        <w:t>ροϋπολογισμό. Καλά θα κάνει, αλλά έχει έλλειμμα.</w:t>
      </w:r>
    </w:p>
    <w:p w14:paraId="5FC2F545" w14:textId="77777777" w:rsidR="0020643A" w:rsidRDefault="00E84ECF">
      <w:pPr>
        <w:spacing w:line="600" w:lineRule="auto"/>
        <w:ind w:firstLine="720"/>
        <w:contextualSpacing/>
        <w:jc w:val="both"/>
        <w:rPr>
          <w:rFonts w:eastAsia="Times New Roman"/>
          <w:szCs w:val="24"/>
        </w:rPr>
      </w:pPr>
      <w:r>
        <w:rPr>
          <w:rFonts w:eastAsia="Times New Roman"/>
          <w:szCs w:val="24"/>
        </w:rPr>
        <w:t>Έρχομαι να μιλήσω συγκεκριμένα. Λ</w:t>
      </w:r>
      <w:r>
        <w:rPr>
          <w:rFonts w:eastAsia="Times New Roman"/>
          <w:szCs w:val="24"/>
        </w:rPr>
        <w:t xml:space="preserve">έτε ότι το 2017 είχατε πλεόνασμα 715 εκατομμύρια. Εάν κοιτάξετε στον κωδικό 6000, </w:t>
      </w:r>
      <w:r>
        <w:rPr>
          <w:rFonts w:eastAsia="Times New Roman"/>
          <w:szCs w:val="24"/>
        </w:rPr>
        <w:lastRenderedPageBreak/>
        <w:t>θα δείτε ότι δώσατε έκτακτη χρηματοδότηση 1 δισεκατομμύριο. Ουσιαστικά</w:t>
      </w:r>
      <w:r>
        <w:rPr>
          <w:rFonts w:eastAsia="Times New Roman"/>
          <w:szCs w:val="24"/>
        </w:rPr>
        <w:t>,</w:t>
      </w:r>
      <w:r>
        <w:rPr>
          <w:rFonts w:eastAsia="Times New Roman"/>
          <w:szCs w:val="24"/>
        </w:rPr>
        <w:t xml:space="preserve"> πήρατε λεφτά, τα βάλατε και τα εμφανίζετε για πλεόνασμα, ενώ είναι έλλειμμα. Τριακόσια εκατομμύρια έλλ</w:t>
      </w:r>
      <w:r>
        <w:rPr>
          <w:rFonts w:eastAsia="Times New Roman"/>
          <w:szCs w:val="24"/>
        </w:rPr>
        <w:t>ειμμα το 2017 ο ΕΦΚΑ, το 2018 581 εκατομμύρια πλεόνασμα. Πήρατε 1 δισεκατομμύριο πάλι, το βάλατε ως έκτακτο έσοδο και παρουσιάσατε ως πλεόνασμα. Λάθος. Έλλειμμα 450 εκατομμύρια ο ΕΦΚΑ το 2018. Το 2019 δεν έχετε εμφανίσει</w:t>
      </w:r>
      <w:r>
        <w:rPr>
          <w:rFonts w:eastAsia="Times New Roman"/>
          <w:szCs w:val="24"/>
        </w:rPr>
        <w:t xml:space="preserve"> -</w:t>
      </w:r>
      <w:r>
        <w:rPr>
          <w:rFonts w:eastAsia="Times New Roman"/>
          <w:szCs w:val="24"/>
        </w:rPr>
        <w:t>γιατί ξέρετε ότι δεν θα το χειριστ</w:t>
      </w:r>
      <w:r>
        <w:rPr>
          <w:rFonts w:eastAsia="Times New Roman"/>
          <w:szCs w:val="24"/>
        </w:rPr>
        <w:t xml:space="preserve">είτε </w:t>
      </w:r>
      <w:r>
        <w:rPr>
          <w:rFonts w:eastAsia="Times New Roman"/>
          <w:szCs w:val="24"/>
        </w:rPr>
        <w:t>εσείς-</w:t>
      </w:r>
      <w:r>
        <w:rPr>
          <w:rFonts w:eastAsia="Times New Roman"/>
          <w:szCs w:val="24"/>
        </w:rPr>
        <w:t xml:space="preserve"> 1 δισεκατομμύριο έκτακτα έσοδα. Εμφανίζετε 245 εκατομμύρια πλεόνασμα, που δείχνει κάτι για το 2019. </w:t>
      </w:r>
    </w:p>
    <w:p w14:paraId="5FC2F546" w14:textId="77777777" w:rsidR="0020643A" w:rsidRDefault="00E84ECF">
      <w:pPr>
        <w:spacing w:line="600" w:lineRule="auto"/>
        <w:ind w:firstLine="720"/>
        <w:contextualSpacing/>
        <w:jc w:val="both"/>
        <w:rPr>
          <w:rFonts w:eastAsia="Times New Roman"/>
          <w:szCs w:val="24"/>
        </w:rPr>
      </w:pPr>
      <w:r>
        <w:rPr>
          <w:rFonts w:eastAsia="Times New Roman"/>
          <w:szCs w:val="24"/>
        </w:rPr>
        <w:t>Προκαλώ την Κυβέρνηση. Κρατήστε, λοιπόν, το βίντεο</w:t>
      </w:r>
      <w:r>
        <w:rPr>
          <w:rFonts w:eastAsia="Times New Roman"/>
          <w:szCs w:val="24"/>
        </w:rPr>
        <w:t>,</w:t>
      </w:r>
      <w:r>
        <w:rPr>
          <w:rFonts w:eastAsia="Times New Roman"/>
          <w:szCs w:val="24"/>
        </w:rPr>
        <w:t xml:space="preserve"> που το θέλετε. Ο προϋπολογισμός του ΕΦΚΑ που καταθέσατε θα χρειαστεί αλλαγή πολύ-πολύ σύντο</w:t>
      </w:r>
      <w:r>
        <w:rPr>
          <w:rFonts w:eastAsia="Times New Roman"/>
          <w:szCs w:val="24"/>
        </w:rPr>
        <w:t>μα. Είναι ένας αλλοιωμένος προϋπολογισμός λαθροχειρίας. Είναι η πρώτη φορά</w:t>
      </w:r>
      <w:r>
        <w:rPr>
          <w:rFonts w:eastAsia="Times New Roman"/>
          <w:szCs w:val="24"/>
        </w:rPr>
        <w:t>,</w:t>
      </w:r>
      <w:r>
        <w:rPr>
          <w:rFonts w:eastAsia="Times New Roman"/>
          <w:szCs w:val="24"/>
        </w:rPr>
        <w:t xml:space="preserve"> στην ιστορία του Υπουργείου Εργασίας</w:t>
      </w:r>
      <w:r>
        <w:rPr>
          <w:rFonts w:eastAsia="Times New Roman"/>
          <w:szCs w:val="24"/>
        </w:rPr>
        <w:t>,</w:t>
      </w:r>
      <w:r>
        <w:rPr>
          <w:rFonts w:eastAsia="Times New Roman"/>
          <w:szCs w:val="24"/>
        </w:rPr>
        <w:t xml:space="preserve"> που τολμάει Υπουργός και πολιτικό σύστημα να λέει ότι υπάρχουν πλεονάσματα, όταν </w:t>
      </w:r>
      <w:r>
        <w:rPr>
          <w:rFonts w:eastAsia="Times New Roman"/>
          <w:szCs w:val="24"/>
        </w:rPr>
        <w:t>-</w:t>
      </w:r>
      <w:r>
        <w:rPr>
          <w:rFonts w:eastAsia="Times New Roman"/>
          <w:szCs w:val="24"/>
        </w:rPr>
        <w:t>για ακούστε το επιχείρημα- το 2017 η συνταξιοδοτική δαπάνη ή</w:t>
      </w:r>
      <w:r>
        <w:rPr>
          <w:rFonts w:eastAsia="Times New Roman"/>
          <w:szCs w:val="24"/>
        </w:rPr>
        <w:t xml:space="preserve">ταν 25,5 δισεκατομμύρια και τα έσοδα από εισφορές μόνο 9 δισεκατομμύρια. Δηλαδή, έχω ένα άνοιγμα 16 δισεκατομμυρίων. Δεν είναι ελλειμματικός ο προϋπολογισμός. Είναι αναδιανεμητικό το </w:t>
      </w:r>
      <w:r>
        <w:rPr>
          <w:rFonts w:eastAsia="Times New Roman"/>
          <w:szCs w:val="24"/>
        </w:rPr>
        <w:lastRenderedPageBreak/>
        <w:t>σύστημα. Πού είναι το πλεόνασμα; Δεκαέξι δισεκατομμύρια βάζω προϋπολογισμ</w:t>
      </w:r>
      <w:r>
        <w:rPr>
          <w:rFonts w:eastAsia="Times New Roman"/>
          <w:szCs w:val="24"/>
        </w:rPr>
        <w:t>ό το 2018, 25,2 δισεκατομμύρια ευρώ η συνταξιοδοτική δαπάνη. Τα έσοδα, σύμφωνα με δικά σας στοιχεία, είναι 9,1 δισεκατομμύρια από εισφορές. Πάλι 16 δισεκατομμύρια «μέσα» ο προϋπολογισμός.</w:t>
      </w:r>
    </w:p>
    <w:p w14:paraId="5FC2F547" w14:textId="77777777" w:rsidR="0020643A" w:rsidRDefault="00E84ECF">
      <w:pPr>
        <w:spacing w:line="600" w:lineRule="auto"/>
        <w:ind w:firstLine="720"/>
        <w:contextualSpacing/>
        <w:jc w:val="both"/>
        <w:rPr>
          <w:rFonts w:eastAsia="Times New Roman"/>
          <w:szCs w:val="24"/>
        </w:rPr>
      </w:pPr>
      <w:r w:rsidRPr="00651935">
        <w:rPr>
          <w:rFonts w:eastAsia="Times New Roman"/>
          <w:b/>
          <w:szCs w:val="24"/>
        </w:rPr>
        <w:t>ΠΡΟΕΔΡΕΥΩΝ (Γεώργιος Λαμπρούλης):</w:t>
      </w:r>
      <w:r>
        <w:rPr>
          <w:rFonts w:eastAsia="Times New Roman"/>
          <w:szCs w:val="24"/>
        </w:rPr>
        <w:t xml:space="preserve"> Κύριε Βρούτση, ολοκληρώστε. Φτάσαμ</w:t>
      </w:r>
      <w:r>
        <w:rPr>
          <w:rFonts w:eastAsia="Times New Roman"/>
          <w:szCs w:val="24"/>
        </w:rPr>
        <w:t>ε στα δέκα λεπτά.</w:t>
      </w:r>
    </w:p>
    <w:p w14:paraId="5FC2F548" w14:textId="77777777" w:rsidR="0020643A" w:rsidRDefault="00E84ECF">
      <w:pPr>
        <w:spacing w:line="600" w:lineRule="auto"/>
        <w:ind w:firstLine="720"/>
        <w:contextualSpacing/>
        <w:jc w:val="both"/>
        <w:rPr>
          <w:rFonts w:eastAsia="Times New Roman"/>
          <w:szCs w:val="24"/>
        </w:rPr>
      </w:pPr>
      <w:r w:rsidRPr="00651935">
        <w:rPr>
          <w:rFonts w:eastAsia="Times New Roman"/>
          <w:b/>
          <w:szCs w:val="24"/>
        </w:rPr>
        <w:t>ΙΩΑΝΝΗΣ ΒΡΟΥΤΣΗΣ:</w:t>
      </w:r>
      <w:r w:rsidRPr="00F5232D">
        <w:rPr>
          <w:rFonts w:eastAsia="Times New Roman"/>
          <w:szCs w:val="24"/>
        </w:rPr>
        <w:t xml:space="preserve"> </w:t>
      </w:r>
      <w:r>
        <w:rPr>
          <w:rFonts w:eastAsia="Times New Roman"/>
          <w:szCs w:val="24"/>
        </w:rPr>
        <w:t>Τελειώνω, κύριε Πρόεδρε.</w:t>
      </w:r>
    </w:p>
    <w:p w14:paraId="5FC2F549" w14:textId="77777777" w:rsidR="0020643A" w:rsidRDefault="00E84ECF">
      <w:pPr>
        <w:spacing w:line="600" w:lineRule="auto"/>
        <w:ind w:firstLine="720"/>
        <w:contextualSpacing/>
        <w:jc w:val="both"/>
        <w:rPr>
          <w:rFonts w:eastAsia="Times New Roman"/>
          <w:szCs w:val="24"/>
        </w:rPr>
      </w:pPr>
      <w:r>
        <w:rPr>
          <w:rFonts w:eastAsia="Times New Roman"/>
          <w:szCs w:val="24"/>
        </w:rPr>
        <w:t>Για το 2019</w:t>
      </w:r>
      <w:r>
        <w:rPr>
          <w:rFonts w:eastAsia="Times New Roman"/>
          <w:szCs w:val="24"/>
        </w:rPr>
        <w:t>:</w:t>
      </w:r>
      <w:r>
        <w:rPr>
          <w:rFonts w:eastAsia="Times New Roman"/>
          <w:szCs w:val="24"/>
        </w:rPr>
        <w:t xml:space="preserve"> 24,9, δηλαδή 25 δισεκατομμύρια πάλι, έσοδα 9,5 δισεκατομμύρια. Ελλειμματικός ο </w:t>
      </w:r>
      <w:r>
        <w:rPr>
          <w:rFonts w:eastAsia="Times New Roman"/>
          <w:szCs w:val="24"/>
        </w:rPr>
        <w:t>π</w:t>
      </w:r>
      <w:r>
        <w:rPr>
          <w:rFonts w:eastAsia="Times New Roman"/>
          <w:szCs w:val="24"/>
        </w:rPr>
        <w:t xml:space="preserve">ροϋπολογισμός. </w:t>
      </w:r>
    </w:p>
    <w:p w14:paraId="5FC2F54A" w14:textId="77777777" w:rsidR="0020643A" w:rsidRDefault="00E84ECF">
      <w:pPr>
        <w:spacing w:line="600" w:lineRule="auto"/>
        <w:ind w:firstLine="720"/>
        <w:contextualSpacing/>
        <w:jc w:val="both"/>
        <w:rPr>
          <w:rFonts w:eastAsia="Times New Roman"/>
          <w:szCs w:val="24"/>
        </w:rPr>
      </w:pPr>
      <w:r>
        <w:rPr>
          <w:rFonts w:eastAsia="Times New Roman"/>
          <w:szCs w:val="24"/>
        </w:rPr>
        <w:t>Λίγη ντροπή δεν υπάρχει; Προς την Κυβέρνηση απευθύνομαι. Να το μεταφέρετε αυτό στην κ</w:t>
      </w:r>
      <w:r>
        <w:rPr>
          <w:rFonts w:eastAsia="Times New Roman"/>
          <w:szCs w:val="24"/>
        </w:rPr>
        <w:t>.</w:t>
      </w:r>
      <w:r>
        <w:rPr>
          <w:rFonts w:eastAsia="Times New Roman"/>
          <w:szCs w:val="24"/>
        </w:rPr>
        <w:t xml:space="preserve"> Αχτσιόγλου και στον κ. Πετρόπουλο και σ’ όλο το Υπουργείο Εργασίας που παραπλανά και τους Βουλευτές του ΣΥΡΙΖΑ, που μιλάει για πλεονάσματα, ενώ έχουμε ελλείμματα.</w:t>
      </w:r>
    </w:p>
    <w:p w14:paraId="5FC2F54B" w14:textId="77777777" w:rsidR="0020643A" w:rsidRDefault="00E84ECF">
      <w:pPr>
        <w:spacing w:line="600" w:lineRule="auto"/>
        <w:ind w:firstLine="720"/>
        <w:contextualSpacing/>
        <w:jc w:val="both"/>
        <w:rPr>
          <w:rFonts w:eastAsia="Times New Roman"/>
          <w:szCs w:val="24"/>
        </w:rPr>
      </w:pPr>
      <w:r>
        <w:rPr>
          <w:rFonts w:eastAsia="Times New Roman"/>
          <w:szCs w:val="24"/>
        </w:rPr>
        <w:t xml:space="preserve">Ξεκινήσατε με ψέματα, κερδίσατε τις εκλογές με ψέματα, συντηρηθήκατε τέσσερα χρόνια με </w:t>
      </w:r>
      <w:r>
        <w:rPr>
          <w:rFonts w:eastAsia="Times New Roman"/>
          <w:szCs w:val="24"/>
        </w:rPr>
        <w:t>ψέματα, θα χάσετε πάλι με ψέματα.</w:t>
      </w:r>
    </w:p>
    <w:p w14:paraId="5FC2F54C" w14:textId="77777777" w:rsidR="0020643A" w:rsidRDefault="00E84ECF">
      <w:pPr>
        <w:spacing w:line="600" w:lineRule="auto"/>
        <w:ind w:firstLine="720"/>
        <w:contextualSpacing/>
        <w:jc w:val="both"/>
        <w:rPr>
          <w:rFonts w:eastAsia="Times New Roman"/>
          <w:szCs w:val="24"/>
        </w:rPr>
      </w:pPr>
      <w:r>
        <w:rPr>
          <w:rFonts w:eastAsia="Times New Roman"/>
          <w:szCs w:val="24"/>
        </w:rPr>
        <w:t>Ευχαριστώ πολύ.</w:t>
      </w:r>
    </w:p>
    <w:p w14:paraId="5FC2F54D" w14:textId="77777777" w:rsidR="0020643A" w:rsidRDefault="00E84ECF">
      <w:pPr>
        <w:spacing w:line="600" w:lineRule="auto"/>
        <w:ind w:firstLine="720"/>
        <w:contextualSpacing/>
        <w:jc w:val="center"/>
        <w:rPr>
          <w:rFonts w:eastAsia="Times New Roman"/>
          <w:szCs w:val="24"/>
        </w:rPr>
      </w:pPr>
      <w:r>
        <w:rPr>
          <w:rFonts w:eastAsia="Times New Roman"/>
          <w:szCs w:val="24"/>
        </w:rPr>
        <w:lastRenderedPageBreak/>
        <w:t>(Χειροκροτήματα από την πτέρυγα της Νέας Δημοκρατίας)</w:t>
      </w:r>
    </w:p>
    <w:p w14:paraId="5FC2F54E" w14:textId="77777777" w:rsidR="0020643A" w:rsidRDefault="00E84ECF">
      <w:pPr>
        <w:spacing w:line="600" w:lineRule="auto"/>
        <w:ind w:firstLine="720"/>
        <w:contextualSpacing/>
        <w:jc w:val="both"/>
        <w:rPr>
          <w:rFonts w:eastAsia="Times New Roman"/>
          <w:szCs w:val="24"/>
        </w:rPr>
      </w:pPr>
      <w:r w:rsidRPr="00AC1659">
        <w:rPr>
          <w:rFonts w:eastAsia="Times New Roman"/>
          <w:b/>
          <w:szCs w:val="24"/>
        </w:rPr>
        <w:t>ΠΡΟΕΔΡΕΥΩΝ (Γεώργιος Λαμπρούλης):</w:t>
      </w:r>
      <w:r w:rsidRPr="006C37E6">
        <w:rPr>
          <w:rFonts w:eastAsia="Times New Roman"/>
          <w:szCs w:val="24"/>
        </w:rPr>
        <w:t xml:space="preserve"> </w:t>
      </w:r>
      <w:r>
        <w:rPr>
          <w:rFonts w:eastAsia="Times New Roman"/>
          <w:szCs w:val="24"/>
        </w:rPr>
        <w:t>Τον λόγο έχει ο κ. Χαρίλαος Τζαμακλής από τον ΣΥΡΙΖΑ.</w:t>
      </w:r>
    </w:p>
    <w:p w14:paraId="5FC2F54F" w14:textId="77777777" w:rsidR="0020643A" w:rsidRDefault="00E84ECF">
      <w:pPr>
        <w:spacing w:line="600" w:lineRule="auto"/>
        <w:ind w:firstLine="720"/>
        <w:contextualSpacing/>
        <w:jc w:val="both"/>
        <w:rPr>
          <w:rFonts w:eastAsia="Times New Roman"/>
          <w:szCs w:val="24"/>
        </w:rPr>
      </w:pPr>
      <w:r w:rsidRPr="00AC1659">
        <w:rPr>
          <w:rFonts w:eastAsia="Times New Roman"/>
          <w:b/>
          <w:szCs w:val="24"/>
        </w:rPr>
        <w:t>ΧΑΡΙΛΑΟΣ ΤΖΑΜΑΚΛΗΣ:</w:t>
      </w:r>
      <w:r>
        <w:rPr>
          <w:rFonts w:eastAsia="Times New Roman"/>
          <w:szCs w:val="24"/>
        </w:rPr>
        <w:t xml:space="preserve"> Ευχαριστώ, κύριε Πρόεδρε.</w:t>
      </w:r>
    </w:p>
    <w:p w14:paraId="5FC2F550" w14:textId="77777777" w:rsidR="0020643A" w:rsidRDefault="00E84ECF">
      <w:pPr>
        <w:spacing w:line="600" w:lineRule="auto"/>
        <w:ind w:firstLine="720"/>
        <w:contextualSpacing/>
        <w:jc w:val="both"/>
        <w:rPr>
          <w:rFonts w:eastAsia="Times New Roman"/>
          <w:szCs w:val="24"/>
        </w:rPr>
      </w:pPr>
      <w:r>
        <w:rPr>
          <w:rFonts w:eastAsia="Times New Roman"/>
          <w:szCs w:val="24"/>
        </w:rPr>
        <w:t xml:space="preserve">Κυρίες και κύριοι </w:t>
      </w:r>
      <w:r>
        <w:rPr>
          <w:rFonts w:eastAsia="Times New Roman"/>
          <w:szCs w:val="24"/>
        </w:rPr>
        <w:t xml:space="preserve">συνάδελφοι, ο </w:t>
      </w:r>
      <w:r>
        <w:rPr>
          <w:rFonts w:eastAsia="Times New Roman"/>
          <w:szCs w:val="24"/>
        </w:rPr>
        <w:t>π</w:t>
      </w:r>
      <w:r>
        <w:rPr>
          <w:rFonts w:eastAsia="Times New Roman"/>
          <w:szCs w:val="24"/>
        </w:rPr>
        <w:t xml:space="preserve">ροϋπολογισμός για το έτος 2019 έρχεται μετά την ολοκλήρωση του τριετούς προγράμματος οικονομικής προσαρμογής και την έξοδο της χώρας στις αγορές και πέντε σχεδόν μήνες μετά τη συμφωνία για την ελάφρυνση του ελληνικού δημόσιου χρέους. </w:t>
      </w:r>
    </w:p>
    <w:p w14:paraId="5FC2F551" w14:textId="77777777" w:rsidR="0020643A" w:rsidRDefault="00E84ECF">
      <w:pPr>
        <w:spacing w:line="600" w:lineRule="auto"/>
        <w:ind w:firstLine="720"/>
        <w:contextualSpacing/>
        <w:jc w:val="both"/>
        <w:rPr>
          <w:rFonts w:eastAsia="Times New Roman"/>
          <w:szCs w:val="24"/>
        </w:rPr>
      </w:pPr>
      <w:r>
        <w:rPr>
          <w:rFonts w:eastAsia="Times New Roman"/>
          <w:szCs w:val="24"/>
        </w:rPr>
        <w:t xml:space="preserve">Ο </w:t>
      </w:r>
      <w:r>
        <w:rPr>
          <w:rFonts w:eastAsia="Times New Roman"/>
          <w:szCs w:val="24"/>
        </w:rPr>
        <w:t>π</w:t>
      </w:r>
      <w:r>
        <w:rPr>
          <w:rFonts w:eastAsia="Times New Roman"/>
          <w:szCs w:val="24"/>
        </w:rPr>
        <w:t>ροϋπολογισμός του 2019, μετά από μία δεκαετία</w:t>
      </w:r>
      <w:r>
        <w:rPr>
          <w:rFonts w:eastAsia="Times New Roman"/>
          <w:szCs w:val="24"/>
        </w:rPr>
        <w:t xml:space="preserve"> περίπου</w:t>
      </w:r>
      <w:r>
        <w:rPr>
          <w:rFonts w:eastAsia="Times New Roman"/>
          <w:szCs w:val="24"/>
        </w:rPr>
        <w:t xml:space="preserve">, είναι ο πρώτος </w:t>
      </w:r>
      <w:r>
        <w:rPr>
          <w:rFonts w:eastAsia="Times New Roman"/>
          <w:szCs w:val="24"/>
        </w:rPr>
        <w:t>π</w:t>
      </w:r>
      <w:r>
        <w:rPr>
          <w:rFonts w:eastAsia="Times New Roman"/>
          <w:szCs w:val="24"/>
        </w:rPr>
        <w:t>ροϋπολογισμός</w:t>
      </w:r>
      <w:r>
        <w:rPr>
          <w:rFonts w:eastAsia="Times New Roman"/>
          <w:szCs w:val="24"/>
        </w:rPr>
        <w:t>,</w:t>
      </w:r>
      <w:r>
        <w:rPr>
          <w:rFonts w:eastAsia="Times New Roman"/>
          <w:szCs w:val="24"/>
        </w:rPr>
        <w:t xml:space="preserve"> που δεν περιέχει μέτρα δημοσιονομικών περιορισμών, αλλά μέτρα δημοσιονομικής επέκτασης. Περιέχει αντίμετρα</w:t>
      </w:r>
      <w:r>
        <w:rPr>
          <w:rFonts w:eastAsia="Times New Roman"/>
          <w:szCs w:val="24"/>
        </w:rPr>
        <w:t>,</w:t>
      </w:r>
      <w:r>
        <w:rPr>
          <w:rFonts w:eastAsia="Times New Roman"/>
          <w:szCs w:val="24"/>
        </w:rPr>
        <w:t xml:space="preserve"> χωρίς μέτρα. Όχι μόνο δεν περιλαμβάνει το μέτρο της περικοπής </w:t>
      </w:r>
      <w:r>
        <w:rPr>
          <w:rFonts w:eastAsia="Times New Roman"/>
          <w:szCs w:val="24"/>
        </w:rPr>
        <w:t xml:space="preserve">των συντάξεων, αλλά εκκινεί μέσα στο 2019 ένα πακέτο αντίμετρων που ολοκληρώνεται το 2022. </w:t>
      </w:r>
    </w:p>
    <w:p w14:paraId="5FC2F552" w14:textId="77777777" w:rsidR="0020643A" w:rsidRDefault="00E84ECF">
      <w:pPr>
        <w:spacing w:line="600" w:lineRule="auto"/>
        <w:ind w:firstLine="720"/>
        <w:contextualSpacing/>
        <w:jc w:val="both"/>
        <w:rPr>
          <w:rFonts w:eastAsia="Times New Roman"/>
          <w:szCs w:val="24"/>
        </w:rPr>
      </w:pPr>
      <w:r>
        <w:rPr>
          <w:rFonts w:eastAsia="Times New Roman"/>
          <w:szCs w:val="24"/>
        </w:rPr>
        <w:t xml:space="preserve">Στόχος της Κυβέρνησης είναι η σταδιακή ανταπόδοση των θυσιών σ’ αυτούς που </w:t>
      </w:r>
      <w:r>
        <w:rPr>
          <w:rFonts w:eastAsia="Times New Roman"/>
          <w:szCs w:val="24"/>
        </w:rPr>
        <w:t>«</w:t>
      </w:r>
      <w:r>
        <w:rPr>
          <w:rFonts w:eastAsia="Times New Roman"/>
          <w:szCs w:val="24"/>
        </w:rPr>
        <w:t>πλήρωσαν το μάρμαρο»</w:t>
      </w:r>
      <w:r>
        <w:rPr>
          <w:rFonts w:eastAsia="Times New Roman"/>
          <w:szCs w:val="24"/>
        </w:rPr>
        <w:t>, εν τέλει,</w:t>
      </w:r>
      <w:r>
        <w:rPr>
          <w:rFonts w:eastAsia="Times New Roman"/>
          <w:szCs w:val="24"/>
        </w:rPr>
        <w:t xml:space="preserve"> με τρόπο ασφαλή, βιώσιμο και κοινωνικά δίκαιο. </w:t>
      </w:r>
    </w:p>
    <w:p w14:paraId="5FC2F553" w14:textId="77777777" w:rsidR="0020643A" w:rsidRDefault="00E84ECF">
      <w:pPr>
        <w:spacing w:line="600" w:lineRule="auto"/>
        <w:ind w:firstLine="720"/>
        <w:contextualSpacing/>
        <w:jc w:val="both"/>
        <w:rPr>
          <w:rFonts w:eastAsia="Times New Roman"/>
          <w:szCs w:val="24"/>
        </w:rPr>
      </w:pPr>
      <w:r>
        <w:rPr>
          <w:rFonts w:eastAsia="Times New Roman"/>
          <w:szCs w:val="24"/>
        </w:rPr>
        <w:lastRenderedPageBreak/>
        <w:t>Η Αντιπο</w:t>
      </w:r>
      <w:r>
        <w:rPr>
          <w:rFonts w:eastAsia="Times New Roman"/>
          <w:szCs w:val="24"/>
        </w:rPr>
        <w:t>λίτευση καταγγέλλει ότι η χώρα μόνον τυπικά βγήκε από το πρόγραμμα και ότι ουσιαστικά</w:t>
      </w:r>
      <w:r>
        <w:rPr>
          <w:rFonts w:eastAsia="Times New Roman"/>
          <w:szCs w:val="24"/>
        </w:rPr>
        <w:t>,</w:t>
      </w:r>
      <w:r>
        <w:rPr>
          <w:rFonts w:eastAsia="Times New Roman"/>
          <w:szCs w:val="24"/>
        </w:rPr>
        <w:t xml:space="preserve"> παραμένει κλειδωμένη στη μνημονιακή γραμμή. Η Κυβέρνηση εξηγεί με πράξεις τι σημαίνει η έξοδος από τα μνημόνια. Σημαίνει την επαναφορά των συλλογικών συμβάσεων, σημαίνει</w:t>
      </w:r>
      <w:r>
        <w:rPr>
          <w:rFonts w:eastAsia="Times New Roman"/>
          <w:szCs w:val="24"/>
        </w:rPr>
        <w:t xml:space="preserve"> τη μετατροπή των συμβάσεων τριών χιλιάδων εργαζομένων στο πρόγραμμα «Βοήθεια στο Σπίτι» από ορισμένου σε αορίστου χρόνου. Σημαίνει την πρόσληψη ως μονίμων </w:t>
      </w:r>
      <w:r>
        <w:rPr>
          <w:rFonts w:eastAsia="Times New Roman"/>
          <w:szCs w:val="24"/>
        </w:rPr>
        <w:t>τεσσάρων χιλιάδων πεντακοσίων</w:t>
      </w:r>
      <w:r>
        <w:rPr>
          <w:rFonts w:eastAsia="Times New Roman"/>
          <w:szCs w:val="24"/>
        </w:rPr>
        <w:t xml:space="preserve"> προσώπων για την ειδική αγωγή. Πρόκειται για εξειδικευμένους εκπαιδευτ</w:t>
      </w:r>
      <w:r>
        <w:rPr>
          <w:rFonts w:eastAsia="Times New Roman"/>
          <w:szCs w:val="24"/>
        </w:rPr>
        <w:t>ικούς και για λοιπό εξειδικευμένο προσωπικό, που πλέον δεν θα συνάπτουν συμβάσεις ορισμένου χρόνου και επομένως</w:t>
      </w:r>
      <w:r>
        <w:rPr>
          <w:rFonts w:eastAsia="Times New Roman"/>
          <w:szCs w:val="24"/>
        </w:rPr>
        <w:t>,</w:t>
      </w:r>
      <w:r>
        <w:rPr>
          <w:rFonts w:eastAsia="Times New Roman"/>
          <w:szCs w:val="24"/>
        </w:rPr>
        <w:t xml:space="preserve"> δεν θα τελούν υπό καθεστώς εργασιακής ανασφάλειας. Σημαίνει την επιδότηση ενοικίου</w:t>
      </w:r>
      <w:r>
        <w:rPr>
          <w:rFonts w:eastAsia="Times New Roman"/>
          <w:szCs w:val="24"/>
        </w:rPr>
        <w:t>,</w:t>
      </w:r>
      <w:r>
        <w:rPr>
          <w:rFonts w:eastAsia="Times New Roman"/>
          <w:szCs w:val="24"/>
        </w:rPr>
        <w:t xml:space="preserve"> που επαναπροσδιορίζεται με πιο στοχευμένα κριτήρια. Σημαίνε</w:t>
      </w:r>
      <w:r>
        <w:rPr>
          <w:rFonts w:eastAsia="Times New Roman"/>
          <w:szCs w:val="24"/>
        </w:rPr>
        <w:t>ι τη μείωση κατά 1/3 των ασφαλιστικών εισφορών για ελεύθερους επαγγελματίες, για αυτοαπασχολούμενους και για αγρότες. Σημαίνει την εφαρμογή της ελάχιστης εισοδηματικής βάσης για την επικουρική ασφάλιση και την εφάπαξ παροχή. Σημαίνει την επιδότηση των ασφα</w:t>
      </w:r>
      <w:r>
        <w:rPr>
          <w:rFonts w:eastAsia="Times New Roman"/>
          <w:szCs w:val="24"/>
        </w:rPr>
        <w:t xml:space="preserve">λιστικών </w:t>
      </w:r>
      <w:r>
        <w:rPr>
          <w:rFonts w:eastAsia="Times New Roman"/>
          <w:szCs w:val="24"/>
        </w:rPr>
        <w:lastRenderedPageBreak/>
        <w:t>εισφορών των νέων. Σημαίνει τη μείωση του ΕΝΦΙΑ κατά ποσοστό 10% μεσοσταθμικά και κατά ποσοστό 30% για τα χαμηλά και μεσαία εισοδήματα. Αυτό αφορά 3,5 εκατομμύρια ιδιοκτήτες, δηλαδή το 60% των ιδιοκτητών. Σημαίνει τη μικρή</w:t>
      </w:r>
      <w:r>
        <w:rPr>
          <w:rFonts w:eastAsia="Times New Roman"/>
          <w:szCs w:val="24"/>
        </w:rPr>
        <w:t>,</w:t>
      </w:r>
      <w:r>
        <w:rPr>
          <w:rFonts w:eastAsia="Times New Roman"/>
          <w:szCs w:val="24"/>
        </w:rPr>
        <w:t xml:space="preserve"> έστω μείωση του φόρου ε</w:t>
      </w:r>
      <w:r>
        <w:rPr>
          <w:rFonts w:eastAsia="Times New Roman"/>
          <w:szCs w:val="24"/>
        </w:rPr>
        <w:t>ισοδήματος. Σημαίνει τη μείωση της ανεργίας, που ήδη βρίσκεται στο 18,6% από το 27% το 2015. Σημαίνει την κατάργηση του ένα προς ένα στις προσλήψεις του δημοσίου για την κάλυψη των επειγουσών αναγκών</w:t>
      </w:r>
      <w:r>
        <w:rPr>
          <w:rFonts w:eastAsia="Times New Roman"/>
          <w:szCs w:val="24"/>
        </w:rPr>
        <w:t>,</w:t>
      </w:r>
      <w:r>
        <w:rPr>
          <w:rFonts w:eastAsia="Times New Roman"/>
          <w:szCs w:val="24"/>
        </w:rPr>
        <w:t xml:space="preserve"> που τα μνημόνια προκάλεσαν. </w:t>
      </w:r>
    </w:p>
    <w:p w14:paraId="5FC2F554" w14:textId="77777777" w:rsidR="0020643A" w:rsidRDefault="00E84ECF">
      <w:pPr>
        <w:spacing w:line="600" w:lineRule="auto"/>
        <w:ind w:firstLine="720"/>
        <w:contextualSpacing/>
        <w:jc w:val="both"/>
        <w:rPr>
          <w:rFonts w:eastAsia="Times New Roman"/>
          <w:szCs w:val="24"/>
        </w:rPr>
      </w:pPr>
      <w:r>
        <w:rPr>
          <w:rFonts w:eastAsia="Times New Roman"/>
          <w:szCs w:val="24"/>
        </w:rPr>
        <w:t>(Στο σημείο αυτό την Προεδ</w:t>
      </w:r>
      <w:r>
        <w:rPr>
          <w:rFonts w:eastAsia="Times New Roman"/>
          <w:szCs w:val="24"/>
        </w:rPr>
        <w:t xml:space="preserve">ρική Έδρα καταλαμβάνει ο Ζ΄ Αντιπρόεδρος της Βουλής κ. </w:t>
      </w:r>
      <w:r w:rsidRPr="00BC0642">
        <w:rPr>
          <w:rFonts w:eastAsia="Times New Roman"/>
          <w:b/>
          <w:szCs w:val="24"/>
        </w:rPr>
        <w:t>ΣΠΥΡΙΔΩΝ ΛΥΚΟΥΔΗΣ</w:t>
      </w:r>
      <w:r>
        <w:rPr>
          <w:rFonts w:eastAsia="Times New Roman"/>
          <w:szCs w:val="24"/>
        </w:rPr>
        <w:t>)</w:t>
      </w:r>
    </w:p>
    <w:p w14:paraId="5FC2F555" w14:textId="77777777" w:rsidR="0020643A" w:rsidRDefault="00E84ECF">
      <w:pPr>
        <w:spacing w:line="600" w:lineRule="auto"/>
        <w:ind w:firstLine="720"/>
        <w:contextualSpacing/>
        <w:jc w:val="both"/>
        <w:rPr>
          <w:rFonts w:eastAsia="Times New Roman"/>
          <w:szCs w:val="24"/>
        </w:rPr>
      </w:pPr>
      <w:r>
        <w:rPr>
          <w:rFonts w:eastAsia="Times New Roman"/>
          <w:szCs w:val="24"/>
        </w:rPr>
        <w:t>Η δημοσιονομική επέκταση</w:t>
      </w:r>
      <w:r>
        <w:rPr>
          <w:rFonts w:eastAsia="Times New Roman"/>
          <w:szCs w:val="24"/>
        </w:rPr>
        <w:t>,</w:t>
      </w:r>
      <w:r>
        <w:rPr>
          <w:rFonts w:eastAsia="Times New Roman"/>
          <w:szCs w:val="24"/>
        </w:rPr>
        <w:t xml:space="preserve"> που διοχετεύεται σε κοινωνικά μέτρα ανακούφισης των ασθενέστερων</w:t>
      </w:r>
      <w:r>
        <w:rPr>
          <w:rFonts w:eastAsia="Times New Roman"/>
          <w:szCs w:val="24"/>
        </w:rPr>
        <w:t>,</w:t>
      </w:r>
      <w:r>
        <w:rPr>
          <w:rFonts w:eastAsia="Times New Roman"/>
          <w:szCs w:val="24"/>
        </w:rPr>
        <w:t xml:space="preserve"> κινείται μέσα στα όρια</w:t>
      </w:r>
      <w:r>
        <w:rPr>
          <w:rFonts w:eastAsia="Times New Roman"/>
          <w:szCs w:val="24"/>
        </w:rPr>
        <w:t>,</w:t>
      </w:r>
      <w:r>
        <w:rPr>
          <w:rFonts w:eastAsia="Times New Roman"/>
          <w:szCs w:val="24"/>
        </w:rPr>
        <w:t xml:space="preserve"> που θέτει ο διαθέσιμος δημοσιονομικός χώρος του 2019 και συνεπώς</w:t>
      </w:r>
      <w:r>
        <w:rPr>
          <w:rFonts w:eastAsia="Times New Roman"/>
          <w:szCs w:val="24"/>
        </w:rPr>
        <w:t>,</w:t>
      </w:r>
      <w:r>
        <w:rPr>
          <w:rFonts w:eastAsia="Times New Roman"/>
          <w:szCs w:val="24"/>
        </w:rPr>
        <w:t xml:space="preserve"> </w:t>
      </w:r>
      <w:r>
        <w:rPr>
          <w:rFonts w:eastAsia="Times New Roman"/>
          <w:szCs w:val="24"/>
        </w:rPr>
        <w:t>είναι πλήρως συμβατή με τον δημοσιονομικό στόχο της χώρας. Έτσι δεν διασπαθίζεται το σημαντικό κεφάλαιο δημοσιονομικής αξιοπιστίας</w:t>
      </w:r>
      <w:r>
        <w:rPr>
          <w:rFonts w:eastAsia="Times New Roman"/>
          <w:szCs w:val="24"/>
        </w:rPr>
        <w:t>,</w:t>
      </w:r>
      <w:r>
        <w:rPr>
          <w:rFonts w:eastAsia="Times New Roman"/>
          <w:szCs w:val="24"/>
        </w:rPr>
        <w:t xml:space="preserve"> που με τόσο κόπο συσσωρεύτηκε τα τελευταία χρόνια από τις θυσίες των πολιτών. </w:t>
      </w:r>
    </w:p>
    <w:p w14:paraId="5FC2F556" w14:textId="77777777" w:rsidR="0020643A" w:rsidRDefault="00E84ECF">
      <w:pPr>
        <w:spacing w:line="600" w:lineRule="auto"/>
        <w:ind w:firstLine="720"/>
        <w:contextualSpacing/>
        <w:jc w:val="both"/>
        <w:rPr>
          <w:rFonts w:eastAsia="Times New Roman"/>
          <w:szCs w:val="24"/>
        </w:rPr>
      </w:pPr>
      <w:r>
        <w:rPr>
          <w:rFonts w:eastAsia="Times New Roman"/>
          <w:szCs w:val="24"/>
        </w:rPr>
        <w:lastRenderedPageBreak/>
        <w:t>Οι στόχοι ξεπεράστηκαν και αυτό δίνει στην Κυ</w:t>
      </w:r>
      <w:r>
        <w:rPr>
          <w:rFonts w:eastAsia="Times New Roman"/>
          <w:szCs w:val="24"/>
        </w:rPr>
        <w:t>βέρνηση περιθώριο απόδοσης μέρους του υπερπλεονάσματος</w:t>
      </w:r>
      <w:r>
        <w:rPr>
          <w:rFonts w:eastAsia="Times New Roman"/>
          <w:szCs w:val="24"/>
        </w:rPr>
        <w:t>,</w:t>
      </w:r>
      <w:r>
        <w:rPr>
          <w:rFonts w:eastAsia="Times New Roman"/>
          <w:szCs w:val="24"/>
        </w:rPr>
        <w:t xml:space="preserve"> με τη μορφή κοινωνικού μερίσματος</w:t>
      </w:r>
      <w:r>
        <w:rPr>
          <w:rFonts w:eastAsia="Times New Roman"/>
          <w:szCs w:val="24"/>
        </w:rPr>
        <w:t>,</w:t>
      </w:r>
      <w:r>
        <w:rPr>
          <w:rFonts w:eastAsia="Times New Roman"/>
          <w:szCs w:val="24"/>
        </w:rPr>
        <w:t xml:space="preserve"> ύψους 710 έως 720 εκατομμυρίων ευρώ.</w:t>
      </w:r>
    </w:p>
    <w:p w14:paraId="5FC2F557" w14:textId="77777777" w:rsidR="0020643A" w:rsidRDefault="00E84ECF">
      <w:pPr>
        <w:spacing w:line="600" w:lineRule="auto"/>
        <w:ind w:firstLine="720"/>
        <w:contextualSpacing/>
        <w:jc w:val="both"/>
        <w:rPr>
          <w:rFonts w:eastAsia="Times New Roman"/>
          <w:szCs w:val="24"/>
        </w:rPr>
      </w:pPr>
      <w:r>
        <w:rPr>
          <w:rFonts w:eastAsia="Times New Roman"/>
          <w:szCs w:val="24"/>
        </w:rPr>
        <w:t>Αυτό, όμως, που έχει μεγαλύτερη σημασία από τα ποσοτικά στοιχεία και τους αριθμούς</w:t>
      </w:r>
      <w:r>
        <w:rPr>
          <w:rFonts w:eastAsia="Times New Roman"/>
          <w:szCs w:val="24"/>
        </w:rPr>
        <w:t>,</w:t>
      </w:r>
      <w:r>
        <w:rPr>
          <w:rFonts w:eastAsia="Times New Roman"/>
          <w:szCs w:val="24"/>
        </w:rPr>
        <w:t xml:space="preserve"> είναι τα ποιοτικά χαρακτηριστικά της οικονομ</w:t>
      </w:r>
      <w:r>
        <w:rPr>
          <w:rFonts w:eastAsia="Times New Roman"/>
          <w:szCs w:val="24"/>
        </w:rPr>
        <w:t xml:space="preserve">ίας σήμερα, που καταδεικνύουν ότι έχουμε εισέλθει σε σταθερή τροχιά ανάκαμψης. Παρατηρείται αύξηση του ΑΕΠ, η οποία προκύπτει από την αύξηση της ιδιωτικής κατανάλωσης, από τη συνεισφορά των επενδύσεων στο ΑΕΠ και από την αύξηση των εξαγωγών. </w:t>
      </w:r>
    </w:p>
    <w:p w14:paraId="5FC2F558" w14:textId="77777777" w:rsidR="0020643A" w:rsidRDefault="00E84ECF">
      <w:pPr>
        <w:spacing w:line="600" w:lineRule="auto"/>
        <w:ind w:firstLine="720"/>
        <w:contextualSpacing/>
        <w:jc w:val="both"/>
        <w:rPr>
          <w:rFonts w:eastAsia="Times New Roman"/>
          <w:szCs w:val="24"/>
        </w:rPr>
      </w:pPr>
      <w:r>
        <w:rPr>
          <w:rFonts w:eastAsia="Times New Roman"/>
          <w:szCs w:val="24"/>
        </w:rPr>
        <w:t>Ιδιαίτερα θετ</w:t>
      </w:r>
      <w:r>
        <w:rPr>
          <w:rFonts w:eastAsia="Times New Roman"/>
          <w:szCs w:val="24"/>
        </w:rPr>
        <w:t>ικός οιωνός για τις προοπτικές του 2019 είναι η διψήφια αύξηση των καθαρών εξαγωγών</w:t>
      </w:r>
      <w:r>
        <w:rPr>
          <w:rFonts w:eastAsia="Times New Roman"/>
          <w:szCs w:val="24"/>
        </w:rPr>
        <w:t>,</w:t>
      </w:r>
      <w:r>
        <w:rPr>
          <w:rFonts w:eastAsia="Times New Roman"/>
          <w:szCs w:val="24"/>
        </w:rPr>
        <w:t xml:space="preserve"> που παρουσίασαν ρεκόρ δεκαετίας και η αναμενόμενη αύξηση των τουριστικών επισκέψεων.</w:t>
      </w:r>
    </w:p>
    <w:p w14:paraId="5FC2F559" w14:textId="77777777" w:rsidR="0020643A" w:rsidRDefault="00E84ECF">
      <w:pPr>
        <w:spacing w:line="600" w:lineRule="auto"/>
        <w:ind w:firstLine="720"/>
        <w:contextualSpacing/>
        <w:jc w:val="both"/>
        <w:rPr>
          <w:rFonts w:eastAsia="Times New Roman"/>
          <w:szCs w:val="24"/>
        </w:rPr>
      </w:pPr>
      <w:r>
        <w:rPr>
          <w:rFonts w:eastAsia="Times New Roman"/>
          <w:szCs w:val="24"/>
        </w:rPr>
        <w:t>Κυρίες και κύριοι συνάδελφοι, αυτή η Κυβέρνηση έχει αποδείξει στα τέσσερα περίπου χρόν</w:t>
      </w:r>
      <w:r>
        <w:rPr>
          <w:rFonts w:eastAsia="Times New Roman"/>
          <w:szCs w:val="24"/>
        </w:rPr>
        <w:t>ια</w:t>
      </w:r>
      <w:r>
        <w:rPr>
          <w:rFonts w:eastAsia="Times New Roman"/>
          <w:szCs w:val="24"/>
        </w:rPr>
        <w:t>,</w:t>
      </w:r>
      <w:r>
        <w:rPr>
          <w:rFonts w:eastAsia="Times New Roman"/>
          <w:szCs w:val="24"/>
        </w:rPr>
        <w:t xml:space="preserve"> που κυβερνά ότι ολοκληρώνει με σταθερότητα τους στόχους της. Έχει αποδείξει ότι πο</w:t>
      </w:r>
      <w:r>
        <w:rPr>
          <w:rFonts w:eastAsia="Times New Roman"/>
          <w:szCs w:val="24"/>
        </w:rPr>
        <w:lastRenderedPageBreak/>
        <w:t xml:space="preserve">λιτεύεται με υπευθυνότητα για τη χώρα. Έχει αποδείξει ότι πολιτεύεται με ευαισθησία και με δικαιοσύνη για την κοινωνία και για τον κόσμο της εργασίας. Έχει ανακτήσει την </w:t>
      </w:r>
      <w:r>
        <w:rPr>
          <w:rFonts w:eastAsia="Times New Roman"/>
          <w:szCs w:val="24"/>
        </w:rPr>
        <w:t>απολεσθείσα αξιοπιστία της χώρας</w:t>
      </w:r>
      <w:r>
        <w:rPr>
          <w:rFonts w:eastAsia="Times New Roman"/>
          <w:szCs w:val="24"/>
        </w:rPr>
        <w:t>,</w:t>
      </w:r>
      <w:r>
        <w:rPr>
          <w:rFonts w:eastAsia="Times New Roman"/>
          <w:szCs w:val="24"/>
        </w:rPr>
        <w:t xml:space="preserve"> έναντι των εταίρων της στην Ευρωπαϊκή Ένωση και έναντι του διεθνούς παράγοντα. Έχει αποδείξει ότι καταπολεμά με συνέπεια τη διαφθορά και τη διαπλοκή, παρά τα εμπόδια που συναντά. Γι’ αυτό ο ελληνικός λαός θα την </w:t>
      </w:r>
      <w:r>
        <w:rPr>
          <w:rFonts w:eastAsia="Times New Roman"/>
          <w:szCs w:val="24"/>
        </w:rPr>
        <w:t>εμπιστευτεί και πάλι.</w:t>
      </w:r>
    </w:p>
    <w:p w14:paraId="5FC2F55A" w14:textId="77777777" w:rsidR="0020643A" w:rsidRDefault="00E84ECF">
      <w:pPr>
        <w:spacing w:line="600" w:lineRule="auto"/>
        <w:ind w:firstLine="720"/>
        <w:contextualSpacing/>
        <w:jc w:val="both"/>
        <w:rPr>
          <w:rFonts w:eastAsia="Times New Roman"/>
          <w:szCs w:val="24"/>
        </w:rPr>
      </w:pPr>
      <w:r>
        <w:rPr>
          <w:rFonts w:eastAsia="Times New Roman"/>
          <w:szCs w:val="24"/>
        </w:rPr>
        <w:t>Ευχαριστώ πολύ.</w:t>
      </w:r>
    </w:p>
    <w:p w14:paraId="5FC2F55B" w14:textId="77777777" w:rsidR="0020643A" w:rsidRDefault="00E84ECF">
      <w:pPr>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5FC2F55C" w14:textId="77777777" w:rsidR="0020643A" w:rsidRDefault="00E84ECF">
      <w:pPr>
        <w:spacing w:line="600" w:lineRule="auto"/>
        <w:ind w:firstLine="720"/>
        <w:contextualSpacing/>
        <w:jc w:val="both"/>
        <w:rPr>
          <w:rFonts w:eastAsia="Times New Roman"/>
          <w:szCs w:val="24"/>
        </w:rPr>
      </w:pPr>
      <w:r w:rsidRPr="00AC1659">
        <w:rPr>
          <w:rFonts w:eastAsia="Times New Roman"/>
          <w:b/>
          <w:szCs w:val="24"/>
        </w:rPr>
        <w:t>ΠΡΟΕΔΡΕΥΩΝ (Σπυρίδων Λυκούδης):</w:t>
      </w:r>
      <w:r>
        <w:rPr>
          <w:rFonts w:eastAsia="Times New Roman"/>
          <w:szCs w:val="24"/>
        </w:rPr>
        <w:t xml:space="preserve"> Ο συνάδελφος κ. Βορίδης έχει τον λόγο.</w:t>
      </w:r>
    </w:p>
    <w:p w14:paraId="5FC2F55D" w14:textId="77777777" w:rsidR="0020643A" w:rsidRDefault="00E84ECF">
      <w:pPr>
        <w:spacing w:line="600" w:lineRule="auto"/>
        <w:ind w:firstLine="720"/>
        <w:contextualSpacing/>
        <w:jc w:val="both"/>
        <w:rPr>
          <w:rFonts w:eastAsia="Times New Roman"/>
          <w:szCs w:val="24"/>
        </w:rPr>
      </w:pPr>
      <w:r w:rsidRPr="00AC1659">
        <w:rPr>
          <w:rFonts w:eastAsia="Times New Roman"/>
          <w:b/>
          <w:szCs w:val="24"/>
        </w:rPr>
        <w:t xml:space="preserve">ΜΑΥΡΟΥΔΗΣ ΒΟΡΙΔΗΣ: </w:t>
      </w:r>
      <w:r>
        <w:rPr>
          <w:rFonts w:eastAsia="Times New Roman"/>
          <w:szCs w:val="24"/>
        </w:rPr>
        <w:t>Ευχαριστώ, κύριε Πρόεδρε.</w:t>
      </w:r>
    </w:p>
    <w:p w14:paraId="5FC2F55E" w14:textId="77777777" w:rsidR="0020643A" w:rsidRDefault="00E84ECF">
      <w:pPr>
        <w:spacing w:line="600" w:lineRule="auto"/>
        <w:ind w:firstLine="720"/>
        <w:contextualSpacing/>
        <w:jc w:val="both"/>
        <w:rPr>
          <w:rFonts w:eastAsia="Times New Roman"/>
          <w:szCs w:val="24"/>
        </w:rPr>
      </w:pPr>
      <w:r>
        <w:rPr>
          <w:rFonts w:eastAsia="Times New Roman"/>
          <w:szCs w:val="24"/>
        </w:rPr>
        <w:t>Κυρίες και κύριοι συνάδελφοι, άκουσα απ’ όλους –και αυτό ε</w:t>
      </w:r>
      <w:r>
        <w:rPr>
          <w:rFonts w:eastAsia="Times New Roman"/>
          <w:szCs w:val="24"/>
        </w:rPr>
        <w:t>ίναι ευχάριστο- την απερίφραστη καταδίκη της τρομοκρατικής ενέργειας</w:t>
      </w:r>
      <w:r>
        <w:rPr>
          <w:rFonts w:eastAsia="Times New Roman"/>
          <w:szCs w:val="24"/>
        </w:rPr>
        <w:t>,</w:t>
      </w:r>
      <w:r>
        <w:rPr>
          <w:rFonts w:eastAsia="Times New Roman"/>
          <w:szCs w:val="24"/>
        </w:rPr>
        <w:t xml:space="preserve"> που έγινε εναντίον του ΣΚΑΪ.</w:t>
      </w:r>
    </w:p>
    <w:p w14:paraId="5FC2F55F" w14:textId="77777777" w:rsidR="0020643A" w:rsidRDefault="00E84ECF">
      <w:pPr>
        <w:tabs>
          <w:tab w:val="center" w:pos="4753"/>
          <w:tab w:val="left" w:pos="6156"/>
        </w:tabs>
        <w:spacing w:line="600" w:lineRule="auto"/>
        <w:ind w:firstLine="720"/>
        <w:contextualSpacing/>
        <w:jc w:val="both"/>
        <w:rPr>
          <w:rFonts w:eastAsia="Times New Roman"/>
          <w:szCs w:val="24"/>
        </w:rPr>
      </w:pPr>
      <w:r>
        <w:rPr>
          <w:rFonts w:eastAsia="Times New Roman"/>
          <w:szCs w:val="24"/>
        </w:rPr>
        <w:t>Β</w:t>
      </w:r>
      <w:r w:rsidRPr="00922FEF">
        <w:rPr>
          <w:rFonts w:eastAsia="Times New Roman"/>
          <w:szCs w:val="24"/>
        </w:rPr>
        <w:t>έβαια</w:t>
      </w:r>
      <w:r>
        <w:rPr>
          <w:rFonts w:eastAsia="Times New Roman"/>
          <w:szCs w:val="24"/>
        </w:rPr>
        <w:t xml:space="preserve">, για μια κυβέρνηση η </w:t>
      </w:r>
      <w:r w:rsidRPr="00922FEF">
        <w:rPr>
          <w:rFonts w:eastAsia="Times New Roman"/>
          <w:szCs w:val="24"/>
        </w:rPr>
        <w:t>καταδίκη δεν είναι αρκετή</w:t>
      </w:r>
      <w:r>
        <w:rPr>
          <w:rFonts w:eastAsia="Times New Roman"/>
          <w:szCs w:val="24"/>
        </w:rPr>
        <w:t>.</w:t>
      </w:r>
      <w:r w:rsidRPr="00922FEF">
        <w:rPr>
          <w:rFonts w:eastAsia="Times New Roman"/>
          <w:szCs w:val="24"/>
        </w:rPr>
        <w:t xml:space="preserve"> </w:t>
      </w:r>
      <w:r>
        <w:rPr>
          <w:rFonts w:eastAsia="Times New Roman"/>
          <w:szCs w:val="24"/>
        </w:rPr>
        <w:t>Η καταδίκη ε</w:t>
      </w:r>
      <w:r w:rsidRPr="00922FEF">
        <w:rPr>
          <w:rFonts w:eastAsia="Times New Roman"/>
          <w:szCs w:val="24"/>
        </w:rPr>
        <w:t>ίναι μία πολιτική δήλωση</w:t>
      </w:r>
      <w:r>
        <w:rPr>
          <w:rFonts w:eastAsia="Times New Roman"/>
          <w:szCs w:val="24"/>
        </w:rPr>
        <w:t xml:space="preserve">. Έχει την αξία της. Αλλά για </w:t>
      </w:r>
      <w:r>
        <w:rPr>
          <w:rFonts w:eastAsia="Times New Roman"/>
          <w:szCs w:val="24"/>
        </w:rPr>
        <w:lastRenderedPageBreak/>
        <w:t>μια κυβέρνηση δ</w:t>
      </w:r>
      <w:r w:rsidRPr="00922FEF">
        <w:rPr>
          <w:rFonts w:eastAsia="Times New Roman"/>
          <w:szCs w:val="24"/>
        </w:rPr>
        <w:t xml:space="preserve">εν είναι </w:t>
      </w:r>
      <w:r>
        <w:rPr>
          <w:rFonts w:eastAsia="Times New Roman"/>
          <w:szCs w:val="24"/>
        </w:rPr>
        <w:t>αρκετή, γιατ</w:t>
      </w:r>
      <w:r>
        <w:rPr>
          <w:rFonts w:eastAsia="Times New Roman"/>
          <w:szCs w:val="24"/>
        </w:rPr>
        <w:t>ί οφείλει να συλλάβει, να οδηγήσει στον δικαστή και να τιμωρηθούν αυτοί οι οποίοι το έχουν κάνει. Άρα, αυτό είναι ζητούμενο.</w:t>
      </w:r>
    </w:p>
    <w:p w14:paraId="5FC2F560" w14:textId="77777777" w:rsidR="0020643A" w:rsidRDefault="00E84ECF">
      <w:pPr>
        <w:tabs>
          <w:tab w:val="center" w:pos="4753"/>
          <w:tab w:val="left" w:pos="6156"/>
        </w:tabs>
        <w:spacing w:line="600" w:lineRule="auto"/>
        <w:ind w:firstLine="720"/>
        <w:contextualSpacing/>
        <w:jc w:val="both"/>
        <w:rPr>
          <w:rFonts w:eastAsia="Times New Roman"/>
          <w:szCs w:val="24"/>
        </w:rPr>
      </w:pPr>
      <w:r>
        <w:rPr>
          <w:rFonts w:eastAsia="Times New Roman"/>
          <w:szCs w:val="24"/>
        </w:rPr>
        <w:t>Ά</w:t>
      </w:r>
      <w:r w:rsidRPr="00922FEF">
        <w:rPr>
          <w:rFonts w:eastAsia="Times New Roman"/>
          <w:szCs w:val="24"/>
        </w:rPr>
        <w:t>κου</w:t>
      </w:r>
      <w:r>
        <w:rPr>
          <w:rFonts w:eastAsia="Times New Roman"/>
          <w:szCs w:val="24"/>
        </w:rPr>
        <w:t xml:space="preserve">σα, </w:t>
      </w:r>
      <w:r w:rsidRPr="00922FEF">
        <w:rPr>
          <w:rFonts w:eastAsia="Times New Roman"/>
          <w:szCs w:val="24"/>
        </w:rPr>
        <w:t xml:space="preserve">όμως </w:t>
      </w:r>
      <w:r>
        <w:rPr>
          <w:rFonts w:eastAsia="Times New Roman"/>
          <w:szCs w:val="24"/>
        </w:rPr>
        <w:t xml:space="preserve">και ότι </w:t>
      </w:r>
      <w:r w:rsidRPr="00922FEF">
        <w:rPr>
          <w:rFonts w:eastAsia="Times New Roman"/>
          <w:szCs w:val="24"/>
        </w:rPr>
        <w:t>στεναχωριέστε</w:t>
      </w:r>
      <w:r>
        <w:rPr>
          <w:rFonts w:eastAsia="Times New Roman"/>
          <w:szCs w:val="24"/>
        </w:rPr>
        <w:t xml:space="preserve">, γιατί ο κ. Αλαφούζος σάς κατονόμασε ως ηθικούς αυτουργούς. </w:t>
      </w:r>
    </w:p>
    <w:p w14:paraId="5FC2F561" w14:textId="77777777" w:rsidR="0020643A" w:rsidRDefault="00E84ECF">
      <w:pPr>
        <w:tabs>
          <w:tab w:val="center" w:pos="4753"/>
          <w:tab w:val="left" w:pos="6156"/>
        </w:tabs>
        <w:spacing w:line="600" w:lineRule="auto"/>
        <w:ind w:firstLine="720"/>
        <w:contextualSpacing/>
        <w:jc w:val="both"/>
        <w:rPr>
          <w:rFonts w:eastAsia="Times New Roman"/>
          <w:szCs w:val="24"/>
        </w:rPr>
      </w:pPr>
      <w:r w:rsidRPr="00035A9D">
        <w:rPr>
          <w:rFonts w:eastAsia="Times New Roman"/>
          <w:b/>
          <w:szCs w:val="24"/>
        </w:rPr>
        <w:t>ΧΡΗΣΤΟΣ ΑΝΤΩΝΙΟΥ:</w:t>
      </w:r>
      <w:r>
        <w:rPr>
          <w:rFonts w:eastAsia="Times New Roman"/>
          <w:szCs w:val="24"/>
        </w:rPr>
        <w:t xml:space="preserve"> Αγανακτούμε, όχι </w:t>
      </w:r>
      <w:r>
        <w:rPr>
          <w:rFonts w:eastAsia="Times New Roman"/>
          <w:szCs w:val="24"/>
        </w:rPr>
        <w:t xml:space="preserve">στεναχωριόμαστε. </w:t>
      </w:r>
      <w:r w:rsidRPr="00922FEF">
        <w:rPr>
          <w:rFonts w:eastAsia="Times New Roman"/>
          <w:szCs w:val="24"/>
        </w:rPr>
        <w:t xml:space="preserve"> </w:t>
      </w:r>
    </w:p>
    <w:p w14:paraId="5FC2F562" w14:textId="77777777" w:rsidR="0020643A" w:rsidRDefault="00E84ECF">
      <w:pPr>
        <w:tabs>
          <w:tab w:val="center" w:pos="4753"/>
          <w:tab w:val="left" w:pos="6156"/>
        </w:tabs>
        <w:spacing w:line="600" w:lineRule="auto"/>
        <w:ind w:firstLine="720"/>
        <w:contextualSpacing/>
        <w:jc w:val="both"/>
        <w:rPr>
          <w:rFonts w:eastAsia="Times New Roman"/>
          <w:szCs w:val="24"/>
        </w:rPr>
      </w:pPr>
      <w:r>
        <w:rPr>
          <w:rFonts w:eastAsia="Times New Roman"/>
          <w:b/>
          <w:szCs w:val="24"/>
        </w:rPr>
        <w:t>ΜΑΥΡΟΥΔΗΣ ΒΟΡΙΔΗΣ:</w:t>
      </w:r>
      <w:r>
        <w:rPr>
          <w:rFonts w:eastAsia="Times New Roman"/>
          <w:szCs w:val="24"/>
        </w:rPr>
        <w:t xml:space="preserve"> Αγανακτεί ο συνάδελφος. </w:t>
      </w:r>
    </w:p>
    <w:p w14:paraId="5FC2F563" w14:textId="77777777" w:rsidR="0020643A" w:rsidRDefault="00E84ECF">
      <w:pPr>
        <w:tabs>
          <w:tab w:val="center" w:pos="4753"/>
          <w:tab w:val="left" w:pos="6156"/>
        </w:tabs>
        <w:spacing w:line="600" w:lineRule="auto"/>
        <w:ind w:firstLine="720"/>
        <w:contextualSpacing/>
        <w:jc w:val="both"/>
        <w:rPr>
          <w:rFonts w:eastAsia="Times New Roman"/>
          <w:szCs w:val="24"/>
        </w:rPr>
      </w:pPr>
      <w:r w:rsidRPr="00E37052">
        <w:rPr>
          <w:rFonts w:eastAsia="Times New Roman"/>
          <w:b/>
          <w:szCs w:val="24"/>
        </w:rPr>
        <w:t>ΑΘΑΝΑΣΙΟΣ ΠΑΠΑΔΟΠΟΥΛΟΣ:</w:t>
      </w:r>
      <w:r>
        <w:rPr>
          <w:rFonts w:eastAsia="Times New Roman"/>
          <w:szCs w:val="24"/>
        </w:rPr>
        <w:t xml:space="preserve"> Εξοργιζόμαστε. </w:t>
      </w:r>
    </w:p>
    <w:p w14:paraId="5FC2F564" w14:textId="77777777" w:rsidR="0020643A" w:rsidRDefault="00E84ECF">
      <w:pPr>
        <w:tabs>
          <w:tab w:val="center" w:pos="4753"/>
          <w:tab w:val="left" w:pos="6156"/>
        </w:tabs>
        <w:spacing w:line="600" w:lineRule="auto"/>
        <w:ind w:firstLine="720"/>
        <w:contextualSpacing/>
        <w:jc w:val="both"/>
        <w:rPr>
          <w:rFonts w:eastAsia="Times New Roman"/>
          <w:szCs w:val="24"/>
        </w:rPr>
      </w:pPr>
      <w:r>
        <w:rPr>
          <w:rFonts w:eastAsia="Times New Roman"/>
          <w:b/>
          <w:szCs w:val="24"/>
        </w:rPr>
        <w:t>ΜΑΥΡΟΥΔΗΣ ΒΟΡΙΔΗΣ:</w:t>
      </w:r>
      <w:r>
        <w:rPr>
          <w:rFonts w:eastAsia="Times New Roman"/>
          <w:szCs w:val="24"/>
        </w:rPr>
        <w:t xml:space="preserve"> Άλλος συνάδελφος εξοργίζεται. Μην </w:t>
      </w:r>
      <w:r w:rsidRPr="00922FEF">
        <w:rPr>
          <w:rFonts w:eastAsia="Times New Roman"/>
          <w:szCs w:val="24"/>
        </w:rPr>
        <w:t>καταγράψω την ποικιλία των συναισθημάτων</w:t>
      </w:r>
      <w:r>
        <w:rPr>
          <w:rFonts w:eastAsia="Times New Roman"/>
          <w:szCs w:val="24"/>
        </w:rPr>
        <w:t>,</w:t>
      </w:r>
      <w:r w:rsidRPr="00922FEF">
        <w:rPr>
          <w:rFonts w:eastAsia="Times New Roman"/>
          <w:szCs w:val="24"/>
        </w:rPr>
        <w:t xml:space="preserve"> δεν είναι εκεί το νόημα</w:t>
      </w:r>
      <w:r>
        <w:rPr>
          <w:rFonts w:eastAsia="Times New Roman"/>
          <w:szCs w:val="24"/>
        </w:rPr>
        <w:t>.</w:t>
      </w:r>
    </w:p>
    <w:p w14:paraId="5FC2F565" w14:textId="77777777" w:rsidR="0020643A" w:rsidRDefault="00E84ECF">
      <w:pPr>
        <w:tabs>
          <w:tab w:val="center" w:pos="4753"/>
          <w:tab w:val="left" w:pos="6156"/>
        </w:tabs>
        <w:spacing w:line="600" w:lineRule="auto"/>
        <w:ind w:firstLine="720"/>
        <w:contextualSpacing/>
        <w:jc w:val="both"/>
        <w:rPr>
          <w:rFonts w:eastAsia="Times New Roman"/>
          <w:szCs w:val="24"/>
        </w:rPr>
      </w:pPr>
      <w:r>
        <w:rPr>
          <w:rFonts w:eastAsia="Times New Roman"/>
          <w:szCs w:val="24"/>
        </w:rPr>
        <w:t xml:space="preserve">Ηθικός αυτουργός είναι </w:t>
      </w:r>
      <w:r>
        <w:rPr>
          <w:rFonts w:eastAsia="Times New Roman"/>
          <w:szCs w:val="24"/>
        </w:rPr>
        <w:t>αυτός,</w:t>
      </w:r>
      <w:r>
        <w:rPr>
          <w:rFonts w:eastAsia="Times New Roman"/>
          <w:szCs w:val="24"/>
        </w:rPr>
        <w:t xml:space="preserve"> ο ο</w:t>
      </w:r>
      <w:r>
        <w:rPr>
          <w:rFonts w:eastAsia="Times New Roman"/>
          <w:szCs w:val="24"/>
        </w:rPr>
        <w:t xml:space="preserve">ποίος με </w:t>
      </w:r>
      <w:r w:rsidRPr="00922FEF">
        <w:rPr>
          <w:rFonts w:eastAsia="Times New Roman"/>
          <w:szCs w:val="24"/>
        </w:rPr>
        <w:t>πειθ</w:t>
      </w:r>
      <w:r>
        <w:rPr>
          <w:rFonts w:eastAsia="Times New Roman"/>
          <w:szCs w:val="24"/>
        </w:rPr>
        <w:t>ώ</w:t>
      </w:r>
      <w:r w:rsidRPr="00922FEF">
        <w:rPr>
          <w:rFonts w:eastAsia="Times New Roman"/>
          <w:szCs w:val="24"/>
        </w:rPr>
        <w:t xml:space="preserve"> και φορτικότητα</w:t>
      </w:r>
      <w:r>
        <w:rPr>
          <w:rFonts w:eastAsia="Times New Roman"/>
          <w:szCs w:val="24"/>
        </w:rPr>
        <w:t>,</w:t>
      </w:r>
      <w:r w:rsidRPr="00922FEF">
        <w:rPr>
          <w:rFonts w:eastAsia="Times New Roman"/>
          <w:szCs w:val="24"/>
        </w:rPr>
        <w:t xml:space="preserve"> </w:t>
      </w:r>
      <w:r>
        <w:rPr>
          <w:rFonts w:eastAsia="Times New Roman"/>
          <w:szCs w:val="24"/>
        </w:rPr>
        <w:t>κατέπεισε</w:t>
      </w:r>
      <w:r w:rsidRPr="00922FEF">
        <w:rPr>
          <w:rFonts w:eastAsia="Times New Roman"/>
          <w:szCs w:val="24"/>
        </w:rPr>
        <w:t xml:space="preserve"> κάποιον να κάνει παράνομη πράξη</w:t>
      </w:r>
      <w:r>
        <w:rPr>
          <w:rFonts w:eastAsia="Times New Roman"/>
          <w:szCs w:val="24"/>
        </w:rPr>
        <w:t xml:space="preserve">. Αυτά ισχύουν </w:t>
      </w:r>
      <w:r w:rsidRPr="00922FEF">
        <w:rPr>
          <w:rFonts w:eastAsia="Times New Roman"/>
          <w:szCs w:val="24"/>
        </w:rPr>
        <w:t>στο ποινικό δίκαιο</w:t>
      </w:r>
      <w:r>
        <w:rPr>
          <w:rFonts w:eastAsia="Times New Roman"/>
          <w:szCs w:val="24"/>
        </w:rPr>
        <w:t>.</w:t>
      </w:r>
      <w:r w:rsidRPr="00922FEF">
        <w:rPr>
          <w:rFonts w:eastAsia="Times New Roman"/>
          <w:szCs w:val="24"/>
        </w:rPr>
        <w:t xml:space="preserve"> </w:t>
      </w:r>
      <w:r>
        <w:rPr>
          <w:rFonts w:eastAsia="Times New Roman"/>
          <w:szCs w:val="24"/>
        </w:rPr>
        <w:t xml:space="preserve">Προφανώς, εδώ </w:t>
      </w:r>
      <w:r w:rsidRPr="00922FEF">
        <w:rPr>
          <w:rFonts w:eastAsia="Times New Roman"/>
          <w:szCs w:val="24"/>
        </w:rPr>
        <w:t xml:space="preserve">δεν χρησιμοποιείται η λέξη </w:t>
      </w:r>
      <w:r>
        <w:rPr>
          <w:rFonts w:eastAsia="Times New Roman"/>
          <w:szCs w:val="24"/>
        </w:rPr>
        <w:t>και ο χαρακτηρισμός</w:t>
      </w:r>
      <w:r>
        <w:rPr>
          <w:rFonts w:eastAsia="Times New Roman"/>
          <w:szCs w:val="24"/>
        </w:rPr>
        <w:t>,</w:t>
      </w:r>
      <w:r>
        <w:rPr>
          <w:rFonts w:eastAsia="Times New Roman"/>
          <w:szCs w:val="24"/>
        </w:rPr>
        <w:t xml:space="preserve"> </w:t>
      </w:r>
      <w:r w:rsidRPr="00922FEF">
        <w:rPr>
          <w:rFonts w:eastAsia="Times New Roman"/>
          <w:szCs w:val="24"/>
        </w:rPr>
        <w:t xml:space="preserve">με την έννοια του </w:t>
      </w:r>
      <w:r>
        <w:rPr>
          <w:rFonts w:eastAsia="Times New Roman"/>
          <w:szCs w:val="24"/>
        </w:rPr>
        <w:t>π</w:t>
      </w:r>
      <w:r w:rsidRPr="00922FEF">
        <w:rPr>
          <w:rFonts w:eastAsia="Times New Roman"/>
          <w:szCs w:val="24"/>
        </w:rPr>
        <w:t>οινικού δικαίου</w:t>
      </w:r>
      <w:r>
        <w:rPr>
          <w:rFonts w:eastAsia="Times New Roman"/>
          <w:szCs w:val="24"/>
        </w:rPr>
        <w:t>.</w:t>
      </w:r>
      <w:r w:rsidRPr="00922FEF">
        <w:rPr>
          <w:rFonts w:eastAsia="Times New Roman"/>
          <w:szCs w:val="24"/>
        </w:rPr>
        <w:t xml:space="preserve"> </w:t>
      </w:r>
      <w:r>
        <w:rPr>
          <w:rFonts w:eastAsia="Times New Roman"/>
          <w:szCs w:val="24"/>
        </w:rPr>
        <w:t>Χ</w:t>
      </w:r>
      <w:r w:rsidRPr="00922FEF">
        <w:rPr>
          <w:rFonts w:eastAsia="Times New Roman"/>
          <w:szCs w:val="24"/>
        </w:rPr>
        <w:t>ρησιμοποιείται πολιτικά</w:t>
      </w:r>
      <w:r>
        <w:rPr>
          <w:rFonts w:eastAsia="Times New Roman"/>
          <w:szCs w:val="24"/>
        </w:rPr>
        <w:t>.</w:t>
      </w:r>
      <w:r w:rsidRPr="00922FEF">
        <w:rPr>
          <w:rFonts w:eastAsia="Times New Roman"/>
          <w:szCs w:val="24"/>
        </w:rPr>
        <w:t xml:space="preserve"> </w:t>
      </w:r>
      <w:r>
        <w:rPr>
          <w:rFonts w:eastAsia="Times New Roman"/>
          <w:szCs w:val="24"/>
        </w:rPr>
        <w:t>Γ</w:t>
      </w:r>
      <w:r w:rsidRPr="00922FEF">
        <w:rPr>
          <w:rFonts w:eastAsia="Times New Roman"/>
          <w:szCs w:val="24"/>
        </w:rPr>
        <w:t>ιατί</w:t>
      </w:r>
      <w:r>
        <w:rPr>
          <w:rFonts w:eastAsia="Times New Roman"/>
          <w:szCs w:val="24"/>
        </w:rPr>
        <w:t>;</w:t>
      </w:r>
    </w:p>
    <w:p w14:paraId="5FC2F566" w14:textId="77777777" w:rsidR="0020643A" w:rsidRDefault="00E84ECF">
      <w:pPr>
        <w:spacing w:line="600" w:lineRule="auto"/>
        <w:ind w:firstLine="720"/>
        <w:contextualSpacing/>
        <w:jc w:val="both"/>
        <w:rPr>
          <w:rFonts w:eastAsia="Times New Roman"/>
          <w:szCs w:val="24"/>
        </w:rPr>
      </w:pPr>
      <w:r w:rsidRPr="00E523CB">
        <w:rPr>
          <w:rFonts w:eastAsia="Times New Roman" w:cs="Times New Roman"/>
          <w:b/>
          <w:szCs w:val="24"/>
        </w:rPr>
        <w:t>ΝΙΚΟΛΑΟΣ ΦΙΛΗΣ:</w:t>
      </w:r>
      <w:r w:rsidRPr="00E523CB">
        <w:rPr>
          <w:rFonts w:eastAsia="Times New Roman" w:cs="Times New Roman"/>
          <w:szCs w:val="24"/>
        </w:rPr>
        <w:t xml:space="preserve"> </w:t>
      </w:r>
      <w:r>
        <w:rPr>
          <w:rFonts w:eastAsia="Times New Roman"/>
          <w:szCs w:val="24"/>
        </w:rPr>
        <w:t xml:space="preserve">Άρα, ποινικοποίηση της πολιτικής. </w:t>
      </w:r>
    </w:p>
    <w:p w14:paraId="5FC2F567" w14:textId="77777777" w:rsidR="0020643A" w:rsidRDefault="00E84ECF">
      <w:pPr>
        <w:tabs>
          <w:tab w:val="center" w:pos="4753"/>
          <w:tab w:val="left" w:pos="6156"/>
        </w:tabs>
        <w:spacing w:line="600" w:lineRule="auto"/>
        <w:ind w:firstLine="720"/>
        <w:contextualSpacing/>
        <w:jc w:val="both"/>
        <w:rPr>
          <w:rFonts w:eastAsia="Times New Roman"/>
          <w:szCs w:val="24"/>
        </w:rPr>
      </w:pPr>
      <w:r>
        <w:rPr>
          <w:rFonts w:eastAsia="Times New Roman"/>
          <w:b/>
          <w:szCs w:val="24"/>
        </w:rPr>
        <w:lastRenderedPageBreak/>
        <w:t xml:space="preserve">ΜΑΥΡΟΥΔΗΣ ΒΟΡΙΔΗΣ: </w:t>
      </w:r>
      <w:r w:rsidRPr="009218D1">
        <w:rPr>
          <w:rFonts w:eastAsia="Times New Roman"/>
          <w:szCs w:val="24"/>
        </w:rPr>
        <w:t>Χ</w:t>
      </w:r>
      <w:r>
        <w:rPr>
          <w:rFonts w:eastAsia="Times New Roman"/>
          <w:szCs w:val="24"/>
        </w:rPr>
        <w:t>ρ</w:t>
      </w:r>
      <w:r w:rsidRPr="009218D1">
        <w:rPr>
          <w:rFonts w:eastAsia="Times New Roman"/>
          <w:szCs w:val="24"/>
        </w:rPr>
        <w:t>ησιμοποιείται</w:t>
      </w:r>
      <w:r w:rsidRPr="00922FEF">
        <w:rPr>
          <w:rFonts w:eastAsia="Times New Roman"/>
          <w:szCs w:val="24"/>
        </w:rPr>
        <w:t xml:space="preserve"> πολιτικά</w:t>
      </w:r>
      <w:r>
        <w:rPr>
          <w:rFonts w:eastAsia="Times New Roman"/>
          <w:szCs w:val="24"/>
        </w:rPr>
        <w:t>,</w:t>
      </w:r>
      <w:r w:rsidRPr="00922FEF">
        <w:rPr>
          <w:rFonts w:eastAsia="Times New Roman"/>
          <w:szCs w:val="24"/>
        </w:rPr>
        <w:t xml:space="preserve"> γιατί </w:t>
      </w:r>
      <w:r>
        <w:rPr>
          <w:rFonts w:eastAsia="Times New Roman"/>
          <w:szCs w:val="24"/>
        </w:rPr>
        <w:t>-</w:t>
      </w:r>
      <w:r w:rsidRPr="00922FEF">
        <w:rPr>
          <w:rFonts w:eastAsia="Times New Roman"/>
          <w:szCs w:val="24"/>
        </w:rPr>
        <w:t>θα συμφωνήσετε</w:t>
      </w:r>
      <w:r>
        <w:rPr>
          <w:rFonts w:eastAsia="Times New Roman"/>
          <w:szCs w:val="24"/>
        </w:rPr>
        <w:t xml:space="preserve"> όλοι-</w:t>
      </w:r>
      <w:r w:rsidRPr="00922FEF">
        <w:rPr>
          <w:rFonts w:eastAsia="Times New Roman"/>
          <w:szCs w:val="24"/>
        </w:rPr>
        <w:t xml:space="preserve"> </w:t>
      </w:r>
      <w:r>
        <w:rPr>
          <w:rFonts w:eastAsia="Times New Roman"/>
          <w:szCs w:val="24"/>
        </w:rPr>
        <w:t xml:space="preserve">η τρομοκρατία έχει ένα </w:t>
      </w:r>
      <w:r w:rsidRPr="00922FEF">
        <w:rPr>
          <w:rFonts w:eastAsia="Times New Roman"/>
          <w:szCs w:val="24"/>
        </w:rPr>
        <w:t>έδαφος</w:t>
      </w:r>
      <w:r>
        <w:rPr>
          <w:rFonts w:eastAsia="Times New Roman"/>
          <w:szCs w:val="24"/>
        </w:rPr>
        <w:t>,</w:t>
      </w:r>
      <w:r w:rsidRPr="00922FEF">
        <w:rPr>
          <w:rFonts w:eastAsia="Times New Roman"/>
          <w:szCs w:val="24"/>
        </w:rPr>
        <w:t xml:space="preserve"> πάνω στο οποίο καλλιεργείται και υπάρχουν συγκεκριμένα μηνύματα</w:t>
      </w:r>
      <w:r>
        <w:rPr>
          <w:rFonts w:eastAsia="Times New Roman"/>
          <w:szCs w:val="24"/>
        </w:rPr>
        <w:t>,</w:t>
      </w:r>
      <w:r w:rsidRPr="00922FEF">
        <w:rPr>
          <w:rFonts w:eastAsia="Times New Roman"/>
          <w:szCs w:val="24"/>
        </w:rPr>
        <w:t xml:space="preserve"> που κάθε φορά η </w:t>
      </w:r>
      <w:r>
        <w:rPr>
          <w:rFonts w:eastAsia="Times New Roman"/>
          <w:szCs w:val="24"/>
        </w:rPr>
        <w:t xml:space="preserve">κυβέρνηση –η </w:t>
      </w:r>
      <w:r w:rsidRPr="00922FEF">
        <w:rPr>
          <w:rFonts w:eastAsia="Times New Roman"/>
          <w:szCs w:val="24"/>
        </w:rPr>
        <w:t>κάθε κυβέρνηση</w:t>
      </w:r>
      <w:r>
        <w:rPr>
          <w:rFonts w:eastAsia="Times New Roman"/>
          <w:szCs w:val="24"/>
        </w:rPr>
        <w:t>-</w:t>
      </w:r>
      <w:r w:rsidRPr="00922FEF">
        <w:rPr>
          <w:rFonts w:eastAsia="Times New Roman"/>
          <w:szCs w:val="24"/>
        </w:rPr>
        <w:t xml:space="preserve"> στέλνει</w:t>
      </w:r>
      <w:r w:rsidRPr="00922FEF">
        <w:rPr>
          <w:rFonts w:eastAsia="Times New Roman"/>
          <w:szCs w:val="24"/>
        </w:rPr>
        <w:t xml:space="preserve"> απέναντι στο φαινόμενο</w:t>
      </w:r>
      <w:r>
        <w:rPr>
          <w:rFonts w:eastAsia="Times New Roman"/>
          <w:szCs w:val="24"/>
        </w:rPr>
        <w:t>. Και ε</w:t>
      </w:r>
      <w:r w:rsidRPr="00922FEF">
        <w:rPr>
          <w:rFonts w:eastAsia="Times New Roman"/>
          <w:szCs w:val="24"/>
        </w:rPr>
        <w:t>σείς έχετε στείλει μηνύματα</w:t>
      </w:r>
      <w:r>
        <w:rPr>
          <w:rFonts w:eastAsia="Times New Roman"/>
          <w:szCs w:val="24"/>
        </w:rPr>
        <w:t>. Στείλατε μ</w:t>
      </w:r>
      <w:r>
        <w:rPr>
          <w:rFonts w:eastAsia="Times New Roman"/>
          <w:szCs w:val="24"/>
        </w:rPr>
        <w:t>ή</w:t>
      </w:r>
      <w:r>
        <w:rPr>
          <w:rFonts w:eastAsia="Times New Roman"/>
          <w:szCs w:val="24"/>
        </w:rPr>
        <w:t>ν</w:t>
      </w:r>
      <w:r>
        <w:rPr>
          <w:rFonts w:eastAsia="Times New Roman"/>
          <w:szCs w:val="24"/>
        </w:rPr>
        <w:t>υ</w:t>
      </w:r>
      <w:r>
        <w:rPr>
          <w:rFonts w:eastAsia="Times New Roman"/>
          <w:szCs w:val="24"/>
        </w:rPr>
        <w:t>μα</w:t>
      </w:r>
      <w:r>
        <w:rPr>
          <w:rFonts w:eastAsia="Times New Roman"/>
          <w:szCs w:val="24"/>
        </w:rPr>
        <w:t>,</w:t>
      </w:r>
      <w:r w:rsidRPr="00922FEF">
        <w:rPr>
          <w:rFonts w:eastAsia="Times New Roman"/>
          <w:szCs w:val="24"/>
        </w:rPr>
        <w:t xml:space="preserve"> όταν καταργήσατε τις φυλακές τύπου Γ</w:t>
      </w:r>
      <w:r>
        <w:rPr>
          <w:rFonts w:eastAsia="Times New Roman"/>
          <w:szCs w:val="24"/>
        </w:rPr>
        <w:t>΄</w:t>
      </w:r>
      <w:r>
        <w:rPr>
          <w:rFonts w:eastAsia="Times New Roman"/>
          <w:szCs w:val="24"/>
        </w:rPr>
        <w:t>,</w:t>
      </w:r>
      <w:r>
        <w:rPr>
          <w:rFonts w:eastAsia="Times New Roman"/>
          <w:szCs w:val="24"/>
        </w:rPr>
        <w:t xml:space="preserve"> </w:t>
      </w:r>
      <w:r w:rsidRPr="00922FEF">
        <w:rPr>
          <w:rFonts w:eastAsia="Times New Roman"/>
          <w:szCs w:val="24"/>
        </w:rPr>
        <w:t>που είναι για να κρατούνται</w:t>
      </w:r>
      <w:r>
        <w:rPr>
          <w:rFonts w:eastAsia="Times New Roman"/>
          <w:szCs w:val="24"/>
        </w:rPr>
        <w:t xml:space="preserve"> οι </w:t>
      </w:r>
      <w:r w:rsidRPr="00922FEF">
        <w:rPr>
          <w:rFonts w:eastAsia="Times New Roman"/>
          <w:szCs w:val="24"/>
        </w:rPr>
        <w:t>τρομοκράτες</w:t>
      </w:r>
      <w:r>
        <w:rPr>
          <w:rFonts w:eastAsia="Times New Roman"/>
          <w:szCs w:val="24"/>
        </w:rPr>
        <w:t>.</w:t>
      </w:r>
      <w:r w:rsidRPr="00922FEF">
        <w:rPr>
          <w:rFonts w:eastAsia="Times New Roman"/>
          <w:szCs w:val="24"/>
        </w:rPr>
        <w:t xml:space="preserve"> </w:t>
      </w:r>
      <w:r>
        <w:rPr>
          <w:rFonts w:eastAsia="Times New Roman"/>
          <w:szCs w:val="24"/>
        </w:rPr>
        <w:t>Σ</w:t>
      </w:r>
      <w:r w:rsidRPr="00922FEF">
        <w:rPr>
          <w:rFonts w:eastAsia="Times New Roman"/>
          <w:szCs w:val="24"/>
        </w:rPr>
        <w:t>τείλατε μήνυμα</w:t>
      </w:r>
      <w:r>
        <w:rPr>
          <w:rFonts w:eastAsia="Times New Roman"/>
          <w:szCs w:val="24"/>
        </w:rPr>
        <w:t>!</w:t>
      </w:r>
      <w:r w:rsidRPr="00922FEF">
        <w:rPr>
          <w:rFonts w:eastAsia="Times New Roman"/>
          <w:szCs w:val="24"/>
        </w:rPr>
        <w:t xml:space="preserve"> </w:t>
      </w:r>
      <w:r>
        <w:rPr>
          <w:rFonts w:eastAsia="Times New Roman"/>
          <w:szCs w:val="24"/>
        </w:rPr>
        <w:t>Στείλατε</w:t>
      </w:r>
      <w:r w:rsidRPr="00922FEF">
        <w:rPr>
          <w:rFonts w:eastAsia="Times New Roman"/>
          <w:szCs w:val="24"/>
        </w:rPr>
        <w:t xml:space="preserve"> μηνύματα</w:t>
      </w:r>
      <w:r>
        <w:rPr>
          <w:rFonts w:eastAsia="Times New Roman"/>
          <w:szCs w:val="24"/>
        </w:rPr>
        <w:t>,</w:t>
      </w:r>
      <w:r w:rsidRPr="00922FEF">
        <w:rPr>
          <w:rFonts w:eastAsia="Times New Roman"/>
          <w:szCs w:val="24"/>
        </w:rPr>
        <w:t xml:space="preserve"> χορηγώντας άδειες </w:t>
      </w:r>
      <w:r>
        <w:rPr>
          <w:rFonts w:eastAsia="Times New Roman"/>
          <w:szCs w:val="24"/>
        </w:rPr>
        <w:t>σε</w:t>
      </w:r>
      <w:r w:rsidRPr="00922FEF">
        <w:rPr>
          <w:rFonts w:eastAsia="Times New Roman"/>
          <w:szCs w:val="24"/>
        </w:rPr>
        <w:t xml:space="preserve"> καταδικασμένο</w:t>
      </w:r>
      <w:r>
        <w:rPr>
          <w:rFonts w:eastAsia="Times New Roman"/>
          <w:szCs w:val="24"/>
        </w:rPr>
        <w:t>υ</w:t>
      </w:r>
      <w:r w:rsidRPr="00922FEF">
        <w:rPr>
          <w:rFonts w:eastAsia="Times New Roman"/>
          <w:szCs w:val="24"/>
        </w:rPr>
        <w:t>ς τρομοκράτες</w:t>
      </w:r>
      <w:r>
        <w:rPr>
          <w:rFonts w:eastAsia="Times New Roman"/>
          <w:szCs w:val="24"/>
        </w:rPr>
        <w:t>. Στείλατε</w:t>
      </w:r>
      <w:r w:rsidRPr="00922FEF">
        <w:rPr>
          <w:rFonts w:eastAsia="Times New Roman"/>
          <w:szCs w:val="24"/>
        </w:rPr>
        <w:t xml:space="preserve"> μή</w:t>
      </w:r>
      <w:r w:rsidRPr="00922FEF">
        <w:rPr>
          <w:rFonts w:eastAsia="Times New Roman"/>
          <w:szCs w:val="24"/>
        </w:rPr>
        <w:t>νυμα</w:t>
      </w:r>
      <w:r>
        <w:rPr>
          <w:rFonts w:eastAsia="Times New Roman"/>
          <w:szCs w:val="24"/>
        </w:rPr>
        <w:t>!</w:t>
      </w:r>
      <w:r w:rsidRPr="00922FEF">
        <w:rPr>
          <w:rFonts w:eastAsia="Times New Roman"/>
          <w:szCs w:val="24"/>
        </w:rPr>
        <w:t xml:space="preserve"> </w:t>
      </w:r>
      <w:r>
        <w:rPr>
          <w:rFonts w:eastAsia="Times New Roman"/>
          <w:szCs w:val="24"/>
        </w:rPr>
        <w:t>Σ</w:t>
      </w:r>
      <w:r w:rsidRPr="00922FEF">
        <w:rPr>
          <w:rFonts w:eastAsia="Times New Roman"/>
          <w:szCs w:val="24"/>
        </w:rPr>
        <w:t>τείλ</w:t>
      </w:r>
      <w:r>
        <w:rPr>
          <w:rFonts w:eastAsia="Times New Roman"/>
          <w:szCs w:val="24"/>
        </w:rPr>
        <w:t>α</w:t>
      </w:r>
      <w:r w:rsidRPr="00922FEF">
        <w:rPr>
          <w:rFonts w:eastAsia="Times New Roman"/>
          <w:szCs w:val="24"/>
        </w:rPr>
        <w:t>τ</w:t>
      </w:r>
      <w:r>
        <w:rPr>
          <w:rFonts w:eastAsia="Times New Roman"/>
          <w:szCs w:val="24"/>
        </w:rPr>
        <w:t>ε μήνυμα</w:t>
      </w:r>
      <w:r>
        <w:rPr>
          <w:rFonts w:eastAsia="Times New Roman"/>
          <w:szCs w:val="24"/>
        </w:rPr>
        <w:t>,</w:t>
      </w:r>
      <w:r>
        <w:rPr>
          <w:rFonts w:eastAsia="Times New Roman"/>
          <w:szCs w:val="24"/>
        </w:rPr>
        <w:t xml:space="preserve"> όταν έχετε υποβαθμίσει τα ζητήματα ασφαλεία</w:t>
      </w:r>
      <w:r w:rsidRPr="00922FEF">
        <w:rPr>
          <w:rFonts w:eastAsia="Times New Roman"/>
          <w:szCs w:val="24"/>
        </w:rPr>
        <w:t>ς και τις πολιτικές ασφάλειας</w:t>
      </w:r>
      <w:r>
        <w:rPr>
          <w:rFonts w:eastAsia="Times New Roman"/>
          <w:szCs w:val="24"/>
        </w:rPr>
        <w:t>.</w:t>
      </w:r>
      <w:r w:rsidRPr="00922FEF">
        <w:rPr>
          <w:rFonts w:eastAsia="Times New Roman"/>
          <w:szCs w:val="24"/>
        </w:rPr>
        <w:t xml:space="preserve"> </w:t>
      </w:r>
      <w:r>
        <w:rPr>
          <w:rFonts w:eastAsia="Times New Roman"/>
          <w:szCs w:val="24"/>
        </w:rPr>
        <w:t>Σ</w:t>
      </w:r>
      <w:r w:rsidRPr="00922FEF">
        <w:rPr>
          <w:rFonts w:eastAsia="Times New Roman"/>
          <w:szCs w:val="24"/>
        </w:rPr>
        <w:t>τείλ</w:t>
      </w:r>
      <w:r>
        <w:rPr>
          <w:rFonts w:eastAsia="Times New Roman"/>
          <w:szCs w:val="24"/>
        </w:rPr>
        <w:t>α</w:t>
      </w:r>
      <w:r w:rsidRPr="00922FEF">
        <w:rPr>
          <w:rFonts w:eastAsia="Times New Roman"/>
          <w:szCs w:val="24"/>
        </w:rPr>
        <w:t>τε μήνυμα</w:t>
      </w:r>
      <w:r>
        <w:rPr>
          <w:rFonts w:eastAsia="Times New Roman"/>
          <w:szCs w:val="24"/>
        </w:rPr>
        <w:t>.</w:t>
      </w:r>
      <w:r w:rsidRPr="00922FEF">
        <w:rPr>
          <w:rFonts w:eastAsia="Times New Roman"/>
          <w:szCs w:val="24"/>
        </w:rPr>
        <w:t xml:space="preserve"> </w:t>
      </w:r>
    </w:p>
    <w:p w14:paraId="5FC2F568" w14:textId="77777777" w:rsidR="0020643A" w:rsidRDefault="00E84ECF">
      <w:pPr>
        <w:tabs>
          <w:tab w:val="center" w:pos="4753"/>
          <w:tab w:val="left" w:pos="6156"/>
        </w:tabs>
        <w:spacing w:line="600" w:lineRule="auto"/>
        <w:ind w:firstLine="720"/>
        <w:contextualSpacing/>
        <w:jc w:val="both"/>
        <w:rPr>
          <w:rFonts w:eastAsia="Times New Roman"/>
          <w:szCs w:val="24"/>
        </w:rPr>
      </w:pPr>
      <w:r>
        <w:rPr>
          <w:rFonts w:eastAsia="Times New Roman"/>
          <w:szCs w:val="24"/>
        </w:rPr>
        <w:t xml:space="preserve">Όχι μόνο αυτό, αλλά </w:t>
      </w:r>
      <w:r w:rsidRPr="00922FEF">
        <w:rPr>
          <w:rFonts w:eastAsia="Times New Roman"/>
          <w:szCs w:val="24"/>
        </w:rPr>
        <w:t>ανοίγει εδώ μία περαιτέρω συζήτηση</w:t>
      </w:r>
      <w:r>
        <w:rPr>
          <w:rFonts w:eastAsia="Times New Roman"/>
          <w:szCs w:val="24"/>
        </w:rPr>
        <w:t>,</w:t>
      </w:r>
      <w:r w:rsidRPr="00922FEF">
        <w:rPr>
          <w:rFonts w:eastAsia="Times New Roman"/>
          <w:szCs w:val="24"/>
        </w:rPr>
        <w:t xml:space="preserve"> ενδιαφέρουσα</w:t>
      </w:r>
      <w:r>
        <w:rPr>
          <w:rFonts w:eastAsia="Times New Roman"/>
          <w:szCs w:val="24"/>
        </w:rPr>
        <w:t>. Ένας τρομοκράτης πώς γίνεται; Ξ</w:t>
      </w:r>
      <w:r w:rsidRPr="00922FEF">
        <w:rPr>
          <w:rFonts w:eastAsia="Times New Roman"/>
          <w:szCs w:val="24"/>
        </w:rPr>
        <w:t>υπνάει μία ωραία μέρα ένας άνθρωπος</w:t>
      </w:r>
      <w:r>
        <w:rPr>
          <w:rFonts w:eastAsia="Times New Roman"/>
          <w:szCs w:val="24"/>
        </w:rPr>
        <w:t>,</w:t>
      </w:r>
      <w:r w:rsidRPr="00922FEF">
        <w:rPr>
          <w:rFonts w:eastAsia="Times New Roman"/>
          <w:szCs w:val="24"/>
        </w:rPr>
        <w:t xml:space="preserve"> από </w:t>
      </w:r>
      <w:r>
        <w:rPr>
          <w:rFonts w:eastAsia="Times New Roman"/>
          <w:szCs w:val="24"/>
        </w:rPr>
        <w:t>εκεί που ήταν κανονικός,</w:t>
      </w:r>
      <w:r w:rsidRPr="00922FEF">
        <w:rPr>
          <w:rFonts w:eastAsia="Times New Roman"/>
          <w:szCs w:val="24"/>
        </w:rPr>
        <w:t xml:space="preserve"> πήγαινε στη δουλειά</w:t>
      </w:r>
      <w:r>
        <w:rPr>
          <w:rFonts w:eastAsia="Times New Roman"/>
          <w:szCs w:val="24"/>
        </w:rPr>
        <w:t xml:space="preserve">, </w:t>
      </w:r>
      <w:r w:rsidRPr="00922FEF">
        <w:rPr>
          <w:rFonts w:eastAsia="Times New Roman"/>
          <w:szCs w:val="24"/>
        </w:rPr>
        <w:t>αποφασίζει να φτιά</w:t>
      </w:r>
      <w:r>
        <w:rPr>
          <w:rFonts w:eastAsia="Times New Roman"/>
          <w:szCs w:val="24"/>
        </w:rPr>
        <w:t>ξει</w:t>
      </w:r>
      <w:r w:rsidRPr="00922FEF">
        <w:rPr>
          <w:rFonts w:eastAsia="Times New Roman"/>
          <w:szCs w:val="24"/>
        </w:rPr>
        <w:t xml:space="preserve"> </w:t>
      </w:r>
      <w:r>
        <w:rPr>
          <w:rFonts w:eastAsia="Times New Roman"/>
          <w:szCs w:val="24"/>
        </w:rPr>
        <w:t xml:space="preserve">εκρηκτικά και πηγαίνει </w:t>
      </w:r>
      <w:r w:rsidRPr="00922FEF">
        <w:rPr>
          <w:rFonts w:eastAsia="Times New Roman"/>
          <w:szCs w:val="24"/>
        </w:rPr>
        <w:t>να βάλει βόμβες</w:t>
      </w:r>
      <w:r>
        <w:rPr>
          <w:rFonts w:eastAsia="Times New Roman"/>
          <w:szCs w:val="24"/>
        </w:rPr>
        <w:t>;</w:t>
      </w:r>
      <w:r w:rsidRPr="00922FEF">
        <w:rPr>
          <w:rFonts w:eastAsia="Times New Roman"/>
          <w:szCs w:val="24"/>
        </w:rPr>
        <w:t xml:space="preserve"> </w:t>
      </w:r>
      <w:r>
        <w:rPr>
          <w:rFonts w:eastAsia="Times New Roman"/>
          <w:szCs w:val="24"/>
        </w:rPr>
        <w:t>Έ</w:t>
      </w:r>
      <w:r w:rsidRPr="00922FEF">
        <w:rPr>
          <w:rFonts w:eastAsia="Times New Roman"/>
          <w:szCs w:val="24"/>
        </w:rPr>
        <w:t>τσι γίνεται ένας τρομοκράτης</w:t>
      </w:r>
      <w:r>
        <w:rPr>
          <w:rFonts w:eastAsia="Times New Roman"/>
          <w:szCs w:val="24"/>
        </w:rPr>
        <w:t>;</w:t>
      </w:r>
      <w:r w:rsidRPr="00922FEF">
        <w:rPr>
          <w:rFonts w:eastAsia="Times New Roman"/>
          <w:szCs w:val="24"/>
        </w:rPr>
        <w:t xml:space="preserve"> </w:t>
      </w:r>
      <w:r>
        <w:rPr>
          <w:rFonts w:eastAsia="Times New Roman"/>
          <w:szCs w:val="24"/>
        </w:rPr>
        <w:t>Δ</w:t>
      </w:r>
      <w:r w:rsidRPr="00922FEF">
        <w:rPr>
          <w:rFonts w:eastAsia="Times New Roman"/>
          <w:szCs w:val="24"/>
        </w:rPr>
        <w:t>εν έχει μία διαδρομή</w:t>
      </w:r>
      <w:r>
        <w:rPr>
          <w:rFonts w:eastAsia="Times New Roman"/>
          <w:szCs w:val="24"/>
        </w:rPr>
        <w:t>;</w:t>
      </w:r>
    </w:p>
    <w:p w14:paraId="5FC2F569" w14:textId="77777777" w:rsidR="0020643A" w:rsidRDefault="00E84ECF">
      <w:pPr>
        <w:tabs>
          <w:tab w:val="center" w:pos="4753"/>
          <w:tab w:val="left" w:pos="6156"/>
        </w:tabs>
        <w:spacing w:line="600" w:lineRule="auto"/>
        <w:ind w:firstLine="720"/>
        <w:contextualSpacing/>
        <w:jc w:val="both"/>
        <w:rPr>
          <w:rFonts w:eastAsia="Times New Roman"/>
          <w:szCs w:val="24"/>
        </w:rPr>
      </w:pPr>
      <w:r w:rsidRPr="00C26E3C">
        <w:rPr>
          <w:rFonts w:eastAsia="Times New Roman"/>
          <w:b/>
          <w:szCs w:val="24"/>
        </w:rPr>
        <w:t xml:space="preserve">ΠΑΝΑΓΙΩΤΗΣ </w:t>
      </w:r>
      <w:r>
        <w:rPr>
          <w:rFonts w:eastAsia="Times New Roman"/>
          <w:b/>
          <w:szCs w:val="24"/>
        </w:rPr>
        <w:t xml:space="preserve">(ΠΑΝΟΣ) </w:t>
      </w:r>
      <w:r w:rsidRPr="00C26E3C">
        <w:rPr>
          <w:rFonts w:eastAsia="Times New Roman"/>
          <w:b/>
          <w:szCs w:val="24"/>
        </w:rPr>
        <w:t>ΣΚΟΥΡΟΛΙΑΚΟΣ:</w:t>
      </w:r>
      <w:r>
        <w:rPr>
          <w:rFonts w:eastAsia="Times New Roman"/>
          <w:szCs w:val="24"/>
        </w:rPr>
        <w:t xml:space="preserve"> Για πείτε </w:t>
      </w:r>
      <w:r>
        <w:rPr>
          <w:rFonts w:eastAsia="Times New Roman"/>
          <w:szCs w:val="24"/>
        </w:rPr>
        <w:t>μας,</w:t>
      </w:r>
      <w:r>
        <w:rPr>
          <w:rFonts w:eastAsia="Times New Roman"/>
          <w:szCs w:val="24"/>
        </w:rPr>
        <w:t xml:space="preserve"> που ξέρετε. </w:t>
      </w:r>
    </w:p>
    <w:p w14:paraId="5FC2F56A" w14:textId="77777777" w:rsidR="0020643A" w:rsidRDefault="00E84ECF">
      <w:pPr>
        <w:tabs>
          <w:tab w:val="center" w:pos="4753"/>
          <w:tab w:val="left" w:pos="6156"/>
        </w:tabs>
        <w:spacing w:line="600" w:lineRule="auto"/>
        <w:ind w:firstLine="720"/>
        <w:contextualSpacing/>
        <w:jc w:val="both"/>
        <w:rPr>
          <w:rFonts w:eastAsia="Times New Roman"/>
          <w:szCs w:val="24"/>
        </w:rPr>
      </w:pPr>
      <w:r>
        <w:rPr>
          <w:rFonts w:eastAsia="Times New Roman"/>
          <w:b/>
          <w:szCs w:val="24"/>
        </w:rPr>
        <w:lastRenderedPageBreak/>
        <w:t>ΜΑΥΡΟΥΔΗΣ ΒΟΡΙΔΗΣ:</w:t>
      </w:r>
      <w:r w:rsidRPr="00922FEF">
        <w:rPr>
          <w:rFonts w:eastAsia="Times New Roman"/>
          <w:szCs w:val="24"/>
        </w:rPr>
        <w:t xml:space="preserve"> </w:t>
      </w:r>
      <w:r>
        <w:rPr>
          <w:rFonts w:eastAsia="Times New Roman"/>
          <w:szCs w:val="24"/>
        </w:rPr>
        <w:t>Μ</w:t>
      </w:r>
      <w:r w:rsidRPr="00922FEF">
        <w:rPr>
          <w:rFonts w:eastAsia="Times New Roman"/>
          <w:szCs w:val="24"/>
        </w:rPr>
        <w:t xml:space="preserve">ου </w:t>
      </w:r>
      <w:r w:rsidRPr="00922FEF">
        <w:rPr>
          <w:rFonts w:eastAsia="Times New Roman"/>
          <w:szCs w:val="24"/>
        </w:rPr>
        <w:t>αρέσει</w:t>
      </w:r>
      <w:r>
        <w:rPr>
          <w:rFonts w:eastAsia="Times New Roman"/>
          <w:szCs w:val="24"/>
        </w:rPr>
        <w:t>,</w:t>
      </w:r>
      <w:r w:rsidRPr="00922FEF">
        <w:rPr>
          <w:rFonts w:eastAsia="Times New Roman"/>
          <w:szCs w:val="24"/>
        </w:rPr>
        <w:t xml:space="preserve"> συνάδελφοι</w:t>
      </w:r>
      <w:r>
        <w:rPr>
          <w:rFonts w:eastAsia="Times New Roman"/>
          <w:szCs w:val="24"/>
        </w:rPr>
        <w:t>,</w:t>
      </w:r>
      <w:r w:rsidRPr="00922FEF">
        <w:rPr>
          <w:rFonts w:eastAsia="Times New Roman"/>
          <w:szCs w:val="24"/>
        </w:rPr>
        <w:t xml:space="preserve"> που κάθε φορά</w:t>
      </w:r>
      <w:r>
        <w:rPr>
          <w:rFonts w:eastAsia="Times New Roman"/>
          <w:szCs w:val="24"/>
        </w:rPr>
        <w:t>,</w:t>
      </w:r>
      <w:r w:rsidRPr="00922FEF">
        <w:rPr>
          <w:rFonts w:eastAsia="Times New Roman"/>
          <w:szCs w:val="24"/>
        </w:rPr>
        <w:t xml:space="preserve"> όταν ανακύψουν τα ζητήματα αυτά</w:t>
      </w:r>
      <w:r>
        <w:rPr>
          <w:rFonts w:eastAsia="Times New Roman"/>
          <w:szCs w:val="24"/>
        </w:rPr>
        <w:t>,</w:t>
      </w:r>
      <w:r w:rsidRPr="00922FEF">
        <w:rPr>
          <w:rFonts w:eastAsia="Times New Roman"/>
          <w:szCs w:val="24"/>
        </w:rPr>
        <w:t xml:space="preserve"> θέλετε να συζητήσουμε για το τσεκούρι</w:t>
      </w:r>
      <w:r>
        <w:rPr>
          <w:rFonts w:eastAsia="Times New Roman"/>
          <w:szCs w:val="24"/>
        </w:rPr>
        <w:t>.</w:t>
      </w:r>
      <w:r w:rsidRPr="00922FEF">
        <w:rPr>
          <w:rFonts w:eastAsia="Times New Roman"/>
          <w:szCs w:val="24"/>
        </w:rPr>
        <w:t xml:space="preserve"> Εγώ δεν έχω καμ</w:t>
      </w:r>
      <w:r>
        <w:rPr>
          <w:rFonts w:eastAsia="Times New Roman"/>
          <w:szCs w:val="24"/>
        </w:rPr>
        <w:t>μ</w:t>
      </w:r>
      <w:r w:rsidRPr="00922FEF">
        <w:rPr>
          <w:rFonts w:eastAsia="Times New Roman"/>
          <w:szCs w:val="24"/>
        </w:rPr>
        <w:t xml:space="preserve">ία αντίρρηση να συζητήσουμε </w:t>
      </w:r>
      <w:r>
        <w:rPr>
          <w:rFonts w:eastAsia="Times New Roman"/>
          <w:szCs w:val="24"/>
        </w:rPr>
        <w:t>-</w:t>
      </w:r>
      <w:r w:rsidRPr="00922FEF">
        <w:rPr>
          <w:rFonts w:eastAsia="Times New Roman"/>
          <w:szCs w:val="24"/>
        </w:rPr>
        <w:t>πολύ ευχαρίστως</w:t>
      </w:r>
      <w:r>
        <w:rPr>
          <w:rFonts w:eastAsia="Times New Roman"/>
          <w:szCs w:val="24"/>
        </w:rPr>
        <w:t>-</w:t>
      </w:r>
      <w:r w:rsidRPr="00922FEF">
        <w:rPr>
          <w:rFonts w:eastAsia="Times New Roman"/>
          <w:szCs w:val="24"/>
        </w:rPr>
        <w:t xml:space="preserve"> αλλά θα συζητήσουμε πάλι για όλο το πλαίσιο της βίας της άκρας Αριστεράς</w:t>
      </w:r>
      <w:r>
        <w:rPr>
          <w:rFonts w:eastAsia="Times New Roman"/>
          <w:szCs w:val="24"/>
        </w:rPr>
        <w:t>,</w:t>
      </w:r>
      <w:r w:rsidRPr="00922FEF">
        <w:rPr>
          <w:rFonts w:eastAsia="Times New Roman"/>
          <w:szCs w:val="24"/>
        </w:rPr>
        <w:t xml:space="preserve"> της τρομοκρατ</w:t>
      </w:r>
      <w:r w:rsidRPr="00922FEF">
        <w:rPr>
          <w:rFonts w:eastAsia="Times New Roman"/>
          <w:szCs w:val="24"/>
        </w:rPr>
        <w:t>ίας</w:t>
      </w:r>
      <w:r>
        <w:rPr>
          <w:rFonts w:eastAsia="Times New Roman"/>
          <w:szCs w:val="24"/>
        </w:rPr>
        <w:t xml:space="preserve"> της</w:t>
      </w:r>
      <w:r w:rsidRPr="00922FEF">
        <w:rPr>
          <w:rFonts w:eastAsia="Times New Roman"/>
          <w:szCs w:val="24"/>
        </w:rPr>
        <w:t xml:space="preserve"> άκρας Αριστεράς</w:t>
      </w:r>
      <w:r>
        <w:rPr>
          <w:rFonts w:eastAsia="Times New Roman"/>
          <w:szCs w:val="24"/>
        </w:rPr>
        <w:t xml:space="preserve">, </w:t>
      </w:r>
      <w:r w:rsidRPr="00922FEF">
        <w:rPr>
          <w:rFonts w:eastAsia="Times New Roman"/>
          <w:szCs w:val="24"/>
        </w:rPr>
        <w:t>της βίας στ</w:t>
      </w:r>
      <w:r>
        <w:rPr>
          <w:rFonts w:eastAsia="Times New Roman"/>
          <w:szCs w:val="24"/>
        </w:rPr>
        <w:t>α</w:t>
      </w:r>
      <w:r w:rsidRPr="00922FEF">
        <w:rPr>
          <w:rFonts w:eastAsia="Times New Roman"/>
          <w:szCs w:val="24"/>
        </w:rPr>
        <w:t xml:space="preserve"> πανεπιστήμι</w:t>
      </w:r>
      <w:r>
        <w:rPr>
          <w:rFonts w:eastAsia="Times New Roman"/>
          <w:szCs w:val="24"/>
        </w:rPr>
        <w:t>α,</w:t>
      </w:r>
      <w:r w:rsidRPr="00922FEF">
        <w:rPr>
          <w:rFonts w:eastAsia="Times New Roman"/>
          <w:szCs w:val="24"/>
        </w:rPr>
        <w:t xml:space="preserve"> της </w:t>
      </w:r>
      <w:r>
        <w:rPr>
          <w:rFonts w:eastAsia="Times New Roman"/>
          <w:szCs w:val="24"/>
        </w:rPr>
        <w:t>ανομίας</w:t>
      </w:r>
      <w:r w:rsidRPr="00922FEF">
        <w:rPr>
          <w:rFonts w:eastAsia="Times New Roman"/>
          <w:szCs w:val="24"/>
        </w:rPr>
        <w:t xml:space="preserve"> των επιθέσεων που </w:t>
      </w:r>
      <w:r>
        <w:rPr>
          <w:rFonts w:eastAsia="Times New Roman"/>
          <w:szCs w:val="24"/>
        </w:rPr>
        <w:t>έ</w:t>
      </w:r>
      <w:r w:rsidRPr="00922FEF">
        <w:rPr>
          <w:rFonts w:eastAsia="Times New Roman"/>
          <w:szCs w:val="24"/>
        </w:rPr>
        <w:t xml:space="preserve">χει δεχθεί ο καθένας από </w:t>
      </w:r>
      <w:r>
        <w:rPr>
          <w:rFonts w:eastAsia="Times New Roman"/>
          <w:szCs w:val="24"/>
        </w:rPr>
        <w:t>ε</w:t>
      </w:r>
      <w:r w:rsidRPr="00922FEF">
        <w:rPr>
          <w:rFonts w:eastAsia="Times New Roman"/>
          <w:szCs w:val="24"/>
        </w:rPr>
        <w:t>μ</w:t>
      </w:r>
      <w:r>
        <w:rPr>
          <w:rFonts w:eastAsia="Times New Roman"/>
          <w:szCs w:val="24"/>
        </w:rPr>
        <w:t>ά</w:t>
      </w:r>
      <w:r w:rsidRPr="00922FEF">
        <w:rPr>
          <w:rFonts w:eastAsia="Times New Roman"/>
          <w:szCs w:val="24"/>
        </w:rPr>
        <w:t xml:space="preserve">ς από αυτούς τους </w:t>
      </w:r>
      <w:r>
        <w:rPr>
          <w:rFonts w:eastAsia="Times New Roman"/>
          <w:szCs w:val="24"/>
        </w:rPr>
        <w:t xml:space="preserve">τραμπούκους. </w:t>
      </w:r>
    </w:p>
    <w:p w14:paraId="5FC2F56B" w14:textId="77777777" w:rsidR="0020643A" w:rsidRDefault="00E84ECF">
      <w:pPr>
        <w:tabs>
          <w:tab w:val="center" w:pos="4753"/>
          <w:tab w:val="left" w:pos="6156"/>
        </w:tabs>
        <w:spacing w:line="600" w:lineRule="auto"/>
        <w:ind w:firstLine="720"/>
        <w:contextualSpacing/>
        <w:jc w:val="both"/>
        <w:rPr>
          <w:rFonts w:eastAsia="Times New Roman"/>
          <w:szCs w:val="24"/>
        </w:rPr>
      </w:pPr>
      <w:r w:rsidRPr="00E523CB">
        <w:rPr>
          <w:rFonts w:eastAsia="Times New Roman" w:cs="Times New Roman"/>
          <w:b/>
          <w:szCs w:val="24"/>
        </w:rPr>
        <w:t>ΝΙΚΟΛΑΟΣ ΦΙΛΗΣ:</w:t>
      </w:r>
      <w:r w:rsidRPr="00E523CB">
        <w:rPr>
          <w:rFonts w:eastAsia="Times New Roman" w:cs="Times New Roman"/>
          <w:szCs w:val="24"/>
        </w:rPr>
        <w:t xml:space="preserve"> </w:t>
      </w:r>
      <w:r>
        <w:rPr>
          <w:rFonts w:eastAsia="Times New Roman"/>
          <w:szCs w:val="24"/>
        </w:rPr>
        <w:t xml:space="preserve">Ποιο θέμα είναι αυτό, δηλαδή; Ποιο τσεκούρι; Δεν καταλαβαίνουμε τι λέτε. </w:t>
      </w:r>
    </w:p>
    <w:p w14:paraId="5FC2F56C" w14:textId="77777777" w:rsidR="0020643A" w:rsidRDefault="00E84ECF">
      <w:pPr>
        <w:tabs>
          <w:tab w:val="center" w:pos="4753"/>
          <w:tab w:val="left" w:pos="6156"/>
        </w:tabs>
        <w:spacing w:line="600" w:lineRule="auto"/>
        <w:ind w:firstLine="720"/>
        <w:contextualSpacing/>
        <w:jc w:val="both"/>
        <w:rPr>
          <w:rFonts w:eastAsia="Times New Roman"/>
          <w:szCs w:val="24"/>
        </w:rPr>
      </w:pPr>
      <w:r>
        <w:rPr>
          <w:rFonts w:eastAsia="Times New Roman"/>
          <w:b/>
          <w:szCs w:val="24"/>
        </w:rPr>
        <w:t>ΜΑΥΡΟΥΔΗΣ ΒΟΡΙΔΗΣ:</w:t>
      </w:r>
      <w:r>
        <w:rPr>
          <w:rFonts w:eastAsia="Times New Roman"/>
          <w:szCs w:val="24"/>
        </w:rPr>
        <w:t xml:space="preserve"> Ε, λέω στους συναδέλφους σας,</w:t>
      </w:r>
      <w:r w:rsidRPr="00922FEF">
        <w:rPr>
          <w:rFonts w:eastAsia="Times New Roman"/>
          <w:szCs w:val="24"/>
        </w:rPr>
        <w:t xml:space="preserve"> κύριε Φίλη</w:t>
      </w:r>
      <w:r>
        <w:rPr>
          <w:rFonts w:eastAsia="Times New Roman"/>
          <w:szCs w:val="24"/>
        </w:rPr>
        <w:t>.</w:t>
      </w:r>
      <w:r w:rsidRPr="00922FEF">
        <w:rPr>
          <w:rFonts w:eastAsia="Times New Roman"/>
          <w:szCs w:val="24"/>
        </w:rPr>
        <w:t xml:space="preserve"> </w:t>
      </w:r>
      <w:r>
        <w:rPr>
          <w:rFonts w:eastAsia="Times New Roman"/>
          <w:szCs w:val="24"/>
        </w:rPr>
        <w:t>Ρ</w:t>
      </w:r>
      <w:r w:rsidRPr="00922FEF">
        <w:rPr>
          <w:rFonts w:eastAsia="Times New Roman"/>
          <w:szCs w:val="24"/>
        </w:rPr>
        <w:t>ωτήστε να σας εξηγήσουν</w:t>
      </w:r>
      <w:r>
        <w:rPr>
          <w:rFonts w:eastAsia="Times New Roman"/>
          <w:szCs w:val="24"/>
        </w:rPr>
        <w:t>.</w:t>
      </w:r>
      <w:r w:rsidRPr="00922FEF">
        <w:rPr>
          <w:rFonts w:eastAsia="Times New Roman"/>
          <w:szCs w:val="24"/>
        </w:rPr>
        <w:t xml:space="preserve"> </w:t>
      </w:r>
      <w:r>
        <w:rPr>
          <w:rFonts w:eastAsia="Times New Roman"/>
          <w:szCs w:val="24"/>
        </w:rPr>
        <w:t>Έ</w:t>
      </w:r>
      <w:r w:rsidRPr="00922FEF">
        <w:rPr>
          <w:rFonts w:eastAsia="Times New Roman"/>
          <w:szCs w:val="24"/>
        </w:rPr>
        <w:t xml:space="preserve">χουμε δεδομένα στη συζήτησή </w:t>
      </w:r>
      <w:r>
        <w:rPr>
          <w:rFonts w:eastAsia="Times New Roman"/>
          <w:szCs w:val="24"/>
        </w:rPr>
        <w:t>μας,</w:t>
      </w:r>
      <w:r w:rsidRPr="00922FEF">
        <w:rPr>
          <w:rFonts w:eastAsia="Times New Roman"/>
          <w:szCs w:val="24"/>
        </w:rPr>
        <w:t xml:space="preserve"> </w:t>
      </w:r>
      <w:r>
        <w:rPr>
          <w:rFonts w:eastAsia="Times New Roman"/>
          <w:szCs w:val="24"/>
        </w:rPr>
        <w:t>γ</w:t>
      </w:r>
      <w:r w:rsidRPr="00922FEF">
        <w:rPr>
          <w:rFonts w:eastAsia="Times New Roman"/>
          <w:szCs w:val="24"/>
        </w:rPr>
        <w:t>ι</w:t>
      </w:r>
      <w:r>
        <w:rPr>
          <w:rFonts w:eastAsia="Times New Roman"/>
          <w:szCs w:val="24"/>
        </w:rPr>
        <w:t>’</w:t>
      </w:r>
      <w:r w:rsidRPr="00922FEF">
        <w:rPr>
          <w:rFonts w:eastAsia="Times New Roman"/>
          <w:szCs w:val="24"/>
        </w:rPr>
        <w:t xml:space="preserve"> αυτό </w:t>
      </w:r>
      <w:r>
        <w:rPr>
          <w:rFonts w:eastAsia="Times New Roman"/>
          <w:szCs w:val="24"/>
        </w:rPr>
        <w:t>την</w:t>
      </w:r>
      <w:r w:rsidRPr="00922FEF">
        <w:rPr>
          <w:rFonts w:eastAsia="Times New Roman"/>
          <w:szCs w:val="24"/>
        </w:rPr>
        <w:t xml:space="preserve"> προχωράμε πιο γρήγορα</w:t>
      </w:r>
      <w:r>
        <w:rPr>
          <w:rFonts w:eastAsia="Times New Roman"/>
          <w:szCs w:val="24"/>
        </w:rPr>
        <w:t>.</w:t>
      </w:r>
      <w:r w:rsidRPr="00922FEF">
        <w:rPr>
          <w:rFonts w:eastAsia="Times New Roman"/>
          <w:szCs w:val="24"/>
        </w:rPr>
        <w:t xml:space="preserve"> </w:t>
      </w:r>
      <w:r>
        <w:rPr>
          <w:rFonts w:eastAsia="Times New Roman"/>
          <w:szCs w:val="24"/>
        </w:rPr>
        <w:t>Δ</w:t>
      </w:r>
      <w:r w:rsidRPr="00922FEF">
        <w:rPr>
          <w:rFonts w:eastAsia="Times New Roman"/>
          <w:szCs w:val="24"/>
        </w:rPr>
        <w:t>εν λέμε όλη την ιστορία από την αρχή</w:t>
      </w:r>
      <w:r>
        <w:rPr>
          <w:rFonts w:eastAsia="Times New Roman"/>
          <w:szCs w:val="24"/>
        </w:rPr>
        <w:t>.</w:t>
      </w:r>
    </w:p>
    <w:p w14:paraId="5FC2F56D" w14:textId="77777777" w:rsidR="0020643A" w:rsidRDefault="00E84ECF">
      <w:pPr>
        <w:tabs>
          <w:tab w:val="center" w:pos="4753"/>
          <w:tab w:val="left" w:pos="6156"/>
        </w:tabs>
        <w:spacing w:line="600" w:lineRule="auto"/>
        <w:ind w:firstLine="720"/>
        <w:contextualSpacing/>
        <w:jc w:val="both"/>
        <w:rPr>
          <w:rFonts w:eastAsia="Times New Roman"/>
          <w:szCs w:val="24"/>
        </w:rPr>
      </w:pPr>
      <w:r>
        <w:rPr>
          <w:rFonts w:eastAsia="Times New Roman"/>
          <w:szCs w:val="24"/>
        </w:rPr>
        <w:t>Ά</w:t>
      </w:r>
      <w:r w:rsidRPr="00922FEF">
        <w:rPr>
          <w:rFonts w:eastAsia="Times New Roman"/>
          <w:szCs w:val="24"/>
        </w:rPr>
        <w:t>ρα</w:t>
      </w:r>
      <w:r>
        <w:rPr>
          <w:rFonts w:eastAsia="Times New Roman"/>
          <w:szCs w:val="24"/>
        </w:rPr>
        <w:t>,</w:t>
      </w:r>
      <w:r w:rsidRPr="00922FEF">
        <w:rPr>
          <w:rFonts w:eastAsia="Times New Roman"/>
          <w:szCs w:val="24"/>
        </w:rPr>
        <w:t xml:space="preserve"> λοιπόν</w:t>
      </w:r>
      <w:r>
        <w:rPr>
          <w:rFonts w:eastAsia="Times New Roman"/>
          <w:szCs w:val="24"/>
        </w:rPr>
        <w:t>,</w:t>
      </w:r>
      <w:r w:rsidRPr="00922FEF">
        <w:rPr>
          <w:rFonts w:eastAsia="Times New Roman"/>
          <w:szCs w:val="24"/>
        </w:rPr>
        <w:t xml:space="preserve"> έρχομαι στο συγκεκριμένο</w:t>
      </w:r>
      <w:r>
        <w:rPr>
          <w:rFonts w:eastAsia="Times New Roman"/>
          <w:szCs w:val="24"/>
        </w:rPr>
        <w:t xml:space="preserve">. Ο βίαιος </w:t>
      </w:r>
      <w:r w:rsidRPr="00922FEF">
        <w:rPr>
          <w:rFonts w:eastAsia="Times New Roman"/>
          <w:szCs w:val="24"/>
        </w:rPr>
        <w:t xml:space="preserve"> εξτρεμισμός και η ριζοσπαστικ</w:t>
      </w:r>
      <w:r w:rsidRPr="00922FEF">
        <w:rPr>
          <w:rFonts w:eastAsia="Times New Roman"/>
          <w:szCs w:val="24"/>
        </w:rPr>
        <w:t>οποίηση</w:t>
      </w:r>
      <w:r>
        <w:rPr>
          <w:rFonts w:eastAsia="Times New Roman"/>
          <w:szCs w:val="24"/>
        </w:rPr>
        <w:t>,</w:t>
      </w:r>
      <w:r w:rsidRPr="00922FEF">
        <w:rPr>
          <w:rFonts w:eastAsia="Times New Roman"/>
          <w:szCs w:val="24"/>
        </w:rPr>
        <w:t xml:space="preserve"> που οδηγούν στην τρομοκρατία </w:t>
      </w:r>
      <w:r>
        <w:rPr>
          <w:rFonts w:eastAsia="Times New Roman"/>
          <w:szCs w:val="24"/>
        </w:rPr>
        <w:t>–π</w:t>
      </w:r>
      <w:r w:rsidRPr="00922FEF">
        <w:rPr>
          <w:rFonts w:eastAsia="Times New Roman"/>
          <w:szCs w:val="24"/>
        </w:rPr>
        <w:t>αρεμπιπτόντως</w:t>
      </w:r>
      <w:r>
        <w:rPr>
          <w:rFonts w:eastAsia="Times New Roman"/>
          <w:szCs w:val="24"/>
        </w:rPr>
        <w:t>,</w:t>
      </w:r>
      <w:r w:rsidRPr="00922FEF">
        <w:rPr>
          <w:rFonts w:eastAsia="Times New Roman"/>
          <w:szCs w:val="24"/>
        </w:rPr>
        <w:t xml:space="preserve"> χρησιμοποιώ όρους του Συμβουλίου Ασφαλείας του ΟΗΕ </w:t>
      </w:r>
      <w:r>
        <w:rPr>
          <w:rFonts w:eastAsia="Times New Roman"/>
          <w:szCs w:val="24"/>
        </w:rPr>
        <w:t>α</w:t>
      </w:r>
      <w:r w:rsidRPr="00922FEF">
        <w:rPr>
          <w:rFonts w:eastAsia="Times New Roman"/>
          <w:szCs w:val="24"/>
        </w:rPr>
        <w:t>πό ψηφίσματα που έχει ψηφίσει</w:t>
      </w:r>
      <w:r>
        <w:rPr>
          <w:rFonts w:eastAsia="Times New Roman"/>
          <w:szCs w:val="24"/>
        </w:rPr>
        <w:t xml:space="preserve"> και</w:t>
      </w:r>
      <w:r w:rsidRPr="00922FEF">
        <w:rPr>
          <w:rFonts w:eastAsia="Times New Roman"/>
          <w:szCs w:val="24"/>
        </w:rPr>
        <w:t xml:space="preserve"> η δική σας Κ</w:t>
      </w:r>
      <w:r>
        <w:rPr>
          <w:rFonts w:eastAsia="Times New Roman"/>
          <w:szCs w:val="24"/>
        </w:rPr>
        <w:t xml:space="preserve">υβέρνηση, ήταν ομόφωνη, δεν λέω «μόνο», αλλά καλώς </w:t>
      </w:r>
      <w:r>
        <w:rPr>
          <w:rFonts w:eastAsia="Times New Roman"/>
          <w:szCs w:val="24"/>
        </w:rPr>
        <w:lastRenderedPageBreak/>
        <w:t>τα στήριξε και η δική σας Κυβέρνηση- έχουν ένα υπέδα</w:t>
      </w:r>
      <w:r>
        <w:rPr>
          <w:rFonts w:eastAsia="Times New Roman"/>
          <w:szCs w:val="24"/>
        </w:rPr>
        <w:t>φος</w:t>
      </w:r>
      <w:r>
        <w:rPr>
          <w:rFonts w:eastAsia="Times New Roman"/>
          <w:szCs w:val="24"/>
        </w:rPr>
        <w:t>,</w:t>
      </w:r>
      <w:r>
        <w:rPr>
          <w:rFonts w:eastAsia="Times New Roman"/>
          <w:szCs w:val="24"/>
        </w:rPr>
        <w:t xml:space="preserve"> στο οποίο καλλιεργούνται. Ο λόγος μίσους και η στοχοποίηση </w:t>
      </w:r>
      <w:r w:rsidRPr="00922FEF">
        <w:rPr>
          <w:rFonts w:eastAsia="Times New Roman"/>
          <w:szCs w:val="24"/>
        </w:rPr>
        <w:t>αποτελούν βασικούς λόγους ανάπτυξης του εξτρεμισμού</w:t>
      </w:r>
      <w:r>
        <w:rPr>
          <w:rFonts w:eastAsia="Times New Roman"/>
          <w:szCs w:val="24"/>
        </w:rPr>
        <w:t>,</w:t>
      </w:r>
      <w:r>
        <w:rPr>
          <w:rFonts w:eastAsia="Times New Roman"/>
          <w:szCs w:val="24"/>
        </w:rPr>
        <w:t xml:space="preserve"> που οδηγεί στην τρομοκρατία. </w:t>
      </w:r>
    </w:p>
    <w:p w14:paraId="5FC2F56E" w14:textId="77777777" w:rsidR="0020643A" w:rsidRDefault="00E84ECF">
      <w:pPr>
        <w:tabs>
          <w:tab w:val="center" w:pos="4753"/>
          <w:tab w:val="left" w:pos="6156"/>
        </w:tabs>
        <w:spacing w:line="600" w:lineRule="auto"/>
        <w:ind w:firstLine="720"/>
        <w:contextualSpacing/>
        <w:jc w:val="both"/>
        <w:rPr>
          <w:rFonts w:eastAsia="Times New Roman"/>
          <w:szCs w:val="24"/>
        </w:rPr>
      </w:pPr>
      <w:r>
        <w:rPr>
          <w:rFonts w:eastAsia="Times New Roman"/>
          <w:szCs w:val="24"/>
        </w:rPr>
        <w:t xml:space="preserve">Να σκεφτείτε, λοιπόν, </w:t>
      </w:r>
      <w:r w:rsidRPr="00922FEF">
        <w:rPr>
          <w:rFonts w:eastAsia="Times New Roman"/>
          <w:szCs w:val="24"/>
        </w:rPr>
        <w:t xml:space="preserve">τις ευθύνες </w:t>
      </w:r>
      <w:r>
        <w:rPr>
          <w:rFonts w:eastAsia="Times New Roman"/>
          <w:szCs w:val="24"/>
        </w:rPr>
        <w:t>σας,</w:t>
      </w:r>
      <w:r w:rsidRPr="00922FEF">
        <w:rPr>
          <w:rFonts w:eastAsia="Times New Roman"/>
          <w:szCs w:val="24"/>
        </w:rPr>
        <w:t xml:space="preserve"> εν προκειμένω και τις πολιτικές ευθύνες</w:t>
      </w:r>
      <w:r>
        <w:rPr>
          <w:rFonts w:eastAsia="Times New Roman"/>
          <w:szCs w:val="24"/>
        </w:rPr>
        <w:t>,</w:t>
      </w:r>
      <w:r w:rsidRPr="00922FEF">
        <w:rPr>
          <w:rFonts w:eastAsia="Times New Roman"/>
          <w:szCs w:val="24"/>
        </w:rPr>
        <w:t xml:space="preserve"> που έχετε</w:t>
      </w:r>
      <w:r>
        <w:rPr>
          <w:rFonts w:eastAsia="Times New Roman"/>
          <w:szCs w:val="24"/>
        </w:rPr>
        <w:t>,</w:t>
      </w:r>
      <w:r w:rsidRPr="00922FEF">
        <w:rPr>
          <w:rFonts w:eastAsia="Times New Roman"/>
          <w:szCs w:val="24"/>
        </w:rPr>
        <w:t xml:space="preserve"> για τη στοχοποίηση</w:t>
      </w:r>
      <w:r>
        <w:rPr>
          <w:rFonts w:eastAsia="Times New Roman"/>
          <w:szCs w:val="24"/>
        </w:rPr>
        <w:t>, για τους λόγους μίσους,</w:t>
      </w:r>
      <w:r w:rsidRPr="00922FEF">
        <w:rPr>
          <w:rFonts w:eastAsia="Times New Roman"/>
          <w:szCs w:val="24"/>
        </w:rPr>
        <w:t xml:space="preserve"> </w:t>
      </w:r>
      <w:r>
        <w:rPr>
          <w:rFonts w:eastAsia="Times New Roman"/>
          <w:szCs w:val="24"/>
        </w:rPr>
        <w:t>για τους</w:t>
      </w:r>
      <w:r w:rsidRPr="00922FEF">
        <w:rPr>
          <w:rFonts w:eastAsia="Times New Roman"/>
          <w:szCs w:val="24"/>
        </w:rPr>
        <w:t xml:space="preserve"> </w:t>
      </w:r>
      <w:r>
        <w:rPr>
          <w:rFonts w:eastAsia="Times New Roman"/>
          <w:szCs w:val="24"/>
        </w:rPr>
        <w:t>«</w:t>
      </w:r>
      <w:r w:rsidRPr="00922FEF">
        <w:rPr>
          <w:rFonts w:eastAsia="Times New Roman"/>
          <w:szCs w:val="24"/>
        </w:rPr>
        <w:t>γερμανοτσολιάδες</w:t>
      </w:r>
      <w:r>
        <w:rPr>
          <w:rFonts w:eastAsia="Times New Roman"/>
          <w:szCs w:val="24"/>
        </w:rPr>
        <w:t xml:space="preserve">», για το «ή εμείς ή αυτοί» </w:t>
      </w:r>
      <w:r w:rsidRPr="00922FEF">
        <w:rPr>
          <w:rFonts w:eastAsia="Times New Roman"/>
          <w:szCs w:val="24"/>
        </w:rPr>
        <w:t>και όλο αυτό το περιβάλλον</w:t>
      </w:r>
      <w:r>
        <w:rPr>
          <w:rFonts w:eastAsia="Times New Roman"/>
          <w:szCs w:val="24"/>
        </w:rPr>
        <w:t xml:space="preserve">, </w:t>
      </w:r>
      <w:r w:rsidRPr="00922FEF">
        <w:rPr>
          <w:rFonts w:eastAsia="Times New Roman"/>
          <w:szCs w:val="24"/>
        </w:rPr>
        <w:t xml:space="preserve">το οποίο </w:t>
      </w:r>
      <w:r>
        <w:rPr>
          <w:rFonts w:eastAsia="Times New Roman"/>
          <w:szCs w:val="24"/>
        </w:rPr>
        <w:t xml:space="preserve">έχετε </w:t>
      </w:r>
      <w:r w:rsidRPr="00922FEF">
        <w:rPr>
          <w:rFonts w:eastAsia="Times New Roman"/>
          <w:szCs w:val="24"/>
        </w:rPr>
        <w:t>δημιουργήσει</w:t>
      </w:r>
      <w:r>
        <w:rPr>
          <w:rFonts w:eastAsia="Times New Roman"/>
          <w:szCs w:val="24"/>
        </w:rPr>
        <w:t>,</w:t>
      </w:r>
      <w:r w:rsidRPr="00922FEF">
        <w:rPr>
          <w:rFonts w:eastAsia="Times New Roman"/>
          <w:szCs w:val="24"/>
        </w:rPr>
        <w:t xml:space="preserve"> πάνω στο οποίο </w:t>
      </w:r>
      <w:r>
        <w:rPr>
          <w:rFonts w:eastAsia="Times New Roman"/>
          <w:szCs w:val="24"/>
        </w:rPr>
        <w:t>π</w:t>
      </w:r>
      <w:r w:rsidRPr="00922FEF">
        <w:rPr>
          <w:rFonts w:eastAsia="Times New Roman"/>
          <w:szCs w:val="24"/>
        </w:rPr>
        <w:t xml:space="preserve">ροφανώς εκτρέφεται και καλλιεργείται </w:t>
      </w:r>
      <w:r>
        <w:rPr>
          <w:rFonts w:eastAsia="Times New Roman"/>
          <w:szCs w:val="24"/>
        </w:rPr>
        <w:t>μια</w:t>
      </w:r>
      <w:r w:rsidRPr="00922FEF">
        <w:rPr>
          <w:rFonts w:eastAsia="Times New Roman"/>
          <w:szCs w:val="24"/>
        </w:rPr>
        <w:t xml:space="preserve"> ορισμένη εξτρεμιστική συμπεριφορά</w:t>
      </w:r>
      <w:r>
        <w:rPr>
          <w:rFonts w:eastAsia="Times New Roman"/>
          <w:szCs w:val="24"/>
        </w:rPr>
        <w:t>,</w:t>
      </w:r>
      <w:r w:rsidRPr="00922FEF">
        <w:rPr>
          <w:rFonts w:eastAsia="Times New Roman"/>
          <w:szCs w:val="24"/>
        </w:rPr>
        <w:t xml:space="preserve"> που </w:t>
      </w:r>
      <w:r>
        <w:rPr>
          <w:rFonts w:eastAsia="Times New Roman"/>
          <w:szCs w:val="24"/>
        </w:rPr>
        <w:t>σ</w:t>
      </w:r>
      <w:r w:rsidRPr="00922FEF">
        <w:rPr>
          <w:rFonts w:eastAsia="Times New Roman"/>
          <w:szCs w:val="24"/>
        </w:rPr>
        <w:t xml:space="preserve">ε ορισμένες στιγμές </w:t>
      </w:r>
      <w:r w:rsidRPr="00922FEF">
        <w:rPr>
          <w:rFonts w:eastAsia="Times New Roman"/>
          <w:szCs w:val="24"/>
        </w:rPr>
        <w:t>μπορεί να οδηγ</w:t>
      </w:r>
      <w:r>
        <w:rPr>
          <w:rFonts w:eastAsia="Times New Roman"/>
          <w:szCs w:val="24"/>
        </w:rPr>
        <w:t>ήσει</w:t>
      </w:r>
      <w:r w:rsidRPr="00922FEF">
        <w:rPr>
          <w:rFonts w:eastAsia="Times New Roman"/>
          <w:szCs w:val="24"/>
        </w:rPr>
        <w:t xml:space="preserve"> και</w:t>
      </w:r>
      <w:r>
        <w:rPr>
          <w:rFonts w:eastAsia="Times New Roman"/>
          <w:szCs w:val="24"/>
        </w:rPr>
        <w:t xml:space="preserve"> στην</w:t>
      </w:r>
      <w:r w:rsidRPr="00922FEF">
        <w:rPr>
          <w:rFonts w:eastAsia="Times New Roman"/>
          <w:szCs w:val="24"/>
        </w:rPr>
        <w:t xml:space="preserve"> τρομοκρατία</w:t>
      </w:r>
      <w:r>
        <w:rPr>
          <w:rFonts w:eastAsia="Times New Roman"/>
          <w:szCs w:val="24"/>
        </w:rPr>
        <w:t>.</w:t>
      </w:r>
      <w:r w:rsidRPr="00922FEF">
        <w:rPr>
          <w:rFonts w:eastAsia="Times New Roman"/>
          <w:szCs w:val="24"/>
        </w:rPr>
        <w:t xml:space="preserve"> Αυτή είναι</w:t>
      </w:r>
      <w:r>
        <w:rPr>
          <w:rFonts w:eastAsia="Times New Roman"/>
          <w:szCs w:val="24"/>
        </w:rPr>
        <w:t>,</w:t>
      </w:r>
      <w:r w:rsidRPr="00922FEF">
        <w:rPr>
          <w:rFonts w:eastAsia="Times New Roman"/>
          <w:szCs w:val="24"/>
        </w:rPr>
        <w:t xml:space="preserve"> </w:t>
      </w:r>
      <w:r>
        <w:rPr>
          <w:rFonts w:eastAsia="Times New Roman"/>
          <w:szCs w:val="24"/>
        </w:rPr>
        <w:t>λ</w:t>
      </w:r>
      <w:r w:rsidRPr="00922FEF">
        <w:rPr>
          <w:rFonts w:eastAsia="Times New Roman"/>
          <w:szCs w:val="24"/>
        </w:rPr>
        <w:t>οιπόν</w:t>
      </w:r>
      <w:r>
        <w:rPr>
          <w:rFonts w:eastAsia="Times New Roman"/>
          <w:szCs w:val="24"/>
        </w:rPr>
        <w:t>,</w:t>
      </w:r>
      <w:r w:rsidRPr="00922FEF">
        <w:rPr>
          <w:rFonts w:eastAsia="Times New Roman"/>
          <w:szCs w:val="24"/>
        </w:rPr>
        <w:t xml:space="preserve"> </w:t>
      </w:r>
      <w:r>
        <w:rPr>
          <w:rFonts w:eastAsia="Times New Roman"/>
          <w:szCs w:val="24"/>
        </w:rPr>
        <w:t>η</w:t>
      </w:r>
      <w:r w:rsidRPr="00922FEF">
        <w:rPr>
          <w:rFonts w:eastAsia="Times New Roman"/>
          <w:szCs w:val="24"/>
        </w:rPr>
        <w:t xml:space="preserve"> ευθύνη σας και σας εξήγησα την έννοια της ηθικής αυτουργίας</w:t>
      </w:r>
      <w:r>
        <w:rPr>
          <w:rFonts w:eastAsia="Times New Roman"/>
          <w:szCs w:val="24"/>
        </w:rPr>
        <w:t>,</w:t>
      </w:r>
      <w:r w:rsidRPr="00922FEF">
        <w:rPr>
          <w:rFonts w:eastAsia="Times New Roman"/>
          <w:szCs w:val="24"/>
        </w:rPr>
        <w:t xml:space="preserve"> </w:t>
      </w:r>
      <w:r>
        <w:rPr>
          <w:rFonts w:eastAsia="Times New Roman"/>
          <w:szCs w:val="24"/>
        </w:rPr>
        <w:t>γ</w:t>
      </w:r>
      <w:r w:rsidRPr="00922FEF">
        <w:rPr>
          <w:rFonts w:eastAsia="Times New Roman"/>
          <w:szCs w:val="24"/>
        </w:rPr>
        <w:t xml:space="preserve">ιατί παραπονιέστε </w:t>
      </w:r>
      <w:r>
        <w:rPr>
          <w:rFonts w:eastAsia="Times New Roman"/>
          <w:szCs w:val="24"/>
        </w:rPr>
        <w:t>γι’</w:t>
      </w:r>
      <w:r w:rsidRPr="00922FEF">
        <w:rPr>
          <w:rFonts w:eastAsia="Times New Roman"/>
          <w:szCs w:val="24"/>
        </w:rPr>
        <w:t xml:space="preserve"> αυτό</w:t>
      </w:r>
      <w:r>
        <w:rPr>
          <w:rFonts w:eastAsia="Times New Roman"/>
          <w:szCs w:val="24"/>
        </w:rPr>
        <w:t>.</w:t>
      </w:r>
    </w:p>
    <w:p w14:paraId="5FC2F56F" w14:textId="77777777" w:rsidR="0020643A" w:rsidRDefault="00E84ECF">
      <w:pPr>
        <w:tabs>
          <w:tab w:val="center" w:pos="4753"/>
          <w:tab w:val="left" w:pos="6156"/>
        </w:tabs>
        <w:spacing w:line="600" w:lineRule="auto"/>
        <w:ind w:firstLine="720"/>
        <w:contextualSpacing/>
        <w:jc w:val="both"/>
        <w:rPr>
          <w:rFonts w:eastAsia="Times New Roman"/>
          <w:szCs w:val="24"/>
        </w:rPr>
      </w:pPr>
      <w:r>
        <w:rPr>
          <w:rFonts w:eastAsia="Times New Roman"/>
          <w:szCs w:val="24"/>
        </w:rPr>
        <w:t xml:space="preserve">Όσον αφορά τον </w:t>
      </w:r>
      <w:r>
        <w:rPr>
          <w:rFonts w:eastAsia="Times New Roman"/>
          <w:szCs w:val="24"/>
        </w:rPr>
        <w:t>π</w:t>
      </w:r>
      <w:r>
        <w:rPr>
          <w:rFonts w:eastAsia="Times New Roman"/>
          <w:szCs w:val="24"/>
        </w:rPr>
        <w:t>ροϋπολογισμό</w:t>
      </w:r>
      <w:r>
        <w:rPr>
          <w:rFonts w:eastAsia="Times New Roman"/>
          <w:szCs w:val="24"/>
        </w:rPr>
        <w:t>:</w:t>
      </w:r>
      <w:r>
        <w:rPr>
          <w:rFonts w:eastAsia="Times New Roman"/>
          <w:szCs w:val="24"/>
        </w:rPr>
        <w:t xml:space="preserve"> τι είναι ο </w:t>
      </w:r>
      <w:r>
        <w:rPr>
          <w:rFonts w:eastAsia="Times New Roman"/>
          <w:szCs w:val="24"/>
        </w:rPr>
        <w:t>π</w:t>
      </w:r>
      <w:r>
        <w:rPr>
          <w:rFonts w:eastAsia="Times New Roman"/>
          <w:szCs w:val="24"/>
        </w:rPr>
        <w:t xml:space="preserve">ροϋπολογισμός αυτός; Συμπύκνωμα μιας </w:t>
      </w:r>
      <w:r w:rsidRPr="00922FEF">
        <w:rPr>
          <w:rFonts w:eastAsia="Times New Roman"/>
          <w:szCs w:val="24"/>
        </w:rPr>
        <w:t>τετραετούς πορείας</w:t>
      </w:r>
      <w:r>
        <w:rPr>
          <w:rFonts w:eastAsia="Times New Roman"/>
          <w:szCs w:val="24"/>
        </w:rPr>
        <w:t>.</w:t>
      </w:r>
      <w:r w:rsidRPr="00922FEF">
        <w:rPr>
          <w:rFonts w:eastAsia="Times New Roman"/>
          <w:szCs w:val="24"/>
        </w:rPr>
        <w:t xml:space="preserve"> </w:t>
      </w:r>
      <w:r>
        <w:rPr>
          <w:rFonts w:eastAsia="Times New Roman"/>
          <w:szCs w:val="24"/>
        </w:rPr>
        <w:t>Θ</w:t>
      </w:r>
      <w:r w:rsidRPr="00922FEF">
        <w:rPr>
          <w:rFonts w:eastAsia="Times New Roman"/>
          <w:szCs w:val="24"/>
        </w:rPr>
        <w:t xml:space="preserve">α </w:t>
      </w:r>
      <w:r>
        <w:rPr>
          <w:rFonts w:eastAsia="Times New Roman"/>
          <w:szCs w:val="24"/>
        </w:rPr>
        <w:t>έ</w:t>
      </w:r>
      <w:r>
        <w:rPr>
          <w:rFonts w:eastAsia="Times New Roman"/>
          <w:szCs w:val="24"/>
        </w:rPr>
        <w:t>λεγα</w:t>
      </w:r>
      <w:r w:rsidRPr="00922FEF">
        <w:rPr>
          <w:rFonts w:eastAsia="Times New Roman"/>
          <w:szCs w:val="24"/>
        </w:rPr>
        <w:t xml:space="preserve"> ότι το πιο ωραίο</w:t>
      </w:r>
      <w:r>
        <w:rPr>
          <w:rFonts w:eastAsia="Times New Roman"/>
          <w:szCs w:val="24"/>
        </w:rPr>
        <w:t>,</w:t>
      </w:r>
      <w:r w:rsidRPr="00922FEF">
        <w:rPr>
          <w:rFonts w:eastAsia="Times New Roman"/>
          <w:szCs w:val="24"/>
        </w:rPr>
        <w:t xml:space="preserve"> που μπορεί να θυμηθεί κανείς</w:t>
      </w:r>
      <w:r>
        <w:rPr>
          <w:rFonts w:eastAsia="Times New Roman"/>
          <w:szCs w:val="24"/>
        </w:rPr>
        <w:t>,</w:t>
      </w:r>
      <w:r w:rsidRPr="00922FEF">
        <w:rPr>
          <w:rFonts w:eastAsia="Times New Roman"/>
          <w:szCs w:val="24"/>
        </w:rPr>
        <w:t xml:space="preserve"> κυρίες και κύριοι συνάδελφοι</w:t>
      </w:r>
      <w:r>
        <w:rPr>
          <w:rFonts w:eastAsia="Times New Roman"/>
          <w:szCs w:val="24"/>
        </w:rPr>
        <w:t>,</w:t>
      </w:r>
      <w:r w:rsidRPr="00922FEF">
        <w:rPr>
          <w:rFonts w:eastAsia="Times New Roman"/>
          <w:szCs w:val="24"/>
        </w:rPr>
        <w:t xml:space="preserve"> ξέρετε</w:t>
      </w:r>
      <w:r>
        <w:rPr>
          <w:rFonts w:eastAsia="Times New Roman"/>
          <w:szCs w:val="24"/>
        </w:rPr>
        <w:t>,</w:t>
      </w:r>
      <w:r w:rsidRPr="00922FEF">
        <w:rPr>
          <w:rFonts w:eastAsia="Times New Roman"/>
          <w:szCs w:val="24"/>
        </w:rPr>
        <w:t xml:space="preserve"> </w:t>
      </w:r>
      <w:r>
        <w:rPr>
          <w:rFonts w:eastAsia="Times New Roman"/>
          <w:szCs w:val="24"/>
        </w:rPr>
        <w:t>το έχει πει</w:t>
      </w:r>
      <w:r w:rsidRPr="00922FEF">
        <w:rPr>
          <w:rFonts w:eastAsia="Times New Roman"/>
          <w:szCs w:val="24"/>
        </w:rPr>
        <w:t xml:space="preserve"> πάλι </w:t>
      </w:r>
      <w:r>
        <w:rPr>
          <w:rFonts w:eastAsia="Times New Roman"/>
          <w:szCs w:val="24"/>
        </w:rPr>
        <w:t>-</w:t>
      </w:r>
      <w:r w:rsidRPr="00922FEF">
        <w:rPr>
          <w:rFonts w:eastAsia="Times New Roman"/>
          <w:szCs w:val="24"/>
        </w:rPr>
        <w:t>για μία ακόμη φορά</w:t>
      </w:r>
      <w:r>
        <w:rPr>
          <w:rFonts w:eastAsia="Times New Roman"/>
          <w:szCs w:val="24"/>
        </w:rPr>
        <w:t>-</w:t>
      </w:r>
      <w:r w:rsidRPr="00922FEF">
        <w:rPr>
          <w:rFonts w:eastAsia="Times New Roman"/>
          <w:szCs w:val="24"/>
        </w:rPr>
        <w:t xml:space="preserve"> ο κ</w:t>
      </w:r>
      <w:r>
        <w:rPr>
          <w:rFonts w:eastAsia="Times New Roman"/>
          <w:szCs w:val="24"/>
        </w:rPr>
        <w:t>. Πο</w:t>
      </w:r>
      <w:r w:rsidRPr="00922FEF">
        <w:rPr>
          <w:rFonts w:eastAsia="Times New Roman"/>
          <w:szCs w:val="24"/>
        </w:rPr>
        <w:t>λάκης</w:t>
      </w:r>
      <w:r>
        <w:rPr>
          <w:rFonts w:eastAsia="Times New Roman"/>
          <w:szCs w:val="24"/>
        </w:rPr>
        <w:t xml:space="preserve">: «Τέσσερα χρόνια πρώτη φορά Αριστερά». Κλείνουν και πρέπει να κάνεις απολογισμό. Με όλο αυτό το φορτίο που </w:t>
      </w:r>
      <w:r>
        <w:rPr>
          <w:rFonts w:eastAsia="Times New Roman"/>
          <w:szCs w:val="24"/>
        </w:rPr>
        <w:lastRenderedPageBreak/>
        <w:t>εσείς ε</w:t>
      </w:r>
      <w:r>
        <w:rPr>
          <w:rFonts w:eastAsia="Times New Roman"/>
          <w:szCs w:val="24"/>
        </w:rPr>
        <w:t>πικαλείστε ότι έχει η Αριστερά, δηλαδή οι άνθρωποι με τις σπουδαίες ιδέες, οι ανιδιοτελείς, αυτοί με την προσφορά στον συνάνθρωπο</w:t>
      </w:r>
      <w:r>
        <w:rPr>
          <w:rFonts w:eastAsia="Times New Roman"/>
          <w:szCs w:val="24"/>
        </w:rPr>
        <w:t>,</w:t>
      </w:r>
      <w:r>
        <w:rPr>
          <w:rFonts w:eastAsia="Times New Roman"/>
          <w:szCs w:val="24"/>
        </w:rPr>
        <w:t xml:space="preserve"> </w:t>
      </w:r>
      <w:r w:rsidRPr="00922FEF">
        <w:rPr>
          <w:rFonts w:eastAsia="Times New Roman"/>
          <w:szCs w:val="24"/>
        </w:rPr>
        <w:t xml:space="preserve">που </w:t>
      </w:r>
      <w:r>
        <w:rPr>
          <w:rFonts w:eastAsia="Times New Roman"/>
          <w:szCs w:val="24"/>
        </w:rPr>
        <w:t>τους διώκανε και τους κυνηγούσαν και ήταν</w:t>
      </w:r>
      <w:r w:rsidRPr="00922FEF">
        <w:rPr>
          <w:rFonts w:eastAsia="Times New Roman"/>
          <w:szCs w:val="24"/>
        </w:rPr>
        <w:t xml:space="preserve"> κατατρεγμένοι και </w:t>
      </w:r>
      <w:r>
        <w:rPr>
          <w:rFonts w:eastAsia="Times New Roman"/>
          <w:szCs w:val="24"/>
        </w:rPr>
        <w:t xml:space="preserve">αδικημένοι και </w:t>
      </w:r>
      <w:r w:rsidRPr="00922FEF">
        <w:rPr>
          <w:rFonts w:eastAsia="Times New Roman"/>
          <w:szCs w:val="24"/>
        </w:rPr>
        <w:t>όλο είχαν κάτι φοβερά έξυπνο και καλό να κάνου</w:t>
      </w:r>
      <w:r w:rsidRPr="00922FEF">
        <w:rPr>
          <w:rFonts w:eastAsia="Times New Roman"/>
          <w:szCs w:val="24"/>
        </w:rPr>
        <w:t>ν</w:t>
      </w:r>
      <w:r>
        <w:rPr>
          <w:rFonts w:eastAsia="Times New Roman"/>
          <w:szCs w:val="24"/>
        </w:rPr>
        <w:t>,</w:t>
      </w:r>
      <w:r w:rsidRPr="00922FEF">
        <w:rPr>
          <w:rFonts w:eastAsia="Times New Roman"/>
          <w:szCs w:val="24"/>
        </w:rPr>
        <w:t xml:space="preserve"> αλλά το </w:t>
      </w:r>
      <w:r>
        <w:rPr>
          <w:rFonts w:eastAsia="Times New Roman"/>
          <w:szCs w:val="24"/>
        </w:rPr>
        <w:t xml:space="preserve">κακό </w:t>
      </w:r>
      <w:r w:rsidRPr="00922FEF">
        <w:rPr>
          <w:rFonts w:eastAsia="Times New Roman"/>
          <w:szCs w:val="24"/>
        </w:rPr>
        <w:t>σύστ</w:t>
      </w:r>
      <w:r>
        <w:rPr>
          <w:rFonts w:eastAsia="Times New Roman"/>
          <w:szCs w:val="24"/>
        </w:rPr>
        <w:t xml:space="preserve">ημα δεν τους άφηνε να το κάνουν, επιτέλους </w:t>
      </w:r>
      <w:r w:rsidRPr="00922FEF">
        <w:rPr>
          <w:rFonts w:eastAsia="Times New Roman"/>
          <w:szCs w:val="24"/>
        </w:rPr>
        <w:t>ήρθ</w:t>
      </w:r>
      <w:r>
        <w:rPr>
          <w:rFonts w:eastAsia="Times New Roman"/>
          <w:szCs w:val="24"/>
        </w:rPr>
        <w:t>αν</w:t>
      </w:r>
      <w:r w:rsidRPr="00922FEF">
        <w:rPr>
          <w:rFonts w:eastAsia="Times New Roman"/>
          <w:szCs w:val="24"/>
        </w:rPr>
        <w:t xml:space="preserve"> στην εξουσία και </w:t>
      </w:r>
      <w:r>
        <w:rPr>
          <w:rFonts w:eastAsia="Times New Roman"/>
          <w:szCs w:val="24"/>
        </w:rPr>
        <w:t xml:space="preserve">έκατσαν και τέσσερα χρόνια και πρέπει να κάνουν απολογισμό. Και τι είπε ο μέγας Πολάκης; Να βάλουμε και κανέναν στη φυλακή, γιατί αλλιώς δεν κερδίζουμε εκλογές. </w:t>
      </w:r>
      <w:r w:rsidRPr="00922FEF">
        <w:rPr>
          <w:rFonts w:eastAsia="Times New Roman"/>
          <w:szCs w:val="24"/>
        </w:rPr>
        <w:t xml:space="preserve"> </w:t>
      </w:r>
    </w:p>
    <w:p w14:paraId="5FC2F570" w14:textId="77777777" w:rsidR="0020643A" w:rsidRDefault="00E84ECF">
      <w:pPr>
        <w:tabs>
          <w:tab w:val="center" w:pos="4753"/>
          <w:tab w:val="left" w:pos="6156"/>
        </w:tabs>
        <w:spacing w:line="600" w:lineRule="auto"/>
        <w:ind w:firstLine="720"/>
        <w:contextualSpacing/>
        <w:jc w:val="both"/>
        <w:rPr>
          <w:rFonts w:eastAsia="Times New Roman"/>
          <w:szCs w:val="24"/>
        </w:rPr>
      </w:pPr>
      <w:r>
        <w:rPr>
          <w:rFonts w:eastAsia="Times New Roman"/>
          <w:szCs w:val="24"/>
        </w:rPr>
        <w:t>Μετά απ</w:t>
      </w:r>
      <w:r>
        <w:rPr>
          <w:rFonts w:eastAsia="Times New Roman"/>
          <w:szCs w:val="24"/>
        </w:rPr>
        <w:t xml:space="preserve">ό τέσσερα </w:t>
      </w:r>
      <w:r w:rsidRPr="00922FEF">
        <w:rPr>
          <w:rFonts w:eastAsia="Times New Roman"/>
          <w:szCs w:val="24"/>
        </w:rPr>
        <w:t>χρόνια εξουσίας</w:t>
      </w:r>
      <w:r>
        <w:rPr>
          <w:rFonts w:eastAsia="Times New Roman"/>
          <w:szCs w:val="24"/>
        </w:rPr>
        <w:t>,</w:t>
      </w:r>
      <w:r w:rsidRPr="00922FEF">
        <w:rPr>
          <w:rFonts w:eastAsia="Times New Roman"/>
          <w:szCs w:val="24"/>
        </w:rPr>
        <w:t xml:space="preserve"> εκείν</w:t>
      </w:r>
      <w:r>
        <w:rPr>
          <w:rFonts w:eastAsia="Times New Roman"/>
          <w:szCs w:val="24"/>
        </w:rPr>
        <w:t>ο</w:t>
      </w:r>
      <w:r w:rsidRPr="00922FEF">
        <w:rPr>
          <w:rFonts w:eastAsia="Times New Roman"/>
          <w:szCs w:val="24"/>
        </w:rPr>
        <w:t xml:space="preserve"> που </w:t>
      </w:r>
      <w:r>
        <w:rPr>
          <w:rFonts w:eastAsia="Times New Roman"/>
          <w:szCs w:val="24"/>
        </w:rPr>
        <w:t>π</w:t>
      </w:r>
      <w:r w:rsidRPr="00922FEF">
        <w:rPr>
          <w:rFonts w:eastAsia="Times New Roman"/>
          <w:szCs w:val="24"/>
        </w:rPr>
        <w:t xml:space="preserve">εριμένετε για να κερδίσετε εκλογές και να πείσετε τον ελληνικό λαό </w:t>
      </w:r>
      <w:r>
        <w:rPr>
          <w:rFonts w:eastAsia="Times New Roman"/>
          <w:szCs w:val="24"/>
        </w:rPr>
        <w:t>να σας</w:t>
      </w:r>
      <w:r w:rsidRPr="00922FEF">
        <w:rPr>
          <w:rFonts w:eastAsia="Times New Roman"/>
          <w:szCs w:val="24"/>
        </w:rPr>
        <w:t xml:space="preserve"> ψηφίσει </w:t>
      </w:r>
      <w:r>
        <w:rPr>
          <w:rFonts w:eastAsia="Times New Roman"/>
          <w:szCs w:val="24"/>
        </w:rPr>
        <w:t xml:space="preserve">ξανά, </w:t>
      </w:r>
      <w:r w:rsidRPr="00922FEF">
        <w:rPr>
          <w:rFonts w:eastAsia="Times New Roman"/>
          <w:szCs w:val="24"/>
        </w:rPr>
        <w:t xml:space="preserve">είναι </w:t>
      </w:r>
      <w:r>
        <w:rPr>
          <w:rFonts w:eastAsia="Times New Roman"/>
          <w:szCs w:val="24"/>
        </w:rPr>
        <w:t>μ</w:t>
      </w:r>
      <w:r w:rsidRPr="00922FEF">
        <w:rPr>
          <w:rFonts w:eastAsia="Times New Roman"/>
          <w:szCs w:val="24"/>
        </w:rPr>
        <w:t>πας και φυλακίσε</w:t>
      </w:r>
      <w:r>
        <w:rPr>
          <w:rFonts w:eastAsia="Times New Roman"/>
          <w:szCs w:val="24"/>
        </w:rPr>
        <w:t>τε</w:t>
      </w:r>
      <w:r w:rsidRPr="00922FEF">
        <w:rPr>
          <w:rFonts w:eastAsia="Times New Roman"/>
          <w:szCs w:val="24"/>
        </w:rPr>
        <w:t xml:space="preserve"> </w:t>
      </w:r>
      <w:r>
        <w:rPr>
          <w:rFonts w:eastAsia="Times New Roman"/>
          <w:szCs w:val="24"/>
        </w:rPr>
        <w:t>κανέναν</w:t>
      </w:r>
      <w:r w:rsidRPr="00922FEF">
        <w:rPr>
          <w:rFonts w:eastAsia="Times New Roman"/>
          <w:szCs w:val="24"/>
        </w:rPr>
        <w:t xml:space="preserve"> πολιτικό σας αντίπαλο</w:t>
      </w:r>
      <w:r>
        <w:rPr>
          <w:rFonts w:eastAsia="Times New Roman"/>
          <w:szCs w:val="24"/>
        </w:rPr>
        <w:t>. Πώς σας φαίνεται αυτό για απολογισμό της Α</w:t>
      </w:r>
      <w:r w:rsidRPr="00922FEF">
        <w:rPr>
          <w:rFonts w:eastAsia="Times New Roman"/>
          <w:szCs w:val="24"/>
        </w:rPr>
        <w:t>ριστεράς</w:t>
      </w:r>
      <w:r>
        <w:rPr>
          <w:rFonts w:eastAsia="Times New Roman"/>
          <w:szCs w:val="24"/>
        </w:rPr>
        <w:t xml:space="preserve">; Τραγωδία, έτσι; Τραγωδία, όμως, που ζει ο </w:t>
      </w:r>
      <w:r w:rsidRPr="00922FEF">
        <w:rPr>
          <w:rFonts w:eastAsia="Times New Roman"/>
          <w:szCs w:val="24"/>
        </w:rPr>
        <w:t>ελληνικός λαός</w:t>
      </w:r>
      <w:r>
        <w:rPr>
          <w:rFonts w:eastAsia="Times New Roman"/>
          <w:szCs w:val="24"/>
        </w:rPr>
        <w:t>.</w:t>
      </w:r>
      <w:r w:rsidRPr="00922FEF">
        <w:rPr>
          <w:rFonts w:eastAsia="Times New Roman"/>
          <w:szCs w:val="24"/>
        </w:rPr>
        <w:t xml:space="preserve"> </w:t>
      </w:r>
      <w:r>
        <w:rPr>
          <w:rFonts w:eastAsia="Times New Roman"/>
          <w:szCs w:val="24"/>
        </w:rPr>
        <w:t>Διότι,</w:t>
      </w:r>
      <w:r w:rsidRPr="00922FEF">
        <w:rPr>
          <w:rFonts w:eastAsia="Times New Roman"/>
          <w:szCs w:val="24"/>
        </w:rPr>
        <w:t xml:space="preserve"> τι μένει ως αποτύπωμα</w:t>
      </w:r>
      <w:r>
        <w:rPr>
          <w:rFonts w:eastAsia="Times New Roman"/>
          <w:szCs w:val="24"/>
        </w:rPr>
        <w:t>;</w:t>
      </w:r>
      <w:r w:rsidRPr="00922FEF">
        <w:rPr>
          <w:rFonts w:eastAsia="Times New Roman"/>
          <w:szCs w:val="24"/>
        </w:rPr>
        <w:t xml:space="preserve"> </w:t>
      </w:r>
      <w:r>
        <w:rPr>
          <w:rFonts w:eastAsia="Times New Roman"/>
          <w:szCs w:val="24"/>
        </w:rPr>
        <w:t>Ξ</w:t>
      </w:r>
      <w:r w:rsidRPr="00922FEF">
        <w:rPr>
          <w:rFonts w:eastAsia="Times New Roman"/>
          <w:szCs w:val="24"/>
        </w:rPr>
        <w:t>έρετε τι μένει</w:t>
      </w:r>
      <w:r>
        <w:rPr>
          <w:rFonts w:eastAsia="Times New Roman"/>
          <w:szCs w:val="24"/>
        </w:rPr>
        <w:t>;</w:t>
      </w:r>
      <w:r w:rsidRPr="00922FEF">
        <w:rPr>
          <w:rFonts w:eastAsia="Times New Roman"/>
          <w:szCs w:val="24"/>
        </w:rPr>
        <w:t xml:space="preserve"> </w:t>
      </w:r>
      <w:r>
        <w:rPr>
          <w:rFonts w:eastAsia="Times New Roman"/>
          <w:szCs w:val="24"/>
        </w:rPr>
        <w:t>Ω</w:t>
      </w:r>
      <w:r w:rsidRPr="00922FEF">
        <w:rPr>
          <w:rFonts w:eastAsia="Times New Roman"/>
          <w:szCs w:val="24"/>
        </w:rPr>
        <w:t xml:space="preserve">ς αποτύπωμα μένει </w:t>
      </w:r>
      <w:r>
        <w:rPr>
          <w:rFonts w:eastAsia="Times New Roman"/>
          <w:szCs w:val="24"/>
        </w:rPr>
        <w:t xml:space="preserve">το υπερταμείο </w:t>
      </w:r>
      <w:r w:rsidRPr="00922FEF">
        <w:rPr>
          <w:rFonts w:eastAsia="Times New Roman"/>
          <w:szCs w:val="24"/>
        </w:rPr>
        <w:t xml:space="preserve">και η δέσμευση της δημόσιας περιουσίας για </w:t>
      </w:r>
      <w:r>
        <w:rPr>
          <w:rFonts w:eastAsia="Times New Roman"/>
          <w:szCs w:val="24"/>
        </w:rPr>
        <w:t>εκατό</w:t>
      </w:r>
      <w:r w:rsidRPr="00922FEF">
        <w:rPr>
          <w:rFonts w:eastAsia="Times New Roman"/>
          <w:szCs w:val="24"/>
        </w:rPr>
        <w:t xml:space="preserve"> χρόνια</w:t>
      </w:r>
      <w:r>
        <w:rPr>
          <w:rFonts w:eastAsia="Times New Roman"/>
          <w:szCs w:val="24"/>
        </w:rPr>
        <w:t xml:space="preserve"> -π</w:t>
      </w:r>
      <w:r w:rsidRPr="00922FEF">
        <w:rPr>
          <w:rFonts w:eastAsia="Times New Roman"/>
          <w:szCs w:val="24"/>
        </w:rPr>
        <w:t>οιος το περίμενε</w:t>
      </w:r>
      <w:r>
        <w:rPr>
          <w:rFonts w:eastAsia="Times New Roman"/>
          <w:szCs w:val="24"/>
        </w:rPr>
        <w:t>-</w:t>
      </w:r>
      <w:r w:rsidRPr="00922FEF">
        <w:rPr>
          <w:rFonts w:eastAsia="Times New Roman"/>
          <w:szCs w:val="24"/>
        </w:rPr>
        <w:t xml:space="preserve"> </w:t>
      </w:r>
      <w:r>
        <w:rPr>
          <w:rFonts w:eastAsia="Times New Roman"/>
          <w:szCs w:val="24"/>
        </w:rPr>
        <w:t>κ</w:t>
      </w:r>
      <w:r w:rsidRPr="00922FEF">
        <w:rPr>
          <w:rFonts w:eastAsia="Times New Roman"/>
          <w:szCs w:val="24"/>
        </w:rPr>
        <w:t xml:space="preserve">άτι που ζητήθηκε από όλους και που δεν </w:t>
      </w:r>
      <w:r w:rsidRPr="00922FEF">
        <w:rPr>
          <w:rFonts w:eastAsia="Times New Roman"/>
          <w:szCs w:val="24"/>
        </w:rPr>
        <w:t xml:space="preserve">δόθηκε από </w:t>
      </w:r>
      <w:r>
        <w:rPr>
          <w:rFonts w:eastAsia="Times New Roman"/>
          <w:szCs w:val="24"/>
        </w:rPr>
        <w:t>κανέναν. Μ</w:t>
      </w:r>
      <w:r w:rsidRPr="00922FEF">
        <w:rPr>
          <w:rFonts w:eastAsia="Times New Roman"/>
          <w:szCs w:val="24"/>
        </w:rPr>
        <w:t xml:space="preserve">ένει το αντάλλαγμα για την εκχώρηση της κληρονομιάς μας </w:t>
      </w:r>
      <w:r>
        <w:rPr>
          <w:rFonts w:eastAsia="Times New Roman"/>
          <w:szCs w:val="24"/>
        </w:rPr>
        <w:t>σ</w:t>
      </w:r>
      <w:r w:rsidRPr="00922FEF">
        <w:rPr>
          <w:rFonts w:eastAsia="Times New Roman"/>
          <w:szCs w:val="24"/>
        </w:rPr>
        <w:t>τη Μακεδονία</w:t>
      </w:r>
      <w:r>
        <w:rPr>
          <w:rFonts w:eastAsia="Times New Roman"/>
          <w:szCs w:val="24"/>
        </w:rPr>
        <w:t>.</w:t>
      </w:r>
      <w:r w:rsidRPr="00922FEF">
        <w:rPr>
          <w:rFonts w:eastAsia="Times New Roman"/>
          <w:szCs w:val="24"/>
        </w:rPr>
        <w:t xml:space="preserve"> </w:t>
      </w:r>
      <w:r>
        <w:rPr>
          <w:rFonts w:eastAsia="Times New Roman"/>
          <w:szCs w:val="24"/>
        </w:rPr>
        <w:t>Α</w:t>
      </w:r>
      <w:r w:rsidRPr="00922FEF">
        <w:rPr>
          <w:rFonts w:eastAsia="Times New Roman"/>
          <w:szCs w:val="24"/>
        </w:rPr>
        <w:t xml:space="preserve">υτό το </w:t>
      </w:r>
      <w:r w:rsidRPr="00922FEF">
        <w:rPr>
          <w:rFonts w:eastAsia="Times New Roman"/>
          <w:szCs w:val="24"/>
        </w:rPr>
        <w:lastRenderedPageBreak/>
        <w:t>αντάλλαγμα μένει και αποτύπωμα</w:t>
      </w:r>
      <w:r>
        <w:rPr>
          <w:rFonts w:eastAsia="Times New Roman"/>
          <w:szCs w:val="24"/>
        </w:rPr>
        <w:t>,</w:t>
      </w:r>
      <w:r w:rsidRPr="00922FEF">
        <w:rPr>
          <w:rFonts w:eastAsia="Times New Roman"/>
          <w:szCs w:val="24"/>
        </w:rPr>
        <w:t xml:space="preserve"> που θα σας συνοδεύει για πάντα</w:t>
      </w:r>
      <w:r>
        <w:rPr>
          <w:rFonts w:eastAsia="Times New Roman"/>
          <w:szCs w:val="24"/>
        </w:rPr>
        <w:t>,</w:t>
      </w:r>
      <w:r w:rsidRPr="00922FEF">
        <w:rPr>
          <w:rFonts w:eastAsia="Times New Roman"/>
          <w:szCs w:val="24"/>
        </w:rPr>
        <w:t xml:space="preserve"> αυτή η συμφωνία</w:t>
      </w:r>
      <w:r>
        <w:rPr>
          <w:rFonts w:eastAsia="Times New Roman"/>
          <w:szCs w:val="24"/>
        </w:rPr>
        <w:t>.</w:t>
      </w:r>
    </w:p>
    <w:p w14:paraId="5FC2F571" w14:textId="77777777" w:rsidR="0020643A" w:rsidRDefault="00E84ECF">
      <w:pPr>
        <w:tabs>
          <w:tab w:val="center" w:pos="4753"/>
          <w:tab w:val="left" w:pos="6156"/>
        </w:tabs>
        <w:spacing w:line="600" w:lineRule="auto"/>
        <w:ind w:firstLine="720"/>
        <w:contextualSpacing/>
        <w:jc w:val="both"/>
        <w:rPr>
          <w:rFonts w:eastAsia="Times New Roman"/>
          <w:szCs w:val="24"/>
        </w:rPr>
      </w:pPr>
      <w:r w:rsidRPr="00917CCA">
        <w:rPr>
          <w:rFonts w:eastAsia="Times New Roman"/>
          <w:b/>
          <w:szCs w:val="24"/>
        </w:rPr>
        <w:t xml:space="preserve">ΑΘΑΝΑΣΙΟΣ ΠΑΠΑΔΟΠΟΥΛΟΣ: </w:t>
      </w:r>
      <w:r>
        <w:rPr>
          <w:rFonts w:eastAsia="Times New Roman"/>
          <w:szCs w:val="24"/>
        </w:rPr>
        <w:t xml:space="preserve">Για τον Βέμπερ την κάναμε; </w:t>
      </w:r>
    </w:p>
    <w:p w14:paraId="5FC2F572" w14:textId="77777777" w:rsidR="0020643A" w:rsidRDefault="00E84ECF">
      <w:pPr>
        <w:tabs>
          <w:tab w:val="center" w:pos="4753"/>
          <w:tab w:val="left" w:pos="6156"/>
        </w:tabs>
        <w:spacing w:line="600" w:lineRule="auto"/>
        <w:ind w:firstLine="720"/>
        <w:contextualSpacing/>
        <w:jc w:val="both"/>
        <w:rPr>
          <w:rFonts w:eastAsia="Times New Roman"/>
          <w:szCs w:val="24"/>
        </w:rPr>
      </w:pPr>
      <w:r w:rsidRPr="00762CE1">
        <w:rPr>
          <w:rFonts w:eastAsia="Times New Roman"/>
          <w:b/>
          <w:szCs w:val="24"/>
        </w:rPr>
        <w:t>ΓΕΩΡΓΙΟΣ ΟΥΡΣΟΥΖΙΔΗΣ:</w:t>
      </w:r>
      <w:r>
        <w:rPr>
          <w:rFonts w:eastAsia="Times New Roman"/>
          <w:szCs w:val="24"/>
        </w:rPr>
        <w:t xml:space="preserve"> Ν</w:t>
      </w:r>
      <w:r>
        <w:rPr>
          <w:rFonts w:eastAsia="Times New Roman"/>
          <w:szCs w:val="24"/>
        </w:rPr>
        <w:t>τροπή σας!</w:t>
      </w:r>
    </w:p>
    <w:p w14:paraId="5FC2F573" w14:textId="77777777" w:rsidR="0020643A" w:rsidRDefault="00E84ECF">
      <w:pPr>
        <w:tabs>
          <w:tab w:val="center" w:pos="4753"/>
          <w:tab w:val="left" w:pos="6156"/>
        </w:tabs>
        <w:spacing w:line="600" w:lineRule="auto"/>
        <w:ind w:firstLine="720"/>
        <w:contextualSpacing/>
        <w:jc w:val="both"/>
        <w:rPr>
          <w:rFonts w:eastAsia="Times New Roman"/>
          <w:szCs w:val="24"/>
        </w:rPr>
      </w:pPr>
      <w:r>
        <w:rPr>
          <w:rFonts w:eastAsia="Times New Roman"/>
          <w:b/>
          <w:szCs w:val="24"/>
        </w:rPr>
        <w:t>ΜΑΥΡΟΥΔΗΣ ΒΟΡΙΔΗΣ:</w:t>
      </w:r>
      <w:r>
        <w:rPr>
          <w:rFonts w:eastAsia="Times New Roman"/>
          <w:szCs w:val="24"/>
        </w:rPr>
        <w:t xml:space="preserve"> Εσείς το λέτε αυτό;</w:t>
      </w:r>
    </w:p>
    <w:p w14:paraId="5FC2F574" w14:textId="77777777" w:rsidR="0020643A" w:rsidRDefault="00E84ECF">
      <w:pPr>
        <w:tabs>
          <w:tab w:val="center" w:pos="4753"/>
          <w:tab w:val="left" w:pos="6156"/>
        </w:tabs>
        <w:spacing w:line="600" w:lineRule="auto"/>
        <w:ind w:firstLine="720"/>
        <w:contextualSpacing/>
        <w:jc w:val="both"/>
        <w:rPr>
          <w:rFonts w:eastAsia="Times New Roman"/>
          <w:szCs w:val="24"/>
        </w:rPr>
      </w:pPr>
      <w:r w:rsidRPr="00762CE1">
        <w:rPr>
          <w:rFonts w:eastAsia="Times New Roman"/>
          <w:b/>
          <w:szCs w:val="24"/>
        </w:rPr>
        <w:t>ΓΕΩΡΓΙΟΣ ΟΥΡΣΟΥΖΙΔΗΣ:</w:t>
      </w:r>
      <w:r>
        <w:rPr>
          <w:rFonts w:eastAsia="Times New Roman"/>
          <w:szCs w:val="24"/>
        </w:rPr>
        <w:t xml:space="preserve"> Εγώ το είπα. </w:t>
      </w:r>
    </w:p>
    <w:p w14:paraId="5FC2F575" w14:textId="77777777" w:rsidR="0020643A" w:rsidRDefault="00E84ECF">
      <w:pPr>
        <w:tabs>
          <w:tab w:val="center" w:pos="4753"/>
          <w:tab w:val="left" w:pos="6156"/>
        </w:tabs>
        <w:spacing w:line="600" w:lineRule="auto"/>
        <w:ind w:firstLine="720"/>
        <w:contextualSpacing/>
        <w:jc w:val="both"/>
        <w:rPr>
          <w:rFonts w:eastAsia="Times New Roman"/>
          <w:szCs w:val="24"/>
        </w:rPr>
      </w:pPr>
      <w:r>
        <w:rPr>
          <w:rFonts w:eastAsia="Times New Roman"/>
          <w:b/>
          <w:szCs w:val="24"/>
        </w:rPr>
        <w:t xml:space="preserve">ΜΑΥΡΟΥΔΗΣ ΒΟΡΙΔΗΣ: </w:t>
      </w:r>
      <w:r>
        <w:rPr>
          <w:rFonts w:eastAsia="Times New Roman"/>
          <w:szCs w:val="24"/>
        </w:rPr>
        <w:t xml:space="preserve">Γιατί το λέτε αυτό; </w:t>
      </w:r>
      <w:r w:rsidRPr="00922FEF">
        <w:rPr>
          <w:rFonts w:eastAsia="Times New Roman"/>
          <w:szCs w:val="24"/>
        </w:rPr>
        <w:t>Γιατί πρέπει να ντρεπόμαστε</w:t>
      </w:r>
      <w:r>
        <w:rPr>
          <w:rFonts w:eastAsia="Times New Roman"/>
          <w:szCs w:val="24"/>
        </w:rPr>
        <w:t>,</w:t>
      </w:r>
      <w:r w:rsidRPr="00922FEF">
        <w:rPr>
          <w:rFonts w:eastAsia="Times New Roman"/>
          <w:szCs w:val="24"/>
        </w:rPr>
        <w:t xml:space="preserve"> κατά τη γνώμη </w:t>
      </w:r>
      <w:r>
        <w:rPr>
          <w:rFonts w:eastAsia="Times New Roman"/>
          <w:szCs w:val="24"/>
        </w:rPr>
        <w:t>σας…</w:t>
      </w:r>
    </w:p>
    <w:p w14:paraId="5FC2F576" w14:textId="77777777" w:rsidR="0020643A" w:rsidRDefault="00E84ECF">
      <w:pPr>
        <w:tabs>
          <w:tab w:val="center" w:pos="4753"/>
          <w:tab w:val="left" w:pos="6156"/>
        </w:tabs>
        <w:spacing w:line="600" w:lineRule="auto"/>
        <w:ind w:firstLine="720"/>
        <w:contextualSpacing/>
        <w:jc w:val="both"/>
        <w:rPr>
          <w:rFonts w:eastAsia="Times New Roman"/>
          <w:szCs w:val="24"/>
        </w:rPr>
      </w:pPr>
      <w:r>
        <w:rPr>
          <w:rFonts w:eastAsia="Times New Roman"/>
          <w:b/>
          <w:szCs w:val="24"/>
        </w:rPr>
        <w:t xml:space="preserve">ΑΘΑΝΑΣΙΟΣ ΠΑΠΑΔΟΠΟΥΛΟΣ: </w:t>
      </w:r>
      <w:r>
        <w:rPr>
          <w:rFonts w:eastAsia="Times New Roman"/>
          <w:szCs w:val="24"/>
        </w:rPr>
        <w:t>Τη συναλλαγή</w:t>
      </w:r>
      <w:r>
        <w:rPr>
          <w:rFonts w:eastAsia="Times New Roman"/>
          <w:szCs w:val="24"/>
        </w:rPr>
        <w:t>,</w:t>
      </w:r>
      <w:r>
        <w:rPr>
          <w:rFonts w:eastAsia="Times New Roman"/>
          <w:szCs w:val="24"/>
        </w:rPr>
        <w:t xml:space="preserve"> με ποιον την κάναμε; </w:t>
      </w:r>
    </w:p>
    <w:p w14:paraId="5FC2F577" w14:textId="77777777" w:rsidR="0020643A" w:rsidRDefault="00E84ECF">
      <w:pPr>
        <w:spacing w:line="600" w:lineRule="auto"/>
        <w:ind w:firstLine="720"/>
        <w:contextualSpacing/>
        <w:jc w:val="both"/>
        <w:rPr>
          <w:rFonts w:eastAsia="Times New Roman" w:cs="Times New Roman"/>
          <w:szCs w:val="24"/>
        </w:rPr>
      </w:pPr>
      <w:r w:rsidRPr="006B6276">
        <w:rPr>
          <w:rFonts w:eastAsia="Times New Roman" w:cs="Times New Roman"/>
          <w:b/>
          <w:szCs w:val="24"/>
        </w:rPr>
        <w:t>ΠΡΟΕΔΡΕΥΩΝ (Σπυρίδων Λυ</w:t>
      </w:r>
      <w:r w:rsidRPr="006B6276">
        <w:rPr>
          <w:rFonts w:eastAsia="Times New Roman" w:cs="Times New Roman"/>
          <w:b/>
          <w:szCs w:val="24"/>
        </w:rPr>
        <w:t xml:space="preserve">κούδης): </w:t>
      </w:r>
      <w:r>
        <w:rPr>
          <w:rFonts w:eastAsia="Times New Roman" w:cs="Times New Roman"/>
          <w:szCs w:val="24"/>
        </w:rPr>
        <w:t xml:space="preserve">Τώρα, κύριε Παπαδόπουλε, τι θέλετε; </w:t>
      </w:r>
    </w:p>
    <w:p w14:paraId="5FC2F578" w14:textId="77777777" w:rsidR="0020643A" w:rsidRDefault="00E84ECF">
      <w:pPr>
        <w:spacing w:line="600" w:lineRule="auto"/>
        <w:ind w:firstLine="720"/>
        <w:contextualSpacing/>
        <w:jc w:val="both"/>
        <w:rPr>
          <w:rFonts w:eastAsia="Times New Roman" w:cs="Times New Roman"/>
          <w:szCs w:val="24"/>
        </w:rPr>
      </w:pPr>
      <w:r>
        <w:rPr>
          <w:rFonts w:eastAsia="Times New Roman"/>
          <w:b/>
          <w:szCs w:val="24"/>
        </w:rPr>
        <w:t xml:space="preserve">ΑΘΑΝΑΣΙΟΣ ΠΑΠΑΔΟΠΟΥΛΟΣ: </w:t>
      </w:r>
      <w:r>
        <w:rPr>
          <w:rFonts w:eastAsia="Times New Roman" w:cs="Times New Roman"/>
          <w:szCs w:val="24"/>
        </w:rPr>
        <w:t xml:space="preserve">Μα, προκαλεί. </w:t>
      </w:r>
    </w:p>
    <w:p w14:paraId="5FC2F579" w14:textId="77777777" w:rsidR="0020643A" w:rsidRDefault="00E84ECF">
      <w:pPr>
        <w:spacing w:line="600" w:lineRule="auto"/>
        <w:ind w:firstLine="720"/>
        <w:contextualSpacing/>
        <w:jc w:val="both"/>
        <w:rPr>
          <w:rFonts w:eastAsia="Times New Roman" w:cs="Times New Roman"/>
          <w:szCs w:val="24"/>
        </w:rPr>
      </w:pPr>
      <w:r w:rsidRPr="006B6276">
        <w:rPr>
          <w:rFonts w:eastAsia="Times New Roman" w:cs="Times New Roman"/>
          <w:b/>
          <w:szCs w:val="24"/>
        </w:rPr>
        <w:t>ΠΡΟΕΔΡΕΥΩΝ (Σπυρίδων Λυκούδης):</w:t>
      </w:r>
      <w:r>
        <w:rPr>
          <w:rFonts w:eastAsia="Times New Roman" w:cs="Times New Roman"/>
          <w:b/>
          <w:szCs w:val="24"/>
        </w:rPr>
        <w:t xml:space="preserve"> </w:t>
      </w:r>
      <w:r>
        <w:rPr>
          <w:rFonts w:eastAsia="Times New Roman" w:cs="Times New Roman"/>
          <w:szCs w:val="24"/>
        </w:rPr>
        <w:t xml:space="preserve">Να κάνει ο κ. Βορίδης δεκαπεντάλεπτη ομιλία; Με αυτόν τον τρόπο, αυτό θα γίνει. </w:t>
      </w:r>
    </w:p>
    <w:p w14:paraId="5FC2F57A" w14:textId="77777777" w:rsidR="0020643A" w:rsidRDefault="00E84ECF">
      <w:pPr>
        <w:spacing w:line="600" w:lineRule="auto"/>
        <w:ind w:firstLine="720"/>
        <w:contextualSpacing/>
        <w:jc w:val="both"/>
        <w:rPr>
          <w:rFonts w:eastAsia="Times New Roman" w:cs="Times New Roman"/>
          <w:szCs w:val="24"/>
        </w:rPr>
      </w:pPr>
      <w:r>
        <w:rPr>
          <w:rFonts w:eastAsia="Times New Roman"/>
          <w:b/>
          <w:szCs w:val="24"/>
        </w:rPr>
        <w:t xml:space="preserve">ΑΘΑΝΑΣΙΟΣ ΠΑΠΑΔΟΠΟΥΛΟΣ: </w:t>
      </w:r>
      <w:r>
        <w:rPr>
          <w:rFonts w:eastAsia="Times New Roman" w:cs="Times New Roman"/>
          <w:szCs w:val="24"/>
        </w:rPr>
        <w:t xml:space="preserve">Προκαλεί. </w:t>
      </w:r>
    </w:p>
    <w:p w14:paraId="5FC2F57B" w14:textId="77777777" w:rsidR="0020643A" w:rsidRDefault="00E84ECF">
      <w:pPr>
        <w:spacing w:line="600" w:lineRule="auto"/>
        <w:ind w:firstLine="720"/>
        <w:contextualSpacing/>
        <w:jc w:val="both"/>
        <w:rPr>
          <w:rFonts w:eastAsia="Times New Roman"/>
          <w:szCs w:val="24"/>
        </w:rPr>
      </w:pPr>
      <w:r>
        <w:rPr>
          <w:rFonts w:eastAsia="Times New Roman"/>
          <w:b/>
          <w:szCs w:val="24"/>
        </w:rPr>
        <w:lastRenderedPageBreak/>
        <w:t>ΜΑΥΡΟΥΔΗΣ ΒΟΡΙΔΗΣ:</w:t>
      </w:r>
      <w:r w:rsidRPr="00922FEF">
        <w:rPr>
          <w:rFonts w:eastAsia="Times New Roman"/>
          <w:szCs w:val="24"/>
        </w:rPr>
        <w:t xml:space="preserve"> Κύριε Παπαδόπουλε</w:t>
      </w:r>
      <w:r>
        <w:rPr>
          <w:rFonts w:eastAsia="Times New Roman"/>
          <w:szCs w:val="24"/>
        </w:rPr>
        <w:t>, μια τοποθέτηση δεν μπορεί να σας προκαλεί. Πρέπει να έχετε</w:t>
      </w:r>
      <w:r>
        <w:rPr>
          <w:rFonts w:eastAsia="Times New Roman"/>
          <w:szCs w:val="24"/>
        </w:rPr>
        <w:t xml:space="preserve">, </w:t>
      </w:r>
      <w:r>
        <w:rPr>
          <w:rFonts w:eastAsia="Times New Roman"/>
          <w:szCs w:val="24"/>
        </w:rPr>
        <w:t xml:space="preserve">εσείς, δημοκράτης άνθρωπος, ανοχή σε απόψεις που ακούγονται. Εσείς δεν κάνει να εξεγείρεστε. Θα τις ακούσετε και θα απαντήσετε. </w:t>
      </w:r>
    </w:p>
    <w:p w14:paraId="5FC2F57C" w14:textId="77777777" w:rsidR="0020643A" w:rsidRDefault="00E84ECF">
      <w:pPr>
        <w:spacing w:line="600" w:lineRule="auto"/>
        <w:ind w:firstLine="720"/>
        <w:contextualSpacing/>
        <w:jc w:val="both"/>
        <w:rPr>
          <w:rFonts w:eastAsia="Times New Roman"/>
          <w:szCs w:val="24"/>
        </w:rPr>
      </w:pPr>
      <w:r>
        <w:rPr>
          <w:rFonts w:eastAsia="Times New Roman"/>
          <w:szCs w:val="24"/>
        </w:rPr>
        <w:t>Άρα, βεβαίως είναι αντάλλαγμα και μάλιστα</w:t>
      </w:r>
      <w:r>
        <w:rPr>
          <w:rFonts w:eastAsia="Times New Roman"/>
          <w:szCs w:val="24"/>
        </w:rPr>
        <w:t>,</w:t>
      </w:r>
      <w:r>
        <w:rPr>
          <w:rFonts w:eastAsia="Times New Roman"/>
          <w:szCs w:val="24"/>
        </w:rPr>
        <w:t xml:space="preserve"> κατά</w:t>
      </w:r>
      <w:r>
        <w:rPr>
          <w:rFonts w:eastAsia="Times New Roman"/>
          <w:szCs w:val="24"/>
        </w:rPr>
        <w:t>πτυστο αντάλλαγμα. Γιατί; Διότι έρχεστε</w:t>
      </w:r>
      <w:r>
        <w:rPr>
          <w:rFonts w:eastAsia="Times New Roman"/>
          <w:szCs w:val="24"/>
        </w:rPr>
        <w:t>,</w:t>
      </w:r>
      <w:r>
        <w:rPr>
          <w:rFonts w:eastAsia="Times New Roman"/>
          <w:szCs w:val="24"/>
        </w:rPr>
        <w:t xml:space="preserve"> για να</w:t>
      </w:r>
      <w:r w:rsidRPr="00922FEF">
        <w:rPr>
          <w:rFonts w:eastAsia="Times New Roman"/>
          <w:szCs w:val="24"/>
        </w:rPr>
        <w:t xml:space="preserve"> εξασφαλίσετε την ακύρωση του μέτρου</w:t>
      </w:r>
      <w:r>
        <w:rPr>
          <w:rFonts w:eastAsia="Times New Roman"/>
          <w:szCs w:val="24"/>
        </w:rPr>
        <w:t>,</w:t>
      </w:r>
      <w:r w:rsidRPr="00922FEF">
        <w:rPr>
          <w:rFonts w:eastAsia="Times New Roman"/>
          <w:szCs w:val="24"/>
        </w:rPr>
        <w:t xml:space="preserve"> που </w:t>
      </w:r>
      <w:r>
        <w:rPr>
          <w:rFonts w:eastAsia="Times New Roman"/>
          <w:szCs w:val="24"/>
        </w:rPr>
        <w:t>ε</w:t>
      </w:r>
      <w:r w:rsidRPr="00922FEF">
        <w:rPr>
          <w:rFonts w:eastAsia="Times New Roman"/>
          <w:szCs w:val="24"/>
        </w:rPr>
        <w:t>σείς έχετε νομοθετήσει για τις συντάξεις</w:t>
      </w:r>
      <w:r>
        <w:rPr>
          <w:rFonts w:eastAsia="Times New Roman"/>
          <w:szCs w:val="24"/>
        </w:rPr>
        <w:t>, το οποίο πανηγυρίζετε ότι απο</w:t>
      </w:r>
      <w:r w:rsidRPr="00922FEF">
        <w:rPr>
          <w:rFonts w:eastAsia="Times New Roman"/>
          <w:szCs w:val="24"/>
        </w:rPr>
        <w:t>νομοθετή</w:t>
      </w:r>
      <w:r>
        <w:rPr>
          <w:rFonts w:eastAsia="Times New Roman"/>
          <w:szCs w:val="24"/>
        </w:rPr>
        <w:t>σατε,</w:t>
      </w:r>
      <w:r w:rsidRPr="00922FEF">
        <w:rPr>
          <w:rFonts w:eastAsia="Times New Roman"/>
          <w:szCs w:val="24"/>
        </w:rPr>
        <w:t xml:space="preserve"> </w:t>
      </w:r>
      <w:r>
        <w:rPr>
          <w:rFonts w:eastAsia="Times New Roman"/>
          <w:szCs w:val="24"/>
        </w:rPr>
        <w:t>με την έγκριση και σε συνεννόηση, π</w:t>
      </w:r>
      <w:r w:rsidRPr="00922FEF">
        <w:rPr>
          <w:rFonts w:eastAsia="Times New Roman"/>
          <w:szCs w:val="24"/>
        </w:rPr>
        <w:t>ροφανώς</w:t>
      </w:r>
      <w:r>
        <w:rPr>
          <w:rFonts w:eastAsia="Times New Roman"/>
          <w:szCs w:val="24"/>
        </w:rPr>
        <w:t>,</w:t>
      </w:r>
      <w:r w:rsidRPr="00922FEF">
        <w:rPr>
          <w:rFonts w:eastAsia="Times New Roman"/>
          <w:szCs w:val="24"/>
        </w:rPr>
        <w:t xml:space="preserve"> όλων αυτών που σας επέβαλαν </w:t>
      </w:r>
      <w:r>
        <w:rPr>
          <w:rFonts w:eastAsia="Times New Roman"/>
          <w:szCs w:val="24"/>
        </w:rPr>
        <w:t>–</w:t>
      </w:r>
      <w:r w:rsidRPr="00922FEF">
        <w:rPr>
          <w:rFonts w:eastAsia="Times New Roman"/>
          <w:szCs w:val="24"/>
        </w:rPr>
        <w:t>λέτε</w:t>
      </w:r>
      <w:r>
        <w:rPr>
          <w:rFonts w:eastAsia="Times New Roman"/>
          <w:szCs w:val="24"/>
        </w:rPr>
        <w:t>- να</w:t>
      </w:r>
      <w:r>
        <w:rPr>
          <w:rFonts w:eastAsia="Times New Roman"/>
          <w:szCs w:val="24"/>
        </w:rPr>
        <w:t xml:space="preserve"> το νομοθετή</w:t>
      </w:r>
      <w:r w:rsidRPr="00922FEF">
        <w:rPr>
          <w:rFonts w:eastAsia="Times New Roman"/>
          <w:szCs w:val="24"/>
        </w:rPr>
        <w:t>σετε</w:t>
      </w:r>
      <w:r>
        <w:rPr>
          <w:rFonts w:eastAsia="Times New Roman"/>
          <w:szCs w:val="24"/>
        </w:rPr>
        <w:t>.</w:t>
      </w:r>
      <w:r w:rsidRPr="00922FEF">
        <w:rPr>
          <w:rFonts w:eastAsia="Times New Roman"/>
          <w:szCs w:val="24"/>
        </w:rPr>
        <w:t xml:space="preserve"> Ναι</w:t>
      </w:r>
      <w:r>
        <w:rPr>
          <w:rFonts w:eastAsia="Times New Roman"/>
          <w:szCs w:val="24"/>
        </w:rPr>
        <w:t>,</w:t>
      </w:r>
      <w:r w:rsidRPr="00922FEF">
        <w:rPr>
          <w:rFonts w:eastAsia="Times New Roman"/>
          <w:szCs w:val="24"/>
        </w:rPr>
        <w:t xml:space="preserve"> γιατί σας </w:t>
      </w:r>
      <w:r>
        <w:rPr>
          <w:rFonts w:eastAsia="Times New Roman"/>
          <w:szCs w:val="24"/>
        </w:rPr>
        <w:t>το ξε-επέβαλαν; Σ</w:t>
      </w:r>
      <w:r w:rsidRPr="00922FEF">
        <w:rPr>
          <w:rFonts w:eastAsia="Times New Roman"/>
          <w:szCs w:val="24"/>
        </w:rPr>
        <w:t xml:space="preserve">ας </w:t>
      </w:r>
      <w:r>
        <w:rPr>
          <w:rFonts w:eastAsia="Times New Roman"/>
          <w:szCs w:val="24"/>
        </w:rPr>
        <w:t>το ξε-επέβαλαν</w:t>
      </w:r>
      <w:r w:rsidRPr="00922FEF">
        <w:rPr>
          <w:rFonts w:eastAsia="Times New Roman"/>
          <w:szCs w:val="24"/>
        </w:rPr>
        <w:t xml:space="preserve"> σε μία συγκυρία</w:t>
      </w:r>
      <w:r>
        <w:rPr>
          <w:rFonts w:eastAsia="Times New Roman"/>
          <w:szCs w:val="24"/>
        </w:rPr>
        <w:t>,</w:t>
      </w:r>
      <w:r w:rsidRPr="00922FEF">
        <w:rPr>
          <w:rFonts w:eastAsia="Times New Roman"/>
          <w:szCs w:val="24"/>
        </w:rPr>
        <w:t xml:space="preserve"> που ξαφνικά είστε </w:t>
      </w:r>
      <w:r>
        <w:rPr>
          <w:rFonts w:eastAsia="Times New Roman"/>
          <w:szCs w:val="24"/>
        </w:rPr>
        <w:t>οι</w:t>
      </w:r>
      <w:r w:rsidRPr="00922FEF">
        <w:rPr>
          <w:rFonts w:eastAsia="Times New Roman"/>
          <w:szCs w:val="24"/>
        </w:rPr>
        <w:t xml:space="preserve"> αγαπημέν</w:t>
      </w:r>
      <w:r>
        <w:rPr>
          <w:rFonts w:eastAsia="Times New Roman"/>
          <w:szCs w:val="24"/>
        </w:rPr>
        <w:t>οι</w:t>
      </w:r>
      <w:r w:rsidRPr="00922FEF">
        <w:rPr>
          <w:rFonts w:eastAsia="Times New Roman"/>
          <w:szCs w:val="24"/>
        </w:rPr>
        <w:t xml:space="preserve"> όλου του ευρωπαϊκού </w:t>
      </w:r>
      <w:r>
        <w:rPr>
          <w:rFonts w:eastAsia="Times New Roman"/>
          <w:szCs w:val="24"/>
        </w:rPr>
        <w:t>κατεστημένου. Μ</w:t>
      </w:r>
      <w:r w:rsidRPr="00922FEF">
        <w:rPr>
          <w:rFonts w:eastAsia="Times New Roman"/>
          <w:szCs w:val="24"/>
        </w:rPr>
        <w:t>ελίρρυτ</w:t>
      </w:r>
      <w:r>
        <w:rPr>
          <w:rFonts w:eastAsia="Times New Roman"/>
          <w:szCs w:val="24"/>
        </w:rPr>
        <w:t>οι όλοι οι Ε</w:t>
      </w:r>
      <w:r w:rsidRPr="00922FEF">
        <w:rPr>
          <w:rFonts w:eastAsia="Times New Roman"/>
          <w:szCs w:val="24"/>
        </w:rPr>
        <w:t>υρωπαίοι αξιωματούχοι για τον κ</w:t>
      </w:r>
      <w:r>
        <w:rPr>
          <w:rFonts w:eastAsia="Times New Roman"/>
          <w:szCs w:val="24"/>
        </w:rPr>
        <w:t>.</w:t>
      </w:r>
      <w:r w:rsidRPr="00922FEF">
        <w:rPr>
          <w:rFonts w:eastAsia="Times New Roman"/>
          <w:szCs w:val="24"/>
        </w:rPr>
        <w:t xml:space="preserve"> Τσίπρα</w:t>
      </w:r>
      <w:r>
        <w:rPr>
          <w:rFonts w:eastAsia="Times New Roman"/>
          <w:szCs w:val="24"/>
        </w:rPr>
        <w:t>.</w:t>
      </w:r>
      <w:r w:rsidRPr="00922FEF">
        <w:rPr>
          <w:rFonts w:eastAsia="Times New Roman"/>
          <w:szCs w:val="24"/>
        </w:rPr>
        <w:t xml:space="preserve"> </w:t>
      </w:r>
      <w:r>
        <w:rPr>
          <w:rFonts w:eastAsia="Times New Roman"/>
          <w:szCs w:val="24"/>
        </w:rPr>
        <w:t>Α</w:t>
      </w:r>
      <w:r w:rsidRPr="00922FEF">
        <w:rPr>
          <w:rFonts w:eastAsia="Times New Roman"/>
          <w:szCs w:val="24"/>
        </w:rPr>
        <w:t xml:space="preserve">πό </w:t>
      </w:r>
      <w:r>
        <w:rPr>
          <w:rFonts w:eastAsia="Times New Roman"/>
          <w:szCs w:val="24"/>
        </w:rPr>
        <w:t>«</w:t>
      </w:r>
      <w:r w:rsidRPr="00922FEF">
        <w:rPr>
          <w:rFonts w:eastAsia="Times New Roman"/>
          <w:szCs w:val="24"/>
        </w:rPr>
        <w:t>επαναστάτης</w:t>
      </w:r>
      <w:r>
        <w:rPr>
          <w:rFonts w:eastAsia="Times New Roman"/>
          <w:szCs w:val="24"/>
        </w:rPr>
        <w:t>»,</w:t>
      </w:r>
      <w:r w:rsidRPr="00922FEF">
        <w:rPr>
          <w:rFonts w:eastAsia="Times New Roman"/>
          <w:szCs w:val="24"/>
        </w:rPr>
        <w:t xml:space="preserve"> </w:t>
      </w:r>
      <w:r>
        <w:rPr>
          <w:rFonts w:eastAsia="Times New Roman"/>
          <w:szCs w:val="24"/>
        </w:rPr>
        <w:t>«</w:t>
      </w:r>
      <w:r w:rsidRPr="00922FEF">
        <w:rPr>
          <w:rFonts w:eastAsia="Times New Roman"/>
          <w:szCs w:val="24"/>
        </w:rPr>
        <w:t>ανατροπέας</w:t>
      </w:r>
      <w:r>
        <w:rPr>
          <w:rFonts w:eastAsia="Times New Roman"/>
          <w:szCs w:val="24"/>
        </w:rPr>
        <w:t>»,</w:t>
      </w:r>
      <w:r w:rsidRPr="00922FEF">
        <w:rPr>
          <w:rFonts w:eastAsia="Times New Roman"/>
          <w:szCs w:val="24"/>
        </w:rPr>
        <w:t xml:space="preserve"> </w:t>
      </w:r>
      <w:r>
        <w:rPr>
          <w:rFonts w:eastAsia="Times New Roman"/>
          <w:szCs w:val="24"/>
        </w:rPr>
        <w:t>«</w:t>
      </w:r>
      <w:r w:rsidRPr="00922FEF">
        <w:rPr>
          <w:rFonts w:eastAsia="Times New Roman"/>
          <w:szCs w:val="24"/>
        </w:rPr>
        <w:t>Φιντέλ</w:t>
      </w:r>
      <w:r w:rsidRPr="00922FEF">
        <w:rPr>
          <w:rFonts w:eastAsia="Times New Roman"/>
          <w:szCs w:val="24"/>
        </w:rPr>
        <w:t xml:space="preserve"> Κάστρο</w:t>
      </w:r>
      <w:r>
        <w:rPr>
          <w:rFonts w:eastAsia="Times New Roman"/>
          <w:szCs w:val="24"/>
        </w:rPr>
        <w:t>»,</w:t>
      </w:r>
      <w:r w:rsidRPr="00922FEF">
        <w:rPr>
          <w:rFonts w:eastAsia="Times New Roman"/>
          <w:szCs w:val="24"/>
        </w:rPr>
        <w:t xml:space="preserve"> </w:t>
      </w:r>
      <w:r>
        <w:rPr>
          <w:rFonts w:eastAsia="Times New Roman"/>
          <w:szCs w:val="24"/>
        </w:rPr>
        <w:t>«</w:t>
      </w:r>
      <w:r w:rsidRPr="00922FEF">
        <w:rPr>
          <w:rFonts w:eastAsia="Times New Roman"/>
          <w:szCs w:val="24"/>
        </w:rPr>
        <w:t>Τσε Γκεβάρα</w:t>
      </w:r>
      <w:r>
        <w:rPr>
          <w:rFonts w:eastAsia="Times New Roman"/>
          <w:szCs w:val="24"/>
        </w:rPr>
        <w:t>»</w:t>
      </w:r>
      <w:r w:rsidRPr="00922FEF">
        <w:rPr>
          <w:rFonts w:eastAsia="Times New Roman"/>
          <w:szCs w:val="24"/>
        </w:rPr>
        <w:t xml:space="preserve"> της Μεσογείου</w:t>
      </w:r>
      <w:r>
        <w:rPr>
          <w:rFonts w:eastAsia="Times New Roman"/>
          <w:szCs w:val="24"/>
        </w:rPr>
        <w:t>,</w:t>
      </w:r>
      <w:r w:rsidRPr="00922FEF">
        <w:rPr>
          <w:rFonts w:eastAsia="Times New Roman"/>
          <w:szCs w:val="24"/>
        </w:rPr>
        <w:t xml:space="preserve"> ξαφνικά </w:t>
      </w:r>
      <w:r>
        <w:rPr>
          <w:rFonts w:eastAsia="Times New Roman"/>
          <w:szCs w:val="24"/>
        </w:rPr>
        <w:t>«</w:t>
      </w:r>
      <w:r w:rsidRPr="00922FEF">
        <w:rPr>
          <w:rFonts w:eastAsia="Times New Roman"/>
          <w:szCs w:val="24"/>
        </w:rPr>
        <w:t>εξημερωμένο κατοικίδιο</w:t>
      </w:r>
      <w:r>
        <w:rPr>
          <w:rFonts w:eastAsia="Times New Roman"/>
          <w:szCs w:val="24"/>
        </w:rPr>
        <w:t>»,</w:t>
      </w:r>
      <w:r w:rsidRPr="00922FEF">
        <w:rPr>
          <w:rFonts w:eastAsia="Times New Roman"/>
          <w:szCs w:val="24"/>
        </w:rPr>
        <w:t xml:space="preserve"> </w:t>
      </w:r>
      <w:r>
        <w:rPr>
          <w:rFonts w:eastAsia="Times New Roman"/>
          <w:szCs w:val="24"/>
        </w:rPr>
        <w:t>«</w:t>
      </w:r>
      <w:r w:rsidRPr="00922FEF">
        <w:rPr>
          <w:rFonts w:eastAsia="Times New Roman"/>
          <w:szCs w:val="24"/>
        </w:rPr>
        <w:t xml:space="preserve">περιφερόμενος </w:t>
      </w:r>
      <w:r>
        <w:rPr>
          <w:rFonts w:eastAsia="Times New Roman"/>
          <w:szCs w:val="24"/>
        </w:rPr>
        <w:t>σ</w:t>
      </w:r>
      <w:r w:rsidRPr="00922FEF">
        <w:rPr>
          <w:rFonts w:eastAsia="Times New Roman"/>
          <w:szCs w:val="24"/>
        </w:rPr>
        <w:t xml:space="preserve">τις </w:t>
      </w:r>
      <w:r>
        <w:rPr>
          <w:rFonts w:eastAsia="Times New Roman"/>
          <w:szCs w:val="24"/>
        </w:rPr>
        <w:t>ε</w:t>
      </w:r>
      <w:r w:rsidRPr="00922FEF">
        <w:rPr>
          <w:rFonts w:eastAsia="Times New Roman"/>
          <w:szCs w:val="24"/>
        </w:rPr>
        <w:t>υρωπαϊκές αυλές</w:t>
      </w:r>
      <w:r>
        <w:rPr>
          <w:rFonts w:eastAsia="Times New Roman"/>
          <w:szCs w:val="24"/>
        </w:rPr>
        <w:t>» να δείχνουν</w:t>
      </w:r>
      <w:r w:rsidRPr="00922FEF">
        <w:rPr>
          <w:rFonts w:eastAsia="Times New Roman"/>
          <w:szCs w:val="24"/>
        </w:rPr>
        <w:t xml:space="preserve"> τι καλός αριστερός έγινε</w:t>
      </w:r>
      <w:r>
        <w:rPr>
          <w:rFonts w:eastAsia="Times New Roman"/>
          <w:szCs w:val="24"/>
        </w:rPr>
        <w:t>,</w:t>
      </w:r>
      <w:r w:rsidRPr="00922FEF">
        <w:rPr>
          <w:rFonts w:eastAsia="Times New Roman"/>
          <w:szCs w:val="24"/>
        </w:rPr>
        <w:t xml:space="preserve"> </w:t>
      </w:r>
      <w:r>
        <w:rPr>
          <w:rFonts w:eastAsia="Times New Roman"/>
          <w:szCs w:val="24"/>
        </w:rPr>
        <w:t>τ</w:t>
      </w:r>
      <w:r w:rsidRPr="00922FEF">
        <w:rPr>
          <w:rFonts w:eastAsia="Times New Roman"/>
          <w:szCs w:val="24"/>
        </w:rPr>
        <w:t xml:space="preserve">ι καλός </w:t>
      </w:r>
      <w:r>
        <w:rPr>
          <w:rFonts w:eastAsia="Times New Roman"/>
          <w:szCs w:val="24"/>
        </w:rPr>
        <w:t xml:space="preserve">και </w:t>
      </w:r>
      <w:r w:rsidRPr="00922FEF">
        <w:rPr>
          <w:rFonts w:eastAsia="Times New Roman"/>
          <w:szCs w:val="24"/>
        </w:rPr>
        <w:t xml:space="preserve">υποδειγματικός </w:t>
      </w:r>
      <w:r>
        <w:rPr>
          <w:rFonts w:eastAsia="Times New Roman"/>
          <w:szCs w:val="24"/>
        </w:rPr>
        <w:t>Ε</w:t>
      </w:r>
      <w:r w:rsidRPr="00922FEF">
        <w:rPr>
          <w:rFonts w:eastAsia="Times New Roman"/>
          <w:szCs w:val="24"/>
        </w:rPr>
        <w:t>υρωπαίος</w:t>
      </w:r>
      <w:r>
        <w:rPr>
          <w:rFonts w:eastAsia="Times New Roman"/>
          <w:szCs w:val="24"/>
        </w:rPr>
        <w:t>, τι φρόνιμος! Ε, ένα δωράκι</w:t>
      </w:r>
      <w:r>
        <w:rPr>
          <w:rFonts w:eastAsia="Times New Roman"/>
          <w:szCs w:val="24"/>
        </w:rPr>
        <w:t>,</w:t>
      </w:r>
      <w:r>
        <w:rPr>
          <w:rFonts w:eastAsia="Times New Roman"/>
          <w:szCs w:val="24"/>
        </w:rPr>
        <w:t xml:space="preserve"> μιας </w:t>
      </w:r>
      <w:r w:rsidRPr="00922FEF">
        <w:rPr>
          <w:rFonts w:eastAsia="Times New Roman"/>
          <w:szCs w:val="24"/>
        </w:rPr>
        <w:lastRenderedPageBreak/>
        <w:t>που τακτοπο</w:t>
      </w:r>
      <w:r>
        <w:rPr>
          <w:rFonts w:eastAsia="Times New Roman"/>
          <w:szCs w:val="24"/>
        </w:rPr>
        <w:t>ίησε</w:t>
      </w:r>
      <w:r w:rsidRPr="00922FEF">
        <w:rPr>
          <w:rFonts w:eastAsia="Times New Roman"/>
          <w:szCs w:val="24"/>
        </w:rPr>
        <w:t xml:space="preserve"> το θέμα των Σκοπίων</w:t>
      </w:r>
      <w:r>
        <w:rPr>
          <w:rFonts w:eastAsia="Times New Roman"/>
          <w:szCs w:val="24"/>
        </w:rPr>
        <w:t>,</w:t>
      </w:r>
      <w:r w:rsidRPr="00922FEF">
        <w:rPr>
          <w:rFonts w:eastAsia="Times New Roman"/>
          <w:szCs w:val="24"/>
        </w:rPr>
        <w:t xml:space="preserve"> να μην πάρει</w:t>
      </w:r>
      <w:r>
        <w:rPr>
          <w:rFonts w:eastAsia="Times New Roman"/>
          <w:szCs w:val="24"/>
        </w:rPr>
        <w:t>;</w:t>
      </w:r>
      <w:r w:rsidRPr="00922FEF">
        <w:rPr>
          <w:rFonts w:eastAsia="Times New Roman"/>
          <w:szCs w:val="24"/>
        </w:rPr>
        <w:t xml:space="preserve"> </w:t>
      </w:r>
      <w:r>
        <w:rPr>
          <w:rFonts w:eastAsia="Times New Roman"/>
          <w:szCs w:val="24"/>
        </w:rPr>
        <w:t>Κ</w:t>
      </w:r>
      <w:r w:rsidRPr="00922FEF">
        <w:rPr>
          <w:rFonts w:eastAsia="Times New Roman"/>
          <w:szCs w:val="24"/>
        </w:rPr>
        <w:t>αι στεναχωριέστε για το αντάλλαγμα</w:t>
      </w:r>
      <w:r>
        <w:rPr>
          <w:rFonts w:eastAsia="Times New Roman"/>
          <w:szCs w:val="24"/>
        </w:rPr>
        <w:t>;</w:t>
      </w:r>
      <w:r w:rsidRPr="00922FEF">
        <w:rPr>
          <w:rFonts w:eastAsia="Times New Roman"/>
          <w:szCs w:val="24"/>
        </w:rPr>
        <w:t xml:space="preserve"> </w:t>
      </w:r>
      <w:r>
        <w:rPr>
          <w:rFonts w:eastAsia="Times New Roman"/>
          <w:szCs w:val="24"/>
        </w:rPr>
        <w:t>Σ</w:t>
      </w:r>
      <w:r w:rsidRPr="00922FEF">
        <w:rPr>
          <w:rFonts w:eastAsia="Times New Roman"/>
          <w:szCs w:val="24"/>
        </w:rPr>
        <w:t>τεναχωριέσ</w:t>
      </w:r>
      <w:r>
        <w:rPr>
          <w:rFonts w:eastAsia="Times New Roman"/>
          <w:szCs w:val="24"/>
        </w:rPr>
        <w:t>τε</w:t>
      </w:r>
      <w:r>
        <w:rPr>
          <w:rFonts w:eastAsia="Times New Roman"/>
          <w:szCs w:val="24"/>
        </w:rPr>
        <w:t>,</w:t>
      </w:r>
      <w:r w:rsidRPr="00922FEF">
        <w:rPr>
          <w:rFonts w:eastAsia="Times New Roman"/>
          <w:szCs w:val="24"/>
        </w:rPr>
        <w:t xml:space="preserve"> που το λέ</w:t>
      </w:r>
      <w:r>
        <w:rPr>
          <w:rFonts w:eastAsia="Times New Roman"/>
          <w:szCs w:val="24"/>
        </w:rPr>
        <w:t>μ</w:t>
      </w:r>
      <w:r w:rsidRPr="00922FEF">
        <w:rPr>
          <w:rFonts w:eastAsia="Times New Roman"/>
          <w:szCs w:val="24"/>
        </w:rPr>
        <w:t>ε και δεν στεναχωριέσ</w:t>
      </w:r>
      <w:r>
        <w:rPr>
          <w:rFonts w:eastAsia="Times New Roman"/>
          <w:szCs w:val="24"/>
        </w:rPr>
        <w:t>τε</w:t>
      </w:r>
      <w:r w:rsidRPr="00922FEF">
        <w:rPr>
          <w:rFonts w:eastAsia="Times New Roman"/>
          <w:szCs w:val="24"/>
        </w:rPr>
        <w:t xml:space="preserve"> που το κάνατε</w:t>
      </w:r>
      <w:r>
        <w:rPr>
          <w:rFonts w:eastAsia="Times New Roman"/>
          <w:szCs w:val="24"/>
        </w:rPr>
        <w:t>;</w:t>
      </w:r>
    </w:p>
    <w:p w14:paraId="5FC2F57D" w14:textId="77777777" w:rsidR="0020643A" w:rsidRDefault="00E84ECF">
      <w:pPr>
        <w:spacing w:line="600" w:lineRule="auto"/>
        <w:ind w:firstLine="720"/>
        <w:contextualSpacing/>
        <w:jc w:val="both"/>
        <w:rPr>
          <w:rFonts w:eastAsia="Times New Roman"/>
          <w:szCs w:val="24"/>
        </w:rPr>
      </w:pPr>
      <w:r>
        <w:rPr>
          <w:rFonts w:eastAsia="Times New Roman"/>
          <w:b/>
          <w:szCs w:val="24"/>
        </w:rPr>
        <w:t>ΠΑΝΑΓΙΩΤΗΣ ΣΚΟΥΡΟΛΙΑΚΟΣ:</w:t>
      </w:r>
      <w:r>
        <w:rPr>
          <w:rFonts w:eastAsia="Times New Roman"/>
          <w:szCs w:val="24"/>
        </w:rPr>
        <w:t xml:space="preserve"> Κάτι πιο πιστευτό ίσως; </w:t>
      </w:r>
    </w:p>
    <w:p w14:paraId="5FC2F57E" w14:textId="77777777" w:rsidR="0020643A" w:rsidRDefault="00E84ECF">
      <w:pPr>
        <w:spacing w:line="600" w:lineRule="auto"/>
        <w:ind w:firstLine="720"/>
        <w:contextualSpacing/>
        <w:jc w:val="both"/>
        <w:rPr>
          <w:rFonts w:eastAsia="Times New Roman"/>
          <w:szCs w:val="24"/>
        </w:rPr>
      </w:pPr>
      <w:r>
        <w:rPr>
          <w:rFonts w:eastAsia="Times New Roman"/>
          <w:b/>
          <w:szCs w:val="24"/>
        </w:rPr>
        <w:t>ΜΑΥΡΟΥΔΗΣ ΒΟΡΙΔΗΣ:</w:t>
      </w:r>
      <w:r w:rsidRPr="00922FEF">
        <w:rPr>
          <w:rFonts w:eastAsia="Times New Roman"/>
          <w:szCs w:val="24"/>
        </w:rPr>
        <w:t xml:space="preserve"> </w:t>
      </w:r>
      <w:r>
        <w:rPr>
          <w:rFonts w:eastAsia="Times New Roman"/>
          <w:szCs w:val="24"/>
        </w:rPr>
        <w:t>Α</w:t>
      </w:r>
      <w:r w:rsidRPr="00922FEF">
        <w:rPr>
          <w:rFonts w:eastAsia="Times New Roman"/>
          <w:szCs w:val="24"/>
        </w:rPr>
        <w:t>υτό που απομένει ως κληρονομιά είναι το τσάκισμα της μεσαίας τάξης</w:t>
      </w:r>
      <w:r>
        <w:rPr>
          <w:rFonts w:eastAsia="Times New Roman"/>
          <w:szCs w:val="24"/>
        </w:rPr>
        <w:t>,</w:t>
      </w:r>
      <w:r w:rsidRPr="00922FEF">
        <w:rPr>
          <w:rFonts w:eastAsia="Times New Roman"/>
          <w:szCs w:val="24"/>
        </w:rPr>
        <w:t xml:space="preserve"> η</w:t>
      </w:r>
      <w:r w:rsidRPr="00922FEF">
        <w:rPr>
          <w:rFonts w:eastAsia="Times New Roman"/>
          <w:szCs w:val="24"/>
        </w:rPr>
        <w:t xml:space="preserve"> βαριά φορολογία</w:t>
      </w:r>
      <w:r>
        <w:rPr>
          <w:rFonts w:eastAsia="Times New Roman"/>
          <w:szCs w:val="24"/>
        </w:rPr>
        <w:t>,</w:t>
      </w:r>
      <w:r w:rsidRPr="00922FEF">
        <w:rPr>
          <w:rFonts w:eastAsia="Times New Roman"/>
          <w:szCs w:val="24"/>
        </w:rPr>
        <w:t xml:space="preserve"> οι εξοντωτικές ασφαλιστικές εισφορές</w:t>
      </w:r>
      <w:r>
        <w:rPr>
          <w:rFonts w:eastAsia="Times New Roman"/>
          <w:szCs w:val="24"/>
        </w:rPr>
        <w:t>,</w:t>
      </w:r>
      <w:r w:rsidRPr="00922FEF">
        <w:rPr>
          <w:rFonts w:eastAsia="Times New Roman"/>
          <w:szCs w:val="24"/>
        </w:rPr>
        <w:t xml:space="preserve"> οι μειώσεις των συντάξεων</w:t>
      </w:r>
      <w:r>
        <w:rPr>
          <w:rFonts w:eastAsia="Times New Roman"/>
          <w:szCs w:val="24"/>
        </w:rPr>
        <w:t>, το υπερ</w:t>
      </w:r>
      <w:r w:rsidRPr="00922FEF">
        <w:rPr>
          <w:rFonts w:eastAsia="Times New Roman"/>
          <w:szCs w:val="24"/>
        </w:rPr>
        <w:t>ταμείο</w:t>
      </w:r>
      <w:r>
        <w:rPr>
          <w:rFonts w:eastAsia="Times New Roman"/>
          <w:szCs w:val="24"/>
        </w:rPr>
        <w:t>,</w:t>
      </w:r>
      <w:r w:rsidRPr="00922FEF">
        <w:rPr>
          <w:rFonts w:eastAsia="Times New Roman"/>
          <w:szCs w:val="24"/>
        </w:rPr>
        <w:t xml:space="preserve"> </w:t>
      </w:r>
      <w:r>
        <w:rPr>
          <w:rFonts w:eastAsia="Times New Roman"/>
          <w:szCs w:val="24"/>
        </w:rPr>
        <w:t>η ανομία, το χάος στα</w:t>
      </w:r>
      <w:r w:rsidRPr="00922FEF">
        <w:rPr>
          <w:rFonts w:eastAsia="Times New Roman"/>
          <w:szCs w:val="24"/>
        </w:rPr>
        <w:t xml:space="preserve"> πανεπιστήμια</w:t>
      </w:r>
      <w:r>
        <w:rPr>
          <w:rFonts w:eastAsia="Times New Roman"/>
          <w:szCs w:val="24"/>
        </w:rPr>
        <w:t>,</w:t>
      </w:r>
      <w:r w:rsidRPr="00922FEF">
        <w:rPr>
          <w:rFonts w:eastAsia="Times New Roman"/>
          <w:szCs w:val="24"/>
        </w:rPr>
        <w:t xml:space="preserve"> οι αποφυλακίσεις επικίνδυνων εγκληματιών που σκοτώνουν ανθρώπους</w:t>
      </w:r>
      <w:r>
        <w:rPr>
          <w:rFonts w:eastAsia="Times New Roman"/>
          <w:szCs w:val="24"/>
        </w:rPr>
        <w:t>.</w:t>
      </w:r>
      <w:r w:rsidRPr="00922FEF">
        <w:rPr>
          <w:rFonts w:eastAsia="Times New Roman"/>
          <w:szCs w:val="24"/>
        </w:rPr>
        <w:t xml:space="preserve"> </w:t>
      </w:r>
    </w:p>
    <w:p w14:paraId="5FC2F57F" w14:textId="77777777" w:rsidR="0020643A" w:rsidRDefault="00E84ECF">
      <w:pPr>
        <w:spacing w:line="600" w:lineRule="auto"/>
        <w:ind w:firstLine="720"/>
        <w:contextualSpacing/>
        <w:jc w:val="both"/>
        <w:rPr>
          <w:rFonts w:eastAsia="Times New Roman"/>
          <w:szCs w:val="24"/>
        </w:rPr>
      </w:pPr>
      <w:r>
        <w:rPr>
          <w:rFonts w:eastAsia="Times New Roman"/>
          <w:szCs w:val="24"/>
        </w:rPr>
        <w:t xml:space="preserve">Άρα, </w:t>
      </w:r>
      <w:r w:rsidRPr="00922FEF">
        <w:rPr>
          <w:rFonts w:eastAsia="Times New Roman"/>
          <w:szCs w:val="24"/>
        </w:rPr>
        <w:t>λοιπόν</w:t>
      </w:r>
      <w:r>
        <w:rPr>
          <w:rFonts w:eastAsia="Times New Roman"/>
          <w:szCs w:val="24"/>
        </w:rPr>
        <w:t>,</w:t>
      </w:r>
      <w:r w:rsidRPr="00922FEF">
        <w:rPr>
          <w:rFonts w:eastAsia="Times New Roman"/>
          <w:szCs w:val="24"/>
        </w:rPr>
        <w:t xml:space="preserve"> αυτή είναι η κληρονομιά</w:t>
      </w:r>
      <w:r>
        <w:rPr>
          <w:rFonts w:eastAsia="Times New Roman"/>
          <w:szCs w:val="24"/>
        </w:rPr>
        <w:t>.</w:t>
      </w:r>
      <w:r w:rsidRPr="00922FEF">
        <w:rPr>
          <w:rFonts w:eastAsia="Times New Roman"/>
          <w:szCs w:val="24"/>
        </w:rPr>
        <w:t xml:space="preserve"> </w:t>
      </w:r>
      <w:r>
        <w:rPr>
          <w:rFonts w:eastAsia="Times New Roman"/>
          <w:szCs w:val="24"/>
        </w:rPr>
        <w:t>Α</w:t>
      </w:r>
      <w:r w:rsidRPr="00922FEF">
        <w:rPr>
          <w:rFonts w:eastAsia="Times New Roman"/>
          <w:szCs w:val="24"/>
        </w:rPr>
        <w:t>υτή είναι η κληρ</w:t>
      </w:r>
      <w:r w:rsidRPr="00922FEF">
        <w:rPr>
          <w:rFonts w:eastAsia="Times New Roman"/>
          <w:szCs w:val="24"/>
        </w:rPr>
        <w:t>ονομιά του ΣΥΡΙΖΑ και πλέον</w:t>
      </w:r>
      <w:r>
        <w:rPr>
          <w:rFonts w:eastAsia="Times New Roman"/>
          <w:szCs w:val="24"/>
        </w:rPr>
        <w:t>,</w:t>
      </w:r>
      <w:r w:rsidRPr="00922FEF">
        <w:rPr>
          <w:rFonts w:eastAsia="Times New Roman"/>
          <w:szCs w:val="24"/>
        </w:rPr>
        <w:t xml:space="preserve"> αρχίζει η ώρα που </w:t>
      </w:r>
      <w:r>
        <w:rPr>
          <w:rFonts w:eastAsia="Times New Roman"/>
          <w:szCs w:val="24"/>
        </w:rPr>
        <w:t>σ</w:t>
      </w:r>
      <w:r w:rsidRPr="00922FEF">
        <w:rPr>
          <w:rFonts w:eastAsia="Times New Roman"/>
          <w:szCs w:val="24"/>
        </w:rPr>
        <w:t>υμβαίνει το εξής</w:t>
      </w:r>
      <w:r>
        <w:rPr>
          <w:rFonts w:eastAsia="Times New Roman"/>
          <w:szCs w:val="24"/>
        </w:rPr>
        <w:t>:</w:t>
      </w:r>
    </w:p>
    <w:p w14:paraId="5FC2F580" w14:textId="77777777" w:rsidR="0020643A" w:rsidRDefault="00E84ECF">
      <w:pPr>
        <w:spacing w:line="600" w:lineRule="auto"/>
        <w:ind w:firstLine="720"/>
        <w:contextualSpacing/>
        <w:jc w:val="both"/>
        <w:rPr>
          <w:rFonts w:eastAsia="Times New Roman" w:cs="Times New Roman"/>
          <w:szCs w:val="24"/>
        </w:rPr>
      </w:pPr>
      <w:r w:rsidRPr="006B6276">
        <w:rPr>
          <w:rFonts w:eastAsia="Times New Roman" w:cs="Times New Roman"/>
          <w:b/>
          <w:szCs w:val="24"/>
        </w:rPr>
        <w:t>ΠΡΟΕΔΡΕΥΩΝ (Σπυρίδων Λυκούδης):</w:t>
      </w:r>
      <w:r>
        <w:rPr>
          <w:rFonts w:eastAsia="Times New Roman" w:cs="Times New Roman"/>
          <w:b/>
          <w:szCs w:val="24"/>
        </w:rPr>
        <w:t xml:space="preserve"> </w:t>
      </w:r>
      <w:r>
        <w:rPr>
          <w:rFonts w:eastAsia="Times New Roman" w:cs="Times New Roman"/>
          <w:szCs w:val="24"/>
        </w:rPr>
        <w:t xml:space="preserve">Κύριε Βορίδη, ολοκληρώστε. </w:t>
      </w:r>
    </w:p>
    <w:p w14:paraId="5FC2F581" w14:textId="77777777" w:rsidR="0020643A" w:rsidRDefault="00E84ECF">
      <w:pPr>
        <w:spacing w:line="600" w:lineRule="auto"/>
        <w:ind w:firstLine="720"/>
        <w:contextualSpacing/>
        <w:jc w:val="both"/>
        <w:rPr>
          <w:rFonts w:eastAsia="Times New Roman" w:cs="Times New Roman"/>
          <w:szCs w:val="24"/>
        </w:rPr>
      </w:pPr>
      <w:r>
        <w:rPr>
          <w:rFonts w:eastAsia="Times New Roman"/>
          <w:b/>
          <w:szCs w:val="24"/>
        </w:rPr>
        <w:t>ΜΑΥΡΟΥΔΗΣ ΒΟΡΙΔΗΣ:</w:t>
      </w:r>
      <w:r w:rsidRPr="00922FEF">
        <w:rPr>
          <w:rFonts w:eastAsia="Times New Roman"/>
          <w:szCs w:val="24"/>
        </w:rPr>
        <w:t xml:space="preserve"> </w:t>
      </w:r>
      <w:r>
        <w:rPr>
          <w:rFonts w:eastAsia="Times New Roman" w:cs="Times New Roman"/>
          <w:szCs w:val="24"/>
        </w:rPr>
        <w:t xml:space="preserve">Τελειώνω, κύριε Πρόεδρε, γιατί αυτή είναι η πιο ωραία στιγμή και η πιο ενδιαφέρουσα. </w:t>
      </w:r>
    </w:p>
    <w:p w14:paraId="5FC2F582" w14:textId="77777777" w:rsidR="0020643A" w:rsidRDefault="00E84ECF">
      <w:pPr>
        <w:spacing w:line="600" w:lineRule="auto"/>
        <w:ind w:firstLine="720"/>
        <w:contextualSpacing/>
        <w:jc w:val="both"/>
        <w:rPr>
          <w:rFonts w:eastAsia="Times New Roman" w:cs="Times New Roman"/>
          <w:szCs w:val="24"/>
        </w:rPr>
      </w:pPr>
      <w:r w:rsidRPr="006B6276">
        <w:rPr>
          <w:rFonts w:eastAsia="Times New Roman" w:cs="Times New Roman"/>
          <w:b/>
          <w:szCs w:val="24"/>
        </w:rPr>
        <w:lastRenderedPageBreak/>
        <w:t xml:space="preserve">ΠΡΟΕΔΡΕΥΩΝ (Σπυρίδων </w:t>
      </w:r>
      <w:r w:rsidRPr="006B6276">
        <w:rPr>
          <w:rFonts w:eastAsia="Times New Roman" w:cs="Times New Roman"/>
          <w:b/>
          <w:szCs w:val="24"/>
        </w:rPr>
        <w:t>Λυκούδης):</w:t>
      </w:r>
      <w:r>
        <w:rPr>
          <w:rFonts w:eastAsia="Times New Roman" w:cs="Times New Roman"/>
          <w:b/>
          <w:szCs w:val="24"/>
        </w:rPr>
        <w:t xml:space="preserve"> </w:t>
      </w:r>
      <w:r>
        <w:rPr>
          <w:rFonts w:eastAsia="Times New Roman" w:cs="Times New Roman"/>
          <w:szCs w:val="24"/>
        </w:rPr>
        <w:t>Ναι, αλλά να ολοκληρώσουμε.</w:t>
      </w:r>
    </w:p>
    <w:p w14:paraId="5FC2F583" w14:textId="77777777" w:rsidR="0020643A" w:rsidRDefault="00E84ECF">
      <w:pPr>
        <w:spacing w:line="600" w:lineRule="auto"/>
        <w:ind w:firstLine="720"/>
        <w:contextualSpacing/>
        <w:jc w:val="both"/>
        <w:rPr>
          <w:rFonts w:eastAsia="Times New Roman"/>
          <w:szCs w:val="24"/>
        </w:rPr>
      </w:pPr>
      <w:r w:rsidRPr="00FA3F91">
        <w:rPr>
          <w:rFonts w:eastAsia="Times New Roman"/>
          <w:b/>
          <w:szCs w:val="24"/>
        </w:rPr>
        <w:t>ΜΑΥΡΟΥΔΗΣ ΒΟΡΙΔΗΣ:</w:t>
      </w:r>
      <w:r w:rsidRPr="00FA3F91">
        <w:rPr>
          <w:rFonts w:eastAsia="Times New Roman"/>
          <w:szCs w:val="24"/>
        </w:rPr>
        <w:t xml:space="preserve"> </w:t>
      </w:r>
      <w:r>
        <w:rPr>
          <w:rFonts w:eastAsia="Times New Roman"/>
          <w:szCs w:val="24"/>
        </w:rPr>
        <w:t>Είναι η ώρα</w:t>
      </w:r>
      <w:r>
        <w:rPr>
          <w:rFonts w:eastAsia="Times New Roman"/>
          <w:szCs w:val="24"/>
        </w:rPr>
        <w:t>,</w:t>
      </w:r>
      <w:r>
        <w:rPr>
          <w:rFonts w:eastAsia="Times New Roman"/>
          <w:szCs w:val="24"/>
        </w:rPr>
        <w:t xml:space="preserve"> που οι πολίτες ξέρετε τι ρωτάνε; Με υπομονή πια, μια εκκωφαντική υπομονή ρωτάνε</w:t>
      </w:r>
      <w:r w:rsidRPr="00FA3F91">
        <w:rPr>
          <w:rFonts w:eastAsia="Times New Roman"/>
          <w:szCs w:val="24"/>
        </w:rPr>
        <w:t>:</w:t>
      </w:r>
      <w:r>
        <w:rPr>
          <w:rFonts w:eastAsia="Times New Roman"/>
          <w:szCs w:val="24"/>
        </w:rPr>
        <w:t xml:space="preserve"> «Πότε θα φύγουν επιτέλους;» </w:t>
      </w:r>
    </w:p>
    <w:p w14:paraId="5FC2F584" w14:textId="77777777" w:rsidR="0020643A" w:rsidRDefault="00E84ECF">
      <w:pPr>
        <w:spacing w:line="600" w:lineRule="auto"/>
        <w:ind w:firstLine="720"/>
        <w:contextualSpacing/>
        <w:jc w:val="both"/>
        <w:rPr>
          <w:rFonts w:eastAsia="Times New Roman"/>
          <w:szCs w:val="24"/>
        </w:rPr>
      </w:pPr>
      <w:r>
        <w:rPr>
          <w:rFonts w:eastAsia="Times New Roman"/>
          <w:szCs w:val="24"/>
        </w:rPr>
        <w:t>Η ώρα που φεύγετε ζυγώνει</w:t>
      </w:r>
      <w:r w:rsidRPr="00FA3F91">
        <w:rPr>
          <w:rFonts w:eastAsia="Times New Roman"/>
          <w:szCs w:val="24"/>
        </w:rPr>
        <w:t>.</w:t>
      </w:r>
      <w:r>
        <w:rPr>
          <w:rFonts w:eastAsia="Times New Roman"/>
          <w:szCs w:val="24"/>
        </w:rPr>
        <w:t xml:space="preserve"> Η ήττα του ΣΥΡΙΖΑ θα είναι στρατηγική και ένα θετικό θα μείνει από τη διακυβέρνησή σας.</w:t>
      </w:r>
      <w:r w:rsidRPr="0036561A">
        <w:rPr>
          <w:rFonts w:eastAsia="Times New Roman"/>
          <w:szCs w:val="24"/>
        </w:rPr>
        <w:t xml:space="preserve"> </w:t>
      </w:r>
      <w:r>
        <w:rPr>
          <w:rFonts w:eastAsia="Times New Roman"/>
          <w:szCs w:val="24"/>
        </w:rPr>
        <w:t>«Από την πρώτη φορά Αριστερά»,  ο λαός μας θα πει</w:t>
      </w:r>
      <w:r w:rsidRPr="00526C92">
        <w:rPr>
          <w:rFonts w:eastAsia="Times New Roman"/>
          <w:szCs w:val="24"/>
        </w:rPr>
        <w:t>:</w:t>
      </w:r>
      <w:r>
        <w:rPr>
          <w:rFonts w:eastAsia="Times New Roman"/>
          <w:szCs w:val="24"/>
        </w:rPr>
        <w:t xml:space="preserve"> «Ποτέ ξανά Αριστερά».</w:t>
      </w:r>
    </w:p>
    <w:p w14:paraId="5FC2F585" w14:textId="77777777" w:rsidR="0020643A" w:rsidRDefault="00E84ECF">
      <w:pPr>
        <w:spacing w:line="600" w:lineRule="auto"/>
        <w:ind w:firstLine="720"/>
        <w:contextualSpacing/>
        <w:jc w:val="center"/>
        <w:rPr>
          <w:rFonts w:eastAsia="Times New Roman"/>
          <w:szCs w:val="24"/>
        </w:rPr>
      </w:pPr>
      <w:r>
        <w:rPr>
          <w:rFonts w:eastAsia="Times New Roman" w:cs="Times New Roman"/>
          <w:szCs w:val="24"/>
        </w:rPr>
        <w:t>(Χειροκροτήματα από την πτέρυγα της Νέας Δημοκρατίας</w:t>
      </w:r>
      <w:r w:rsidRPr="00526C92">
        <w:rPr>
          <w:rFonts w:eastAsia="Times New Roman" w:cs="Times New Roman"/>
          <w:szCs w:val="24"/>
        </w:rPr>
        <w:t>)</w:t>
      </w:r>
    </w:p>
    <w:p w14:paraId="5FC2F586" w14:textId="77777777" w:rsidR="0020643A" w:rsidRDefault="00E84ECF">
      <w:pPr>
        <w:spacing w:line="600" w:lineRule="auto"/>
        <w:ind w:firstLine="720"/>
        <w:contextualSpacing/>
        <w:jc w:val="both"/>
        <w:rPr>
          <w:rFonts w:eastAsia="Times New Roman"/>
          <w:szCs w:val="24"/>
        </w:rPr>
      </w:pPr>
      <w:r>
        <w:rPr>
          <w:rFonts w:eastAsia="Times New Roman"/>
          <w:b/>
          <w:szCs w:val="24"/>
        </w:rPr>
        <w:t xml:space="preserve">ΠΡΟΕΔΡΕΥΩΝ (Σπυρίδων Λυκούδης): </w:t>
      </w:r>
      <w:r w:rsidRPr="00526C92">
        <w:rPr>
          <w:rFonts w:eastAsia="Times New Roman"/>
          <w:szCs w:val="24"/>
        </w:rPr>
        <w:t>Τον λόγο</w:t>
      </w:r>
      <w:r w:rsidRPr="00526C92">
        <w:rPr>
          <w:rFonts w:eastAsia="Times New Roman"/>
          <w:szCs w:val="24"/>
        </w:rPr>
        <w:t xml:space="preserve"> έχει ο Υπουργός Ψηφιακής Πολιτικής, Τηλεπικοινωνιών και Ενημέρωσης, κ. Νίκος Παππάς.</w:t>
      </w:r>
    </w:p>
    <w:p w14:paraId="5FC2F587" w14:textId="77777777" w:rsidR="0020643A" w:rsidRDefault="00E84ECF">
      <w:pPr>
        <w:spacing w:line="600" w:lineRule="auto"/>
        <w:ind w:firstLine="720"/>
        <w:contextualSpacing/>
        <w:jc w:val="both"/>
        <w:rPr>
          <w:rFonts w:eastAsia="Times New Roman"/>
          <w:szCs w:val="24"/>
        </w:rPr>
      </w:pPr>
      <w:r w:rsidRPr="00526C92">
        <w:rPr>
          <w:rFonts w:eastAsia="Times New Roman"/>
          <w:b/>
          <w:szCs w:val="24"/>
        </w:rPr>
        <w:t>ΝΙΚΟΛΑΟΣ ΠΑΠΠΑΣ (Υπουργός Ψηφιακής Πολιτικής, Τηλεπικοινωνιών και Ενημέρωσης):</w:t>
      </w:r>
      <w:r w:rsidRPr="00FA3F91">
        <w:rPr>
          <w:rFonts w:eastAsia="Times New Roman"/>
          <w:szCs w:val="24"/>
        </w:rPr>
        <w:t xml:space="preserve"> Νομίζω ότι η τοποθέτηση του προλαλήσαντα κάνει πάρα πολύ εύκολο</w:t>
      </w:r>
      <w:r>
        <w:rPr>
          <w:rFonts w:eastAsia="Times New Roman"/>
          <w:szCs w:val="24"/>
        </w:rPr>
        <w:t>, το</w:t>
      </w:r>
      <w:r w:rsidRPr="00FA3F91">
        <w:rPr>
          <w:rFonts w:eastAsia="Times New Roman"/>
          <w:szCs w:val="24"/>
        </w:rPr>
        <w:t xml:space="preserve"> να θεμελιωθεί η άποψη ό</w:t>
      </w:r>
      <w:r w:rsidRPr="00FA3F91">
        <w:rPr>
          <w:rFonts w:eastAsia="Times New Roman"/>
          <w:szCs w:val="24"/>
        </w:rPr>
        <w:t xml:space="preserve">τι η Νέα Δημοκρατία έχει </w:t>
      </w:r>
      <w:r>
        <w:rPr>
          <w:rFonts w:eastAsia="Times New Roman"/>
          <w:szCs w:val="24"/>
        </w:rPr>
        <w:t>μετατραπεί στον Λαϊκό Ορθόδοξο Συναγερμό των καιρών μας.</w:t>
      </w:r>
    </w:p>
    <w:p w14:paraId="5FC2F588" w14:textId="77777777" w:rsidR="0020643A" w:rsidRDefault="00E84ECF">
      <w:pPr>
        <w:tabs>
          <w:tab w:val="left" w:pos="6371"/>
        </w:tabs>
        <w:spacing w:line="600" w:lineRule="auto"/>
        <w:ind w:firstLine="720"/>
        <w:contextualSpacing/>
        <w:jc w:val="center"/>
        <w:rPr>
          <w:rFonts w:eastAsia="Times New Roman"/>
          <w:szCs w:val="24"/>
        </w:rPr>
      </w:pPr>
      <w:r>
        <w:rPr>
          <w:rFonts w:eastAsia="Times New Roman" w:cs="Times New Roman"/>
          <w:szCs w:val="24"/>
        </w:rPr>
        <w:lastRenderedPageBreak/>
        <w:t>(Χειροκροτήματα από την πτέρυγα του ΣΥΡΙΖΑ)</w:t>
      </w:r>
    </w:p>
    <w:p w14:paraId="5FC2F589" w14:textId="77777777" w:rsidR="0020643A" w:rsidRDefault="00E84ECF">
      <w:pPr>
        <w:spacing w:line="600" w:lineRule="auto"/>
        <w:ind w:firstLine="720"/>
        <w:contextualSpacing/>
        <w:jc w:val="both"/>
        <w:rPr>
          <w:rFonts w:eastAsia="Times New Roman"/>
          <w:b/>
          <w:szCs w:val="24"/>
        </w:rPr>
      </w:pPr>
      <w:r>
        <w:rPr>
          <w:rFonts w:eastAsia="Times New Roman"/>
          <w:szCs w:val="24"/>
        </w:rPr>
        <w:t>Μίσος για την Αριστερά</w:t>
      </w:r>
      <w:r>
        <w:rPr>
          <w:rFonts w:eastAsia="Times New Roman"/>
          <w:szCs w:val="24"/>
        </w:rPr>
        <w:t>,</w:t>
      </w:r>
      <w:r>
        <w:rPr>
          <w:rFonts w:eastAsia="Times New Roman"/>
          <w:szCs w:val="24"/>
        </w:rPr>
        <w:t xml:space="preserve"> όχι λόγω κοινού καλού. Προσέξτε. Ο κ. Βορίδης τελείωσε</w:t>
      </w:r>
      <w:r>
        <w:rPr>
          <w:rFonts w:eastAsia="Times New Roman"/>
          <w:b/>
          <w:szCs w:val="24"/>
        </w:rPr>
        <w:t xml:space="preserve"> </w:t>
      </w:r>
      <w:r>
        <w:rPr>
          <w:rFonts w:eastAsia="Times New Roman"/>
          <w:szCs w:val="24"/>
        </w:rPr>
        <w:t xml:space="preserve">με μια φράση, η οποία μέχρι πρότινος ευδοκιμούσε </w:t>
      </w:r>
      <w:r>
        <w:rPr>
          <w:rFonts w:eastAsia="Times New Roman"/>
          <w:szCs w:val="24"/>
        </w:rPr>
        <w:t>στα χείλη των Βουλευτών της Χρυσής Αυγής, κύριε Βορίδη.</w:t>
      </w:r>
      <w:r w:rsidRPr="002703B3">
        <w:rPr>
          <w:rFonts w:eastAsia="Times New Roman"/>
          <w:szCs w:val="24"/>
        </w:rPr>
        <w:t xml:space="preserve"> </w:t>
      </w:r>
      <w:r>
        <w:rPr>
          <w:rFonts w:eastAsia="Times New Roman"/>
          <w:szCs w:val="24"/>
        </w:rPr>
        <w:t xml:space="preserve">Δείτε τα πρόσφατα Πρακτικά. Όλα τα είπατε, το πόσο εμείς έχουμε καταστρέψει τη χώρα. Θα τα πούμε. </w:t>
      </w:r>
    </w:p>
    <w:p w14:paraId="5FC2F58A" w14:textId="77777777" w:rsidR="0020643A" w:rsidRDefault="00E84ECF">
      <w:pPr>
        <w:spacing w:line="600" w:lineRule="auto"/>
        <w:ind w:firstLine="720"/>
        <w:contextualSpacing/>
        <w:jc w:val="both"/>
        <w:rPr>
          <w:rFonts w:eastAsia="Times New Roman"/>
          <w:szCs w:val="24"/>
        </w:rPr>
      </w:pPr>
      <w:r>
        <w:rPr>
          <w:rFonts w:eastAsia="Times New Roman"/>
          <w:szCs w:val="24"/>
        </w:rPr>
        <w:t>Μήπως, όμως, θα ήταν και ευκαιρία, επειδή έχετε ακόμα ομιλητές, να μας πείτε και ποια είναι τα θεσμικ</w:t>
      </w:r>
      <w:r>
        <w:rPr>
          <w:rFonts w:eastAsia="Times New Roman"/>
          <w:szCs w:val="24"/>
        </w:rPr>
        <w:t>ά μέτρα, τα οποία πρέπει να λάβετε</w:t>
      </w:r>
      <w:r>
        <w:rPr>
          <w:rFonts w:eastAsia="Times New Roman"/>
          <w:szCs w:val="24"/>
        </w:rPr>
        <w:t>,</w:t>
      </w:r>
      <w:r>
        <w:rPr>
          <w:rFonts w:eastAsia="Times New Roman"/>
          <w:szCs w:val="24"/>
        </w:rPr>
        <w:t xml:space="preserve"> για να μην ξανακυβερνήσει η Αριστερά, για να μην ξαναγίνει αυτό, δηλαδή για να γίνει πράξη το σύνθημά σας</w:t>
      </w:r>
      <w:r w:rsidRPr="00801391">
        <w:rPr>
          <w:rFonts w:eastAsia="Times New Roman"/>
          <w:szCs w:val="24"/>
        </w:rPr>
        <w:t>:</w:t>
      </w:r>
      <w:r>
        <w:rPr>
          <w:rFonts w:eastAsia="Times New Roman"/>
          <w:szCs w:val="24"/>
        </w:rPr>
        <w:t xml:space="preserve"> «Ποτέ ξανά Αριστερά»; Έχουμε και διαδικασία Αναθεώρησης του Συντάγματος, θα σας ακούγαμε με πάρα πολύ μεγάλο ενδι</w:t>
      </w:r>
      <w:r>
        <w:rPr>
          <w:rFonts w:eastAsia="Times New Roman"/>
          <w:szCs w:val="24"/>
        </w:rPr>
        <w:t xml:space="preserve">αφέρον. </w:t>
      </w:r>
    </w:p>
    <w:p w14:paraId="5FC2F58B" w14:textId="77777777" w:rsidR="0020643A" w:rsidRDefault="00E84ECF">
      <w:pPr>
        <w:spacing w:line="600" w:lineRule="auto"/>
        <w:ind w:firstLine="720"/>
        <w:contextualSpacing/>
        <w:jc w:val="both"/>
        <w:rPr>
          <w:rFonts w:eastAsia="Times New Roman"/>
          <w:szCs w:val="24"/>
        </w:rPr>
      </w:pPr>
      <w:r>
        <w:rPr>
          <w:rFonts w:eastAsia="Times New Roman"/>
          <w:szCs w:val="24"/>
        </w:rPr>
        <w:t>Επανήλθατε βεβαίως</w:t>
      </w:r>
      <w:r>
        <w:rPr>
          <w:rFonts w:eastAsia="Times New Roman"/>
          <w:szCs w:val="24"/>
        </w:rPr>
        <w:t>,</w:t>
      </w:r>
      <w:r>
        <w:rPr>
          <w:rFonts w:eastAsia="Times New Roman"/>
          <w:szCs w:val="24"/>
        </w:rPr>
        <w:t xml:space="preserve"> και στη θεωρία περί ανταλλαγής, συντάξεις για Μακεδονικό. Τι καταλαβαίνει ο λαός από αυτό; Καταλαβαίνει ότι, εάν ο μη γένοιτο, η δική σας παράταξη ήταν στην κυβέρνηση</w:t>
      </w:r>
      <w:r>
        <w:rPr>
          <w:rFonts w:eastAsia="Times New Roman"/>
          <w:szCs w:val="24"/>
        </w:rPr>
        <w:t>,</w:t>
      </w:r>
      <w:r>
        <w:rPr>
          <w:rFonts w:eastAsia="Times New Roman"/>
          <w:szCs w:val="24"/>
        </w:rPr>
        <w:t xml:space="preserve"> θα είχαμε και το Μακεδονικό άλυτο και τις συντάξεις κομμένε</w:t>
      </w:r>
      <w:r>
        <w:rPr>
          <w:rFonts w:eastAsia="Times New Roman"/>
          <w:szCs w:val="24"/>
        </w:rPr>
        <w:t xml:space="preserve">ς. Αυτή ήταν η προοπτική. Και οι συντάξεις θα ήταν κομμένες, διότι ήταν στο πρόγραμμά σας και το Μακεδονικό θα ήταν </w:t>
      </w:r>
      <w:r>
        <w:rPr>
          <w:rFonts w:eastAsia="Times New Roman"/>
          <w:szCs w:val="24"/>
        </w:rPr>
        <w:lastRenderedPageBreak/>
        <w:t>άλυτο, διότι κάποιοι κύριοι από την παράταξή σας και εσείς βεβαίως κάνετε καριέρα πάνω σε αυτό το ζήτημα.</w:t>
      </w:r>
    </w:p>
    <w:p w14:paraId="5FC2F58C" w14:textId="77777777" w:rsidR="0020643A" w:rsidRDefault="00E84ECF">
      <w:pPr>
        <w:spacing w:line="600" w:lineRule="auto"/>
        <w:ind w:firstLine="720"/>
        <w:contextualSpacing/>
        <w:jc w:val="both"/>
        <w:rPr>
          <w:rFonts w:eastAsia="Times New Roman"/>
          <w:szCs w:val="24"/>
        </w:rPr>
      </w:pPr>
      <w:r>
        <w:rPr>
          <w:rFonts w:eastAsia="Times New Roman"/>
          <w:szCs w:val="24"/>
        </w:rPr>
        <w:t>Νομίζω, όμως, ότι εδώ πέρα θα πρέπ</w:t>
      </w:r>
      <w:r>
        <w:rPr>
          <w:rFonts w:eastAsia="Times New Roman"/>
          <w:szCs w:val="24"/>
        </w:rPr>
        <w:t>ει να σταθούμε και στο γεγονός ότι αναπαρήχθησαν από αυτό το Βήμα χυδαιότητες και αθλιότητες, οι οποίες εκστομίστηκαν εχθές από τον ιδιοκτήτη του τηλεοπτικού σταθμού ΣΚΑΪ</w:t>
      </w:r>
      <w:r>
        <w:rPr>
          <w:rFonts w:eastAsia="Times New Roman"/>
          <w:szCs w:val="24"/>
        </w:rPr>
        <w:t xml:space="preserve"> </w:t>
      </w:r>
      <w:r>
        <w:rPr>
          <w:rFonts w:eastAsia="Times New Roman"/>
          <w:szCs w:val="24"/>
        </w:rPr>
        <w:t>κ. Αλαφούζο. Και αυτό νομίζω ότι είναι θλιβερό για την παράταξη της Νέας Δημοκρατίας.</w:t>
      </w:r>
      <w:r>
        <w:rPr>
          <w:rFonts w:eastAsia="Times New Roman"/>
          <w:szCs w:val="24"/>
        </w:rPr>
        <w:t xml:space="preserve"> </w:t>
      </w:r>
    </w:p>
    <w:p w14:paraId="5FC2F58D" w14:textId="77777777" w:rsidR="0020643A" w:rsidRDefault="00E84ECF">
      <w:pPr>
        <w:spacing w:line="600" w:lineRule="auto"/>
        <w:ind w:firstLine="720"/>
        <w:contextualSpacing/>
        <w:jc w:val="both"/>
        <w:rPr>
          <w:rFonts w:eastAsia="Times New Roman"/>
          <w:szCs w:val="24"/>
        </w:rPr>
      </w:pPr>
      <w:r>
        <w:rPr>
          <w:rFonts w:eastAsia="Times New Roman"/>
          <w:szCs w:val="24"/>
        </w:rPr>
        <w:t>Η βομβιστική επίθεση στον τηλεοπτικό σταθμό είναι απολύτως καταδικαστέα</w:t>
      </w:r>
      <w:r>
        <w:rPr>
          <w:rFonts w:eastAsia="Times New Roman"/>
          <w:szCs w:val="24"/>
        </w:rPr>
        <w:t>,</w:t>
      </w:r>
      <w:r>
        <w:rPr>
          <w:rFonts w:eastAsia="Times New Roman"/>
          <w:szCs w:val="24"/>
        </w:rPr>
        <w:t xml:space="preserve"> χωρίς δεύτερη κουβέντα, είναι αποτρόπαια, είναι απεχθής και καταδικάζεται χωρίς αστερίσκους και «ναι μεν</w:t>
      </w:r>
      <w:r>
        <w:rPr>
          <w:rFonts w:eastAsia="Times New Roman"/>
          <w:szCs w:val="24"/>
        </w:rPr>
        <w:t>,</w:t>
      </w:r>
      <w:r>
        <w:rPr>
          <w:rFonts w:eastAsia="Times New Roman"/>
          <w:szCs w:val="24"/>
        </w:rPr>
        <w:t xml:space="preserve"> αλλά». Και οι αθλιότητες</w:t>
      </w:r>
      <w:r>
        <w:rPr>
          <w:rFonts w:eastAsia="Times New Roman"/>
          <w:szCs w:val="24"/>
        </w:rPr>
        <w:t>,</w:t>
      </w:r>
      <w:r>
        <w:rPr>
          <w:rFonts w:eastAsia="Times New Roman"/>
          <w:szCs w:val="24"/>
        </w:rPr>
        <w:t xml:space="preserve"> οι οποίες εκστομίστηκαν εχθές δεν έχουν απολύτως </w:t>
      </w:r>
      <w:r>
        <w:rPr>
          <w:rFonts w:eastAsia="Times New Roman"/>
          <w:szCs w:val="24"/>
        </w:rPr>
        <w:t>καμμία σημασία. Εμείς είμαστε ακλόνητα στο πλάι των εργαζομένων. Είμαστε ακλόνητα απέναντι σε όποιον επιλέγει τη βία, βάζει σε κίνδυνο ανθρώπινες ζωές και επιχειρεί να τραυματίσει τη δημοκρατία μας.</w:t>
      </w:r>
    </w:p>
    <w:p w14:paraId="5FC2F58E" w14:textId="77777777" w:rsidR="0020643A" w:rsidRDefault="00E84ECF">
      <w:pPr>
        <w:spacing w:line="600" w:lineRule="auto"/>
        <w:ind w:firstLine="720"/>
        <w:contextualSpacing/>
        <w:jc w:val="both"/>
        <w:rPr>
          <w:rFonts w:eastAsia="Times New Roman"/>
          <w:szCs w:val="24"/>
        </w:rPr>
      </w:pPr>
      <w:r>
        <w:rPr>
          <w:rFonts w:eastAsia="Times New Roman"/>
          <w:szCs w:val="24"/>
        </w:rPr>
        <w:t>Ακούστηκε, επίσης «ποια θα είναι η κληρονομία της Αριστερ</w:t>
      </w:r>
      <w:r>
        <w:rPr>
          <w:rFonts w:eastAsia="Times New Roman"/>
          <w:szCs w:val="24"/>
        </w:rPr>
        <w:t>άς και ποιος θα είναι ο απολογισμός;». Ποιος θα είναι ο απολογισμός; Το 27% ανεργία με το 18%. Και λένε κάποιοι από εσάς ότι η ανεργία έπεσε επειδή υπάρχει μετανάστευση.</w:t>
      </w:r>
    </w:p>
    <w:p w14:paraId="5FC2F58F" w14:textId="77777777" w:rsidR="0020643A" w:rsidRDefault="00E84ECF">
      <w:pPr>
        <w:spacing w:line="600" w:lineRule="auto"/>
        <w:ind w:firstLine="720"/>
        <w:contextualSpacing/>
        <w:jc w:val="both"/>
        <w:rPr>
          <w:rFonts w:eastAsia="Times New Roman"/>
          <w:szCs w:val="24"/>
        </w:rPr>
      </w:pPr>
      <w:r>
        <w:rPr>
          <w:rFonts w:eastAsia="Times New Roman"/>
          <w:szCs w:val="24"/>
        </w:rPr>
        <w:lastRenderedPageBreak/>
        <w:t xml:space="preserve">Υπάρχουν </w:t>
      </w:r>
      <w:r>
        <w:rPr>
          <w:rFonts w:eastAsia="Times New Roman"/>
          <w:szCs w:val="24"/>
        </w:rPr>
        <w:t>τριακόσιες πενήντα χιλιάδες</w:t>
      </w:r>
      <w:r>
        <w:rPr>
          <w:rFonts w:eastAsia="Times New Roman"/>
          <w:szCs w:val="24"/>
        </w:rPr>
        <w:t xml:space="preserve"> νέες θέσεις εργασίας. Από εκεί ξεκινήσαμε και τι </w:t>
      </w:r>
      <w:r>
        <w:rPr>
          <w:rFonts w:eastAsia="Times New Roman"/>
          <w:szCs w:val="24"/>
        </w:rPr>
        <w:t>παραλάβαμε; Παραλάβαμε εκτροχιασμένα δημοσιονομικά, συσσωρευμένο και άλυτο χρέος και αυτήν τη στιγμή η Ελλάδα έχει και τακτοποιημένα τα δημοσιονομικά της και ένα προφίλ χρέους</w:t>
      </w:r>
      <w:r>
        <w:rPr>
          <w:rFonts w:eastAsia="Times New Roman"/>
          <w:szCs w:val="24"/>
        </w:rPr>
        <w:t>,</w:t>
      </w:r>
      <w:r>
        <w:rPr>
          <w:rFonts w:eastAsia="Times New Roman"/>
          <w:szCs w:val="24"/>
        </w:rPr>
        <w:t xml:space="preserve"> που έχει τη μεγαλύτερη ωρίμανση στο κόσμο -σημειώστε το, ψάξτε το και δείτε το-</w:t>
      </w:r>
      <w:r>
        <w:rPr>
          <w:rFonts w:eastAsia="Times New Roman"/>
          <w:szCs w:val="24"/>
        </w:rPr>
        <w:t xml:space="preserve"> και τις χαμηλότερες χρηματοδοτικές ανάγκες από όλες τις χώρες της Ευρωπαϊκής Ένωσης. </w:t>
      </w:r>
    </w:p>
    <w:p w14:paraId="5FC2F590" w14:textId="77777777" w:rsidR="0020643A" w:rsidRDefault="00E84ECF">
      <w:pPr>
        <w:spacing w:line="600" w:lineRule="auto"/>
        <w:ind w:firstLine="720"/>
        <w:contextualSpacing/>
        <w:jc w:val="both"/>
        <w:rPr>
          <w:rFonts w:eastAsia="Times New Roman"/>
          <w:szCs w:val="24"/>
        </w:rPr>
      </w:pPr>
      <w:r>
        <w:rPr>
          <w:rFonts w:eastAsia="Times New Roman"/>
          <w:szCs w:val="24"/>
        </w:rPr>
        <w:t>Αυτά κάνουμε</w:t>
      </w:r>
      <w:r>
        <w:rPr>
          <w:rFonts w:eastAsia="Times New Roman"/>
          <w:szCs w:val="24"/>
        </w:rPr>
        <w:t>,</w:t>
      </w:r>
      <w:r>
        <w:rPr>
          <w:rFonts w:eastAsia="Times New Roman"/>
          <w:szCs w:val="24"/>
        </w:rPr>
        <w:t xml:space="preserve"> με τις βαριές κληρονομιές που άφησε η διακυβέρνηση η δική σας και στα εθνικά θέματα και στην οικονομία. Η Κυβέρνηση αυτή ήρθε για να λύσει προβλήματα και θ</w:t>
      </w:r>
      <w:r>
        <w:rPr>
          <w:rFonts w:eastAsia="Times New Roman"/>
          <w:szCs w:val="24"/>
        </w:rPr>
        <w:t>α τα λύσει.</w:t>
      </w:r>
    </w:p>
    <w:p w14:paraId="5FC2F591" w14:textId="77777777" w:rsidR="0020643A" w:rsidRDefault="00E84ECF">
      <w:pPr>
        <w:spacing w:line="600" w:lineRule="auto"/>
        <w:ind w:firstLine="720"/>
        <w:contextualSpacing/>
        <w:jc w:val="both"/>
        <w:rPr>
          <w:rFonts w:eastAsia="Times New Roman"/>
          <w:szCs w:val="24"/>
        </w:rPr>
      </w:pPr>
      <w:r>
        <w:rPr>
          <w:rFonts w:eastAsia="Times New Roman"/>
          <w:szCs w:val="24"/>
        </w:rPr>
        <w:t xml:space="preserve">Θα μπορούσαμε, κυρίες και κύριοι Βουλευτές, να </w:t>
      </w:r>
      <w:r>
        <w:rPr>
          <w:rFonts w:eastAsia="Times New Roman"/>
          <w:szCs w:val="24"/>
        </w:rPr>
        <w:t>ή</w:t>
      </w:r>
      <w:r>
        <w:rPr>
          <w:rFonts w:eastAsia="Times New Roman"/>
          <w:szCs w:val="24"/>
        </w:rPr>
        <w:t>μαστ</w:t>
      </w:r>
      <w:r>
        <w:rPr>
          <w:rFonts w:eastAsia="Times New Roman"/>
          <w:szCs w:val="24"/>
        </w:rPr>
        <w:t>αν</w:t>
      </w:r>
      <w:r>
        <w:rPr>
          <w:rFonts w:eastAsia="Times New Roman"/>
          <w:szCs w:val="24"/>
        </w:rPr>
        <w:t xml:space="preserve"> σήμερα εδώ και να συζητάμε για επεκτατικούς προϋπολογισμούς εντός του Κοινοβουλίου και να συζητούν οι πολίτες για το πόσα θα πάρουν και πόσο θα ελαφρυνθούν</w:t>
      </w:r>
      <w:r>
        <w:rPr>
          <w:rFonts w:eastAsia="Times New Roman"/>
          <w:szCs w:val="24"/>
        </w:rPr>
        <w:t>,</w:t>
      </w:r>
      <w:r>
        <w:rPr>
          <w:rFonts w:eastAsia="Times New Roman"/>
          <w:szCs w:val="24"/>
        </w:rPr>
        <w:t xml:space="preserve"> εάν δεν είχε συντελεστεί η πολιτ</w:t>
      </w:r>
      <w:r>
        <w:rPr>
          <w:rFonts w:eastAsia="Times New Roman"/>
          <w:szCs w:val="24"/>
        </w:rPr>
        <w:t>ική αλλαγή του 2015;</w:t>
      </w:r>
    </w:p>
    <w:p w14:paraId="5FC2F592" w14:textId="77777777" w:rsidR="0020643A" w:rsidRDefault="00E84ECF">
      <w:pPr>
        <w:spacing w:line="600" w:lineRule="auto"/>
        <w:ind w:firstLine="720"/>
        <w:contextualSpacing/>
        <w:jc w:val="both"/>
        <w:rPr>
          <w:rFonts w:eastAsia="Times New Roman"/>
          <w:szCs w:val="24"/>
        </w:rPr>
      </w:pPr>
      <w:r>
        <w:rPr>
          <w:rFonts w:eastAsia="Times New Roman"/>
          <w:szCs w:val="24"/>
        </w:rPr>
        <w:t>Όχι, όχι και ξανά όχι</w:t>
      </w:r>
      <w:r>
        <w:rPr>
          <w:rFonts w:eastAsia="Times New Roman"/>
          <w:szCs w:val="24"/>
        </w:rPr>
        <w:t>. Δ</w:t>
      </w:r>
      <w:r>
        <w:rPr>
          <w:rFonts w:eastAsia="Times New Roman"/>
          <w:szCs w:val="24"/>
        </w:rPr>
        <w:t xml:space="preserve">ιότι η δική σας προοπτική ήταν απολύτως καθαρή μπροστά στον κόσμο. Και εάν θέλετε ιστορικά </w:t>
      </w:r>
      <w:r>
        <w:rPr>
          <w:rFonts w:eastAsia="Times New Roman"/>
          <w:szCs w:val="24"/>
        </w:rPr>
        <w:lastRenderedPageBreak/>
        <w:t>συμπεράσματα, το κεντρικό είναι ένα: Στην Ελλάδα εφαρμόστηκαν δύο συνταγές</w:t>
      </w:r>
      <w:r>
        <w:rPr>
          <w:rFonts w:eastAsia="Times New Roman"/>
          <w:szCs w:val="24"/>
        </w:rPr>
        <w:t>,</w:t>
      </w:r>
      <w:r>
        <w:rPr>
          <w:rFonts w:eastAsia="Times New Roman"/>
          <w:szCs w:val="24"/>
        </w:rPr>
        <w:t xml:space="preserve"> κατά τη διάρκεια της κρίσης, η μία συνταγή, </w:t>
      </w:r>
      <w:r>
        <w:rPr>
          <w:rFonts w:eastAsia="Times New Roman"/>
          <w:szCs w:val="24"/>
        </w:rPr>
        <w:t xml:space="preserve">η οποία διέλυσε την κοινωνία και εκτόξευσε την ανεργία και την πήγε στο 27% και μία συνταγή, η οποία σταθεροποίησε την οικονομία, έστησε και στην κοινωνία στα πόδια της και ρίχνει την ανεργία συστηματικά. </w:t>
      </w:r>
    </w:p>
    <w:p w14:paraId="5FC2F593" w14:textId="77777777" w:rsidR="0020643A" w:rsidRDefault="00E84ECF">
      <w:pPr>
        <w:spacing w:line="600" w:lineRule="auto"/>
        <w:ind w:firstLine="720"/>
        <w:contextualSpacing/>
        <w:jc w:val="both"/>
        <w:rPr>
          <w:rFonts w:eastAsia="Times New Roman"/>
          <w:szCs w:val="24"/>
        </w:rPr>
      </w:pPr>
      <w:r>
        <w:rPr>
          <w:rFonts w:eastAsia="Times New Roman"/>
          <w:szCs w:val="24"/>
        </w:rPr>
        <w:t>Πυκνώνουν τα θετικά σημάδια για την οικονομία</w:t>
      </w:r>
      <w:r>
        <w:rPr>
          <w:rFonts w:eastAsia="Times New Roman"/>
          <w:szCs w:val="24"/>
        </w:rPr>
        <w:t>,</w:t>
      </w:r>
      <w:r>
        <w:rPr>
          <w:rFonts w:eastAsia="Times New Roman"/>
          <w:szCs w:val="24"/>
        </w:rPr>
        <w:t xml:space="preserve"> από</w:t>
      </w:r>
      <w:r>
        <w:rPr>
          <w:rFonts w:eastAsia="Times New Roman"/>
          <w:szCs w:val="24"/>
        </w:rPr>
        <w:t xml:space="preserve"> όλες τις μεριές</w:t>
      </w:r>
      <w:r w:rsidRPr="008D1164">
        <w:rPr>
          <w:rFonts w:eastAsia="Times New Roman"/>
          <w:szCs w:val="24"/>
        </w:rPr>
        <w:t>:</w:t>
      </w:r>
      <w:r>
        <w:rPr>
          <w:rFonts w:eastAsia="Times New Roman"/>
          <w:szCs w:val="24"/>
        </w:rPr>
        <w:t xml:space="preserve"> Θετικό εμπορικό ισοζύγιο, άνοδος στις εξαγωγές, αύξηση του κύκλου εργασιών στη μεταποίηση, αύξηση στον τουρισμό, αύξηση στο εμπόριο. </w:t>
      </w:r>
    </w:p>
    <w:p w14:paraId="5FC2F594" w14:textId="77777777" w:rsidR="0020643A" w:rsidRDefault="00E84ECF">
      <w:pPr>
        <w:spacing w:line="600" w:lineRule="auto"/>
        <w:ind w:firstLine="720"/>
        <w:contextualSpacing/>
        <w:jc w:val="both"/>
        <w:rPr>
          <w:rFonts w:eastAsia="Times New Roman"/>
          <w:szCs w:val="24"/>
        </w:rPr>
      </w:pPr>
      <w:r>
        <w:rPr>
          <w:rFonts w:eastAsia="Times New Roman"/>
          <w:szCs w:val="24"/>
        </w:rPr>
        <w:t>Πόθεν προκύπτει η καταστροφολογία; Να σας πω από πού προκύπτει. Προκύπτει από τη μεγάλη σας ματαίωση, δι</w:t>
      </w:r>
      <w:r>
        <w:rPr>
          <w:rFonts w:eastAsia="Times New Roman"/>
          <w:szCs w:val="24"/>
        </w:rPr>
        <w:t>ότι εσείς ζείτε ένα μετατραυματικό σοκ, το σοκ της απόλυτης ματαίωσης. Είχατε ντυθεί το κόμμα του ευρώ από το 2012 και μετά, λέγατε ότι αυτή η παράταξη θα βγάλει τη χώρα από το ευρώ. Δεν συνέβη αυτό.</w:t>
      </w:r>
    </w:p>
    <w:p w14:paraId="5FC2F595" w14:textId="77777777" w:rsidR="0020643A" w:rsidRDefault="00E84ECF">
      <w:pPr>
        <w:spacing w:line="600" w:lineRule="auto"/>
        <w:ind w:firstLine="720"/>
        <w:contextualSpacing/>
        <w:jc w:val="both"/>
        <w:rPr>
          <w:rFonts w:eastAsia="Times New Roman"/>
          <w:szCs w:val="24"/>
        </w:rPr>
      </w:pPr>
      <w:r>
        <w:rPr>
          <w:rFonts w:eastAsia="Times New Roman"/>
          <w:szCs w:val="24"/>
        </w:rPr>
        <w:t>Και τι κάνετε αυτήν τη στιγμή; Επανεφεύρετε τον εαυτό σα</w:t>
      </w:r>
      <w:r>
        <w:rPr>
          <w:rFonts w:eastAsia="Times New Roman"/>
          <w:szCs w:val="24"/>
        </w:rPr>
        <w:t xml:space="preserve">ς, τον επαναθεμελιώνετε, φεύγει η κουρτίνα του ευρώ από μπροστά και τι μένει; Μένει η ακραία δεξιά ρητορική και θέση και </w:t>
      </w:r>
      <w:r>
        <w:rPr>
          <w:rFonts w:eastAsia="Times New Roman"/>
          <w:szCs w:val="24"/>
        </w:rPr>
        <w:lastRenderedPageBreak/>
        <w:t>θεμέλια προγράμματος, όπως το ασφαλιστικό Πινοσέτ</w:t>
      </w:r>
      <w:r>
        <w:rPr>
          <w:rFonts w:eastAsia="Times New Roman"/>
          <w:szCs w:val="24"/>
        </w:rPr>
        <w:t>,</w:t>
      </w:r>
      <w:r>
        <w:rPr>
          <w:rFonts w:eastAsia="Times New Roman"/>
          <w:szCs w:val="24"/>
        </w:rPr>
        <w:t xml:space="preserve"> όπου έχουμε τώρα τον ΕΦΚΑ και έχει σύνθημά του</w:t>
      </w:r>
      <w:r w:rsidRPr="008D1164">
        <w:rPr>
          <w:rFonts w:eastAsia="Times New Roman"/>
          <w:szCs w:val="24"/>
        </w:rPr>
        <w:t>:</w:t>
      </w:r>
      <w:r>
        <w:rPr>
          <w:rFonts w:eastAsia="Times New Roman"/>
          <w:szCs w:val="24"/>
        </w:rPr>
        <w:t xml:space="preserve"> «Όλοι μαζί πιο δυνατοί», άμα πάμε στ</w:t>
      </w:r>
      <w:r>
        <w:rPr>
          <w:rFonts w:eastAsia="Times New Roman"/>
          <w:szCs w:val="24"/>
        </w:rPr>
        <w:t>ο δικό σας ασφαλιστικό, το ασφαλιστικό σύστημα θα έχει σύνθημα</w:t>
      </w:r>
      <w:r w:rsidRPr="008D1164">
        <w:rPr>
          <w:rFonts w:eastAsia="Times New Roman"/>
          <w:szCs w:val="24"/>
        </w:rPr>
        <w:t>:</w:t>
      </w:r>
      <w:r>
        <w:rPr>
          <w:rFonts w:eastAsia="Times New Roman"/>
          <w:szCs w:val="24"/>
        </w:rPr>
        <w:t xml:space="preserve"> «Ο σώζων εαυτό</w:t>
      </w:r>
      <w:r>
        <w:rPr>
          <w:rFonts w:eastAsia="Times New Roman"/>
          <w:szCs w:val="24"/>
        </w:rPr>
        <w:t>ν,</w:t>
      </w:r>
      <w:r>
        <w:rPr>
          <w:rFonts w:eastAsia="Times New Roman"/>
          <w:szCs w:val="24"/>
        </w:rPr>
        <w:t xml:space="preserve"> σωθήτω». </w:t>
      </w:r>
    </w:p>
    <w:p w14:paraId="5FC2F596" w14:textId="77777777" w:rsidR="0020643A" w:rsidRDefault="00E84ECF">
      <w:pPr>
        <w:spacing w:line="600" w:lineRule="auto"/>
        <w:ind w:firstLine="720"/>
        <w:contextualSpacing/>
        <w:jc w:val="both"/>
        <w:rPr>
          <w:rFonts w:eastAsia="Times New Roman"/>
          <w:szCs w:val="24"/>
        </w:rPr>
      </w:pPr>
      <w:r>
        <w:rPr>
          <w:rFonts w:eastAsia="Times New Roman"/>
          <w:szCs w:val="24"/>
        </w:rPr>
        <w:t>Έχουμε τον ΕΝΦΙΑ που είπατε να τον πληρώνουν οι δήμοι, άρα οι πλούσιοι δήμοι να μπορούν να κάνουν δουλειά στις υποδομές, οι φτωχοί να μην κάνουν.</w:t>
      </w:r>
    </w:p>
    <w:p w14:paraId="5FC2F597" w14:textId="77777777" w:rsidR="0020643A" w:rsidRDefault="00E84ECF">
      <w:pPr>
        <w:spacing w:line="600" w:lineRule="auto"/>
        <w:ind w:firstLine="720"/>
        <w:contextualSpacing/>
        <w:jc w:val="both"/>
        <w:rPr>
          <w:rFonts w:eastAsia="Times New Roman"/>
          <w:szCs w:val="24"/>
        </w:rPr>
      </w:pPr>
      <w:r>
        <w:rPr>
          <w:rFonts w:eastAsia="Times New Roman"/>
          <w:szCs w:val="24"/>
        </w:rPr>
        <w:t>Έχετε βέβαια και την αντίθεσή σας στις συλλογικές διαπραγματεύσεις, διότι και αυτές είναι ιδεοληψίες της Αριστεράς και κατάλοιπα της Μεταπολίτευσης, όπου η άκρα Δεξιά υπέστη συντριπτική και χρόνια ιδεολογική και πολιτική ήττα και απονομιμοποιήθηκε πλήρως σ</w:t>
      </w:r>
      <w:r>
        <w:rPr>
          <w:rFonts w:eastAsia="Times New Roman"/>
          <w:szCs w:val="24"/>
        </w:rPr>
        <w:t xml:space="preserve">τα μάτια του ελληνικού λαού. </w:t>
      </w:r>
    </w:p>
    <w:p w14:paraId="5FC2F598" w14:textId="77777777" w:rsidR="0020643A" w:rsidRDefault="00E84ECF">
      <w:pPr>
        <w:spacing w:line="600" w:lineRule="auto"/>
        <w:ind w:firstLine="720"/>
        <w:contextualSpacing/>
        <w:jc w:val="both"/>
        <w:rPr>
          <w:rFonts w:eastAsia="Times New Roman"/>
          <w:szCs w:val="24"/>
        </w:rPr>
      </w:pPr>
      <w:r>
        <w:rPr>
          <w:rFonts w:eastAsia="Times New Roman"/>
          <w:szCs w:val="24"/>
        </w:rPr>
        <w:t>Αυτά είναι τα θεμέλια του προγράμματός σας και αυτά δεν είναι τα ελληνικά θεμέλια απλώς, είναι και τα ευρωπαϊκά. Και δεν είναι τυχαία η γειτνίαση και η συμμαχία σας με τον κ. Όρμπαν και τον κ. Βέμπερ -καθόλου τυχαία- με τις δυ</w:t>
      </w:r>
      <w:r>
        <w:rPr>
          <w:rFonts w:eastAsia="Times New Roman"/>
          <w:szCs w:val="24"/>
        </w:rPr>
        <w:t>νάμεις</w:t>
      </w:r>
      <w:r>
        <w:rPr>
          <w:rFonts w:eastAsia="Times New Roman"/>
          <w:szCs w:val="24"/>
        </w:rPr>
        <w:t>,</w:t>
      </w:r>
      <w:r>
        <w:rPr>
          <w:rFonts w:eastAsia="Times New Roman"/>
          <w:szCs w:val="24"/>
        </w:rPr>
        <w:t xml:space="preserve"> οι οποίες για το μεταναστευτικό, για το οποίο είστε λαλίστατοι, λένε ότι η Ελλάδα πρέπει να υφίσταται όλη την πίεση και όλο το βάρος από μόνη της απέναντι στα προσφυγικά κύματα. </w:t>
      </w:r>
    </w:p>
    <w:p w14:paraId="5FC2F599" w14:textId="77777777" w:rsidR="0020643A" w:rsidRDefault="00E84ECF">
      <w:pPr>
        <w:spacing w:line="600" w:lineRule="auto"/>
        <w:ind w:firstLine="720"/>
        <w:contextualSpacing/>
        <w:jc w:val="both"/>
        <w:rPr>
          <w:rFonts w:eastAsia="Times New Roman"/>
          <w:szCs w:val="24"/>
        </w:rPr>
      </w:pPr>
      <w:r>
        <w:rPr>
          <w:rFonts w:eastAsia="Times New Roman"/>
          <w:szCs w:val="24"/>
        </w:rPr>
        <w:lastRenderedPageBreak/>
        <w:t>Αυτή είναι η ραγδαία μετάλλαξη, την οποία έχετε υποστεί και έχει πάρα</w:t>
      </w:r>
      <w:r>
        <w:rPr>
          <w:rFonts w:eastAsia="Times New Roman"/>
          <w:szCs w:val="24"/>
        </w:rPr>
        <w:t xml:space="preserve"> πολύ σαφή αποτύπωση σε πρόσωπα αυτή η μετάλλαξη. Και αυτό είναι κάτι</w:t>
      </w:r>
      <w:r>
        <w:rPr>
          <w:rFonts w:eastAsia="Times New Roman"/>
          <w:szCs w:val="24"/>
        </w:rPr>
        <w:t>,</w:t>
      </w:r>
      <w:r>
        <w:rPr>
          <w:rFonts w:eastAsia="Times New Roman"/>
          <w:szCs w:val="24"/>
        </w:rPr>
        <w:t xml:space="preserve"> το οποίο πρέπει να το κρίνουν οι προοδευτικοί πολίτες, διότι απέναντι σε μια τέτοιου τύπου Δεξιά</w:t>
      </w:r>
      <w:r>
        <w:rPr>
          <w:rFonts w:eastAsia="Times New Roman"/>
          <w:szCs w:val="24"/>
        </w:rPr>
        <w:t>,</w:t>
      </w:r>
      <w:r>
        <w:rPr>
          <w:rFonts w:eastAsia="Times New Roman"/>
          <w:szCs w:val="24"/>
        </w:rPr>
        <w:t xml:space="preserve"> η οποία απειλεί να γυρίσει τη χώρα πίσω και στα εθνικά θέματα και στην οικονομία και σε</w:t>
      </w:r>
      <w:r>
        <w:rPr>
          <w:rFonts w:eastAsia="Times New Roman"/>
          <w:szCs w:val="24"/>
        </w:rPr>
        <w:t xml:space="preserve"> μια σειρά από ζητήματα, χρειάζεται ένα μεγάλο προοδευτικό μέτωπο, το οποίο θα είναι ξανά πλειοψηφικό στις εκλογές του Σεπτέμβρη του 2019 και θα εγγυηθεί ακριβώς τη συνέχιση αυτής της πορείας.</w:t>
      </w:r>
    </w:p>
    <w:p w14:paraId="5FC2F59A" w14:textId="77777777" w:rsidR="0020643A" w:rsidRDefault="00E84ECF">
      <w:pPr>
        <w:spacing w:line="600" w:lineRule="auto"/>
        <w:ind w:firstLine="720"/>
        <w:contextualSpacing/>
        <w:jc w:val="both"/>
        <w:rPr>
          <w:rFonts w:eastAsia="Times New Roman"/>
          <w:szCs w:val="24"/>
        </w:rPr>
      </w:pPr>
      <w:r>
        <w:rPr>
          <w:rFonts w:eastAsia="Times New Roman"/>
          <w:szCs w:val="24"/>
        </w:rPr>
        <w:t>Διότι μας ακούει ο κόσμος, μας ακούει και ο αγρότης και ο ελεύθ</w:t>
      </w:r>
      <w:r>
        <w:rPr>
          <w:rFonts w:eastAsia="Times New Roman"/>
          <w:szCs w:val="24"/>
        </w:rPr>
        <w:t xml:space="preserve">ερος επαγγελματίας, του οποίου οι εισφορές θα μειωθούν κατά 1/3. Μας ακούν οι μικροϊδιοκτήτες, των οποίων ο ΕΝΦΙΑ θα μειωθεί κατά 30%. Οι </w:t>
      </w:r>
      <w:r>
        <w:rPr>
          <w:rFonts w:eastAsia="Times New Roman"/>
          <w:szCs w:val="24"/>
        </w:rPr>
        <w:t>τετρακόσιες χιλιάδες</w:t>
      </w:r>
      <w:r>
        <w:rPr>
          <w:rFonts w:eastAsia="Times New Roman"/>
          <w:szCs w:val="24"/>
        </w:rPr>
        <w:t xml:space="preserve"> εργαζόμενοι στον επισιτισμό, οι οποίοι με την επέκταση της συλλογικής σύμβασης θα έχουν αύξηση στ</w:t>
      </w:r>
      <w:r>
        <w:rPr>
          <w:rFonts w:eastAsia="Times New Roman"/>
          <w:szCs w:val="24"/>
        </w:rPr>
        <w:t>ον μισθό. Και αυτό ιδεοληψία της Αριστεράς είναι;</w:t>
      </w:r>
    </w:p>
    <w:p w14:paraId="5FC2F59B" w14:textId="77777777" w:rsidR="0020643A" w:rsidRDefault="00E84ECF">
      <w:pPr>
        <w:spacing w:line="600" w:lineRule="auto"/>
        <w:ind w:firstLine="720"/>
        <w:contextualSpacing/>
        <w:jc w:val="both"/>
        <w:rPr>
          <w:rFonts w:eastAsia="Times New Roman"/>
          <w:szCs w:val="24"/>
        </w:rPr>
      </w:pPr>
      <w:r>
        <w:rPr>
          <w:rFonts w:eastAsia="Times New Roman"/>
          <w:szCs w:val="24"/>
        </w:rPr>
        <w:t>Μας ακούν</w:t>
      </w:r>
      <w:r>
        <w:rPr>
          <w:rFonts w:eastAsia="Times New Roman"/>
          <w:szCs w:val="24"/>
        </w:rPr>
        <w:t>,</w:t>
      </w:r>
      <w:r>
        <w:rPr>
          <w:rFonts w:eastAsia="Times New Roman"/>
          <w:szCs w:val="24"/>
        </w:rPr>
        <w:t xml:space="preserve"> ακόμα και άνθρωποι των επιχειρήσεων, οι οποίοι βλέπουν ότι ψηφίζεται η αποκλιμάκωση της φορολογίας των επιχειρήσεων.</w:t>
      </w:r>
    </w:p>
    <w:p w14:paraId="5FC2F59C" w14:textId="77777777" w:rsidR="0020643A" w:rsidRDefault="00E84ECF">
      <w:pPr>
        <w:spacing w:line="600" w:lineRule="auto"/>
        <w:ind w:firstLine="720"/>
        <w:contextualSpacing/>
        <w:jc w:val="both"/>
        <w:rPr>
          <w:rFonts w:eastAsia="Times New Roman"/>
          <w:szCs w:val="24"/>
        </w:rPr>
      </w:pPr>
      <w:r>
        <w:rPr>
          <w:rFonts w:eastAsia="Times New Roman"/>
          <w:szCs w:val="24"/>
        </w:rPr>
        <w:lastRenderedPageBreak/>
        <w:t xml:space="preserve">Συνεπώς, νομίζω ότι το αφήγημα της Νέας Δημοκρατίας μπορεί να καλλιεργηθεί σε </w:t>
      </w:r>
      <w:r>
        <w:rPr>
          <w:rFonts w:eastAsia="Times New Roman"/>
          <w:szCs w:val="24"/>
        </w:rPr>
        <w:t>κάποια τηλεοπτικά παράθυρα, αλλά έρχεται σε σύγκρουση πραγματικά</w:t>
      </w:r>
      <w:r>
        <w:rPr>
          <w:rFonts w:eastAsia="Times New Roman"/>
          <w:szCs w:val="24"/>
        </w:rPr>
        <w:t>,</w:t>
      </w:r>
      <w:r>
        <w:rPr>
          <w:rFonts w:eastAsia="Times New Roman"/>
          <w:szCs w:val="24"/>
        </w:rPr>
        <w:t xml:space="preserve"> με αυτό που συμβαίνει στην ελληνική κοινωνία και πολλαπλασιαστικά πλέον</w:t>
      </w:r>
      <w:r>
        <w:rPr>
          <w:rFonts w:eastAsia="Times New Roman"/>
          <w:szCs w:val="24"/>
        </w:rPr>
        <w:t>,</w:t>
      </w:r>
      <w:r>
        <w:rPr>
          <w:rFonts w:eastAsia="Times New Roman"/>
          <w:szCs w:val="24"/>
        </w:rPr>
        <w:t xml:space="preserve"> αισθάνεται και ο κόσμος ότι τα πράγματα βελτιώνονται και το βλέπει και στην οικονομική του κατάσταση.</w:t>
      </w:r>
    </w:p>
    <w:p w14:paraId="5FC2F59D" w14:textId="77777777" w:rsidR="0020643A" w:rsidRDefault="00E84ECF">
      <w:pPr>
        <w:spacing w:line="600" w:lineRule="auto"/>
        <w:ind w:firstLine="720"/>
        <w:contextualSpacing/>
        <w:jc w:val="both"/>
        <w:rPr>
          <w:rFonts w:eastAsia="Times New Roman"/>
          <w:szCs w:val="24"/>
        </w:rPr>
      </w:pPr>
      <w:r>
        <w:rPr>
          <w:rFonts w:eastAsia="Times New Roman"/>
          <w:szCs w:val="24"/>
        </w:rPr>
        <w:t>Θα μιλήσω δύο λ</w:t>
      </w:r>
      <w:r>
        <w:rPr>
          <w:rFonts w:eastAsia="Times New Roman"/>
          <w:szCs w:val="24"/>
        </w:rPr>
        <w:t>επτά για τα θέματα του ψηφιακού μετασχηματισμού. Ο ψηφιακός μετασχηματισμός, κυρίες και κύριοι Βουλευτές, είναι στην καρδιά του μοντέλου της νέας ανάπτυξης, την οποία η Κυβέρνησή μας έχει θεμελιώσει και υπηρετεί. Αυτές τις ημέρες έχουμε πάρα πολύ σοβαρά βή</w:t>
      </w:r>
      <w:r>
        <w:rPr>
          <w:rFonts w:eastAsia="Times New Roman"/>
          <w:szCs w:val="24"/>
        </w:rPr>
        <w:t xml:space="preserve">ματα σε δύο κεφαλαιώδη έργα. Ο συνολικός προϋπολογισμός των ψηφιακών έργων που κάνουν όλοι οι φορείς του </w:t>
      </w:r>
      <w:r>
        <w:rPr>
          <w:rFonts w:eastAsia="Times New Roman"/>
          <w:szCs w:val="24"/>
        </w:rPr>
        <w:t>δ</w:t>
      </w:r>
      <w:r>
        <w:rPr>
          <w:rFonts w:eastAsia="Times New Roman"/>
          <w:szCs w:val="24"/>
        </w:rPr>
        <w:t>ημοσίου ανέρχεται γύρω στα 800 εκατομμύρια. Γίνονται, λοιπόν, γοργά βήματα, συντονισμένα αυτήν τη φορά, στο πλαίσιο της εθνικής ψηφιακής πολιτικής περ</w:t>
      </w:r>
      <w:r>
        <w:rPr>
          <w:rFonts w:eastAsia="Times New Roman"/>
          <w:szCs w:val="24"/>
        </w:rPr>
        <w:t xml:space="preserve">ί τα </w:t>
      </w:r>
      <w:r>
        <w:rPr>
          <w:rFonts w:eastAsia="Times New Roman"/>
          <w:szCs w:val="24"/>
        </w:rPr>
        <w:t>διακόσια είκοσι</w:t>
      </w:r>
      <w:r>
        <w:rPr>
          <w:rFonts w:eastAsia="Times New Roman"/>
          <w:szCs w:val="24"/>
        </w:rPr>
        <w:t xml:space="preserve"> έργα, αλλά έχουμε δύο έργα, τα οποία προχωράνε πάρα πού γρήγορα.</w:t>
      </w:r>
    </w:p>
    <w:p w14:paraId="5FC2F59E" w14:textId="77777777" w:rsidR="0020643A" w:rsidRDefault="00E84ECF">
      <w:pPr>
        <w:spacing w:line="600" w:lineRule="auto"/>
        <w:ind w:firstLine="720"/>
        <w:contextualSpacing/>
        <w:jc w:val="both"/>
        <w:rPr>
          <w:rFonts w:eastAsia="Times New Roman"/>
          <w:szCs w:val="24"/>
        </w:rPr>
      </w:pPr>
      <w:r>
        <w:rPr>
          <w:rFonts w:eastAsia="Times New Roman"/>
          <w:szCs w:val="24"/>
        </w:rPr>
        <w:t xml:space="preserve">Σήμερα, έχουμε ανάδοχο για το έργο της ηλεκτρονικής διακίνησης εγγράφων στο </w:t>
      </w:r>
      <w:r>
        <w:rPr>
          <w:rFonts w:eastAsia="Times New Roman"/>
          <w:szCs w:val="24"/>
        </w:rPr>
        <w:t>δ</w:t>
      </w:r>
      <w:r>
        <w:rPr>
          <w:rFonts w:eastAsia="Times New Roman"/>
          <w:szCs w:val="24"/>
        </w:rPr>
        <w:t>ημόσιο. Είναι ένα έργο</w:t>
      </w:r>
      <w:r>
        <w:rPr>
          <w:rFonts w:eastAsia="Times New Roman"/>
          <w:szCs w:val="24"/>
        </w:rPr>
        <w:t>,</w:t>
      </w:r>
      <w:r>
        <w:rPr>
          <w:rFonts w:eastAsia="Times New Roman"/>
          <w:szCs w:val="24"/>
        </w:rPr>
        <w:t xml:space="preserve"> το οποίο θα </w:t>
      </w:r>
      <w:r>
        <w:rPr>
          <w:rFonts w:eastAsia="Times New Roman"/>
          <w:szCs w:val="24"/>
        </w:rPr>
        <w:lastRenderedPageBreak/>
        <w:t>εξοικονομήσει 400 εκατομμύρια ευρώ για τον Έλληνα φορολογ</w:t>
      </w:r>
      <w:r>
        <w:rPr>
          <w:rFonts w:eastAsia="Times New Roman"/>
          <w:szCs w:val="24"/>
        </w:rPr>
        <w:t xml:space="preserve">ούμενο και θα αποτελέσει τη βάση για τη εθνική ψηφιακή πύλη, η οποία θα είναι το καίριο χτύπημα στη γραφειοκρατία και στις ουρές των πολιτών και των επιχειρήσεων, όταν συναλλάσσονται με το </w:t>
      </w:r>
      <w:r>
        <w:rPr>
          <w:rFonts w:eastAsia="Times New Roman"/>
          <w:szCs w:val="24"/>
        </w:rPr>
        <w:t>δ</w:t>
      </w:r>
      <w:r>
        <w:rPr>
          <w:rFonts w:eastAsia="Times New Roman"/>
          <w:szCs w:val="24"/>
        </w:rPr>
        <w:t>ημόσιο.</w:t>
      </w:r>
    </w:p>
    <w:p w14:paraId="5FC2F59F" w14:textId="77777777" w:rsidR="0020643A" w:rsidRDefault="00E84ECF">
      <w:pPr>
        <w:spacing w:line="600" w:lineRule="auto"/>
        <w:ind w:firstLine="720"/>
        <w:contextualSpacing/>
        <w:jc w:val="both"/>
        <w:rPr>
          <w:rFonts w:eastAsia="Times New Roman"/>
          <w:szCs w:val="24"/>
        </w:rPr>
      </w:pPr>
      <w:r>
        <w:rPr>
          <w:rFonts w:eastAsia="Times New Roman"/>
          <w:szCs w:val="24"/>
        </w:rPr>
        <w:t>Το δεύτερο έργο, του οποίου ο διαγωνισμός θα βγει τις επόμ</w:t>
      </w:r>
      <w:r>
        <w:rPr>
          <w:rFonts w:eastAsia="Times New Roman"/>
          <w:szCs w:val="24"/>
        </w:rPr>
        <w:t xml:space="preserve">ενες μέρες, είναι ο ψηφιακός μετασχηματισμός του γεωργικού τομέα. Και θέλω και από αυτό το Βήμα να ευχαριστήσω τον Επίτροπο Χόγκαν, ο οποίος σε δηλώσεις του πριν από λίγες μέρες στο Υπουργείο Αγροτικής Ανάπτυξης, όπου τον υποδεχθήκαμε εγώ και ο συνάδελφος </w:t>
      </w:r>
      <w:r>
        <w:rPr>
          <w:rFonts w:eastAsia="Times New Roman"/>
          <w:szCs w:val="24"/>
        </w:rPr>
        <w:t>Υπουργός, ο κ. Αραχωβίτης, είπε ότι η Ελλάδα πλέον</w:t>
      </w:r>
      <w:r>
        <w:rPr>
          <w:rFonts w:eastAsia="Times New Roman"/>
          <w:szCs w:val="24"/>
        </w:rPr>
        <w:t>,</w:t>
      </w:r>
      <w:r>
        <w:rPr>
          <w:rFonts w:eastAsia="Times New Roman"/>
          <w:szCs w:val="24"/>
        </w:rPr>
        <w:t xml:space="preserve"> αποτελεί πρότυπο και μοντέλο στην προσπάθει</w:t>
      </w:r>
      <w:r>
        <w:rPr>
          <w:rFonts w:eastAsia="Times New Roman"/>
          <w:szCs w:val="24"/>
        </w:rPr>
        <w:t>α</w:t>
      </w:r>
      <w:r>
        <w:rPr>
          <w:rFonts w:eastAsia="Times New Roman"/>
          <w:szCs w:val="24"/>
        </w:rPr>
        <w:t xml:space="preserve"> ψηφιακού μετασχηματισμού του γεωργικού τομέα με το </w:t>
      </w:r>
      <w:r>
        <w:rPr>
          <w:rFonts w:eastAsia="Times New Roman"/>
          <w:szCs w:val="24"/>
        </w:rPr>
        <w:t>π</w:t>
      </w:r>
      <w:r>
        <w:rPr>
          <w:rFonts w:eastAsia="Times New Roman"/>
          <w:szCs w:val="24"/>
        </w:rPr>
        <w:t>ρόγραμμα της «Γεωργίας Ακριβείας», το οποίο θα απλωθεί στη μισή καλλιεργήσιμη γη της Ελλάδας και θα αφορά δ</w:t>
      </w:r>
      <w:r>
        <w:rPr>
          <w:rFonts w:eastAsia="Times New Roman"/>
          <w:szCs w:val="24"/>
        </w:rPr>
        <w:t>εκαπέντε εκατομμύρια στρέμματα.</w:t>
      </w:r>
    </w:p>
    <w:p w14:paraId="5FC2F5A0" w14:textId="77777777" w:rsidR="0020643A" w:rsidRDefault="00E84ECF">
      <w:pPr>
        <w:spacing w:line="600" w:lineRule="auto"/>
        <w:ind w:firstLine="720"/>
        <w:contextualSpacing/>
        <w:jc w:val="both"/>
        <w:rPr>
          <w:rFonts w:eastAsia="Times New Roman"/>
          <w:szCs w:val="24"/>
        </w:rPr>
      </w:pPr>
      <w:r>
        <w:rPr>
          <w:rFonts w:eastAsia="Times New Roman"/>
          <w:szCs w:val="24"/>
        </w:rPr>
        <w:t xml:space="preserve">Στο Υπουργείο </w:t>
      </w:r>
      <w:r w:rsidRPr="004F595C">
        <w:rPr>
          <w:rFonts w:eastAsia="Times New Roman"/>
          <w:szCs w:val="24"/>
        </w:rPr>
        <w:t>-</w:t>
      </w:r>
      <w:r>
        <w:rPr>
          <w:rFonts w:eastAsia="Times New Roman"/>
          <w:szCs w:val="24"/>
        </w:rPr>
        <w:t>βεβαίως και θα το γνωρίζετε, αν και δεν θέλετε να το θυμάστε</w:t>
      </w:r>
      <w:r w:rsidRPr="004F595C">
        <w:rPr>
          <w:rFonts w:eastAsia="Times New Roman"/>
          <w:szCs w:val="24"/>
        </w:rPr>
        <w:t>-</w:t>
      </w:r>
      <w:r>
        <w:rPr>
          <w:rFonts w:eastAsia="Times New Roman"/>
          <w:szCs w:val="24"/>
        </w:rPr>
        <w:t xml:space="preserve"> πλέον υπάρχουν κανονικές και τυπικές </w:t>
      </w:r>
      <w:r>
        <w:rPr>
          <w:rFonts w:eastAsia="Times New Roman"/>
          <w:szCs w:val="24"/>
        </w:rPr>
        <w:lastRenderedPageBreak/>
        <w:t>άδεις για τα τηλεοπτικά κανάλια. Υπάρχει μια πάρα πολύ σοβαρή και παραγωγική προσπάθεια πλέον για την ενίσχυση</w:t>
      </w:r>
      <w:r>
        <w:rPr>
          <w:rFonts w:eastAsia="Times New Roman"/>
          <w:szCs w:val="24"/>
        </w:rPr>
        <w:t xml:space="preserve"> των οπτικοακουστικών παραγωγών. Σχεδόν τριάντα οπτικοακουστικές παραγωγές έχουν μπει στο πρόγραμμα ενίσχυσης και ενισχύονται από το Πρόγραμμα Δημοσίων Επενδύσεων με 35% επί των δαπανών που γίνονται στην Ελλάδα.</w:t>
      </w:r>
    </w:p>
    <w:p w14:paraId="5FC2F5A1"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ΝΙΚΟΛΑΟΣ ΝΙΚΟΛΟΠΟΥΛΟΣ</w:t>
      </w:r>
      <w:r w:rsidRPr="00315A9D">
        <w:rPr>
          <w:rFonts w:eastAsia="Times New Roman" w:cs="Times New Roman"/>
          <w:b/>
          <w:szCs w:val="24"/>
        </w:rPr>
        <w:t xml:space="preserve">: </w:t>
      </w:r>
      <w:r>
        <w:rPr>
          <w:rFonts w:eastAsia="Times New Roman" w:cs="Times New Roman"/>
          <w:szCs w:val="24"/>
        </w:rPr>
        <w:t>Τα λεφτά τα δώσανε, κ</w:t>
      </w:r>
      <w:r>
        <w:rPr>
          <w:rFonts w:eastAsia="Times New Roman" w:cs="Times New Roman"/>
          <w:szCs w:val="24"/>
        </w:rPr>
        <w:t>ύριε Υπουργέ;</w:t>
      </w:r>
    </w:p>
    <w:p w14:paraId="5FC2F5A2"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ΝΙΚΟΛΑΟΣ ΠΑΠΠΑΣ (Υπουργός Ψηφιακής Πολιτικής, Τηλεπικοινωνιών και Ενημέρωσης)</w:t>
      </w:r>
      <w:r w:rsidRPr="00315A9D">
        <w:rPr>
          <w:rFonts w:eastAsia="Times New Roman" w:cs="Times New Roman"/>
          <w:b/>
          <w:szCs w:val="24"/>
        </w:rPr>
        <w:t xml:space="preserve">: </w:t>
      </w:r>
      <w:r>
        <w:rPr>
          <w:rFonts w:eastAsia="Times New Roman" w:cs="Times New Roman"/>
          <w:szCs w:val="24"/>
        </w:rPr>
        <w:t>Βεβαίως και πληρώνουν, κύριε Νικολόπουλε. Έχουν πληρώσει και πληρώσανε και πριν τη διαδικασία των αδειών, διότι οι προηγούμενοι είχαν ψηφισμένους νόμους, οι οποίοι</w:t>
      </w:r>
      <w:r>
        <w:rPr>
          <w:rFonts w:eastAsia="Times New Roman" w:cs="Times New Roman"/>
          <w:szCs w:val="24"/>
        </w:rPr>
        <w:t xml:space="preserve"> προέβλεπαν φόρους</w:t>
      </w:r>
      <w:r>
        <w:rPr>
          <w:rFonts w:eastAsia="Times New Roman" w:cs="Times New Roman"/>
          <w:szCs w:val="24"/>
        </w:rPr>
        <w:t>,</w:t>
      </w:r>
      <w:r>
        <w:rPr>
          <w:rFonts w:eastAsia="Times New Roman" w:cs="Times New Roman"/>
          <w:szCs w:val="24"/>
        </w:rPr>
        <w:t xml:space="preserve"> που δεν καταλογίζονταν. Εμείς έχουμε εισπράξει 150 εκατομμύρια ακόμα και πριν ολοκληρωθεί η διαδικασία της αδειοδότησης από τον φόρο διαφήμισης και από τα τέλη χρήσης συχνοτήτων. </w:t>
      </w:r>
    </w:p>
    <w:p w14:paraId="5FC2F5A3"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ΝΙΚΟΛΑΟΣ ΝΙΚΟΛΟΠΟΥΛΟΣ</w:t>
      </w:r>
      <w:r w:rsidRPr="00315A9D">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Να δώσουν και για τα δάνειά τους. </w:t>
      </w:r>
    </w:p>
    <w:p w14:paraId="5FC2F5A4" w14:textId="77777777" w:rsidR="0020643A" w:rsidRDefault="00E84ECF">
      <w:pPr>
        <w:spacing w:line="600" w:lineRule="auto"/>
        <w:ind w:firstLine="720"/>
        <w:contextualSpacing/>
        <w:jc w:val="both"/>
        <w:rPr>
          <w:rFonts w:eastAsia="Times New Roman" w:cs="Times New Roman"/>
          <w:szCs w:val="24"/>
        </w:rPr>
      </w:pPr>
      <w:r w:rsidRPr="00435B80">
        <w:rPr>
          <w:rFonts w:eastAsia="Times New Roman" w:cs="Times New Roman"/>
          <w:b/>
          <w:szCs w:val="24"/>
        </w:rPr>
        <w:lastRenderedPageBreak/>
        <w:t xml:space="preserve">ΝΙΚΟΛΑΟΣ ΠΑΠΠΑΣ (Υπουργός Ψηφιακής Πολιτικής, Τηλεπικοινωνιών και Ενημέρωσης): </w:t>
      </w:r>
      <w:r>
        <w:rPr>
          <w:rFonts w:eastAsia="Times New Roman" w:cs="Times New Roman"/>
          <w:szCs w:val="24"/>
        </w:rPr>
        <w:t>Αυτή είναι η διαφορά πρακτικής.</w:t>
      </w:r>
    </w:p>
    <w:p w14:paraId="5FC2F5A5"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Επειδή τελειώνει ο χρόνος, θα ήθελα να κλείσω με το εξής: Μπαίνουμε στη νέα χρονιά</w:t>
      </w:r>
      <w:r>
        <w:rPr>
          <w:rFonts w:eastAsia="Times New Roman" w:cs="Times New Roman"/>
          <w:szCs w:val="24"/>
        </w:rPr>
        <w:t>,</w:t>
      </w:r>
      <w:r>
        <w:rPr>
          <w:rFonts w:eastAsia="Times New Roman" w:cs="Times New Roman"/>
          <w:szCs w:val="24"/>
        </w:rPr>
        <w:t xml:space="preserve"> με έναν και μόνο αποκλειστ</w:t>
      </w:r>
      <w:r>
        <w:rPr>
          <w:rFonts w:eastAsia="Times New Roman" w:cs="Times New Roman"/>
          <w:szCs w:val="24"/>
        </w:rPr>
        <w:t xml:space="preserve">ικό και ξεκάθαρο στόχο. Και στη νέα χρονιά θα αναμετρηθούν ακριβώς δύο προοπτικές και δύο πρακτικές. Και δικαιούμαστε, επειδή ακριβώς δεν έχετε αλλάξει ούτε κεραία από όσα είχατε κάνει στην </w:t>
      </w:r>
      <w:r w:rsidRPr="003F049E">
        <w:rPr>
          <w:rFonts w:eastAsia="Times New Roman" w:cs="Times New Roman"/>
          <w:szCs w:val="24"/>
        </w:rPr>
        <w:t>προηγούμενή σας διακυβέρνηση</w:t>
      </w:r>
      <w:r>
        <w:rPr>
          <w:rFonts w:eastAsia="Times New Roman" w:cs="Times New Roman"/>
          <w:szCs w:val="24"/>
        </w:rPr>
        <w:t>,</w:t>
      </w:r>
      <w:r w:rsidRPr="003F049E">
        <w:rPr>
          <w:rFonts w:eastAsia="Times New Roman" w:cs="Times New Roman"/>
          <w:szCs w:val="24"/>
        </w:rPr>
        <w:t xml:space="preserve"> να πούμε το εξής</w:t>
      </w:r>
      <w:r w:rsidRPr="00315A9D">
        <w:rPr>
          <w:rFonts w:eastAsia="Times New Roman" w:cs="Times New Roman"/>
          <w:szCs w:val="24"/>
        </w:rPr>
        <w:t xml:space="preserve">: </w:t>
      </w:r>
      <w:r>
        <w:rPr>
          <w:rFonts w:eastAsia="Times New Roman" w:cs="Times New Roman"/>
          <w:szCs w:val="24"/>
        </w:rPr>
        <w:t>Δύο συνταγές δοκιμ</w:t>
      </w:r>
      <w:r>
        <w:rPr>
          <w:rFonts w:eastAsia="Times New Roman" w:cs="Times New Roman"/>
          <w:szCs w:val="24"/>
        </w:rPr>
        <w:t xml:space="preserve">άστηκαν </w:t>
      </w:r>
      <w:r w:rsidRPr="003F049E">
        <w:rPr>
          <w:rFonts w:eastAsia="Times New Roman" w:cs="Times New Roman"/>
          <w:szCs w:val="24"/>
        </w:rPr>
        <w:t>και αυτές οι δύο συνταγές θα βρεθούν ενώπιον του ελληνικού λαού</w:t>
      </w:r>
      <w:r>
        <w:rPr>
          <w:rFonts w:eastAsia="Times New Roman" w:cs="Times New Roman"/>
          <w:szCs w:val="24"/>
        </w:rPr>
        <w:t>,</w:t>
      </w:r>
      <w:r w:rsidRPr="003F049E">
        <w:rPr>
          <w:rFonts w:eastAsia="Times New Roman" w:cs="Times New Roman"/>
          <w:szCs w:val="24"/>
        </w:rPr>
        <w:t xml:space="preserve"> ο οποίος στο ψηφοδέλτιο </w:t>
      </w:r>
      <w:r>
        <w:rPr>
          <w:rFonts w:eastAsia="Times New Roman" w:cs="Times New Roman"/>
          <w:szCs w:val="24"/>
        </w:rPr>
        <w:t xml:space="preserve">επάνω </w:t>
      </w:r>
      <w:r w:rsidRPr="003F049E">
        <w:rPr>
          <w:rFonts w:eastAsia="Times New Roman" w:cs="Times New Roman"/>
          <w:szCs w:val="24"/>
        </w:rPr>
        <w:t>στις εκλογές του Σεπτεμβρίου του 2019 θα έχει και το ασφαλιστι</w:t>
      </w:r>
      <w:r>
        <w:rPr>
          <w:rFonts w:eastAsia="Times New Roman" w:cs="Times New Roman"/>
          <w:szCs w:val="24"/>
        </w:rPr>
        <w:t>κό του σύστημα και το εισόδημά</w:t>
      </w:r>
      <w:r w:rsidRPr="003F049E">
        <w:rPr>
          <w:rFonts w:eastAsia="Times New Roman" w:cs="Times New Roman"/>
          <w:szCs w:val="24"/>
        </w:rPr>
        <w:t xml:space="preserve"> του και τα δικαιώματά του</w:t>
      </w:r>
      <w:r>
        <w:rPr>
          <w:rFonts w:eastAsia="Times New Roman" w:cs="Times New Roman"/>
          <w:szCs w:val="24"/>
        </w:rPr>
        <w:t xml:space="preserve"> στην εργασία </w:t>
      </w:r>
      <w:r w:rsidRPr="003F049E">
        <w:rPr>
          <w:rFonts w:eastAsia="Times New Roman" w:cs="Times New Roman"/>
          <w:szCs w:val="24"/>
        </w:rPr>
        <w:t>και το</w:t>
      </w:r>
      <w:r>
        <w:rPr>
          <w:rFonts w:eastAsia="Times New Roman" w:cs="Times New Roman"/>
          <w:szCs w:val="24"/>
        </w:rPr>
        <w:t>ν</w:t>
      </w:r>
      <w:r w:rsidRPr="003F049E">
        <w:rPr>
          <w:rFonts w:eastAsia="Times New Roman" w:cs="Times New Roman"/>
          <w:szCs w:val="24"/>
        </w:rPr>
        <w:t xml:space="preserve"> φόρο</w:t>
      </w:r>
      <w:r>
        <w:rPr>
          <w:rFonts w:eastAsia="Times New Roman" w:cs="Times New Roman"/>
          <w:szCs w:val="24"/>
        </w:rPr>
        <w:t>,</w:t>
      </w:r>
      <w:r w:rsidRPr="003F049E">
        <w:rPr>
          <w:rFonts w:eastAsia="Times New Roman" w:cs="Times New Roman"/>
          <w:szCs w:val="24"/>
        </w:rPr>
        <w:t xml:space="preserve"> που θα </w:t>
      </w:r>
      <w:r w:rsidRPr="003F049E">
        <w:rPr>
          <w:rFonts w:eastAsia="Times New Roman" w:cs="Times New Roman"/>
          <w:szCs w:val="24"/>
        </w:rPr>
        <w:t xml:space="preserve">πληρώνει για το </w:t>
      </w:r>
      <w:r>
        <w:rPr>
          <w:rFonts w:eastAsia="Times New Roman" w:cs="Times New Roman"/>
          <w:szCs w:val="24"/>
        </w:rPr>
        <w:t xml:space="preserve">ακίνητό </w:t>
      </w:r>
      <w:r w:rsidRPr="003F049E">
        <w:rPr>
          <w:rFonts w:eastAsia="Times New Roman" w:cs="Times New Roman"/>
          <w:szCs w:val="24"/>
        </w:rPr>
        <w:t>του</w:t>
      </w:r>
      <w:r>
        <w:rPr>
          <w:rFonts w:eastAsia="Times New Roman" w:cs="Times New Roman"/>
          <w:szCs w:val="24"/>
        </w:rPr>
        <w:t xml:space="preserve"> κα</w:t>
      </w:r>
      <w:r w:rsidRPr="003F049E">
        <w:rPr>
          <w:rFonts w:eastAsia="Times New Roman" w:cs="Times New Roman"/>
          <w:szCs w:val="24"/>
        </w:rPr>
        <w:t>ι ξέρει και θα κρίνει</w:t>
      </w:r>
      <w:r>
        <w:rPr>
          <w:rFonts w:eastAsia="Times New Roman" w:cs="Times New Roman"/>
          <w:szCs w:val="24"/>
        </w:rPr>
        <w:t>.</w:t>
      </w:r>
      <w:r w:rsidRPr="003F049E">
        <w:rPr>
          <w:rFonts w:eastAsia="Times New Roman" w:cs="Times New Roman"/>
          <w:szCs w:val="24"/>
        </w:rPr>
        <w:t xml:space="preserve"> Και τότε είναι ακριβώς</w:t>
      </w:r>
      <w:r>
        <w:rPr>
          <w:rFonts w:eastAsia="Times New Roman" w:cs="Times New Roman"/>
          <w:szCs w:val="24"/>
        </w:rPr>
        <w:t>,</w:t>
      </w:r>
      <w:r w:rsidRPr="003F049E">
        <w:rPr>
          <w:rFonts w:eastAsia="Times New Roman" w:cs="Times New Roman"/>
          <w:szCs w:val="24"/>
        </w:rPr>
        <w:t xml:space="preserve"> </w:t>
      </w:r>
      <w:r>
        <w:rPr>
          <w:rFonts w:eastAsia="Times New Roman" w:cs="Times New Roman"/>
          <w:szCs w:val="24"/>
        </w:rPr>
        <w:t xml:space="preserve">που </w:t>
      </w:r>
      <w:r w:rsidRPr="003F049E">
        <w:rPr>
          <w:rFonts w:eastAsia="Times New Roman" w:cs="Times New Roman"/>
          <w:szCs w:val="24"/>
        </w:rPr>
        <w:t>ο ελληνικός λαός θα εγγυηθεί ότι η πορεία</w:t>
      </w:r>
      <w:r>
        <w:rPr>
          <w:rFonts w:eastAsia="Times New Roman" w:cs="Times New Roman"/>
          <w:szCs w:val="24"/>
        </w:rPr>
        <w:t>,</w:t>
      </w:r>
      <w:r>
        <w:rPr>
          <w:rFonts w:eastAsia="Times New Roman" w:cs="Times New Roman"/>
          <w:szCs w:val="24"/>
        </w:rPr>
        <w:t xml:space="preserve"> </w:t>
      </w:r>
      <w:r w:rsidRPr="003F049E">
        <w:rPr>
          <w:rFonts w:eastAsia="Times New Roman" w:cs="Times New Roman"/>
          <w:szCs w:val="24"/>
        </w:rPr>
        <w:t xml:space="preserve">η οποία έριξε την ανεργία </w:t>
      </w:r>
      <w:r>
        <w:rPr>
          <w:rFonts w:eastAsia="Times New Roman" w:cs="Times New Roman"/>
          <w:szCs w:val="24"/>
        </w:rPr>
        <w:t xml:space="preserve">από το </w:t>
      </w:r>
      <w:r w:rsidRPr="003F049E">
        <w:rPr>
          <w:rFonts w:eastAsia="Times New Roman" w:cs="Times New Roman"/>
          <w:szCs w:val="24"/>
        </w:rPr>
        <w:t>27</w:t>
      </w:r>
      <w:r>
        <w:rPr>
          <w:rFonts w:eastAsia="Times New Roman" w:cs="Times New Roman"/>
          <w:szCs w:val="24"/>
        </w:rPr>
        <w:t>%</w:t>
      </w:r>
      <w:r w:rsidRPr="003F049E">
        <w:rPr>
          <w:rFonts w:eastAsia="Times New Roman" w:cs="Times New Roman"/>
          <w:szCs w:val="24"/>
        </w:rPr>
        <w:t xml:space="preserve"> στ</w:t>
      </w:r>
      <w:r>
        <w:rPr>
          <w:rFonts w:eastAsia="Times New Roman" w:cs="Times New Roman"/>
          <w:szCs w:val="24"/>
        </w:rPr>
        <w:t>ο</w:t>
      </w:r>
      <w:r w:rsidRPr="003F049E">
        <w:rPr>
          <w:rFonts w:eastAsia="Times New Roman" w:cs="Times New Roman"/>
          <w:szCs w:val="24"/>
        </w:rPr>
        <w:t xml:space="preserve"> 17</w:t>
      </w:r>
      <w:r>
        <w:rPr>
          <w:rFonts w:eastAsia="Times New Roman" w:cs="Times New Roman"/>
          <w:szCs w:val="24"/>
        </w:rPr>
        <w:t>%</w:t>
      </w:r>
      <w:r w:rsidRPr="003F049E">
        <w:rPr>
          <w:rFonts w:eastAsia="Times New Roman" w:cs="Times New Roman"/>
          <w:szCs w:val="24"/>
        </w:rPr>
        <w:t xml:space="preserve"> θα συνεχιστεί και στο τέλος της επόμενης τετραετίας</w:t>
      </w:r>
      <w:r>
        <w:rPr>
          <w:rFonts w:eastAsia="Times New Roman" w:cs="Times New Roman"/>
          <w:szCs w:val="24"/>
        </w:rPr>
        <w:t>,</w:t>
      </w:r>
      <w:r w:rsidRPr="003F049E">
        <w:rPr>
          <w:rFonts w:eastAsia="Times New Roman" w:cs="Times New Roman"/>
          <w:szCs w:val="24"/>
        </w:rPr>
        <w:t xml:space="preserve"> η </w:t>
      </w:r>
      <w:r>
        <w:rPr>
          <w:rFonts w:eastAsia="Times New Roman" w:cs="Times New Roman"/>
          <w:szCs w:val="24"/>
        </w:rPr>
        <w:t>π</w:t>
      </w:r>
      <w:r w:rsidRPr="003F049E">
        <w:rPr>
          <w:rFonts w:eastAsia="Times New Roman" w:cs="Times New Roman"/>
          <w:szCs w:val="24"/>
        </w:rPr>
        <w:t>ροοδευτική διακυβέρνηση</w:t>
      </w:r>
      <w:r>
        <w:rPr>
          <w:rFonts w:eastAsia="Times New Roman" w:cs="Times New Roman"/>
          <w:szCs w:val="24"/>
        </w:rPr>
        <w:t>,</w:t>
      </w:r>
      <w:r>
        <w:rPr>
          <w:rFonts w:eastAsia="Times New Roman" w:cs="Times New Roman"/>
          <w:szCs w:val="24"/>
        </w:rPr>
        <w:t xml:space="preserve"> η δική</w:t>
      </w:r>
      <w:r>
        <w:rPr>
          <w:rFonts w:eastAsia="Times New Roman" w:cs="Times New Roman"/>
          <w:szCs w:val="24"/>
        </w:rPr>
        <w:t xml:space="preserve"> μας, </w:t>
      </w:r>
      <w:r w:rsidRPr="003F049E">
        <w:rPr>
          <w:rFonts w:eastAsia="Times New Roman" w:cs="Times New Roman"/>
          <w:szCs w:val="24"/>
        </w:rPr>
        <w:t>την αν</w:t>
      </w:r>
      <w:r>
        <w:rPr>
          <w:rFonts w:eastAsia="Times New Roman" w:cs="Times New Roman"/>
          <w:szCs w:val="24"/>
        </w:rPr>
        <w:t>εργ</w:t>
      </w:r>
      <w:r w:rsidRPr="003F049E">
        <w:rPr>
          <w:rFonts w:eastAsia="Times New Roman" w:cs="Times New Roman"/>
          <w:szCs w:val="24"/>
        </w:rPr>
        <w:t xml:space="preserve">ία </w:t>
      </w:r>
      <w:r>
        <w:rPr>
          <w:rFonts w:eastAsia="Times New Roman" w:cs="Times New Roman"/>
          <w:szCs w:val="24"/>
        </w:rPr>
        <w:t xml:space="preserve">θα την έχει </w:t>
      </w:r>
      <w:r w:rsidRPr="003F049E">
        <w:rPr>
          <w:rFonts w:eastAsia="Times New Roman" w:cs="Times New Roman"/>
          <w:szCs w:val="24"/>
        </w:rPr>
        <w:t>πάει στο 7</w:t>
      </w:r>
      <w:r>
        <w:rPr>
          <w:rFonts w:eastAsia="Times New Roman" w:cs="Times New Roman"/>
          <w:szCs w:val="24"/>
        </w:rPr>
        <w:t>%</w:t>
      </w:r>
      <w:r w:rsidRPr="003F049E">
        <w:rPr>
          <w:rFonts w:eastAsia="Times New Roman" w:cs="Times New Roman"/>
          <w:szCs w:val="24"/>
        </w:rPr>
        <w:t xml:space="preserve"> και δεν θα επιτρέψει ο ελληνικός </w:t>
      </w:r>
      <w:r w:rsidRPr="003F049E">
        <w:rPr>
          <w:rFonts w:eastAsia="Times New Roman" w:cs="Times New Roman"/>
          <w:szCs w:val="24"/>
        </w:rPr>
        <w:lastRenderedPageBreak/>
        <w:t xml:space="preserve">λαός να επιστρέψει </w:t>
      </w:r>
      <w:r>
        <w:rPr>
          <w:rFonts w:eastAsia="Times New Roman" w:cs="Times New Roman"/>
          <w:szCs w:val="24"/>
        </w:rPr>
        <w:t>σ</w:t>
      </w:r>
      <w:r w:rsidRPr="003F049E">
        <w:rPr>
          <w:rFonts w:eastAsia="Times New Roman" w:cs="Times New Roman"/>
          <w:szCs w:val="24"/>
        </w:rPr>
        <w:t>τις δικές σας πολιτικές</w:t>
      </w:r>
      <w:r>
        <w:rPr>
          <w:rFonts w:eastAsia="Times New Roman" w:cs="Times New Roman"/>
          <w:szCs w:val="24"/>
        </w:rPr>
        <w:t>,</w:t>
      </w:r>
      <w:r w:rsidRPr="003F049E">
        <w:rPr>
          <w:rFonts w:eastAsia="Times New Roman" w:cs="Times New Roman"/>
          <w:szCs w:val="24"/>
        </w:rPr>
        <w:t xml:space="preserve"> για να επιστρέψει και </w:t>
      </w:r>
      <w:r>
        <w:rPr>
          <w:rFonts w:eastAsia="Times New Roman" w:cs="Times New Roman"/>
          <w:szCs w:val="24"/>
        </w:rPr>
        <w:t xml:space="preserve">η </w:t>
      </w:r>
      <w:r w:rsidRPr="003F049E">
        <w:rPr>
          <w:rFonts w:eastAsia="Times New Roman" w:cs="Times New Roman"/>
          <w:szCs w:val="24"/>
        </w:rPr>
        <w:t>ανεργία στο 27%</w:t>
      </w:r>
      <w:r>
        <w:rPr>
          <w:rFonts w:eastAsia="Times New Roman" w:cs="Times New Roman"/>
          <w:szCs w:val="24"/>
        </w:rPr>
        <w:t>.</w:t>
      </w:r>
    </w:p>
    <w:p w14:paraId="5FC2F5A6"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5FC2F5A7" w14:textId="77777777" w:rsidR="0020643A" w:rsidRDefault="00E84ECF">
      <w:pPr>
        <w:spacing w:line="600" w:lineRule="auto"/>
        <w:ind w:firstLine="720"/>
        <w:contextualSpacing/>
        <w:jc w:val="center"/>
        <w:rPr>
          <w:rFonts w:eastAsia="Times New Roman" w:cs="Times New Roman"/>
          <w:szCs w:val="24"/>
        </w:rPr>
      </w:pPr>
      <w:r w:rsidRPr="00BC4DF6">
        <w:rPr>
          <w:rFonts w:eastAsia="Times New Roman" w:cs="Times New Roman"/>
          <w:szCs w:val="24"/>
        </w:rPr>
        <w:t>(Χειροκροτήματα από την πτέρυγα του ΣΥΡΙΖΑ)</w:t>
      </w:r>
    </w:p>
    <w:p w14:paraId="5FC2F5A8"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sidRPr="00315A9D">
        <w:rPr>
          <w:rFonts w:eastAsia="Times New Roman" w:cs="Times New Roman"/>
          <w:b/>
          <w:szCs w:val="24"/>
        </w:rPr>
        <w:t xml:space="preserve">: </w:t>
      </w:r>
      <w:r>
        <w:rPr>
          <w:rFonts w:eastAsia="Times New Roman" w:cs="Times New Roman"/>
          <w:szCs w:val="24"/>
        </w:rPr>
        <w:t>Ευχαριστώ, κύριε Υπουργέ.</w:t>
      </w:r>
    </w:p>
    <w:p w14:paraId="5FC2F5A9"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Ο συνάδελφος κ. Φίλης έχει τον λόγο.</w:t>
      </w:r>
    </w:p>
    <w:p w14:paraId="5FC2F5AA"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ΝΙΚΟΛΑΟΣ ΦΙΛΗΣ</w:t>
      </w:r>
      <w:r w:rsidRPr="00315A9D">
        <w:rPr>
          <w:rFonts w:eastAsia="Times New Roman" w:cs="Times New Roman"/>
          <w:b/>
          <w:szCs w:val="24"/>
        </w:rPr>
        <w:t>:</w:t>
      </w:r>
      <w:r w:rsidRPr="00315A9D">
        <w:rPr>
          <w:rFonts w:eastAsia="Times New Roman" w:cs="Times New Roman"/>
          <w:szCs w:val="24"/>
        </w:rPr>
        <w:t xml:space="preserve"> </w:t>
      </w:r>
      <w:r>
        <w:rPr>
          <w:rFonts w:eastAsia="Times New Roman" w:cs="Times New Roman"/>
          <w:szCs w:val="24"/>
        </w:rPr>
        <w:t>Ευχαριστώ, κύριε Πρόεδρε.</w:t>
      </w:r>
    </w:p>
    <w:p w14:paraId="5FC2F5AB"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Π</w:t>
      </w:r>
      <w:r w:rsidRPr="003F049E">
        <w:rPr>
          <w:rFonts w:eastAsia="Times New Roman" w:cs="Times New Roman"/>
          <w:szCs w:val="24"/>
        </w:rPr>
        <w:t xml:space="preserve">ροσθέτω και τη δική μου φωνή στην ομόθυμη καταδίκη και αποδοκιμασία για </w:t>
      </w:r>
      <w:r>
        <w:rPr>
          <w:rFonts w:eastAsia="Times New Roman" w:cs="Times New Roman"/>
          <w:szCs w:val="24"/>
        </w:rPr>
        <w:t xml:space="preserve">την τρομοκρατική </w:t>
      </w:r>
      <w:r w:rsidRPr="003F049E">
        <w:rPr>
          <w:rFonts w:eastAsia="Times New Roman" w:cs="Times New Roman"/>
          <w:szCs w:val="24"/>
        </w:rPr>
        <w:t xml:space="preserve">επίθεση στο </w:t>
      </w:r>
      <w:r>
        <w:rPr>
          <w:rFonts w:eastAsia="Times New Roman" w:cs="Times New Roman"/>
          <w:szCs w:val="24"/>
        </w:rPr>
        <w:t>«</w:t>
      </w:r>
      <w:r w:rsidRPr="003F049E">
        <w:rPr>
          <w:rFonts w:eastAsia="Times New Roman" w:cs="Times New Roman"/>
          <w:szCs w:val="24"/>
        </w:rPr>
        <w:t>ΣΚΑΪ</w:t>
      </w:r>
      <w:r>
        <w:rPr>
          <w:rFonts w:eastAsia="Times New Roman" w:cs="Times New Roman"/>
          <w:szCs w:val="24"/>
        </w:rPr>
        <w:t>»</w:t>
      </w:r>
      <w:r>
        <w:rPr>
          <w:rFonts w:eastAsia="Times New Roman" w:cs="Times New Roman"/>
          <w:szCs w:val="24"/>
        </w:rPr>
        <w:t>. Μ</w:t>
      </w:r>
      <w:r w:rsidRPr="003F049E">
        <w:rPr>
          <w:rFonts w:eastAsia="Times New Roman" w:cs="Times New Roman"/>
          <w:szCs w:val="24"/>
        </w:rPr>
        <w:t>ε προβλημάτισε</w:t>
      </w:r>
      <w:r>
        <w:rPr>
          <w:rFonts w:eastAsia="Times New Roman" w:cs="Times New Roman"/>
          <w:szCs w:val="24"/>
        </w:rPr>
        <w:t>,</w:t>
      </w:r>
      <w:r w:rsidRPr="003F049E">
        <w:rPr>
          <w:rFonts w:eastAsia="Times New Roman" w:cs="Times New Roman"/>
          <w:szCs w:val="24"/>
        </w:rPr>
        <w:t xml:space="preserve"> όπως όλους </w:t>
      </w:r>
      <w:r>
        <w:rPr>
          <w:rFonts w:eastAsia="Times New Roman" w:cs="Times New Roman"/>
          <w:szCs w:val="24"/>
        </w:rPr>
        <w:t>μας, η ανακοί</w:t>
      </w:r>
      <w:r>
        <w:rPr>
          <w:rFonts w:eastAsia="Times New Roman" w:cs="Times New Roman"/>
          <w:szCs w:val="24"/>
        </w:rPr>
        <w:t>νωση του κ.</w:t>
      </w:r>
      <w:r w:rsidRPr="003F049E">
        <w:rPr>
          <w:rFonts w:eastAsia="Times New Roman" w:cs="Times New Roman"/>
          <w:szCs w:val="24"/>
        </w:rPr>
        <w:t xml:space="preserve"> </w:t>
      </w:r>
      <w:r>
        <w:rPr>
          <w:rFonts w:eastAsia="Times New Roman" w:cs="Times New Roman"/>
          <w:szCs w:val="24"/>
        </w:rPr>
        <w:t>Αλαφούζο</w:t>
      </w:r>
      <w:r>
        <w:rPr>
          <w:rFonts w:eastAsia="Times New Roman" w:cs="Times New Roman"/>
          <w:szCs w:val="24"/>
        </w:rPr>
        <w:t>υ</w:t>
      </w:r>
      <w:r>
        <w:rPr>
          <w:rFonts w:eastAsia="Times New Roman" w:cs="Times New Roman"/>
          <w:szCs w:val="24"/>
        </w:rPr>
        <w:t>, α</w:t>
      </w:r>
      <w:r w:rsidRPr="003F049E">
        <w:rPr>
          <w:rFonts w:eastAsia="Times New Roman" w:cs="Times New Roman"/>
          <w:szCs w:val="24"/>
        </w:rPr>
        <w:t>λλά σήμερα ειδικά</w:t>
      </w:r>
      <w:r>
        <w:rPr>
          <w:rFonts w:eastAsia="Times New Roman" w:cs="Times New Roman"/>
          <w:szCs w:val="24"/>
        </w:rPr>
        <w:t>,</w:t>
      </w:r>
      <w:r w:rsidRPr="003F049E">
        <w:rPr>
          <w:rFonts w:eastAsia="Times New Roman" w:cs="Times New Roman"/>
          <w:szCs w:val="24"/>
        </w:rPr>
        <w:t xml:space="preserve"> δεν θέλω να προσθέσω οξύτητα στην αθλιότητα </w:t>
      </w:r>
      <w:r>
        <w:rPr>
          <w:rFonts w:eastAsia="Times New Roman" w:cs="Times New Roman"/>
          <w:szCs w:val="24"/>
        </w:rPr>
        <w:t xml:space="preserve">και τη </w:t>
      </w:r>
      <w:r w:rsidRPr="003F049E">
        <w:rPr>
          <w:rFonts w:eastAsia="Times New Roman" w:cs="Times New Roman"/>
          <w:szCs w:val="24"/>
        </w:rPr>
        <w:t>συκοφαντία</w:t>
      </w:r>
      <w:r>
        <w:rPr>
          <w:rFonts w:eastAsia="Times New Roman" w:cs="Times New Roman"/>
          <w:szCs w:val="24"/>
        </w:rPr>
        <w:t>. Θ</w:t>
      </w:r>
      <w:r w:rsidRPr="003F049E">
        <w:rPr>
          <w:rFonts w:eastAsia="Times New Roman" w:cs="Times New Roman"/>
          <w:szCs w:val="24"/>
        </w:rPr>
        <w:t>έλω</w:t>
      </w:r>
      <w:r>
        <w:rPr>
          <w:rFonts w:eastAsia="Times New Roman" w:cs="Times New Roman"/>
          <w:szCs w:val="24"/>
        </w:rPr>
        <w:t>,</w:t>
      </w:r>
      <w:r w:rsidRPr="003F049E">
        <w:rPr>
          <w:rFonts w:eastAsia="Times New Roman" w:cs="Times New Roman"/>
          <w:szCs w:val="24"/>
        </w:rPr>
        <w:t xml:space="preserve"> </w:t>
      </w:r>
      <w:r>
        <w:rPr>
          <w:rFonts w:eastAsia="Times New Roman" w:cs="Times New Roman"/>
          <w:szCs w:val="24"/>
        </w:rPr>
        <w:t>όμως,</w:t>
      </w:r>
      <w:r w:rsidRPr="003F049E">
        <w:rPr>
          <w:rFonts w:eastAsia="Times New Roman" w:cs="Times New Roman"/>
          <w:szCs w:val="24"/>
        </w:rPr>
        <w:t xml:space="preserve"> </w:t>
      </w:r>
      <w:r>
        <w:rPr>
          <w:rFonts w:eastAsia="Times New Roman" w:cs="Times New Roman"/>
          <w:szCs w:val="24"/>
        </w:rPr>
        <w:t xml:space="preserve">ως </w:t>
      </w:r>
      <w:r w:rsidRPr="003F049E">
        <w:rPr>
          <w:rFonts w:eastAsia="Times New Roman" w:cs="Times New Roman"/>
          <w:szCs w:val="24"/>
        </w:rPr>
        <w:t>δημοσιογράφος</w:t>
      </w:r>
      <w:r>
        <w:rPr>
          <w:rFonts w:eastAsia="Times New Roman" w:cs="Times New Roman"/>
          <w:szCs w:val="24"/>
        </w:rPr>
        <w:t>,</w:t>
      </w:r>
      <w:r w:rsidRPr="003F049E">
        <w:rPr>
          <w:rFonts w:eastAsia="Times New Roman" w:cs="Times New Roman"/>
          <w:szCs w:val="24"/>
        </w:rPr>
        <w:t xml:space="preserve"> να ε</w:t>
      </w:r>
      <w:r>
        <w:rPr>
          <w:rFonts w:eastAsia="Times New Roman" w:cs="Times New Roman"/>
          <w:szCs w:val="24"/>
        </w:rPr>
        <w:t xml:space="preserve">ξάρω τη σημερινή αντίδραση των συναδέλφων </w:t>
      </w:r>
      <w:r w:rsidRPr="003F049E">
        <w:rPr>
          <w:rFonts w:eastAsia="Times New Roman" w:cs="Times New Roman"/>
          <w:szCs w:val="24"/>
        </w:rPr>
        <w:t xml:space="preserve">της </w:t>
      </w:r>
      <w:r>
        <w:rPr>
          <w:rFonts w:eastAsia="Times New Roman" w:cs="Times New Roman"/>
          <w:szCs w:val="24"/>
        </w:rPr>
        <w:t>«</w:t>
      </w:r>
      <w:r w:rsidRPr="003F049E">
        <w:rPr>
          <w:rFonts w:eastAsia="Times New Roman" w:cs="Times New Roman"/>
          <w:szCs w:val="24"/>
        </w:rPr>
        <w:t>Κ</w:t>
      </w:r>
      <w:r w:rsidRPr="003F049E">
        <w:rPr>
          <w:rFonts w:eastAsia="Times New Roman" w:cs="Times New Roman"/>
          <w:szCs w:val="24"/>
        </w:rPr>
        <w:t>ΑΘΗΜΕΡΙΝΗΣ</w:t>
      </w:r>
      <w:r>
        <w:rPr>
          <w:rFonts w:eastAsia="Times New Roman" w:cs="Times New Roman"/>
          <w:szCs w:val="24"/>
        </w:rPr>
        <w:t>»</w:t>
      </w:r>
      <w:r>
        <w:rPr>
          <w:rFonts w:eastAsia="Times New Roman" w:cs="Times New Roman"/>
          <w:szCs w:val="24"/>
        </w:rPr>
        <w:t>,</w:t>
      </w:r>
      <w:r w:rsidRPr="003F049E">
        <w:rPr>
          <w:rFonts w:eastAsia="Times New Roman" w:cs="Times New Roman"/>
          <w:szCs w:val="24"/>
        </w:rPr>
        <w:t xml:space="preserve"> με την ε</w:t>
      </w:r>
      <w:r>
        <w:rPr>
          <w:rFonts w:eastAsia="Times New Roman" w:cs="Times New Roman"/>
          <w:szCs w:val="24"/>
        </w:rPr>
        <w:t>μβλ</w:t>
      </w:r>
      <w:r w:rsidRPr="003F049E">
        <w:rPr>
          <w:rFonts w:eastAsia="Times New Roman" w:cs="Times New Roman"/>
          <w:szCs w:val="24"/>
        </w:rPr>
        <w:t>ηματική φωτογραφία στο πρωτοσέλιδο της εφημε</w:t>
      </w:r>
      <w:r w:rsidRPr="003F049E">
        <w:rPr>
          <w:rFonts w:eastAsia="Times New Roman" w:cs="Times New Roman"/>
          <w:szCs w:val="24"/>
        </w:rPr>
        <w:t>ρίδας και το μήνυμά τους</w:t>
      </w:r>
      <w:r w:rsidRPr="00315A9D">
        <w:rPr>
          <w:rFonts w:eastAsia="Times New Roman" w:cs="Times New Roman"/>
          <w:szCs w:val="24"/>
        </w:rPr>
        <w:t>:</w:t>
      </w:r>
      <w:r>
        <w:rPr>
          <w:rFonts w:eastAsia="Times New Roman" w:cs="Times New Roman"/>
          <w:szCs w:val="24"/>
        </w:rPr>
        <w:t xml:space="preserve"> «Στη βία </w:t>
      </w:r>
      <w:r w:rsidRPr="003F049E">
        <w:rPr>
          <w:rFonts w:eastAsia="Times New Roman" w:cs="Times New Roman"/>
          <w:szCs w:val="24"/>
        </w:rPr>
        <w:t xml:space="preserve">απαντάμε με τη δουλειά </w:t>
      </w:r>
      <w:r>
        <w:rPr>
          <w:rFonts w:eastAsia="Times New Roman" w:cs="Times New Roman"/>
          <w:szCs w:val="24"/>
        </w:rPr>
        <w:t>μας» και να ζητήσω, τόσο από τη δική μου παράταξη</w:t>
      </w:r>
      <w:r>
        <w:rPr>
          <w:rFonts w:eastAsia="Times New Roman" w:cs="Times New Roman"/>
          <w:szCs w:val="24"/>
        </w:rPr>
        <w:t>,</w:t>
      </w:r>
      <w:r>
        <w:rPr>
          <w:rFonts w:eastAsia="Times New Roman" w:cs="Times New Roman"/>
          <w:szCs w:val="24"/>
        </w:rPr>
        <w:t xml:space="preserve"> όσο και από τη Νέα Δημοκρατία</w:t>
      </w:r>
      <w:r>
        <w:rPr>
          <w:rFonts w:eastAsia="Times New Roman" w:cs="Times New Roman"/>
          <w:szCs w:val="24"/>
        </w:rPr>
        <w:t>,</w:t>
      </w:r>
      <w:r>
        <w:rPr>
          <w:rFonts w:eastAsia="Times New Roman" w:cs="Times New Roman"/>
          <w:szCs w:val="24"/>
        </w:rPr>
        <w:t xml:space="preserve"> να ακούσουμε την προτροπή </w:t>
      </w:r>
      <w:r>
        <w:rPr>
          <w:rFonts w:eastAsia="Times New Roman" w:cs="Times New Roman"/>
          <w:szCs w:val="24"/>
        </w:rPr>
        <w:lastRenderedPageBreak/>
        <w:t>του Παντελή Μπουκάλα, στο σημερινό εξαιρετικό χρονογράφημά του. Γράφει ο συνάδελφος Παντελής Μπουκάλας</w:t>
      </w:r>
      <w:r>
        <w:rPr>
          <w:rFonts w:eastAsia="Times New Roman" w:cs="Times New Roman"/>
          <w:szCs w:val="24"/>
        </w:rPr>
        <w:t>,</w:t>
      </w:r>
      <w:r>
        <w:rPr>
          <w:rFonts w:eastAsia="Times New Roman" w:cs="Times New Roman"/>
          <w:szCs w:val="24"/>
        </w:rPr>
        <w:t xml:space="preserve"> απαντώντας στους </w:t>
      </w:r>
      <w:r w:rsidRPr="003F049E">
        <w:rPr>
          <w:rFonts w:eastAsia="Times New Roman" w:cs="Times New Roman"/>
          <w:szCs w:val="24"/>
        </w:rPr>
        <w:t>κατά φαντασία</w:t>
      </w:r>
      <w:r>
        <w:rPr>
          <w:rFonts w:eastAsia="Times New Roman" w:cs="Times New Roman"/>
          <w:szCs w:val="24"/>
        </w:rPr>
        <w:t>ν Νετσάγιεφ</w:t>
      </w:r>
      <w:r w:rsidRPr="00315A9D">
        <w:rPr>
          <w:rFonts w:eastAsia="Times New Roman" w:cs="Times New Roman"/>
          <w:szCs w:val="24"/>
        </w:rPr>
        <w:t>:</w:t>
      </w:r>
      <w:r>
        <w:rPr>
          <w:rFonts w:eastAsia="Times New Roman" w:cs="Times New Roman"/>
          <w:szCs w:val="24"/>
        </w:rPr>
        <w:t xml:space="preserve"> «Αυτό που θα έπρεπε να κάνουν</w:t>
      </w:r>
      <w:r>
        <w:rPr>
          <w:rFonts w:eastAsia="Times New Roman" w:cs="Times New Roman"/>
          <w:szCs w:val="24"/>
        </w:rPr>
        <w:t>,</w:t>
      </w:r>
      <w:r>
        <w:rPr>
          <w:rFonts w:eastAsia="Times New Roman" w:cs="Times New Roman"/>
          <w:szCs w:val="24"/>
        </w:rPr>
        <w:t xml:space="preserve"> Κυβέρνηση</w:t>
      </w:r>
      <w:r w:rsidRPr="003F049E">
        <w:rPr>
          <w:rFonts w:eastAsia="Times New Roman" w:cs="Times New Roman"/>
          <w:szCs w:val="24"/>
        </w:rPr>
        <w:t xml:space="preserve"> και </w:t>
      </w:r>
      <w:r>
        <w:rPr>
          <w:rFonts w:eastAsia="Times New Roman" w:cs="Times New Roman"/>
          <w:szCs w:val="24"/>
        </w:rPr>
        <w:t>Αξιωματική Αντιπολίτευση</w:t>
      </w:r>
      <w:r>
        <w:rPr>
          <w:rFonts w:eastAsia="Times New Roman" w:cs="Times New Roman"/>
          <w:szCs w:val="24"/>
        </w:rPr>
        <w:t>,</w:t>
      </w:r>
      <w:r>
        <w:rPr>
          <w:rFonts w:eastAsia="Times New Roman" w:cs="Times New Roman"/>
          <w:szCs w:val="24"/>
        </w:rPr>
        <w:t xml:space="preserve"> </w:t>
      </w:r>
      <w:r w:rsidRPr="003F049E">
        <w:rPr>
          <w:rFonts w:eastAsia="Times New Roman" w:cs="Times New Roman"/>
          <w:szCs w:val="24"/>
        </w:rPr>
        <w:t>είναι να άρ</w:t>
      </w:r>
      <w:r w:rsidRPr="003F049E">
        <w:rPr>
          <w:rFonts w:eastAsia="Times New Roman" w:cs="Times New Roman"/>
          <w:szCs w:val="24"/>
        </w:rPr>
        <w:t xml:space="preserve">ουν το εμπάργκο </w:t>
      </w:r>
      <w:r>
        <w:rPr>
          <w:rFonts w:eastAsia="Times New Roman" w:cs="Times New Roman"/>
          <w:szCs w:val="24"/>
        </w:rPr>
        <w:t xml:space="preserve">προς τον </w:t>
      </w:r>
      <w:r>
        <w:rPr>
          <w:rFonts w:eastAsia="Times New Roman" w:cs="Times New Roman"/>
          <w:szCs w:val="24"/>
        </w:rPr>
        <w:t>«</w:t>
      </w:r>
      <w:r>
        <w:rPr>
          <w:rFonts w:eastAsia="Times New Roman" w:cs="Times New Roman"/>
          <w:szCs w:val="24"/>
        </w:rPr>
        <w:t>ΣΚΑΪ</w:t>
      </w:r>
      <w:r>
        <w:rPr>
          <w:rFonts w:eastAsia="Times New Roman" w:cs="Times New Roman"/>
          <w:szCs w:val="24"/>
        </w:rPr>
        <w:t>»</w:t>
      </w:r>
      <w:r>
        <w:rPr>
          <w:rFonts w:eastAsia="Times New Roman" w:cs="Times New Roman"/>
          <w:szCs w:val="24"/>
        </w:rPr>
        <w:t xml:space="preserve"> </w:t>
      </w:r>
      <w:r w:rsidRPr="003F049E">
        <w:rPr>
          <w:rFonts w:eastAsia="Times New Roman" w:cs="Times New Roman"/>
          <w:szCs w:val="24"/>
        </w:rPr>
        <w:t>και την ΕΡΤ</w:t>
      </w:r>
      <w:r>
        <w:rPr>
          <w:rFonts w:eastAsia="Times New Roman" w:cs="Times New Roman"/>
          <w:szCs w:val="24"/>
        </w:rPr>
        <w:t>, σήμερα κιόλας</w:t>
      </w:r>
      <w:r w:rsidRPr="00315A9D">
        <w:rPr>
          <w:rFonts w:eastAsia="Times New Roman" w:cs="Times New Roman"/>
          <w:szCs w:val="24"/>
        </w:rPr>
        <w:t xml:space="preserve">, </w:t>
      </w:r>
      <w:r w:rsidRPr="003F049E">
        <w:rPr>
          <w:rFonts w:eastAsia="Times New Roman" w:cs="Times New Roman"/>
          <w:szCs w:val="24"/>
        </w:rPr>
        <w:t>για να δείξουν έμπρακτα ότι σέβονται όσα κ</w:t>
      </w:r>
      <w:r>
        <w:rPr>
          <w:rFonts w:eastAsia="Times New Roman" w:cs="Times New Roman"/>
          <w:szCs w:val="24"/>
        </w:rPr>
        <w:t xml:space="preserve">ηρύσσουν υπέρ της ελευθερίας του Τύπου». </w:t>
      </w:r>
    </w:p>
    <w:p w14:paraId="5FC2F5AC" w14:textId="77777777" w:rsidR="0020643A" w:rsidRDefault="00E84ECF">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5FC2F5AD"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Α</w:t>
      </w:r>
      <w:r w:rsidRPr="003F049E">
        <w:rPr>
          <w:rFonts w:eastAsia="Times New Roman" w:cs="Times New Roman"/>
          <w:szCs w:val="24"/>
        </w:rPr>
        <w:t xml:space="preserve">υτό λέει ο Παντελής </w:t>
      </w:r>
      <w:r>
        <w:rPr>
          <w:rFonts w:eastAsia="Times New Roman" w:cs="Times New Roman"/>
          <w:szCs w:val="24"/>
        </w:rPr>
        <w:t>Μ</w:t>
      </w:r>
      <w:r w:rsidRPr="003F049E">
        <w:rPr>
          <w:rFonts w:eastAsia="Times New Roman" w:cs="Times New Roman"/>
          <w:szCs w:val="24"/>
        </w:rPr>
        <w:t xml:space="preserve">πουκάλας </w:t>
      </w:r>
      <w:r>
        <w:rPr>
          <w:rFonts w:eastAsia="Times New Roman" w:cs="Times New Roman"/>
          <w:szCs w:val="24"/>
        </w:rPr>
        <w:t xml:space="preserve">και </w:t>
      </w:r>
      <w:r w:rsidRPr="003F049E">
        <w:rPr>
          <w:rFonts w:eastAsia="Times New Roman" w:cs="Times New Roman"/>
          <w:szCs w:val="24"/>
        </w:rPr>
        <w:t xml:space="preserve">είναι </w:t>
      </w:r>
      <w:r>
        <w:rPr>
          <w:rFonts w:eastAsia="Times New Roman" w:cs="Times New Roman"/>
          <w:szCs w:val="24"/>
        </w:rPr>
        <w:t>β</w:t>
      </w:r>
      <w:r w:rsidRPr="003F049E">
        <w:rPr>
          <w:rFonts w:eastAsia="Times New Roman" w:cs="Times New Roman"/>
          <w:szCs w:val="24"/>
        </w:rPr>
        <w:t>εβαίως</w:t>
      </w:r>
      <w:r>
        <w:rPr>
          <w:rFonts w:eastAsia="Times New Roman" w:cs="Times New Roman"/>
          <w:szCs w:val="24"/>
        </w:rPr>
        <w:t>,</w:t>
      </w:r>
      <w:r>
        <w:rPr>
          <w:rFonts w:eastAsia="Times New Roman" w:cs="Times New Roman"/>
          <w:szCs w:val="24"/>
        </w:rPr>
        <w:t xml:space="preserve"> </w:t>
      </w:r>
      <w:r w:rsidRPr="003F049E">
        <w:rPr>
          <w:rFonts w:eastAsia="Times New Roman" w:cs="Times New Roman"/>
          <w:szCs w:val="24"/>
        </w:rPr>
        <w:t>αρμοδιότητα των πο</w:t>
      </w:r>
      <w:r w:rsidRPr="003F049E">
        <w:rPr>
          <w:rFonts w:eastAsia="Times New Roman" w:cs="Times New Roman"/>
          <w:szCs w:val="24"/>
        </w:rPr>
        <w:t xml:space="preserve">λιτικών κομμάτων που έχουν επιβάλλει </w:t>
      </w:r>
      <w:r>
        <w:rPr>
          <w:rFonts w:eastAsia="Times New Roman" w:cs="Times New Roman"/>
          <w:szCs w:val="24"/>
        </w:rPr>
        <w:t>τα εμπάργκο</w:t>
      </w:r>
      <w:r>
        <w:rPr>
          <w:rFonts w:eastAsia="Times New Roman" w:cs="Times New Roman"/>
          <w:szCs w:val="24"/>
        </w:rPr>
        <w:t>,</w:t>
      </w:r>
      <w:r>
        <w:rPr>
          <w:rFonts w:eastAsia="Times New Roman" w:cs="Times New Roman"/>
          <w:szCs w:val="24"/>
        </w:rPr>
        <w:t xml:space="preserve"> να ξανασκεφτούν και να αποφασίσουν.</w:t>
      </w:r>
    </w:p>
    <w:p w14:paraId="5FC2F5AE"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Κ</w:t>
      </w:r>
      <w:r w:rsidRPr="003F049E">
        <w:rPr>
          <w:rFonts w:eastAsia="Times New Roman" w:cs="Times New Roman"/>
          <w:szCs w:val="24"/>
        </w:rPr>
        <w:t>υρίες και κύριοι συνάδελφοι</w:t>
      </w:r>
      <w:r>
        <w:rPr>
          <w:rFonts w:eastAsia="Times New Roman" w:cs="Times New Roman"/>
          <w:szCs w:val="24"/>
        </w:rPr>
        <w:t>,</w:t>
      </w:r>
      <w:r w:rsidRPr="003F049E">
        <w:rPr>
          <w:rFonts w:eastAsia="Times New Roman" w:cs="Times New Roman"/>
          <w:szCs w:val="24"/>
        </w:rPr>
        <w:t xml:space="preserve"> εμβρόντητος άκουσα ομιλητές </w:t>
      </w:r>
      <w:r>
        <w:rPr>
          <w:rFonts w:eastAsia="Times New Roman" w:cs="Times New Roman"/>
          <w:szCs w:val="24"/>
        </w:rPr>
        <w:t>της Νέας Δημοκρατίας να καταλογίζ</w:t>
      </w:r>
      <w:r w:rsidRPr="003F049E">
        <w:rPr>
          <w:rFonts w:eastAsia="Times New Roman" w:cs="Times New Roman"/>
          <w:szCs w:val="24"/>
        </w:rPr>
        <w:t>ουν στο</w:t>
      </w:r>
      <w:r>
        <w:rPr>
          <w:rFonts w:eastAsia="Times New Roman" w:cs="Times New Roman"/>
          <w:szCs w:val="24"/>
        </w:rPr>
        <w:t>ν</w:t>
      </w:r>
      <w:r w:rsidRPr="003F049E">
        <w:rPr>
          <w:rFonts w:eastAsia="Times New Roman" w:cs="Times New Roman"/>
          <w:szCs w:val="24"/>
        </w:rPr>
        <w:t xml:space="preserve"> ΣΥΡΙΖΑ ταξική μεροληψίας </w:t>
      </w:r>
      <w:r>
        <w:rPr>
          <w:rFonts w:eastAsia="Times New Roman" w:cs="Times New Roman"/>
          <w:szCs w:val="24"/>
        </w:rPr>
        <w:t>σ</w:t>
      </w:r>
      <w:r w:rsidRPr="003F049E">
        <w:rPr>
          <w:rFonts w:eastAsia="Times New Roman" w:cs="Times New Roman"/>
          <w:szCs w:val="24"/>
        </w:rPr>
        <w:t>την πολιτική του</w:t>
      </w:r>
      <w:r>
        <w:rPr>
          <w:rFonts w:eastAsia="Times New Roman" w:cs="Times New Roman"/>
          <w:szCs w:val="24"/>
        </w:rPr>
        <w:t>, να μας λένε δηλαδή ότι δεν</w:t>
      </w:r>
      <w:r>
        <w:rPr>
          <w:rFonts w:eastAsia="Times New Roman" w:cs="Times New Roman"/>
          <w:szCs w:val="24"/>
        </w:rPr>
        <w:t xml:space="preserve"> </w:t>
      </w:r>
      <w:r w:rsidRPr="003F049E">
        <w:rPr>
          <w:rFonts w:eastAsia="Times New Roman" w:cs="Times New Roman"/>
          <w:szCs w:val="24"/>
        </w:rPr>
        <w:t>πρέπει να υ</w:t>
      </w:r>
      <w:r>
        <w:rPr>
          <w:rFonts w:eastAsia="Times New Roman" w:cs="Times New Roman"/>
          <w:szCs w:val="24"/>
        </w:rPr>
        <w:t>ποστηρίζουμε τα συμφέροντα της μ</w:t>
      </w:r>
      <w:r w:rsidRPr="003F049E">
        <w:rPr>
          <w:rFonts w:eastAsia="Times New Roman" w:cs="Times New Roman"/>
          <w:szCs w:val="24"/>
        </w:rPr>
        <w:t xml:space="preserve">εγάλης πλειοψηφίας </w:t>
      </w:r>
      <w:r>
        <w:rPr>
          <w:rFonts w:eastAsia="Times New Roman" w:cs="Times New Roman"/>
          <w:szCs w:val="24"/>
        </w:rPr>
        <w:t xml:space="preserve">της </w:t>
      </w:r>
      <w:r w:rsidRPr="003F049E">
        <w:rPr>
          <w:rFonts w:eastAsia="Times New Roman" w:cs="Times New Roman"/>
          <w:szCs w:val="24"/>
        </w:rPr>
        <w:t>κοινωνίας</w:t>
      </w:r>
      <w:r>
        <w:rPr>
          <w:rFonts w:eastAsia="Times New Roman" w:cs="Times New Roman"/>
          <w:szCs w:val="24"/>
        </w:rPr>
        <w:t>,</w:t>
      </w:r>
      <w:r w:rsidRPr="003F049E">
        <w:rPr>
          <w:rFonts w:eastAsia="Times New Roman" w:cs="Times New Roman"/>
          <w:szCs w:val="24"/>
        </w:rPr>
        <w:t xml:space="preserve"> τα συμφέροντα των πολιτών</w:t>
      </w:r>
      <w:r>
        <w:rPr>
          <w:rFonts w:eastAsia="Times New Roman" w:cs="Times New Roman"/>
          <w:szCs w:val="24"/>
        </w:rPr>
        <w:t>, να</w:t>
      </w:r>
      <w:r w:rsidRPr="003F049E">
        <w:rPr>
          <w:rFonts w:eastAsia="Times New Roman" w:cs="Times New Roman"/>
          <w:szCs w:val="24"/>
        </w:rPr>
        <w:t xml:space="preserve"> μην ξεχωρίζουμε δηλαδή</w:t>
      </w:r>
      <w:r>
        <w:rPr>
          <w:rFonts w:eastAsia="Times New Roman" w:cs="Times New Roman"/>
          <w:szCs w:val="24"/>
        </w:rPr>
        <w:t>,</w:t>
      </w:r>
      <w:r w:rsidRPr="003F049E">
        <w:rPr>
          <w:rFonts w:eastAsia="Times New Roman" w:cs="Times New Roman"/>
          <w:szCs w:val="24"/>
        </w:rPr>
        <w:t xml:space="preserve"> τον </w:t>
      </w:r>
      <w:r>
        <w:rPr>
          <w:rFonts w:eastAsia="Times New Roman" w:cs="Times New Roman"/>
          <w:szCs w:val="24"/>
        </w:rPr>
        <w:t xml:space="preserve">υπερπλούσιο ολιγάρχη από τον </w:t>
      </w:r>
      <w:r w:rsidRPr="003F049E">
        <w:rPr>
          <w:rFonts w:eastAsia="Times New Roman" w:cs="Times New Roman"/>
          <w:szCs w:val="24"/>
        </w:rPr>
        <w:t>επισφαλώς εργαζόμεν</w:t>
      </w:r>
      <w:r>
        <w:rPr>
          <w:rFonts w:eastAsia="Times New Roman" w:cs="Times New Roman"/>
          <w:szCs w:val="24"/>
        </w:rPr>
        <w:t xml:space="preserve">ο ντελιβερά, να είμαστε και με τον ιδιοκτήτη της </w:t>
      </w:r>
      <w:r>
        <w:rPr>
          <w:rFonts w:eastAsia="Times New Roman" w:cs="Times New Roman"/>
          <w:szCs w:val="24"/>
          <w:lang w:val="en-US"/>
        </w:rPr>
        <w:t>offshore</w:t>
      </w:r>
      <w:r>
        <w:rPr>
          <w:rFonts w:eastAsia="Times New Roman" w:cs="Times New Roman"/>
          <w:szCs w:val="24"/>
        </w:rPr>
        <w:t xml:space="preserve"> και με τον χαμ</w:t>
      </w:r>
      <w:r>
        <w:rPr>
          <w:rFonts w:eastAsia="Times New Roman" w:cs="Times New Roman"/>
          <w:szCs w:val="24"/>
        </w:rPr>
        <w:t xml:space="preserve">ηλοσυνταξιούχο. </w:t>
      </w:r>
    </w:p>
    <w:p w14:paraId="5FC2F5AF"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Πιο βαθιά αντιδραστική θέση έχει να </w:t>
      </w:r>
      <w:r w:rsidRPr="003F049E">
        <w:rPr>
          <w:rFonts w:eastAsia="Times New Roman" w:cs="Times New Roman"/>
          <w:szCs w:val="24"/>
        </w:rPr>
        <w:t xml:space="preserve">ακουστεί </w:t>
      </w:r>
      <w:r>
        <w:rPr>
          <w:rFonts w:eastAsia="Times New Roman" w:cs="Times New Roman"/>
          <w:szCs w:val="24"/>
        </w:rPr>
        <w:t>στη Βουλή από το 1976, από τον μακαρίτη Υπουργό Εργασίας Λάσκαρη, που διακήρυξε ότι δεν υπάρχει πλέον εκμετάλλευση ανθρώπου από άνθρωπο και πως</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δεν θα επιτρέψομεν την πάλη των τάξεων</w:t>
      </w:r>
      <w:r>
        <w:rPr>
          <w:rFonts w:eastAsia="Times New Roman" w:cs="Times New Roman"/>
          <w:szCs w:val="24"/>
        </w:rPr>
        <w:t>»</w:t>
      </w:r>
      <w:r>
        <w:rPr>
          <w:rFonts w:eastAsia="Times New Roman" w:cs="Times New Roman"/>
          <w:szCs w:val="24"/>
        </w:rPr>
        <w:t xml:space="preserve">. Ο Λάσκαρης τότε έγινε καταγέλαστος και οι απόψεις του καταχωνιάστηκαν. </w:t>
      </w:r>
    </w:p>
    <w:p w14:paraId="5FC2F5B0"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Σαράντα δύο χρόνια μετά</w:t>
      </w:r>
      <w:r>
        <w:rPr>
          <w:rFonts w:eastAsia="Times New Roman" w:cs="Times New Roman"/>
          <w:szCs w:val="24"/>
        </w:rPr>
        <w:t>,</w:t>
      </w:r>
      <w:r>
        <w:rPr>
          <w:rFonts w:eastAsia="Times New Roman" w:cs="Times New Roman"/>
          <w:szCs w:val="24"/>
        </w:rPr>
        <w:t xml:space="preserve"> έρχονται </w:t>
      </w:r>
      <w:r>
        <w:rPr>
          <w:rFonts w:eastAsia="Times New Roman" w:cs="Times New Roman"/>
          <w:szCs w:val="24"/>
        </w:rPr>
        <w:t xml:space="preserve">οι </w:t>
      </w:r>
      <w:r>
        <w:rPr>
          <w:rFonts w:eastAsia="Times New Roman" w:cs="Times New Roman"/>
          <w:szCs w:val="24"/>
        </w:rPr>
        <w:t xml:space="preserve">συνάδελφοι της Νέας Δημοκρατίας να τις ανασύρουν </w:t>
      </w:r>
      <w:r w:rsidRPr="003F049E">
        <w:rPr>
          <w:rFonts w:eastAsia="Times New Roman" w:cs="Times New Roman"/>
          <w:szCs w:val="24"/>
        </w:rPr>
        <w:t>από τη χλεύη και να υποστηρίξουν ότι η Ελλάδα δεν έχει τάξεις</w:t>
      </w:r>
      <w:r>
        <w:rPr>
          <w:rFonts w:eastAsia="Times New Roman" w:cs="Times New Roman"/>
          <w:szCs w:val="24"/>
        </w:rPr>
        <w:t>. Τ</w:t>
      </w:r>
      <w:r w:rsidRPr="003F049E">
        <w:rPr>
          <w:rFonts w:eastAsia="Times New Roman" w:cs="Times New Roman"/>
          <w:szCs w:val="24"/>
        </w:rPr>
        <w:t>ην ίδια ώρα</w:t>
      </w:r>
      <w:r>
        <w:rPr>
          <w:rFonts w:eastAsia="Times New Roman" w:cs="Times New Roman"/>
          <w:szCs w:val="24"/>
        </w:rPr>
        <w:t>,</w:t>
      </w:r>
      <w:r w:rsidRPr="003F049E">
        <w:rPr>
          <w:rFonts w:eastAsia="Times New Roman" w:cs="Times New Roman"/>
          <w:szCs w:val="24"/>
        </w:rPr>
        <w:t xml:space="preserve"> </w:t>
      </w:r>
      <w:r>
        <w:rPr>
          <w:rFonts w:eastAsia="Times New Roman" w:cs="Times New Roman"/>
          <w:szCs w:val="24"/>
        </w:rPr>
        <w:t>όμως,</w:t>
      </w:r>
      <w:r w:rsidRPr="003F049E">
        <w:rPr>
          <w:rFonts w:eastAsia="Times New Roman" w:cs="Times New Roman"/>
          <w:szCs w:val="24"/>
        </w:rPr>
        <w:t xml:space="preserve"> μας λένε ότι </w:t>
      </w:r>
      <w:r w:rsidRPr="003F049E">
        <w:rPr>
          <w:rFonts w:eastAsia="Times New Roman" w:cs="Times New Roman"/>
          <w:szCs w:val="24"/>
        </w:rPr>
        <w:t>ο ΣΥΡΙΖΑ χρεοκόπησε τη μεσαία τάξη</w:t>
      </w:r>
      <w:r>
        <w:rPr>
          <w:rFonts w:eastAsia="Times New Roman" w:cs="Times New Roman"/>
          <w:szCs w:val="24"/>
        </w:rPr>
        <w:t>, ά</w:t>
      </w:r>
      <w:r w:rsidRPr="003F049E">
        <w:rPr>
          <w:rFonts w:eastAsia="Times New Roman" w:cs="Times New Roman"/>
          <w:szCs w:val="24"/>
        </w:rPr>
        <w:t xml:space="preserve">ρα παραδέχονται </w:t>
      </w:r>
      <w:r>
        <w:rPr>
          <w:rFonts w:eastAsia="Times New Roman" w:cs="Times New Roman"/>
          <w:szCs w:val="24"/>
        </w:rPr>
        <w:t xml:space="preserve">ότι </w:t>
      </w:r>
      <w:r w:rsidRPr="003F049E">
        <w:rPr>
          <w:rFonts w:eastAsia="Times New Roman" w:cs="Times New Roman"/>
          <w:szCs w:val="24"/>
        </w:rPr>
        <w:t>τουλάχιστον μία τάξη</w:t>
      </w:r>
      <w:r>
        <w:rPr>
          <w:rFonts w:eastAsia="Times New Roman" w:cs="Times New Roman"/>
          <w:szCs w:val="24"/>
        </w:rPr>
        <w:t>, η</w:t>
      </w:r>
      <w:r w:rsidRPr="003F049E">
        <w:rPr>
          <w:rFonts w:eastAsia="Times New Roman" w:cs="Times New Roman"/>
          <w:szCs w:val="24"/>
        </w:rPr>
        <w:t xml:space="preserve"> μεσαία</w:t>
      </w:r>
      <w:r>
        <w:rPr>
          <w:rFonts w:eastAsia="Times New Roman" w:cs="Times New Roman"/>
          <w:szCs w:val="24"/>
        </w:rPr>
        <w:t>,</w:t>
      </w:r>
      <w:r w:rsidRPr="003F049E">
        <w:rPr>
          <w:rFonts w:eastAsia="Times New Roman" w:cs="Times New Roman"/>
          <w:szCs w:val="24"/>
        </w:rPr>
        <w:t xml:space="preserve"> υπάρχει</w:t>
      </w:r>
      <w:r>
        <w:rPr>
          <w:rFonts w:eastAsia="Times New Roman" w:cs="Times New Roman"/>
          <w:szCs w:val="24"/>
        </w:rPr>
        <w:t>. Θα ήταν ενδιαφέρον να μάθουμε π</w:t>
      </w:r>
      <w:r w:rsidRPr="003F049E">
        <w:rPr>
          <w:rFonts w:eastAsia="Times New Roman" w:cs="Times New Roman"/>
          <w:szCs w:val="24"/>
        </w:rPr>
        <w:t>οιες άλλες τάξεις υπάρχουν</w:t>
      </w:r>
      <w:r>
        <w:rPr>
          <w:rFonts w:eastAsia="Times New Roman" w:cs="Times New Roman"/>
          <w:szCs w:val="24"/>
        </w:rPr>
        <w:t>, κύριοι τη</w:t>
      </w:r>
      <w:r w:rsidRPr="003F049E">
        <w:rPr>
          <w:rFonts w:eastAsia="Times New Roman" w:cs="Times New Roman"/>
          <w:szCs w:val="24"/>
        </w:rPr>
        <w:t>ς Νέας Δημοκρατίας</w:t>
      </w:r>
      <w:r>
        <w:rPr>
          <w:rFonts w:eastAsia="Times New Roman" w:cs="Times New Roman"/>
          <w:szCs w:val="24"/>
        </w:rPr>
        <w:t>, γιατί -</w:t>
      </w:r>
      <w:r w:rsidRPr="003F049E">
        <w:rPr>
          <w:rFonts w:eastAsia="Times New Roman" w:cs="Times New Roman"/>
          <w:szCs w:val="24"/>
        </w:rPr>
        <w:t>δεν μπορεί</w:t>
      </w:r>
      <w:r>
        <w:rPr>
          <w:rFonts w:eastAsia="Times New Roman" w:cs="Times New Roman"/>
          <w:szCs w:val="24"/>
        </w:rPr>
        <w:t xml:space="preserve">- </w:t>
      </w:r>
      <w:r w:rsidRPr="003F049E">
        <w:rPr>
          <w:rFonts w:eastAsia="Times New Roman" w:cs="Times New Roman"/>
          <w:szCs w:val="24"/>
        </w:rPr>
        <w:t>κάτι θα υπάρχει πάνω από τη μεσαία τάξη και κάτι κά</w:t>
      </w:r>
      <w:r w:rsidRPr="003F049E">
        <w:rPr>
          <w:rFonts w:eastAsia="Times New Roman" w:cs="Times New Roman"/>
          <w:szCs w:val="24"/>
        </w:rPr>
        <w:t>τω από αυτήν</w:t>
      </w:r>
      <w:r>
        <w:rPr>
          <w:rFonts w:eastAsia="Times New Roman" w:cs="Times New Roman"/>
          <w:szCs w:val="24"/>
        </w:rPr>
        <w:t>, έ</w:t>
      </w:r>
      <w:r w:rsidRPr="003F049E">
        <w:rPr>
          <w:rFonts w:eastAsia="Times New Roman" w:cs="Times New Roman"/>
          <w:szCs w:val="24"/>
        </w:rPr>
        <w:t>τσι δεν είναι</w:t>
      </w:r>
      <w:r>
        <w:rPr>
          <w:rFonts w:eastAsia="Times New Roman" w:cs="Times New Roman"/>
          <w:szCs w:val="24"/>
        </w:rPr>
        <w:t>;</w:t>
      </w:r>
    </w:p>
    <w:p w14:paraId="5FC2F5B1"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Είναι ενδιαφέρουσα η προσπάθεια κάποιων εκπροσώπων τ</w:t>
      </w:r>
      <w:r w:rsidRPr="003F049E">
        <w:rPr>
          <w:rFonts w:eastAsia="Times New Roman" w:cs="Times New Roman"/>
          <w:szCs w:val="24"/>
        </w:rPr>
        <w:t xml:space="preserve">ης </w:t>
      </w:r>
      <w:r>
        <w:rPr>
          <w:rFonts w:eastAsia="Times New Roman" w:cs="Times New Roman"/>
          <w:szCs w:val="24"/>
        </w:rPr>
        <w:t>Δ</w:t>
      </w:r>
      <w:r w:rsidRPr="003F049E">
        <w:rPr>
          <w:rFonts w:eastAsia="Times New Roman" w:cs="Times New Roman"/>
          <w:szCs w:val="24"/>
        </w:rPr>
        <w:t xml:space="preserve">εξιάς να δικαιώσουν πρόωρα το όραμά μας για την </w:t>
      </w:r>
      <w:r>
        <w:rPr>
          <w:rFonts w:eastAsia="Times New Roman" w:cs="Times New Roman"/>
          <w:szCs w:val="24"/>
        </w:rPr>
        <w:t>«</w:t>
      </w:r>
      <w:r w:rsidRPr="003F049E">
        <w:rPr>
          <w:rFonts w:eastAsia="Times New Roman" w:cs="Times New Roman"/>
          <w:szCs w:val="24"/>
        </w:rPr>
        <w:t>ταξική κοινωνία</w:t>
      </w:r>
      <w:r>
        <w:rPr>
          <w:rFonts w:eastAsia="Times New Roman" w:cs="Times New Roman"/>
          <w:szCs w:val="24"/>
        </w:rPr>
        <w:t>»</w:t>
      </w:r>
      <w:r w:rsidRPr="003F049E">
        <w:rPr>
          <w:rFonts w:eastAsia="Times New Roman" w:cs="Times New Roman"/>
          <w:szCs w:val="24"/>
        </w:rPr>
        <w:t xml:space="preserve"> και μάλιστα</w:t>
      </w:r>
      <w:r>
        <w:rPr>
          <w:rFonts w:eastAsia="Times New Roman" w:cs="Times New Roman"/>
          <w:szCs w:val="24"/>
        </w:rPr>
        <w:t>,</w:t>
      </w:r>
      <w:r w:rsidRPr="003F049E">
        <w:rPr>
          <w:rFonts w:eastAsia="Times New Roman" w:cs="Times New Roman"/>
          <w:szCs w:val="24"/>
        </w:rPr>
        <w:t xml:space="preserve"> εντός του καπιταλισμού</w:t>
      </w:r>
      <w:r>
        <w:rPr>
          <w:rFonts w:eastAsia="Times New Roman" w:cs="Times New Roman"/>
          <w:szCs w:val="24"/>
        </w:rPr>
        <w:t>.</w:t>
      </w:r>
      <w:r w:rsidRPr="003F049E">
        <w:rPr>
          <w:rFonts w:eastAsia="Times New Roman" w:cs="Times New Roman"/>
          <w:szCs w:val="24"/>
        </w:rPr>
        <w:t xml:space="preserve"> Είναι και αυτή μία απόδειξη της ιδεολογικής ισχύος της </w:t>
      </w:r>
      <w:r>
        <w:rPr>
          <w:rFonts w:eastAsia="Times New Roman" w:cs="Times New Roman"/>
          <w:szCs w:val="24"/>
        </w:rPr>
        <w:t>Α</w:t>
      </w:r>
      <w:r w:rsidRPr="003F049E">
        <w:rPr>
          <w:rFonts w:eastAsia="Times New Roman" w:cs="Times New Roman"/>
          <w:szCs w:val="24"/>
        </w:rPr>
        <w:t>ριστεράς</w:t>
      </w:r>
      <w:r>
        <w:rPr>
          <w:rFonts w:eastAsia="Times New Roman" w:cs="Times New Roman"/>
          <w:szCs w:val="24"/>
        </w:rPr>
        <w:t>,</w:t>
      </w:r>
      <w:r w:rsidRPr="003F049E">
        <w:rPr>
          <w:rFonts w:eastAsia="Times New Roman" w:cs="Times New Roman"/>
          <w:szCs w:val="24"/>
        </w:rPr>
        <w:t xml:space="preserve"> π</w:t>
      </w:r>
      <w:r w:rsidRPr="003F049E">
        <w:rPr>
          <w:rFonts w:eastAsia="Times New Roman" w:cs="Times New Roman"/>
          <w:szCs w:val="24"/>
        </w:rPr>
        <w:t xml:space="preserve">ου δείχνει πόσο μάταιη είναι </w:t>
      </w:r>
      <w:r>
        <w:rPr>
          <w:rFonts w:eastAsia="Times New Roman" w:cs="Times New Roman"/>
          <w:szCs w:val="24"/>
        </w:rPr>
        <w:t xml:space="preserve">η </w:t>
      </w:r>
      <w:r w:rsidRPr="003F049E">
        <w:rPr>
          <w:rFonts w:eastAsia="Times New Roman" w:cs="Times New Roman"/>
          <w:szCs w:val="24"/>
        </w:rPr>
        <w:t>επιδ</w:t>
      </w:r>
      <w:r>
        <w:rPr>
          <w:rFonts w:eastAsia="Times New Roman" w:cs="Times New Roman"/>
          <w:szCs w:val="24"/>
        </w:rPr>
        <w:t xml:space="preserve">ίωξη </w:t>
      </w:r>
      <w:r w:rsidRPr="003F049E">
        <w:rPr>
          <w:rFonts w:eastAsia="Times New Roman" w:cs="Times New Roman"/>
          <w:szCs w:val="24"/>
        </w:rPr>
        <w:t xml:space="preserve">της Νέας Δημοκρατίας να </w:t>
      </w:r>
      <w:r w:rsidRPr="003F049E">
        <w:rPr>
          <w:rFonts w:eastAsia="Times New Roman" w:cs="Times New Roman"/>
          <w:szCs w:val="24"/>
        </w:rPr>
        <w:lastRenderedPageBreak/>
        <w:t xml:space="preserve">ξεμπερδέψουν </w:t>
      </w:r>
      <w:r>
        <w:rPr>
          <w:rFonts w:eastAsia="Times New Roman" w:cs="Times New Roman"/>
          <w:szCs w:val="24"/>
        </w:rPr>
        <w:t>με</w:t>
      </w:r>
      <w:r w:rsidRPr="003F049E">
        <w:rPr>
          <w:rFonts w:eastAsia="Times New Roman" w:cs="Times New Roman"/>
          <w:szCs w:val="24"/>
        </w:rPr>
        <w:t xml:space="preserve"> την </w:t>
      </w:r>
      <w:r>
        <w:rPr>
          <w:rFonts w:eastAsia="Times New Roman" w:cs="Times New Roman"/>
          <w:szCs w:val="24"/>
        </w:rPr>
        <w:t>Α</w:t>
      </w:r>
      <w:r w:rsidRPr="003F049E">
        <w:rPr>
          <w:rFonts w:eastAsia="Times New Roman" w:cs="Times New Roman"/>
          <w:szCs w:val="24"/>
        </w:rPr>
        <w:t>ριστερά</w:t>
      </w:r>
      <w:r>
        <w:rPr>
          <w:rFonts w:eastAsia="Times New Roman" w:cs="Times New Roman"/>
          <w:szCs w:val="24"/>
        </w:rPr>
        <w:t>,</w:t>
      </w:r>
      <w:r w:rsidRPr="003F049E">
        <w:rPr>
          <w:rFonts w:eastAsia="Times New Roman" w:cs="Times New Roman"/>
          <w:szCs w:val="24"/>
        </w:rPr>
        <w:t xml:space="preserve"> όχι ως εκλογικό μέγεθος</w:t>
      </w:r>
      <w:r>
        <w:rPr>
          <w:rFonts w:eastAsia="Times New Roman" w:cs="Times New Roman"/>
          <w:szCs w:val="24"/>
        </w:rPr>
        <w:t>,</w:t>
      </w:r>
      <w:r w:rsidRPr="003F049E">
        <w:rPr>
          <w:rFonts w:eastAsia="Times New Roman" w:cs="Times New Roman"/>
          <w:szCs w:val="24"/>
        </w:rPr>
        <w:t xml:space="preserve"> αλλά ως σύστημα ιδεών και αξιών</w:t>
      </w:r>
      <w:r>
        <w:rPr>
          <w:rFonts w:eastAsia="Times New Roman" w:cs="Times New Roman"/>
          <w:szCs w:val="24"/>
        </w:rPr>
        <w:t>.</w:t>
      </w:r>
      <w:r w:rsidRPr="003F049E">
        <w:rPr>
          <w:rFonts w:eastAsia="Times New Roman" w:cs="Times New Roman"/>
          <w:szCs w:val="24"/>
        </w:rPr>
        <w:t xml:space="preserve"> Γιατί αυτό διακήρυξε ο </w:t>
      </w:r>
      <w:r>
        <w:rPr>
          <w:rFonts w:eastAsia="Times New Roman" w:cs="Times New Roman"/>
          <w:szCs w:val="24"/>
        </w:rPr>
        <w:t>Α</w:t>
      </w:r>
      <w:r w:rsidRPr="003F049E">
        <w:rPr>
          <w:rFonts w:eastAsia="Times New Roman" w:cs="Times New Roman"/>
          <w:szCs w:val="24"/>
        </w:rPr>
        <w:t>ρχηγός της Νέας Δημοκρατίας στο</w:t>
      </w:r>
      <w:r>
        <w:rPr>
          <w:rFonts w:eastAsia="Times New Roman" w:cs="Times New Roman"/>
          <w:szCs w:val="24"/>
        </w:rPr>
        <w:t xml:space="preserve"> πρόσφατο </w:t>
      </w:r>
      <w:r>
        <w:rPr>
          <w:rFonts w:eastAsia="Times New Roman" w:cs="Times New Roman"/>
          <w:szCs w:val="24"/>
        </w:rPr>
        <w:t>σ</w:t>
      </w:r>
      <w:r w:rsidRPr="003F049E">
        <w:rPr>
          <w:rFonts w:eastAsia="Times New Roman" w:cs="Times New Roman"/>
          <w:szCs w:val="24"/>
        </w:rPr>
        <w:t>υνέδριο</w:t>
      </w:r>
      <w:r>
        <w:rPr>
          <w:rFonts w:eastAsia="Times New Roman" w:cs="Times New Roman"/>
          <w:szCs w:val="24"/>
        </w:rPr>
        <w:t>,</w:t>
      </w:r>
      <w:r>
        <w:rPr>
          <w:rFonts w:eastAsia="Times New Roman" w:cs="Times New Roman"/>
          <w:szCs w:val="24"/>
        </w:rPr>
        <w:t xml:space="preserve"> σε έναν βαθιά διχ</w:t>
      </w:r>
      <w:r w:rsidRPr="003F049E">
        <w:rPr>
          <w:rFonts w:eastAsia="Times New Roman" w:cs="Times New Roman"/>
          <w:szCs w:val="24"/>
        </w:rPr>
        <w:t>αστικό και α</w:t>
      </w:r>
      <w:r w:rsidRPr="003F049E">
        <w:rPr>
          <w:rFonts w:eastAsia="Times New Roman" w:cs="Times New Roman"/>
          <w:szCs w:val="24"/>
        </w:rPr>
        <w:t>νιστόρητο ρόλο</w:t>
      </w:r>
      <w:r>
        <w:rPr>
          <w:rFonts w:eastAsia="Times New Roman" w:cs="Times New Roman"/>
          <w:szCs w:val="24"/>
        </w:rPr>
        <w:t>.</w:t>
      </w:r>
    </w:p>
    <w:p w14:paraId="5FC2F5B2"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Α</w:t>
      </w:r>
      <w:r>
        <w:rPr>
          <w:rFonts w:eastAsia="Times New Roman" w:cs="Times New Roman"/>
          <w:szCs w:val="24"/>
        </w:rPr>
        <w:t>υτό είπε προ ολίγων ημερών και ο κ. Β</w:t>
      </w:r>
      <w:r w:rsidRPr="003F049E">
        <w:rPr>
          <w:rFonts w:eastAsia="Times New Roman" w:cs="Times New Roman"/>
          <w:szCs w:val="24"/>
        </w:rPr>
        <w:t xml:space="preserve">ορίδης με πιο </w:t>
      </w:r>
      <w:r>
        <w:rPr>
          <w:rFonts w:eastAsia="Times New Roman" w:cs="Times New Roman"/>
          <w:szCs w:val="24"/>
        </w:rPr>
        <w:t>άτσαλο</w:t>
      </w:r>
      <w:r w:rsidRPr="003F049E">
        <w:rPr>
          <w:rFonts w:eastAsia="Times New Roman" w:cs="Times New Roman"/>
          <w:szCs w:val="24"/>
        </w:rPr>
        <w:t xml:space="preserve"> τρόπο</w:t>
      </w:r>
      <w:r>
        <w:rPr>
          <w:rFonts w:eastAsia="Times New Roman" w:cs="Times New Roman"/>
          <w:szCs w:val="24"/>
        </w:rPr>
        <w:t>,</w:t>
      </w:r>
      <w:r w:rsidRPr="003F049E">
        <w:rPr>
          <w:rFonts w:eastAsia="Times New Roman" w:cs="Times New Roman"/>
          <w:szCs w:val="24"/>
        </w:rPr>
        <w:t xml:space="preserve"> ζητώντας να παρέμβετε στους μηχανισμούς του κράτους</w:t>
      </w:r>
      <w:r>
        <w:rPr>
          <w:rFonts w:eastAsia="Times New Roman" w:cs="Times New Roman"/>
          <w:szCs w:val="24"/>
        </w:rPr>
        <w:t>, για να μην υπάρξει ξανά δια</w:t>
      </w:r>
      <w:r w:rsidRPr="003F049E">
        <w:rPr>
          <w:rFonts w:eastAsia="Times New Roman" w:cs="Times New Roman"/>
          <w:szCs w:val="24"/>
        </w:rPr>
        <w:t xml:space="preserve">κυβέρνηση της </w:t>
      </w:r>
      <w:r>
        <w:rPr>
          <w:rFonts w:eastAsia="Times New Roman" w:cs="Times New Roman"/>
          <w:szCs w:val="24"/>
        </w:rPr>
        <w:t>Α</w:t>
      </w:r>
      <w:r w:rsidRPr="003F049E">
        <w:rPr>
          <w:rFonts w:eastAsia="Times New Roman" w:cs="Times New Roman"/>
          <w:szCs w:val="24"/>
        </w:rPr>
        <w:t>ριστεράς</w:t>
      </w:r>
      <w:r>
        <w:rPr>
          <w:rFonts w:eastAsia="Times New Roman" w:cs="Times New Roman"/>
          <w:szCs w:val="24"/>
        </w:rPr>
        <w:t>.</w:t>
      </w:r>
      <w:r w:rsidRPr="003F049E">
        <w:rPr>
          <w:rFonts w:eastAsia="Times New Roman" w:cs="Times New Roman"/>
          <w:szCs w:val="24"/>
        </w:rPr>
        <w:t xml:space="preserve"> Πόσο απέχει </w:t>
      </w:r>
      <w:r>
        <w:rPr>
          <w:rFonts w:eastAsia="Times New Roman" w:cs="Times New Roman"/>
          <w:szCs w:val="24"/>
        </w:rPr>
        <w:t xml:space="preserve">αυτό </w:t>
      </w:r>
      <w:r w:rsidRPr="003F049E">
        <w:rPr>
          <w:rFonts w:eastAsia="Times New Roman" w:cs="Times New Roman"/>
          <w:szCs w:val="24"/>
        </w:rPr>
        <w:t xml:space="preserve">από τη χούντα και τον </w:t>
      </w:r>
      <w:r>
        <w:rPr>
          <w:rFonts w:eastAsia="Times New Roman" w:cs="Times New Roman"/>
          <w:szCs w:val="24"/>
        </w:rPr>
        <w:t>Ε</w:t>
      </w:r>
      <w:r w:rsidRPr="003F049E">
        <w:rPr>
          <w:rFonts w:eastAsia="Times New Roman" w:cs="Times New Roman"/>
          <w:szCs w:val="24"/>
        </w:rPr>
        <w:t>μφύλιο όλεμο</w:t>
      </w:r>
      <w:r>
        <w:rPr>
          <w:rFonts w:eastAsia="Times New Roman" w:cs="Times New Roman"/>
          <w:szCs w:val="24"/>
        </w:rPr>
        <w:t>, κύριε Β</w:t>
      </w:r>
      <w:r w:rsidRPr="003F049E">
        <w:rPr>
          <w:rFonts w:eastAsia="Times New Roman" w:cs="Times New Roman"/>
          <w:szCs w:val="24"/>
        </w:rPr>
        <w:t>ορίδη</w:t>
      </w:r>
      <w:r>
        <w:rPr>
          <w:rFonts w:eastAsia="Times New Roman" w:cs="Times New Roman"/>
          <w:szCs w:val="24"/>
        </w:rPr>
        <w:t>;</w:t>
      </w:r>
    </w:p>
    <w:p w14:paraId="5FC2F5B3"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w:t>
      </w:r>
      <w:r w:rsidRPr="00D761C6">
        <w:rPr>
          <w:rFonts w:eastAsia="Times New Roman" w:cs="Times New Roman"/>
          <w:b/>
          <w:szCs w:val="24"/>
        </w:rPr>
        <w:t>ΒΟΡΙΔΗΣ:</w:t>
      </w:r>
      <w:r>
        <w:rPr>
          <w:rFonts w:eastAsia="Times New Roman" w:cs="Times New Roman"/>
          <w:szCs w:val="24"/>
        </w:rPr>
        <w:t xml:space="preserve"> Πολύ.</w:t>
      </w:r>
    </w:p>
    <w:p w14:paraId="5FC2F5B4"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ΝΙΚΟΛΑΟΣ ΦΙΛΗΣ</w:t>
      </w:r>
      <w:r w:rsidRPr="00315A9D">
        <w:rPr>
          <w:rFonts w:eastAsia="Times New Roman" w:cs="Times New Roman"/>
          <w:b/>
          <w:szCs w:val="24"/>
        </w:rPr>
        <w:t>:</w:t>
      </w:r>
      <w:r w:rsidRPr="00315A9D">
        <w:rPr>
          <w:rFonts w:eastAsia="Times New Roman" w:cs="Times New Roman"/>
          <w:szCs w:val="24"/>
        </w:rPr>
        <w:t xml:space="preserve"> </w:t>
      </w:r>
      <w:r>
        <w:rPr>
          <w:rFonts w:eastAsia="Times New Roman" w:cs="Times New Roman"/>
          <w:szCs w:val="24"/>
        </w:rPr>
        <w:t>Ευχαριστώ</w:t>
      </w:r>
      <w:r>
        <w:rPr>
          <w:rFonts w:eastAsia="Times New Roman" w:cs="Times New Roman"/>
          <w:szCs w:val="24"/>
        </w:rPr>
        <w:t>,</w:t>
      </w:r>
      <w:r>
        <w:rPr>
          <w:rFonts w:eastAsia="Times New Roman" w:cs="Times New Roman"/>
          <w:szCs w:val="24"/>
        </w:rPr>
        <w:t xml:space="preserve"> που το παραδέχεστε.</w:t>
      </w:r>
    </w:p>
    <w:p w14:paraId="5FC2F5B5"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w:t>
      </w:r>
      <w:r w:rsidRPr="00D761C6">
        <w:rPr>
          <w:rFonts w:eastAsia="Times New Roman" w:cs="Times New Roman"/>
          <w:b/>
          <w:szCs w:val="24"/>
        </w:rPr>
        <w:t>ΒΟΡΙΔΗΣ:</w:t>
      </w:r>
      <w:r>
        <w:rPr>
          <w:rFonts w:eastAsia="Times New Roman" w:cs="Times New Roman"/>
          <w:szCs w:val="24"/>
        </w:rPr>
        <w:t xml:space="preserve"> Είπα ότι απέχει πολύ.</w:t>
      </w:r>
    </w:p>
    <w:p w14:paraId="5FC2F5B6"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ΝΙΚΟΛΑΟΣ ΦΙΛΗΣ</w:t>
      </w:r>
      <w:r w:rsidRPr="00315A9D">
        <w:rPr>
          <w:rFonts w:eastAsia="Times New Roman" w:cs="Times New Roman"/>
          <w:b/>
          <w:szCs w:val="24"/>
        </w:rPr>
        <w:t>:</w:t>
      </w:r>
      <w:r w:rsidRPr="00315A9D">
        <w:rPr>
          <w:rFonts w:eastAsia="Times New Roman" w:cs="Times New Roman"/>
          <w:szCs w:val="24"/>
        </w:rPr>
        <w:t xml:space="preserve"> </w:t>
      </w:r>
      <w:r>
        <w:rPr>
          <w:rFonts w:eastAsia="Times New Roman" w:cs="Times New Roman"/>
          <w:szCs w:val="24"/>
        </w:rPr>
        <w:t xml:space="preserve">Είναι </w:t>
      </w:r>
      <w:r w:rsidRPr="003F049E">
        <w:rPr>
          <w:rFonts w:eastAsia="Times New Roman" w:cs="Times New Roman"/>
          <w:szCs w:val="24"/>
        </w:rPr>
        <w:t xml:space="preserve">πιο κομψός στη διατύπωση του </w:t>
      </w:r>
      <w:r>
        <w:rPr>
          <w:rFonts w:eastAsia="Times New Roman" w:cs="Times New Roman"/>
          <w:szCs w:val="24"/>
        </w:rPr>
        <w:t>ο κ.</w:t>
      </w:r>
      <w:r w:rsidRPr="003F049E">
        <w:rPr>
          <w:rFonts w:eastAsia="Times New Roman" w:cs="Times New Roman"/>
          <w:szCs w:val="24"/>
        </w:rPr>
        <w:t xml:space="preserve"> Βενιζέλος και η κ</w:t>
      </w:r>
      <w:r>
        <w:rPr>
          <w:rFonts w:eastAsia="Times New Roman" w:cs="Times New Roman"/>
          <w:szCs w:val="24"/>
        </w:rPr>
        <w:t>.</w:t>
      </w:r>
      <w:r w:rsidRPr="003F049E">
        <w:rPr>
          <w:rFonts w:eastAsia="Times New Roman" w:cs="Times New Roman"/>
          <w:szCs w:val="24"/>
        </w:rPr>
        <w:t xml:space="preserve"> Γεννηματά</w:t>
      </w:r>
      <w:r>
        <w:rPr>
          <w:rFonts w:eastAsia="Times New Roman" w:cs="Times New Roman"/>
          <w:szCs w:val="24"/>
        </w:rPr>
        <w:t xml:space="preserve"> όταν λένε, σε πλήρη απόκλιση από την πολιτική των Ε</w:t>
      </w:r>
      <w:r w:rsidRPr="003F049E">
        <w:rPr>
          <w:rFonts w:eastAsia="Times New Roman" w:cs="Times New Roman"/>
          <w:szCs w:val="24"/>
        </w:rPr>
        <w:t xml:space="preserve">υρωπαίων </w:t>
      </w:r>
      <w:r>
        <w:rPr>
          <w:rFonts w:eastAsia="Times New Roman" w:cs="Times New Roman"/>
          <w:szCs w:val="24"/>
        </w:rPr>
        <w:t xml:space="preserve">σοσιαλιστών, </w:t>
      </w:r>
      <w:r w:rsidRPr="003F049E">
        <w:rPr>
          <w:rFonts w:eastAsia="Times New Roman" w:cs="Times New Roman"/>
          <w:szCs w:val="24"/>
        </w:rPr>
        <w:t>ότι εργάζονται γι</w:t>
      </w:r>
      <w:r>
        <w:rPr>
          <w:rFonts w:eastAsia="Times New Roman" w:cs="Times New Roman"/>
          <w:szCs w:val="24"/>
        </w:rPr>
        <w:t>α τη στρατηγική ήττα τ</w:t>
      </w:r>
      <w:r w:rsidRPr="003F049E">
        <w:rPr>
          <w:rFonts w:eastAsia="Times New Roman" w:cs="Times New Roman"/>
          <w:szCs w:val="24"/>
        </w:rPr>
        <w:t>ου ΣΥΡΙΖΑ</w:t>
      </w:r>
      <w:r>
        <w:rPr>
          <w:rFonts w:eastAsia="Times New Roman" w:cs="Times New Roman"/>
          <w:szCs w:val="24"/>
        </w:rPr>
        <w:t xml:space="preserve">. </w:t>
      </w:r>
    </w:p>
    <w:p w14:paraId="5FC2F5B7"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Τ</w:t>
      </w:r>
      <w:r w:rsidRPr="003F049E">
        <w:rPr>
          <w:rFonts w:eastAsia="Times New Roman" w:cs="Times New Roman"/>
          <w:szCs w:val="24"/>
        </w:rPr>
        <w:t>ι δηλώνουν όλα αυτά</w:t>
      </w:r>
      <w:r>
        <w:rPr>
          <w:rFonts w:eastAsia="Times New Roman" w:cs="Times New Roman"/>
          <w:szCs w:val="24"/>
        </w:rPr>
        <w:t xml:space="preserve"> </w:t>
      </w:r>
      <w:r w:rsidRPr="003F049E">
        <w:rPr>
          <w:rFonts w:eastAsia="Times New Roman" w:cs="Times New Roman"/>
          <w:szCs w:val="24"/>
        </w:rPr>
        <w:t>τα περί ταξικότητα</w:t>
      </w:r>
      <w:r>
        <w:rPr>
          <w:rFonts w:eastAsia="Times New Roman" w:cs="Times New Roman"/>
          <w:szCs w:val="24"/>
        </w:rPr>
        <w:t>ς</w:t>
      </w:r>
      <w:r w:rsidRPr="003F049E">
        <w:rPr>
          <w:rFonts w:eastAsia="Times New Roman" w:cs="Times New Roman"/>
          <w:szCs w:val="24"/>
        </w:rPr>
        <w:t xml:space="preserve"> στην πολιτική του ΣΥΡΙΖΑ</w:t>
      </w:r>
      <w:r>
        <w:rPr>
          <w:rFonts w:eastAsia="Times New Roman" w:cs="Times New Roman"/>
          <w:szCs w:val="24"/>
        </w:rPr>
        <w:t xml:space="preserve">, κύριοι της </w:t>
      </w:r>
      <w:r w:rsidRPr="003F049E">
        <w:rPr>
          <w:rFonts w:eastAsia="Times New Roman" w:cs="Times New Roman"/>
          <w:szCs w:val="24"/>
        </w:rPr>
        <w:t>Νέας Δημοκρατίας</w:t>
      </w:r>
      <w:r>
        <w:rPr>
          <w:rFonts w:eastAsia="Times New Roman" w:cs="Times New Roman"/>
          <w:szCs w:val="24"/>
        </w:rPr>
        <w:t>; Τ</w:t>
      </w:r>
      <w:r w:rsidRPr="003F049E">
        <w:rPr>
          <w:rFonts w:eastAsia="Times New Roman" w:cs="Times New Roman"/>
          <w:szCs w:val="24"/>
        </w:rPr>
        <w:t xml:space="preserve">ι </w:t>
      </w:r>
      <w:r>
        <w:rPr>
          <w:rFonts w:eastAsia="Times New Roman" w:cs="Times New Roman"/>
          <w:szCs w:val="24"/>
        </w:rPr>
        <w:t>άλλο</w:t>
      </w:r>
      <w:r>
        <w:rPr>
          <w:rFonts w:eastAsia="Times New Roman" w:cs="Times New Roman"/>
          <w:szCs w:val="24"/>
        </w:rPr>
        <w:t>,</w:t>
      </w:r>
      <w:r>
        <w:rPr>
          <w:rFonts w:eastAsia="Times New Roman" w:cs="Times New Roman"/>
          <w:szCs w:val="24"/>
        </w:rPr>
        <w:t xml:space="preserve"> από το </w:t>
      </w:r>
      <w:r w:rsidRPr="003F049E">
        <w:rPr>
          <w:rFonts w:eastAsia="Times New Roman" w:cs="Times New Roman"/>
          <w:szCs w:val="24"/>
        </w:rPr>
        <w:t>γε</w:t>
      </w:r>
      <w:r w:rsidRPr="003F049E">
        <w:rPr>
          <w:rFonts w:eastAsia="Times New Roman" w:cs="Times New Roman"/>
          <w:szCs w:val="24"/>
        </w:rPr>
        <w:lastRenderedPageBreak/>
        <w:t>γονός ότι επιχειρείτ</w:t>
      </w:r>
      <w:r>
        <w:rPr>
          <w:rFonts w:eastAsia="Times New Roman" w:cs="Times New Roman"/>
          <w:szCs w:val="24"/>
        </w:rPr>
        <w:t>ε</w:t>
      </w:r>
      <w:r w:rsidRPr="003F049E">
        <w:rPr>
          <w:rFonts w:eastAsia="Times New Roman" w:cs="Times New Roman"/>
          <w:szCs w:val="24"/>
        </w:rPr>
        <w:t xml:space="preserve"> να αποκρύψετε τη δική σας ταξική μεροληψία υπέρ της ολιγαρχίας του πλούτου</w:t>
      </w:r>
      <w:r>
        <w:rPr>
          <w:rFonts w:eastAsia="Times New Roman" w:cs="Times New Roman"/>
          <w:szCs w:val="24"/>
        </w:rPr>
        <w:t>. Η</w:t>
      </w:r>
      <w:r w:rsidRPr="003F049E">
        <w:rPr>
          <w:rFonts w:eastAsia="Times New Roman" w:cs="Times New Roman"/>
          <w:szCs w:val="24"/>
        </w:rPr>
        <w:t xml:space="preserve"> κατάργηση των τάξεων </w:t>
      </w:r>
      <w:r>
        <w:rPr>
          <w:rFonts w:eastAsia="Times New Roman" w:cs="Times New Roman"/>
          <w:szCs w:val="24"/>
        </w:rPr>
        <w:t xml:space="preserve">δεν </w:t>
      </w:r>
      <w:r w:rsidRPr="003F049E">
        <w:rPr>
          <w:rFonts w:eastAsia="Times New Roman" w:cs="Times New Roman"/>
          <w:szCs w:val="24"/>
        </w:rPr>
        <w:t>είναι τίποτε άλλο</w:t>
      </w:r>
      <w:r>
        <w:rPr>
          <w:rFonts w:eastAsia="Times New Roman" w:cs="Times New Roman"/>
          <w:szCs w:val="24"/>
        </w:rPr>
        <w:t>,</w:t>
      </w:r>
      <w:r>
        <w:rPr>
          <w:rFonts w:eastAsia="Times New Roman" w:cs="Times New Roman"/>
          <w:szCs w:val="24"/>
        </w:rPr>
        <w:t xml:space="preserve"> </w:t>
      </w:r>
      <w:r w:rsidRPr="003F049E">
        <w:rPr>
          <w:rFonts w:eastAsia="Times New Roman" w:cs="Times New Roman"/>
          <w:szCs w:val="24"/>
        </w:rPr>
        <w:t>από παραπέτασμα καπνού για να κρυφτεί η ταξική εξαγρ</w:t>
      </w:r>
      <w:r>
        <w:rPr>
          <w:rFonts w:eastAsia="Times New Roman" w:cs="Times New Roman"/>
          <w:szCs w:val="24"/>
        </w:rPr>
        <w:t>ίωση και εξα</w:t>
      </w:r>
      <w:r w:rsidRPr="003F049E">
        <w:rPr>
          <w:rFonts w:eastAsia="Times New Roman" w:cs="Times New Roman"/>
          <w:szCs w:val="24"/>
        </w:rPr>
        <w:t>χρείωση του κεφαλαίου εις βάρος του κόσμου της εργασίας</w:t>
      </w:r>
      <w:r>
        <w:rPr>
          <w:rFonts w:eastAsia="Times New Roman" w:cs="Times New Roman"/>
          <w:szCs w:val="24"/>
        </w:rPr>
        <w:t>,</w:t>
      </w:r>
      <w:r w:rsidRPr="003F049E">
        <w:rPr>
          <w:rFonts w:eastAsia="Times New Roman" w:cs="Times New Roman"/>
          <w:szCs w:val="24"/>
        </w:rPr>
        <w:t xml:space="preserve"> όπως αυτή ξε</w:t>
      </w:r>
      <w:r w:rsidRPr="003F049E">
        <w:rPr>
          <w:rFonts w:eastAsia="Times New Roman" w:cs="Times New Roman"/>
          <w:szCs w:val="24"/>
        </w:rPr>
        <w:t>διπλώθηκε από το 2010 και μετά</w:t>
      </w:r>
      <w:r>
        <w:rPr>
          <w:rFonts w:eastAsia="Times New Roman" w:cs="Times New Roman"/>
          <w:szCs w:val="24"/>
        </w:rPr>
        <w:t xml:space="preserve">. </w:t>
      </w:r>
    </w:p>
    <w:p w14:paraId="5FC2F5B8"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Κο</w:t>
      </w:r>
      <w:r w:rsidRPr="003F049E">
        <w:rPr>
          <w:rFonts w:eastAsia="Times New Roman" w:cs="Times New Roman"/>
          <w:szCs w:val="24"/>
        </w:rPr>
        <w:t>ρυφαία</w:t>
      </w:r>
      <w:r>
        <w:rPr>
          <w:rFonts w:eastAsia="Times New Roman" w:cs="Times New Roman"/>
          <w:szCs w:val="24"/>
        </w:rPr>
        <w:t xml:space="preserve"> σ</w:t>
      </w:r>
      <w:r w:rsidRPr="003F049E">
        <w:rPr>
          <w:rFonts w:eastAsia="Times New Roman" w:cs="Times New Roman"/>
          <w:szCs w:val="24"/>
        </w:rPr>
        <w:t>τι</w:t>
      </w:r>
      <w:r>
        <w:rPr>
          <w:rFonts w:eastAsia="Times New Roman" w:cs="Times New Roman"/>
          <w:szCs w:val="24"/>
        </w:rPr>
        <w:t>γμή</w:t>
      </w:r>
      <w:r w:rsidRPr="003F049E">
        <w:rPr>
          <w:rFonts w:eastAsia="Times New Roman" w:cs="Times New Roman"/>
          <w:szCs w:val="24"/>
        </w:rPr>
        <w:t xml:space="preserve"> αυτής της άγριας επίθεσης ήταν η μείωση </w:t>
      </w:r>
      <w:r>
        <w:rPr>
          <w:rFonts w:eastAsia="Times New Roman" w:cs="Times New Roman"/>
          <w:szCs w:val="24"/>
        </w:rPr>
        <w:t>τ</w:t>
      </w:r>
      <w:r w:rsidRPr="003F049E">
        <w:rPr>
          <w:rFonts w:eastAsia="Times New Roman" w:cs="Times New Roman"/>
          <w:szCs w:val="24"/>
        </w:rPr>
        <w:t>ου κατώτερου μισθού</w:t>
      </w:r>
      <w:r>
        <w:rPr>
          <w:rFonts w:eastAsia="Times New Roman" w:cs="Times New Roman"/>
          <w:szCs w:val="24"/>
        </w:rPr>
        <w:t>, η θέσπιση του υπο</w:t>
      </w:r>
      <w:r w:rsidRPr="003F049E">
        <w:rPr>
          <w:rFonts w:eastAsia="Times New Roman" w:cs="Times New Roman"/>
          <w:szCs w:val="24"/>
        </w:rPr>
        <w:t>κατώτατου</w:t>
      </w:r>
      <w:r>
        <w:rPr>
          <w:rFonts w:eastAsia="Times New Roman" w:cs="Times New Roman"/>
          <w:szCs w:val="24"/>
        </w:rPr>
        <w:t>,</w:t>
      </w:r>
      <w:r w:rsidRPr="003F049E">
        <w:rPr>
          <w:rFonts w:eastAsia="Times New Roman" w:cs="Times New Roman"/>
          <w:szCs w:val="24"/>
        </w:rPr>
        <w:t xml:space="preserve"> η κατάργηση</w:t>
      </w:r>
      <w:r>
        <w:rPr>
          <w:rFonts w:eastAsia="Times New Roman" w:cs="Times New Roman"/>
          <w:szCs w:val="24"/>
        </w:rPr>
        <w:t xml:space="preserve"> των</w:t>
      </w:r>
      <w:r w:rsidRPr="003F049E">
        <w:rPr>
          <w:rFonts w:eastAsia="Times New Roman" w:cs="Times New Roman"/>
          <w:szCs w:val="24"/>
        </w:rPr>
        <w:t xml:space="preserve"> συλλογικών διαπραγματεύσεων και η πλήρης απορρύθμιση της αγοράς εργασίας</w:t>
      </w:r>
      <w:r>
        <w:rPr>
          <w:rFonts w:eastAsia="Times New Roman" w:cs="Times New Roman"/>
          <w:szCs w:val="24"/>
        </w:rPr>
        <w:t>. Ο</w:t>
      </w:r>
      <w:r w:rsidRPr="003F049E">
        <w:rPr>
          <w:rFonts w:eastAsia="Times New Roman" w:cs="Times New Roman"/>
          <w:szCs w:val="24"/>
        </w:rPr>
        <w:t xml:space="preserve"> κ</w:t>
      </w:r>
      <w:r>
        <w:rPr>
          <w:rFonts w:eastAsia="Times New Roman" w:cs="Times New Roman"/>
          <w:szCs w:val="24"/>
        </w:rPr>
        <w:t>.</w:t>
      </w:r>
      <w:r w:rsidRPr="003F049E">
        <w:rPr>
          <w:rFonts w:eastAsia="Times New Roman" w:cs="Times New Roman"/>
          <w:szCs w:val="24"/>
        </w:rPr>
        <w:t xml:space="preserve"> </w:t>
      </w:r>
      <w:r>
        <w:rPr>
          <w:rFonts w:eastAsia="Times New Roman" w:cs="Times New Roman"/>
          <w:szCs w:val="24"/>
        </w:rPr>
        <w:t xml:space="preserve">Μητσοτάκης </w:t>
      </w:r>
      <w:r w:rsidRPr="003F049E">
        <w:rPr>
          <w:rFonts w:eastAsia="Times New Roman" w:cs="Times New Roman"/>
          <w:szCs w:val="24"/>
        </w:rPr>
        <w:t>πρόσφατα χα</w:t>
      </w:r>
      <w:r w:rsidRPr="003F049E">
        <w:rPr>
          <w:rFonts w:eastAsia="Times New Roman" w:cs="Times New Roman"/>
          <w:szCs w:val="24"/>
        </w:rPr>
        <w:t xml:space="preserve">ρακτήρισε </w:t>
      </w:r>
      <w:r>
        <w:rPr>
          <w:rFonts w:eastAsia="Times New Roman" w:cs="Times New Roman"/>
          <w:szCs w:val="24"/>
        </w:rPr>
        <w:t>«επαίσχυντο» τον υποκατώτατο</w:t>
      </w:r>
      <w:r w:rsidRPr="003F049E">
        <w:rPr>
          <w:rFonts w:eastAsia="Times New Roman" w:cs="Times New Roman"/>
          <w:szCs w:val="24"/>
        </w:rPr>
        <w:t xml:space="preserve"> μισθό</w:t>
      </w:r>
      <w:r>
        <w:rPr>
          <w:rFonts w:eastAsia="Times New Roman" w:cs="Times New Roman"/>
          <w:szCs w:val="24"/>
        </w:rPr>
        <w:t>. Σ</w:t>
      </w:r>
      <w:r w:rsidRPr="003F049E">
        <w:rPr>
          <w:rFonts w:eastAsia="Times New Roman" w:cs="Times New Roman"/>
          <w:szCs w:val="24"/>
        </w:rPr>
        <w:t>υμφωνούμε</w:t>
      </w:r>
      <w:r>
        <w:rPr>
          <w:rFonts w:eastAsia="Times New Roman" w:cs="Times New Roman"/>
          <w:szCs w:val="24"/>
        </w:rPr>
        <w:t>.</w:t>
      </w:r>
      <w:r w:rsidRPr="003F049E">
        <w:rPr>
          <w:rFonts w:eastAsia="Times New Roman" w:cs="Times New Roman"/>
          <w:szCs w:val="24"/>
        </w:rPr>
        <w:t xml:space="preserve"> Ποιος τον ψήφισε </w:t>
      </w:r>
      <w:r>
        <w:rPr>
          <w:rFonts w:eastAsia="Times New Roman" w:cs="Times New Roman"/>
          <w:szCs w:val="24"/>
        </w:rPr>
        <w:t>όμως, κύριε</w:t>
      </w:r>
      <w:r w:rsidRPr="003F049E">
        <w:rPr>
          <w:rFonts w:eastAsia="Times New Roman" w:cs="Times New Roman"/>
          <w:szCs w:val="24"/>
        </w:rPr>
        <w:t xml:space="preserve"> Μητσοτάκη</w:t>
      </w:r>
      <w:r>
        <w:rPr>
          <w:rFonts w:eastAsia="Times New Roman" w:cs="Times New Roman"/>
          <w:szCs w:val="24"/>
        </w:rPr>
        <w:t>; Ε</w:t>
      </w:r>
      <w:r w:rsidRPr="003F049E">
        <w:rPr>
          <w:rFonts w:eastAsia="Times New Roman" w:cs="Times New Roman"/>
          <w:szCs w:val="24"/>
        </w:rPr>
        <w:t>σείς τον ψηφίσατε</w:t>
      </w:r>
      <w:r>
        <w:rPr>
          <w:rFonts w:eastAsia="Times New Roman" w:cs="Times New Roman"/>
          <w:szCs w:val="24"/>
        </w:rPr>
        <w:t>,</w:t>
      </w:r>
      <w:r w:rsidRPr="003F049E">
        <w:rPr>
          <w:rFonts w:eastAsia="Times New Roman" w:cs="Times New Roman"/>
          <w:szCs w:val="24"/>
        </w:rPr>
        <w:t xml:space="preserve"> </w:t>
      </w:r>
      <w:r>
        <w:rPr>
          <w:rFonts w:eastAsia="Times New Roman" w:cs="Times New Roman"/>
          <w:szCs w:val="24"/>
        </w:rPr>
        <w:t xml:space="preserve">ως Βουλευτής </w:t>
      </w:r>
      <w:r w:rsidRPr="003F049E">
        <w:rPr>
          <w:rFonts w:eastAsia="Times New Roman" w:cs="Times New Roman"/>
          <w:szCs w:val="24"/>
        </w:rPr>
        <w:t>της Νέας Δημοκρατίας</w:t>
      </w:r>
      <w:r>
        <w:rPr>
          <w:rFonts w:eastAsia="Times New Roman" w:cs="Times New Roman"/>
          <w:szCs w:val="24"/>
        </w:rPr>
        <w:t>,</w:t>
      </w:r>
      <w:r w:rsidRPr="003F049E">
        <w:rPr>
          <w:rFonts w:eastAsia="Times New Roman" w:cs="Times New Roman"/>
          <w:szCs w:val="24"/>
        </w:rPr>
        <w:t xml:space="preserve"> </w:t>
      </w:r>
      <w:r>
        <w:rPr>
          <w:rFonts w:eastAsia="Times New Roman" w:cs="Times New Roman"/>
          <w:szCs w:val="24"/>
        </w:rPr>
        <w:t xml:space="preserve">όπως ψηφίσατε </w:t>
      </w:r>
      <w:r w:rsidRPr="003F049E">
        <w:rPr>
          <w:rFonts w:eastAsia="Times New Roman" w:cs="Times New Roman"/>
          <w:szCs w:val="24"/>
        </w:rPr>
        <w:t>με τα δύο σας χέρια</w:t>
      </w:r>
      <w:r>
        <w:rPr>
          <w:rFonts w:eastAsia="Times New Roman" w:cs="Times New Roman"/>
          <w:szCs w:val="24"/>
        </w:rPr>
        <w:t>,</w:t>
      </w:r>
      <w:r w:rsidRPr="003F049E">
        <w:rPr>
          <w:rFonts w:eastAsia="Times New Roman" w:cs="Times New Roman"/>
          <w:szCs w:val="24"/>
        </w:rPr>
        <w:t xml:space="preserve"> τη μείωση </w:t>
      </w:r>
      <w:r>
        <w:rPr>
          <w:rFonts w:eastAsia="Times New Roman" w:cs="Times New Roman"/>
          <w:szCs w:val="24"/>
        </w:rPr>
        <w:t>τ</w:t>
      </w:r>
      <w:r w:rsidRPr="003F049E">
        <w:rPr>
          <w:rFonts w:eastAsia="Times New Roman" w:cs="Times New Roman"/>
          <w:szCs w:val="24"/>
        </w:rPr>
        <w:t>ου κατώτερου μισθού και την κατά</w:t>
      </w:r>
      <w:r>
        <w:rPr>
          <w:rFonts w:eastAsia="Times New Roman" w:cs="Times New Roman"/>
          <w:szCs w:val="24"/>
        </w:rPr>
        <w:t xml:space="preserve">ργηση των συλλογικών </w:t>
      </w:r>
      <w:r w:rsidRPr="003F049E">
        <w:rPr>
          <w:rFonts w:eastAsia="Times New Roman" w:cs="Times New Roman"/>
          <w:szCs w:val="24"/>
        </w:rPr>
        <w:t>διαπ</w:t>
      </w:r>
      <w:r w:rsidRPr="003F049E">
        <w:rPr>
          <w:rFonts w:eastAsia="Times New Roman" w:cs="Times New Roman"/>
          <w:szCs w:val="24"/>
        </w:rPr>
        <w:t>ραγματεύσεων</w:t>
      </w:r>
      <w:r>
        <w:rPr>
          <w:rFonts w:eastAsia="Times New Roman" w:cs="Times New Roman"/>
          <w:szCs w:val="24"/>
        </w:rPr>
        <w:t>,</w:t>
      </w:r>
      <w:r w:rsidRPr="003F049E">
        <w:rPr>
          <w:rFonts w:eastAsia="Times New Roman" w:cs="Times New Roman"/>
          <w:szCs w:val="24"/>
        </w:rPr>
        <w:t xml:space="preserve"> ενώ αργότερα</w:t>
      </w:r>
      <w:r>
        <w:rPr>
          <w:rFonts w:eastAsia="Times New Roman" w:cs="Times New Roman"/>
          <w:szCs w:val="24"/>
        </w:rPr>
        <w:t>,</w:t>
      </w:r>
      <w:r w:rsidRPr="003F049E">
        <w:rPr>
          <w:rFonts w:eastAsia="Times New Roman" w:cs="Times New Roman"/>
          <w:szCs w:val="24"/>
        </w:rPr>
        <w:t xml:space="preserve"> ως </w:t>
      </w:r>
      <w:r>
        <w:rPr>
          <w:rFonts w:eastAsia="Times New Roman" w:cs="Times New Roman"/>
          <w:szCs w:val="24"/>
        </w:rPr>
        <w:t>Υ</w:t>
      </w:r>
      <w:r w:rsidRPr="003F049E">
        <w:rPr>
          <w:rFonts w:eastAsia="Times New Roman" w:cs="Times New Roman"/>
          <w:szCs w:val="24"/>
        </w:rPr>
        <w:t>πουργός επί των απολύσεων</w:t>
      </w:r>
      <w:r>
        <w:rPr>
          <w:rFonts w:eastAsia="Times New Roman" w:cs="Times New Roman"/>
          <w:szCs w:val="24"/>
        </w:rPr>
        <w:t>,</w:t>
      </w:r>
      <w:r w:rsidRPr="003F049E">
        <w:rPr>
          <w:rFonts w:eastAsia="Times New Roman" w:cs="Times New Roman"/>
          <w:szCs w:val="24"/>
        </w:rPr>
        <w:t xml:space="preserve"> επιδοθήκα</w:t>
      </w:r>
      <w:r>
        <w:rPr>
          <w:rFonts w:eastAsia="Times New Roman" w:cs="Times New Roman"/>
          <w:szCs w:val="24"/>
        </w:rPr>
        <w:t>τε</w:t>
      </w:r>
      <w:r w:rsidRPr="003F049E">
        <w:rPr>
          <w:rFonts w:eastAsia="Times New Roman" w:cs="Times New Roman"/>
          <w:szCs w:val="24"/>
        </w:rPr>
        <w:t xml:space="preserve"> σε α</w:t>
      </w:r>
      <w:r>
        <w:rPr>
          <w:rFonts w:eastAsia="Times New Roman" w:cs="Times New Roman"/>
          <w:szCs w:val="24"/>
        </w:rPr>
        <w:t>ληθινό κυνήγι κε</w:t>
      </w:r>
      <w:r w:rsidRPr="003F049E">
        <w:rPr>
          <w:rFonts w:eastAsia="Times New Roman" w:cs="Times New Roman"/>
          <w:szCs w:val="24"/>
        </w:rPr>
        <w:t>φαλών δημοσίων υπαλλήλων</w:t>
      </w:r>
      <w:r>
        <w:rPr>
          <w:rFonts w:eastAsia="Times New Roman" w:cs="Times New Roman"/>
          <w:szCs w:val="24"/>
        </w:rPr>
        <w:t>. Ε</w:t>
      </w:r>
      <w:r w:rsidRPr="003F049E">
        <w:rPr>
          <w:rFonts w:eastAsia="Times New Roman" w:cs="Times New Roman"/>
          <w:szCs w:val="24"/>
        </w:rPr>
        <w:t>κεί</w:t>
      </w:r>
      <w:r>
        <w:rPr>
          <w:rFonts w:eastAsia="Times New Roman" w:cs="Times New Roman"/>
          <w:szCs w:val="24"/>
        </w:rPr>
        <w:t xml:space="preserve">, </w:t>
      </w:r>
      <w:r w:rsidRPr="003F049E">
        <w:rPr>
          <w:rFonts w:eastAsia="Times New Roman" w:cs="Times New Roman"/>
          <w:szCs w:val="24"/>
        </w:rPr>
        <w:t>ομολογουμένως</w:t>
      </w:r>
      <w:r>
        <w:rPr>
          <w:rFonts w:eastAsia="Times New Roman" w:cs="Times New Roman"/>
          <w:szCs w:val="24"/>
        </w:rPr>
        <w:t xml:space="preserve">, αριστεύσατε, κύριε </w:t>
      </w:r>
      <w:r w:rsidRPr="003F049E">
        <w:rPr>
          <w:rFonts w:eastAsia="Times New Roman" w:cs="Times New Roman"/>
          <w:szCs w:val="24"/>
        </w:rPr>
        <w:t>Μητσοτάκη</w:t>
      </w:r>
      <w:r>
        <w:rPr>
          <w:rFonts w:eastAsia="Times New Roman" w:cs="Times New Roman"/>
          <w:szCs w:val="24"/>
        </w:rPr>
        <w:t>, μ</w:t>
      </w:r>
      <w:r w:rsidRPr="003F049E">
        <w:rPr>
          <w:rFonts w:eastAsia="Times New Roman" w:cs="Times New Roman"/>
          <w:szCs w:val="24"/>
        </w:rPr>
        <w:t>ε επαίσχυντο τρόπο</w:t>
      </w:r>
      <w:r>
        <w:rPr>
          <w:rFonts w:eastAsia="Times New Roman" w:cs="Times New Roman"/>
          <w:szCs w:val="24"/>
        </w:rPr>
        <w:t>,</w:t>
      </w:r>
      <w:r w:rsidRPr="003F049E">
        <w:rPr>
          <w:rFonts w:eastAsia="Times New Roman" w:cs="Times New Roman"/>
          <w:szCs w:val="24"/>
        </w:rPr>
        <w:t xml:space="preserve"> είναι η αλήθεια</w:t>
      </w:r>
      <w:r>
        <w:rPr>
          <w:rFonts w:eastAsia="Times New Roman" w:cs="Times New Roman"/>
          <w:szCs w:val="24"/>
        </w:rPr>
        <w:t xml:space="preserve">. </w:t>
      </w:r>
    </w:p>
    <w:p w14:paraId="5FC2F5B9"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lastRenderedPageBreak/>
        <w:t>Α</w:t>
      </w:r>
      <w:r w:rsidRPr="003F049E">
        <w:rPr>
          <w:rFonts w:eastAsia="Times New Roman" w:cs="Times New Roman"/>
          <w:szCs w:val="24"/>
        </w:rPr>
        <w:t>λλά</w:t>
      </w:r>
      <w:r>
        <w:rPr>
          <w:rFonts w:eastAsia="Times New Roman" w:cs="Times New Roman"/>
          <w:szCs w:val="24"/>
        </w:rPr>
        <w:t xml:space="preserve"> εάν είναι μι</w:t>
      </w:r>
      <w:r w:rsidRPr="003F049E">
        <w:rPr>
          <w:rFonts w:eastAsia="Times New Roman" w:cs="Times New Roman"/>
          <w:szCs w:val="24"/>
        </w:rPr>
        <w:t xml:space="preserve">α φορά </w:t>
      </w:r>
      <w:r>
        <w:rPr>
          <w:rFonts w:eastAsia="Times New Roman" w:cs="Times New Roman"/>
          <w:szCs w:val="24"/>
        </w:rPr>
        <w:t>επαίσχυντος ο κ</w:t>
      </w:r>
      <w:r w:rsidRPr="003F049E">
        <w:rPr>
          <w:rFonts w:eastAsia="Times New Roman" w:cs="Times New Roman"/>
          <w:szCs w:val="24"/>
        </w:rPr>
        <w:t xml:space="preserve">ατώτατος </w:t>
      </w:r>
      <w:r w:rsidRPr="003F049E">
        <w:rPr>
          <w:rFonts w:eastAsia="Times New Roman" w:cs="Times New Roman"/>
          <w:szCs w:val="24"/>
        </w:rPr>
        <w:t>μισθός</w:t>
      </w:r>
      <w:r>
        <w:rPr>
          <w:rFonts w:eastAsia="Times New Roman" w:cs="Times New Roman"/>
          <w:szCs w:val="24"/>
        </w:rPr>
        <w:t>,</w:t>
      </w:r>
      <w:r w:rsidRPr="003F049E">
        <w:rPr>
          <w:rFonts w:eastAsia="Times New Roman" w:cs="Times New Roman"/>
          <w:szCs w:val="24"/>
        </w:rPr>
        <w:t xml:space="preserve"> πόσες φορές είναι επαίσχυν</w:t>
      </w:r>
      <w:r>
        <w:rPr>
          <w:rFonts w:eastAsia="Times New Roman" w:cs="Times New Roman"/>
          <w:szCs w:val="24"/>
        </w:rPr>
        <w:t>τα τα μέτρα των 65 δισεκατομμυρίων της δικής σας διακυβέρνησης; Πολύ επαίσχυντα, έ</w:t>
      </w:r>
      <w:r w:rsidRPr="003F049E">
        <w:rPr>
          <w:rFonts w:eastAsia="Times New Roman" w:cs="Times New Roman"/>
          <w:szCs w:val="24"/>
        </w:rPr>
        <w:t>τσι δεν</w:t>
      </w:r>
      <w:r>
        <w:rPr>
          <w:rFonts w:eastAsia="Times New Roman" w:cs="Times New Roman"/>
          <w:szCs w:val="24"/>
        </w:rPr>
        <w:t xml:space="preserve"> είναι; Αυτό δεν θα </w:t>
      </w:r>
      <w:r w:rsidRPr="003F049E">
        <w:rPr>
          <w:rFonts w:eastAsia="Times New Roman" w:cs="Times New Roman"/>
          <w:szCs w:val="24"/>
        </w:rPr>
        <w:t>έλεγε κάθε έντιμος άνθρωπος</w:t>
      </w:r>
      <w:r>
        <w:rPr>
          <w:rFonts w:eastAsia="Times New Roman" w:cs="Times New Roman"/>
          <w:szCs w:val="24"/>
        </w:rPr>
        <w:t xml:space="preserve">; </w:t>
      </w:r>
    </w:p>
    <w:p w14:paraId="5FC2F5BA"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Κι αν</w:t>
      </w:r>
      <w:r>
        <w:rPr>
          <w:rFonts w:eastAsia="Times New Roman" w:cs="Times New Roman"/>
          <w:szCs w:val="24"/>
        </w:rPr>
        <w:t>,</w:t>
      </w:r>
      <w:r>
        <w:rPr>
          <w:rFonts w:eastAsia="Times New Roman" w:cs="Times New Roman"/>
          <w:szCs w:val="24"/>
        </w:rPr>
        <w:t xml:space="preserve"> μέτρα 65 δισεκατομμυρίων</w:t>
      </w:r>
      <w:r w:rsidRPr="003F049E">
        <w:rPr>
          <w:rFonts w:eastAsia="Times New Roman" w:cs="Times New Roman"/>
          <w:szCs w:val="24"/>
        </w:rPr>
        <w:t xml:space="preserve"> προκάλεσαν μ</w:t>
      </w:r>
      <w:r>
        <w:rPr>
          <w:rFonts w:eastAsia="Times New Roman" w:cs="Times New Roman"/>
          <w:szCs w:val="24"/>
        </w:rPr>
        <w:t>ι</w:t>
      </w:r>
      <w:r w:rsidRPr="003F049E">
        <w:rPr>
          <w:rFonts w:eastAsia="Times New Roman" w:cs="Times New Roman"/>
          <w:szCs w:val="24"/>
        </w:rPr>
        <w:t xml:space="preserve">α οικονομική καταστροφή αντίστοιχη με </w:t>
      </w:r>
      <w:r w:rsidRPr="003F049E">
        <w:rPr>
          <w:rFonts w:eastAsia="Times New Roman" w:cs="Times New Roman"/>
          <w:szCs w:val="24"/>
        </w:rPr>
        <w:t>έναν πόλεμο</w:t>
      </w:r>
      <w:r>
        <w:rPr>
          <w:rFonts w:eastAsia="Times New Roman" w:cs="Times New Roman"/>
          <w:szCs w:val="24"/>
        </w:rPr>
        <w:t xml:space="preserve">, με τι θράσος, </w:t>
      </w:r>
      <w:r w:rsidRPr="003F049E">
        <w:rPr>
          <w:rFonts w:eastAsia="Times New Roman" w:cs="Times New Roman"/>
          <w:szCs w:val="24"/>
        </w:rPr>
        <w:t>αλήθεια</w:t>
      </w:r>
      <w:r>
        <w:rPr>
          <w:rFonts w:eastAsia="Times New Roman" w:cs="Times New Roman"/>
          <w:szCs w:val="24"/>
        </w:rPr>
        <w:t>,</w:t>
      </w:r>
      <w:r w:rsidRPr="003F049E">
        <w:rPr>
          <w:rFonts w:eastAsia="Times New Roman" w:cs="Times New Roman"/>
          <w:szCs w:val="24"/>
        </w:rPr>
        <w:t xml:space="preserve"> έρχε</w:t>
      </w:r>
      <w:r>
        <w:rPr>
          <w:rFonts w:eastAsia="Times New Roman" w:cs="Times New Roman"/>
          <w:szCs w:val="24"/>
        </w:rPr>
        <w:t>στε</w:t>
      </w:r>
      <w:r w:rsidRPr="003F049E">
        <w:rPr>
          <w:rFonts w:eastAsia="Times New Roman" w:cs="Times New Roman"/>
          <w:szCs w:val="24"/>
        </w:rPr>
        <w:t xml:space="preserve"> να γίνετ</w:t>
      </w:r>
      <w:r>
        <w:rPr>
          <w:rFonts w:eastAsia="Times New Roman" w:cs="Times New Roman"/>
          <w:szCs w:val="24"/>
        </w:rPr>
        <w:t>ε</w:t>
      </w:r>
      <w:r w:rsidRPr="003F049E">
        <w:rPr>
          <w:rFonts w:eastAsia="Times New Roman" w:cs="Times New Roman"/>
          <w:szCs w:val="24"/>
        </w:rPr>
        <w:t xml:space="preserve"> τι</w:t>
      </w:r>
      <w:r>
        <w:rPr>
          <w:rFonts w:eastAsia="Times New Roman" w:cs="Times New Roman"/>
          <w:szCs w:val="24"/>
        </w:rPr>
        <w:t>μητές και ε</w:t>
      </w:r>
      <w:r w:rsidRPr="003F049E">
        <w:rPr>
          <w:rFonts w:eastAsia="Times New Roman" w:cs="Times New Roman"/>
          <w:szCs w:val="24"/>
        </w:rPr>
        <w:t>πικ</w:t>
      </w:r>
      <w:r>
        <w:rPr>
          <w:rFonts w:eastAsia="Times New Roman" w:cs="Times New Roman"/>
          <w:szCs w:val="24"/>
        </w:rPr>
        <w:t>ρι</w:t>
      </w:r>
      <w:r w:rsidRPr="003F049E">
        <w:rPr>
          <w:rFonts w:eastAsia="Times New Roman" w:cs="Times New Roman"/>
          <w:szCs w:val="24"/>
        </w:rPr>
        <w:t>τές τ</w:t>
      </w:r>
      <w:r>
        <w:rPr>
          <w:rFonts w:eastAsia="Times New Roman" w:cs="Times New Roman"/>
          <w:szCs w:val="24"/>
        </w:rPr>
        <w:t xml:space="preserve">ων 9 δισεκατομμυρίων </w:t>
      </w:r>
      <w:r w:rsidRPr="003F049E">
        <w:rPr>
          <w:rFonts w:eastAsia="Times New Roman" w:cs="Times New Roman"/>
          <w:szCs w:val="24"/>
        </w:rPr>
        <w:t>ευρώ αρνητικών μέτρων τη</w:t>
      </w:r>
      <w:r>
        <w:rPr>
          <w:rFonts w:eastAsia="Times New Roman" w:cs="Times New Roman"/>
          <w:szCs w:val="24"/>
        </w:rPr>
        <w:t>ς</w:t>
      </w:r>
      <w:r w:rsidRPr="003F049E">
        <w:rPr>
          <w:rFonts w:eastAsia="Times New Roman" w:cs="Times New Roman"/>
          <w:szCs w:val="24"/>
        </w:rPr>
        <w:t xml:space="preserve"> δική μας διακυβέρνησης</w:t>
      </w:r>
      <w:r>
        <w:rPr>
          <w:rFonts w:eastAsia="Times New Roman" w:cs="Times New Roman"/>
          <w:szCs w:val="24"/>
        </w:rPr>
        <w:t>, π</w:t>
      </w:r>
      <w:r w:rsidRPr="003F049E">
        <w:rPr>
          <w:rFonts w:eastAsia="Times New Roman" w:cs="Times New Roman"/>
          <w:szCs w:val="24"/>
        </w:rPr>
        <w:t xml:space="preserve">ου </w:t>
      </w:r>
      <w:r>
        <w:rPr>
          <w:rFonts w:eastAsia="Times New Roman" w:cs="Times New Roman"/>
          <w:szCs w:val="24"/>
        </w:rPr>
        <w:t>όμως,</w:t>
      </w:r>
      <w:r w:rsidRPr="003F049E">
        <w:rPr>
          <w:rFonts w:eastAsia="Times New Roman" w:cs="Times New Roman"/>
          <w:szCs w:val="24"/>
        </w:rPr>
        <w:t xml:space="preserve"> συνοδεύτηκα</w:t>
      </w:r>
      <w:r>
        <w:rPr>
          <w:rFonts w:eastAsia="Times New Roman" w:cs="Times New Roman"/>
          <w:szCs w:val="24"/>
        </w:rPr>
        <w:t>ν από θετικά μέτρα περίπου 4 δισεκατομμυρίων</w:t>
      </w:r>
      <w:r w:rsidRPr="003F049E">
        <w:rPr>
          <w:rFonts w:eastAsia="Times New Roman" w:cs="Times New Roman"/>
          <w:szCs w:val="24"/>
        </w:rPr>
        <w:t xml:space="preserve"> ευρώ</w:t>
      </w:r>
      <w:r>
        <w:rPr>
          <w:rFonts w:eastAsia="Times New Roman" w:cs="Times New Roman"/>
          <w:szCs w:val="24"/>
        </w:rPr>
        <w:t>;</w:t>
      </w:r>
      <w:r w:rsidRPr="003F049E">
        <w:rPr>
          <w:rFonts w:eastAsia="Times New Roman" w:cs="Times New Roman"/>
          <w:szCs w:val="24"/>
        </w:rPr>
        <w:t xml:space="preserve"> Πώς </w:t>
      </w:r>
      <w:r>
        <w:rPr>
          <w:rFonts w:eastAsia="Times New Roman" w:cs="Times New Roman"/>
          <w:szCs w:val="24"/>
        </w:rPr>
        <w:t>ρητορεύετε ανε</w:t>
      </w:r>
      <w:r w:rsidRPr="003F049E">
        <w:rPr>
          <w:rFonts w:eastAsia="Times New Roman" w:cs="Times New Roman"/>
          <w:szCs w:val="24"/>
        </w:rPr>
        <w:t>νδοίαστα</w:t>
      </w:r>
      <w:r>
        <w:rPr>
          <w:rFonts w:eastAsia="Times New Roman" w:cs="Times New Roman"/>
          <w:szCs w:val="24"/>
        </w:rPr>
        <w:t>, πώς κατα</w:t>
      </w:r>
      <w:r>
        <w:rPr>
          <w:rFonts w:eastAsia="Times New Roman" w:cs="Times New Roman"/>
          <w:szCs w:val="24"/>
        </w:rPr>
        <w:t>στροφολο</w:t>
      </w:r>
      <w:r w:rsidRPr="003F049E">
        <w:rPr>
          <w:rFonts w:eastAsia="Times New Roman" w:cs="Times New Roman"/>
          <w:szCs w:val="24"/>
        </w:rPr>
        <w:t>γ</w:t>
      </w:r>
      <w:r>
        <w:rPr>
          <w:rFonts w:eastAsia="Times New Roman" w:cs="Times New Roman"/>
          <w:szCs w:val="24"/>
        </w:rPr>
        <w:t xml:space="preserve">είτε </w:t>
      </w:r>
      <w:r w:rsidRPr="003F049E">
        <w:rPr>
          <w:rFonts w:eastAsia="Times New Roman" w:cs="Times New Roman"/>
          <w:szCs w:val="24"/>
        </w:rPr>
        <w:t>ασύστολα</w:t>
      </w:r>
      <w:r>
        <w:rPr>
          <w:rFonts w:eastAsia="Times New Roman" w:cs="Times New Roman"/>
          <w:szCs w:val="24"/>
        </w:rPr>
        <w:t>,</w:t>
      </w:r>
      <w:r w:rsidRPr="003F049E">
        <w:rPr>
          <w:rFonts w:eastAsia="Times New Roman" w:cs="Times New Roman"/>
          <w:szCs w:val="24"/>
        </w:rPr>
        <w:t xml:space="preserve"> χωρίς περίσκεψη</w:t>
      </w:r>
      <w:r>
        <w:rPr>
          <w:rFonts w:eastAsia="Times New Roman" w:cs="Times New Roman"/>
          <w:szCs w:val="24"/>
        </w:rPr>
        <w:t>,</w:t>
      </w:r>
      <w:r w:rsidRPr="003F049E">
        <w:rPr>
          <w:rFonts w:eastAsia="Times New Roman" w:cs="Times New Roman"/>
          <w:szCs w:val="24"/>
        </w:rPr>
        <w:t xml:space="preserve"> χωρίς επίγνωση και παριστάνετε τους αναγεννημένου</w:t>
      </w:r>
      <w:r>
        <w:rPr>
          <w:rFonts w:eastAsia="Times New Roman" w:cs="Times New Roman"/>
          <w:szCs w:val="24"/>
        </w:rPr>
        <w:t>ς σωτήρες αυτού του τόπου;</w:t>
      </w:r>
    </w:p>
    <w:p w14:paraId="5FC2F5BB"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προειδοποιητικά το κουδούνι λήξεως του χρόνου ομιλίας του κυρίου Βουλευτή) </w:t>
      </w:r>
    </w:p>
    <w:p w14:paraId="5FC2F5BC"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Ε</w:t>
      </w:r>
      <w:r w:rsidRPr="003F049E">
        <w:rPr>
          <w:rFonts w:eastAsia="Times New Roman" w:cs="Times New Roman"/>
          <w:szCs w:val="24"/>
        </w:rPr>
        <w:t>ίπα πριν για τη διάλυση της μεσαίας τ</w:t>
      </w:r>
      <w:r w:rsidRPr="003F049E">
        <w:rPr>
          <w:rFonts w:eastAsia="Times New Roman" w:cs="Times New Roman"/>
          <w:szCs w:val="24"/>
        </w:rPr>
        <w:t>άξης</w:t>
      </w:r>
      <w:r>
        <w:rPr>
          <w:rFonts w:eastAsia="Times New Roman" w:cs="Times New Roman"/>
          <w:szCs w:val="24"/>
        </w:rPr>
        <w:t>,</w:t>
      </w:r>
      <w:r w:rsidRPr="003F049E">
        <w:rPr>
          <w:rFonts w:eastAsia="Times New Roman" w:cs="Times New Roman"/>
          <w:szCs w:val="24"/>
        </w:rPr>
        <w:t xml:space="preserve"> που ισχυρίζεται ότι </w:t>
      </w:r>
      <w:r>
        <w:rPr>
          <w:rFonts w:eastAsia="Times New Roman" w:cs="Times New Roman"/>
          <w:szCs w:val="24"/>
        </w:rPr>
        <w:t>-</w:t>
      </w:r>
      <w:r w:rsidRPr="003F049E">
        <w:rPr>
          <w:rFonts w:eastAsia="Times New Roman" w:cs="Times New Roman"/>
          <w:szCs w:val="24"/>
        </w:rPr>
        <w:t>δήθεν</w:t>
      </w:r>
      <w:r>
        <w:rPr>
          <w:rFonts w:eastAsia="Times New Roman" w:cs="Times New Roman"/>
          <w:szCs w:val="24"/>
        </w:rPr>
        <w:t>-</w:t>
      </w:r>
      <w:r w:rsidRPr="003F049E">
        <w:rPr>
          <w:rFonts w:eastAsia="Times New Roman" w:cs="Times New Roman"/>
          <w:szCs w:val="24"/>
        </w:rPr>
        <w:t xml:space="preserve"> επ</w:t>
      </w:r>
      <w:r>
        <w:rPr>
          <w:rFonts w:eastAsia="Times New Roman" w:cs="Times New Roman"/>
          <w:szCs w:val="24"/>
        </w:rPr>
        <w:t xml:space="preserve">ήλθε επί </w:t>
      </w:r>
      <w:r w:rsidRPr="003F049E">
        <w:rPr>
          <w:rFonts w:eastAsia="Times New Roman" w:cs="Times New Roman"/>
          <w:szCs w:val="24"/>
        </w:rPr>
        <w:t>ΣΥΡΙΖΑ</w:t>
      </w:r>
      <w:r>
        <w:rPr>
          <w:rFonts w:eastAsia="Times New Roman" w:cs="Times New Roman"/>
          <w:szCs w:val="24"/>
        </w:rPr>
        <w:t>. Ν</w:t>
      </w:r>
      <w:r w:rsidRPr="003F049E">
        <w:rPr>
          <w:rFonts w:eastAsia="Times New Roman" w:cs="Times New Roman"/>
          <w:szCs w:val="24"/>
        </w:rPr>
        <w:t xml:space="preserve">α αναρωτηθούμε </w:t>
      </w:r>
      <w:r>
        <w:rPr>
          <w:rFonts w:eastAsia="Times New Roman" w:cs="Times New Roman"/>
          <w:szCs w:val="24"/>
        </w:rPr>
        <w:t>πότε έγινε η διάλυση. Έ</w:t>
      </w:r>
      <w:r w:rsidRPr="003F049E">
        <w:rPr>
          <w:rFonts w:eastAsia="Times New Roman" w:cs="Times New Roman"/>
          <w:szCs w:val="24"/>
        </w:rPr>
        <w:t xml:space="preserve">χω τα στοιχεία της </w:t>
      </w:r>
      <w:r>
        <w:rPr>
          <w:rFonts w:eastAsia="Times New Roman" w:cs="Times New Roman"/>
          <w:szCs w:val="24"/>
        </w:rPr>
        <w:t>«</w:t>
      </w:r>
      <w:r w:rsidRPr="003F049E">
        <w:rPr>
          <w:rFonts w:eastAsia="Times New Roman" w:cs="Times New Roman"/>
          <w:szCs w:val="24"/>
        </w:rPr>
        <w:t>Κ</w:t>
      </w:r>
      <w:r w:rsidRPr="003F049E">
        <w:rPr>
          <w:rFonts w:eastAsia="Times New Roman" w:cs="Times New Roman"/>
          <w:szCs w:val="24"/>
        </w:rPr>
        <w:t>ΑΘΗΜΕΡΙΝΗΣ</w:t>
      </w:r>
      <w:r>
        <w:rPr>
          <w:rFonts w:eastAsia="Times New Roman" w:cs="Times New Roman"/>
          <w:szCs w:val="24"/>
        </w:rPr>
        <w:t>»,</w:t>
      </w:r>
      <w:r w:rsidRPr="003F049E">
        <w:rPr>
          <w:rFonts w:eastAsia="Times New Roman" w:cs="Times New Roman"/>
          <w:szCs w:val="24"/>
        </w:rPr>
        <w:t xml:space="preserve"> τα οποία και καταθέτω</w:t>
      </w:r>
      <w:r>
        <w:rPr>
          <w:rFonts w:eastAsia="Times New Roman" w:cs="Times New Roman"/>
          <w:szCs w:val="24"/>
        </w:rPr>
        <w:t xml:space="preserve"> για τα Π</w:t>
      </w:r>
      <w:r w:rsidRPr="003F049E">
        <w:rPr>
          <w:rFonts w:eastAsia="Times New Roman" w:cs="Times New Roman"/>
          <w:szCs w:val="24"/>
        </w:rPr>
        <w:t>ρακτικά</w:t>
      </w:r>
      <w:r>
        <w:rPr>
          <w:rFonts w:eastAsia="Times New Roman" w:cs="Times New Roman"/>
          <w:szCs w:val="24"/>
        </w:rPr>
        <w:t>,</w:t>
      </w:r>
      <w:r w:rsidRPr="003F049E">
        <w:rPr>
          <w:rFonts w:eastAsia="Times New Roman" w:cs="Times New Roman"/>
          <w:szCs w:val="24"/>
        </w:rPr>
        <w:t xml:space="preserve"> από τα οποία προκύπτει ότι το 2014</w:t>
      </w:r>
      <w:r>
        <w:rPr>
          <w:rFonts w:eastAsia="Times New Roman" w:cs="Times New Roman"/>
          <w:szCs w:val="24"/>
        </w:rPr>
        <w:t>,</w:t>
      </w:r>
      <w:r w:rsidRPr="003F049E">
        <w:rPr>
          <w:rFonts w:eastAsia="Times New Roman" w:cs="Times New Roman"/>
          <w:szCs w:val="24"/>
        </w:rPr>
        <w:t xml:space="preserve"> σύμφωνα </w:t>
      </w:r>
      <w:r>
        <w:rPr>
          <w:rFonts w:eastAsia="Times New Roman" w:cs="Times New Roman"/>
          <w:szCs w:val="24"/>
        </w:rPr>
        <w:t xml:space="preserve">με τις </w:t>
      </w:r>
      <w:r w:rsidRPr="003F049E">
        <w:rPr>
          <w:rFonts w:eastAsia="Times New Roman" w:cs="Times New Roman"/>
          <w:szCs w:val="24"/>
        </w:rPr>
        <w:t>εκτ</w:t>
      </w:r>
      <w:r>
        <w:rPr>
          <w:rFonts w:eastAsia="Times New Roman" w:cs="Times New Roman"/>
          <w:szCs w:val="24"/>
        </w:rPr>
        <w:t>ιμήσεις της Κ</w:t>
      </w:r>
      <w:r w:rsidRPr="003F049E">
        <w:rPr>
          <w:rFonts w:eastAsia="Times New Roman" w:cs="Times New Roman"/>
          <w:szCs w:val="24"/>
        </w:rPr>
        <w:t>ομισιόν</w:t>
      </w:r>
      <w:r>
        <w:rPr>
          <w:rFonts w:eastAsia="Times New Roman" w:cs="Times New Roman"/>
          <w:szCs w:val="24"/>
        </w:rPr>
        <w:t>,</w:t>
      </w:r>
      <w:r w:rsidRPr="003F049E">
        <w:rPr>
          <w:rFonts w:eastAsia="Times New Roman" w:cs="Times New Roman"/>
          <w:szCs w:val="24"/>
        </w:rPr>
        <w:t xml:space="preserve"> ο αριθμός των </w:t>
      </w:r>
      <w:r w:rsidRPr="003F049E">
        <w:rPr>
          <w:rFonts w:eastAsia="Times New Roman" w:cs="Times New Roman"/>
          <w:szCs w:val="24"/>
        </w:rPr>
        <w:lastRenderedPageBreak/>
        <w:t>μικρομεσαίων επιχ</w:t>
      </w:r>
      <w:r>
        <w:rPr>
          <w:rFonts w:eastAsia="Times New Roman" w:cs="Times New Roman"/>
          <w:szCs w:val="24"/>
        </w:rPr>
        <w:t>ειρήσεων ήταν μειωμένος κατά διακόσιες είκοσι μία χιλιάδες</w:t>
      </w:r>
      <w:r>
        <w:rPr>
          <w:rFonts w:eastAsia="Times New Roman" w:cs="Times New Roman"/>
          <w:szCs w:val="24"/>
        </w:rPr>
        <w:t>,</w:t>
      </w:r>
      <w:r w:rsidRPr="003F049E">
        <w:rPr>
          <w:rFonts w:eastAsia="Times New Roman" w:cs="Times New Roman"/>
          <w:szCs w:val="24"/>
        </w:rPr>
        <w:t xml:space="preserve"> σε σύγκριση με το 2008</w:t>
      </w:r>
      <w:r>
        <w:rPr>
          <w:rFonts w:eastAsia="Times New Roman" w:cs="Times New Roman"/>
          <w:szCs w:val="24"/>
        </w:rPr>
        <w:t xml:space="preserve">. </w:t>
      </w:r>
    </w:p>
    <w:p w14:paraId="5FC2F5BD"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Νικόλαος Φίλης καταθέτει για τα Πρακτικά το προαναφερθέν έγγραφο, το οποίο βρίσκεται στο αρχείο του Τμήματο</w:t>
      </w:r>
      <w:r>
        <w:rPr>
          <w:rFonts w:eastAsia="Times New Roman" w:cs="Times New Roman"/>
          <w:szCs w:val="24"/>
        </w:rPr>
        <w:t>ς Γραμματείας της Διεύθυνσης Στενογραφίας και  Πρακτικών της Βουλής)</w:t>
      </w:r>
    </w:p>
    <w:p w14:paraId="5FC2F5BE"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Ποιοι, λοιπόν, κ</w:t>
      </w:r>
      <w:r w:rsidRPr="003F049E">
        <w:rPr>
          <w:rFonts w:eastAsia="Times New Roman" w:cs="Times New Roman"/>
          <w:szCs w:val="24"/>
        </w:rPr>
        <w:t>ατέστρεψαν τη μεσαία τάξη</w:t>
      </w:r>
      <w:r>
        <w:rPr>
          <w:rFonts w:eastAsia="Times New Roman" w:cs="Times New Roman"/>
          <w:szCs w:val="24"/>
        </w:rPr>
        <w:t xml:space="preserve">; </w:t>
      </w:r>
      <w:r>
        <w:rPr>
          <w:rFonts w:eastAsia="Times New Roman" w:cs="Times New Roman"/>
          <w:szCs w:val="24"/>
        </w:rPr>
        <w:t>εσείς,</w:t>
      </w:r>
      <w:r>
        <w:rPr>
          <w:rFonts w:eastAsia="Times New Roman" w:cs="Times New Roman"/>
          <w:szCs w:val="24"/>
        </w:rPr>
        <w:t xml:space="preserve"> που κλείσατε διακόσιες είκοσι εννιά</w:t>
      </w:r>
      <w:r w:rsidRPr="003F049E">
        <w:rPr>
          <w:rFonts w:eastAsia="Times New Roman" w:cs="Times New Roman"/>
          <w:szCs w:val="24"/>
        </w:rPr>
        <w:t xml:space="preserve"> χιλιάδες επιχειρήσεις και </w:t>
      </w:r>
      <w:r>
        <w:rPr>
          <w:rFonts w:eastAsia="Times New Roman" w:cs="Times New Roman"/>
          <w:szCs w:val="24"/>
        </w:rPr>
        <w:t xml:space="preserve">διώξατε </w:t>
      </w:r>
      <w:r w:rsidRPr="003F049E">
        <w:rPr>
          <w:rFonts w:eastAsia="Times New Roman" w:cs="Times New Roman"/>
          <w:szCs w:val="24"/>
        </w:rPr>
        <w:t>εκατοντάδες χιλιάδες εργαζόμενους</w:t>
      </w:r>
      <w:r>
        <w:rPr>
          <w:rFonts w:eastAsia="Times New Roman" w:cs="Times New Roman"/>
          <w:szCs w:val="24"/>
        </w:rPr>
        <w:t xml:space="preserve"> από τις</w:t>
      </w:r>
      <w:r w:rsidRPr="003F049E">
        <w:rPr>
          <w:rFonts w:eastAsia="Times New Roman" w:cs="Times New Roman"/>
          <w:szCs w:val="24"/>
        </w:rPr>
        <w:t xml:space="preserve"> δουλειές τ</w:t>
      </w:r>
      <w:r>
        <w:rPr>
          <w:rFonts w:eastAsia="Times New Roman" w:cs="Times New Roman"/>
          <w:szCs w:val="24"/>
        </w:rPr>
        <w:t>ους ή εμείς</w:t>
      </w:r>
      <w:r>
        <w:rPr>
          <w:rFonts w:eastAsia="Times New Roman" w:cs="Times New Roman"/>
          <w:szCs w:val="24"/>
        </w:rPr>
        <w:t>,</w:t>
      </w:r>
      <w:r>
        <w:rPr>
          <w:rFonts w:eastAsia="Times New Roman" w:cs="Times New Roman"/>
          <w:szCs w:val="24"/>
        </w:rPr>
        <w:t xml:space="preserve"> πο</w:t>
      </w:r>
      <w:r>
        <w:rPr>
          <w:rFonts w:eastAsia="Times New Roman" w:cs="Times New Roman"/>
          <w:szCs w:val="24"/>
        </w:rPr>
        <w:t xml:space="preserve">υ δημιουργήσαμε τριακόσιες πενήντα χιλιάδες </w:t>
      </w:r>
      <w:r w:rsidRPr="003F049E">
        <w:rPr>
          <w:rFonts w:eastAsia="Times New Roman" w:cs="Times New Roman"/>
          <w:szCs w:val="24"/>
        </w:rPr>
        <w:t>θέσεις εργασίας και σταματήσ</w:t>
      </w:r>
      <w:r>
        <w:rPr>
          <w:rFonts w:eastAsia="Times New Roman" w:cs="Times New Roman"/>
          <w:szCs w:val="24"/>
        </w:rPr>
        <w:t>αμ</w:t>
      </w:r>
      <w:r w:rsidRPr="003F049E">
        <w:rPr>
          <w:rFonts w:eastAsia="Times New Roman" w:cs="Times New Roman"/>
          <w:szCs w:val="24"/>
        </w:rPr>
        <w:t>ε</w:t>
      </w:r>
      <w:r>
        <w:rPr>
          <w:rFonts w:eastAsia="Times New Roman" w:cs="Times New Roman"/>
          <w:szCs w:val="24"/>
        </w:rPr>
        <w:t xml:space="preserve"> </w:t>
      </w:r>
      <w:r w:rsidRPr="003F049E">
        <w:rPr>
          <w:rFonts w:eastAsia="Times New Roman" w:cs="Times New Roman"/>
          <w:szCs w:val="24"/>
        </w:rPr>
        <w:t>τα λουκέτα</w:t>
      </w:r>
      <w:r>
        <w:rPr>
          <w:rFonts w:eastAsia="Times New Roman" w:cs="Times New Roman"/>
          <w:szCs w:val="24"/>
        </w:rPr>
        <w:t>; Ε</w:t>
      </w:r>
      <w:r w:rsidRPr="003F049E">
        <w:rPr>
          <w:rFonts w:eastAsia="Times New Roman" w:cs="Times New Roman"/>
          <w:szCs w:val="24"/>
        </w:rPr>
        <w:t>μείς με το πλ</w:t>
      </w:r>
      <w:r>
        <w:rPr>
          <w:rFonts w:eastAsia="Times New Roman" w:cs="Times New Roman"/>
          <w:szCs w:val="24"/>
        </w:rPr>
        <w:t>εονασ</w:t>
      </w:r>
      <w:r w:rsidRPr="003F049E">
        <w:rPr>
          <w:rFonts w:eastAsia="Times New Roman" w:cs="Times New Roman"/>
          <w:szCs w:val="24"/>
        </w:rPr>
        <w:t>ματικ</w:t>
      </w:r>
      <w:r>
        <w:rPr>
          <w:rFonts w:eastAsia="Times New Roman" w:cs="Times New Roman"/>
          <w:szCs w:val="24"/>
        </w:rPr>
        <w:t>ό σύστημα κοινωνικής</w:t>
      </w:r>
      <w:r w:rsidRPr="003F049E">
        <w:rPr>
          <w:rFonts w:eastAsia="Times New Roman" w:cs="Times New Roman"/>
          <w:szCs w:val="24"/>
        </w:rPr>
        <w:t xml:space="preserve"> ασφάλισης ή </w:t>
      </w:r>
      <w:r>
        <w:rPr>
          <w:rFonts w:eastAsia="Times New Roman" w:cs="Times New Roman"/>
          <w:szCs w:val="24"/>
        </w:rPr>
        <w:t>εσείς,</w:t>
      </w:r>
      <w:r w:rsidRPr="003F049E">
        <w:rPr>
          <w:rFonts w:eastAsia="Times New Roman" w:cs="Times New Roman"/>
          <w:szCs w:val="24"/>
        </w:rPr>
        <w:t xml:space="preserve"> </w:t>
      </w:r>
      <w:r>
        <w:rPr>
          <w:rFonts w:eastAsia="Times New Roman" w:cs="Times New Roman"/>
          <w:szCs w:val="24"/>
        </w:rPr>
        <w:t xml:space="preserve">που το χρεοκοπήσατε </w:t>
      </w:r>
      <w:r w:rsidRPr="003F049E">
        <w:rPr>
          <w:rFonts w:eastAsia="Times New Roman" w:cs="Times New Roman"/>
          <w:szCs w:val="24"/>
        </w:rPr>
        <w:t>για να επιβάλλε</w:t>
      </w:r>
      <w:r>
        <w:rPr>
          <w:rFonts w:eastAsia="Times New Roman" w:cs="Times New Roman"/>
          <w:szCs w:val="24"/>
        </w:rPr>
        <w:t>τε</w:t>
      </w:r>
      <w:r w:rsidRPr="003F049E">
        <w:rPr>
          <w:rFonts w:eastAsia="Times New Roman" w:cs="Times New Roman"/>
          <w:szCs w:val="24"/>
        </w:rPr>
        <w:t xml:space="preserve"> ασφαλιστικό </w:t>
      </w:r>
      <w:r>
        <w:rPr>
          <w:rFonts w:eastAsia="Times New Roman" w:cs="Times New Roman"/>
          <w:szCs w:val="24"/>
        </w:rPr>
        <w:t>Π</w:t>
      </w:r>
      <w:r w:rsidRPr="003F049E">
        <w:rPr>
          <w:rFonts w:eastAsia="Times New Roman" w:cs="Times New Roman"/>
          <w:szCs w:val="24"/>
        </w:rPr>
        <w:t>ινοσέτ</w:t>
      </w:r>
      <w:r>
        <w:rPr>
          <w:rFonts w:eastAsia="Times New Roman" w:cs="Times New Roman"/>
          <w:szCs w:val="24"/>
        </w:rPr>
        <w:t>; Ε</w:t>
      </w:r>
      <w:r w:rsidRPr="003F049E">
        <w:rPr>
          <w:rFonts w:eastAsia="Times New Roman" w:cs="Times New Roman"/>
          <w:szCs w:val="24"/>
        </w:rPr>
        <w:t>μείς</w:t>
      </w:r>
      <w:r>
        <w:rPr>
          <w:rFonts w:eastAsia="Times New Roman" w:cs="Times New Roman"/>
          <w:szCs w:val="24"/>
        </w:rPr>
        <w:t>,</w:t>
      </w:r>
      <w:r>
        <w:rPr>
          <w:rFonts w:eastAsia="Times New Roman" w:cs="Times New Roman"/>
          <w:szCs w:val="24"/>
        </w:rPr>
        <w:t xml:space="preserve"> που ανορθώσαμε την </w:t>
      </w:r>
      <w:r w:rsidRPr="003F049E">
        <w:rPr>
          <w:rFonts w:eastAsia="Times New Roman" w:cs="Times New Roman"/>
          <w:szCs w:val="24"/>
        </w:rPr>
        <w:t>υγεία</w:t>
      </w:r>
      <w:r>
        <w:rPr>
          <w:rFonts w:eastAsia="Times New Roman" w:cs="Times New Roman"/>
          <w:szCs w:val="24"/>
        </w:rPr>
        <w:t xml:space="preserve"> και </w:t>
      </w:r>
      <w:r w:rsidRPr="003F049E">
        <w:rPr>
          <w:rFonts w:eastAsia="Times New Roman" w:cs="Times New Roman"/>
          <w:szCs w:val="24"/>
        </w:rPr>
        <w:t>την παιδε</w:t>
      </w:r>
      <w:r w:rsidRPr="003F049E">
        <w:rPr>
          <w:rFonts w:eastAsia="Times New Roman" w:cs="Times New Roman"/>
          <w:szCs w:val="24"/>
        </w:rPr>
        <w:t xml:space="preserve">ία </w:t>
      </w:r>
      <w:r>
        <w:rPr>
          <w:rFonts w:eastAsia="Times New Roman" w:cs="Times New Roman"/>
          <w:szCs w:val="24"/>
        </w:rPr>
        <w:t xml:space="preserve">ή εσείς που </w:t>
      </w:r>
      <w:r w:rsidRPr="003F049E">
        <w:rPr>
          <w:rFonts w:eastAsia="Times New Roman" w:cs="Times New Roman"/>
          <w:szCs w:val="24"/>
        </w:rPr>
        <w:t xml:space="preserve">θέλετε να παραδώσετε τα αγαθά αυτά στους </w:t>
      </w:r>
      <w:r>
        <w:rPr>
          <w:rFonts w:eastAsia="Times New Roman" w:cs="Times New Roman"/>
          <w:szCs w:val="24"/>
        </w:rPr>
        <w:t>χρυσοκάνθαρους της ιδιωτικής υγείας και σε κολλεγιάρχες αισχύστης υποσ</w:t>
      </w:r>
      <w:r w:rsidRPr="003F049E">
        <w:rPr>
          <w:rFonts w:eastAsia="Times New Roman" w:cs="Times New Roman"/>
          <w:szCs w:val="24"/>
        </w:rPr>
        <w:t>τάθμης</w:t>
      </w:r>
      <w:r>
        <w:rPr>
          <w:rFonts w:eastAsia="Times New Roman" w:cs="Times New Roman"/>
          <w:szCs w:val="24"/>
        </w:rPr>
        <w:t>;</w:t>
      </w:r>
      <w:r w:rsidRPr="003F049E">
        <w:rPr>
          <w:rFonts w:eastAsia="Times New Roman" w:cs="Times New Roman"/>
          <w:szCs w:val="24"/>
        </w:rPr>
        <w:t xml:space="preserve"> </w:t>
      </w:r>
    </w:p>
    <w:p w14:paraId="5FC2F5BF"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Βλέπετε, κύριοι της Νέας Δημοκρατίας, ότι το ε</w:t>
      </w:r>
      <w:r w:rsidRPr="003F049E">
        <w:rPr>
          <w:rFonts w:eastAsia="Times New Roman" w:cs="Times New Roman"/>
          <w:szCs w:val="24"/>
        </w:rPr>
        <w:t>σείς και εμείς δεν είναι ένα επικοινωνιακό εύρημα</w:t>
      </w:r>
      <w:r>
        <w:rPr>
          <w:rFonts w:eastAsia="Times New Roman" w:cs="Times New Roman"/>
          <w:szCs w:val="24"/>
        </w:rPr>
        <w:t>,</w:t>
      </w:r>
      <w:r w:rsidRPr="003F049E">
        <w:rPr>
          <w:rFonts w:eastAsia="Times New Roman" w:cs="Times New Roman"/>
          <w:szCs w:val="24"/>
        </w:rPr>
        <w:t xml:space="preserve"> είναι η αποκρυστάλλωση π</w:t>
      </w:r>
      <w:r w:rsidRPr="003F049E">
        <w:rPr>
          <w:rFonts w:eastAsia="Times New Roman" w:cs="Times New Roman"/>
          <w:szCs w:val="24"/>
        </w:rPr>
        <w:t>ολιτικών και κοινωνικών συσχετισμών</w:t>
      </w:r>
      <w:r>
        <w:rPr>
          <w:rFonts w:eastAsia="Times New Roman" w:cs="Times New Roman"/>
          <w:szCs w:val="24"/>
        </w:rPr>
        <w:t xml:space="preserve"> </w:t>
      </w:r>
      <w:r w:rsidRPr="003F049E">
        <w:rPr>
          <w:rFonts w:eastAsia="Times New Roman" w:cs="Times New Roman"/>
          <w:szCs w:val="24"/>
        </w:rPr>
        <w:t>σε κάθε πεδίο</w:t>
      </w:r>
      <w:r>
        <w:rPr>
          <w:rFonts w:eastAsia="Times New Roman" w:cs="Times New Roman"/>
          <w:szCs w:val="24"/>
        </w:rPr>
        <w:t>,</w:t>
      </w:r>
      <w:r w:rsidRPr="003F049E">
        <w:rPr>
          <w:rFonts w:eastAsia="Times New Roman" w:cs="Times New Roman"/>
          <w:szCs w:val="24"/>
        </w:rPr>
        <w:t xml:space="preserve"> σε </w:t>
      </w:r>
      <w:r w:rsidRPr="003F049E">
        <w:rPr>
          <w:rFonts w:eastAsia="Times New Roman" w:cs="Times New Roman"/>
          <w:szCs w:val="24"/>
        </w:rPr>
        <w:lastRenderedPageBreak/>
        <w:t>κάθε μέγεθος</w:t>
      </w:r>
      <w:r>
        <w:rPr>
          <w:rFonts w:eastAsia="Times New Roman" w:cs="Times New Roman"/>
          <w:szCs w:val="24"/>
        </w:rPr>
        <w:t>,</w:t>
      </w:r>
      <w:r w:rsidRPr="003F049E">
        <w:rPr>
          <w:rFonts w:eastAsia="Times New Roman" w:cs="Times New Roman"/>
          <w:szCs w:val="24"/>
        </w:rPr>
        <w:t xml:space="preserve"> </w:t>
      </w:r>
      <w:r>
        <w:rPr>
          <w:rFonts w:eastAsia="Times New Roman" w:cs="Times New Roman"/>
          <w:szCs w:val="24"/>
        </w:rPr>
        <w:t>σ</w:t>
      </w:r>
      <w:r w:rsidRPr="003F049E">
        <w:rPr>
          <w:rFonts w:eastAsia="Times New Roman" w:cs="Times New Roman"/>
          <w:szCs w:val="24"/>
        </w:rPr>
        <w:t xml:space="preserve">τη διεθνή </w:t>
      </w:r>
      <w:r>
        <w:rPr>
          <w:rFonts w:eastAsia="Times New Roman" w:cs="Times New Roman"/>
          <w:szCs w:val="24"/>
        </w:rPr>
        <w:t>αναβάθμιση της χώρας και στη</w:t>
      </w:r>
      <w:r w:rsidRPr="003F049E">
        <w:rPr>
          <w:rFonts w:eastAsia="Times New Roman" w:cs="Times New Roman"/>
          <w:szCs w:val="24"/>
        </w:rPr>
        <w:t xml:space="preserve"> </w:t>
      </w:r>
      <w:r>
        <w:rPr>
          <w:rFonts w:eastAsia="Times New Roman" w:cs="Times New Roman"/>
          <w:szCs w:val="24"/>
        </w:rPr>
        <w:t>Σ</w:t>
      </w:r>
      <w:r w:rsidRPr="003F049E">
        <w:rPr>
          <w:rFonts w:eastAsia="Times New Roman" w:cs="Times New Roman"/>
          <w:szCs w:val="24"/>
        </w:rPr>
        <w:t>υμφωνία των Πρεσπών</w:t>
      </w:r>
      <w:r>
        <w:rPr>
          <w:rFonts w:eastAsia="Times New Roman" w:cs="Times New Roman"/>
          <w:szCs w:val="24"/>
        </w:rPr>
        <w:t xml:space="preserve">, στην ευρωπαϊκή μας </w:t>
      </w:r>
      <w:r w:rsidRPr="003F049E">
        <w:rPr>
          <w:rFonts w:eastAsia="Times New Roman" w:cs="Times New Roman"/>
          <w:szCs w:val="24"/>
        </w:rPr>
        <w:t>πολιτική</w:t>
      </w:r>
      <w:r>
        <w:rPr>
          <w:rFonts w:eastAsia="Times New Roman" w:cs="Times New Roman"/>
          <w:szCs w:val="24"/>
        </w:rPr>
        <w:t>, σ</w:t>
      </w:r>
      <w:r w:rsidRPr="003F049E">
        <w:rPr>
          <w:rFonts w:eastAsia="Times New Roman" w:cs="Times New Roman"/>
          <w:szCs w:val="24"/>
        </w:rPr>
        <w:t xml:space="preserve">την αντιμετώπιση </w:t>
      </w:r>
      <w:r>
        <w:rPr>
          <w:rFonts w:eastAsia="Times New Roman" w:cs="Times New Roman"/>
          <w:szCs w:val="24"/>
        </w:rPr>
        <w:t xml:space="preserve">της </w:t>
      </w:r>
      <w:r w:rsidRPr="003F049E">
        <w:rPr>
          <w:rFonts w:eastAsia="Times New Roman" w:cs="Times New Roman"/>
          <w:szCs w:val="24"/>
        </w:rPr>
        <w:t>κλιματικής αλλαγής</w:t>
      </w:r>
      <w:r>
        <w:rPr>
          <w:rFonts w:eastAsia="Times New Roman" w:cs="Times New Roman"/>
          <w:szCs w:val="24"/>
        </w:rPr>
        <w:t xml:space="preserve">, </w:t>
      </w:r>
      <w:r w:rsidRPr="003F049E">
        <w:rPr>
          <w:rFonts w:eastAsia="Times New Roman" w:cs="Times New Roman"/>
          <w:szCs w:val="24"/>
        </w:rPr>
        <w:t>στην πρό</w:t>
      </w:r>
      <w:r>
        <w:rPr>
          <w:rFonts w:eastAsia="Times New Roman" w:cs="Times New Roman"/>
          <w:szCs w:val="24"/>
        </w:rPr>
        <w:t>κληση της τέταρτης β</w:t>
      </w:r>
      <w:r w:rsidRPr="003F049E">
        <w:rPr>
          <w:rFonts w:eastAsia="Times New Roman" w:cs="Times New Roman"/>
          <w:szCs w:val="24"/>
        </w:rPr>
        <w:t>ιομηχανικής επανάστασης</w:t>
      </w:r>
      <w:r>
        <w:rPr>
          <w:rFonts w:eastAsia="Times New Roman" w:cs="Times New Roman"/>
          <w:szCs w:val="24"/>
        </w:rPr>
        <w:t xml:space="preserve">, </w:t>
      </w:r>
      <w:r>
        <w:rPr>
          <w:rFonts w:eastAsia="Times New Roman" w:cs="Times New Roman"/>
          <w:szCs w:val="24"/>
        </w:rPr>
        <w:t>στο</w:t>
      </w:r>
      <w:r w:rsidRPr="003F049E">
        <w:rPr>
          <w:rFonts w:eastAsia="Times New Roman" w:cs="Times New Roman"/>
          <w:szCs w:val="24"/>
        </w:rPr>
        <w:t xml:space="preserve"> μεταναστευτικό</w:t>
      </w:r>
      <w:r>
        <w:rPr>
          <w:rFonts w:eastAsia="Times New Roman" w:cs="Times New Roman"/>
          <w:szCs w:val="24"/>
        </w:rPr>
        <w:t xml:space="preserve">, </w:t>
      </w:r>
      <w:r w:rsidRPr="003F049E">
        <w:rPr>
          <w:rFonts w:eastAsia="Times New Roman" w:cs="Times New Roman"/>
          <w:szCs w:val="24"/>
        </w:rPr>
        <w:t>στο νέο μοντέλο ανάπτυξης</w:t>
      </w:r>
      <w:r>
        <w:rPr>
          <w:rFonts w:eastAsia="Times New Roman" w:cs="Times New Roman"/>
          <w:szCs w:val="24"/>
        </w:rPr>
        <w:t xml:space="preserve">, στην ολοκλήρωση των μεγάλων έργων, </w:t>
      </w:r>
      <w:r w:rsidRPr="003F049E">
        <w:rPr>
          <w:rFonts w:eastAsia="Times New Roman" w:cs="Times New Roman"/>
          <w:szCs w:val="24"/>
        </w:rPr>
        <w:t>στην αποτροπή της περικοπής των συντάξεων</w:t>
      </w:r>
      <w:r>
        <w:rPr>
          <w:rFonts w:eastAsia="Times New Roman" w:cs="Times New Roman"/>
          <w:szCs w:val="24"/>
        </w:rPr>
        <w:t>,</w:t>
      </w:r>
      <w:r w:rsidRPr="003F049E">
        <w:rPr>
          <w:rFonts w:eastAsia="Times New Roman" w:cs="Times New Roman"/>
          <w:szCs w:val="24"/>
        </w:rPr>
        <w:t xml:space="preserve"> στο ΚΕΑ</w:t>
      </w:r>
      <w:r>
        <w:rPr>
          <w:rFonts w:eastAsia="Times New Roman" w:cs="Times New Roman"/>
          <w:szCs w:val="24"/>
        </w:rPr>
        <w:t>, στο ετήσιο κοινωνικό μ</w:t>
      </w:r>
      <w:r w:rsidRPr="003F049E">
        <w:rPr>
          <w:rFonts w:eastAsia="Times New Roman" w:cs="Times New Roman"/>
          <w:szCs w:val="24"/>
        </w:rPr>
        <w:t>έρισμα</w:t>
      </w:r>
      <w:r>
        <w:rPr>
          <w:rFonts w:eastAsia="Times New Roman" w:cs="Times New Roman"/>
          <w:szCs w:val="24"/>
        </w:rPr>
        <w:t>,</w:t>
      </w:r>
      <w:r w:rsidRPr="003F049E">
        <w:rPr>
          <w:rFonts w:eastAsia="Times New Roman" w:cs="Times New Roman"/>
          <w:szCs w:val="24"/>
        </w:rPr>
        <w:t xml:space="preserve"> </w:t>
      </w:r>
      <w:r>
        <w:rPr>
          <w:rFonts w:eastAsia="Times New Roman" w:cs="Times New Roman"/>
          <w:szCs w:val="24"/>
        </w:rPr>
        <w:t>σ</w:t>
      </w:r>
      <w:r w:rsidRPr="003F049E">
        <w:rPr>
          <w:rFonts w:eastAsia="Times New Roman" w:cs="Times New Roman"/>
          <w:szCs w:val="24"/>
        </w:rPr>
        <w:t xml:space="preserve">την περίθαλψη </w:t>
      </w:r>
      <w:r>
        <w:rPr>
          <w:rFonts w:eastAsia="Times New Roman" w:cs="Times New Roman"/>
          <w:szCs w:val="24"/>
        </w:rPr>
        <w:t xml:space="preserve">των </w:t>
      </w:r>
      <w:r w:rsidRPr="003F049E">
        <w:rPr>
          <w:rFonts w:eastAsia="Times New Roman" w:cs="Times New Roman"/>
          <w:szCs w:val="24"/>
        </w:rPr>
        <w:t>ανασφάλιστων</w:t>
      </w:r>
      <w:r>
        <w:rPr>
          <w:rFonts w:eastAsia="Times New Roman" w:cs="Times New Roman"/>
          <w:szCs w:val="24"/>
        </w:rPr>
        <w:t>,</w:t>
      </w:r>
      <w:r w:rsidRPr="003F049E">
        <w:rPr>
          <w:rFonts w:eastAsia="Times New Roman" w:cs="Times New Roman"/>
          <w:szCs w:val="24"/>
        </w:rPr>
        <w:t xml:space="preserve"> στη</w:t>
      </w:r>
      <w:r>
        <w:rPr>
          <w:rFonts w:eastAsia="Times New Roman" w:cs="Times New Roman"/>
          <w:szCs w:val="24"/>
        </w:rPr>
        <w:t>ν</w:t>
      </w:r>
      <w:r w:rsidRPr="003F049E">
        <w:rPr>
          <w:rFonts w:eastAsia="Times New Roman" w:cs="Times New Roman"/>
          <w:szCs w:val="24"/>
        </w:rPr>
        <w:t xml:space="preserve"> δίχρονη προσχολική εκπαίδευση</w:t>
      </w:r>
      <w:r>
        <w:rPr>
          <w:rFonts w:eastAsia="Times New Roman" w:cs="Times New Roman"/>
          <w:szCs w:val="24"/>
        </w:rPr>
        <w:t>,</w:t>
      </w:r>
      <w:r w:rsidRPr="003F049E">
        <w:rPr>
          <w:rFonts w:eastAsia="Times New Roman" w:cs="Times New Roman"/>
          <w:szCs w:val="24"/>
        </w:rPr>
        <w:t xml:space="preserve"> στην ειδική αγωγή</w:t>
      </w:r>
      <w:r>
        <w:rPr>
          <w:rFonts w:eastAsia="Times New Roman" w:cs="Times New Roman"/>
          <w:szCs w:val="24"/>
        </w:rPr>
        <w:t>,</w:t>
      </w:r>
      <w:r w:rsidRPr="003F049E">
        <w:rPr>
          <w:rFonts w:eastAsia="Times New Roman" w:cs="Times New Roman"/>
          <w:szCs w:val="24"/>
        </w:rPr>
        <w:t xml:space="preserve"> στα </w:t>
      </w:r>
      <w:r w:rsidRPr="003F049E">
        <w:rPr>
          <w:rFonts w:eastAsia="Times New Roman" w:cs="Times New Roman"/>
          <w:szCs w:val="24"/>
        </w:rPr>
        <w:t>ΕΠΑΛ</w:t>
      </w:r>
      <w:r>
        <w:rPr>
          <w:rFonts w:eastAsia="Times New Roman" w:cs="Times New Roman"/>
          <w:szCs w:val="24"/>
        </w:rPr>
        <w:t>, σ</w:t>
      </w:r>
      <w:r w:rsidRPr="003F049E">
        <w:rPr>
          <w:rFonts w:eastAsia="Times New Roman" w:cs="Times New Roman"/>
          <w:szCs w:val="24"/>
        </w:rPr>
        <w:t>τα σχολικά γεύματα</w:t>
      </w:r>
      <w:r>
        <w:rPr>
          <w:rFonts w:eastAsia="Times New Roman" w:cs="Times New Roman"/>
          <w:szCs w:val="24"/>
        </w:rPr>
        <w:t>,</w:t>
      </w:r>
      <w:r w:rsidRPr="003F049E">
        <w:rPr>
          <w:rFonts w:eastAsia="Times New Roman" w:cs="Times New Roman"/>
          <w:szCs w:val="24"/>
        </w:rPr>
        <w:t xml:space="preserve"> στην εκπαίδευση των προσφυγόπουλων</w:t>
      </w:r>
      <w:r>
        <w:rPr>
          <w:rFonts w:eastAsia="Times New Roman" w:cs="Times New Roman"/>
          <w:szCs w:val="24"/>
        </w:rPr>
        <w:t>, σ</w:t>
      </w:r>
      <w:r w:rsidRPr="003F049E">
        <w:rPr>
          <w:rFonts w:eastAsia="Times New Roman" w:cs="Times New Roman"/>
          <w:szCs w:val="24"/>
        </w:rPr>
        <w:t>τα επιδόματα τέκνων</w:t>
      </w:r>
      <w:r>
        <w:rPr>
          <w:rFonts w:eastAsia="Times New Roman" w:cs="Times New Roman"/>
          <w:szCs w:val="24"/>
        </w:rPr>
        <w:t>,</w:t>
      </w:r>
      <w:r w:rsidRPr="003F049E">
        <w:rPr>
          <w:rFonts w:eastAsia="Times New Roman" w:cs="Times New Roman"/>
          <w:szCs w:val="24"/>
        </w:rPr>
        <w:t xml:space="preserve"> στην </w:t>
      </w:r>
      <w:r>
        <w:rPr>
          <w:rFonts w:eastAsia="Times New Roman" w:cs="Times New Roman"/>
          <w:szCs w:val="24"/>
        </w:rPr>
        <w:t>π</w:t>
      </w:r>
      <w:r w:rsidRPr="003F049E">
        <w:rPr>
          <w:rFonts w:eastAsia="Times New Roman" w:cs="Times New Roman"/>
          <w:szCs w:val="24"/>
        </w:rPr>
        <w:t xml:space="preserve">ρωτοβάθμια </w:t>
      </w:r>
      <w:r>
        <w:rPr>
          <w:rFonts w:eastAsia="Times New Roman" w:cs="Times New Roman"/>
          <w:szCs w:val="24"/>
        </w:rPr>
        <w:t xml:space="preserve">φροντίδα </w:t>
      </w:r>
      <w:r>
        <w:rPr>
          <w:rFonts w:eastAsia="Times New Roman" w:cs="Times New Roman"/>
          <w:szCs w:val="24"/>
        </w:rPr>
        <w:t>υγεία</w:t>
      </w:r>
      <w:r>
        <w:rPr>
          <w:rFonts w:eastAsia="Times New Roman" w:cs="Times New Roman"/>
          <w:szCs w:val="24"/>
        </w:rPr>
        <w:t>ς</w:t>
      </w:r>
      <w:r>
        <w:rPr>
          <w:rFonts w:eastAsia="Times New Roman" w:cs="Times New Roman"/>
          <w:szCs w:val="24"/>
        </w:rPr>
        <w:t>, σ</w:t>
      </w:r>
      <w:r w:rsidRPr="003F049E">
        <w:rPr>
          <w:rFonts w:eastAsia="Times New Roman" w:cs="Times New Roman"/>
          <w:szCs w:val="24"/>
        </w:rPr>
        <w:t>την επιδότηση ενοικίου</w:t>
      </w:r>
      <w:r>
        <w:rPr>
          <w:rFonts w:eastAsia="Times New Roman" w:cs="Times New Roman"/>
          <w:szCs w:val="24"/>
        </w:rPr>
        <w:t>,</w:t>
      </w:r>
      <w:r w:rsidRPr="003F049E">
        <w:rPr>
          <w:rFonts w:eastAsia="Times New Roman" w:cs="Times New Roman"/>
          <w:szCs w:val="24"/>
        </w:rPr>
        <w:t xml:space="preserve"> στη μείωση του ΕΝΦΙΑ</w:t>
      </w:r>
      <w:r>
        <w:rPr>
          <w:rFonts w:eastAsia="Times New Roman" w:cs="Times New Roman"/>
          <w:szCs w:val="24"/>
        </w:rPr>
        <w:t>, σ</w:t>
      </w:r>
      <w:r w:rsidRPr="003F049E">
        <w:rPr>
          <w:rFonts w:eastAsia="Times New Roman" w:cs="Times New Roman"/>
          <w:szCs w:val="24"/>
        </w:rPr>
        <w:t>τα προγράμματα για την απασχόληση</w:t>
      </w:r>
      <w:r>
        <w:rPr>
          <w:rFonts w:eastAsia="Times New Roman" w:cs="Times New Roman"/>
          <w:szCs w:val="24"/>
        </w:rPr>
        <w:t xml:space="preserve">, στις </w:t>
      </w:r>
      <w:r w:rsidRPr="003F049E">
        <w:rPr>
          <w:rFonts w:eastAsia="Times New Roman" w:cs="Times New Roman"/>
          <w:szCs w:val="24"/>
        </w:rPr>
        <w:t>στοχευμένες προ</w:t>
      </w:r>
      <w:r>
        <w:rPr>
          <w:rFonts w:eastAsia="Times New Roman" w:cs="Times New Roman"/>
          <w:szCs w:val="24"/>
        </w:rPr>
        <w:t>σλήψεις στ</w:t>
      </w:r>
      <w:r w:rsidRPr="003F049E">
        <w:rPr>
          <w:rFonts w:eastAsia="Times New Roman" w:cs="Times New Roman"/>
          <w:szCs w:val="24"/>
        </w:rPr>
        <w:t>ο δημόσιο</w:t>
      </w:r>
      <w:r>
        <w:rPr>
          <w:rFonts w:eastAsia="Times New Roman" w:cs="Times New Roman"/>
          <w:szCs w:val="24"/>
        </w:rPr>
        <w:t>. Είναι α</w:t>
      </w:r>
      <w:r w:rsidRPr="003F049E">
        <w:rPr>
          <w:rFonts w:eastAsia="Times New Roman" w:cs="Times New Roman"/>
          <w:szCs w:val="24"/>
        </w:rPr>
        <w:t>υτά</w:t>
      </w:r>
      <w:r>
        <w:rPr>
          <w:rFonts w:eastAsia="Times New Roman" w:cs="Times New Roman"/>
          <w:szCs w:val="24"/>
        </w:rPr>
        <w:t>,</w:t>
      </w:r>
      <w:r w:rsidRPr="003F049E">
        <w:rPr>
          <w:rFonts w:eastAsia="Times New Roman" w:cs="Times New Roman"/>
          <w:szCs w:val="24"/>
        </w:rPr>
        <w:t xml:space="preserve"> π</w:t>
      </w:r>
      <w:r w:rsidRPr="003F049E">
        <w:rPr>
          <w:rFonts w:eastAsia="Times New Roman" w:cs="Times New Roman"/>
          <w:szCs w:val="24"/>
        </w:rPr>
        <w:t>ου με μισή καρδιά υποχρεώνε</w:t>
      </w:r>
      <w:r>
        <w:rPr>
          <w:rFonts w:eastAsia="Times New Roman" w:cs="Times New Roman"/>
          <w:szCs w:val="24"/>
        </w:rPr>
        <w:t>στε</w:t>
      </w:r>
      <w:r w:rsidRPr="003F049E">
        <w:rPr>
          <w:rFonts w:eastAsia="Times New Roman" w:cs="Times New Roman"/>
          <w:szCs w:val="24"/>
        </w:rPr>
        <w:t xml:space="preserve"> να ψ</w:t>
      </w:r>
      <w:r>
        <w:rPr>
          <w:rFonts w:eastAsia="Times New Roman" w:cs="Times New Roman"/>
          <w:szCs w:val="24"/>
        </w:rPr>
        <w:t>ηφίζετε σ</w:t>
      </w:r>
      <w:r w:rsidRPr="003F049E">
        <w:rPr>
          <w:rFonts w:eastAsia="Times New Roman" w:cs="Times New Roman"/>
          <w:szCs w:val="24"/>
        </w:rPr>
        <w:t>τη Βουλή</w:t>
      </w:r>
      <w:r>
        <w:rPr>
          <w:rFonts w:eastAsia="Times New Roman" w:cs="Times New Roman"/>
          <w:szCs w:val="24"/>
        </w:rPr>
        <w:t>,</w:t>
      </w:r>
      <w:r w:rsidRPr="003F049E">
        <w:rPr>
          <w:rFonts w:eastAsia="Times New Roman" w:cs="Times New Roman"/>
          <w:szCs w:val="24"/>
        </w:rPr>
        <w:t xml:space="preserve"> την ίδια ώρα</w:t>
      </w:r>
      <w:r>
        <w:rPr>
          <w:rFonts w:eastAsia="Times New Roman" w:cs="Times New Roman"/>
          <w:szCs w:val="24"/>
        </w:rPr>
        <w:t>,</w:t>
      </w:r>
      <w:r w:rsidRPr="003F049E">
        <w:rPr>
          <w:rFonts w:eastAsia="Times New Roman" w:cs="Times New Roman"/>
          <w:szCs w:val="24"/>
        </w:rPr>
        <w:t xml:space="preserve"> που </w:t>
      </w:r>
      <w:r>
        <w:rPr>
          <w:rFonts w:eastAsia="Times New Roman" w:cs="Times New Roman"/>
          <w:szCs w:val="24"/>
        </w:rPr>
        <w:t>τα εννοιολογείτε ω</w:t>
      </w:r>
      <w:r w:rsidRPr="003F049E">
        <w:rPr>
          <w:rFonts w:eastAsia="Times New Roman" w:cs="Times New Roman"/>
          <w:szCs w:val="24"/>
        </w:rPr>
        <w:t>ς προεκλογικές παροχές</w:t>
      </w:r>
      <w:r>
        <w:rPr>
          <w:rFonts w:eastAsia="Times New Roman" w:cs="Times New Roman"/>
          <w:szCs w:val="24"/>
        </w:rPr>
        <w:t xml:space="preserve"> </w:t>
      </w:r>
      <w:r w:rsidRPr="003F049E">
        <w:rPr>
          <w:rFonts w:eastAsia="Times New Roman" w:cs="Times New Roman"/>
          <w:szCs w:val="24"/>
        </w:rPr>
        <w:t>ή χ</w:t>
      </w:r>
      <w:r>
        <w:rPr>
          <w:rFonts w:eastAsia="Times New Roman" w:cs="Times New Roman"/>
          <w:szCs w:val="24"/>
        </w:rPr>
        <w:t>έρι-χέρι με τους Χ</w:t>
      </w:r>
      <w:r w:rsidRPr="003F049E">
        <w:rPr>
          <w:rFonts w:eastAsia="Times New Roman" w:cs="Times New Roman"/>
          <w:szCs w:val="24"/>
        </w:rPr>
        <w:t>ρυσαυγίτες τα συκοφαντείτ</w:t>
      </w:r>
      <w:r>
        <w:rPr>
          <w:rFonts w:eastAsia="Times New Roman" w:cs="Times New Roman"/>
          <w:szCs w:val="24"/>
        </w:rPr>
        <w:t>ε</w:t>
      </w:r>
      <w:r w:rsidRPr="003F049E">
        <w:rPr>
          <w:rFonts w:eastAsia="Times New Roman" w:cs="Times New Roman"/>
          <w:szCs w:val="24"/>
        </w:rPr>
        <w:t xml:space="preserve"> ως αργύρια της προδοσίας του Τσίπρα στο Μακεδονικό</w:t>
      </w:r>
      <w:r>
        <w:rPr>
          <w:rFonts w:eastAsia="Times New Roman" w:cs="Times New Roman"/>
          <w:szCs w:val="24"/>
        </w:rPr>
        <w:t xml:space="preserve">, </w:t>
      </w:r>
      <w:r w:rsidRPr="003F049E">
        <w:rPr>
          <w:rFonts w:eastAsia="Times New Roman" w:cs="Times New Roman"/>
          <w:szCs w:val="24"/>
        </w:rPr>
        <w:t>ό</w:t>
      </w:r>
      <w:r>
        <w:rPr>
          <w:rFonts w:eastAsia="Times New Roman" w:cs="Times New Roman"/>
          <w:szCs w:val="24"/>
        </w:rPr>
        <w:t>,</w:t>
      </w:r>
      <w:r w:rsidRPr="003F049E">
        <w:rPr>
          <w:rFonts w:eastAsia="Times New Roman" w:cs="Times New Roman"/>
          <w:szCs w:val="24"/>
        </w:rPr>
        <w:t xml:space="preserve">τι πιο χυδαίο και </w:t>
      </w:r>
      <w:r>
        <w:rPr>
          <w:rFonts w:eastAsia="Times New Roman" w:cs="Times New Roman"/>
          <w:szCs w:val="24"/>
        </w:rPr>
        <w:t xml:space="preserve">ιταμό έχει </w:t>
      </w:r>
      <w:r w:rsidRPr="003F049E">
        <w:rPr>
          <w:rFonts w:eastAsia="Times New Roman" w:cs="Times New Roman"/>
          <w:szCs w:val="24"/>
        </w:rPr>
        <w:t xml:space="preserve">ακουστεί τα </w:t>
      </w:r>
      <w:r w:rsidRPr="003F049E">
        <w:rPr>
          <w:rFonts w:eastAsia="Times New Roman" w:cs="Times New Roman"/>
          <w:szCs w:val="24"/>
        </w:rPr>
        <w:t xml:space="preserve">τελευταία χρόνια από </w:t>
      </w:r>
      <w:r>
        <w:rPr>
          <w:rFonts w:eastAsia="Times New Roman" w:cs="Times New Roman"/>
          <w:szCs w:val="24"/>
        </w:rPr>
        <w:t>χείλη Αρχηγού της Αξιωματικής Αντιπολίτευσης.</w:t>
      </w:r>
    </w:p>
    <w:p w14:paraId="5FC2F5C0" w14:textId="77777777" w:rsidR="0020643A" w:rsidRDefault="00E84ECF">
      <w:pPr>
        <w:spacing w:line="600" w:lineRule="auto"/>
        <w:ind w:firstLine="720"/>
        <w:contextualSpacing/>
        <w:jc w:val="both"/>
        <w:rPr>
          <w:rFonts w:eastAsia="Times New Roman"/>
          <w:szCs w:val="24"/>
        </w:rPr>
      </w:pPr>
      <w:r>
        <w:rPr>
          <w:rFonts w:eastAsia="Times New Roman"/>
          <w:szCs w:val="24"/>
        </w:rPr>
        <w:lastRenderedPageBreak/>
        <w:t xml:space="preserve">Αυτά όλα </w:t>
      </w:r>
      <w:r w:rsidRPr="00E97067">
        <w:rPr>
          <w:rFonts w:eastAsia="Times New Roman"/>
          <w:szCs w:val="24"/>
        </w:rPr>
        <w:t xml:space="preserve">συνιστούν μέσα στην κοινωνία το εμείς και το </w:t>
      </w:r>
      <w:r>
        <w:rPr>
          <w:rFonts w:eastAsia="Times New Roman"/>
          <w:szCs w:val="24"/>
        </w:rPr>
        <w:t xml:space="preserve">εσείς, κύριοι συνάδελφοι </w:t>
      </w:r>
      <w:r w:rsidRPr="00E97067">
        <w:rPr>
          <w:rFonts w:eastAsia="Times New Roman"/>
          <w:szCs w:val="24"/>
        </w:rPr>
        <w:t xml:space="preserve">της </w:t>
      </w:r>
      <w:r>
        <w:rPr>
          <w:rFonts w:eastAsia="Times New Roman"/>
          <w:szCs w:val="24"/>
        </w:rPr>
        <w:t xml:space="preserve">Νέας </w:t>
      </w:r>
      <w:r w:rsidRPr="00E97067">
        <w:rPr>
          <w:rFonts w:eastAsia="Times New Roman"/>
          <w:szCs w:val="24"/>
        </w:rPr>
        <w:t>Δημοκρατίας</w:t>
      </w:r>
      <w:r>
        <w:rPr>
          <w:rFonts w:eastAsia="Times New Roman"/>
          <w:szCs w:val="24"/>
        </w:rPr>
        <w:t>,</w:t>
      </w:r>
      <w:r w:rsidRPr="00E97067">
        <w:rPr>
          <w:rFonts w:eastAsia="Times New Roman"/>
          <w:szCs w:val="24"/>
        </w:rPr>
        <w:t xml:space="preserve"> </w:t>
      </w:r>
      <w:r>
        <w:rPr>
          <w:rFonts w:eastAsia="Times New Roman"/>
          <w:szCs w:val="24"/>
        </w:rPr>
        <w:t>κ</w:t>
      </w:r>
      <w:r w:rsidRPr="00E97067">
        <w:rPr>
          <w:rFonts w:eastAsia="Times New Roman"/>
          <w:szCs w:val="24"/>
        </w:rPr>
        <w:t xml:space="preserve">αι </w:t>
      </w:r>
      <w:r>
        <w:rPr>
          <w:rFonts w:eastAsia="Times New Roman"/>
          <w:szCs w:val="24"/>
        </w:rPr>
        <w:t xml:space="preserve">είναι </w:t>
      </w:r>
      <w:r w:rsidRPr="00E97067">
        <w:rPr>
          <w:rFonts w:eastAsia="Times New Roman"/>
          <w:szCs w:val="24"/>
        </w:rPr>
        <w:t xml:space="preserve">το χρέος του ΣΥΡΙΖΑ και κάθε </w:t>
      </w:r>
      <w:r>
        <w:rPr>
          <w:rFonts w:eastAsia="Times New Roman"/>
          <w:szCs w:val="24"/>
        </w:rPr>
        <w:t>π</w:t>
      </w:r>
      <w:r w:rsidRPr="00E97067">
        <w:rPr>
          <w:rFonts w:eastAsia="Times New Roman"/>
          <w:szCs w:val="24"/>
        </w:rPr>
        <w:t>ροοδευτική</w:t>
      </w:r>
      <w:r>
        <w:rPr>
          <w:rFonts w:eastAsia="Times New Roman"/>
          <w:szCs w:val="24"/>
        </w:rPr>
        <w:t>ς και δημοκρατικής δύναμης να το μετα</w:t>
      </w:r>
      <w:r w:rsidRPr="00E97067">
        <w:rPr>
          <w:rFonts w:eastAsia="Times New Roman"/>
          <w:szCs w:val="24"/>
        </w:rPr>
        <w:t>σχηματίσει σε νικηφόρα πολιτική στρατηγική</w:t>
      </w:r>
      <w:r>
        <w:rPr>
          <w:rFonts w:eastAsia="Times New Roman"/>
          <w:szCs w:val="24"/>
        </w:rPr>
        <w:t>,</w:t>
      </w:r>
      <w:r w:rsidRPr="00E97067">
        <w:rPr>
          <w:rFonts w:eastAsia="Times New Roman"/>
          <w:szCs w:val="24"/>
        </w:rPr>
        <w:t xml:space="preserve"> κινητοποιώντας τον κόσμο</w:t>
      </w:r>
      <w:r>
        <w:rPr>
          <w:rFonts w:eastAsia="Times New Roman"/>
          <w:szCs w:val="24"/>
        </w:rPr>
        <w:t>,</w:t>
      </w:r>
      <w:r w:rsidRPr="00E97067">
        <w:rPr>
          <w:rFonts w:eastAsia="Times New Roman"/>
          <w:szCs w:val="24"/>
        </w:rPr>
        <w:t xml:space="preserve"> τον από κάτω</w:t>
      </w:r>
      <w:r>
        <w:rPr>
          <w:rFonts w:eastAsia="Times New Roman"/>
          <w:szCs w:val="24"/>
        </w:rPr>
        <w:t>,</w:t>
      </w:r>
      <w:r w:rsidRPr="00E97067">
        <w:rPr>
          <w:rFonts w:eastAsia="Times New Roman"/>
          <w:szCs w:val="24"/>
        </w:rPr>
        <w:t xml:space="preserve"> που δεν έχει μιλήσει ακόμα</w:t>
      </w:r>
      <w:r>
        <w:rPr>
          <w:rFonts w:eastAsia="Times New Roman"/>
          <w:szCs w:val="24"/>
        </w:rPr>
        <w:t>.</w:t>
      </w:r>
      <w:r w:rsidRPr="00E97067">
        <w:rPr>
          <w:rFonts w:eastAsia="Times New Roman"/>
          <w:szCs w:val="24"/>
        </w:rPr>
        <w:t xml:space="preserve"> </w:t>
      </w:r>
      <w:r>
        <w:rPr>
          <w:rFonts w:eastAsia="Times New Roman"/>
          <w:szCs w:val="24"/>
        </w:rPr>
        <w:t>Α</w:t>
      </w:r>
      <w:r w:rsidRPr="00E97067">
        <w:rPr>
          <w:rFonts w:eastAsia="Times New Roman"/>
          <w:szCs w:val="24"/>
        </w:rPr>
        <w:t>υτή η μεγάλη κοινωνική πλειοψηφία θα υψώσει το ανάστημά τ</w:t>
      </w:r>
      <w:r>
        <w:rPr>
          <w:rFonts w:eastAsia="Times New Roman"/>
          <w:szCs w:val="24"/>
        </w:rPr>
        <w:t>ης</w:t>
      </w:r>
      <w:r w:rsidRPr="00E97067">
        <w:rPr>
          <w:rFonts w:eastAsia="Times New Roman"/>
          <w:szCs w:val="24"/>
        </w:rPr>
        <w:t xml:space="preserve"> στις εκλογές και θα φράξει το</w:t>
      </w:r>
      <w:r>
        <w:rPr>
          <w:rFonts w:eastAsia="Times New Roman"/>
          <w:szCs w:val="24"/>
        </w:rPr>
        <w:t>ν</w:t>
      </w:r>
      <w:r w:rsidRPr="00E97067">
        <w:rPr>
          <w:rFonts w:eastAsia="Times New Roman"/>
          <w:szCs w:val="24"/>
        </w:rPr>
        <w:t xml:space="preserve"> δρόμο στη δεξιά παλινόρθωση</w:t>
      </w:r>
      <w:r>
        <w:rPr>
          <w:rFonts w:eastAsia="Times New Roman"/>
          <w:szCs w:val="24"/>
        </w:rPr>
        <w:t>,</w:t>
      </w:r>
      <w:r w:rsidRPr="00E97067">
        <w:rPr>
          <w:rFonts w:eastAsia="Times New Roman"/>
          <w:szCs w:val="24"/>
        </w:rPr>
        <w:t xml:space="preserve"> θα κάνει απατηλά τα όνε</w:t>
      </w:r>
      <w:r w:rsidRPr="00E97067">
        <w:rPr>
          <w:rFonts w:eastAsia="Times New Roman"/>
          <w:szCs w:val="24"/>
        </w:rPr>
        <w:t>ιρα του κ</w:t>
      </w:r>
      <w:r>
        <w:rPr>
          <w:rFonts w:eastAsia="Times New Roman"/>
          <w:szCs w:val="24"/>
        </w:rPr>
        <w:t>.</w:t>
      </w:r>
      <w:r w:rsidRPr="00E97067">
        <w:rPr>
          <w:rFonts w:eastAsia="Times New Roman"/>
          <w:szCs w:val="24"/>
        </w:rPr>
        <w:t xml:space="preserve"> Μητσοτάκη για την πρωθυπουργία και θα δώσει για μ</w:t>
      </w:r>
      <w:r>
        <w:rPr>
          <w:rFonts w:eastAsia="Times New Roman"/>
          <w:szCs w:val="24"/>
        </w:rPr>
        <w:t>ι</w:t>
      </w:r>
      <w:r w:rsidRPr="00E97067">
        <w:rPr>
          <w:rFonts w:eastAsia="Times New Roman"/>
          <w:szCs w:val="24"/>
        </w:rPr>
        <w:t>α ακόμη τετραετία</w:t>
      </w:r>
      <w:r>
        <w:rPr>
          <w:rFonts w:eastAsia="Times New Roman"/>
          <w:szCs w:val="24"/>
        </w:rPr>
        <w:t>,</w:t>
      </w:r>
      <w:r w:rsidRPr="00E97067">
        <w:rPr>
          <w:rFonts w:eastAsia="Times New Roman"/>
          <w:szCs w:val="24"/>
        </w:rPr>
        <w:t xml:space="preserve"> την πρώτη θέση και εντολή διακυβέρνησης στο</w:t>
      </w:r>
      <w:r>
        <w:rPr>
          <w:rFonts w:eastAsia="Times New Roman"/>
          <w:szCs w:val="24"/>
        </w:rPr>
        <w:t>ν</w:t>
      </w:r>
      <w:r w:rsidRPr="00E97067">
        <w:rPr>
          <w:rFonts w:eastAsia="Times New Roman"/>
          <w:szCs w:val="24"/>
        </w:rPr>
        <w:t xml:space="preserve"> ΣΥΡΙΖΑ</w:t>
      </w:r>
      <w:r>
        <w:rPr>
          <w:rFonts w:eastAsia="Times New Roman"/>
          <w:szCs w:val="24"/>
        </w:rPr>
        <w:t>.</w:t>
      </w:r>
    </w:p>
    <w:p w14:paraId="5FC2F5C1" w14:textId="77777777" w:rsidR="0020643A" w:rsidRDefault="00E84ECF">
      <w:pPr>
        <w:spacing w:line="600" w:lineRule="auto"/>
        <w:ind w:firstLine="720"/>
        <w:contextualSpacing/>
        <w:jc w:val="both"/>
        <w:rPr>
          <w:rFonts w:eastAsia="Times New Roman"/>
          <w:szCs w:val="24"/>
        </w:rPr>
      </w:pPr>
      <w:r>
        <w:rPr>
          <w:rFonts w:eastAsia="Times New Roman"/>
          <w:szCs w:val="24"/>
        </w:rPr>
        <w:t>Κ</w:t>
      </w:r>
      <w:r w:rsidRPr="00E97067">
        <w:rPr>
          <w:rFonts w:eastAsia="Times New Roman"/>
          <w:szCs w:val="24"/>
        </w:rPr>
        <w:t>υρίες και κύριοι συνάδελφοι</w:t>
      </w:r>
      <w:r>
        <w:rPr>
          <w:rFonts w:eastAsia="Times New Roman"/>
          <w:szCs w:val="24"/>
        </w:rPr>
        <w:t>,</w:t>
      </w:r>
      <w:r w:rsidRPr="00E97067">
        <w:rPr>
          <w:rFonts w:eastAsia="Times New Roman"/>
          <w:szCs w:val="24"/>
        </w:rPr>
        <w:t xml:space="preserve"> </w:t>
      </w:r>
      <w:r>
        <w:rPr>
          <w:rFonts w:eastAsia="Times New Roman"/>
          <w:szCs w:val="24"/>
        </w:rPr>
        <w:t>μ</w:t>
      </w:r>
      <w:r w:rsidRPr="00E97067">
        <w:rPr>
          <w:rFonts w:eastAsia="Times New Roman"/>
          <w:szCs w:val="24"/>
        </w:rPr>
        <w:t>ίλησα πριν για τη βαθιά ταξικότητα της πολιτικής του ΣΥΡΙΖΑ</w:t>
      </w:r>
      <w:r>
        <w:rPr>
          <w:rFonts w:eastAsia="Times New Roman"/>
          <w:szCs w:val="24"/>
        </w:rPr>
        <w:t>,</w:t>
      </w:r>
      <w:r w:rsidRPr="00E97067">
        <w:rPr>
          <w:rFonts w:eastAsia="Times New Roman"/>
          <w:szCs w:val="24"/>
        </w:rPr>
        <w:t xml:space="preserve"> που έφτασε στο απόγει</w:t>
      </w:r>
      <w:r>
        <w:rPr>
          <w:rFonts w:eastAsia="Times New Roman"/>
          <w:szCs w:val="24"/>
        </w:rPr>
        <w:t>ό</w:t>
      </w:r>
      <w:r w:rsidRPr="00E97067">
        <w:rPr>
          <w:rFonts w:eastAsia="Times New Roman"/>
          <w:szCs w:val="24"/>
        </w:rPr>
        <w:t xml:space="preserve"> της με μ</w:t>
      </w:r>
      <w:r w:rsidRPr="00E97067">
        <w:rPr>
          <w:rFonts w:eastAsia="Times New Roman"/>
          <w:szCs w:val="24"/>
        </w:rPr>
        <w:t>έτρα</w:t>
      </w:r>
      <w:r>
        <w:rPr>
          <w:rFonts w:eastAsia="Times New Roman"/>
          <w:szCs w:val="24"/>
        </w:rPr>
        <w:t>,</w:t>
      </w:r>
      <w:r w:rsidRPr="00E97067">
        <w:rPr>
          <w:rFonts w:eastAsia="Times New Roman"/>
          <w:szCs w:val="24"/>
        </w:rPr>
        <w:t xml:space="preserve"> τα οποία </w:t>
      </w:r>
      <w:r>
        <w:rPr>
          <w:rFonts w:eastAsia="Times New Roman"/>
          <w:szCs w:val="24"/>
        </w:rPr>
        <w:t>λάβαμε</w:t>
      </w:r>
      <w:r w:rsidRPr="00E97067">
        <w:rPr>
          <w:rFonts w:eastAsia="Times New Roman"/>
          <w:szCs w:val="24"/>
        </w:rPr>
        <w:t xml:space="preserve"> υπέρ των χαμηλών συνταξιούχων και της </w:t>
      </w:r>
      <w:r>
        <w:rPr>
          <w:rFonts w:eastAsia="Times New Roman"/>
          <w:szCs w:val="24"/>
        </w:rPr>
        <w:t xml:space="preserve">αντιμετώπισης της </w:t>
      </w:r>
      <w:r w:rsidRPr="00E97067">
        <w:rPr>
          <w:rFonts w:eastAsia="Times New Roman"/>
          <w:szCs w:val="24"/>
        </w:rPr>
        <w:t>ακραίας φτώχειας</w:t>
      </w:r>
      <w:r>
        <w:rPr>
          <w:rFonts w:eastAsia="Times New Roman"/>
          <w:szCs w:val="24"/>
        </w:rPr>
        <w:t xml:space="preserve">, </w:t>
      </w:r>
      <w:r w:rsidRPr="00E97067">
        <w:rPr>
          <w:rFonts w:eastAsia="Times New Roman"/>
          <w:szCs w:val="24"/>
        </w:rPr>
        <w:t>αλλά και για την ταξικότητα της πολιτικής της Νέας Δημοκρατίας</w:t>
      </w:r>
      <w:r>
        <w:rPr>
          <w:rFonts w:eastAsia="Times New Roman"/>
          <w:szCs w:val="24"/>
        </w:rPr>
        <w:t>.</w:t>
      </w:r>
      <w:r w:rsidRPr="00E97067">
        <w:rPr>
          <w:rFonts w:eastAsia="Times New Roman"/>
          <w:szCs w:val="24"/>
        </w:rPr>
        <w:t xml:space="preserve"> </w:t>
      </w:r>
    </w:p>
    <w:p w14:paraId="5FC2F5C2" w14:textId="77777777" w:rsidR="0020643A" w:rsidRDefault="00E84ECF">
      <w:pPr>
        <w:spacing w:line="600" w:lineRule="auto"/>
        <w:ind w:firstLine="720"/>
        <w:contextualSpacing/>
        <w:jc w:val="both"/>
        <w:rPr>
          <w:rFonts w:eastAsia="Times New Roman"/>
          <w:szCs w:val="24"/>
        </w:rPr>
      </w:pPr>
      <w:r>
        <w:rPr>
          <w:rFonts w:eastAsia="Times New Roman"/>
          <w:szCs w:val="24"/>
        </w:rPr>
        <w:t>Ας πάμε να δούμε πώς αποτυπώνεται αυτό το «εμείς» και «εσείς», διαχρονικά στη φορολογία. Έχω το</w:t>
      </w:r>
      <w:r>
        <w:rPr>
          <w:rFonts w:eastAsia="Times New Roman"/>
          <w:szCs w:val="24"/>
        </w:rPr>
        <w:t>ν πίνακα –θα τον καταθέσω για τα Πρακτικά-</w:t>
      </w:r>
      <w:r w:rsidRPr="00E97067">
        <w:rPr>
          <w:rFonts w:eastAsia="Times New Roman"/>
          <w:szCs w:val="24"/>
        </w:rPr>
        <w:t xml:space="preserve"> </w:t>
      </w:r>
      <w:r>
        <w:rPr>
          <w:rFonts w:eastAsia="Times New Roman"/>
          <w:szCs w:val="24"/>
        </w:rPr>
        <w:t xml:space="preserve">με την εξέλιξη των άμεσων φόρων από το 2005 έως το </w:t>
      </w:r>
      <w:r w:rsidRPr="00E97067">
        <w:rPr>
          <w:rFonts w:eastAsia="Times New Roman"/>
          <w:szCs w:val="24"/>
        </w:rPr>
        <w:t>2017</w:t>
      </w:r>
      <w:r>
        <w:rPr>
          <w:rFonts w:eastAsia="Times New Roman"/>
          <w:szCs w:val="24"/>
        </w:rPr>
        <w:t xml:space="preserve">. Αν το δείτε, κύριοι συνάδελφοι, θα βγάλετε </w:t>
      </w:r>
      <w:r>
        <w:rPr>
          <w:rFonts w:eastAsia="Times New Roman"/>
          <w:szCs w:val="24"/>
        </w:rPr>
        <w:lastRenderedPageBreak/>
        <w:t xml:space="preserve">το εξωφρενικό συμπέρασμα ότι στα χρόνια που μειώθηκε από την κρίση το ΑΕΠ κατά 25%, </w:t>
      </w:r>
      <w:r w:rsidRPr="00E97067">
        <w:rPr>
          <w:rFonts w:eastAsia="Times New Roman"/>
          <w:szCs w:val="24"/>
        </w:rPr>
        <w:t>η Ελλάδα είχε πλούσιους πολίτ</w:t>
      </w:r>
      <w:r w:rsidRPr="00E97067">
        <w:rPr>
          <w:rFonts w:eastAsia="Times New Roman"/>
          <w:szCs w:val="24"/>
        </w:rPr>
        <w:t>ες και επιχειρήσεις</w:t>
      </w:r>
      <w:r>
        <w:rPr>
          <w:rFonts w:eastAsia="Times New Roman"/>
          <w:szCs w:val="24"/>
        </w:rPr>
        <w:t>,</w:t>
      </w:r>
      <w:r w:rsidRPr="00E97067">
        <w:rPr>
          <w:rFonts w:eastAsia="Times New Roman"/>
          <w:szCs w:val="24"/>
        </w:rPr>
        <w:t xml:space="preserve"> </w:t>
      </w:r>
      <w:r>
        <w:rPr>
          <w:rFonts w:eastAsia="Times New Roman"/>
          <w:szCs w:val="24"/>
        </w:rPr>
        <w:t xml:space="preserve">που καταστράφηκαν ολοσχερώς. Ποιοι πέτυχαν αυτό το οικονομικό θαύμα; Ποιοι άλλοι; Εσείς το πέτυχατε, κύριοι συνάδελφοι της Νέας Δημοκρατίας και του ΠΑΣΟΚ. </w:t>
      </w:r>
    </w:p>
    <w:p w14:paraId="5FC2F5C3" w14:textId="77777777" w:rsidR="0020643A" w:rsidRDefault="00E84ECF">
      <w:pPr>
        <w:spacing w:line="600" w:lineRule="auto"/>
        <w:ind w:firstLine="720"/>
        <w:contextualSpacing/>
        <w:jc w:val="both"/>
        <w:rPr>
          <w:rFonts w:eastAsia="Times New Roman"/>
          <w:szCs w:val="24"/>
        </w:rPr>
      </w:pPr>
      <w:r>
        <w:rPr>
          <w:rFonts w:eastAsia="Times New Roman"/>
          <w:szCs w:val="24"/>
        </w:rPr>
        <w:t>Το 2005, έναν χρόνο επίπλαστης ευημερίας, τα φυσικά πρόσωπα -εμείς δηλαδή- πλήρ</w:t>
      </w:r>
      <w:r>
        <w:rPr>
          <w:rFonts w:eastAsia="Times New Roman"/>
          <w:szCs w:val="24"/>
        </w:rPr>
        <w:t>ωσαν σε άμεσους φόρους 8,7 δισεκατομμύρια και οι επιχειρήσεις 6,5 δισεκατομμύρια ευρώ. Ξέρετε πού πήγαν οι φόροι των πάμπλουτων φυσικών προσώπων το «</w:t>
      </w:r>
      <w:r w:rsidRPr="00E97067">
        <w:rPr>
          <w:rFonts w:eastAsia="Times New Roman"/>
          <w:szCs w:val="24"/>
        </w:rPr>
        <w:t>σωτήριο</w:t>
      </w:r>
      <w:r>
        <w:rPr>
          <w:rFonts w:eastAsia="Times New Roman"/>
          <w:szCs w:val="24"/>
        </w:rPr>
        <w:t>»</w:t>
      </w:r>
      <w:r w:rsidRPr="00E97067">
        <w:rPr>
          <w:rFonts w:eastAsia="Times New Roman"/>
          <w:szCs w:val="24"/>
        </w:rPr>
        <w:t xml:space="preserve"> έτος 2012</w:t>
      </w:r>
      <w:r>
        <w:rPr>
          <w:rFonts w:eastAsia="Times New Roman"/>
          <w:szCs w:val="24"/>
        </w:rPr>
        <w:t xml:space="preserve"> μετά την κρίση,</w:t>
      </w:r>
      <w:r w:rsidRPr="00E97067">
        <w:rPr>
          <w:rFonts w:eastAsia="Times New Roman"/>
          <w:szCs w:val="24"/>
        </w:rPr>
        <w:t xml:space="preserve"> τότε που δεν υπήρχ</w:t>
      </w:r>
      <w:r>
        <w:rPr>
          <w:rFonts w:eastAsia="Times New Roman"/>
          <w:szCs w:val="24"/>
        </w:rPr>
        <w:t>ε η άγρια φοροεπιδρομή του</w:t>
      </w:r>
      <w:r w:rsidRPr="00E97067">
        <w:rPr>
          <w:rFonts w:eastAsia="Times New Roman"/>
          <w:szCs w:val="24"/>
        </w:rPr>
        <w:t xml:space="preserve"> ΣΥΡΙΖΑ</w:t>
      </w:r>
      <w:r>
        <w:rPr>
          <w:rFonts w:eastAsia="Times New Roman"/>
          <w:szCs w:val="24"/>
        </w:rPr>
        <w:t>;</w:t>
      </w:r>
      <w:r w:rsidRPr="00E97067">
        <w:rPr>
          <w:rFonts w:eastAsia="Times New Roman"/>
          <w:szCs w:val="24"/>
        </w:rPr>
        <w:t xml:space="preserve"> </w:t>
      </w:r>
      <w:r>
        <w:rPr>
          <w:rFonts w:eastAsia="Times New Roman"/>
          <w:szCs w:val="24"/>
        </w:rPr>
        <w:t>Εκτοξεύτηκαν στα 13</w:t>
      </w:r>
      <w:r>
        <w:rPr>
          <w:rFonts w:eastAsia="Times New Roman"/>
          <w:szCs w:val="24"/>
        </w:rPr>
        <w:t xml:space="preserve">,5 δισεκατομμύρια, ρεκόρ προς τα πάνω όλων των εποχών, ενώ </w:t>
      </w:r>
      <w:r w:rsidRPr="00E97067">
        <w:rPr>
          <w:rFonts w:eastAsia="Times New Roman"/>
          <w:szCs w:val="24"/>
        </w:rPr>
        <w:t xml:space="preserve">των επιχειρήσεων </w:t>
      </w:r>
      <w:r>
        <w:rPr>
          <w:rFonts w:eastAsia="Times New Roman"/>
          <w:szCs w:val="24"/>
        </w:rPr>
        <w:t xml:space="preserve">έπεσαν στα 2,1 δισεκατομμύρια, μόλις στο 2,3% των συνολικών εσόδων, ρεκόρ προς τα κάτω. </w:t>
      </w:r>
    </w:p>
    <w:p w14:paraId="5FC2F5C4" w14:textId="77777777" w:rsidR="0020643A" w:rsidRDefault="00E84ECF">
      <w:pPr>
        <w:spacing w:line="600" w:lineRule="auto"/>
        <w:ind w:firstLine="720"/>
        <w:contextualSpacing/>
        <w:jc w:val="both"/>
        <w:rPr>
          <w:rFonts w:eastAsia="Times New Roman"/>
          <w:szCs w:val="24"/>
        </w:rPr>
      </w:pPr>
      <w:r>
        <w:rPr>
          <w:rFonts w:eastAsia="Times New Roman"/>
          <w:szCs w:val="24"/>
        </w:rPr>
        <w:t>Το ίδιο συνέβη και το άλλο «σωτήριο», κατ’ ευφημισμόν, έτος, το 2013. Είχαμε αύξηση ρεκόρ τ</w:t>
      </w:r>
      <w:r>
        <w:rPr>
          <w:rFonts w:eastAsia="Times New Roman"/>
          <w:szCs w:val="24"/>
        </w:rPr>
        <w:t xml:space="preserve">ης φορολογίας των νοικοκυριών και μείωση ρεκόρ της φορολογίας των επιχειρήσεων. Προσθέστε σε αυτά τη συνεχή επιδείνωση της αναλογίας εμμέσων-αμέσων φόρων -που ούτε εμείς, δυστυχώς, καταφέραμε να </w:t>
      </w:r>
      <w:r>
        <w:rPr>
          <w:rFonts w:eastAsia="Times New Roman"/>
          <w:szCs w:val="24"/>
        </w:rPr>
        <w:lastRenderedPageBreak/>
        <w:t>αντιστρέψουμε- και την αποτυχία να ανακοπεί η άνοδος των τιμώ</w:t>
      </w:r>
      <w:r>
        <w:rPr>
          <w:rFonts w:eastAsia="Times New Roman"/>
          <w:szCs w:val="24"/>
        </w:rPr>
        <w:t xml:space="preserve">ν των προϊόντων ευρείας κατανάλωσης και θα έχετε την πλήρη εικόνα μιας τεράστιας αναδιανομής εισοδήματος, σε βάρος των μεσαίων και των κατώτερων τάξεων και υπέρ του κεφαλαίου, μέσα στην κρίση.    </w:t>
      </w:r>
    </w:p>
    <w:p w14:paraId="5FC2F5C5" w14:textId="77777777" w:rsidR="0020643A" w:rsidRDefault="00E84ECF">
      <w:pPr>
        <w:spacing w:line="600" w:lineRule="auto"/>
        <w:ind w:firstLine="720"/>
        <w:contextualSpacing/>
        <w:jc w:val="both"/>
        <w:rPr>
          <w:rFonts w:eastAsia="Times New Roman"/>
          <w:szCs w:val="24"/>
        </w:rPr>
      </w:pPr>
      <w:r>
        <w:rPr>
          <w:rFonts w:eastAsia="Times New Roman"/>
          <w:szCs w:val="24"/>
        </w:rPr>
        <w:t>(Στο σημείο αυτό ο Βουλευτής κ. Νικόλαος Φίλης καταθέτει γι</w:t>
      </w:r>
      <w:r>
        <w:rPr>
          <w:rFonts w:eastAsia="Times New Roman"/>
          <w:szCs w:val="24"/>
        </w:rPr>
        <w:t xml:space="preserve">α τα Πρακτικά τα προαναφερθέντα έγγραφα, τα οποία βρίσκονται στο </w:t>
      </w:r>
      <w:r>
        <w:rPr>
          <w:rFonts w:eastAsia="Times New Roman"/>
          <w:szCs w:val="24"/>
        </w:rPr>
        <w:t xml:space="preserve">αρχείο </w:t>
      </w:r>
      <w:r>
        <w:rPr>
          <w:rFonts w:eastAsia="Times New Roman"/>
          <w:szCs w:val="24"/>
        </w:rPr>
        <w:t>του Τμήματος Γραμματείας της Διεύθυνσης Στενογραφίας και Πρακτικών της Βουλής)</w:t>
      </w:r>
    </w:p>
    <w:p w14:paraId="5FC2F5C6" w14:textId="77777777" w:rsidR="0020643A" w:rsidRDefault="00E84ECF">
      <w:pPr>
        <w:spacing w:line="600" w:lineRule="auto"/>
        <w:ind w:firstLine="720"/>
        <w:contextualSpacing/>
        <w:jc w:val="both"/>
        <w:rPr>
          <w:rFonts w:eastAsia="Times New Roman"/>
          <w:szCs w:val="24"/>
        </w:rPr>
      </w:pPr>
      <w:r>
        <w:rPr>
          <w:rFonts w:eastAsia="Times New Roman"/>
          <w:szCs w:val="24"/>
        </w:rPr>
        <w:t xml:space="preserve">Στα στοιχεία αυτά αντικατοπτρίζεται η επιτυχία των μνημονίων να επιρρίψουν, δηλαδή, όλο το βάρος της δημοσιονομικής προσαρμογής στα φτωχά και στα μεσαία νοικοκυριά. </w:t>
      </w:r>
    </w:p>
    <w:p w14:paraId="5FC2F5C7" w14:textId="77777777" w:rsidR="0020643A" w:rsidRDefault="00E84ECF">
      <w:pPr>
        <w:spacing w:line="600" w:lineRule="auto"/>
        <w:ind w:firstLine="720"/>
        <w:contextualSpacing/>
        <w:jc w:val="both"/>
        <w:rPr>
          <w:rFonts w:eastAsia="Times New Roman"/>
          <w:szCs w:val="24"/>
        </w:rPr>
      </w:pPr>
      <w:r w:rsidRPr="00047022">
        <w:rPr>
          <w:rFonts w:eastAsia="Times New Roman"/>
          <w:b/>
          <w:szCs w:val="24"/>
        </w:rPr>
        <w:t>ΠΡΟΕΔΡΕΥΩΝ (Σπυρίδων Λυκούδης):</w:t>
      </w:r>
      <w:r>
        <w:rPr>
          <w:rFonts w:eastAsia="Times New Roman"/>
          <w:szCs w:val="24"/>
        </w:rPr>
        <w:t xml:space="preserve"> Κύριε Φίλη, ολοκληρώστε. </w:t>
      </w:r>
    </w:p>
    <w:p w14:paraId="5FC2F5C8" w14:textId="77777777" w:rsidR="0020643A" w:rsidRDefault="00E84ECF">
      <w:pPr>
        <w:spacing w:line="600" w:lineRule="auto"/>
        <w:ind w:firstLine="720"/>
        <w:contextualSpacing/>
        <w:jc w:val="both"/>
        <w:rPr>
          <w:rFonts w:eastAsia="Times New Roman"/>
          <w:szCs w:val="24"/>
        </w:rPr>
      </w:pPr>
      <w:r w:rsidRPr="00047022">
        <w:rPr>
          <w:rFonts w:eastAsia="Times New Roman"/>
          <w:b/>
          <w:szCs w:val="24"/>
        </w:rPr>
        <w:t xml:space="preserve">ΝΙΚΟΛΑΟΣ ΦΙΛΗΣ: </w:t>
      </w:r>
      <w:r>
        <w:rPr>
          <w:rFonts w:eastAsia="Times New Roman"/>
          <w:szCs w:val="24"/>
        </w:rPr>
        <w:t>Ολοκληρώνω, κύρι</w:t>
      </w:r>
      <w:r>
        <w:rPr>
          <w:rFonts w:eastAsia="Times New Roman"/>
          <w:szCs w:val="24"/>
        </w:rPr>
        <w:t xml:space="preserve">ε Πρόεδρε. </w:t>
      </w:r>
    </w:p>
    <w:p w14:paraId="5FC2F5C9" w14:textId="77777777" w:rsidR="0020643A" w:rsidRDefault="00E84ECF">
      <w:pPr>
        <w:spacing w:line="600" w:lineRule="auto"/>
        <w:ind w:firstLine="720"/>
        <w:contextualSpacing/>
        <w:jc w:val="both"/>
        <w:rPr>
          <w:rFonts w:eastAsia="Times New Roman"/>
          <w:szCs w:val="24"/>
        </w:rPr>
      </w:pPr>
      <w:r>
        <w:rPr>
          <w:rFonts w:eastAsia="Times New Roman"/>
          <w:szCs w:val="24"/>
        </w:rPr>
        <w:t xml:space="preserve">Για πρώτη φορά βλέπουμε στη </w:t>
      </w:r>
      <w:r>
        <w:rPr>
          <w:rFonts w:eastAsia="Times New Roman"/>
          <w:szCs w:val="24"/>
          <w:lang w:val="en-US"/>
        </w:rPr>
        <w:t>E</w:t>
      </w:r>
      <w:r>
        <w:rPr>
          <w:rFonts w:eastAsia="Times New Roman"/>
          <w:szCs w:val="24"/>
          <w:lang w:val="en-US"/>
        </w:rPr>
        <w:t>UROSTAT</w:t>
      </w:r>
      <w:r>
        <w:rPr>
          <w:rFonts w:eastAsia="Times New Roman"/>
          <w:szCs w:val="24"/>
        </w:rPr>
        <w:t xml:space="preserve"> ότι το συνολικό μερίδιο της μισθωτής εργασίας πέφτει κάτω από το μερίδιο των εταιρικών κερδών. Αυτό είναι άλλο ένα στοιχείο. Το καταθέτω για τα Πρακτικά. </w:t>
      </w:r>
    </w:p>
    <w:p w14:paraId="5FC2F5CA" w14:textId="77777777" w:rsidR="0020643A" w:rsidRDefault="00E84ECF">
      <w:pPr>
        <w:spacing w:line="600" w:lineRule="auto"/>
        <w:ind w:firstLine="720"/>
        <w:contextualSpacing/>
        <w:jc w:val="both"/>
        <w:rPr>
          <w:rFonts w:eastAsia="Times New Roman"/>
          <w:szCs w:val="24"/>
        </w:rPr>
      </w:pPr>
      <w:r w:rsidRPr="00404E28">
        <w:rPr>
          <w:rFonts w:eastAsia="Times New Roman"/>
          <w:szCs w:val="24"/>
        </w:rPr>
        <w:lastRenderedPageBreak/>
        <w:t xml:space="preserve">(Στο σημείο αυτό ο Βουλευτής κ. </w:t>
      </w:r>
      <w:r>
        <w:rPr>
          <w:rFonts w:eastAsia="Times New Roman"/>
          <w:szCs w:val="24"/>
        </w:rPr>
        <w:t>Νίκος Φίλης</w:t>
      </w:r>
      <w:r w:rsidRPr="00404E28">
        <w:rPr>
          <w:rFonts w:eastAsia="Times New Roman"/>
          <w:szCs w:val="24"/>
        </w:rPr>
        <w:t xml:space="preserve"> καταθέτε</w:t>
      </w:r>
      <w:r w:rsidRPr="00404E28">
        <w:rPr>
          <w:rFonts w:eastAsia="Times New Roman"/>
          <w:szCs w:val="24"/>
        </w:rPr>
        <w:t>ι για τα Πρακτικά τ</w:t>
      </w:r>
      <w:r>
        <w:rPr>
          <w:rFonts w:eastAsia="Times New Roman"/>
          <w:szCs w:val="24"/>
        </w:rPr>
        <w:t>ο</w:t>
      </w:r>
      <w:r w:rsidRPr="00404E28">
        <w:rPr>
          <w:rFonts w:eastAsia="Times New Roman"/>
          <w:szCs w:val="24"/>
        </w:rPr>
        <w:t xml:space="preserve"> προαναφερθέν έγγραφ</w:t>
      </w:r>
      <w:r>
        <w:rPr>
          <w:rFonts w:eastAsia="Times New Roman"/>
          <w:szCs w:val="24"/>
        </w:rPr>
        <w:t>ο</w:t>
      </w:r>
      <w:r w:rsidRPr="00404E28">
        <w:rPr>
          <w:rFonts w:eastAsia="Times New Roman"/>
          <w:szCs w:val="24"/>
        </w:rPr>
        <w:t>, τ</w:t>
      </w:r>
      <w:r>
        <w:rPr>
          <w:rFonts w:eastAsia="Times New Roman"/>
          <w:szCs w:val="24"/>
        </w:rPr>
        <w:t>ο</w:t>
      </w:r>
      <w:r w:rsidRPr="00404E28">
        <w:rPr>
          <w:rFonts w:eastAsia="Times New Roman"/>
          <w:szCs w:val="24"/>
        </w:rPr>
        <w:t xml:space="preserve"> οποί</w:t>
      </w:r>
      <w:r>
        <w:rPr>
          <w:rFonts w:eastAsia="Times New Roman"/>
          <w:szCs w:val="24"/>
        </w:rPr>
        <w:t>ο</w:t>
      </w:r>
      <w:r w:rsidRPr="00404E28">
        <w:rPr>
          <w:rFonts w:eastAsia="Times New Roman"/>
          <w:szCs w:val="24"/>
        </w:rPr>
        <w:t xml:space="preserve"> βρίσκ</w:t>
      </w:r>
      <w:r>
        <w:rPr>
          <w:rFonts w:eastAsia="Times New Roman"/>
          <w:szCs w:val="24"/>
        </w:rPr>
        <w:t>εται</w:t>
      </w:r>
      <w:r w:rsidRPr="00404E28">
        <w:rPr>
          <w:rFonts w:eastAsia="Times New Roman"/>
          <w:szCs w:val="24"/>
        </w:rPr>
        <w:t xml:space="preserve"> στο </w:t>
      </w:r>
      <w:r>
        <w:rPr>
          <w:rFonts w:eastAsia="Times New Roman"/>
          <w:szCs w:val="24"/>
        </w:rPr>
        <w:t>α</w:t>
      </w:r>
      <w:r w:rsidRPr="00404E28">
        <w:rPr>
          <w:rFonts w:eastAsia="Times New Roman"/>
          <w:szCs w:val="24"/>
        </w:rPr>
        <w:t xml:space="preserve">ρχείο </w:t>
      </w:r>
      <w:r w:rsidRPr="00404E28">
        <w:rPr>
          <w:rFonts w:eastAsia="Times New Roman"/>
          <w:szCs w:val="24"/>
        </w:rPr>
        <w:t>του Τμήματος Γραμματείας της Διεύθυνσης Στενογραφίας και Πρακτικών της Βουλής)</w:t>
      </w:r>
    </w:p>
    <w:p w14:paraId="5FC2F5CB" w14:textId="77777777" w:rsidR="0020643A" w:rsidRDefault="00E84ECF">
      <w:pPr>
        <w:spacing w:line="600" w:lineRule="auto"/>
        <w:ind w:firstLine="720"/>
        <w:contextualSpacing/>
        <w:jc w:val="both"/>
        <w:rPr>
          <w:rFonts w:eastAsia="Times New Roman"/>
          <w:szCs w:val="24"/>
        </w:rPr>
      </w:pPr>
      <w:r>
        <w:rPr>
          <w:rFonts w:eastAsia="Times New Roman"/>
          <w:szCs w:val="24"/>
        </w:rPr>
        <w:t xml:space="preserve">Ωφελήθηκε σε τίποτα η οικονομία από αυτή την τεράστια ανακατανομή ισχύος μεταξύ εργασίας και κεφαλαίου; </w:t>
      </w:r>
      <w:r>
        <w:rPr>
          <w:rFonts w:eastAsia="Times New Roman"/>
          <w:szCs w:val="24"/>
        </w:rPr>
        <w:t>Ήρθαν επενδύσεις; Όχι. Η πρωτόγνωρη αποεπένδυση συνεχίστηκε και το παραγωγικό κενό</w:t>
      </w:r>
      <w:r>
        <w:rPr>
          <w:rFonts w:eastAsia="Times New Roman"/>
          <w:szCs w:val="24"/>
        </w:rPr>
        <w:t>,</w:t>
      </w:r>
      <w:r>
        <w:rPr>
          <w:rFonts w:eastAsia="Times New Roman"/>
          <w:szCs w:val="24"/>
        </w:rPr>
        <w:t xml:space="preserve"> που δημιουργήθηκε</w:t>
      </w:r>
      <w:r>
        <w:rPr>
          <w:rFonts w:eastAsia="Times New Roman"/>
          <w:szCs w:val="24"/>
        </w:rPr>
        <w:t>,</w:t>
      </w:r>
      <w:r>
        <w:rPr>
          <w:rFonts w:eastAsia="Times New Roman"/>
          <w:szCs w:val="24"/>
        </w:rPr>
        <w:t xml:space="preserve"> υπολογίζεται σε 80 έως 100 δισεκατομμύρια ευρώ.   </w:t>
      </w:r>
    </w:p>
    <w:p w14:paraId="5FC2F5CC" w14:textId="77777777" w:rsidR="0020643A" w:rsidRDefault="00E84ECF">
      <w:pPr>
        <w:spacing w:line="600" w:lineRule="auto"/>
        <w:ind w:firstLine="720"/>
        <w:contextualSpacing/>
        <w:jc w:val="both"/>
        <w:rPr>
          <w:rFonts w:eastAsia="Times New Roman"/>
          <w:szCs w:val="24"/>
        </w:rPr>
      </w:pPr>
      <w:r>
        <w:rPr>
          <w:rFonts w:eastAsia="Times New Roman"/>
          <w:szCs w:val="24"/>
        </w:rPr>
        <w:t>Σε όλο αυτό το διάστημα, λοιπόν, εμείς προσπαθήσαμε και ήδη βλέπουμε ότι οι επενδύσεις σιγά σιγά ανακά</w:t>
      </w:r>
      <w:r>
        <w:rPr>
          <w:rFonts w:eastAsia="Times New Roman"/>
          <w:szCs w:val="24"/>
        </w:rPr>
        <w:t>μπτουν συν 1,6% το 2016 και συν 9,6% το 2017. Ανακάμπτουν σιγά</w:t>
      </w:r>
      <w:r>
        <w:rPr>
          <w:rFonts w:eastAsia="Times New Roman"/>
          <w:szCs w:val="24"/>
        </w:rPr>
        <w:t>-</w:t>
      </w:r>
      <w:r>
        <w:rPr>
          <w:rFonts w:eastAsia="Times New Roman"/>
          <w:szCs w:val="24"/>
        </w:rPr>
        <w:t xml:space="preserve">σιγά. </w:t>
      </w:r>
    </w:p>
    <w:p w14:paraId="5FC2F5CD" w14:textId="77777777" w:rsidR="0020643A" w:rsidRDefault="00E84ECF">
      <w:pPr>
        <w:spacing w:line="600" w:lineRule="auto"/>
        <w:ind w:firstLine="720"/>
        <w:contextualSpacing/>
        <w:jc w:val="both"/>
        <w:rPr>
          <w:rFonts w:eastAsia="Times New Roman"/>
          <w:szCs w:val="24"/>
        </w:rPr>
      </w:pPr>
      <w:r>
        <w:rPr>
          <w:rFonts w:eastAsia="Times New Roman"/>
          <w:szCs w:val="24"/>
        </w:rPr>
        <w:t>Σε όλα τα παραπάνω</w:t>
      </w:r>
      <w:r>
        <w:rPr>
          <w:rFonts w:eastAsia="Times New Roman"/>
          <w:szCs w:val="24"/>
        </w:rPr>
        <w:t>,</w:t>
      </w:r>
      <w:r>
        <w:rPr>
          <w:rFonts w:eastAsia="Times New Roman"/>
          <w:szCs w:val="24"/>
        </w:rPr>
        <w:t xml:space="preserve"> αποτιμάται η δική σας και η δική μας ταξική επιλογή, η δική σας και η δικιά μας μεροληψία, υπέρ των πολλών και των αδύναμων ή υπέρ των λίγων και των ισχυρών. Πολύ αργ</w:t>
      </w:r>
      <w:r>
        <w:rPr>
          <w:rFonts w:eastAsia="Times New Roman"/>
          <w:szCs w:val="24"/>
        </w:rPr>
        <w:t>ά για δάκρυα, κύριοι της Νέας Δημοκρατίας, για τη μεσαία τάξη</w:t>
      </w:r>
      <w:r>
        <w:rPr>
          <w:rFonts w:eastAsia="Times New Roman"/>
          <w:szCs w:val="24"/>
        </w:rPr>
        <w:t>,</w:t>
      </w:r>
      <w:r>
        <w:rPr>
          <w:rFonts w:eastAsia="Times New Roman"/>
          <w:szCs w:val="24"/>
        </w:rPr>
        <w:t xml:space="preserve"> που τόσο βάναυσα εσείς φτωχοποιήσατε. </w:t>
      </w:r>
    </w:p>
    <w:p w14:paraId="5FC2F5CE" w14:textId="77777777" w:rsidR="0020643A" w:rsidRDefault="00E84ECF">
      <w:pPr>
        <w:spacing w:line="600" w:lineRule="auto"/>
        <w:ind w:firstLine="720"/>
        <w:contextualSpacing/>
        <w:jc w:val="both"/>
        <w:rPr>
          <w:rFonts w:eastAsia="Times New Roman"/>
          <w:szCs w:val="24"/>
        </w:rPr>
      </w:pPr>
      <w:r>
        <w:rPr>
          <w:rFonts w:eastAsia="Times New Roman"/>
          <w:szCs w:val="24"/>
        </w:rPr>
        <w:lastRenderedPageBreak/>
        <w:t>Και τι μας λέτε τώρα, παρ’ όλα αυτά; Ποια είναι η ουσία της πολιτικής σας, πάλι με πρόσχημα την προσέλκυση επενδύσεων; Ακόμα λιγότεροι φόροι στις επιχειρή</w:t>
      </w:r>
      <w:r>
        <w:rPr>
          <w:rFonts w:eastAsia="Times New Roman"/>
          <w:szCs w:val="24"/>
        </w:rPr>
        <w:t xml:space="preserve">σεις, διαρκής εσωτερική υποτίμηση, αιώνια λιτότητα, μείωση των κοινωνικών δαπανών και στάχτη στα μάτια για όλους, ένα διχίλιαρο σε κάθε νεογέννητο, που ως συνολικό ποσό θα κοπεί από τα επιδόματα των παιδιών, που εμείς αυξήσαμε.    </w:t>
      </w:r>
    </w:p>
    <w:p w14:paraId="5FC2F5CF" w14:textId="77777777" w:rsidR="0020643A" w:rsidRDefault="00E84ECF">
      <w:pPr>
        <w:spacing w:line="600" w:lineRule="auto"/>
        <w:ind w:firstLine="720"/>
        <w:contextualSpacing/>
        <w:jc w:val="both"/>
        <w:rPr>
          <w:rFonts w:eastAsia="Times New Roman"/>
          <w:szCs w:val="24"/>
        </w:rPr>
      </w:pPr>
      <w:r w:rsidRPr="00047022">
        <w:rPr>
          <w:rFonts w:eastAsia="Times New Roman"/>
          <w:b/>
          <w:szCs w:val="24"/>
        </w:rPr>
        <w:t>ΠΡΟΕΔΡΕΥΩΝ (Σπυρίδων Λυκ</w:t>
      </w:r>
      <w:r w:rsidRPr="00047022">
        <w:rPr>
          <w:rFonts w:eastAsia="Times New Roman"/>
          <w:b/>
          <w:szCs w:val="24"/>
        </w:rPr>
        <w:t>ούδης):</w:t>
      </w:r>
      <w:r>
        <w:rPr>
          <w:rFonts w:eastAsia="Times New Roman"/>
          <w:szCs w:val="24"/>
        </w:rPr>
        <w:t xml:space="preserve"> Κύριε Φίλη, ολοκληρώστε. </w:t>
      </w:r>
    </w:p>
    <w:p w14:paraId="5FC2F5D0" w14:textId="77777777" w:rsidR="0020643A" w:rsidRDefault="00E84ECF">
      <w:pPr>
        <w:spacing w:line="600" w:lineRule="auto"/>
        <w:ind w:firstLine="720"/>
        <w:contextualSpacing/>
        <w:jc w:val="both"/>
        <w:rPr>
          <w:rFonts w:eastAsia="Times New Roman"/>
          <w:szCs w:val="24"/>
        </w:rPr>
      </w:pPr>
      <w:r w:rsidRPr="00047022">
        <w:rPr>
          <w:rFonts w:eastAsia="Times New Roman"/>
          <w:b/>
          <w:szCs w:val="24"/>
        </w:rPr>
        <w:t xml:space="preserve">ΝΙΚΟΛΑΟΣ ΦΙΛΗΣ: </w:t>
      </w:r>
      <w:r>
        <w:rPr>
          <w:rFonts w:eastAsia="Times New Roman"/>
          <w:szCs w:val="24"/>
        </w:rPr>
        <w:t xml:space="preserve">Δηλαδή </w:t>
      </w:r>
      <w:r>
        <w:rPr>
          <w:rFonts w:eastAsia="Times New Roman"/>
          <w:szCs w:val="24"/>
        </w:rPr>
        <w:t>-</w:t>
      </w:r>
      <w:r>
        <w:rPr>
          <w:rFonts w:eastAsia="Times New Roman"/>
          <w:szCs w:val="24"/>
        </w:rPr>
        <w:t xml:space="preserve">και τελειώνω- ολική επαναφορά στην πολιτική του ΔΝΤ, που το βγάλαμε από την πόρτα και η ΝΔ θέλει να επαναφέρει από το παράθυρο. </w:t>
      </w:r>
    </w:p>
    <w:p w14:paraId="5FC2F5D1" w14:textId="77777777" w:rsidR="0020643A" w:rsidRDefault="00E84ECF">
      <w:pPr>
        <w:spacing w:line="600" w:lineRule="auto"/>
        <w:ind w:firstLine="720"/>
        <w:contextualSpacing/>
        <w:jc w:val="both"/>
        <w:rPr>
          <w:rFonts w:eastAsia="Times New Roman"/>
          <w:szCs w:val="24"/>
        </w:rPr>
      </w:pPr>
      <w:r>
        <w:rPr>
          <w:rFonts w:eastAsia="Times New Roman"/>
          <w:szCs w:val="24"/>
        </w:rPr>
        <w:t>Ας το συνειδητοποιήσουμε και ας το κάνει πράξη στις εκλογές ο ελληνικός λαός. Όπως τον Αύγουστο διώξαμε το ΔΝΤ στις εκλογές του Μαΐου, έτσι και στις εκλογές και του Σεπτεμβρίου του 2019 πρέπει να εμποδίσουμε τους εγχώριους υποστηρικτές να επανέλθουν στην ε</w:t>
      </w:r>
      <w:r>
        <w:rPr>
          <w:rFonts w:eastAsia="Times New Roman"/>
          <w:szCs w:val="24"/>
        </w:rPr>
        <w:t xml:space="preserve">ξουσία. </w:t>
      </w:r>
    </w:p>
    <w:p w14:paraId="5FC2F5D2" w14:textId="77777777" w:rsidR="0020643A" w:rsidRDefault="00E84ECF">
      <w:pPr>
        <w:spacing w:line="600" w:lineRule="auto"/>
        <w:ind w:firstLine="720"/>
        <w:contextualSpacing/>
        <w:jc w:val="both"/>
        <w:rPr>
          <w:rFonts w:eastAsia="Times New Roman"/>
          <w:szCs w:val="24"/>
        </w:rPr>
      </w:pPr>
      <w:r>
        <w:rPr>
          <w:rFonts w:eastAsia="Times New Roman"/>
          <w:szCs w:val="24"/>
        </w:rPr>
        <w:lastRenderedPageBreak/>
        <w:t>Σθεναρό και αποφασιστικό «όχι» λοιπόν</w:t>
      </w:r>
      <w:r>
        <w:rPr>
          <w:rFonts w:eastAsia="Times New Roman"/>
          <w:szCs w:val="24"/>
        </w:rPr>
        <w:t>,</w:t>
      </w:r>
      <w:r>
        <w:rPr>
          <w:rFonts w:eastAsia="Times New Roman"/>
          <w:szCs w:val="24"/>
        </w:rPr>
        <w:t xml:space="preserve"> και στο ΔΝΤ και στο ΝΔΤ, στο </w:t>
      </w:r>
      <w:r>
        <w:rPr>
          <w:rFonts w:eastAsia="Times New Roman"/>
          <w:szCs w:val="24"/>
        </w:rPr>
        <w:t>ν</w:t>
      </w:r>
      <w:r>
        <w:rPr>
          <w:rFonts w:eastAsia="Times New Roman"/>
          <w:szCs w:val="24"/>
        </w:rPr>
        <w:t xml:space="preserve">έο </w:t>
      </w:r>
      <w:r>
        <w:rPr>
          <w:rFonts w:eastAsia="Times New Roman"/>
          <w:szCs w:val="24"/>
        </w:rPr>
        <w:t>δ</w:t>
      </w:r>
      <w:r>
        <w:rPr>
          <w:rFonts w:eastAsia="Times New Roman"/>
          <w:szCs w:val="24"/>
        </w:rPr>
        <w:t xml:space="preserve">ημοκρατικό </w:t>
      </w:r>
      <w:r>
        <w:rPr>
          <w:rFonts w:eastAsia="Times New Roman"/>
          <w:szCs w:val="24"/>
        </w:rPr>
        <w:t>τ</w:t>
      </w:r>
      <w:r>
        <w:rPr>
          <w:rFonts w:eastAsia="Times New Roman"/>
          <w:szCs w:val="24"/>
        </w:rPr>
        <w:t>αμείο του κ. Μητσοτάκη. Σθεναρό και αποφασιστικό «ναι» στη συνέχιση της αριστερής διακυβέρνησης, για την ανόρθωση της χώρας, τη δίκαιη ανάπτυξη, την κοινωνική ευη</w:t>
      </w:r>
      <w:r>
        <w:rPr>
          <w:rFonts w:eastAsia="Times New Roman"/>
          <w:szCs w:val="24"/>
        </w:rPr>
        <w:t xml:space="preserve">μερία, τη συλλογική προκοπή. </w:t>
      </w:r>
    </w:p>
    <w:p w14:paraId="5FC2F5D3" w14:textId="77777777" w:rsidR="0020643A" w:rsidRDefault="00E84ECF">
      <w:pPr>
        <w:spacing w:line="600" w:lineRule="auto"/>
        <w:ind w:firstLine="720"/>
        <w:contextualSpacing/>
        <w:jc w:val="both"/>
        <w:rPr>
          <w:rFonts w:eastAsia="Times New Roman"/>
          <w:szCs w:val="24"/>
        </w:rPr>
      </w:pPr>
      <w:r>
        <w:rPr>
          <w:rFonts w:eastAsia="Times New Roman"/>
          <w:szCs w:val="24"/>
        </w:rPr>
        <w:t xml:space="preserve">Ευχαριστώ.      </w:t>
      </w:r>
    </w:p>
    <w:p w14:paraId="5FC2F5D4" w14:textId="77777777" w:rsidR="0020643A" w:rsidRDefault="00E84ECF">
      <w:pPr>
        <w:spacing w:line="600" w:lineRule="auto"/>
        <w:ind w:firstLine="720"/>
        <w:contextualSpacing/>
        <w:jc w:val="center"/>
        <w:rPr>
          <w:rFonts w:eastAsia="Times New Roman"/>
          <w:b/>
          <w:szCs w:val="24"/>
        </w:rPr>
      </w:pPr>
      <w:r>
        <w:rPr>
          <w:rFonts w:eastAsia="Times New Roman"/>
          <w:szCs w:val="24"/>
        </w:rPr>
        <w:t>(Χειροκροτήματα από την πτέρυγα του ΣΥΡΙΖΑ)</w:t>
      </w:r>
    </w:p>
    <w:p w14:paraId="5FC2F5D5" w14:textId="77777777" w:rsidR="0020643A" w:rsidRDefault="00E84ECF">
      <w:pPr>
        <w:spacing w:line="600" w:lineRule="auto"/>
        <w:ind w:firstLine="720"/>
        <w:contextualSpacing/>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Ευχαριστούμε. </w:t>
      </w:r>
    </w:p>
    <w:p w14:paraId="5FC2F5D6" w14:textId="77777777" w:rsidR="0020643A" w:rsidRDefault="00E84ECF">
      <w:pPr>
        <w:spacing w:line="600" w:lineRule="auto"/>
        <w:ind w:firstLine="720"/>
        <w:contextualSpacing/>
        <w:jc w:val="both"/>
        <w:rPr>
          <w:rFonts w:eastAsia="Times New Roman"/>
          <w:szCs w:val="24"/>
        </w:rPr>
      </w:pPr>
      <w:r>
        <w:rPr>
          <w:rFonts w:eastAsia="Times New Roman"/>
          <w:szCs w:val="24"/>
        </w:rPr>
        <w:t xml:space="preserve">Ο Υπουργός Επικρατείας κ. Αλέκος Φλαμπουράρης έχει τον λόγο. </w:t>
      </w:r>
    </w:p>
    <w:p w14:paraId="5FC2F5D7" w14:textId="77777777" w:rsidR="0020643A" w:rsidRDefault="00E84ECF">
      <w:pPr>
        <w:spacing w:line="600" w:lineRule="auto"/>
        <w:ind w:firstLine="720"/>
        <w:contextualSpacing/>
        <w:jc w:val="both"/>
        <w:rPr>
          <w:rFonts w:eastAsia="Times New Roman"/>
          <w:szCs w:val="24"/>
        </w:rPr>
      </w:pPr>
      <w:r w:rsidRPr="006F5ECF">
        <w:rPr>
          <w:rFonts w:eastAsia="Times New Roman"/>
          <w:b/>
          <w:szCs w:val="24"/>
        </w:rPr>
        <w:t xml:space="preserve">ΑΛΕΞΑΝΔΡΟΣ ΦΛΑΜΠΟΥΡΑΡΗΣ (Υπουργός Επικρατείας): </w:t>
      </w:r>
      <w:r>
        <w:rPr>
          <w:rFonts w:eastAsia="Times New Roman"/>
          <w:szCs w:val="24"/>
        </w:rPr>
        <w:t xml:space="preserve">Κυρίες και κύριοι συνάδελφοι, τις τελευταίες ώρες και μέρες παρακολουθώ μία διαδικασία παράλογων μονολόγων, μία </w:t>
      </w:r>
      <w:r w:rsidRPr="00E97067">
        <w:rPr>
          <w:rFonts w:eastAsia="Times New Roman"/>
          <w:szCs w:val="24"/>
        </w:rPr>
        <w:t>διαδικασία</w:t>
      </w:r>
      <w:r>
        <w:rPr>
          <w:rFonts w:eastAsia="Times New Roman"/>
          <w:szCs w:val="24"/>
        </w:rPr>
        <w:t>,</w:t>
      </w:r>
      <w:r w:rsidRPr="00E97067">
        <w:rPr>
          <w:rFonts w:eastAsia="Times New Roman"/>
          <w:szCs w:val="24"/>
        </w:rPr>
        <w:t xml:space="preserve"> που σε κάποιες στιγμές</w:t>
      </w:r>
      <w:r>
        <w:rPr>
          <w:rFonts w:eastAsia="Times New Roman"/>
          <w:szCs w:val="24"/>
        </w:rPr>
        <w:t>,</w:t>
      </w:r>
      <w:r w:rsidRPr="00E97067">
        <w:rPr>
          <w:rFonts w:eastAsia="Times New Roman"/>
          <w:szCs w:val="24"/>
        </w:rPr>
        <w:t xml:space="preserve"> δεν σας κρύβω</w:t>
      </w:r>
      <w:r>
        <w:rPr>
          <w:rFonts w:eastAsia="Times New Roman"/>
          <w:szCs w:val="24"/>
        </w:rPr>
        <w:t xml:space="preserve">, δοκιμάζει </w:t>
      </w:r>
      <w:r w:rsidRPr="00E97067">
        <w:rPr>
          <w:rFonts w:eastAsia="Times New Roman"/>
          <w:szCs w:val="24"/>
        </w:rPr>
        <w:t>την υπομονή μου</w:t>
      </w:r>
      <w:r>
        <w:rPr>
          <w:rFonts w:eastAsia="Times New Roman"/>
          <w:szCs w:val="24"/>
        </w:rPr>
        <w:t>.</w:t>
      </w:r>
    </w:p>
    <w:p w14:paraId="5FC2F5D8" w14:textId="77777777" w:rsidR="0020643A" w:rsidRDefault="00E84ECF">
      <w:pPr>
        <w:spacing w:line="600" w:lineRule="auto"/>
        <w:ind w:firstLine="720"/>
        <w:contextualSpacing/>
        <w:jc w:val="both"/>
        <w:rPr>
          <w:rFonts w:eastAsia="Times New Roman"/>
          <w:szCs w:val="24"/>
        </w:rPr>
      </w:pPr>
      <w:r>
        <w:rPr>
          <w:rFonts w:eastAsia="Times New Roman"/>
          <w:szCs w:val="24"/>
        </w:rPr>
        <w:t>Οι σύντροφοί μου Υ</w:t>
      </w:r>
      <w:r w:rsidRPr="00E97067">
        <w:rPr>
          <w:rFonts w:eastAsia="Times New Roman"/>
          <w:szCs w:val="24"/>
        </w:rPr>
        <w:t xml:space="preserve">πουργοί και </w:t>
      </w:r>
      <w:r>
        <w:rPr>
          <w:rFonts w:eastAsia="Times New Roman"/>
          <w:szCs w:val="24"/>
        </w:rPr>
        <w:t>Β</w:t>
      </w:r>
      <w:r w:rsidRPr="00E97067">
        <w:rPr>
          <w:rFonts w:eastAsia="Times New Roman"/>
          <w:szCs w:val="24"/>
        </w:rPr>
        <w:t>ουλευτές πασχίζουν να καταγράψουν τ</w:t>
      </w:r>
      <w:r w:rsidRPr="00E97067">
        <w:rPr>
          <w:rFonts w:eastAsia="Times New Roman"/>
          <w:szCs w:val="24"/>
        </w:rPr>
        <w:t xml:space="preserve">ην προσπάθειά </w:t>
      </w:r>
      <w:r>
        <w:rPr>
          <w:rFonts w:eastAsia="Times New Roman"/>
          <w:szCs w:val="24"/>
        </w:rPr>
        <w:t>μας τα τελευταία χρόνια για</w:t>
      </w:r>
      <w:r w:rsidRPr="00E97067">
        <w:rPr>
          <w:rFonts w:eastAsia="Times New Roman"/>
          <w:szCs w:val="24"/>
        </w:rPr>
        <w:t xml:space="preserve"> την αποφυγή της ολοκληρωτικής καταστροφής</w:t>
      </w:r>
      <w:r>
        <w:rPr>
          <w:rFonts w:eastAsia="Times New Roman"/>
          <w:szCs w:val="24"/>
        </w:rPr>
        <w:t>,</w:t>
      </w:r>
      <w:r w:rsidRPr="00E97067">
        <w:rPr>
          <w:rFonts w:eastAsia="Times New Roman"/>
          <w:szCs w:val="24"/>
        </w:rPr>
        <w:t xml:space="preserve"> για τη</w:t>
      </w:r>
      <w:r>
        <w:rPr>
          <w:rFonts w:eastAsia="Times New Roman"/>
          <w:szCs w:val="24"/>
        </w:rPr>
        <w:t xml:space="preserve"> συγκράτηση του κοινωνικού ιστού, για την</w:t>
      </w:r>
      <w:r w:rsidRPr="00E97067">
        <w:rPr>
          <w:rFonts w:eastAsia="Times New Roman"/>
          <w:szCs w:val="24"/>
        </w:rPr>
        <w:t xml:space="preserve"> οδυνηρή στοχοπροσήλωση στην </w:t>
      </w:r>
      <w:r w:rsidRPr="00E97067">
        <w:rPr>
          <w:rFonts w:eastAsia="Times New Roman"/>
          <w:szCs w:val="24"/>
        </w:rPr>
        <w:lastRenderedPageBreak/>
        <w:t>έξοδο από τα μνημόνια</w:t>
      </w:r>
      <w:r>
        <w:rPr>
          <w:rFonts w:eastAsia="Times New Roman"/>
          <w:szCs w:val="24"/>
        </w:rPr>
        <w:t>.</w:t>
      </w:r>
      <w:r w:rsidRPr="00E97067">
        <w:rPr>
          <w:rFonts w:eastAsia="Times New Roman"/>
          <w:szCs w:val="24"/>
        </w:rPr>
        <w:t xml:space="preserve"> </w:t>
      </w:r>
      <w:r>
        <w:rPr>
          <w:rFonts w:eastAsia="Times New Roman"/>
          <w:szCs w:val="24"/>
        </w:rPr>
        <w:t>Γιατί μόνο έτσι η χώρα, μ</w:t>
      </w:r>
      <w:r w:rsidRPr="00E97067">
        <w:rPr>
          <w:rFonts w:eastAsia="Times New Roman"/>
          <w:szCs w:val="24"/>
        </w:rPr>
        <w:t>έσα από τη μεταφορά στην κανονικότητα</w:t>
      </w:r>
      <w:r>
        <w:rPr>
          <w:rFonts w:eastAsia="Times New Roman"/>
          <w:szCs w:val="24"/>
        </w:rPr>
        <w:t>,</w:t>
      </w:r>
      <w:r w:rsidRPr="00E97067">
        <w:rPr>
          <w:rFonts w:eastAsia="Times New Roman"/>
          <w:szCs w:val="24"/>
        </w:rPr>
        <w:t xml:space="preserve"> θα ανακτ</w:t>
      </w:r>
      <w:r w:rsidRPr="00E97067">
        <w:rPr>
          <w:rFonts w:eastAsia="Times New Roman"/>
          <w:szCs w:val="24"/>
        </w:rPr>
        <w:t>ήσει το δικαίωμ</w:t>
      </w:r>
      <w:r>
        <w:rPr>
          <w:rFonts w:eastAsia="Times New Roman"/>
          <w:szCs w:val="24"/>
        </w:rPr>
        <w:t>ά</w:t>
      </w:r>
      <w:r w:rsidRPr="00E97067">
        <w:rPr>
          <w:rFonts w:eastAsia="Times New Roman"/>
          <w:szCs w:val="24"/>
        </w:rPr>
        <w:t xml:space="preserve"> της για ένα </w:t>
      </w:r>
      <w:r>
        <w:rPr>
          <w:rFonts w:eastAsia="Times New Roman"/>
          <w:szCs w:val="24"/>
        </w:rPr>
        <w:t>καλύτερο αύριο. Πρέπει να εξηγήσουν, ταυτόχρονα, τι</w:t>
      </w:r>
      <w:r w:rsidRPr="00E97067">
        <w:rPr>
          <w:rFonts w:eastAsia="Times New Roman"/>
          <w:szCs w:val="24"/>
        </w:rPr>
        <w:t xml:space="preserve"> βρήκαμε</w:t>
      </w:r>
      <w:r>
        <w:rPr>
          <w:rFonts w:eastAsia="Times New Roman"/>
          <w:szCs w:val="24"/>
        </w:rPr>
        <w:t>,</w:t>
      </w:r>
      <w:r w:rsidRPr="00E97067">
        <w:rPr>
          <w:rFonts w:eastAsia="Times New Roman"/>
          <w:szCs w:val="24"/>
        </w:rPr>
        <w:t xml:space="preserve"> </w:t>
      </w:r>
      <w:r>
        <w:rPr>
          <w:rFonts w:eastAsia="Times New Roman"/>
          <w:szCs w:val="24"/>
        </w:rPr>
        <w:t xml:space="preserve">τι κάναμε και </w:t>
      </w:r>
      <w:r w:rsidRPr="00E97067">
        <w:rPr>
          <w:rFonts w:eastAsia="Times New Roman"/>
          <w:szCs w:val="24"/>
        </w:rPr>
        <w:t xml:space="preserve">πού </w:t>
      </w:r>
      <w:r>
        <w:rPr>
          <w:rFonts w:eastAsia="Times New Roman"/>
          <w:szCs w:val="24"/>
        </w:rPr>
        <w:t>πάμε. Α</w:t>
      </w:r>
      <w:r w:rsidRPr="00E97067">
        <w:rPr>
          <w:rFonts w:eastAsia="Times New Roman"/>
          <w:szCs w:val="24"/>
        </w:rPr>
        <w:t>κόμη</w:t>
      </w:r>
      <w:r>
        <w:rPr>
          <w:rFonts w:eastAsia="Times New Roman"/>
          <w:szCs w:val="24"/>
        </w:rPr>
        <w:t>,</w:t>
      </w:r>
      <w:r w:rsidRPr="00E97067">
        <w:rPr>
          <w:rFonts w:eastAsia="Times New Roman"/>
          <w:szCs w:val="24"/>
        </w:rPr>
        <w:t xml:space="preserve"> προσπαθούν να </w:t>
      </w:r>
      <w:r>
        <w:rPr>
          <w:rFonts w:eastAsia="Times New Roman"/>
          <w:szCs w:val="24"/>
        </w:rPr>
        <w:t xml:space="preserve">θυμίσουν </w:t>
      </w:r>
      <w:r w:rsidRPr="00E97067">
        <w:rPr>
          <w:rFonts w:eastAsia="Times New Roman"/>
          <w:szCs w:val="24"/>
        </w:rPr>
        <w:t xml:space="preserve">και να θυμίσουμε </w:t>
      </w:r>
      <w:r>
        <w:rPr>
          <w:rFonts w:eastAsia="Times New Roman"/>
          <w:szCs w:val="24"/>
        </w:rPr>
        <w:t xml:space="preserve">τους υπαίτιους </w:t>
      </w:r>
      <w:r w:rsidRPr="00E97067">
        <w:rPr>
          <w:rFonts w:eastAsia="Times New Roman"/>
          <w:szCs w:val="24"/>
        </w:rPr>
        <w:t xml:space="preserve">και τις ευθύνες </w:t>
      </w:r>
      <w:r>
        <w:rPr>
          <w:rFonts w:eastAsia="Times New Roman"/>
          <w:szCs w:val="24"/>
        </w:rPr>
        <w:t xml:space="preserve">τους. Έχουμε, νομίζω, αυτό το δικαίωμα. </w:t>
      </w:r>
      <w:r w:rsidRPr="00E97067">
        <w:rPr>
          <w:rFonts w:eastAsia="Times New Roman"/>
          <w:szCs w:val="24"/>
        </w:rPr>
        <w:t xml:space="preserve"> </w:t>
      </w:r>
    </w:p>
    <w:p w14:paraId="5FC2F5D9" w14:textId="77777777" w:rsidR="0020643A" w:rsidRDefault="00E84ECF">
      <w:pPr>
        <w:spacing w:line="600" w:lineRule="auto"/>
        <w:ind w:firstLine="720"/>
        <w:contextualSpacing/>
        <w:jc w:val="both"/>
        <w:rPr>
          <w:rFonts w:eastAsia="Times New Roman"/>
          <w:szCs w:val="24"/>
        </w:rPr>
      </w:pPr>
      <w:r>
        <w:rPr>
          <w:rFonts w:eastAsia="Times New Roman"/>
          <w:szCs w:val="24"/>
        </w:rPr>
        <w:t>Αν αυτό, όμως, είναι</w:t>
      </w:r>
      <w:r w:rsidRPr="00E97067">
        <w:rPr>
          <w:rFonts w:eastAsia="Times New Roman"/>
          <w:szCs w:val="24"/>
        </w:rPr>
        <w:t xml:space="preserve"> φ</w:t>
      </w:r>
      <w:r w:rsidRPr="00E97067">
        <w:rPr>
          <w:rFonts w:eastAsia="Times New Roman"/>
          <w:szCs w:val="24"/>
        </w:rPr>
        <w:t>υσιολογικό</w:t>
      </w:r>
      <w:r>
        <w:rPr>
          <w:rFonts w:eastAsia="Times New Roman"/>
          <w:szCs w:val="24"/>
        </w:rPr>
        <w:t xml:space="preserve"> για την Κυβέρνησή μας, τι είναι φυσιολογικό για την Αντιπολίτευση; Νομίζω ότι μ</w:t>
      </w:r>
      <w:r w:rsidRPr="00E97067">
        <w:rPr>
          <w:rFonts w:eastAsia="Times New Roman"/>
          <w:szCs w:val="24"/>
        </w:rPr>
        <w:t>ία κριτική</w:t>
      </w:r>
      <w:r>
        <w:rPr>
          <w:rFonts w:eastAsia="Times New Roman"/>
          <w:szCs w:val="24"/>
        </w:rPr>
        <w:t>,</w:t>
      </w:r>
      <w:r w:rsidRPr="00E97067">
        <w:rPr>
          <w:rFonts w:eastAsia="Times New Roman"/>
          <w:szCs w:val="24"/>
        </w:rPr>
        <w:t xml:space="preserve"> όσο σκληρή και να </w:t>
      </w:r>
      <w:r>
        <w:rPr>
          <w:rFonts w:eastAsia="Times New Roman"/>
          <w:szCs w:val="24"/>
        </w:rPr>
        <w:t>εί</w:t>
      </w:r>
      <w:r w:rsidRPr="00E97067">
        <w:rPr>
          <w:rFonts w:eastAsia="Times New Roman"/>
          <w:szCs w:val="24"/>
        </w:rPr>
        <w:t>ναι</w:t>
      </w:r>
      <w:r>
        <w:rPr>
          <w:rFonts w:eastAsia="Times New Roman"/>
          <w:szCs w:val="24"/>
        </w:rPr>
        <w:t>,</w:t>
      </w:r>
      <w:r w:rsidRPr="00E97067">
        <w:rPr>
          <w:rFonts w:eastAsia="Times New Roman"/>
          <w:szCs w:val="24"/>
        </w:rPr>
        <w:t xml:space="preserve"> για τα πεπραγμένα </w:t>
      </w:r>
      <w:r>
        <w:rPr>
          <w:rFonts w:eastAsia="Times New Roman"/>
          <w:szCs w:val="24"/>
        </w:rPr>
        <w:t>μας και τα εξαγγελλόμενα από την Κυβέρνηση, θα ήταν λογική. Να γίνεται, όμως,</w:t>
      </w:r>
      <w:r w:rsidRPr="00E97067">
        <w:rPr>
          <w:rFonts w:eastAsia="Times New Roman"/>
          <w:szCs w:val="24"/>
        </w:rPr>
        <w:t xml:space="preserve"> στη βάση των ιδεών</w:t>
      </w:r>
      <w:r>
        <w:rPr>
          <w:rFonts w:eastAsia="Times New Roman"/>
          <w:szCs w:val="24"/>
        </w:rPr>
        <w:t>,</w:t>
      </w:r>
      <w:r w:rsidRPr="00E97067">
        <w:rPr>
          <w:rFonts w:eastAsia="Times New Roman"/>
          <w:szCs w:val="24"/>
        </w:rPr>
        <w:t xml:space="preserve"> των αξιών</w:t>
      </w:r>
      <w:r>
        <w:rPr>
          <w:rFonts w:eastAsia="Times New Roman"/>
          <w:szCs w:val="24"/>
        </w:rPr>
        <w:t>,</w:t>
      </w:r>
      <w:r w:rsidRPr="00E97067">
        <w:rPr>
          <w:rFonts w:eastAsia="Times New Roman"/>
          <w:szCs w:val="24"/>
        </w:rPr>
        <w:t xml:space="preserve"> τω</w:t>
      </w:r>
      <w:r w:rsidRPr="00E97067">
        <w:rPr>
          <w:rFonts w:eastAsia="Times New Roman"/>
          <w:szCs w:val="24"/>
        </w:rPr>
        <w:t>ν προγραμμάτων και των πραγματικών</w:t>
      </w:r>
      <w:r>
        <w:rPr>
          <w:rFonts w:eastAsia="Times New Roman"/>
          <w:szCs w:val="24"/>
        </w:rPr>
        <w:t xml:space="preserve"> γεγονότων. Τ</w:t>
      </w:r>
      <w:r w:rsidRPr="00E97067">
        <w:rPr>
          <w:rFonts w:eastAsia="Times New Roman"/>
          <w:szCs w:val="24"/>
        </w:rPr>
        <w:t>έτοιος διάλογος είναι στην ουσία</w:t>
      </w:r>
      <w:r>
        <w:rPr>
          <w:rFonts w:eastAsia="Times New Roman"/>
          <w:szCs w:val="24"/>
        </w:rPr>
        <w:t>,</w:t>
      </w:r>
      <w:r w:rsidRPr="00E97067">
        <w:rPr>
          <w:rFonts w:eastAsia="Times New Roman"/>
          <w:szCs w:val="24"/>
        </w:rPr>
        <w:t xml:space="preserve"> </w:t>
      </w:r>
      <w:r>
        <w:rPr>
          <w:rFonts w:eastAsia="Times New Roman"/>
          <w:szCs w:val="24"/>
        </w:rPr>
        <w:t xml:space="preserve">αυτός </w:t>
      </w:r>
      <w:r w:rsidRPr="00E97067">
        <w:rPr>
          <w:rFonts w:eastAsia="Times New Roman"/>
          <w:szCs w:val="24"/>
        </w:rPr>
        <w:t xml:space="preserve">της κοινοβουλευτικής </w:t>
      </w:r>
      <w:r>
        <w:rPr>
          <w:rFonts w:eastAsia="Times New Roman"/>
          <w:szCs w:val="24"/>
        </w:rPr>
        <w:t>δημοκρατίας, τον οποίον, όμως, δεν επιλέγουν να κάνουν οι μεγάλοι ένοχοι της χρεοκοπίας της χώρας, δηλαδή η Νέα Δημοκρατία και το ΚΙΝΑΛ. Μ</w:t>
      </w:r>
      <w:r w:rsidRPr="00E97067">
        <w:rPr>
          <w:rFonts w:eastAsia="Times New Roman"/>
          <w:szCs w:val="24"/>
        </w:rPr>
        <w:t>παίνει</w:t>
      </w:r>
      <w:r>
        <w:rPr>
          <w:rFonts w:eastAsia="Times New Roman"/>
          <w:szCs w:val="24"/>
        </w:rPr>
        <w:t>,</w:t>
      </w:r>
      <w:r w:rsidRPr="00E97067">
        <w:rPr>
          <w:rFonts w:eastAsia="Times New Roman"/>
          <w:szCs w:val="24"/>
        </w:rPr>
        <w:t xml:space="preserve"> λο</w:t>
      </w:r>
      <w:r w:rsidRPr="00E97067">
        <w:rPr>
          <w:rFonts w:eastAsia="Times New Roman"/>
          <w:szCs w:val="24"/>
        </w:rPr>
        <w:t>ιπόν</w:t>
      </w:r>
      <w:r>
        <w:rPr>
          <w:rFonts w:eastAsia="Times New Roman"/>
          <w:szCs w:val="24"/>
        </w:rPr>
        <w:t>,</w:t>
      </w:r>
      <w:r w:rsidRPr="00E97067">
        <w:rPr>
          <w:rFonts w:eastAsia="Times New Roman"/>
          <w:szCs w:val="24"/>
        </w:rPr>
        <w:t xml:space="preserve"> στην άκρη </w:t>
      </w:r>
      <w:r>
        <w:rPr>
          <w:rFonts w:eastAsia="Times New Roman"/>
          <w:szCs w:val="24"/>
        </w:rPr>
        <w:t xml:space="preserve">η </w:t>
      </w:r>
      <w:r w:rsidRPr="00E97067">
        <w:rPr>
          <w:rFonts w:eastAsia="Times New Roman"/>
          <w:szCs w:val="24"/>
        </w:rPr>
        <w:t xml:space="preserve">πολιτική ορθότητα και </w:t>
      </w:r>
      <w:r>
        <w:rPr>
          <w:rFonts w:eastAsia="Times New Roman"/>
          <w:szCs w:val="24"/>
        </w:rPr>
        <w:t>οι ρητορικές αβρότητες. Ο ελληνικός λαός, όμως,</w:t>
      </w:r>
      <w:r w:rsidRPr="00E97067">
        <w:rPr>
          <w:rFonts w:eastAsia="Times New Roman"/>
          <w:szCs w:val="24"/>
        </w:rPr>
        <w:t xml:space="preserve"> καταλαβαίνει</w:t>
      </w:r>
      <w:r>
        <w:rPr>
          <w:rFonts w:eastAsia="Times New Roman"/>
          <w:szCs w:val="24"/>
        </w:rPr>
        <w:t xml:space="preserve"> καλά από ποιους μπαίνει στην άκρη. </w:t>
      </w:r>
    </w:p>
    <w:p w14:paraId="5FC2F5DA" w14:textId="77777777" w:rsidR="0020643A" w:rsidRDefault="00E84ECF">
      <w:pPr>
        <w:spacing w:line="600" w:lineRule="auto"/>
        <w:ind w:firstLine="720"/>
        <w:contextualSpacing/>
        <w:jc w:val="both"/>
        <w:rPr>
          <w:rFonts w:eastAsia="Times New Roman"/>
          <w:szCs w:val="24"/>
        </w:rPr>
      </w:pPr>
      <w:r>
        <w:rPr>
          <w:rFonts w:eastAsia="Times New Roman"/>
          <w:szCs w:val="24"/>
        </w:rPr>
        <w:lastRenderedPageBreak/>
        <w:t xml:space="preserve">Κυρίες και κύριοι </w:t>
      </w:r>
      <w:r w:rsidRPr="00E97067">
        <w:rPr>
          <w:rFonts w:eastAsia="Times New Roman"/>
          <w:szCs w:val="24"/>
        </w:rPr>
        <w:t>της Νέας Δημοκρατίας</w:t>
      </w:r>
      <w:r>
        <w:rPr>
          <w:rFonts w:eastAsia="Times New Roman"/>
          <w:szCs w:val="24"/>
        </w:rPr>
        <w:t>,</w:t>
      </w:r>
      <w:r w:rsidRPr="00E97067">
        <w:rPr>
          <w:rFonts w:eastAsia="Times New Roman"/>
          <w:szCs w:val="24"/>
        </w:rPr>
        <w:t xml:space="preserve"> παρουσιάζετ</w:t>
      </w:r>
      <w:r>
        <w:rPr>
          <w:rFonts w:eastAsia="Times New Roman"/>
          <w:szCs w:val="24"/>
        </w:rPr>
        <w:t>ε</w:t>
      </w:r>
      <w:r w:rsidRPr="00E97067">
        <w:rPr>
          <w:rFonts w:eastAsia="Times New Roman"/>
          <w:szCs w:val="24"/>
        </w:rPr>
        <w:t xml:space="preserve"> ένα πρόσωπο</w:t>
      </w:r>
      <w:r>
        <w:rPr>
          <w:rFonts w:eastAsia="Times New Roman"/>
          <w:szCs w:val="24"/>
        </w:rPr>
        <w:t>,</w:t>
      </w:r>
      <w:r w:rsidRPr="00E97067">
        <w:rPr>
          <w:rFonts w:eastAsia="Times New Roman"/>
          <w:szCs w:val="24"/>
        </w:rPr>
        <w:t xml:space="preserve"> σχεδόν απε</w:t>
      </w:r>
      <w:r>
        <w:rPr>
          <w:rFonts w:eastAsia="Times New Roman"/>
          <w:szCs w:val="24"/>
        </w:rPr>
        <w:t>χθές, στην παράδοσή σας, έναν λόγο</w:t>
      </w:r>
      <w:r w:rsidRPr="00E97067">
        <w:rPr>
          <w:rFonts w:eastAsia="Times New Roman"/>
          <w:szCs w:val="24"/>
        </w:rPr>
        <w:t xml:space="preserve"> που κάποιες φορές </w:t>
      </w:r>
      <w:r>
        <w:rPr>
          <w:rFonts w:eastAsia="Times New Roman"/>
          <w:szCs w:val="24"/>
        </w:rPr>
        <w:t xml:space="preserve">ρέπει </w:t>
      </w:r>
      <w:r w:rsidRPr="00E97067">
        <w:rPr>
          <w:rFonts w:eastAsia="Times New Roman"/>
          <w:szCs w:val="24"/>
        </w:rPr>
        <w:t>σε ακροδεξιά ρητορική</w:t>
      </w:r>
      <w:r>
        <w:rPr>
          <w:rFonts w:eastAsia="Times New Roman"/>
          <w:szCs w:val="24"/>
        </w:rPr>
        <w:t>,</w:t>
      </w:r>
      <w:r w:rsidRPr="00E97067">
        <w:rPr>
          <w:rFonts w:eastAsia="Times New Roman"/>
          <w:szCs w:val="24"/>
        </w:rPr>
        <w:t xml:space="preserve"> πατριδοκαπηλία</w:t>
      </w:r>
      <w:r>
        <w:rPr>
          <w:rFonts w:eastAsia="Times New Roman"/>
          <w:szCs w:val="24"/>
        </w:rPr>
        <w:t>,</w:t>
      </w:r>
      <w:r w:rsidRPr="00E97067">
        <w:rPr>
          <w:rFonts w:eastAsia="Times New Roman"/>
          <w:szCs w:val="24"/>
        </w:rPr>
        <w:t xml:space="preserve"> ανευθυνότητα και </w:t>
      </w:r>
      <w:r>
        <w:rPr>
          <w:rFonts w:eastAsia="Times New Roman"/>
          <w:szCs w:val="24"/>
        </w:rPr>
        <w:t>απροκάλυπτα</w:t>
      </w:r>
      <w:r w:rsidRPr="00E97067">
        <w:rPr>
          <w:rFonts w:eastAsia="Times New Roman"/>
          <w:szCs w:val="24"/>
        </w:rPr>
        <w:t xml:space="preserve"> ψέματα</w:t>
      </w:r>
      <w:r>
        <w:rPr>
          <w:rFonts w:eastAsia="Times New Roman"/>
          <w:szCs w:val="24"/>
        </w:rPr>
        <w:t>. Το πρόσωπο αυτό εκδηλώνεται</w:t>
      </w:r>
      <w:r w:rsidRPr="00E97067">
        <w:rPr>
          <w:rFonts w:eastAsia="Times New Roman"/>
          <w:szCs w:val="24"/>
        </w:rPr>
        <w:t xml:space="preserve"> ιστορικά</w:t>
      </w:r>
      <w:r>
        <w:rPr>
          <w:rFonts w:eastAsia="Times New Roman"/>
          <w:szCs w:val="24"/>
        </w:rPr>
        <w:t>,</w:t>
      </w:r>
      <w:r w:rsidRPr="00E97067">
        <w:rPr>
          <w:rFonts w:eastAsia="Times New Roman"/>
          <w:szCs w:val="24"/>
        </w:rPr>
        <w:t xml:space="preserve"> </w:t>
      </w:r>
      <w:r>
        <w:rPr>
          <w:rFonts w:eastAsia="Times New Roman"/>
          <w:szCs w:val="24"/>
        </w:rPr>
        <w:t xml:space="preserve">κάθε φορά που αμφισβητείται η δική σας κυριαρχία σε αυτή τη χώρα. Έχετε γαλουχηθεί, δυστυχώς, με την ιδέα ότι η χώρα </w:t>
      </w:r>
      <w:r>
        <w:rPr>
          <w:rFonts w:eastAsia="Times New Roman"/>
          <w:szCs w:val="24"/>
        </w:rPr>
        <w:t>σάς</w:t>
      </w:r>
      <w:r w:rsidRPr="00E97067">
        <w:rPr>
          <w:rFonts w:eastAsia="Times New Roman"/>
          <w:szCs w:val="24"/>
        </w:rPr>
        <w:t xml:space="preserve"> ανήκει</w:t>
      </w:r>
      <w:r>
        <w:rPr>
          <w:rFonts w:eastAsia="Times New Roman"/>
          <w:szCs w:val="24"/>
        </w:rPr>
        <w:t xml:space="preserve"> και μπορείτε να κάνετε ό,τι θέλετε, να την κυβερνήσετε, να την χρεοκοπήσετε, κάποτε να την προδώσετε και κάποιες φορές να την ευεργετήσετε. Αρκεί να σας ανήκει. </w:t>
      </w:r>
      <w:r w:rsidRPr="00E97067">
        <w:rPr>
          <w:rFonts w:eastAsia="Times New Roman"/>
          <w:szCs w:val="24"/>
        </w:rPr>
        <w:t xml:space="preserve"> </w:t>
      </w:r>
    </w:p>
    <w:p w14:paraId="5FC2F5DB" w14:textId="77777777" w:rsidR="0020643A" w:rsidRDefault="00E84ECF">
      <w:pPr>
        <w:spacing w:line="600" w:lineRule="auto"/>
        <w:ind w:firstLine="720"/>
        <w:contextualSpacing/>
        <w:jc w:val="both"/>
        <w:rPr>
          <w:rFonts w:eastAsia="Times New Roman"/>
          <w:szCs w:val="24"/>
        </w:rPr>
      </w:pPr>
      <w:r>
        <w:rPr>
          <w:rFonts w:eastAsia="Times New Roman"/>
          <w:szCs w:val="24"/>
        </w:rPr>
        <w:t>Ο πολιτικός σας πολιτισμός εξαφανίζεται</w:t>
      </w:r>
      <w:r>
        <w:rPr>
          <w:rFonts w:eastAsia="Times New Roman"/>
          <w:szCs w:val="24"/>
        </w:rPr>
        <w:t>,</w:t>
      </w:r>
      <w:r>
        <w:rPr>
          <w:rFonts w:eastAsia="Times New Roman"/>
          <w:szCs w:val="24"/>
        </w:rPr>
        <w:t xml:space="preserve"> τη στιγμή που </w:t>
      </w:r>
      <w:r w:rsidRPr="00E97067">
        <w:rPr>
          <w:rFonts w:eastAsia="Times New Roman"/>
          <w:szCs w:val="24"/>
        </w:rPr>
        <w:t>χάνετ</w:t>
      </w:r>
      <w:r>
        <w:rPr>
          <w:rFonts w:eastAsia="Times New Roman"/>
          <w:szCs w:val="24"/>
        </w:rPr>
        <w:t>ε την εξουσία. Αντιμάχ</w:t>
      </w:r>
      <w:r>
        <w:rPr>
          <w:rFonts w:eastAsia="Times New Roman"/>
          <w:szCs w:val="24"/>
        </w:rPr>
        <w:t>εστε τυφλά κ</w:t>
      </w:r>
      <w:r w:rsidRPr="00E97067">
        <w:rPr>
          <w:rFonts w:eastAsia="Times New Roman"/>
          <w:szCs w:val="24"/>
        </w:rPr>
        <w:t xml:space="preserve">άθε ενέργεια και θέση που εκφράζεται από την </w:t>
      </w:r>
      <w:r>
        <w:rPr>
          <w:rFonts w:eastAsia="Times New Roman"/>
          <w:szCs w:val="24"/>
        </w:rPr>
        <w:t>ε</w:t>
      </w:r>
      <w:r w:rsidRPr="00E97067">
        <w:rPr>
          <w:rFonts w:eastAsia="Times New Roman"/>
          <w:szCs w:val="24"/>
        </w:rPr>
        <w:t>λληνική Κυβέρνηση</w:t>
      </w:r>
      <w:r>
        <w:rPr>
          <w:rFonts w:eastAsia="Times New Roman"/>
          <w:szCs w:val="24"/>
        </w:rPr>
        <w:t xml:space="preserve">, χωρίς να ενδιαφέρεστε για τον αντίκτυπο των απόψεών σας </w:t>
      </w:r>
      <w:r w:rsidRPr="00E97067">
        <w:rPr>
          <w:rFonts w:eastAsia="Times New Roman"/>
          <w:szCs w:val="24"/>
        </w:rPr>
        <w:t>και στο εσωτερικό και στο εξωτερικό</w:t>
      </w:r>
      <w:r>
        <w:rPr>
          <w:rFonts w:eastAsia="Times New Roman"/>
          <w:szCs w:val="24"/>
        </w:rPr>
        <w:t>.</w:t>
      </w:r>
      <w:r w:rsidRPr="00E97067">
        <w:rPr>
          <w:rFonts w:eastAsia="Times New Roman"/>
          <w:szCs w:val="24"/>
        </w:rPr>
        <w:t xml:space="preserve"> </w:t>
      </w:r>
      <w:r>
        <w:rPr>
          <w:rFonts w:eastAsia="Times New Roman"/>
          <w:szCs w:val="24"/>
        </w:rPr>
        <w:t>Σ</w:t>
      </w:r>
      <w:r w:rsidRPr="00E97067">
        <w:rPr>
          <w:rFonts w:eastAsia="Times New Roman"/>
          <w:szCs w:val="24"/>
        </w:rPr>
        <w:t xml:space="preserve">τις επανειλημμένες προκλήσεις να καταθέσετε τις προτάσεις </w:t>
      </w:r>
      <w:r>
        <w:rPr>
          <w:rFonts w:eastAsia="Times New Roman"/>
          <w:szCs w:val="24"/>
        </w:rPr>
        <w:t xml:space="preserve">σας, </w:t>
      </w:r>
      <w:r w:rsidRPr="00E97067">
        <w:rPr>
          <w:rFonts w:eastAsia="Times New Roman"/>
          <w:szCs w:val="24"/>
        </w:rPr>
        <w:t>δεν το</w:t>
      </w:r>
      <w:r>
        <w:rPr>
          <w:rFonts w:eastAsia="Times New Roman"/>
          <w:szCs w:val="24"/>
        </w:rPr>
        <w:t xml:space="preserve"> κάνετε</w:t>
      </w:r>
      <w:r w:rsidRPr="00E97067">
        <w:rPr>
          <w:rFonts w:eastAsia="Times New Roman"/>
          <w:szCs w:val="24"/>
        </w:rPr>
        <w:t xml:space="preserve"> και ο λό</w:t>
      </w:r>
      <w:r w:rsidRPr="00E97067">
        <w:rPr>
          <w:rFonts w:eastAsia="Times New Roman"/>
          <w:szCs w:val="24"/>
        </w:rPr>
        <w:t xml:space="preserve">γος </w:t>
      </w:r>
      <w:r>
        <w:rPr>
          <w:rFonts w:eastAsia="Times New Roman"/>
          <w:szCs w:val="24"/>
        </w:rPr>
        <w:t xml:space="preserve">είναι σαφής. Θέλετε να έχετε τα χέρια </w:t>
      </w:r>
      <w:r>
        <w:rPr>
          <w:rFonts w:eastAsia="Times New Roman"/>
          <w:szCs w:val="24"/>
        </w:rPr>
        <w:t>-</w:t>
      </w:r>
      <w:r>
        <w:rPr>
          <w:rFonts w:eastAsia="Times New Roman"/>
          <w:szCs w:val="24"/>
        </w:rPr>
        <w:t xml:space="preserve">αυτό που λέμε- ελεύθερα για να εφαρμόζετε ό,τι αρμόζει σε κάθε στιγμή.  </w:t>
      </w:r>
    </w:p>
    <w:p w14:paraId="5FC2F5DC" w14:textId="77777777" w:rsidR="0020643A" w:rsidRDefault="00E84ECF">
      <w:pPr>
        <w:spacing w:line="600" w:lineRule="auto"/>
        <w:ind w:firstLine="720"/>
        <w:contextualSpacing/>
        <w:jc w:val="both"/>
        <w:rPr>
          <w:rFonts w:eastAsia="Times New Roman" w:cs="Times New Roman"/>
          <w:szCs w:val="24"/>
        </w:rPr>
      </w:pPr>
      <w:r>
        <w:rPr>
          <w:rFonts w:eastAsia="Times New Roman"/>
          <w:szCs w:val="24"/>
        </w:rPr>
        <w:lastRenderedPageBreak/>
        <w:t>Όταν κυβερνάτε εσείς, λοιπόν, η διπλή ονομασία των Σκοπίων είναι η μόνη λύση. Όταν κυβερνούν άλλοι, είναι προδοσία. Όταν η χώρα μάχεται, εσε</w:t>
      </w:r>
      <w:r>
        <w:rPr>
          <w:rFonts w:eastAsia="Times New Roman"/>
          <w:szCs w:val="24"/>
        </w:rPr>
        <w:t>ίς είστε με τους απέναντι. Όταν εμείς διαπραγματευόμαστε, μας λέτε ότι απομονώνουμε τη χώρα, την πληγώνουμε. Όταν πετυχαίνουμε, είμαστε ευνοούμενοι των ισχυρών, τους δώσαμε εκατό, για να μας δώσουν ένα. Όταν διορθώνουμε αδικίες, παροχολογούμε. Όταν παίρνου</w:t>
      </w:r>
      <w:r>
        <w:rPr>
          <w:rFonts w:eastAsia="Times New Roman"/>
          <w:szCs w:val="24"/>
        </w:rPr>
        <w:t>με αυστηρά μέτρα, εκτελούμε μνημόνια. Όταν οι πρόσφυγες παλεύουν για τη ζωή τους, εσείς επικροτείτε μεθόδους αποτροπής.</w:t>
      </w:r>
      <w:r w:rsidDel="000620C9">
        <w:rPr>
          <w:rFonts w:eastAsia="Times New Roman"/>
          <w:szCs w:val="24"/>
        </w:rPr>
        <w:t xml:space="preserve"> </w:t>
      </w:r>
      <w:r>
        <w:rPr>
          <w:rFonts w:eastAsia="Times New Roman" w:cs="Times New Roman"/>
          <w:szCs w:val="24"/>
        </w:rPr>
        <w:t>Όταν οι συντάξεις κόβονται</w:t>
      </w:r>
      <w:r>
        <w:rPr>
          <w:rFonts w:eastAsia="Times New Roman" w:cs="Times New Roman"/>
          <w:szCs w:val="24"/>
        </w:rPr>
        <w:t>,</w:t>
      </w:r>
      <w:r>
        <w:rPr>
          <w:rFonts w:eastAsia="Times New Roman" w:cs="Times New Roman"/>
          <w:szCs w:val="24"/>
        </w:rPr>
        <w:t xml:space="preserve"> φταίει η Κυβέρνηση. Όταν δεν κόβονται</w:t>
      </w:r>
      <w:r>
        <w:rPr>
          <w:rFonts w:eastAsia="Times New Roman" w:cs="Times New Roman"/>
          <w:szCs w:val="24"/>
        </w:rPr>
        <w:t>,</w:t>
      </w:r>
      <w:r>
        <w:rPr>
          <w:rFonts w:eastAsia="Times New Roman" w:cs="Times New Roman"/>
          <w:szCs w:val="24"/>
        </w:rPr>
        <w:t xml:space="preserve"> μιλάτε για δημοσιονομικό εκτροχιασμό και άνομες συναλλαγές. Εξ ιδίων,</w:t>
      </w:r>
      <w:r>
        <w:rPr>
          <w:rFonts w:eastAsia="Times New Roman" w:cs="Times New Roman"/>
          <w:szCs w:val="24"/>
        </w:rPr>
        <w:t xml:space="preserve"> ίσως, κρίνετε τα αλλότρια. Και ουκ έστιν αριθμός πολλών παραδειγμάτων της ευτελούς πολιτικής σας.</w:t>
      </w:r>
    </w:p>
    <w:p w14:paraId="5FC2F5DD"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Β</w:t>
      </w:r>
      <w:r>
        <w:rPr>
          <w:rFonts w:eastAsia="Times New Roman" w:cs="Times New Roman"/>
          <w:szCs w:val="24"/>
        </w:rPr>
        <w:t>εβαίως, όπως μας λέτε, εμείς τα κάνουμε όλα αυτά για την καρέκλα. Ενώ εσείς, που ζητάτε εκλογές</w:t>
      </w:r>
      <w:r>
        <w:rPr>
          <w:rFonts w:eastAsia="Times New Roman" w:cs="Times New Roman"/>
          <w:szCs w:val="24"/>
        </w:rPr>
        <w:t>, όχι</w:t>
      </w:r>
      <w:r>
        <w:rPr>
          <w:rFonts w:eastAsia="Times New Roman" w:cs="Times New Roman"/>
          <w:szCs w:val="24"/>
        </w:rPr>
        <w:t xml:space="preserve"> από την πρώτη ημέρα, από την πρώτη ώρα, δικαίως την απο</w:t>
      </w:r>
      <w:r>
        <w:rPr>
          <w:rFonts w:eastAsia="Times New Roman" w:cs="Times New Roman"/>
          <w:szCs w:val="24"/>
        </w:rPr>
        <w:t>ζητάτε</w:t>
      </w:r>
      <w:r>
        <w:rPr>
          <w:rFonts w:eastAsia="Times New Roman" w:cs="Times New Roman"/>
          <w:szCs w:val="24"/>
        </w:rPr>
        <w:t>,</w:t>
      </w:r>
      <w:r>
        <w:rPr>
          <w:rFonts w:eastAsia="Times New Roman" w:cs="Times New Roman"/>
          <w:szCs w:val="24"/>
        </w:rPr>
        <w:t xml:space="preserve"> διότι είναι δική σας, σας ανήκει η χώρα. </w:t>
      </w:r>
    </w:p>
    <w:p w14:paraId="5FC2F5DE"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lastRenderedPageBreak/>
        <w:t>Μιλάτε και μιλάμε για ταξική μεροληψία. Την ανέφερε μάλιστα</w:t>
      </w:r>
      <w:r>
        <w:rPr>
          <w:rFonts w:eastAsia="Times New Roman" w:cs="Times New Roman"/>
          <w:szCs w:val="24"/>
        </w:rPr>
        <w:t>,</w:t>
      </w:r>
      <w:r>
        <w:rPr>
          <w:rFonts w:eastAsia="Times New Roman" w:cs="Times New Roman"/>
          <w:szCs w:val="24"/>
        </w:rPr>
        <w:t xml:space="preserve"> ο κ. Κουμουτσάκος. Ή δεν γνωρίζετε τη σημασία της ή παραφράζετε</w:t>
      </w:r>
      <w:r>
        <w:rPr>
          <w:rFonts w:eastAsia="Times New Roman" w:cs="Times New Roman"/>
          <w:szCs w:val="24"/>
        </w:rPr>
        <w:t>,</w:t>
      </w:r>
      <w:r>
        <w:rPr>
          <w:rFonts w:eastAsia="Times New Roman" w:cs="Times New Roman"/>
          <w:szCs w:val="24"/>
        </w:rPr>
        <w:t xml:space="preserve"> για να μας κατηγορήσετε για διχασμό. </w:t>
      </w:r>
    </w:p>
    <w:p w14:paraId="5FC2F5DF"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η δίκαιη ανάπτυξη που αναδιανέμει τα εισοδήματα, η προσπάθεια κοινωνικών παροχών για τους αδύναμους, οι συνδικαλιστικές ελευθερίες, οι συλλογικές διαπραγματεύσεις, οι αξιοπρεπείς μισθοί, η νομική βοήθεια στα χαμηλά εισοδήματα, που προτεί</w:t>
      </w:r>
      <w:r>
        <w:rPr>
          <w:rFonts w:eastAsia="Times New Roman" w:cs="Times New Roman"/>
          <w:szCs w:val="24"/>
        </w:rPr>
        <w:t xml:space="preserve">νεται και από τον κ. Σαρίδη, εμπεριέχονται όλα στην ταξική μεροληψία. </w:t>
      </w:r>
    </w:p>
    <w:p w14:paraId="5FC2F5E0"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Ας μιλήσουμε, λοιπόν, καθαρά. Είστε αντίθετοι με αυτήν την πολιτική και μην την ονομάζετε διχασμό. Δεν είναι ανάγκη να το κάνουμε αυτό. Μπορούμε να πούμε καθαρά την άποψή μας. </w:t>
      </w:r>
    </w:p>
    <w:p w14:paraId="5FC2F5E1"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Και εσεί</w:t>
      </w:r>
      <w:r>
        <w:rPr>
          <w:rFonts w:eastAsia="Times New Roman" w:cs="Times New Roman"/>
          <w:szCs w:val="24"/>
        </w:rPr>
        <w:t>ς, κύριοι του ΚΙΝΑΛ, όπως λέτε, ναι, η εξουσία φθείρει και διαφθείρει</w:t>
      </w:r>
      <w:r>
        <w:rPr>
          <w:rFonts w:eastAsia="Times New Roman" w:cs="Times New Roman"/>
          <w:szCs w:val="24"/>
        </w:rPr>
        <w:t>,</w:t>
      </w:r>
      <w:r>
        <w:rPr>
          <w:rFonts w:eastAsia="Times New Roman" w:cs="Times New Roman"/>
          <w:szCs w:val="24"/>
        </w:rPr>
        <w:t xml:space="preserve"> αυτούς που μπορεί, όμως. Και εσείς έχετε πολλά παραδείγματα. Δυστυχώς</w:t>
      </w:r>
      <w:r>
        <w:rPr>
          <w:rFonts w:eastAsia="Times New Roman" w:cs="Times New Roman"/>
          <w:szCs w:val="24"/>
        </w:rPr>
        <w:t>,</w:t>
      </w:r>
      <w:r>
        <w:rPr>
          <w:rFonts w:eastAsia="Times New Roman" w:cs="Times New Roman"/>
          <w:szCs w:val="24"/>
        </w:rPr>
        <w:t xml:space="preserve"> ασπαστήκατε την απέχθεια της Δεξιάς για ό,τι λαϊκό. Απεμπολήσατε κάθε δεσμό με τα χαμηλά κοινωνικά στρώματα, κάθε </w:t>
      </w:r>
      <w:r>
        <w:rPr>
          <w:rFonts w:eastAsia="Times New Roman" w:cs="Times New Roman"/>
          <w:szCs w:val="24"/>
        </w:rPr>
        <w:t>ανάγκη κοινωνικού κράτους. Όμως, πόση συνενοχή πια; Ούτε τα προσχήματα</w:t>
      </w:r>
      <w:r>
        <w:rPr>
          <w:rFonts w:eastAsia="Times New Roman" w:cs="Times New Roman"/>
          <w:szCs w:val="24"/>
        </w:rPr>
        <w:t>,</w:t>
      </w:r>
      <w:r>
        <w:rPr>
          <w:rFonts w:eastAsia="Times New Roman" w:cs="Times New Roman"/>
          <w:szCs w:val="24"/>
        </w:rPr>
        <w:t xml:space="preserve"> έστω μιας αδύναμης σοσιαλδημοκρατίας δεν κρατάτε. Ενώ στην Ευρώπη ο </w:t>
      </w:r>
      <w:r>
        <w:rPr>
          <w:rFonts w:eastAsia="Times New Roman" w:cs="Times New Roman"/>
          <w:szCs w:val="24"/>
        </w:rPr>
        <w:lastRenderedPageBreak/>
        <w:t>κίνδυνος της ακροδεξιάς και του νεοναζισμού είναι ορατός και επιδιώκεται</w:t>
      </w:r>
      <w:r>
        <w:rPr>
          <w:rFonts w:eastAsia="Times New Roman" w:cs="Times New Roman"/>
          <w:szCs w:val="24"/>
        </w:rPr>
        <w:t>,</w:t>
      </w:r>
      <w:r>
        <w:rPr>
          <w:rFonts w:eastAsia="Times New Roman" w:cs="Times New Roman"/>
          <w:szCs w:val="24"/>
        </w:rPr>
        <w:t xml:space="preserve"> οι προοδευτικές, σοσιαλδημοκρατικές και οι</w:t>
      </w:r>
      <w:r>
        <w:rPr>
          <w:rFonts w:eastAsia="Times New Roman" w:cs="Times New Roman"/>
          <w:szCs w:val="24"/>
        </w:rPr>
        <w:t>κολογικές αριστερές δυνάμεις</w:t>
      </w:r>
      <w:r>
        <w:rPr>
          <w:rFonts w:eastAsia="Times New Roman" w:cs="Times New Roman"/>
          <w:szCs w:val="24"/>
        </w:rPr>
        <w:t>,</w:t>
      </w:r>
      <w:r>
        <w:rPr>
          <w:rFonts w:eastAsia="Times New Roman" w:cs="Times New Roman"/>
          <w:szCs w:val="24"/>
        </w:rPr>
        <w:t xml:space="preserve"> να συσπειρωθούν και να αποτρέψουν αυτόν τον θανάσιμο </w:t>
      </w:r>
      <w:r>
        <w:rPr>
          <w:rFonts w:eastAsia="Times New Roman" w:cs="Times New Roman"/>
          <w:szCs w:val="24"/>
        </w:rPr>
        <w:t xml:space="preserve">κίνδυνο </w:t>
      </w:r>
      <w:r>
        <w:rPr>
          <w:rFonts w:eastAsia="Times New Roman" w:cs="Times New Roman"/>
          <w:szCs w:val="24"/>
        </w:rPr>
        <w:t xml:space="preserve">για τη δημοκρατία, τον κίνδυνο δηλαδή του φασισμού και του νεοναζισμού, εσείς στην Ελλάδα επιμένετε εμμονικά στη στρατηγική ήττα του ΣΥΡΙΖΑ. </w:t>
      </w:r>
    </w:p>
    <w:p w14:paraId="5FC2F5E2"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Δεν σκέφτεστε μήπως</w:t>
      </w:r>
      <w:r>
        <w:rPr>
          <w:rFonts w:eastAsia="Times New Roman" w:cs="Times New Roman"/>
          <w:szCs w:val="24"/>
        </w:rPr>
        <w:t>,</w:t>
      </w:r>
      <w:r>
        <w:rPr>
          <w:rFonts w:eastAsia="Times New Roman" w:cs="Times New Roman"/>
          <w:szCs w:val="24"/>
        </w:rPr>
        <w:t xml:space="preserve"> αυ</w:t>
      </w:r>
      <w:r>
        <w:rPr>
          <w:rFonts w:eastAsia="Times New Roman" w:cs="Times New Roman"/>
          <w:szCs w:val="24"/>
        </w:rPr>
        <w:t>τή η θέση</w:t>
      </w:r>
      <w:r>
        <w:rPr>
          <w:rFonts w:eastAsia="Times New Roman" w:cs="Times New Roman"/>
          <w:szCs w:val="24"/>
        </w:rPr>
        <w:t>,</w:t>
      </w:r>
      <w:r>
        <w:rPr>
          <w:rFonts w:eastAsia="Times New Roman" w:cs="Times New Roman"/>
          <w:szCs w:val="24"/>
        </w:rPr>
        <w:t xml:space="preserve"> οδηγεί ακραίους κύκλους να υιοθετούν ακόμα και το πιο αντιδραστικό σύνθημα που ακούστηκε πρόσφατα </w:t>
      </w:r>
      <w:r>
        <w:rPr>
          <w:rFonts w:eastAsia="Times New Roman" w:cs="Times New Roman"/>
          <w:szCs w:val="24"/>
        </w:rPr>
        <w:t>-</w:t>
      </w:r>
      <w:r>
        <w:rPr>
          <w:rFonts w:eastAsia="Times New Roman" w:cs="Times New Roman"/>
          <w:szCs w:val="24"/>
        </w:rPr>
        <w:t xml:space="preserve">προχθές νομίζω- ότι δεν αρκεί να εξαφανίσουμε μόνο πολιτικά τον ΣΥΡΙΖΑ, αλλά να εξαφανίσουμε και τον ιδεολογικό του λόγο; </w:t>
      </w:r>
    </w:p>
    <w:p w14:paraId="5FC2F5E3"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w:t>
      </w:r>
      <w:r>
        <w:rPr>
          <w:rFonts w:eastAsia="Times New Roman" w:cs="Times New Roman"/>
          <w:szCs w:val="24"/>
        </w:rPr>
        <w:t>ελφοι, ξέρω ότι ποντάρετε αμφότεροι στην κοντή μνήμη του Έλληνα</w:t>
      </w:r>
      <w:r>
        <w:rPr>
          <w:rFonts w:eastAsia="Times New Roman" w:cs="Times New Roman"/>
          <w:szCs w:val="24"/>
        </w:rPr>
        <w:t>,</w:t>
      </w:r>
      <w:r>
        <w:rPr>
          <w:rFonts w:eastAsia="Times New Roman" w:cs="Times New Roman"/>
          <w:szCs w:val="24"/>
        </w:rPr>
        <w:t xml:space="preserve"> που έχει πολλάκις επιβεβαιωθεί. Δεν μας μένει</w:t>
      </w:r>
      <w:r>
        <w:rPr>
          <w:rFonts w:eastAsia="Times New Roman" w:cs="Times New Roman"/>
          <w:szCs w:val="24"/>
        </w:rPr>
        <w:t>,</w:t>
      </w:r>
      <w:r>
        <w:rPr>
          <w:rFonts w:eastAsia="Times New Roman" w:cs="Times New Roman"/>
          <w:szCs w:val="24"/>
        </w:rPr>
        <w:t xml:space="preserve"> παρά να θυμίσουμε στον ελληνικό λαό την αλήθεια. Αυτά μου τα λόγια, κυρίες και κύριοι της Νέας Δημοκρατίας, δεν τα απευθύνω σε εσάς, γιατί εσείς</w:t>
      </w:r>
      <w:r>
        <w:rPr>
          <w:rFonts w:eastAsia="Times New Roman" w:cs="Times New Roman"/>
          <w:szCs w:val="24"/>
        </w:rPr>
        <w:t xml:space="preserve"> ποτέ δεν ζήσατε με τον απλό λαό, με τη νεολαία</w:t>
      </w:r>
      <w:r>
        <w:rPr>
          <w:rFonts w:eastAsia="Times New Roman" w:cs="Times New Roman"/>
          <w:szCs w:val="24"/>
        </w:rPr>
        <w:t>,</w:t>
      </w:r>
      <w:r>
        <w:rPr>
          <w:rFonts w:eastAsia="Times New Roman" w:cs="Times New Roman"/>
          <w:szCs w:val="24"/>
        </w:rPr>
        <w:t xml:space="preserve"> που σκέπτεται, προβληματίζεται και αναζητά, με τους εργαζόμενους στο μεροκάματό τους, που </w:t>
      </w:r>
      <w:r>
        <w:rPr>
          <w:rFonts w:eastAsia="Times New Roman" w:cs="Times New Roman"/>
          <w:szCs w:val="24"/>
        </w:rPr>
        <w:lastRenderedPageBreak/>
        <w:t>ήταν σκληρό και πολλές φορές πικρό. Δεν υπήρξατε ποτέ άνεργοι</w:t>
      </w:r>
      <w:r>
        <w:rPr>
          <w:rFonts w:eastAsia="Times New Roman" w:cs="Times New Roman"/>
          <w:szCs w:val="24"/>
        </w:rPr>
        <w:t>,</w:t>
      </w:r>
      <w:r>
        <w:rPr>
          <w:rFonts w:eastAsia="Times New Roman" w:cs="Times New Roman"/>
          <w:szCs w:val="24"/>
        </w:rPr>
        <w:t xml:space="preserve"> γιατί σας έδιωχναν ή γιατί δεν βρίσκατε δουλειά ούτε υ</w:t>
      </w:r>
      <w:r>
        <w:rPr>
          <w:rFonts w:eastAsia="Times New Roman" w:cs="Times New Roman"/>
          <w:szCs w:val="24"/>
        </w:rPr>
        <w:t>πήρξατε συνταξιούχοι</w:t>
      </w:r>
      <w:r>
        <w:rPr>
          <w:rFonts w:eastAsia="Times New Roman" w:cs="Times New Roman"/>
          <w:szCs w:val="24"/>
        </w:rPr>
        <w:t>,</w:t>
      </w:r>
      <w:r>
        <w:rPr>
          <w:rFonts w:eastAsia="Times New Roman" w:cs="Times New Roman"/>
          <w:szCs w:val="24"/>
        </w:rPr>
        <w:t xml:space="preserve"> που δεν μπορούσατε να ζήσετε αξιοπρεπώς. </w:t>
      </w:r>
    </w:p>
    <w:p w14:paraId="5FC2F5E4"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Υπουργού)</w:t>
      </w:r>
    </w:p>
    <w:p w14:paraId="5FC2F5E5"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Θέλω να το ακούσει ο ελληνικός λαός</w:t>
      </w:r>
      <w:r>
        <w:rPr>
          <w:rFonts w:eastAsia="Times New Roman" w:cs="Times New Roman"/>
          <w:szCs w:val="24"/>
        </w:rPr>
        <w:t>,</w:t>
      </w:r>
      <w:r>
        <w:rPr>
          <w:rFonts w:eastAsia="Times New Roman" w:cs="Times New Roman"/>
          <w:szCs w:val="24"/>
        </w:rPr>
        <w:t xml:space="preserve"> που σ</w:t>
      </w:r>
      <w:r>
        <w:rPr>
          <w:rFonts w:eastAsia="Times New Roman" w:cs="Times New Roman"/>
          <w:szCs w:val="24"/>
        </w:rPr>
        <w:t>τη</w:t>
      </w:r>
      <w:r>
        <w:rPr>
          <w:rFonts w:eastAsia="Times New Roman" w:cs="Times New Roman"/>
          <w:szCs w:val="24"/>
        </w:rPr>
        <w:t xml:space="preserve"> συντριπτική του πλειοψηφία ανήκει σε </w:t>
      </w:r>
      <w:r>
        <w:rPr>
          <w:rFonts w:eastAsia="Times New Roman" w:cs="Times New Roman"/>
          <w:szCs w:val="24"/>
        </w:rPr>
        <w:t>αυτούς,</w:t>
      </w:r>
      <w:r>
        <w:rPr>
          <w:rFonts w:eastAsia="Times New Roman" w:cs="Times New Roman"/>
          <w:szCs w:val="24"/>
        </w:rPr>
        <w:t xml:space="preserve"> που ανέφερα και να</w:t>
      </w:r>
      <w:r>
        <w:rPr>
          <w:rFonts w:eastAsia="Times New Roman" w:cs="Times New Roman"/>
          <w:szCs w:val="24"/>
        </w:rPr>
        <w:t xml:space="preserve"> θυμίσω αλήθειες. Ποιος τον έφερε στον γκρεμό; Δεν πρέπει να το έχουν ξεχάσει. Πότε έχασε τη δουλειά του; Την πρώτη πενταετία, το ξέρετε, έφτασε στο 28% η ανεργία. Ποιος πετσόκοψε μισθούς και συντάξεις; </w:t>
      </w:r>
      <w:r>
        <w:rPr>
          <w:rFonts w:eastAsia="Times New Roman" w:cs="Times New Roman"/>
          <w:szCs w:val="24"/>
        </w:rPr>
        <w:t>Την</w:t>
      </w:r>
      <w:r>
        <w:rPr>
          <w:rFonts w:eastAsia="Times New Roman" w:cs="Times New Roman"/>
          <w:szCs w:val="24"/>
        </w:rPr>
        <w:t xml:space="preserve"> πρώτη πενταετία, </w:t>
      </w:r>
      <w:r>
        <w:rPr>
          <w:rFonts w:eastAsia="Times New Roman" w:cs="Times New Roman"/>
          <w:szCs w:val="24"/>
        </w:rPr>
        <w:t>τ</w:t>
      </w:r>
      <w:r>
        <w:rPr>
          <w:rFonts w:eastAsia="Times New Roman" w:cs="Times New Roman"/>
          <w:szCs w:val="24"/>
        </w:rPr>
        <w:t>η δική σας πενταετία. Γιατί πρέ</w:t>
      </w:r>
      <w:r>
        <w:rPr>
          <w:rFonts w:eastAsia="Times New Roman" w:cs="Times New Roman"/>
          <w:szCs w:val="24"/>
        </w:rPr>
        <w:t>πει να λέμε ότι εσείς γκρεμίσατε, ενώ εμείς χτίζουμε και είναι γνωστό σε όλους ότι το γκρέμισμα κρατάει μία ώρα</w:t>
      </w:r>
      <w:r>
        <w:rPr>
          <w:rFonts w:eastAsia="Times New Roman" w:cs="Times New Roman"/>
          <w:szCs w:val="24"/>
        </w:rPr>
        <w:t>,</w:t>
      </w:r>
      <w:r>
        <w:rPr>
          <w:rFonts w:eastAsia="Times New Roman" w:cs="Times New Roman"/>
          <w:szCs w:val="24"/>
        </w:rPr>
        <w:t xml:space="preserve"> ενώ το χτίσιμο θέλει ένα, δύο, τρία χρόνια. Αυτήν την τόσο απλή αλήθεια θέλετε να κουκουλώσετε</w:t>
      </w:r>
      <w:r>
        <w:rPr>
          <w:rFonts w:eastAsia="Times New Roman" w:cs="Times New Roman"/>
          <w:szCs w:val="24"/>
        </w:rPr>
        <w:t>,</w:t>
      </w:r>
      <w:r>
        <w:rPr>
          <w:rFonts w:eastAsia="Times New Roman" w:cs="Times New Roman"/>
          <w:szCs w:val="24"/>
        </w:rPr>
        <w:t xml:space="preserve"> με το εφεύρημα του διχασμού. Διχάζουμε</w:t>
      </w:r>
      <w:r>
        <w:rPr>
          <w:rFonts w:eastAsia="Times New Roman" w:cs="Times New Roman"/>
          <w:szCs w:val="24"/>
        </w:rPr>
        <w:t>,</w:t>
      </w:r>
      <w:r>
        <w:rPr>
          <w:rFonts w:eastAsia="Times New Roman" w:cs="Times New Roman"/>
          <w:szCs w:val="24"/>
        </w:rPr>
        <w:t xml:space="preserve"> όταν λέ</w:t>
      </w:r>
      <w:r>
        <w:rPr>
          <w:rFonts w:eastAsia="Times New Roman" w:cs="Times New Roman"/>
          <w:szCs w:val="24"/>
        </w:rPr>
        <w:t>με την πραγματικότητα, ενώ εσείς είστε η επιτομή του ενωτικού λόγου.</w:t>
      </w:r>
    </w:p>
    <w:p w14:paraId="5FC2F5E6"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Ο ΣΥΡΙΖΑ φταίει</w:t>
      </w:r>
      <w:r>
        <w:rPr>
          <w:rFonts w:eastAsia="Times New Roman" w:cs="Times New Roman"/>
          <w:szCs w:val="24"/>
        </w:rPr>
        <w:t>,</w:t>
      </w:r>
      <w:r>
        <w:rPr>
          <w:rFonts w:eastAsia="Times New Roman" w:cs="Times New Roman"/>
          <w:szCs w:val="24"/>
        </w:rPr>
        <w:t xml:space="preserve"> έτσι και αλλιώς και για το προπατορικό αμάρτημα. Χθες και για την επίθεση στον </w:t>
      </w:r>
      <w:r>
        <w:rPr>
          <w:rFonts w:eastAsia="Times New Roman" w:cs="Times New Roman"/>
          <w:szCs w:val="24"/>
        </w:rPr>
        <w:t>«</w:t>
      </w:r>
      <w:r>
        <w:rPr>
          <w:rFonts w:eastAsia="Times New Roman" w:cs="Times New Roman"/>
          <w:szCs w:val="24"/>
        </w:rPr>
        <w:t>ΣΚΑ</w:t>
      </w:r>
      <w:r>
        <w:rPr>
          <w:rFonts w:eastAsia="Times New Roman" w:cs="Times New Roman"/>
          <w:szCs w:val="24"/>
        </w:rPr>
        <w:t>ϊ»</w:t>
      </w:r>
      <w:r>
        <w:rPr>
          <w:rFonts w:eastAsia="Times New Roman" w:cs="Times New Roman"/>
          <w:szCs w:val="24"/>
        </w:rPr>
        <w:t xml:space="preserve">. Εδώ θέλω να </w:t>
      </w:r>
      <w:r>
        <w:rPr>
          <w:rFonts w:eastAsia="Times New Roman" w:cs="Times New Roman"/>
          <w:szCs w:val="24"/>
        </w:rPr>
        <w:lastRenderedPageBreak/>
        <w:t>σταθώ για ένα λεπτό</w:t>
      </w:r>
      <w:r>
        <w:rPr>
          <w:rFonts w:eastAsia="Times New Roman" w:cs="Times New Roman"/>
          <w:szCs w:val="24"/>
        </w:rPr>
        <w:t>,</w:t>
      </w:r>
      <w:r>
        <w:rPr>
          <w:rFonts w:eastAsia="Times New Roman" w:cs="Times New Roman"/>
          <w:szCs w:val="24"/>
        </w:rPr>
        <w:t xml:space="preserve"> διότι είναι γνωστό, τουλάχιστον από εμένα, ότι κατ</w:t>
      </w:r>
      <w:r>
        <w:rPr>
          <w:rFonts w:eastAsia="Times New Roman" w:cs="Times New Roman"/>
          <w:szCs w:val="24"/>
        </w:rPr>
        <w:t xml:space="preserve">αδικάζω αυτήν την αποτρόπαια πράξη, </w:t>
      </w:r>
      <w:r>
        <w:rPr>
          <w:rFonts w:eastAsia="Times New Roman" w:cs="Times New Roman"/>
          <w:szCs w:val="24"/>
        </w:rPr>
        <w:t xml:space="preserve">την </w:t>
      </w:r>
      <w:r>
        <w:rPr>
          <w:rFonts w:eastAsia="Times New Roman" w:cs="Times New Roman"/>
          <w:szCs w:val="24"/>
        </w:rPr>
        <w:t xml:space="preserve">εγκληματική πράξη εναντίον των εργαζομένων στον </w:t>
      </w:r>
      <w:r>
        <w:rPr>
          <w:rFonts w:eastAsia="Times New Roman" w:cs="Times New Roman"/>
          <w:szCs w:val="24"/>
        </w:rPr>
        <w:t>«</w:t>
      </w:r>
      <w:r>
        <w:rPr>
          <w:rFonts w:eastAsia="Times New Roman" w:cs="Times New Roman"/>
          <w:szCs w:val="24"/>
        </w:rPr>
        <w:t>ΣΚΑ</w:t>
      </w:r>
      <w:r>
        <w:rPr>
          <w:rFonts w:eastAsia="Times New Roman" w:cs="Times New Roman"/>
          <w:szCs w:val="24"/>
        </w:rPr>
        <w:t>ϊ»</w:t>
      </w:r>
      <w:r>
        <w:rPr>
          <w:rFonts w:eastAsia="Times New Roman" w:cs="Times New Roman"/>
          <w:szCs w:val="24"/>
        </w:rPr>
        <w:t>. Όμως, όπως γνωρίζετε πολύ καλά, επειδή είμαι παθών -δυόμισι φορές μου έχουν κάψει το σπίτι οι αντίστοιχοι ή οι ίδιοι και άλλες δέκα φορές μου έχουν επιτεθεί- εγ</w:t>
      </w:r>
      <w:r>
        <w:rPr>
          <w:rFonts w:eastAsia="Times New Roman" w:cs="Times New Roman"/>
          <w:szCs w:val="24"/>
        </w:rPr>
        <w:t>ώ δεν το έκανα θέμα</w:t>
      </w:r>
      <w:r>
        <w:rPr>
          <w:rFonts w:eastAsia="Times New Roman" w:cs="Times New Roman"/>
          <w:szCs w:val="24"/>
        </w:rPr>
        <w:t>’</w:t>
      </w:r>
      <w:r>
        <w:rPr>
          <w:rFonts w:eastAsia="Times New Roman" w:cs="Times New Roman"/>
          <w:szCs w:val="24"/>
        </w:rPr>
        <w:t xml:space="preserve"> έτσι όπως έχετε κάνει εσείς το θέμα του </w:t>
      </w:r>
      <w:r>
        <w:rPr>
          <w:rFonts w:eastAsia="Times New Roman" w:cs="Times New Roman"/>
          <w:szCs w:val="24"/>
        </w:rPr>
        <w:t>«</w:t>
      </w:r>
      <w:r>
        <w:rPr>
          <w:rFonts w:eastAsia="Times New Roman" w:cs="Times New Roman"/>
          <w:szCs w:val="24"/>
        </w:rPr>
        <w:t>ΣΚ</w:t>
      </w:r>
      <w:r>
        <w:rPr>
          <w:rFonts w:eastAsia="Times New Roman" w:cs="Times New Roman"/>
          <w:szCs w:val="24"/>
        </w:rPr>
        <w:t>Αϊ»</w:t>
      </w:r>
      <w:r>
        <w:rPr>
          <w:rFonts w:eastAsia="Times New Roman" w:cs="Times New Roman"/>
          <w:szCs w:val="24"/>
        </w:rPr>
        <w:t xml:space="preserve">. </w:t>
      </w:r>
    </w:p>
    <w:p w14:paraId="5FC2F5E7"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Θεωρώ, δηλαδή, ότι είμαστε δύο ξεχωριστοί κόσμοι. Ο πολιτικός πολιτισμός από εδώ, η προσπάθεια πολιτικής εκμετάλλευσης από ε</w:t>
      </w:r>
      <w:r>
        <w:rPr>
          <w:rFonts w:eastAsia="Times New Roman" w:cs="Times New Roman"/>
          <w:szCs w:val="24"/>
        </w:rPr>
        <w:t>κεί</w:t>
      </w:r>
      <w:r>
        <w:rPr>
          <w:rFonts w:eastAsia="Times New Roman" w:cs="Times New Roman"/>
          <w:szCs w:val="24"/>
        </w:rPr>
        <w:t>. Ο κόσμος θα κρίνει. Ποτέ δεν σας ενδιάφερε ο διχασμός του</w:t>
      </w:r>
      <w:r>
        <w:rPr>
          <w:rFonts w:eastAsia="Times New Roman" w:cs="Times New Roman"/>
          <w:szCs w:val="24"/>
        </w:rPr>
        <w:t xml:space="preserve"> λαού. Το αντίθετο, τον θρέφατε, τον θρέφετε και σας θρέφει. Για κάποιους από εσάς</w:t>
      </w:r>
      <w:r>
        <w:rPr>
          <w:rFonts w:eastAsia="Times New Roman" w:cs="Times New Roman"/>
          <w:szCs w:val="24"/>
        </w:rPr>
        <w:t>,</w:t>
      </w:r>
      <w:r>
        <w:rPr>
          <w:rFonts w:eastAsia="Times New Roman" w:cs="Times New Roman"/>
          <w:szCs w:val="24"/>
        </w:rPr>
        <w:t xml:space="preserve"> άλλωστε</w:t>
      </w:r>
      <w:r>
        <w:rPr>
          <w:rFonts w:eastAsia="Times New Roman" w:cs="Times New Roman"/>
          <w:szCs w:val="24"/>
        </w:rPr>
        <w:t>,</w:t>
      </w:r>
      <w:r>
        <w:rPr>
          <w:rFonts w:eastAsia="Times New Roman" w:cs="Times New Roman"/>
          <w:szCs w:val="24"/>
        </w:rPr>
        <w:t xml:space="preserve"> υπήρξε και εξαιρετικά κερδοφόρος. Δεν μιλάω γι</w:t>
      </w:r>
      <w:r>
        <w:rPr>
          <w:rFonts w:eastAsia="Times New Roman" w:cs="Times New Roman"/>
          <w:szCs w:val="24"/>
        </w:rPr>
        <w:t>’</w:t>
      </w:r>
      <w:r>
        <w:rPr>
          <w:rFonts w:eastAsia="Times New Roman" w:cs="Times New Roman"/>
          <w:szCs w:val="24"/>
        </w:rPr>
        <w:t xml:space="preserve"> αυτούς που είναι εδώ σήμερα. Πάντως</w:t>
      </w:r>
      <w:r>
        <w:rPr>
          <w:rFonts w:eastAsia="Times New Roman" w:cs="Times New Roman"/>
          <w:szCs w:val="24"/>
        </w:rPr>
        <w:t>,</w:t>
      </w:r>
      <w:r>
        <w:rPr>
          <w:rFonts w:eastAsia="Times New Roman" w:cs="Times New Roman"/>
          <w:szCs w:val="24"/>
        </w:rPr>
        <w:t xml:space="preserve"> όχι για την ελληνική Αριστερά</w:t>
      </w:r>
      <w:r>
        <w:rPr>
          <w:rFonts w:eastAsia="Times New Roman" w:cs="Times New Roman"/>
          <w:szCs w:val="24"/>
        </w:rPr>
        <w:t>,</w:t>
      </w:r>
      <w:r>
        <w:rPr>
          <w:rFonts w:eastAsia="Times New Roman" w:cs="Times New Roman"/>
          <w:szCs w:val="24"/>
        </w:rPr>
        <w:t xml:space="preserve"> που τον πλήρωσε με το αίμα της. </w:t>
      </w:r>
    </w:p>
    <w:p w14:paraId="5FC2F5E8"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Όμως, φίλες κα</w:t>
      </w:r>
      <w:r>
        <w:rPr>
          <w:rFonts w:eastAsia="Times New Roman" w:cs="Times New Roman"/>
          <w:szCs w:val="24"/>
        </w:rPr>
        <w:t>ι φίλοι, κύριοι συνάδελφοι, από προχθές η Κυβέρνησή μας φέρνει στη χώρα τον πρώτο προϋπολογισμό</w:t>
      </w:r>
      <w:r>
        <w:rPr>
          <w:rFonts w:eastAsia="Times New Roman" w:cs="Times New Roman"/>
          <w:szCs w:val="24"/>
        </w:rPr>
        <w:t>,</w:t>
      </w:r>
      <w:r>
        <w:rPr>
          <w:rFonts w:eastAsia="Times New Roman" w:cs="Times New Roman"/>
          <w:szCs w:val="24"/>
        </w:rPr>
        <w:t xml:space="preserve"> μετά τη μεγάλη περιπέτεια, τον πρώτο από αυτούς που ακολούθησαν τον αντίθετο δρόμο, δηλαδή δεν ήρθε από τις Βρυξέλλες, </w:t>
      </w:r>
      <w:r>
        <w:rPr>
          <w:rFonts w:eastAsia="Times New Roman" w:cs="Times New Roman"/>
          <w:szCs w:val="24"/>
        </w:rPr>
        <w:lastRenderedPageBreak/>
        <w:t>αλλά έφυγε από την Αθήνα και πήγε στις Β</w:t>
      </w:r>
      <w:r>
        <w:rPr>
          <w:rFonts w:eastAsia="Times New Roman" w:cs="Times New Roman"/>
          <w:szCs w:val="24"/>
        </w:rPr>
        <w:t>ρυξέλλες και γύρισε χωρίς ούτε μία διόρθωση ούτε μία τελεία ούτε ένα κόμμα.</w:t>
      </w:r>
    </w:p>
    <w:p w14:paraId="5FC2F5E9"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Φέρνει έναν προϋπολογισμό</w:t>
      </w:r>
      <w:r>
        <w:rPr>
          <w:rFonts w:eastAsia="Times New Roman" w:cs="Times New Roman"/>
          <w:szCs w:val="24"/>
        </w:rPr>
        <w:t>,</w:t>
      </w:r>
      <w:r>
        <w:rPr>
          <w:rFonts w:eastAsia="Times New Roman" w:cs="Times New Roman"/>
          <w:szCs w:val="24"/>
        </w:rPr>
        <w:t xml:space="preserve"> που γίνεται πια συνείδηση ότι τα οικονομικά της χώρας μας έχουν μπει σε μια ρότα, είναι πλέον αξιόπιστα, αποπνέουν εμπιστοσύνη και δεν αμφισβητούνται ούτ</w:t>
      </w:r>
      <w:r>
        <w:rPr>
          <w:rFonts w:eastAsia="Times New Roman" w:cs="Times New Roman"/>
          <w:szCs w:val="24"/>
        </w:rPr>
        <w:t xml:space="preserve">ε εντός ούτε εκτός συνόρων. Όπως μπορείτε να διαπιστώσετε και εσείς, ο προϋπολογισμός του 2019 δεν έχει δημοσιονομικούς περιορισμούς, όπως διέτειναν οι κινδυνολόγοι της μείζονος και της ελάσσονος Αντιπολίτευσης όλον τον προηγούμενο καιρό. </w:t>
      </w:r>
    </w:p>
    <w:p w14:paraId="5FC2F5EA"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Και μάλιστα</w:t>
      </w:r>
      <w:r>
        <w:rPr>
          <w:rFonts w:eastAsia="Times New Roman" w:cs="Times New Roman"/>
          <w:szCs w:val="24"/>
        </w:rPr>
        <w:t>,</w:t>
      </w:r>
      <w:r>
        <w:rPr>
          <w:rFonts w:eastAsia="Times New Roman" w:cs="Times New Roman"/>
          <w:szCs w:val="24"/>
        </w:rPr>
        <w:t xml:space="preserve"> ότα</w:t>
      </w:r>
      <w:r>
        <w:rPr>
          <w:rFonts w:eastAsia="Times New Roman" w:cs="Times New Roman"/>
          <w:szCs w:val="24"/>
        </w:rPr>
        <w:t>ν άκουσα μία παρέμβαση του κ. Βρούτση σήμερα</w:t>
      </w:r>
      <w:r>
        <w:rPr>
          <w:rFonts w:eastAsia="Times New Roman" w:cs="Times New Roman"/>
          <w:szCs w:val="24"/>
        </w:rPr>
        <w:t>,</w:t>
      </w:r>
      <w:r>
        <w:rPr>
          <w:rFonts w:eastAsia="Times New Roman" w:cs="Times New Roman"/>
          <w:szCs w:val="24"/>
        </w:rPr>
        <w:t xml:space="preserve"> σκεφτόμουνα ότι αν τα νούμερα τα οποία ανέφερε ήταν γνωστά</w:t>
      </w:r>
      <w:r>
        <w:rPr>
          <w:rFonts w:eastAsia="Times New Roman" w:cs="Times New Roman"/>
          <w:szCs w:val="24"/>
        </w:rPr>
        <w:t xml:space="preserve"> -</w:t>
      </w:r>
      <w:r>
        <w:rPr>
          <w:rFonts w:eastAsia="Times New Roman" w:cs="Times New Roman"/>
          <w:szCs w:val="24"/>
        </w:rPr>
        <w:t>και νομίζω ότι δεν μπορεί να μην ήταν γνωστά σε αυτούς που ενέκριναν την τελευταία αξιολόγηση και βγήκε η χώρα από το μνημόνιο</w:t>
      </w:r>
      <w:r>
        <w:rPr>
          <w:rFonts w:eastAsia="Times New Roman" w:cs="Times New Roman"/>
          <w:szCs w:val="24"/>
        </w:rPr>
        <w:t>-</w:t>
      </w:r>
      <w:r>
        <w:rPr>
          <w:rFonts w:eastAsia="Times New Roman" w:cs="Times New Roman"/>
          <w:szCs w:val="24"/>
        </w:rPr>
        <w:t xml:space="preserve"> δεν θα είχε γίνει. Νομ</w:t>
      </w:r>
      <w:r>
        <w:rPr>
          <w:rFonts w:eastAsia="Times New Roman" w:cs="Times New Roman"/>
          <w:szCs w:val="24"/>
        </w:rPr>
        <w:t>ίζω, λοιπόν, ότι καλύτερα είναι να δείτε ξανά τα νούμερα</w:t>
      </w:r>
      <w:r>
        <w:rPr>
          <w:rFonts w:eastAsia="Times New Roman" w:cs="Times New Roman"/>
          <w:szCs w:val="24"/>
        </w:rPr>
        <w:t>,</w:t>
      </w:r>
      <w:r>
        <w:rPr>
          <w:rFonts w:eastAsia="Times New Roman" w:cs="Times New Roman"/>
          <w:szCs w:val="24"/>
        </w:rPr>
        <w:t xml:space="preserve"> τα οποία αναφέρετε εδώ, γιατί έχω την αίσθηση ότι έχουν εντονότατα σφάλματα.</w:t>
      </w:r>
    </w:p>
    <w:p w14:paraId="5FC2F5EB"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Ο δικός μας προϋπολογισμός δίνει, δεν παίρνει. Γιατί σήμερα</w:t>
      </w:r>
      <w:r>
        <w:rPr>
          <w:rFonts w:eastAsia="Times New Roman" w:cs="Times New Roman"/>
          <w:szCs w:val="24"/>
        </w:rPr>
        <w:t>,</w:t>
      </w:r>
      <w:r>
        <w:rPr>
          <w:rFonts w:eastAsia="Times New Roman" w:cs="Times New Roman"/>
          <w:szCs w:val="24"/>
        </w:rPr>
        <w:t xml:space="preserve"> μπορούμε να δώσουμε. Γι’ αυτό μειώνουμε σταδιακά τον </w:t>
      </w:r>
      <w:r>
        <w:rPr>
          <w:rFonts w:eastAsia="Times New Roman" w:cs="Times New Roman"/>
          <w:szCs w:val="24"/>
        </w:rPr>
        <w:lastRenderedPageBreak/>
        <w:t>φόρο εισοδήματος των νομικών προσώπων</w:t>
      </w:r>
      <w:r>
        <w:rPr>
          <w:rFonts w:eastAsia="Times New Roman" w:cs="Times New Roman"/>
          <w:szCs w:val="24"/>
        </w:rPr>
        <w:t>,</w:t>
      </w:r>
      <w:r>
        <w:rPr>
          <w:rFonts w:eastAsia="Times New Roman" w:cs="Times New Roman"/>
          <w:szCs w:val="24"/>
        </w:rPr>
        <w:t xml:space="preserve"> από 29% σε 25%. Μειώνουμε τον ΕΝΦΙΑ</w:t>
      </w:r>
      <w:r>
        <w:rPr>
          <w:rFonts w:eastAsia="Times New Roman" w:cs="Times New Roman"/>
          <w:szCs w:val="24"/>
        </w:rPr>
        <w:t>,</w:t>
      </w:r>
      <w:r>
        <w:rPr>
          <w:rFonts w:eastAsia="Times New Roman" w:cs="Times New Roman"/>
          <w:szCs w:val="24"/>
        </w:rPr>
        <w:t xml:space="preserve"> ανακουφίζοντας τα χαμηλά και τα μεσαία οικονομικά στρώματα.</w:t>
      </w:r>
    </w:p>
    <w:p w14:paraId="5FC2F5EC"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Πετύχαμε την μη καταβολή τέλους επιτηδεύματος για αγρότες, μέλη αγ</w:t>
      </w:r>
      <w:r>
        <w:rPr>
          <w:rFonts w:eastAsia="Times New Roman" w:cs="Times New Roman"/>
          <w:szCs w:val="24"/>
        </w:rPr>
        <w:t>ροτικών συνεταιρισμών, για φορείς κοινωνικής αλληλέγγυας οικονομίας. Μειώνουμε τις ασφαλιστικές εισφορές των ελεύθερων επαγγελματιών, των αυτοαπασχολούμενων και αγροτών</w:t>
      </w:r>
      <w:r w:rsidRPr="00A00353">
        <w:rPr>
          <w:rFonts w:eastAsia="Times New Roman" w:cs="Times New Roman"/>
          <w:b/>
          <w:szCs w:val="24"/>
        </w:rPr>
        <w:t xml:space="preserve">. </w:t>
      </w:r>
      <w:r w:rsidRPr="00DF7BE2">
        <w:rPr>
          <w:rFonts w:eastAsia="Times New Roman" w:cs="Times New Roman"/>
          <w:szCs w:val="24"/>
        </w:rPr>
        <w:t>Υπηρετούμε</w:t>
      </w:r>
      <w:r w:rsidRPr="00A00353">
        <w:rPr>
          <w:rFonts w:eastAsia="Times New Roman" w:cs="Times New Roman"/>
          <w:b/>
          <w:szCs w:val="24"/>
        </w:rPr>
        <w:t xml:space="preserve"> </w:t>
      </w:r>
      <w:r>
        <w:rPr>
          <w:rFonts w:eastAsia="Times New Roman" w:cs="Times New Roman"/>
          <w:szCs w:val="24"/>
        </w:rPr>
        <w:t xml:space="preserve">το 50% των </w:t>
      </w:r>
      <w:r w:rsidRPr="00DF7BE2">
        <w:rPr>
          <w:rFonts w:eastAsia="Times New Roman" w:cs="Times New Roman"/>
          <w:szCs w:val="24"/>
        </w:rPr>
        <w:t>αγροτικών</w:t>
      </w:r>
      <w:r>
        <w:rPr>
          <w:rFonts w:eastAsia="Times New Roman" w:cs="Times New Roman"/>
          <w:szCs w:val="24"/>
        </w:rPr>
        <w:t xml:space="preserve"> εισφορών για τους νέους έως 25 ετών. </w:t>
      </w:r>
    </w:p>
    <w:p w14:paraId="5FC2F5ED"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Μειώνουμε τη φορ</w:t>
      </w:r>
      <w:r>
        <w:rPr>
          <w:rFonts w:eastAsia="Times New Roman" w:cs="Times New Roman"/>
          <w:szCs w:val="24"/>
        </w:rPr>
        <w:t>ολογία διανεμόμενων κερδών. Καταργούμε το μέτρο περικοπής προσωπικής διαφοράς κύριων και επικουρικών συντάξεων και προσλαμβάνουμε τεσσερ</w:t>
      </w:r>
      <w:r>
        <w:rPr>
          <w:rFonts w:eastAsia="Times New Roman" w:cs="Times New Roman"/>
          <w:szCs w:val="24"/>
        </w:rPr>
        <w:t>ι</w:t>
      </w:r>
      <w:r>
        <w:rPr>
          <w:rFonts w:eastAsia="Times New Roman" w:cs="Times New Roman"/>
          <w:szCs w:val="24"/>
        </w:rPr>
        <w:t>σήμισι χιλιάδες εκπαιδευτικούς στην ειδική αγωγή. Προγραμματίζουμε δεκαπέντε χιλιάδες προσλήψεις σε όλες τις βαθμίδες ε</w:t>
      </w:r>
      <w:r>
        <w:rPr>
          <w:rFonts w:eastAsia="Times New Roman" w:cs="Times New Roman"/>
          <w:szCs w:val="24"/>
        </w:rPr>
        <w:t>κπαίδευσης</w:t>
      </w:r>
      <w:r>
        <w:rPr>
          <w:rFonts w:eastAsia="Times New Roman" w:cs="Times New Roman"/>
          <w:szCs w:val="24"/>
        </w:rPr>
        <w:t>,</w:t>
      </w:r>
      <w:r>
        <w:rPr>
          <w:rFonts w:eastAsia="Times New Roman" w:cs="Times New Roman"/>
          <w:szCs w:val="24"/>
        </w:rPr>
        <w:t xml:space="preserve"> για την επόμενη τριετία. </w:t>
      </w:r>
    </w:p>
    <w:p w14:paraId="5FC2F5EE"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Ο στόχος μας για την πρώτη κατοικία δανειοληπτών, ανεξάρτητα από τη μορφή της δανειοδότησης, αλλά και της εγγύησης περιλαμβανομένης μέχρι 250.000 ευρώ αντικειμενικής α</w:t>
      </w:r>
      <w:r>
        <w:rPr>
          <w:rFonts w:eastAsia="Times New Roman" w:cs="Times New Roman"/>
          <w:szCs w:val="24"/>
        </w:rPr>
        <w:lastRenderedPageBreak/>
        <w:t>ξίας κατά τον χρόνο απόκτησης και 350.000 ευρώ συνο</w:t>
      </w:r>
      <w:r>
        <w:rPr>
          <w:rFonts w:eastAsia="Times New Roman" w:cs="Times New Roman"/>
          <w:szCs w:val="24"/>
        </w:rPr>
        <w:t xml:space="preserve">λική περιουσία και οικογενειακό εισόδημα μέχρι 35.000 ευρώ, είναι να προστατευθεί και νομίζουμε ότι θα το πετύχουμε για την προστασία της κατοικίας. </w:t>
      </w:r>
    </w:p>
    <w:p w14:paraId="5FC2F5EF"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Επεξεργαζόμαστε ένα σύστημα</w:t>
      </w:r>
      <w:r>
        <w:rPr>
          <w:rFonts w:eastAsia="Times New Roman" w:cs="Times New Roman"/>
          <w:szCs w:val="24"/>
        </w:rPr>
        <w:t>,</w:t>
      </w:r>
      <w:r>
        <w:rPr>
          <w:rFonts w:eastAsia="Times New Roman" w:cs="Times New Roman"/>
          <w:szCs w:val="24"/>
        </w:rPr>
        <w:t xml:space="preserve"> που θα προβλέπει γρήγορες διαδικασίες με προσαρμογή δόσεων στις πραγματικές α</w:t>
      </w:r>
      <w:r>
        <w:rPr>
          <w:rFonts w:eastAsia="Times New Roman" w:cs="Times New Roman"/>
          <w:szCs w:val="24"/>
        </w:rPr>
        <w:t>ξίες και αποτελεσματικό, με συμμετοχή του κράτους που θα δώσει ανάσα στις τράπεζες από κόκκινα δάνεια</w:t>
      </w:r>
      <w:r>
        <w:rPr>
          <w:rFonts w:eastAsia="Times New Roman" w:cs="Times New Roman"/>
          <w:szCs w:val="24"/>
        </w:rPr>
        <w:t>,</w:t>
      </w:r>
      <w:r>
        <w:rPr>
          <w:rFonts w:eastAsia="Times New Roman" w:cs="Times New Roman"/>
          <w:szCs w:val="24"/>
        </w:rPr>
        <w:t xml:space="preserve"> που θα καθησυχάσει τους δανειολήπτες, αφού θα τηρήσουν τη μειωμένη δόση και θα εξασφαλίσει έσοδα στο τραπεζικό σύστημα, ώστε να παίξει τον πραγματικό ρόλ</w:t>
      </w:r>
      <w:r>
        <w:rPr>
          <w:rFonts w:eastAsia="Times New Roman" w:cs="Times New Roman"/>
          <w:szCs w:val="24"/>
        </w:rPr>
        <w:t xml:space="preserve">ο, δηλαδή της ενίσχυσης της πραγματικής οικονομίας. </w:t>
      </w:r>
    </w:p>
    <w:p w14:paraId="5FC2F5F0"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Τελειώνοντας, θέλω να ευχαριστήσω για την προσπάθεια</w:t>
      </w:r>
      <w:r>
        <w:rPr>
          <w:rFonts w:eastAsia="Times New Roman" w:cs="Times New Roman"/>
          <w:szCs w:val="24"/>
        </w:rPr>
        <w:t>,</w:t>
      </w:r>
      <w:r>
        <w:rPr>
          <w:rFonts w:eastAsia="Times New Roman" w:cs="Times New Roman"/>
          <w:szCs w:val="24"/>
        </w:rPr>
        <w:t xml:space="preserve"> η οποία γίνεται από όλους μας και να κατανοήσω, δυστυχώς, τη διαφορετική άποψη</w:t>
      </w:r>
      <w:r>
        <w:rPr>
          <w:rFonts w:eastAsia="Times New Roman" w:cs="Times New Roman"/>
          <w:szCs w:val="24"/>
        </w:rPr>
        <w:t>,</w:t>
      </w:r>
      <w:r>
        <w:rPr>
          <w:rFonts w:eastAsia="Times New Roman" w:cs="Times New Roman"/>
          <w:szCs w:val="24"/>
        </w:rPr>
        <w:t xml:space="preserve"> η οποία μπορεί να υπάρχει. Όμως, αυτό που θα ήθελα να τονίσω</w:t>
      </w:r>
      <w:r>
        <w:rPr>
          <w:rFonts w:eastAsia="Times New Roman" w:cs="Times New Roman"/>
          <w:szCs w:val="24"/>
        </w:rPr>
        <w:t>,</w:t>
      </w:r>
      <w:r>
        <w:rPr>
          <w:rFonts w:eastAsia="Times New Roman" w:cs="Times New Roman"/>
          <w:szCs w:val="24"/>
        </w:rPr>
        <w:t xml:space="preserve"> είναι ν</w:t>
      </w:r>
      <w:r>
        <w:rPr>
          <w:rFonts w:eastAsia="Times New Roman" w:cs="Times New Roman"/>
          <w:szCs w:val="24"/>
        </w:rPr>
        <w:t xml:space="preserve">α εκφράζεται με έναν ιδιαίτερο πολιτικό πολιτισμό, διότι μόνο έτσι μπορεί η </w:t>
      </w:r>
      <w:r>
        <w:rPr>
          <w:rFonts w:eastAsia="Times New Roman" w:cs="Times New Roman"/>
          <w:szCs w:val="24"/>
        </w:rPr>
        <w:t>δ</w:t>
      </w:r>
      <w:r>
        <w:rPr>
          <w:rFonts w:eastAsia="Times New Roman" w:cs="Times New Roman"/>
          <w:szCs w:val="24"/>
        </w:rPr>
        <w:t xml:space="preserve">ημοκρατία να κερδίσει. </w:t>
      </w:r>
    </w:p>
    <w:p w14:paraId="5FC2F5F1"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5FC2F5F2" w14:textId="77777777" w:rsidR="0020643A" w:rsidRDefault="00E84ECF">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τις πτέρυγες του ΣΥΡΙΖΑ και των ΑΝΕΛ)</w:t>
      </w:r>
    </w:p>
    <w:p w14:paraId="5FC2F5F3" w14:textId="77777777" w:rsidR="0020643A" w:rsidRDefault="00E84ECF">
      <w:pPr>
        <w:spacing w:line="600" w:lineRule="auto"/>
        <w:ind w:firstLine="720"/>
        <w:contextualSpacing/>
        <w:jc w:val="both"/>
        <w:rPr>
          <w:rFonts w:eastAsia="Times New Roman" w:cs="Times New Roman"/>
          <w:szCs w:val="24"/>
        </w:rPr>
      </w:pPr>
      <w:r w:rsidRPr="002575BE">
        <w:rPr>
          <w:rFonts w:eastAsia="Times New Roman" w:cs="Times New Roman"/>
          <w:b/>
          <w:szCs w:val="24"/>
        </w:rPr>
        <w:t>ΠΡΟΕΔΡΕΥΩΝ (Σπυρίδων Λυκούδης</w:t>
      </w:r>
      <w:r w:rsidRPr="002575BE">
        <w:rPr>
          <w:rFonts w:eastAsia="Times New Roman" w:cs="Times New Roman"/>
          <w:szCs w:val="24"/>
        </w:rPr>
        <w:t>)</w:t>
      </w:r>
      <w:r w:rsidRPr="002575BE">
        <w:rPr>
          <w:rFonts w:eastAsia="Times New Roman" w:cs="Times New Roman"/>
          <w:b/>
          <w:szCs w:val="24"/>
        </w:rPr>
        <w:t>:</w:t>
      </w:r>
      <w:r w:rsidRPr="002575BE">
        <w:rPr>
          <w:rFonts w:eastAsia="Times New Roman" w:cs="Times New Roman"/>
          <w:szCs w:val="24"/>
        </w:rPr>
        <w:t xml:space="preserve"> </w:t>
      </w:r>
      <w:r>
        <w:rPr>
          <w:rFonts w:eastAsia="Times New Roman" w:cs="Times New Roman"/>
          <w:szCs w:val="24"/>
        </w:rPr>
        <w:t xml:space="preserve">Ευχαριστούμε, κύριε Υπουργέ. </w:t>
      </w:r>
    </w:p>
    <w:p w14:paraId="5FC2F5F4"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Κύριε Πρόεδρε, μπορώ να έχω στον λόγο; </w:t>
      </w:r>
    </w:p>
    <w:p w14:paraId="5FC2F5F5" w14:textId="77777777" w:rsidR="0020643A" w:rsidRDefault="00E84ECF">
      <w:pPr>
        <w:spacing w:line="600" w:lineRule="auto"/>
        <w:ind w:firstLine="720"/>
        <w:contextualSpacing/>
        <w:jc w:val="both"/>
        <w:rPr>
          <w:rFonts w:eastAsia="Times New Roman" w:cs="Times New Roman"/>
          <w:szCs w:val="24"/>
        </w:rPr>
      </w:pPr>
      <w:r w:rsidRPr="001F74FD">
        <w:rPr>
          <w:rFonts w:eastAsia="Times New Roman" w:cs="Times New Roman"/>
          <w:b/>
          <w:szCs w:val="24"/>
        </w:rPr>
        <w:t xml:space="preserve">ΠΡΟΕΔΡΕΥΩΝ (Σπυρίδων Λυκούδης): </w:t>
      </w:r>
      <w:r>
        <w:rPr>
          <w:rFonts w:eastAsia="Times New Roman" w:cs="Times New Roman"/>
          <w:szCs w:val="24"/>
        </w:rPr>
        <w:t>Κύριε Λοβέρδο, θέλετε τον λόγο;</w:t>
      </w:r>
    </w:p>
    <w:p w14:paraId="5FC2F5F6"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Κύριε Πρόεδρε, ζητώ τον λόγο για δύο λεπτά, αντιδρώντας στην τοποθέτηση του Υπουργού, όπως έχω κατά τον Κανονισμό το δικαίωμα. Δεν θα </w:t>
      </w:r>
      <w:r>
        <w:rPr>
          <w:rFonts w:eastAsia="Times New Roman" w:cs="Times New Roman"/>
          <w:szCs w:val="24"/>
        </w:rPr>
        <w:t xml:space="preserve">υπερβώ τα δύο λεπτά. </w:t>
      </w:r>
    </w:p>
    <w:p w14:paraId="5FC2F5F7" w14:textId="77777777" w:rsidR="0020643A" w:rsidRDefault="00E84ECF">
      <w:pPr>
        <w:spacing w:line="600" w:lineRule="auto"/>
        <w:ind w:firstLine="720"/>
        <w:contextualSpacing/>
        <w:jc w:val="both"/>
        <w:rPr>
          <w:rFonts w:eastAsia="Times New Roman" w:cs="Times New Roman"/>
          <w:szCs w:val="24"/>
        </w:rPr>
      </w:pPr>
      <w:r w:rsidRPr="001F74FD">
        <w:rPr>
          <w:rFonts w:eastAsia="Times New Roman" w:cs="Times New Roman"/>
          <w:b/>
          <w:szCs w:val="24"/>
        </w:rPr>
        <w:t xml:space="preserve">ΠΡΟΕΔΡΕΥΩΝ (Σπυρίδων Λυκούδης): </w:t>
      </w:r>
      <w:r>
        <w:rPr>
          <w:rFonts w:eastAsia="Times New Roman" w:cs="Times New Roman"/>
          <w:szCs w:val="24"/>
        </w:rPr>
        <w:t xml:space="preserve">Ορίστε, κύριε Λοβέρδο, έχετε τον λόγο. </w:t>
      </w:r>
    </w:p>
    <w:p w14:paraId="5FC2F5F8"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Ευπρόσδεκτη η κριτική, κύριε Φλαμπουράρη, αλλά αβάσιμη σε ό</w:t>
      </w:r>
      <w:r>
        <w:rPr>
          <w:rFonts w:eastAsia="Times New Roman" w:cs="Times New Roman"/>
          <w:szCs w:val="24"/>
        </w:rPr>
        <w:t>,</w:t>
      </w:r>
      <w:r>
        <w:rPr>
          <w:rFonts w:eastAsia="Times New Roman" w:cs="Times New Roman"/>
          <w:szCs w:val="24"/>
        </w:rPr>
        <w:t>τι αφορά το Κ</w:t>
      </w:r>
      <w:r>
        <w:rPr>
          <w:rFonts w:eastAsia="Times New Roman" w:cs="Times New Roman"/>
          <w:szCs w:val="24"/>
        </w:rPr>
        <w:t>ίνημα Αλλαγής</w:t>
      </w:r>
      <w:r>
        <w:rPr>
          <w:rFonts w:eastAsia="Times New Roman" w:cs="Times New Roman"/>
          <w:szCs w:val="24"/>
        </w:rPr>
        <w:t xml:space="preserve">. </w:t>
      </w:r>
    </w:p>
    <w:p w14:paraId="5FC2F5F9"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Θέλω να θίξω τρία σημεία απολύτως επιγραμματικά: Δεν χρ</w:t>
      </w:r>
      <w:r>
        <w:rPr>
          <w:rFonts w:eastAsia="Times New Roman" w:cs="Times New Roman"/>
          <w:szCs w:val="24"/>
        </w:rPr>
        <w:t>ειάζονται πολλά λόγια</w:t>
      </w:r>
      <w:r>
        <w:rPr>
          <w:rFonts w:eastAsia="Times New Roman" w:cs="Times New Roman"/>
          <w:szCs w:val="24"/>
        </w:rPr>
        <w:t>,</w:t>
      </w:r>
      <w:r>
        <w:rPr>
          <w:rFonts w:eastAsia="Times New Roman" w:cs="Times New Roman"/>
          <w:szCs w:val="24"/>
        </w:rPr>
        <w:t xml:space="preserve"> για να εξηγήσουμε τη διαφορά ανάμεσα στον λαϊκισμό και στην λαϊκότητα ή τη φιλολαϊκή πολιτική. </w:t>
      </w:r>
      <w:r>
        <w:rPr>
          <w:rFonts w:eastAsia="Times New Roman" w:cs="Times New Roman"/>
          <w:szCs w:val="24"/>
        </w:rPr>
        <w:lastRenderedPageBreak/>
        <w:t>Είναι καταφανές ότι η δική σας πολιτική και τότε, πριν τις εκλογές, και τώρα δεν έχει στοιχεία λαϊκότητας, αλλά έχει στοιχεία λαϊκισμού</w:t>
      </w:r>
      <w:r>
        <w:rPr>
          <w:rFonts w:eastAsia="Times New Roman" w:cs="Times New Roman"/>
          <w:szCs w:val="24"/>
        </w:rPr>
        <w:t>,</w:t>
      </w:r>
      <w:r>
        <w:rPr>
          <w:rFonts w:eastAsia="Times New Roman" w:cs="Times New Roman"/>
          <w:szCs w:val="24"/>
        </w:rPr>
        <w:t xml:space="preserve"> μ</w:t>
      </w:r>
      <w:r>
        <w:rPr>
          <w:rFonts w:eastAsia="Times New Roman" w:cs="Times New Roman"/>
          <w:szCs w:val="24"/>
        </w:rPr>
        <w:t xml:space="preserve">ε τον οποίο αντιπαρατιθέμεθα και στην Ελλάδα και στην Ευρώπη. </w:t>
      </w:r>
    </w:p>
    <w:p w14:paraId="5FC2F5FA"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Το δεύτερο σημείο</w:t>
      </w:r>
      <w:r>
        <w:rPr>
          <w:rFonts w:eastAsia="Times New Roman" w:cs="Times New Roman"/>
          <w:szCs w:val="24"/>
        </w:rPr>
        <w:t>,</w:t>
      </w:r>
      <w:r>
        <w:rPr>
          <w:rFonts w:eastAsia="Times New Roman" w:cs="Times New Roman"/>
          <w:szCs w:val="24"/>
        </w:rPr>
        <w:t xml:space="preserve"> που θέλω να θίξω</w:t>
      </w:r>
      <w:r>
        <w:rPr>
          <w:rFonts w:eastAsia="Times New Roman" w:cs="Times New Roman"/>
          <w:szCs w:val="24"/>
        </w:rPr>
        <w:t>,</w:t>
      </w:r>
      <w:r>
        <w:rPr>
          <w:rFonts w:eastAsia="Times New Roman" w:cs="Times New Roman"/>
          <w:szCs w:val="24"/>
        </w:rPr>
        <w:t xml:space="preserve"> έχει να κάνει με τα όσα λέτε περί ακροδεξιάς και του μετώπου εναντίον της ακροδεξιάς. Θα ήταν συζητήσιμο το θέμα, εάν δεν είχε το πρόσχημα του τακτικισμού</w:t>
      </w:r>
      <w:r>
        <w:rPr>
          <w:rFonts w:eastAsia="Times New Roman" w:cs="Times New Roman"/>
          <w:szCs w:val="24"/>
        </w:rPr>
        <w:t>,</w:t>
      </w:r>
      <w:r>
        <w:rPr>
          <w:rFonts w:eastAsia="Times New Roman" w:cs="Times New Roman"/>
          <w:szCs w:val="24"/>
        </w:rPr>
        <w:t xml:space="preserve"> </w:t>
      </w:r>
      <w:r>
        <w:rPr>
          <w:rFonts w:eastAsia="Times New Roman" w:cs="Times New Roman"/>
          <w:szCs w:val="24"/>
        </w:rPr>
        <w:t>με το οποίο κινείστε και βάσ</w:t>
      </w:r>
      <w:r>
        <w:rPr>
          <w:rFonts w:eastAsia="Times New Roman" w:cs="Times New Roman"/>
          <w:szCs w:val="24"/>
        </w:rPr>
        <w:t>ει</w:t>
      </w:r>
      <w:r>
        <w:rPr>
          <w:rFonts w:eastAsia="Times New Roman" w:cs="Times New Roman"/>
          <w:szCs w:val="24"/>
        </w:rPr>
        <w:t xml:space="preserve"> του οποίου</w:t>
      </w:r>
      <w:r>
        <w:rPr>
          <w:rFonts w:eastAsia="Times New Roman" w:cs="Times New Roman"/>
          <w:szCs w:val="24"/>
        </w:rPr>
        <w:t>,</w:t>
      </w:r>
      <w:r>
        <w:rPr>
          <w:rFonts w:eastAsia="Times New Roman" w:cs="Times New Roman"/>
          <w:szCs w:val="24"/>
        </w:rPr>
        <w:t xml:space="preserve"> η συντριπτική πλειοψηφία των όσων σ</w:t>
      </w:r>
      <w:r>
        <w:rPr>
          <w:rFonts w:eastAsia="Times New Roman" w:cs="Times New Roman"/>
          <w:szCs w:val="24"/>
        </w:rPr>
        <w:t>ά</w:t>
      </w:r>
      <w:r>
        <w:rPr>
          <w:rFonts w:eastAsia="Times New Roman" w:cs="Times New Roman"/>
          <w:szCs w:val="24"/>
        </w:rPr>
        <w:t>ς αντιτίθενται ανήκει στην ακροδεξιά. Συνεπώς, χάνονται τα όρια εδώ του πολιτικού διαλόγου και των μετωπικών συζητήσεων και δεν καταλαβαίνουμε τι ακριβώς εννοείτε, πέραν των ψήφ</w:t>
      </w:r>
      <w:r>
        <w:rPr>
          <w:rFonts w:eastAsia="Times New Roman" w:cs="Times New Roman"/>
          <w:szCs w:val="24"/>
        </w:rPr>
        <w:t xml:space="preserve">ων που θέλετε να πάρετε. </w:t>
      </w:r>
    </w:p>
    <w:p w14:paraId="5FC2F5FB"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Τέλος, κύριε Φλαμπουράρη, πραγματικά, άλλο πράγμα να ζητάς από τον αντίπαλό σου να θυμάται </w:t>
      </w:r>
      <w:r>
        <w:rPr>
          <w:rFonts w:eastAsia="Times New Roman" w:cs="Times New Roman"/>
          <w:szCs w:val="24"/>
        </w:rPr>
        <w:t>-</w:t>
      </w:r>
      <w:r>
        <w:rPr>
          <w:rFonts w:eastAsia="Times New Roman" w:cs="Times New Roman"/>
          <w:szCs w:val="24"/>
        </w:rPr>
        <w:t>και σωστά- άλλο πράγμα να του λες ότι θέλει ο λαός να ξεχάσει και να ψηφίσει</w:t>
      </w:r>
      <w:r>
        <w:rPr>
          <w:rFonts w:eastAsia="Times New Roman" w:cs="Times New Roman"/>
          <w:szCs w:val="24"/>
        </w:rPr>
        <w:t>,</w:t>
      </w:r>
      <w:r>
        <w:rPr>
          <w:rFonts w:eastAsia="Times New Roman" w:cs="Times New Roman"/>
          <w:szCs w:val="24"/>
        </w:rPr>
        <w:t xml:space="preserve"> ξεχνώντας</w:t>
      </w:r>
      <w:r>
        <w:rPr>
          <w:rFonts w:eastAsia="Times New Roman" w:cs="Times New Roman"/>
          <w:szCs w:val="24"/>
        </w:rPr>
        <w:t>,</w:t>
      </w:r>
      <w:r>
        <w:rPr>
          <w:rFonts w:eastAsia="Times New Roman" w:cs="Times New Roman"/>
          <w:szCs w:val="24"/>
        </w:rPr>
        <w:t xml:space="preserve"> και άλλο πράγμα να διεκδικείτε για την ημέρα των </w:t>
      </w:r>
      <w:r>
        <w:rPr>
          <w:rFonts w:eastAsia="Times New Roman" w:cs="Times New Roman"/>
          <w:szCs w:val="24"/>
        </w:rPr>
        <w:t xml:space="preserve">εκλογών, όποτε αυτή έρθει, να ξεχάσει ο λαός τι έχετε κάνει και να πάθει απώλεια πρόσφατης μνήμης. Νομίζω ότι αυτό διεκδικείτε. </w:t>
      </w:r>
    </w:p>
    <w:p w14:paraId="5FC2F5FC"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Ευχαριστώ, κύριε Πρόεδρε. </w:t>
      </w:r>
    </w:p>
    <w:p w14:paraId="5FC2F5FD" w14:textId="77777777" w:rsidR="0020643A" w:rsidRDefault="00E84ECF">
      <w:pPr>
        <w:spacing w:line="600" w:lineRule="auto"/>
        <w:ind w:firstLine="720"/>
        <w:contextualSpacing/>
        <w:jc w:val="both"/>
        <w:rPr>
          <w:rFonts w:eastAsia="Times New Roman" w:cs="Times New Roman"/>
          <w:b/>
          <w:szCs w:val="24"/>
        </w:rPr>
      </w:pPr>
      <w:r>
        <w:rPr>
          <w:rFonts w:eastAsia="Times New Roman" w:cs="Times New Roman"/>
          <w:b/>
          <w:szCs w:val="24"/>
        </w:rPr>
        <w:t xml:space="preserve">ΑΛΕΞΑΝΔΡΟΣ ΦΛΑΜΠΟΥΡΑΡΗΣ (Υπουργός Επικρατείας): </w:t>
      </w:r>
      <w:r>
        <w:rPr>
          <w:rFonts w:eastAsia="Times New Roman" w:cs="Times New Roman"/>
          <w:szCs w:val="24"/>
        </w:rPr>
        <w:t xml:space="preserve">Κύριε Πρόεδρε, μπορώ να έχω τον λόγο; </w:t>
      </w:r>
    </w:p>
    <w:p w14:paraId="5FC2F5FE" w14:textId="77777777" w:rsidR="0020643A" w:rsidRDefault="00E84ECF">
      <w:pPr>
        <w:spacing w:line="600" w:lineRule="auto"/>
        <w:ind w:firstLine="720"/>
        <w:contextualSpacing/>
        <w:jc w:val="both"/>
        <w:rPr>
          <w:rFonts w:eastAsia="Times New Roman" w:cs="Times New Roman"/>
          <w:szCs w:val="24"/>
        </w:rPr>
      </w:pPr>
      <w:r w:rsidRPr="001F74FD">
        <w:rPr>
          <w:rFonts w:eastAsia="Times New Roman" w:cs="Times New Roman"/>
          <w:b/>
          <w:szCs w:val="24"/>
        </w:rPr>
        <w:t>ΠΡΟΕΔΡΕΥΩΝ (Σ</w:t>
      </w:r>
      <w:r w:rsidRPr="001F74FD">
        <w:rPr>
          <w:rFonts w:eastAsia="Times New Roman" w:cs="Times New Roman"/>
          <w:b/>
          <w:szCs w:val="24"/>
        </w:rPr>
        <w:t xml:space="preserve">πυρίδων Λυκούδης): </w:t>
      </w:r>
      <w:r>
        <w:rPr>
          <w:rFonts w:eastAsia="Times New Roman" w:cs="Times New Roman"/>
          <w:szCs w:val="24"/>
        </w:rPr>
        <w:t xml:space="preserve">Ορίστε, κύριε Υπουργέ, έχετε τον λόγο για μισό λεπτό. </w:t>
      </w:r>
    </w:p>
    <w:p w14:paraId="5FC2F5FF"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 xml:space="preserve">ΑΛΕΞΑΝΔΡΟΣ ΦΛΑΜΠΟΥΡΑΡΗΣ (Υπουργός Επικρατείας): </w:t>
      </w:r>
      <w:r>
        <w:rPr>
          <w:rFonts w:eastAsia="Times New Roman" w:cs="Times New Roman"/>
          <w:szCs w:val="24"/>
        </w:rPr>
        <w:t>Κύριε Λοβέρδο, εγώ δεν ζητάω να ξεχάσει ο λαός. Εγώ</w:t>
      </w:r>
      <w:r>
        <w:rPr>
          <w:rFonts w:eastAsia="Times New Roman" w:cs="Times New Roman"/>
          <w:szCs w:val="24"/>
        </w:rPr>
        <w:t>,</w:t>
      </w:r>
      <w:r w:rsidRPr="00F26D16">
        <w:rPr>
          <w:rFonts w:eastAsia="Times New Roman" w:cs="Times New Roman"/>
          <w:szCs w:val="24"/>
        </w:rPr>
        <w:t xml:space="preserve"> </w:t>
      </w:r>
      <w:r>
        <w:rPr>
          <w:rFonts w:eastAsia="Times New Roman" w:cs="Times New Roman"/>
          <w:szCs w:val="24"/>
        </w:rPr>
        <w:t>ίσα-ίσα ζητάω να θυμηθεί ο λαός, να θυμηθεί δηλαδή πότε έγιναν αυτά</w:t>
      </w:r>
      <w:r>
        <w:rPr>
          <w:rFonts w:eastAsia="Times New Roman" w:cs="Times New Roman"/>
          <w:szCs w:val="24"/>
        </w:rPr>
        <w:t>,</w:t>
      </w:r>
      <w:r>
        <w:rPr>
          <w:rFonts w:eastAsia="Times New Roman" w:cs="Times New Roman"/>
          <w:szCs w:val="24"/>
        </w:rPr>
        <w:t xml:space="preserve"> τα οποία μας καταμαρτυράτε. </w:t>
      </w:r>
    </w:p>
    <w:p w14:paraId="5FC2F600" w14:textId="77777777" w:rsidR="0020643A" w:rsidRDefault="00E84ECF">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5FC2F601"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Ζητάω, δηλαδή, να θυμηθούν πότε έχασαν οι συνταξιούχοι το 40% της σύνταξής τους, πότε βγήκαν ενάμισι εκατομμύριο σε ανεργία, πότε έκλεισαν τα χιλιάδες μαγαζιά, τα οποία</w:t>
      </w:r>
      <w:r>
        <w:rPr>
          <w:rFonts w:eastAsia="Times New Roman" w:cs="Times New Roman"/>
          <w:szCs w:val="24"/>
        </w:rPr>
        <w:t xml:space="preserve"> λέτε ότι γίνονται σήμερα. Αυτό προσπάθησα να πω και γι</w:t>
      </w:r>
      <w:r>
        <w:rPr>
          <w:rFonts w:eastAsia="Times New Roman" w:cs="Times New Roman"/>
          <w:szCs w:val="24"/>
        </w:rPr>
        <w:t>’</w:t>
      </w:r>
      <w:r>
        <w:rPr>
          <w:rFonts w:eastAsia="Times New Roman" w:cs="Times New Roman"/>
          <w:szCs w:val="24"/>
        </w:rPr>
        <w:t xml:space="preserve"> αυτό είπα ότι απευθύνομαι στον ελληνικό λαό για να θυμηθεί. Και νομίζω ότι θα θυμηθεί και θυμάται. </w:t>
      </w:r>
    </w:p>
    <w:p w14:paraId="5FC2F602"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5FC2F603" w14:textId="77777777" w:rsidR="0020643A" w:rsidRDefault="00E84ECF">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τις πτέρυγες του ΣΥΡΙΖΑ και των ΑΝΕΛ)</w:t>
      </w:r>
    </w:p>
    <w:p w14:paraId="5FC2F604" w14:textId="77777777" w:rsidR="0020643A" w:rsidRDefault="00E84ECF">
      <w:pPr>
        <w:spacing w:line="600" w:lineRule="auto"/>
        <w:ind w:firstLine="720"/>
        <w:contextualSpacing/>
        <w:jc w:val="both"/>
        <w:rPr>
          <w:rFonts w:eastAsia="Times New Roman" w:cs="Times New Roman"/>
          <w:szCs w:val="24"/>
        </w:rPr>
      </w:pPr>
      <w:r w:rsidRPr="001F74FD">
        <w:rPr>
          <w:rFonts w:eastAsia="Times New Roman" w:cs="Times New Roman"/>
          <w:b/>
          <w:szCs w:val="24"/>
        </w:rPr>
        <w:t>ΠΡΟΕΔΡΕΥΩΝ (Σπυρίδων Λυκούδης</w:t>
      </w:r>
      <w:r w:rsidRPr="001F74FD">
        <w:rPr>
          <w:rFonts w:eastAsia="Times New Roman" w:cs="Times New Roman"/>
          <w:b/>
          <w:szCs w:val="24"/>
        </w:rPr>
        <w:t xml:space="preserve">): </w:t>
      </w:r>
      <w:r>
        <w:rPr>
          <w:rFonts w:eastAsia="Times New Roman" w:cs="Times New Roman"/>
          <w:szCs w:val="24"/>
        </w:rPr>
        <w:t xml:space="preserve">Κυρίες και κύριοι συνάδελφοι, θα ήθελα να σας δώσω μια εικόνα εξέλιξης της συζήτησης, για να συνεννοηθούμε, γιατί θα τελειώσουμε στις 14.00΄. Θα ήθελα να ξέρετε πώς είναι ο κατάλογος. Εγώ υπολογίζω ότι στις 14.00΄ θα τελειώσουμε. </w:t>
      </w:r>
    </w:p>
    <w:p w14:paraId="5FC2F605"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Είναι οι Βουλευτές, ο κ. Σαλμάς, ο κ. Κυρίτσης και ο κ. Γάκης, και οι Υπουργοί, ο κ. Τζανακόπουλος, η κ</w:t>
      </w:r>
      <w:r>
        <w:rPr>
          <w:rFonts w:eastAsia="Times New Roman" w:cs="Times New Roman"/>
          <w:szCs w:val="24"/>
        </w:rPr>
        <w:t>.</w:t>
      </w:r>
      <w:r>
        <w:rPr>
          <w:rFonts w:eastAsia="Times New Roman" w:cs="Times New Roman"/>
          <w:szCs w:val="24"/>
        </w:rPr>
        <w:t xml:space="preserve"> Αχτσιόγλου και ο κ. Χαρίτσης. Θα συνεχίσουμε με τον κ. Σαλμά τώρα και τον κ. Τζανακόπουλο μετά και στη σειρά…</w:t>
      </w:r>
    </w:p>
    <w:p w14:paraId="5FC2F606"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ΒΟΥΤΣΗΣ (Πρόεδρος της Βουλής): </w:t>
      </w:r>
      <w:r>
        <w:rPr>
          <w:rFonts w:eastAsia="Times New Roman" w:cs="Times New Roman"/>
          <w:szCs w:val="24"/>
        </w:rPr>
        <w:t>Κ</w:t>
      </w:r>
      <w:r>
        <w:rPr>
          <w:rFonts w:eastAsia="Times New Roman" w:cs="Times New Roman"/>
          <w:szCs w:val="24"/>
        </w:rPr>
        <w:t xml:space="preserve">ύριε Πρόεδρε, είναι και οι Κοινοβουλευτικοί Εκπρόσωποι και οι δευτερολογίες των εισηγητών από πέντε λεπτά. </w:t>
      </w:r>
    </w:p>
    <w:p w14:paraId="5FC2F607" w14:textId="77777777" w:rsidR="0020643A" w:rsidRDefault="00E84ECF">
      <w:pPr>
        <w:spacing w:line="600" w:lineRule="auto"/>
        <w:ind w:firstLine="720"/>
        <w:contextualSpacing/>
        <w:jc w:val="both"/>
        <w:rPr>
          <w:rFonts w:eastAsia="Times New Roman" w:cs="Times New Roman"/>
          <w:szCs w:val="24"/>
        </w:rPr>
      </w:pPr>
      <w:r w:rsidRPr="001F74FD">
        <w:rPr>
          <w:rFonts w:eastAsia="Times New Roman" w:cs="Times New Roman"/>
          <w:b/>
          <w:szCs w:val="24"/>
        </w:rPr>
        <w:t xml:space="preserve">ΠΡΟΕΔΡΕΥΩΝ (Σπυρίδων Λυκούδης): </w:t>
      </w:r>
      <w:r>
        <w:rPr>
          <w:rFonts w:eastAsia="Times New Roman" w:cs="Times New Roman"/>
          <w:szCs w:val="24"/>
        </w:rPr>
        <w:t>Λέω εκτός από τους εισηγητές.</w:t>
      </w:r>
    </w:p>
    <w:p w14:paraId="5FC2F608"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ΒΟΥΤΣΗΣ (Πρόεδρος της Βουλής): </w:t>
      </w:r>
      <w:r>
        <w:rPr>
          <w:rFonts w:eastAsia="Times New Roman" w:cs="Times New Roman"/>
          <w:szCs w:val="24"/>
        </w:rPr>
        <w:t>Θα πάμε συνεχόμενα μέχρι</w:t>
      </w:r>
      <w:r w:rsidRPr="00D164C5">
        <w:rPr>
          <w:rFonts w:eastAsia="Times New Roman" w:cs="Times New Roman"/>
          <w:szCs w:val="24"/>
        </w:rPr>
        <w:t xml:space="preserve"> </w:t>
      </w:r>
      <w:r>
        <w:rPr>
          <w:rFonts w:eastAsia="Times New Roman" w:cs="Times New Roman"/>
          <w:szCs w:val="24"/>
        </w:rPr>
        <w:t>τις 16.00΄</w:t>
      </w:r>
      <w:r>
        <w:rPr>
          <w:rFonts w:eastAsia="Times New Roman" w:cs="Times New Roman"/>
          <w:szCs w:val="24"/>
        </w:rPr>
        <w:t>,</w:t>
      </w:r>
      <w:r>
        <w:rPr>
          <w:rFonts w:eastAsia="Times New Roman" w:cs="Times New Roman"/>
          <w:szCs w:val="24"/>
        </w:rPr>
        <w:t xml:space="preserve"> που θα ξε</w:t>
      </w:r>
      <w:r>
        <w:rPr>
          <w:rFonts w:eastAsia="Times New Roman" w:cs="Times New Roman"/>
          <w:szCs w:val="24"/>
        </w:rPr>
        <w:t xml:space="preserve">κινήσουν οι πολιτικοί Αρχηγοί. </w:t>
      </w:r>
    </w:p>
    <w:p w14:paraId="5FC2F609" w14:textId="77777777" w:rsidR="0020643A" w:rsidRDefault="00E84ECF">
      <w:pPr>
        <w:spacing w:line="600" w:lineRule="auto"/>
        <w:ind w:firstLine="720"/>
        <w:contextualSpacing/>
        <w:jc w:val="both"/>
        <w:rPr>
          <w:rFonts w:eastAsia="Times New Roman" w:cs="Times New Roman"/>
          <w:szCs w:val="24"/>
        </w:rPr>
      </w:pPr>
      <w:r w:rsidRPr="001F74FD">
        <w:rPr>
          <w:rFonts w:eastAsia="Times New Roman" w:cs="Times New Roman"/>
          <w:b/>
          <w:szCs w:val="24"/>
        </w:rPr>
        <w:lastRenderedPageBreak/>
        <w:t xml:space="preserve">ΠΡΟΕΔΡΕΥΩΝ (Σπυρίδων Λυκούδης): </w:t>
      </w:r>
      <w:r>
        <w:rPr>
          <w:rFonts w:eastAsia="Times New Roman" w:cs="Times New Roman"/>
          <w:szCs w:val="24"/>
        </w:rPr>
        <w:t xml:space="preserve">Κακώς είχα ειδοποιηθεί ότι θα υπάρξει διακοπή στις 14.00΄. Σύμφωνοι. </w:t>
      </w:r>
    </w:p>
    <w:p w14:paraId="5FC2F60A"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 xml:space="preserve">Κύριε Πρόεδρε, μπορώ να έχω τον λόγο; </w:t>
      </w:r>
    </w:p>
    <w:p w14:paraId="5FC2F60B" w14:textId="77777777" w:rsidR="0020643A" w:rsidRDefault="00E84ECF">
      <w:pPr>
        <w:spacing w:line="600" w:lineRule="auto"/>
        <w:ind w:firstLine="720"/>
        <w:contextualSpacing/>
        <w:jc w:val="both"/>
        <w:rPr>
          <w:rFonts w:eastAsia="Times New Roman" w:cs="Times New Roman"/>
          <w:szCs w:val="24"/>
        </w:rPr>
      </w:pPr>
      <w:r w:rsidRPr="001F74FD">
        <w:rPr>
          <w:rFonts w:eastAsia="Times New Roman" w:cs="Times New Roman"/>
          <w:b/>
          <w:szCs w:val="24"/>
        </w:rPr>
        <w:t xml:space="preserve">ΠΡΟΕΔΡΕΥΩΝ (Σπυρίδων Λυκούδης): </w:t>
      </w:r>
      <w:r>
        <w:rPr>
          <w:rFonts w:eastAsia="Times New Roman" w:cs="Times New Roman"/>
          <w:szCs w:val="24"/>
        </w:rPr>
        <w:t>Ορίστε, κύριε Σταϊκούρα έχετε τ</w:t>
      </w:r>
      <w:r>
        <w:rPr>
          <w:rFonts w:eastAsia="Times New Roman" w:cs="Times New Roman"/>
          <w:szCs w:val="24"/>
        </w:rPr>
        <w:t xml:space="preserve">ον λόγο. </w:t>
      </w:r>
    </w:p>
    <w:p w14:paraId="5FC2F60C"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Κύριοι συνάδελφοι, έτσι όπως το είπατε και βλέπω εδώ, υπάρχουν τρεις Υπουργοί, δύο Κοινοβουλευτικοί</w:t>
      </w:r>
      <w:r>
        <w:rPr>
          <w:rFonts w:eastAsia="Times New Roman" w:cs="Times New Roman"/>
          <w:szCs w:val="24"/>
        </w:rPr>
        <w:t xml:space="preserve"> Εκπρόσωποι</w:t>
      </w:r>
      <w:r>
        <w:rPr>
          <w:rFonts w:eastAsia="Times New Roman" w:cs="Times New Roman"/>
          <w:szCs w:val="24"/>
        </w:rPr>
        <w:t>, δύο Βουλευτές από την πλευρά της κυβερνητικής Πλειοψηφίας και, με εξαίρεση τον κ. Σαλμά, είμαι ο μοναδικός ομιλητή</w:t>
      </w:r>
      <w:r>
        <w:rPr>
          <w:rFonts w:eastAsia="Times New Roman" w:cs="Times New Roman"/>
          <w:szCs w:val="24"/>
        </w:rPr>
        <w:t>ς. Θα ήθελα κάπου ανάμεσα σε αυτά τα επτά πρόσωπα</w:t>
      </w:r>
      <w:r>
        <w:rPr>
          <w:rFonts w:eastAsia="Times New Roman" w:cs="Times New Roman"/>
          <w:szCs w:val="24"/>
        </w:rPr>
        <w:t>,</w:t>
      </w:r>
      <w:r>
        <w:rPr>
          <w:rFonts w:eastAsia="Times New Roman" w:cs="Times New Roman"/>
          <w:szCs w:val="24"/>
        </w:rPr>
        <w:t xml:space="preserve"> να παρέμβω και εγώ. </w:t>
      </w:r>
    </w:p>
    <w:p w14:paraId="5FC2F60D"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Μα, είστε εισηγητής. </w:t>
      </w:r>
    </w:p>
    <w:p w14:paraId="5FC2F60E"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Το λέω</w:t>
      </w:r>
      <w:r>
        <w:rPr>
          <w:rFonts w:eastAsia="Times New Roman" w:cs="Times New Roman"/>
          <w:szCs w:val="24"/>
        </w:rPr>
        <w:t>,</w:t>
      </w:r>
      <w:r>
        <w:rPr>
          <w:rFonts w:eastAsia="Times New Roman" w:cs="Times New Roman"/>
          <w:szCs w:val="24"/>
        </w:rPr>
        <w:t xml:space="preserve"> ώστε ο κύριος Πρόεδρος, με κάποιο τρόπο, να μου επιτρέψει να μιλήσω κάπου ανάμεσα. </w:t>
      </w:r>
    </w:p>
    <w:p w14:paraId="5FC2F60F" w14:textId="77777777" w:rsidR="0020643A" w:rsidRDefault="00E84ECF">
      <w:pPr>
        <w:spacing w:line="600" w:lineRule="auto"/>
        <w:ind w:firstLine="720"/>
        <w:contextualSpacing/>
        <w:jc w:val="both"/>
        <w:rPr>
          <w:rFonts w:eastAsia="Times New Roman" w:cs="Times New Roman"/>
          <w:szCs w:val="24"/>
        </w:rPr>
      </w:pPr>
      <w:r w:rsidRPr="001F74FD">
        <w:rPr>
          <w:rFonts w:eastAsia="Times New Roman" w:cs="Times New Roman"/>
          <w:b/>
          <w:szCs w:val="24"/>
        </w:rPr>
        <w:t xml:space="preserve">ΠΡΟΕΔΡΕΥΩΝ (Σπυρίδων Λυκούδης): </w:t>
      </w:r>
      <w:r>
        <w:rPr>
          <w:rFonts w:eastAsia="Times New Roman" w:cs="Times New Roman"/>
          <w:szCs w:val="24"/>
        </w:rPr>
        <w:t>Μι</w:t>
      </w:r>
      <w:r>
        <w:rPr>
          <w:rFonts w:eastAsia="Times New Roman" w:cs="Times New Roman"/>
          <w:szCs w:val="24"/>
        </w:rPr>
        <w:t xml:space="preserve">σό λεπτό. </w:t>
      </w:r>
    </w:p>
    <w:p w14:paraId="5FC2F610"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Ο κ. Σταϊκούρας προφανώς ζητάει μια παρέκκλιση από την κλασική διαδικασία, επειδή στον κατάλογο υπάρχουν τρεις </w:t>
      </w:r>
      <w:r>
        <w:rPr>
          <w:rFonts w:eastAsia="Times New Roman" w:cs="Times New Roman"/>
          <w:szCs w:val="24"/>
        </w:rPr>
        <w:lastRenderedPageBreak/>
        <w:t>κυβερνητικοί Βουλευτές και τρεις Υπουργοί. Εάν δεν διαφωνούν οι εισηγητές, οι γενικοί εισηγητές, θα μπορούσε</w:t>
      </w:r>
      <w:r>
        <w:rPr>
          <w:rFonts w:eastAsia="Times New Roman" w:cs="Times New Roman"/>
          <w:szCs w:val="24"/>
        </w:rPr>
        <w:t>,</w:t>
      </w:r>
      <w:r>
        <w:rPr>
          <w:rFonts w:eastAsia="Times New Roman" w:cs="Times New Roman"/>
          <w:szCs w:val="24"/>
        </w:rPr>
        <w:t xml:space="preserve"> για την ισορροπία της συ</w:t>
      </w:r>
      <w:r>
        <w:rPr>
          <w:rFonts w:eastAsia="Times New Roman" w:cs="Times New Roman"/>
          <w:szCs w:val="24"/>
        </w:rPr>
        <w:t>ζήτησης</w:t>
      </w:r>
      <w:r>
        <w:rPr>
          <w:rFonts w:eastAsia="Times New Roman" w:cs="Times New Roman"/>
          <w:szCs w:val="24"/>
        </w:rPr>
        <w:t>,</w:t>
      </w:r>
      <w:r>
        <w:rPr>
          <w:rFonts w:eastAsia="Times New Roman" w:cs="Times New Roman"/>
          <w:szCs w:val="24"/>
        </w:rPr>
        <w:t xml:space="preserve"> να μεσολαβήσει η παρέμβαση του κ. Σταϊκούρα και να έχουμε μια καλύτερη ισορροπία. Σύμφωνοι; </w:t>
      </w:r>
    </w:p>
    <w:p w14:paraId="5FC2F611"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Θέλουμε κάποτε να μιλήσουμε και εμείς όμως, κύριε Πρόεδρε. </w:t>
      </w:r>
    </w:p>
    <w:p w14:paraId="5FC2F612" w14:textId="77777777" w:rsidR="0020643A" w:rsidRDefault="00E84ECF">
      <w:pPr>
        <w:spacing w:line="600" w:lineRule="auto"/>
        <w:ind w:firstLine="720"/>
        <w:contextualSpacing/>
        <w:jc w:val="both"/>
        <w:rPr>
          <w:rFonts w:eastAsia="Times New Roman" w:cs="Times New Roman"/>
          <w:szCs w:val="24"/>
        </w:rPr>
      </w:pPr>
      <w:r w:rsidRPr="001F74FD">
        <w:rPr>
          <w:rFonts w:eastAsia="Times New Roman" w:cs="Times New Roman"/>
          <w:b/>
          <w:szCs w:val="24"/>
        </w:rPr>
        <w:t xml:space="preserve">ΠΡΟΕΔΡΕΥΩΝ (Σπυρίδων Λυκούδης): </w:t>
      </w:r>
      <w:r>
        <w:rPr>
          <w:rFonts w:eastAsia="Times New Roman" w:cs="Times New Roman"/>
          <w:szCs w:val="24"/>
        </w:rPr>
        <w:t xml:space="preserve">Αμέσως μετά. Μόλις κλείσει ο κατάλογος, είστε </w:t>
      </w:r>
      <w:r>
        <w:rPr>
          <w:rFonts w:eastAsia="Times New Roman" w:cs="Times New Roman"/>
          <w:szCs w:val="24"/>
        </w:rPr>
        <w:t>πρώτος στη σειρά, κύριε Μαντά. Απλώς</w:t>
      </w:r>
      <w:r>
        <w:rPr>
          <w:rFonts w:eastAsia="Times New Roman" w:cs="Times New Roman"/>
          <w:szCs w:val="24"/>
        </w:rPr>
        <w:t>,</w:t>
      </w:r>
      <w:r>
        <w:rPr>
          <w:rFonts w:eastAsia="Times New Roman" w:cs="Times New Roman"/>
          <w:szCs w:val="24"/>
        </w:rPr>
        <w:t xml:space="preserve"> λέω να κάνουμε δεκτό το αίτημα του κ. Σταϊκούρα</w:t>
      </w:r>
      <w:r>
        <w:rPr>
          <w:rFonts w:eastAsia="Times New Roman" w:cs="Times New Roman"/>
          <w:szCs w:val="24"/>
        </w:rPr>
        <w:t>,</w:t>
      </w:r>
      <w:r>
        <w:rPr>
          <w:rFonts w:eastAsia="Times New Roman" w:cs="Times New Roman"/>
          <w:szCs w:val="24"/>
        </w:rPr>
        <w:t xml:space="preserve"> για να κρατήσουμε αυτή την ισορροπία</w:t>
      </w:r>
      <w:r>
        <w:rPr>
          <w:rFonts w:eastAsia="Times New Roman" w:cs="Times New Roman"/>
          <w:szCs w:val="24"/>
        </w:rPr>
        <w:t>,</w:t>
      </w:r>
      <w:r>
        <w:rPr>
          <w:rFonts w:eastAsia="Times New Roman" w:cs="Times New Roman"/>
          <w:szCs w:val="24"/>
        </w:rPr>
        <w:t xml:space="preserve"> που έχουμε από την αρχή. </w:t>
      </w:r>
    </w:p>
    <w:p w14:paraId="5FC2F613"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Κανένα πρόβλημα. </w:t>
      </w:r>
    </w:p>
    <w:p w14:paraId="5FC2F614"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Ορίστε, κύριε Σαλμά, έχετε τον λόγο. </w:t>
      </w:r>
    </w:p>
    <w:p w14:paraId="5FC2F615"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 xml:space="preserve">ΜΑΡΙΟΣ ΣΑΛΜΑΣ: </w:t>
      </w:r>
      <w:r>
        <w:rPr>
          <w:rFonts w:eastAsia="Times New Roman" w:cs="Times New Roman"/>
          <w:szCs w:val="24"/>
        </w:rPr>
        <w:t>Κυρίες και κύριοι συνάδελφοι, είναι ο δέκατος ένατος προϋπολογισμός</w:t>
      </w:r>
      <w:r>
        <w:rPr>
          <w:rFonts w:eastAsia="Times New Roman" w:cs="Times New Roman"/>
          <w:szCs w:val="24"/>
        </w:rPr>
        <w:t>,</w:t>
      </w:r>
      <w:r>
        <w:rPr>
          <w:rFonts w:eastAsia="Times New Roman" w:cs="Times New Roman"/>
          <w:szCs w:val="24"/>
        </w:rPr>
        <w:t xml:space="preserve"> που έχω την τιμή να τοποθετούμαι σε μια κορυφαία κοινοβουλευτική διαδικασία και κάθε φορά</w:t>
      </w:r>
      <w:r>
        <w:rPr>
          <w:rFonts w:eastAsia="Times New Roman" w:cs="Times New Roman"/>
          <w:szCs w:val="24"/>
        </w:rPr>
        <w:t>,</w:t>
      </w:r>
      <w:r>
        <w:rPr>
          <w:rFonts w:eastAsia="Times New Roman" w:cs="Times New Roman"/>
          <w:szCs w:val="24"/>
        </w:rPr>
        <w:t xml:space="preserve"> που ακούω έναν από εμάς να τοποθετούμαστε, θυμούμαι τα πρώτα μου χρόνια εδώ στη Β</w:t>
      </w:r>
      <w:r>
        <w:rPr>
          <w:rFonts w:eastAsia="Times New Roman" w:cs="Times New Roman"/>
          <w:szCs w:val="24"/>
        </w:rPr>
        <w:t xml:space="preserve">ουλή. </w:t>
      </w:r>
    </w:p>
    <w:p w14:paraId="5FC2F616"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lastRenderedPageBreak/>
        <w:t>Ως νέοι Βουλευτές</w:t>
      </w:r>
      <w:r>
        <w:rPr>
          <w:rFonts w:eastAsia="Times New Roman" w:cs="Times New Roman"/>
          <w:szCs w:val="24"/>
        </w:rPr>
        <w:t>,</w:t>
      </w:r>
      <w:r>
        <w:rPr>
          <w:rFonts w:eastAsia="Times New Roman" w:cs="Times New Roman"/>
          <w:szCs w:val="24"/>
        </w:rPr>
        <w:t xml:space="preserve"> όλοι έχουμε την επιθυμία να υπεραμυνθούμε της κομματικής γραμμής αυτού</w:t>
      </w:r>
      <w:r>
        <w:rPr>
          <w:rFonts w:eastAsia="Times New Roman" w:cs="Times New Roman"/>
          <w:szCs w:val="24"/>
        </w:rPr>
        <w:t>,</w:t>
      </w:r>
      <w:r>
        <w:rPr>
          <w:rFonts w:eastAsia="Times New Roman" w:cs="Times New Roman"/>
          <w:szCs w:val="24"/>
        </w:rPr>
        <w:t xml:space="preserve"> που αρχικά πιστεύουμε. Όμως, στην πορεία, όσο περνούν τα χρόνια και ωριμάζουμε, αυτό που ενδιαφέρει πιο πολύ έναν πολιτικό είναι η προσέγγιση της αλήθειας. Δε</w:t>
      </w:r>
      <w:r>
        <w:rPr>
          <w:rFonts w:eastAsia="Times New Roman" w:cs="Times New Roman"/>
          <w:szCs w:val="24"/>
        </w:rPr>
        <w:t xml:space="preserve">ν μπορεί να είναι όλα λάθος από την μια πλευρά και όλα να είναι σωστά από την άλλη. Να τα βάλουμε σε μια σειρά, λοιπόν. </w:t>
      </w:r>
    </w:p>
    <w:p w14:paraId="5FC2F617"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Κύριε Φλαμπουράρη, σας σέβομαι και από τον θεσμό σας και από την διαδρομή σας. Όμως, δεν δέχομαι, απευθυνόμενος και εμάς και σε εμένα π</w:t>
      </w:r>
      <w:r>
        <w:rPr>
          <w:rFonts w:eastAsia="Times New Roman" w:cs="Times New Roman"/>
          <w:szCs w:val="24"/>
        </w:rPr>
        <w:t>ροσωπικά</w:t>
      </w:r>
      <w:r>
        <w:rPr>
          <w:rFonts w:eastAsia="Times New Roman" w:cs="Times New Roman"/>
          <w:szCs w:val="24"/>
        </w:rPr>
        <w:t>,</w:t>
      </w:r>
      <w:r>
        <w:rPr>
          <w:rFonts w:eastAsia="Times New Roman" w:cs="Times New Roman"/>
          <w:szCs w:val="24"/>
        </w:rPr>
        <w:t xml:space="preserve"> που ήμουν </w:t>
      </w:r>
      <w:r>
        <w:rPr>
          <w:rFonts w:eastAsia="Times New Roman" w:cs="Times New Roman"/>
          <w:szCs w:val="24"/>
        </w:rPr>
        <w:t xml:space="preserve">στο </w:t>
      </w:r>
      <w:r>
        <w:rPr>
          <w:rFonts w:eastAsia="Times New Roman" w:cs="Times New Roman"/>
          <w:szCs w:val="24"/>
        </w:rPr>
        <w:t>ακροατήριο, να μου λέτε ότι δεν έχω ζήσει μέσα στον λαό. Πρέπει να σας πω ότι έχετε την ηλικία του πατέρα μου, που δεν ζει πια, ο οποίος, δυστυχώς, δεν ήταν μεγαλοκαταστευαστής</w:t>
      </w:r>
      <w:r>
        <w:rPr>
          <w:rFonts w:eastAsia="Times New Roman" w:cs="Times New Roman"/>
          <w:szCs w:val="24"/>
        </w:rPr>
        <w:t xml:space="preserve"> -</w:t>
      </w:r>
      <w:r>
        <w:rPr>
          <w:rFonts w:eastAsia="Times New Roman" w:cs="Times New Roman"/>
          <w:szCs w:val="24"/>
        </w:rPr>
        <w:t>όπως είστε εσείς και καλά κάνατε και προκόψατε</w:t>
      </w:r>
      <w:r>
        <w:rPr>
          <w:rFonts w:eastAsia="Times New Roman" w:cs="Times New Roman"/>
          <w:szCs w:val="24"/>
        </w:rPr>
        <w:t>-</w:t>
      </w:r>
      <w:r>
        <w:rPr>
          <w:rFonts w:eastAsia="Times New Roman" w:cs="Times New Roman"/>
          <w:szCs w:val="24"/>
        </w:rPr>
        <w:t xml:space="preserve"> αλλά ή</w:t>
      </w:r>
      <w:r>
        <w:rPr>
          <w:rFonts w:eastAsia="Times New Roman" w:cs="Times New Roman"/>
          <w:szCs w:val="24"/>
        </w:rPr>
        <w:t xml:space="preserve">ταν ένας οικοδόμος…. </w:t>
      </w:r>
    </w:p>
    <w:p w14:paraId="5FC2F618"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 xml:space="preserve">ΑΛΕΞΑΝΔΡΟΣ ΦΛΑΜΠΟΥΡΑΡΗΣ (Υπουργός Επικρατείας): </w:t>
      </w:r>
      <w:r>
        <w:rPr>
          <w:rFonts w:eastAsia="Times New Roman" w:cs="Times New Roman"/>
          <w:szCs w:val="24"/>
        </w:rPr>
        <w:t xml:space="preserve">Ήμουν. </w:t>
      </w:r>
    </w:p>
    <w:p w14:paraId="5FC2F619" w14:textId="77777777" w:rsidR="0020643A" w:rsidRDefault="00E84ECF">
      <w:pPr>
        <w:spacing w:line="600" w:lineRule="auto"/>
        <w:ind w:firstLine="720"/>
        <w:contextualSpacing/>
        <w:jc w:val="both"/>
        <w:rPr>
          <w:rFonts w:eastAsia="Times New Roman" w:cs="Times New Roman"/>
          <w:b/>
          <w:szCs w:val="24"/>
        </w:rPr>
      </w:pPr>
      <w:r>
        <w:rPr>
          <w:rFonts w:eastAsia="Times New Roman" w:cs="Times New Roman"/>
          <w:b/>
          <w:szCs w:val="24"/>
        </w:rPr>
        <w:lastRenderedPageBreak/>
        <w:t xml:space="preserve">ΜΑΡΙΟΣ ΣΑΛΜΑΣ: </w:t>
      </w:r>
      <w:r>
        <w:rPr>
          <w:rFonts w:eastAsia="Times New Roman" w:cs="Times New Roman"/>
          <w:szCs w:val="24"/>
        </w:rPr>
        <w:t>Ήσασταν. Όμως, ο πατέρας μου ήταν ένας οικοδόμος. Εγώ δούλευα μαζί του εξ</w:t>
      </w:r>
      <w:r>
        <w:rPr>
          <w:rFonts w:eastAsia="Times New Roman" w:cs="Times New Roman"/>
          <w:szCs w:val="24"/>
        </w:rPr>
        <w:t>ή</w:t>
      </w:r>
      <w:r>
        <w:rPr>
          <w:rFonts w:eastAsia="Times New Roman" w:cs="Times New Roman"/>
          <w:szCs w:val="24"/>
        </w:rPr>
        <w:t xml:space="preserve">μισι χρονών στην οικοδομή </w:t>
      </w:r>
      <w:r>
        <w:rPr>
          <w:rFonts w:eastAsia="Times New Roman" w:cs="Times New Roman"/>
          <w:szCs w:val="24"/>
        </w:rPr>
        <w:t>-</w:t>
      </w:r>
      <w:r>
        <w:rPr>
          <w:rFonts w:eastAsia="Times New Roman" w:cs="Times New Roman"/>
          <w:szCs w:val="24"/>
        </w:rPr>
        <w:t>δεν ξέρω, αν ο γιός σας το έκανε- και για να πάω στην τουαλέτα</w:t>
      </w:r>
      <w:r>
        <w:rPr>
          <w:rFonts w:eastAsia="Times New Roman" w:cs="Times New Roman"/>
          <w:szCs w:val="24"/>
        </w:rPr>
        <w:t xml:space="preserve"> του σπιτιού μου</w:t>
      </w:r>
      <w:r>
        <w:rPr>
          <w:rFonts w:eastAsia="Times New Roman" w:cs="Times New Roman"/>
          <w:szCs w:val="24"/>
        </w:rPr>
        <w:t>,</w:t>
      </w:r>
      <w:r>
        <w:rPr>
          <w:rFonts w:eastAsia="Times New Roman" w:cs="Times New Roman"/>
          <w:szCs w:val="24"/>
        </w:rPr>
        <w:t xml:space="preserve"> έπρεπε τον χειμώνα να βγω έξω. Δεν ξέρω εάν ο γιός σας είχε αυτήν την τύχη ή την ατυχία να έχει την ίδια αφετηρία με εμένα.</w:t>
      </w:r>
      <w:r>
        <w:rPr>
          <w:rFonts w:eastAsia="Times New Roman" w:cs="Times New Roman"/>
          <w:b/>
          <w:szCs w:val="24"/>
        </w:rPr>
        <w:t xml:space="preserve"> </w:t>
      </w:r>
    </w:p>
    <w:p w14:paraId="5FC2F61A"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Και επειδή βλέπω τον Βεσυρόπουλο, που ο πατέρας του ήταν αγρότης, βλέπω τον Βορίδη, που ήταν ένας έμπορος μικρομε</w:t>
      </w:r>
      <w:r>
        <w:rPr>
          <w:rFonts w:eastAsia="Times New Roman" w:cs="Times New Roman"/>
          <w:szCs w:val="24"/>
        </w:rPr>
        <w:t>σαίας επιχείρησης, βλέπω στον Σταϊκούρα, που ήταν ένας υπάλληλος, θα ήθελα να σημειώσω ότι δεν βλέπω γόνους τζακιών, όπως θέλετε να πείτε. Εμείς είμαστε υπερήφανοι</w:t>
      </w:r>
      <w:r>
        <w:rPr>
          <w:rFonts w:eastAsia="Times New Roman" w:cs="Times New Roman"/>
          <w:szCs w:val="24"/>
        </w:rPr>
        <w:t>,</w:t>
      </w:r>
      <w:r>
        <w:rPr>
          <w:rFonts w:eastAsia="Times New Roman" w:cs="Times New Roman"/>
          <w:szCs w:val="24"/>
        </w:rPr>
        <w:t xml:space="preserve"> που είμαστε Νέα Δημοκρατία και αν θέλετε να σας πω και πόσο μέρος της λύσης του προβλήματος</w:t>
      </w:r>
      <w:r>
        <w:rPr>
          <w:rFonts w:eastAsia="Times New Roman" w:cs="Times New Roman"/>
          <w:szCs w:val="24"/>
        </w:rPr>
        <w:t xml:space="preserve"> της χώρας ήμασταν. </w:t>
      </w:r>
    </w:p>
    <w:p w14:paraId="5FC2F61B"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επειδή έχει σημασία να ξέρουμε ποιος μιλάει και ποιος λέει τι, πρέπει ο κάθε ένας από εμάς</w:t>
      </w:r>
      <w:r>
        <w:rPr>
          <w:rFonts w:eastAsia="Times New Roman" w:cs="Times New Roman"/>
          <w:szCs w:val="24"/>
        </w:rPr>
        <w:t>,</w:t>
      </w:r>
      <w:r>
        <w:rPr>
          <w:rFonts w:eastAsia="Times New Roman" w:cs="Times New Roman"/>
          <w:szCs w:val="24"/>
        </w:rPr>
        <w:t xml:space="preserve"> σε μια δύσκολη συγκυρία για τη </w:t>
      </w:r>
      <w:r w:rsidRPr="00C97C84">
        <w:rPr>
          <w:rFonts w:eastAsia="Times New Roman" w:cs="Times New Roman"/>
          <w:szCs w:val="24"/>
        </w:rPr>
        <w:t>χώρα</w:t>
      </w:r>
      <w:r>
        <w:rPr>
          <w:rFonts w:eastAsia="Times New Roman" w:cs="Times New Roman"/>
          <w:szCs w:val="24"/>
        </w:rPr>
        <w:t>,</w:t>
      </w:r>
      <w:r w:rsidRPr="00C97C84">
        <w:rPr>
          <w:rFonts w:eastAsia="Times New Roman" w:cs="Times New Roman"/>
          <w:szCs w:val="24"/>
        </w:rPr>
        <w:t xml:space="preserve"> να λέμε</w:t>
      </w:r>
      <w:r>
        <w:rPr>
          <w:rFonts w:eastAsia="Times New Roman" w:cs="Times New Roman"/>
          <w:szCs w:val="24"/>
        </w:rPr>
        <w:t xml:space="preserve"> την αλήθεια στον κόσμο, όπως ότι δεν βγαίνει αύριο η χώρα από τη κρί</w:t>
      </w:r>
      <w:r>
        <w:rPr>
          <w:rFonts w:eastAsia="Times New Roman" w:cs="Times New Roman"/>
          <w:szCs w:val="24"/>
        </w:rPr>
        <w:t>ση και ούτε βγήκε σήμερα. Το εγχείρημα είναι δύσκολο, τόσο δύσκολο</w:t>
      </w:r>
      <w:r>
        <w:rPr>
          <w:rFonts w:eastAsia="Times New Roman" w:cs="Times New Roman"/>
          <w:szCs w:val="24"/>
        </w:rPr>
        <w:t>,</w:t>
      </w:r>
      <w:r>
        <w:rPr>
          <w:rFonts w:eastAsia="Times New Roman" w:cs="Times New Roman"/>
          <w:szCs w:val="24"/>
        </w:rPr>
        <w:t xml:space="preserve"> που θα κάνουμε δεκαετίες να δούμε το αποτέλεσμα της </w:t>
      </w:r>
      <w:r>
        <w:rPr>
          <w:rFonts w:eastAsia="Times New Roman" w:cs="Times New Roman"/>
          <w:szCs w:val="24"/>
        </w:rPr>
        <w:lastRenderedPageBreak/>
        <w:t>πραγματικής ανάταξης της οικονομίας. Και πλέον</w:t>
      </w:r>
      <w:r>
        <w:rPr>
          <w:rFonts w:eastAsia="Times New Roman" w:cs="Times New Roman"/>
          <w:szCs w:val="24"/>
        </w:rPr>
        <w:t>,</w:t>
      </w:r>
      <w:r>
        <w:rPr>
          <w:rFonts w:eastAsia="Times New Roman" w:cs="Times New Roman"/>
          <w:szCs w:val="24"/>
        </w:rPr>
        <w:t xml:space="preserve"> αναδεικνύεται μία λέξη, το ατομικό χρέος, τι έκανε ο καθένας ή τι κάνει ο καθένας από μα</w:t>
      </w:r>
      <w:r>
        <w:rPr>
          <w:rFonts w:eastAsia="Times New Roman" w:cs="Times New Roman"/>
          <w:szCs w:val="24"/>
        </w:rPr>
        <w:t xml:space="preserve">ς για την πατρίδα. </w:t>
      </w:r>
    </w:p>
    <w:p w14:paraId="5FC2F61C"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Θα μπορούσα να μιλάω </w:t>
      </w:r>
      <w:r>
        <w:rPr>
          <w:rFonts w:eastAsia="Times New Roman" w:cs="Times New Roman"/>
          <w:szCs w:val="24"/>
        </w:rPr>
        <w:t xml:space="preserve">επί </w:t>
      </w:r>
      <w:r>
        <w:rPr>
          <w:rFonts w:eastAsia="Times New Roman" w:cs="Times New Roman"/>
          <w:szCs w:val="24"/>
        </w:rPr>
        <w:t>ώρες</w:t>
      </w:r>
      <w:r>
        <w:rPr>
          <w:rFonts w:eastAsia="Times New Roman" w:cs="Times New Roman"/>
          <w:szCs w:val="24"/>
        </w:rPr>
        <w:t>,</w:t>
      </w:r>
      <w:r>
        <w:rPr>
          <w:rFonts w:eastAsia="Times New Roman" w:cs="Times New Roman"/>
          <w:szCs w:val="24"/>
        </w:rPr>
        <w:t xml:space="preserve"> για να πω τι έκανα εγώ ή οι συνάδελφοί μου</w:t>
      </w:r>
      <w:r>
        <w:rPr>
          <w:rFonts w:eastAsia="Times New Roman" w:cs="Times New Roman"/>
          <w:szCs w:val="24"/>
        </w:rPr>
        <w:t>,</w:t>
      </w:r>
      <w:r>
        <w:rPr>
          <w:rFonts w:eastAsia="Times New Roman" w:cs="Times New Roman"/>
          <w:szCs w:val="24"/>
        </w:rPr>
        <w:t xml:space="preserve"> που βρίσκονται στην Αίθουσα για την πατρίδα, γιατί είμαστε μέρος μιας κοινοβουλευτικής και υπουργικής θητείας και κυβερνητικής περιόδου</w:t>
      </w:r>
      <w:r>
        <w:rPr>
          <w:rFonts w:eastAsia="Times New Roman" w:cs="Times New Roman"/>
          <w:szCs w:val="24"/>
        </w:rPr>
        <w:t>,</w:t>
      </w:r>
      <w:r>
        <w:rPr>
          <w:rFonts w:eastAsia="Times New Roman" w:cs="Times New Roman"/>
          <w:szCs w:val="24"/>
        </w:rPr>
        <w:t xml:space="preserve"> που λύσαμε τα προβλήματα</w:t>
      </w:r>
      <w:r>
        <w:rPr>
          <w:rFonts w:eastAsia="Times New Roman" w:cs="Times New Roman"/>
          <w:szCs w:val="24"/>
        </w:rPr>
        <w:t xml:space="preserve"> και τις παθογένειες δεκαετιών. Δεν είμαστε αυτοί που είμαστε εδώ στην Αίθουσα μέρος του προβλήματος της χώρας. Ως εκ τούτου, σας μιλάει ένας άνθρωπος</w:t>
      </w:r>
      <w:r>
        <w:rPr>
          <w:rFonts w:eastAsia="Times New Roman" w:cs="Times New Roman"/>
          <w:szCs w:val="24"/>
        </w:rPr>
        <w:t>,</w:t>
      </w:r>
      <w:r>
        <w:rPr>
          <w:rFonts w:eastAsia="Times New Roman" w:cs="Times New Roman"/>
          <w:szCs w:val="24"/>
        </w:rPr>
        <w:t xml:space="preserve"> που εξοικονόμησε ενάμισι δισεκατομμύριο από τον χώρο της υγείας, από τις δαπάνες της υγείας. </w:t>
      </w:r>
    </w:p>
    <w:p w14:paraId="5FC2F61D"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Β</w:t>
      </w:r>
      <w:r>
        <w:rPr>
          <w:rFonts w:eastAsia="Times New Roman" w:cs="Times New Roman"/>
          <w:szCs w:val="24"/>
        </w:rPr>
        <w:t>εβαίως, ό</w:t>
      </w:r>
      <w:r>
        <w:rPr>
          <w:rFonts w:eastAsia="Times New Roman" w:cs="Times New Roman"/>
          <w:szCs w:val="24"/>
        </w:rPr>
        <w:t>ταν μιλάμε για πολιτικό πολιτισμό, κύριε Φλαμπουράρη, είναι πολύ σημαντικό να έχουμε πολιτικό πολιτισμό και είναι κάτι</w:t>
      </w:r>
      <w:r>
        <w:rPr>
          <w:rFonts w:eastAsia="Times New Roman" w:cs="Times New Roman"/>
          <w:szCs w:val="24"/>
        </w:rPr>
        <w:t>,</w:t>
      </w:r>
      <w:r>
        <w:rPr>
          <w:rFonts w:eastAsia="Times New Roman" w:cs="Times New Roman"/>
          <w:szCs w:val="24"/>
        </w:rPr>
        <w:t xml:space="preserve"> για το οποίο πραγματικά</w:t>
      </w:r>
      <w:r>
        <w:rPr>
          <w:rFonts w:eastAsia="Times New Roman" w:cs="Times New Roman"/>
          <w:szCs w:val="24"/>
        </w:rPr>
        <w:t>,</w:t>
      </w:r>
      <w:r>
        <w:rPr>
          <w:rFonts w:eastAsia="Times New Roman" w:cs="Times New Roman"/>
          <w:szCs w:val="24"/>
        </w:rPr>
        <w:t xml:space="preserve"> θα σας μεμφόμουν, ότι έχουμε χάσει τον πολιτικό πολιτισμό. Και πολιτικός πολιτισμός είναι να αναγνωρίζεις, έστω αν κάποιος από τους αντιπάλους σου έκανε έργο και να τον ξεχωρίζεις. Δεν μπορεί να είναι όλα άθλια. Εσείς δεν πήρατε τη χώρα στον πάτο, την πήρ</w:t>
      </w:r>
      <w:r>
        <w:rPr>
          <w:rFonts w:eastAsia="Times New Roman" w:cs="Times New Roman"/>
          <w:szCs w:val="24"/>
        </w:rPr>
        <w:t xml:space="preserve">ατε από το </w:t>
      </w:r>
      <w:r>
        <w:rPr>
          <w:rFonts w:eastAsia="Times New Roman" w:cs="Times New Roman"/>
          <w:szCs w:val="24"/>
        </w:rPr>
        <w:lastRenderedPageBreak/>
        <w:t>2010 στο 2015 μετά από μια πενταετία</w:t>
      </w:r>
      <w:r>
        <w:rPr>
          <w:rFonts w:eastAsia="Times New Roman" w:cs="Times New Roman"/>
          <w:szCs w:val="24"/>
        </w:rPr>
        <w:t>,</w:t>
      </w:r>
      <w:r>
        <w:rPr>
          <w:rFonts w:eastAsia="Times New Roman" w:cs="Times New Roman"/>
          <w:szCs w:val="24"/>
        </w:rPr>
        <w:t xml:space="preserve"> που κάποιοι προσπάθησαν να ανατάξουν τα θέματα, για να είμαστε δίκαιοι. Άρα, θα περίμενα να αναγνωριστεί αυτή η θητεία. Διότι προσέξτε, ξέρετε τι είναι πολιτικός πολιτισμός; Να</w:t>
      </w:r>
      <w:r>
        <w:rPr>
          <w:rFonts w:eastAsia="Times New Roman" w:cs="Times New Roman"/>
          <w:szCs w:val="24"/>
        </w:rPr>
        <w:t>,</w:t>
      </w:r>
      <w:r>
        <w:rPr>
          <w:rFonts w:eastAsia="Times New Roman" w:cs="Times New Roman"/>
          <w:szCs w:val="24"/>
        </w:rPr>
        <w:t xml:space="preserve"> βλέπω τώρα στα υπουργικά έδρα</w:t>
      </w:r>
      <w:r>
        <w:rPr>
          <w:rFonts w:eastAsia="Times New Roman" w:cs="Times New Roman"/>
          <w:szCs w:val="24"/>
        </w:rPr>
        <w:t xml:space="preserve">να </w:t>
      </w:r>
      <w:r>
        <w:rPr>
          <w:rFonts w:eastAsia="Times New Roman" w:cs="Times New Roman"/>
          <w:szCs w:val="24"/>
        </w:rPr>
        <w:t>-</w:t>
      </w:r>
      <w:r>
        <w:rPr>
          <w:rFonts w:eastAsia="Times New Roman" w:cs="Times New Roman"/>
          <w:szCs w:val="24"/>
        </w:rPr>
        <w:t>τώρα, όπως σας βλέπω- κάποιον από εσάς τους τέσσερις</w:t>
      </w:r>
      <w:r>
        <w:rPr>
          <w:rFonts w:eastAsia="Times New Roman" w:cs="Times New Roman"/>
          <w:szCs w:val="24"/>
        </w:rPr>
        <w:t>,</w:t>
      </w:r>
      <w:r>
        <w:rPr>
          <w:rFonts w:eastAsia="Times New Roman" w:cs="Times New Roman"/>
          <w:szCs w:val="24"/>
        </w:rPr>
        <w:t xml:space="preserve"> που μπορεί να ήταν το 2002 σε κάποιο Υπουργείο, που υπογράφηκε η υπουργική απόφαση</w:t>
      </w:r>
      <w:r>
        <w:rPr>
          <w:rFonts w:eastAsia="Times New Roman" w:cs="Times New Roman"/>
          <w:szCs w:val="24"/>
        </w:rPr>
        <w:t>,</w:t>
      </w:r>
      <w:r>
        <w:rPr>
          <w:rFonts w:eastAsia="Times New Roman" w:cs="Times New Roman"/>
          <w:szCs w:val="24"/>
        </w:rPr>
        <w:t xml:space="preserve"> να κάνει μια βίδα σπονδυλοδεσίας 800 ευρώ και τα στεντ 3.000 ευρώ, αλλά πολιτικός πολιτισμός είναι να μην το λες.</w:t>
      </w:r>
    </w:p>
    <w:p w14:paraId="5FC2F61E"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Πολιτικός πολιτισμός είναι αυτό που</w:t>
      </w:r>
      <w:r>
        <w:rPr>
          <w:rFonts w:eastAsia="Times New Roman" w:cs="Times New Roman"/>
          <w:szCs w:val="24"/>
        </w:rPr>
        <w:t>,</w:t>
      </w:r>
      <w:r>
        <w:rPr>
          <w:rFonts w:eastAsia="Times New Roman" w:cs="Times New Roman"/>
          <w:szCs w:val="24"/>
        </w:rPr>
        <w:t xml:space="preserve"> όταν στις αρχές που πρωτοεκλεγήκατε </w:t>
      </w:r>
      <w:r>
        <w:rPr>
          <w:rFonts w:eastAsia="Times New Roman" w:cs="Times New Roman"/>
          <w:szCs w:val="24"/>
        </w:rPr>
        <w:t>ως Κ</w:t>
      </w:r>
      <w:r>
        <w:rPr>
          <w:rFonts w:eastAsia="Times New Roman" w:cs="Times New Roman"/>
          <w:szCs w:val="24"/>
        </w:rPr>
        <w:t xml:space="preserve">υβέρνηση ευχόμουν δημόσια από την κρατική τηλεόραση να πετύχετε. Και ήμουν από </w:t>
      </w:r>
      <w:r>
        <w:rPr>
          <w:rFonts w:eastAsia="Times New Roman" w:cs="Times New Roman"/>
          <w:szCs w:val="24"/>
        </w:rPr>
        <w:t>αυτούς,</w:t>
      </w:r>
      <w:r>
        <w:rPr>
          <w:rFonts w:eastAsia="Times New Roman" w:cs="Times New Roman"/>
          <w:szCs w:val="24"/>
        </w:rPr>
        <w:t xml:space="preserve"> που δεν ζήτησαν αμέσως εκλογές, αλλά έφτασα ακόμα και εγώ και κάποιοι σαν εμένα να το ζητούν</w:t>
      </w:r>
      <w:r>
        <w:rPr>
          <w:rFonts w:eastAsia="Times New Roman" w:cs="Times New Roman"/>
          <w:szCs w:val="24"/>
        </w:rPr>
        <w:t>, γιατί βλέπουμε ότι η χώρα δεν παίρνει έναν σωστό δρόμο. Και προφανώς, θα αλλάξω όλη μου την ομιλία, επειδή ετέθη το θέμα της μεσαίας τάξης και της ιδεολογίας, κύριε Φίλη.</w:t>
      </w:r>
    </w:p>
    <w:p w14:paraId="5FC2F61F"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συμφωνούμε σε ένα πράγμα: Ότι εδώ πήραμε εντολή από τ</w:t>
      </w:r>
      <w:r>
        <w:rPr>
          <w:rFonts w:eastAsia="Times New Roman" w:cs="Times New Roman"/>
          <w:szCs w:val="24"/>
        </w:rPr>
        <w:t>ον ελληνικό λαό</w:t>
      </w:r>
      <w:r>
        <w:rPr>
          <w:rFonts w:eastAsia="Times New Roman" w:cs="Times New Roman"/>
          <w:szCs w:val="24"/>
        </w:rPr>
        <w:t>,</w:t>
      </w:r>
      <w:r>
        <w:rPr>
          <w:rFonts w:eastAsia="Times New Roman" w:cs="Times New Roman"/>
          <w:szCs w:val="24"/>
        </w:rPr>
        <w:t xml:space="preserve"> για να </w:t>
      </w:r>
      <w:r>
        <w:rPr>
          <w:rFonts w:eastAsia="Times New Roman" w:cs="Times New Roman"/>
          <w:szCs w:val="24"/>
        </w:rPr>
        <w:lastRenderedPageBreak/>
        <w:t>υπηρετήσουμε τον ελληνικό λαό. Κανείς δεν θέλει στην υπηρεσία αυτή</w:t>
      </w:r>
      <w:r>
        <w:rPr>
          <w:rFonts w:eastAsia="Times New Roman" w:cs="Times New Roman"/>
          <w:szCs w:val="24"/>
        </w:rPr>
        <w:t>,</w:t>
      </w:r>
      <w:r>
        <w:rPr>
          <w:rFonts w:eastAsia="Times New Roman" w:cs="Times New Roman"/>
          <w:szCs w:val="24"/>
        </w:rPr>
        <w:t xml:space="preserve"> που θα παράσχει στον ελληνικό λαό</w:t>
      </w:r>
      <w:r>
        <w:rPr>
          <w:rFonts w:eastAsia="Times New Roman" w:cs="Times New Roman"/>
          <w:szCs w:val="24"/>
        </w:rPr>
        <w:t>,</w:t>
      </w:r>
      <w:r>
        <w:rPr>
          <w:rFonts w:eastAsia="Times New Roman" w:cs="Times New Roman"/>
          <w:szCs w:val="24"/>
        </w:rPr>
        <w:t xml:space="preserve"> να τον κάνει πιο φτωχό. Κανείς</w:t>
      </w:r>
      <w:r>
        <w:rPr>
          <w:rFonts w:eastAsia="Times New Roman" w:cs="Times New Roman"/>
          <w:szCs w:val="24"/>
        </w:rPr>
        <w:t>,</w:t>
      </w:r>
      <w:r>
        <w:rPr>
          <w:rFonts w:eastAsia="Times New Roman" w:cs="Times New Roman"/>
          <w:szCs w:val="24"/>
        </w:rPr>
        <w:t xml:space="preserve"> από καμ</w:t>
      </w:r>
      <w:r>
        <w:rPr>
          <w:rFonts w:eastAsia="Times New Roman" w:cs="Times New Roman"/>
          <w:szCs w:val="24"/>
        </w:rPr>
        <w:t>μ</w:t>
      </w:r>
      <w:r>
        <w:rPr>
          <w:rFonts w:eastAsia="Times New Roman" w:cs="Times New Roman"/>
          <w:szCs w:val="24"/>
        </w:rPr>
        <w:t>ία παράταξη. Όλοι θέλουμε μια κοινωνία, χωρίς κοινωνικές ανισότητες και να είναι ίσοι προ</w:t>
      </w:r>
      <w:r>
        <w:rPr>
          <w:rFonts w:eastAsia="Times New Roman" w:cs="Times New Roman"/>
          <w:szCs w:val="24"/>
        </w:rPr>
        <w:t>ς τα πάνω. Προφανώς, πάλι κανένας δεν θέλει αυτό που συμβαίνει σήμερα με τον ΣΥΡΙΖΑ, που επιδεινώθηκε επί ΣΥΡΙΖΑ, να έχουν μειωθεί οι κοινωνικές ανισότητες, γιατί έχουμε μια ισότητα προς τα κάτω.</w:t>
      </w:r>
    </w:p>
    <w:p w14:paraId="5FC2F620"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Η διαφορά μας ποια είναι; Στο πώς ο καθένας αντιλαμβάνεται ό</w:t>
      </w:r>
      <w:r>
        <w:rPr>
          <w:rFonts w:eastAsia="Times New Roman" w:cs="Times New Roman"/>
          <w:szCs w:val="24"/>
        </w:rPr>
        <w:t>τι μπορεί να πετύχει καλύτερα τον στόχο. Αν θεωρούμε, λοιπόν, ότι άρχισε η ανάταξη της οικονομίας και μειώθηκε η ανεργία και αυξήθηκαν οι θέσεις εργασίας, να πανηγυρίσουμε και να πούμε</w:t>
      </w:r>
      <w:r>
        <w:rPr>
          <w:rFonts w:eastAsia="Times New Roman" w:cs="Times New Roman"/>
          <w:szCs w:val="24"/>
        </w:rPr>
        <w:t>:</w:t>
      </w:r>
      <w:r>
        <w:rPr>
          <w:rFonts w:eastAsia="Times New Roman" w:cs="Times New Roman"/>
          <w:szCs w:val="24"/>
        </w:rPr>
        <w:t xml:space="preserve"> εντάξει. Όμως, πώς το πετύχατε αυτό; Με μειώσεις συντάξεων, με αύξηση </w:t>
      </w:r>
      <w:r>
        <w:rPr>
          <w:rFonts w:eastAsia="Times New Roman" w:cs="Times New Roman"/>
          <w:szCs w:val="24"/>
        </w:rPr>
        <w:t>ασφαλιστικών εισφορών και αύξηση φορολογίας. Ήταν σωστό αυτό; Αν ήταν σωστό, γιατί το αλλάζετε τώρα; Γιατί τώρα κάνετε μειώσεις φορολογικών συντελεστών και επικαλείσθε ότι για τα επόμενα χρόνια θα μειώσουμε τις εισφορές και τη φορολογία; Και εσείς, δεν είσ</w:t>
      </w:r>
      <w:r>
        <w:rPr>
          <w:rFonts w:eastAsia="Times New Roman" w:cs="Times New Roman"/>
          <w:szCs w:val="24"/>
        </w:rPr>
        <w:t xml:space="preserve">θε Αριστεροί, είστε α λα καρτ. Εγώ ας πούμε διαβάζω βιβλία και ξέρω τη θεωρία του Ράις, του πρώην Υπουργού Εμπορίου, που είναι σοσιαλιστής </w:t>
      </w:r>
      <w:r>
        <w:rPr>
          <w:rFonts w:eastAsia="Times New Roman" w:cs="Times New Roman"/>
          <w:szCs w:val="24"/>
        </w:rPr>
        <w:lastRenderedPageBreak/>
        <w:t xml:space="preserve">και αριστερός, και επιμένει ότι πρέπει να υπάρχουν υψηλοί φόροι και δείχνει και διαγράμματα σχετικά με το </w:t>
      </w:r>
      <w:r>
        <w:rPr>
          <w:rFonts w:eastAsia="Times New Roman" w:cs="Times New Roman"/>
          <w:szCs w:val="24"/>
        </w:rPr>
        <w:t xml:space="preserve">ότι, </w:t>
      </w:r>
      <w:r>
        <w:rPr>
          <w:rFonts w:eastAsia="Times New Roman" w:cs="Times New Roman"/>
          <w:szCs w:val="24"/>
        </w:rPr>
        <w:t>όταν ο</w:t>
      </w:r>
      <w:r>
        <w:rPr>
          <w:rFonts w:eastAsia="Times New Roman" w:cs="Times New Roman"/>
          <w:szCs w:val="24"/>
        </w:rPr>
        <w:t xml:space="preserve">ι φόροι ήταν υψηλοί, οι κοινωνικές ανισότητες έπεφταν. </w:t>
      </w:r>
    </w:p>
    <w:p w14:paraId="5FC2F621"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Εσείς τώρα τι πιστεύετε; Πιστεύετε ότι οι φόροι πρέπει να είναι υψηλοί ή χαμηλοί; Και αν είναι υψηλοί, ορθώς τα κάνατε και κακώς τους μειώνετε τώρα. Αν οι μειωμένοι φόροι και οι εισφορές είναι το σωστό, τότε κυβερνήσατε λάθος. Δεν θέλει πολλή φιλοσοφία. </w:t>
      </w:r>
    </w:p>
    <w:p w14:paraId="5FC2F622"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Ν</w:t>
      </w:r>
      <w:r>
        <w:rPr>
          <w:rFonts w:eastAsia="Times New Roman" w:cs="Times New Roman"/>
          <w:szCs w:val="24"/>
        </w:rPr>
        <w:t>α σας πω κάτι, όμως; Επειδή τώρα μπήκαμε στην κουβέντα, ο φαύλος κύκλος είναι συγκεκριμένος. Δηλαδή, μειώνεται το οικογενειακό εισόδημα, μειώνεται η κατανάλωση, από αυτή τη μείωση οι επιχειρηματίες αναγκάζονται να κάνουν απολύσεις και μειώσεις μισθών, αυξά</w:t>
      </w:r>
      <w:r>
        <w:rPr>
          <w:rFonts w:eastAsia="Times New Roman" w:cs="Times New Roman"/>
          <w:szCs w:val="24"/>
        </w:rPr>
        <w:t>νονται οι εργαζόμενοι, αυξάνεται η ανεργία, πέφτουν οι μισθοί και μειώνεται ξανά το διαθέσιμο εισόδημα κ.ο.κ</w:t>
      </w:r>
      <w:r>
        <w:rPr>
          <w:rFonts w:eastAsia="Times New Roman" w:cs="Times New Roman"/>
          <w:szCs w:val="24"/>
        </w:rPr>
        <w:t>.</w:t>
      </w:r>
      <w:r>
        <w:rPr>
          <w:rFonts w:eastAsia="Times New Roman" w:cs="Times New Roman"/>
          <w:szCs w:val="24"/>
        </w:rPr>
        <w:t xml:space="preserve">. Αυτός είναι ο φαύλος κύκλος. </w:t>
      </w:r>
    </w:p>
    <w:p w14:paraId="5FC2F623"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5FC2F624"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Πώς προσπαθείτε να σπάσετε αυτ</w:t>
      </w:r>
      <w:r>
        <w:rPr>
          <w:rFonts w:eastAsia="Times New Roman" w:cs="Times New Roman"/>
          <w:szCs w:val="24"/>
        </w:rPr>
        <w:t xml:space="preserve">όν τον φαύλο κύκλο; Όχι φέρνοντας την οικονομία στην παραγωγή να πάρουμε μέτρα </w:t>
      </w:r>
      <w:r>
        <w:rPr>
          <w:rFonts w:eastAsia="Times New Roman" w:cs="Times New Roman"/>
          <w:szCs w:val="24"/>
        </w:rPr>
        <w:lastRenderedPageBreak/>
        <w:t xml:space="preserve">να αυξηθεί η παραγωγικότητα, αλλά με επιδόματα. Ποιο είναι το διαθέσιμο εισόδημα στην Ελλάδα; Είναι δημόσιοι υπάλληλοι, επιδόματα, συντάξεις, </w:t>
      </w:r>
      <w:r w:rsidRPr="003B5050">
        <w:rPr>
          <w:rFonts w:eastAsia="Times New Roman" w:cs="Times New Roman"/>
          <w:szCs w:val="24"/>
        </w:rPr>
        <w:t>παροχή</w:t>
      </w:r>
      <w:r>
        <w:rPr>
          <w:rFonts w:eastAsia="Times New Roman" w:cs="Times New Roman"/>
          <w:szCs w:val="24"/>
        </w:rPr>
        <w:t xml:space="preserve"> υπηρεσιών, γιατροί, δικηγόρο</w:t>
      </w:r>
      <w:r>
        <w:rPr>
          <w:rFonts w:eastAsia="Times New Roman" w:cs="Times New Roman"/>
          <w:szCs w:val="24"/>
        </w:rPr>
        <w:t>ι, μηχανικοί, μισθωτές υπηρεσίες, πρωτογενής-δευτερογενής τομέας. Δεν παρεμβήκατε πουθενά. Είναι πώς θα δώσουμε επιδόματα και θα αυξήσουμε τους μισθούς στους δημόσιους υπαλλήλους, για να κρατείται η κατανάλωση με μία</w:t>
      </w:r>
      <w:r>
        <w:rPr>
          <w:rFonts w:eastAsia="Times New Roman" w:cs="Times New Roman"/>
          <w:szCs w:val="24"/>
        </w:rPr>
        <w:t>,</w:t>
      </w:r>
      <w:r>
        <w:rPr>
          <w:rFonts w:eastAsia="Times New Roman" w:cs="Times New Roman"/>
          <w:szCs w:val="24"/>
        </w:rPr>
        <w:t xml:space="preserve"> υποτίθεται</w:t>
      </w:r>
      <w:r>
        <w:rPr>
          <w:rFonts w:eastAsia="Times New Roman" w:cs="Times New Roman"/>
          <w:szCs w:val="24"/>
        </w:rPr>
        <w:t>,</w:t>
      </w:r>
      <w:r>
        <w:rPr>
          <w:rFonts w:eastAsia="Times New Roman" w:cs="Times New Roman"/>
          <w:szCs w:val="24"/>
        </w:rPr>
        <w:t xml:space="preserve"> θυσία των μικρομεσαίων.</w:t>
      </w:r>
    </w:p>
    <w:p w14:paraId="5FC2F625"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Γι</w:t>
      </w:r>
      <w:r>
        <w:rPr>
          <w:rFonts w:eastAsia="Times New Roman" w:cs="Times New Roman"/>
          <w:szCs w:val="24"/>
        </w:rPr>
        <w:t xml:space="preserve">α να δούμε, όμως, πώς αντιμετωπίσατε την επιχειρηματική ελίτ. Όταν έσκασε το θέμα του σούπερ-μάρκετ </w:t>
      </w:r>
      <w:r>
        <w:rPr>
          <w:rFonts w:eastAsia="Times New Roman" w:cs="Times New Roman"/>
          <w:szCs w:val="24"/>
        </w:rPr>
        <w:t>«</w:t>
      </w:r>
      <w:r>
        <w:rPr>
          <w:rFonts w:eastAsia="Times New Roman" w:cs="Times New Roman"/>
          <w:szCs w:val="24"/>
          <w:lang w:val="en-US"/>
        </w:rPr>
        <w:t>CARREFOUR</w:t>
      </w:r>
      <w:r>
        <w:rPr>
          <w:rFonts w:eastAsia="Times New Roman" w:cs="Times New Roman"/>
          <w:szCs w:val="24"/>
        </w:rPr>
        <w:t>-</w:t>
      </w:r>
      <w:r w:rsidRPr="00563A5B">
        <w:rPr>
          <w:rFonts w:eastAsia="Times New Roman" w:cs="Times New Roman"/>
          <w:szCs w:val="24"/>
        </w:rPr>
        <w:t xml:space="preserve"> </w:t>
      </w:r>
      <w:r>
        <w:rPr>
          <w:rFonts w:eastAsia="Times New Roman" w:cs="Times New Roman"/>
          <w:szCs w:val="24"/>
        </w:rPr>
        <w:t>ΜΑΡΙΝΟΠΟΥΛΟΣ-»</w:t>
      </w:r>
      <w:r>
        <w:rPr>
          <w:rFonts w:eastAsia="Times New Roman" w:cs="Times New Roman"/>
          <w:szCs w:val="24"/>
        </w:rPr>
        <w:t>, ας δούμε πώς το αντιμετωπίσατε. Τι κάνατε εσείς, η αριστερή Κυβέρνηση για μια επιχείρηση</w:t>
      </w:r>
      <w:r>
        <w:rPr>
          <w:rFonts w:eastAsia="Times New Roman" w:cs="Times New Roman"/>
          <w:szCs w:val="24"/>
        </w:rPr>
        <w:t>,</w:t>
      </w:r>
      <w:r>
        <w:rPr>
          <w:rFonts w:eastAsia="Times New Roman" w:cs="Times New Roman"/>
          <w:szCs w:val="24"/>
        </w:rPr>
        <w:t xml:space="preserve"> που ήταν μεγάλη και χρώσταγε 1.000.000</w:t>
      </w:r>
      <w:r>
        <w:rPr>
          <w:rFonts w:eastAsia="Times New Roman" w:cs="Times New Roman"/>
          <w:szCs w:val="24"/>
        </w:rPr>
        <w:t xml:space="preserve">.000 ευρώ; Αγόραζε 1 ευρώ με πίστωση οκτώ μήνες και πούλαγε 1,2 ευρώ μετρητοίς. Πώς μπορεί ένα τέτοιο σούπερ-μάρκετ, μια μεγάλη αλυσίδα </w:t>
      </w:r>
      <w:r>
        <w:rPr>
          <w:rFonts w:eastAsia="Times New Roman" w:cs="Times New Roman"/>
          <w:szCs w:val="24"/>
        </w:rPr>
        <w:t>όπως η «</w:t>
      </w:r>
      <w:r>
        <w:rPr>
          <w:rFonts w:eastAsia="Times New Roman" w:cs="Times New Roman"/>
          <w:szCs w:val="24"/>
          <w:lang w:val="en-US"/>
        </w:rPr>
        <w:t>CARREFOUR</w:t>
      </w:r>
      <w:r>
        <w:rPr>
          <w:rFonts w:eastAsia="Times New Roman" w:cs="Times New Roman"/>
          <w:szCs w:val="24"/>
        </w:rPr>
        <w:t>-ΜΑΡΙΝΟΠΟΥΛΟΣ»</w:t>
      </w:r>
      <w:r>
        <w:rPr>
          <w:rFonts w:eastAsia="Times New Roman" w:cs="Times New Roman"/>
          <w:szCs w:val="24"/>
        </w:rPr>
        <w:t xml:space="preserve"> να χρεοκοπήσει; Και συνέβη αυτό. Τι κάνατε εσείς; Τι περιμένει να κάνει κανείς; Λέτε στο καταστατικό σας: «Για εμάς</w:t>
      </w:r>
      <w:r>
        <w:rPr>
          <w:rFonts w:eastAsia="Times New Roman" w:cs="Times New Roman"/>
          <w:szCs w:val="24"/>
        </w:rPr>
        <w:t>,</w:t>
      </w:r>
      <w:r>
        <w:rPr>
          <w:rFonts w:eastAsia="Times New Roman" w:cs="Times New Roman"/>
          <w:szCs w:val="24"/>
        </w:rPr>
        <w:t xml:space="preserve"> ο σοσιαλισμός α</w:t>
      </w:r>
      <w:r>
        <w:rPr>
          <w:rFonts w:eastAsia="Times New Roman" w:cs="Times New Roman"/>
          <w:szCs w:val="24"/>
        </w:rPr>
        <w:lastRenderedPageBreak/>
        <w:t>παιτεί δημοκρατία σε όλα τα κύτταρα της δημόσιας ζωής και αναδεικνύει έμπρακτα την υπεροχή έναντι της ατομικότητας και αλλη</w:t>
      </w:r>
      <w:r>
        <w:rPr>
          <w:rFonts w:eastAsia="Times New Roman" w:cs="Times New Roman"/>
          <w:szCs w:val="24"/>
        </w:rPr>
        <w:t>λεγγύη, προκειμένου οι εργαζόμενοι να είναι σε θέση να σχεδιάσουν, να διευθύνουν, να ελέγχουν και να προστατεύουν με τα εκλεγμένα όργανά τους την παραγωγή, κατευθύνοντάς την στην ικανοποίηση των κοινωνικών αναγκών».</w:t>
      </w:r>
    </w:p>
    <w:p w14:paraId="5FC2F626"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Τι περίμενε, λοιπόν, κανείς; Έχω έναν ξά</w:t>
      </w:r>
      <w:r>
        <w:rPr>
          <w:rFonts w:eastAsia="Times New Roman" w:cs="Times New Roman"/>
          <w:szCs w:val="24"/>
        </w:rPr>
        <w:t>δελφο</w:t>
      </w:r>
      <w:r>
        <w:rPr>
          <w:rFonts w:eastAsia="Times New Roman" w:cs="Times New Roman"/>
          <w:szCs w:val="24"/>
        </w:rPr>
        <w:t>,</w:t>
      </w:r>
      <w:r>
        <w:rPr>
          <w:rFonts w:eastAsia="Times New Roman" w:cs="Times New Roman"/>
          <w:szCs w:val="24"/>
        </w:rPr>
        <w:t xml:space="preserve"> που είναι αριστερός και ψήφισε ΣΥΡΙΖΑ. Τι μου είπε ότι περίμενε; Να πείτε στους δώδεκα χιλιάδες εργαζόμενους της </w:t>
      </w:r>
      <w:r>
        <w:rPr>
          <w:rFonts w:eastAsia="Times New Roman" w:cs="Times New Roman"/>
          <w:szCs w:val="24"/>
        </w:rPr>
        <w:t>«</w:t>
      </w:r>
      <w:r>
        <w:rPr>
          <w:rFonts w:eastAsia="Times New Roman" w:cs="Times New Roman"/>
          <w:szCs w:val="24"/>
          <w:lang w:val="en-US"/>
        </w:rPr>
        <w:t>CARREFOUR</w:t>
      </w:r>
      <w:r>
        <w:rPr>
          <w:rFonts w:eastAsia="Times New Roman" w:cs="Times New Roman"/>
          <w:szCs w:val="24"/>
        </w:rPr>
        <w:t>-ΜΑΡΙΝΟΠΟΥΛΟΣ»</w:t>
      </w:r>
      <w:r>
        <w:rPr>
          <w:rFonts w:eastAsia="Times New Roman" w:cs="Times New Roman"/>
          <w:szCs w:val="24"/>
        </w:rPr>
        <w:t xml:space="preserve"> να αναλάβουν τα σούπερ-μάρκετ. Αντί αυτού, όμως, εσείς τι κάνατε; Πήγατε και βρήκατε έναν άλλον επιχειρηματία</w:t>
      </w:r>
      <w:r>
        <w:rPr>
          <w:rFonts w:eastAsia="Times New Roman" w:cs="Times New Roman"/>
          <w:szCs w:val="24"/>
        </w:rPr>
        <w:t>,</w:t>
      </w:r>
      <w:r>
        <w:rPr>
          <w:rFonts w:eastAsia="Times New Roman" w:cs="Times New Roman"/>
          <w:szCs w:val="24"/>
        </w:rPr>
        <w:t xml:space="preserve"> </w:t>
      </w:r>
      <w:r>
        <w:rPr>
          <w:rFonts w:eastAsia="Times New Roman" w:cs="Times New Roman"/>
          <w:szCs w:val="24"/>
        </w:rPr>
        <w:t>που και τώρα έχει χρέη καμ</w:t>
      </w:r>
      <w:r>
        <w:rPr>
          <w:rFonts w:eastAsia="Times New Roman" w:cs="Times New Roman"/>
          <w:szCs w:val="24"/>
        </w:rPr>
        <w:t>μ</w:t>
      </w:r>
      <w:r>
        <w:rPr>
          <w:rFonts w:eastAsia="Times New Roman" w:cs="Times New Roman"/>
          <w:szCs w:val="24"/>
        </w:rPr>
        <w:t>ιά εκατ</w:t>
      </w:r>
      <w:r>
        <w:rPr>
          <w:rFonts w:eastAsia="Times New Roman" w:cs="Times New Roman"/>
          <w:szCs w:val="24"/>
        </w:rPr>
        <w:t>οστή</w:t>
      </w:r>
      <w:r>
        <w:rPr>
          <w:rFonts w:eastAsia="Times New Roman" w:cs="Times New Roman"/>
          <w:szCs w:val="24"/>
        </w:rPr>
        <w:t xml:space="preserve"> εκατομμύρια ευρώ, οπότε κοιτάξτε μην ξανασκάσει στο μέλλον, πήρατε και τις τραπεζικές διευθετήσεις και προχωράμε.</w:t>
      </w:r>
    </w:p>
    <w:p w14:paraId="5FC2F627"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Τι έγινε με το καρτέλ των κατασκευαστικών</w:t>
      </w:r>
      <w:r>
        <w:rPr>
          <w:rFonts w:eastAsia="Times New Roman" w:cs="Times New Roman"/>
          <w:szCs w:val="24"/>
        </w:rPr>
        <w:t>,</w:t>
      </w:r>
      <w:r>
        <w:rPr>
          <w:rFonts w:eastAsia="Times New Roman" w:cs="Times New Roman"/>
          <w:szCs w:val="24"/>
        </w:rPr>
        <w:t xml:space="preserve"> που είχε η Επιτροπή Ανταγωνισμού; Τιμωρήθηκε κανείς επί των </w:t>
      </w:r>
      <w:r>
        <w:rPr>
          <w:rFonts w:eastAsia="Times New Roman" w:cs="Times New Roman"/>
          <w:szCs w:val="24"/>
        </w:rPr>
        <w:t>ημερών σας ή περάσατε διάταξη</w:t>
      </w:r>
      <w:r>
        <w:rPr>
          <w:rFonts w:eastAsia="Times New Roman" w:cs="Times New Roman"/>
          <w:szCs w:val="24"/>
        </w:rPr>
        <w:t>,</w:t>
      </w:r>
      <w:r>
        <w:rPr>
          <w:rFonts w:eastAsia="Times New Roman" w:cs="Times New Roman"/>
          <w:szCs w:val="24"/>
        </w:rPr>
        <w:t xml:space="preserve"> για να μπορούν να διευθετούν την εκκρεμότητα και βγήκαν όλοι καθαροί; Τι έγινε με τους καναλάρχες, τους διαπλεκόμενους, υποτίθεται, με όλο αυτό που θα έκανε ο </w:t>
      </w:r>
      <w:r>
        <w:rPr>
          <w:rFonts w:eastAsia="Times New Roman" w:cs="Times New Roman"/>
          <w:szCs w:val="24"/>
        </w:rPr>
        <w:lastRenderedPageBreak/>
        <w:t>κ. Παππάς; Τι έγινε; Εγώ είδα έναν</w:t>
      </w:r>
      <w:r>
        <w:rPr>
          <w:rFonts w:eastAsia="Times New Roman" w:cs="Times New Roman"/>
          <w:szCs w:val="24"/>
        </w:rPr>
        <w:t>,</w:t>
      </w:r>
      <w:r>
        <w:rPr>
          <w:rFonts w:eastAsia="Times New Roman" w:cs="Times New Roman"/>
          <w:szCs w:val="24"/>
        </w:rPr>
        <w:t xml:space="preserve"> που είχε δύο κανάλια ότι άλλαξ</w:t>
      </w:r>
      <w:r>
        <w:rPr>
          <w:rFonts w:eastAsia="Times New Roman" w:cs="Times New Roman"/>
          <w:szCs w:val="24"/>
        </w:rPr>
        <w:t>ε το ένα και ξαναέχει δύο. Οι ίδιοι είναι. Δεν πειράξατε κανέναν. Ξέρετε τι κάνουν οι πολυεθνικές και κερδίζουν; Παρατείνουν τις πατέντες προστασίας στα πρωτότυπα προϊόντα είτε στην τεχνολογία είτε στην πληροφορική είτε στα φάρμακα, και κρατούν έτσι ψηλά τ</w:t>
      </w:r>
      <w:r>
        <w:rPr>
          <w:rFonts w:eastAsia="Times New Roman" w:cs="Times New Roman"/>
          <w:szCs w:val="24"/>
        </w:rPr>
        <w:t xml:space="preserve">ις τιμές. </w:t>
      </w:r>
    </w:p>
    <w:p w14:paraId="5FC2F628"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Και ξέρετε ποιος σας τα λέει αυτά; Σας τα λέει </w:t>
      </w:r>
      <w:r>
        <w:rPr>
          <w:rFonts w:eastAsia="Times New Roman" w:cs="Times New Roman"/>
          <w:szCs w:val="24"/>
        </w:rPr>
        <w:t>ένας,</w:t>
      </w:r>
      <w:r>
        <w:rPr>
          <w:rFonts w:eastAsia="Times New Roman" w:cs="Times New Roman"/>
          <w:szCs w:val="24"/>
        </w:rPr>
        <w:t xml:space="preserve"> που όταν η τιμή του </w:t>
      </w:r>
      <w:r>
        <w:rPr>
          <w:rFonts w:eastAsia="Times New Roman" w:cs="Times New Roman"/>
          <w:szCs w:val="24"/>
        </w:rPr>
        <w:t>«</w:t>
      </w:r>
      <w:r>
        <w:rPr>
          <w:rFonts w:eastAsia="Times New Roman" w:cs="Times New Roman"/>
          <w:szCs w:val="24"/>
          <w:lang w:val="en-US"/>
        </w:rPr>
        <w:t>Crestor</w:t>
      </w:r>
      <w:r>
        <w:rPr>
          <w:rFonts w:eastAsia="Times New Roman" w:cs="Times New Roman"/>
          <w:szCs w:val="24"/>
        </w:rPr>
        <w:t>»</w:t>
      </w:r>
      <w:r>
        <w:rPr>
          <w:rFonts w:eastAsia="Times New Roman" w:cs="Times New Roman"/>
          <w:szCs w:val="24"/>
        </w:rPr>
        <w:t xml:space="preserve"> </w:t>
      </w:r>
      <w:r>
        <w:rPr>
          <w:rFonts w:eastAsia="Times New Roman" w:cs="Times New Roman"/>
          <w:szCs w:val="24"/>
        </w:rPr>
        <w:t>ήταν</w:t>
      </w:r>
      <w:r>
        <w:rPr>
          <w:rFonts w:eastAsia="Times New Roman" w:cs="Times New Roman"/>
          <w:szCs w:val="24"/>
        </w:rPr>
        <w:t xml:space="preserve"> 10,5 ευρώ και η πατέντα του θα έληγε σε πέντε χρόνια, χρησιμοποίησα τη λήξη</w:t>
      </w:r>
      <w:r w:rsidRPr="008F6C3C">
        <w:rPr>
          <w:rFonts w:eastAsia="Times New Roman" w:cs="Times New Roman"/>
          <w:szCs w:val="24"/>
        </w:rPr>
        <w:t xml:space="preserve">, </w:t>
      </w:r>
      <w:r>
        <w:rPr>
          <w:rFonts w:eastAsia="Times New Roman" w:cs="Times New Roman"/>
          <w:szCs w:val="24"/>
        </w:rPr>
        <w:t xml:space="preserve">το </w:t>
      </w:r>
      <w:r>
        <w:rPr>
          <w:rFonts w:eastAsia="Times New Roman" w:cs="Times New Roman"/>
          <w:szCs w:val="24"/>
          <w:lang w:val="en-US"/>
        </w:rPr>
        <w:t>data</w:t>
      </w:r>
      <w:r w:rsidRPr="00DC21C0">
        <w:rPr>
          <w:rFonts w:eastAsia="Times New Roman" w:cs="Times New Roman"/>
          <w:szCs w:val="24"/>
        </w:rPr>
        <w:t xml:space="preserve"> </w:t>
      </w:r>
      <w:r>
        <w:rPr>
          <w:rFonts w:eastAsia="Times New Roman" w:cs="Times New Roman"/>
          <w:szCs w:val="24"/>
          <w:lang w:val="en-US"/>
        </w:rPr>
        <w:t>protection</w:t>
      </w:r>
      <w:r w:rsidRPr="00DC21C0">
        <w:rPr>
          <w:rFonts w:eastAsia="Times New Roman" w:cs="Times New Roman"/>
          <w:szCs w:val="24"/>
        </w:rPr>
        <w:t xml:space="preserve"> </w:t>
      </w:r>
      <w:r>
        <w:rPr>
          <w:rFonts w:eastAsia="Times New Roman" w:cs="Times New Roman"/>
          <w:szCs w:val="24"/>
        </w:rPr>
        <w:t>προστασίας δεδομένων, για να μπορέσω να την κατεβάσω στο 6,5.</w:t>
      </w:r>
      <w:r>
        <w:rPr>
          <w:rFonts w:eastAsia="Times New Roman" w:cs="Times New Roman"/>
          <w:szCs w:val="24"/>
        </w:rPr>
        <w:t xml:space="preserve"> Και ξέρετε πόσο παρέδωσε ο Βορίδης τη φαρμακευτική δαπάνη, μιας και βλέπω εδώ και την Εξεταστική Επιτροπή της Υγείας, στον ΣΥΡΙΖΑ τον Ιανουάριο του </w:t>
      </w:r>
      <w:r>
        <w:rPr>
          <w:rFonts w:eastAsia="Times New Roman" w:cs="Times New Roman"/>
          <w:szCs w:val="24"/>
        </w:rPr>
        <w:t>20</w:t>
      </w:r>
      <w:r>
        <w:rPr>
          <w:rFonts w:eastAsia="Times New Roman" w:cs="Times New Roman"/>
          <w:szCs w:val="24"/>
        </w:rPr>
        <w:t>15; Παρέδωσε 165.000.000 ευρώ τον μήνα. Ξέρετε πόσο τρέχει τέσσερα χρόνια τώρα; Τρέχει 250.000.000 ευρώ τ</w:t>
      </w:r>
      <w:r>
        <w:rPr>
          <w:rFonts w:eastAsia="Times New Roman" w:cs="Times New Roman"/>
          <w:szCs w:val="24"/>
        </w:rPr>
        <w:t xml:space="preserve">ον μήνα. Ξέρετε ότι θα είχαν όλοι οι βιομήχανοι φωτογραφία μου στα γραφεία </w:t>
      </w:r>
      <w:r>
        <w:rPr>
          <w:rFonts w:eastAsia="Times New Roman" w:cs="Times New Roman"/>
          <w:szCs w:val="24"/>
        </w:rPr>
        <w:t>τους,</w:t>
      </w:r>
      <w:r>
        <w:rPr>
          <w:rFonts w:eastAsia="Times New Roman" w:cs="Times New Roman"/>
          <w:szCs w:val="24"/>
        </w:rPr>
        <w:t xml:space="preserve"> εάν το είχα κάνει;</w:t>
      </w:r>
    </w:p>
    <w:p w14:paraId="5FC2F629"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Άκουσα τον κ. Ξανθό προχθές να ανακοινώνει ότι πρέπει να αυξήσουμε το </w:t>
      </w:r>
      <w:r>
        <w:rPr>
          <w:rFonts w:eastAsia="Times New Roman" w:cs="Times New Roman"/>
          <w:szCs w:val="24"/>
          <w:lang w:val="en-US"/>
        </w:rPr>
        <w:t>budget</w:t>
      </w:r>
      <w:r>
        <w:rPr>
          <w:rFonts w:eastAsia="Times New Roman" w:cs="Times New Roman"/>
          <w:szCs w:val="24"/>
        </w:rPr>
        <w:t xml:space="preserve"> της φαρμακευτικής δαπάνης κατά </w:t>
      </w:r>
      <w:r>
        <w:rPr>
          <w:rFonts w:eastAsia="Times New Roman" w:cs="Times New Roman"/>
          <w:szCs w:val="24"/>
        </w:rPr>
        <w:lastRenderedPageBreak/>
        <w:t>200.000.000 ευρώ. Ε, τότε εμείς γιατί το κατεβάζ</w:t>
      </w:r>
      <w:r>
        <w:rPr>
          <w:rFonts w:eastAsia="Times New Roman" w:cs="Times New Roman"/>
          <w:szCs w:val="24"/>
        </w:rPr>
        <w:t>αμε; Γιατί δεν το αφήναμε;</w:t>
      </w:r>
    </w:p>
    <w:p w14:paraId="5FC2F62A"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Το θεωρείτε λάθος; Παίρνουν λάθος φάρμακα οι άνθρωποι;</w:t>
      </w:r>
    </w:p>
    <w:p w14:paraId="5FC2F62B"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 xml:space="preserve">ΜΑΡΙΟΣ ΣΑΛΜΑΣ: </w:t>
      </w:r>
      <w:r>
        <w:rPr>
          <w:rFonts w:eastAsia="Times New Roman" w:cs="Times New Roman"/>
          <w:szCs w:val="24"/>
        </w:rPr>
        <w:t xml:space="preserve">Όχι, αλλά δεν κάνει να κάνουμε δώρο στις φαρμακοβιομηχανίες και να τους λέμε ότι θα σας ανεβάσουμε και διακόσια. </w:t>
      </w:r>
    </w:p>
    <w:p w14:paraId="5FC2F62C"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Τα διακόσια π</w:t>
      </w:r>
      <w:r>
        <w:rPr>
          <w:rFonts w:eastAsia="Times New Roman" w:cs="Times New Roman"/>
          <w:szCs w:val="24"/>
        </w:rPr>
        <w:t>ου δίνονται</w:t>
      </w:r>
      <w:r>
        <w:rPr>
          <w:rFonts w:eastAsia="Times New Roman" w:cs="Times New Roman"/>
          <w:szCs w:val="24"/>
        </w:rPr>
        <w:t>,</w:t>
      </w:r>
      <w:r w:rsidRPr="003B336A">
        <w:rPr>
          <w:rFonts w:eastAsia="Times New Roman" w:cs="Times New Roman"/>
          <w:szCs w:val="24"/>
        </w:rPr>
        <w:t xml:space="preserve"> </w:t>
      </w:r>
      <w:r>
        <w:rPr>
          <w:rFonts w:eastAsia="Times New Roman" w:cs="Times New Roman"/>
          <w:szCs w:val="24"/>
        </w:rPr>
        <w:t xml:space="preserve">θέλετε να τα μειώσουμε; </w:t>
      </w:r>
    </w:p>
    <w:p w14:paraId="5FC2F62D"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 xml:space="preserve">ΜΑΡΙΟΣ ΣΑΛΜΑΣ: </w:t>
      </w:r>
      <w:r>
        <w:rPr>
          <w:rFonts w:eastAsia="Times New Roman" w:cs="Times New Roman"/>
          <w:szCs w:val="24"/>
        </w:rPr>
        <w:t>Θα σας πω για τα διακόσια</w:t>
      </w:r>
      <w:r>
        <w:rPr>
          <w:rFonts w:eastAsia="Times New Roman" w:cs="Times New Roman"/>
          <w:szCs w:val="24"/>
        </w:rPr>
        <w:t>,</w:t>
      </w:r>
      <w:r>
        <w:rPr>
          <w:rFonts w:eastAsia="Times New Roman" w:cs="Times New Roman"/>
          <w:szCs w:val="24"/>
        </w:rPr>
        <w:t xml:space="preserve"> που δίνονται.</w:t>
      </w:r>
    </w:p>
    <w:p w14:paraId="5FC2F62E"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Να τα μειώσουμε;</w:t>
      </w:r>
    </w:p>
    <w:p w14:paraId="5FC2F62F"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 xml:space="preserve">ΜΑΡΙΟΣ ΣΑΛΜΑΣ: </w:t>
      </w:r>
      <w:r>
        <w:rPr>
          <w:rFonts w:eastAsia="Times New Roman" w:cs="Times New Roman"/>
          <w:szCs w:val="24"/>
        </w:rPr>
        <w:t>Ακούστε. Κάποιοι σαν εμένα και τον Βορίδη, και τον Γεωργιάδη και τον Λοβέρδο</w:t>
      </w:r>
      <w:r>
        <w:rPr>
          <w:rFonts w:eastAsia="Times New Roman" w:cs="Times New Roman"/>
          <w:szCs w:val="24"/>
        </w:rPr>
        <w:t>,</w:t>
      </w:r>
      <w:r>
        <w:rPr>
          <w:rFonts w:eastAsia="Times New Roman" w:cs="Times New Roman"/>
          <w:szCs w:val="24"/>
        </w:rPr>
        <w:t xml:space="preserve"> που ήταν πριν στην Αίθουσα</w:t>
      </w:r>
      <w:r>
        <w:rPr>
          <w:rFonts w:eastAsia="Times New Roman" w:cs="Times New Roman"/>
          <w:szCs w:val="24"/>
        </w:rPr>
        <w:t>,</w:t>
      </w:r>
      <w:r>
        <w:rPr>
          <w:rFonts w:eastAsia="Times New Roman" w:cs="Times New Roman"/>
          <w:szCs w:val="24"/>
        </w:rPr>
        <w:t xml:space="preserve"> προνοήσαμε να βάλουμε κλειστό προϋπολογισμό στα φάρμακα και δεν έχει λείψει κανένα φάρμακο</w:t>
      </w:r>
      <w:r>
        <w:rPr>
          <w:rFonts w:eastAsia="Times New Roman" w:cs="Times New Roman"/>
          <w:szCs w:val="24"/>
        </w:rPr>
        <w:t>,</w:t>
      </w:r>
      <w:r>
        <w:rPr>
          <w:rFonts w:eastAsia="Times New Roman" w:cs="Times New Roman"/>
          <w:szCs w:val="24"/>
        </w:rPr>
        <w:t xml:space="preserve"> από κανέναν. Και τι είπαν; Ό</w:t>
      </w:r>
      <w:r>
        <w:rPr>
          <w:rFonts w:eastAsia="Times New Roman" w:cs="Times New Roman"/>
          <w:szCs w:val="24"/>
        </w:rPr>
        <w:t>,</w:t>
      </w:r>
      <w:r>
        <w:rPr>
          <w:rFonts w:eastAsia="Times New Roman" w:cs="Times New Roman"/>
          <w:szCs w:val="24"/>
        </w:rPr>
        <w:t xml:space="preserve">τι υπερβαίνει, θα επιστρέφεται πίσω στις βιομηχανίες. Οι βιομηχανίες τι ήρθαν και μας ζήτησαν; Αυξήστε αυτό το </w:t>
      </w:r>
      <w:r>
        <w:rPr>
          <w:rFonts w:eastAsia="Times New Roman" w:cs="Times New Roman"/>
          <w:szCs w:val="24"/>
          <w:lang w:val="en-US"/>
        </w:rPr>
        <w:lastRenderedPageBreak/>
        <w:t>budget</w:t>
      </w:r>
      <w:r>
        <w:rPr>
          <w:rFonts w:eastAsia="Times New Roman" w:cs="Times New Roman"/>
          <w:szCs w:val="24"/>
        </w:rPr>
        <w:t xml:space="preserve"> κατά 1,9 δισεκατ</w:t>
      </w:r>
      <w:r>
        <w:rPr>
          <w:rFonts w:eastAsia="Times New Roman" w:cs="Times New Roman"/>
          <w:szCs w:val="24"/>
        </w:rPr>
        <w:t>ομμύρια. Κανένας από εμάς δεν το έκανε. Το ανακοίνωσε προχθές ο κ. Ξανθός.</w:t>
      </w:r>
    </w:p>
    <w:p w14:paraId="5FC2F630"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Ενάμισι εκατομμύριο ανασφάλιστοι παίρνουν φάρμακα, κύριε συνάδελφε.</w:t>
      </w:r>
    </w:p>
    <w:p w14:paraId="5FC2F631"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 xml:space="preserve">ΜΑΡΙΟΣ ΣΑΛΜΑΣ: </w:t>
      </w:r>
      <w:r>
        <w:rPr>
          <w:rFonts w:eastAsia="Times New Roman" w:cs="Times New Roman"/>
          <w:szCs w:val="24"/>
        </w:rPr>
        <w:t>Δεν αφορά τους…</w:t>
      </w:r>
    </w:p>
    <w:p w14:paraId="5FC2F632" w14:textId="77777777" w:rsidR="0020643A" w:rsidRDefault="00E84ECF">
      <w:pPr>
        <w:tabs>
          <w:tab w:val="left" w:pos="3642"/>
          <w:tab w:val="center" w:pos="4753"/>
          <w:tab w:val="left" w:pos="6214"/>
        </w:tabs>
        <w:spacing w:line="600" w:lineRule="auto"/>
        <w:ind w:firstLine="720"/>
        <w:contextualSpacing/>
        <w:jc w:val="both"/>
        <w:rPr>
          <w:rFonts w:eastAsia="Times New Roman" w:cs="Times New Roman"/>
          <w:szCs w:val="24"/>
        </w:rPr>
      </w:pPr>
      <w:r w:rsidRPr="007D0552">
        <w:rPr>
          <w:rFonts w:eastAsia="Times New Roman" w:cs="Times New Roman"/>
          <w:b/>
          <w:szCs w:val="24"/>
        </w:rPr>
        <w:t xml:space="preserve">ΠΡΟΕΔΡΕΥΩΝ (Σπυρίδων Λυκούδης): </w:t>
      </w:r>
      <w:r>
        <w:rPr>
          <w:rFonts w:eastAsia="Times New Roman" w:cs="Times New Roman"/>
          <w:szCs w:val="24"/>
        </w:rPr>
        <w:t>Να μη συνεχιστεί ο διάλογος.</w:t>
      </w:r>
    </w:p>
    <w:p w14:paraId="5FC2F633"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ΜΑΡΙΟ</w:t>
      </w:r>
      <w:r>
        <w:rPr>
          <w:rFonts w:eastAsia="Times New Roman" w:cs="Times New Roman"/>
          <w:b/>
          <w:szCs w:val="24"/>
        </w:rPr>
        <w:t xml:space="preserve">Σ ΣΑΛΜΑΣ: </w:t>
      </w:r>
      <w:r>
        <w:rPr>
          <w:rFonts w:eastAsia="Times New Roman" w:cs="Times New Roman"/>
          <w:szCs w:val="24"/>
        </w:rPr>
        <w:t>Εγώ δεν διέκοψα τον κ. Φίλη.</w:t>
      </w:r>
    </w:p>
    <w:p w14:paraId="5FC2F634" w14:textId="77777777" w:rsidR="0020643A" w:rsidRDefault="00E84ECF">
      <w:pPr>
        <w:tabs>
          <w:tab w:val="left" w:pos="3642"/>
          <w:tab w:val="center" w:pos="4753"/>
          <w:tab w:val="left" w:pos="6214"/>
        </w:tabs>
        <w:spacing w:line="600" w:lineRule="auto"/>
        <w:ind w:firstLine="720"/>
        <w:contextualSpacing/>
        <w:jc w:val="both"/>
        <w:rPr>
          <w:rFonts w:eastAsia="Times New Roman" w:cs="Times New Roman"/>
          <w:szCs w:val="24"/>
        </w:rPr>
      </w:pPr>
      <w:r w:rsidRPr="007D0552">
        <w:rPr>
          <w:rFonts w:eastAsia="Times New Roman" w:cs="Times New Roman"/>
          <w:b/>
          <w:szCs w:val="24"/>
        </w:rPr>
        <w:t xml:space="preserve">ΠΡΟΕΔΡΕΥΩΝ (Σπυρίδων Λυκούδης): </w:t>
      </w:r>
      <w:r w:rsidRPr="007D0552">
        <w:rPr>
          <w:rFonts w:eastAsia="Times New Roman" w:cs="Times New Roman"/>
          <w:szCs w:val="24"/>
        </w:rPr>
        <w:t>Κ</w:t>
      </w:r>
      <w:r>
        <w:rPr>
          <w:rFonts w:eastAsia="Times New Roman" w:cs="Times New Roman"/>
          <w:szCs w:val="24"/>
        </w:rPr>
        <w:t>ύριε Σαλμά, σας παρακαλώ, πέρασαν δώδεκα λεπτά.</w:t>
      </w:r>
    </w:p>
    <w:p w14:paraId="5FC2F635"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 xml:space="preserve">ΜΑΡΙΟΣ ΣΑΛΜΑΣ: </w:t>
      </w:r>
      <w:r>
        <w:rPr>
          <w:rFonts w:eastAsia="Times New Roman" w:cs="Times New Roman"/>
          <w:szCs w:val="24"/>
        </w:rPr>
        <w:t xml:space="preserve">Ολοκληρώνω, κύριε Πρόεδρε. </w:t>
      </w:r>
    </w:p>
    <w:p w14:paraId="5FC2F636"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Τι σημαίνει τώρα 250.000.000 ευρώ τον μήνα για τέσσερα χρόνια; Σημαίνει περίπου 1 δισεκατομμύ</w:t>
      </w:r>
      <w:r>
        <w:rPr>
          <w:rFonts w:eastAsia="Times New Roman" w:cs="Times New Roman"/>
          <w:szCs w:val="24"/>
        </w:rPr>
        <w:t>ριο ευρώ τον χρόνο παραπάνω από τα 165 εκατομμύρια</w:t>
      </w:r>
      <w:r>
        <w:rPr>
          <w:rFonts w:eastAsia="Times New Roman" w:cs="Times New Roman"/>
          <w:szCs w:val="24"/>
        </w:rPr>
        <w:t>,</w:t>
      </w:r>
      <w:r>
        <w:rPr>
          <w:rFonts w:eastAsia="Times New Roman" w:cs="Times New Roman"/>
          <w:szCs w:val="24"/>
        </w:rPr>
        <w:t xml:space="preserve"> που παρέδωσε η Νέα Δημοκρατία. Αυτό σε συμμετοχές ασθενών, περίπου 30%, είναι 300.000.000 ευρώ επιβάρυνση των ασθενών. Άρα, λοιπόν, πόσο φαίνεται ότι όλοι προσπαθούμε να πούμε ότι κάπου βοηθήσαμε τους πολ</w:t>
      </w:r>
      <w:r>
        <w:rPr>
          <w:rFonts w:eastAsia="Times New Roman" w:cs="Times New Roman"/>
          <w:szCs w:val="24"/>
        </w:rPr>
        <w:t>ίτες; Όχι, δυστυχώς δεν τους βοηθήσαμε.</w:t>
      </w:r>
    </w:p>
    <w:p w14:paraId="5FC2F637" w14:textId="77777777" w:rsidR="0020643A" w:rsidRDefault="00E84ECF">
      <w:pPr>
        <w:tabs>
          <w:tab w:val="left" w:pos="3642"/>
          <w:tab w:val="center" w:pos="4753"/>
          <w:tab w:val="left" w:pos="6214"/>
        </w:tabs>
        <w:spacing w:line="600" w:lineRule="auto"/>
        <w:ind w:firstLine="720"/>
        <w:contextualSpacing/>
        <w:jc w:val="both"/>
        <w:rPr>
          <w:rFonts w:eastAsia="Times New Roman" w:cs="Times New Roman"/>
          <w:szCs w:val="24"/>
        </w:rPr>
      </w:pPr>
      <w:r w:rsidRPr="007D0552">
        <w:rPr>
          <w:rFonts w:eastAsia="Times New Roman" w:cs="Times New Roman"/>
          <w:b/>
          <w:szCs w:val="24"/>
        </w:rPr>
        <w:lastRenderedPageBreak/>
        <w:t xml:space="preserve">ΠΡΟΕΔΡΕΥΩΝ (Σπυρίδων Λυκούδης): </w:t>
      </w:r>
      <w:r>
        <w:rPr>
          <w:rFonts w:eastAsia="Times New Roman" w:cs="Times New Roman"/>
          <w:szCs w:val="24"/>
        </w:rPr>
        <w:t>Ολοκληρώστε, κύριε Σαλμά.</w:t>
      </w:r>
    </w:p>
    <w:p w14:paraId="5FC2F638"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 xml:space="preserve">ΜΑΡΙΟΣ ΣΑΛΜΑΣ: </w:t>
      </w:r>
      <w:r>
        <w:rPr>
          <w:rFonts w:eastAsia="Times New Roman" w:cs="Times New Roman"/>
          <w:szCs w:val="24"/>
        </w:rPr>
        <w:t>Κλείνω με αυτό, κύριε Πρόεδρε και πραγματικά</w:t>
      </w:r>
      <w:r>
        <w:rPr>
          <w:rFonts w:eastAsia="Times New Roman" w:cs="Times New Roman"/>
          <w:szCs w:val="24"/>
        </w:rPr>
        <w:t>,</w:t>
      </w:r>
      <w:r>
        <w:rPr>
          <w:rFonts w:eastAsia="Times New Roman" w:cs="Times New Roman"/>
          <w:szCs w:val="24"/>
        </w:rPr>
        <w:t xml:space="preserve"> σας ευχαριστώ για την ανοχή σας.</w:t>
      </w:r>
    </w:p>
    <w:p w14:paraId="5FC2F639"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Είναι το κόμμα του ΣΥΡΙΖΑ το καλό κόμμα για τους φτωχούς; Είναι </w:t>
      </w:r>
      <w:r>
        <w:rPr>
          <w:rFonts w:eastAsia="Times New Roman" w:cs="Times New Roman"/>
          <w:szCs w:val="24"/>
        </w:rPr>
        <w:t>το τελευταίο ερώτημα</w:t>
      </w:r>
      <w:r>
        <w:rPr>
          <w:rFonts w:eastAsia="Times New Roman" w:cs="Times New Roman"/>
          <w:szCs w:val="24"/>
        </w:rPr>
        <w:t>,</w:t>
      </w:r>
      <w:r>
        <w:rPr>
          <w:rFonts w:eastAsia="Times New Roman" w:cs="Times New Roman"/>
          <w:szCs w:val="24"/>
        </w:rPr>
        <w:t xml:space="preserve"> με το οποίο πρέπει να κλείσω ως υπεύθυνος κοινωνικής πολιτικής της Νέα Δημοκρατίας.</w:t>
      </w:r>
    </w:p>
    <w:p w14:paraId="5FC2F63A"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Αυτό πιστεύει ο κόσμος, μια μεγάλη μερίδα του κόσμου, αλλά είναι πλασματικό, δεν ισχύει. Και δεν ισχύει για δύο λόγους. Πρώτον, στην κατηγορία 0 έως </w:t>
      </w:r>
      <w:r>
        <w:rPr>
          <w:rFonts w:eastAsia="Times New Roman" w:cs="Times New Roman"/>
          <w:szCs w:val="24"/>
        </w:rPr>
        <w:t>200 ευρώ τον μήνα, που είναι η ακραία φτώχεια, που είναι περίπου επτακόσιες πενήντα χιλιάδες συμπολίτες μας, πράγματι δώσατε το κοινωνικό επίδομα αλληλεγγύης, αυτό που είχε θεσμοθετηθεί από τη Νέα Δημοκρατία και το δώσατε. Είναι σωστό αυτό; Σωστό είναι. Θα</w:t>
      </w:r>
      <w:r>
        <w:rPr>
          <w:rFonts w:eastAsia="Times New Roman" w:cs="Times New Roman"/>
          <w:szCs w:val="24"/>
        </w:rPr>
        <w:t xml:space="preserve"> πρέπει να μείνει; Θα πρέπει και θα μείνει. Ο Κυριάκος Μητσοτάκης είπε ότι</w:t>
      </w:r>
      <w:r>
        <w:rPr>
          <w:rFonts w:eastAsia="Times New Roman" w:cs="Times New Roman"/>
          <w:szCs w:val="24"/>
        </w:rPr>
        <w:t>,</w:t>
      </w:r>
      <w:r>
        <w:rPr>
          <w:rFonts w:eastAsia="Times New Roman" w:cs="Times New Roman"/>
          <w:szCs w:val="24"/>
        </w:rPr>
        <w:t xml:space="preserve"> όχι μόνο θα το κρατήσει στα 700 εκατομμύρια, αλλά θα το κάνει 1 δισεκατομμύριο.</w:t>
      </w:r>
    </w:p>
    <w:p w14:paraId="5FC2F63B"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5FC2F63C"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lastRenderedPageBreak/>
        <w:t>Προσέξτε τώρα κά</w:t>
      </w:r>
      <w:r>
        <w:rPr>
          <w:rFonts w:eastAsia="Times New Roman" w:cs="Times New Roman"/>
          <w:szCs w:val="24"/>
        </w:rPr>
        <w:t>τι άλλο. Όπως δίνεται είναι σωστό; Όχι. Γιατί; Γιατί ακόμη και ο Λούλα, ο συνάδελφός σας στη Βραζιλία, που ήταν του αριστερού κόμματος και τώρα είναι φυλακή –αυτό δεν έχει σχέση με εσάς- αυτός ο άνθρωπος</w:t>
      </w:r>
      <w:r>
        <w:rPr>
          <w:rFonts w:eastAsia="Times New Roman" w:cs="Times New Roman"/>
          <w:szCs w:val="24"/>
        </w:rPr>
        <w:t>,</w:t>
      </w:r>
      <w:r>
        <w:rPr>
          <w:rFonts w:eastAsia="Times New Roman" w:cs="Times New Roman"/>
          <w:szCs w:val="24"/>
        </w:rPr>
        <w:t xml:space="preserve"> που πρωτοεφάρμοσε το «</w:t>
      </w:r>
      <w:r>
        <w:rPr>
          <w:rFonts w:eastAsia="Times New Roman" w:cs="Times New Roman"/>
          <w:szCs w:val="24"/>
          <w:lang w:val="en-US"/>
        </w:rPr>
        <w:t>bolsa</w:t>
      </w:r>
      <w:r w:rsidRPr="00816219">
        <w:rPr>
          <w:rFonts w:eastAsia="Times New Roman" w:cs="Times New Roman"/>
          <w:szCs w:val="24"/>
        </w:rPr>
        <w:t xml:space="preserve"> </w:t>
      </w:r>
      <w:r>
        <w:rPr>
          <w:rFonts w:eastAsia="Times New Roman" w:cs="Times New Roman"/>
          <w:szCs w:val="24"/>
          <w:lang w:val="en-US"/>
        </w:rPr>
        <w:t>familia</w:t>
      </w:r>
      <w:r>
        <w:rPr>
          <w:rFonts w:eastAsia="Times New Roman" w:cs="Times New Roman"/>
          <w:szCs w:val="24"/>
        </w:rPr>
        <w:t>», τους είπε, «ε</w:t>
      </w:r>
      <w:r>
        <w:rPr>
          <w:rFonts w:eastAsia="Times New Roman" w:cs="Times New Roman"/>
          <w:szCs w:val="24"/>
        </w:rPr>
        <w:t>σείς οι φτωχοί στις φαβέλες θα παίρνετε το επίδομα, αλλά θα πηγαίνετε τα παιδιά σας στο σχολείο, αλλιώς δεν το παίρνετε.».</w:t>
      </w:r>
    </w:p>
    <w:p w14:paraId="5FC2F63D" w14:textId="77777777" w:rsidR="0020643A" w:rsidRDefault="00E84ECF">
      <w:pPr>
        <w:spacing w:line="600" w:lineRule="auto"/>
        <w:ind w:firstLine="720"/>
        <w:contextualSpacing/>
        <w:jc w:val="both"/>
        <w:rPr>
          <w:rFonts w:eastAsia="Times New Roman" w:cs="Times New Roman"/>
          <w:szCs w:val="24"/>
        </w:rPr>
      </w:pPr>
      <w:r w:rsidRPr="007E2FC2">
        <w:rPr>
          <w:rFonts w:eastAsia="Times New Roman" w:cs="Times New Roman"/>
          <w:b/>
          <w:szCs w:val="24"/>
        </w:rPr>
        <w:t>ΧΡΗΣΤΟΣ ΜΑΝΤΑΣ:</w:t>
      </w:r>
      <w:r>
        <w:rPr>
          <w:rFonts w:eastAsia="Times New Roman" w:cs="Times New Roman"/>
          <w:szCs w:val="24"/>
        </w:rPr>
        <w:t xml:space="preserve"> Το ίδιο είναι το ΚΕΑ εδώ;</w:t>
      </w:r>
    </w:p>
    <w:p w14:paraId="5FC2F63E" w14:textId="77777777" w:rsidR="0020643A" w:rsidRDefault="00E84ECF">
      <w:pPr>
        <w:spacing w:line="600" w:lineRule="auto"/>
        <w:ind w:firstLine="720"/>
        <w:contextualSpacing/>
        <w:jc w:val="both"/>
        <w:rPr>
          <w:rFonts w:eastAsia="Times New Roman" w:cs="Times New Roman"/>
          <w:szCs w:val="24"/>
        </w:rPr>
      </w:pPr>
      <w:r w:rsidRPr="007E2FC2">
        <w:rPr>
          <w:rFonts w:eastAsia="Times New Roman" w:cs="Times New Roman"/>
          <w:b/>
          <w:szCs w:val="24"/>
        </w:rPr>
        <w:t>ΜΑΡΙΟΣ ΣΑΛΜΑΣ:</w:t>
      </w:r>
      <w:r>
        <w:rPr>
          <w:rFonts w:eastAsia="Times New Roman" w:cs="Times New Roman"/>
          <w:szCs w:val="24"/>
        </w:rPr>
        <w:t xml:space="preserve"> Εδώ</w:t>
      </w:r>
      <w:r>
        <w:rPr>
          <w:rFonts w:eastAsia="Times New Roman" w:cs="Times New Roman"/>
          <w:szCs w:val="24"/>
        </w:rPr>
        <w:t>,</w:t>
      </w:r>
      <w:r>
        <w:rPr>
          <w:rFonts w:eastAsia="Times New Roman" w:cs="Times New Roman"/>
          <w:szCs w:val="24"/>
        </w:rPr>
        <w:t xml:space="preserve"> στην Ελλάδα</w:t>
      </w:r>
      <w:r>
        <w:rPr>
          <w:rFonts w:eastAsia="Times New Roman" w:cs="Times New Roman"/>
          <w:szCs w:val="24"/>
        </w:rPr>
        <w:t>,</w:t>
      </w:r>
      <w:r>
        <w:rPr>
          <w:rFonts w:eastAsia="Times New Roman" w:cs="Times New Roman"/>
          <w:szCs w:val="24"/>
        </w:rPr>
        <w:t xml:space="preserve"> υπήρξε καμ</w:t>
      </w:r>
      <w:r>
        <w:rPr>
          <w:rFonts w:eastAsia="Times New Roman" w:cs="Times New Roman"/>
          <w:szCs w:val="24"/>
        </w:rPr>
        <w:t>μ</w:t>
      </w:r>
      <w:r>
        <w:rPr>
          <w:rFonts w:eastAsia="Times New Roman" w:cs="Times New Roman"/>
          <w:szCs w:val="24"/>
        </w:rPr>
        <w:t>ία κινητροδότηση</w:t>
      </w:r>
      <w:r>
        <w:rPr>
          <w:rFonts w:eastAsia="Times New Roman" w:cs="Times New Roman"/>
          <w:szCs w:val="24"/>
        </w:rPr>
        <w:t xml:space="preserve"> γι’ αυτούς που παίρνουν αυτό το επίδομα</w:t>
      </w:r>
      <w:r>
        <w:rPr>
          <w:rFonts w:eastAsia="Times New Roman" w:cs="Times New Roman"/>
          <w:szCs w:val="24"/>
        </w:rPr>
        <w:t>;</w:t>
      </w:r>
    </w:p>
    <w:p w14:paraId="5FC2F63F"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Κάνεις λάθος σ’ αυτό.</w:t>
      </w:r>
    </w:p>
    <w:p w14:paraId="5FC2F640" w14:textId="77777777" w:rsidR="0020643A" w:rsidRDefault="00E84ECF">
      <w:pPr>
        <w:spacing w:line="600" w:lineRule="auto"/>
        <w:ind w:firstLine="720"/>
        <w:contextualSpacing/>
        <w:jc w:val="both"/>
        <w:rPr>
          <w:rFonts w:eastAsia="Times New Roman" w:cs="Times New Roman"/>
          <w:szCs w:val="24"/>
        </w:rPr>
      </w:pPr>
      <w:r w:rsidRPr="008238F0">
        <w:rPr>
          <w:rFonts w:eastAsia="Times New Roman" w:cs="Times New Roman"/>
          <w:b/>
          <w:szCs w:val="24"/>
        </w:rPr>
        <w:t>ΠΡΟΕΔΡΕΥΩΝ (</w:t>
      </w:r>
      <w:r>
        <w:rPr>
          <w:rFonts w:eastAsia="Times New Roman" w:cs="Times New Roman"/>
          <w:b/>
          <w:szCs w:val="24"/>
        </w:rPr>
        <w:t>Σπυρίδων Λυκούδης</w:t>
      </w:r>
      <w:r w:rsidRPr="008238F0">
        <w:rPr>
          <w:rFonts w:eastAsia="Times New Roman" w:cs="Times New Roman"/>
          <w:b/>
          <w:szCs w:val="24"/>
        </w:rPr>
        <w:t>):</w:t>
      </w:r>
      <w:r>
        <w:rPr>
          <w:rFonts w:eastAsia="Times New Roman" w:cs="Times New Roman"/>
          <w:szCs w:val="24"/>
        </w:rPr>
        <w:t xml:space="preserve"> Κύριε Μαντά, θα τα πείτε στην ομιλία σας μετά. Σημειώστε το, για να το πείτε.</w:t>
      </w:r>
    </w:p>
    <w:p w14:paraId="5FC2F641"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Κύριε Σαλμά, ολοκληρώστε, παρακαλώ, είμαστε στα δεκατέσσερα λεπτά.</w:t>
      </w:r>
    </w:p>
    <w:p w14:paraId="5FC2F642"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ΜΑΡΙΟΣ ΣΑΛΜΑΣ:</w:t>
      </w:r>
      <w:r>
        <w:rPr>
          <w:rFonts w:eastAsia="Times New Roman" w:cs="Times New Roman"/>
          <w:szCs w:val="24"/>
        </w:rPr>
        <w:t xml:space="preserve"> Δεν υπήρξε η χρήση των κοινωνικών εφαρμογών και των κοινωνικών υπηρεσιών, η πρόσβαση των δικαιούχων. Δηλαδή, δεν μπορούμε να πούμε σήμερα ότι όλα τα παιδιά των φτωχών ανθρώπων πάνε σε βρεφονηπιακό σταθμό </w:t>
      </w:r>
      <w:r>
        <w:rPr>
          <w:rFonts w:eastAsia="Times New Roman" w:cs="Times New Roman"/>
          <w:szCs w:val="24"/>
        </w:rPr>
        <w:lastRenderedPageBreak/>
        <w:t>και κυρίως</w:t>
      </w:r>
      <w:r>
        <w:rPr>
          <w:rFonts w:eastAsia="Times New Roman" w:cs="Times New Roman"/>
          <w:szCs w:val="24"/>
        </w:rPr>
        <w:t>,</w:t>
      </w:r>
      <w:r>
        <w:rPr>
          <w:rFonts w:eastAsia="Times New Roman" w:cs="Times New Roman"/>
          <w:szCs w:val="24"/>
        </w:rPr>
        <w:t xml:space="preserve"> δεν επανεντάχθηκαν γρήγο</w:t>
      </w:r>
      <w:r>
        <w:rPr>
          <w:rFonts w:eastAsia="Times New Roman" w:cs="Times New Roman"/>
          <w:szCs w:val="24"/>
        </w:rPr>
        <w:t>ρα στην αγορά εργασίας. Τι σημαίνει αυτό; Ότι έχουμε τη λεγόμενη παγίδα της φτώχειας. Όλοι αυτοί οι άνθρωποι έχουν παγιδευτεί στη φτώχεια. Δεν ξέρω εάν είναι χρήσιμο πολιτικά για τον ΣΥΡΙΖΑ να έχει εγκλωβισμένους στην παγίδα της φτώχειας επτακόσιες πενήντα</w:t>
      </w:r>
      <w:r>
        <w:rPr>
          <w:rFonts w:eastAsia="Times New Roman" w:cs="Times New Roman"/>
          <w:szCs w:val="24"/>
        </w:rPr>
        <w:t xml:space="preserve"> χιλιάδες φτωχούς, πάντως σκοπός μας είναι να τους ικανοποιήσουμε, δίνοντας επιδόματα.</w:t>
      </w:r>
    </w:p>
    <w:p w14:paraId="5FC2F643"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Κλείνω, λέγοντας…</w:t>
      </w:r>
    </w:p>
    <w:p w14:paraId="5FC2F644" w14:textId="77777777" w:rsidR="0020643A" w:rsidRDefault="00E84ECF">
      <w:pPr>
        <w:spacing w:line="600" w:lineRule="auto"/>
        <w:ind w:firstLine="720"/>
        <w:contextualSpacing/>
        <w:jc w:val="both"/>
        <w:rPr>
          <w:rFonts w:eastAsia="Times New Roman" w:cs="Times New Roman"/>
          <w:szCs w:val="24"/>
        </w:rPr>
      </w:pPr>
      <w:r w:rsidRPr="007E2FC2">
        <w:rPr>
          <w:rFonts w:eastAsia="Times New Roman" w:cs="Times New Roman"/>
          <w:b/>
          <w:szCs w:val="24"/>
        </w:rPr>
        <w:t>ΠΡΟΕΔΡΕΥΩΝ (Σπυρίδων Λυκούδης):</w:t>
      </w:r>
      <w:r w:rsidRPr="007E2FC2">
        <w:rPr>
          <w:rFonts w:eastAsia="Times New Roman" w:cs="Times New Roman"/>
          <w:szCs w:val="24"/>
        </w:rPr>
        <w:t xml:space="preserve"> </w:t>
      </w:r>
      <w:r>
        <w:rPr>
          <w:rFonts w:eastAsia="Times New Roman" w:cs="Times New Roman"/>
          <w:szCs w:val="24"/>
        </w:rPr>
        <w:t>Ολοκληρώσατε. Ευχαριστώ, κύριε Σαλμά.</w:t>
      </w:r>
    </w:p>
    <w:p w14:paraId="5FC2F645"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ΜΑΡΙΟΣ ΣΑΛΜΑΣ:</w:t>
      </w:r>
      <w:r>
        <w:rPr>
          <w:rFonts w:eastAsia="Times New Roman" w:cs="Times New Roman"/>
          <w:szCs w:val="24"/>
        </w:rPr>
        <w:t xml:space="preserve"> Ευχαριστώ, κύριε Πρόεδρε.</w:t>
      </w:r>
    </w:p>
    <w:p w14:paraId="5FC2F646" w14:textId="77777777" w:rsidR="0020643A" w:rsidRDefault="00E84ECF">
      <w:pPr>
        <w:spacing w:line="600" w:lineRule="auto"/>
        <w:ind w:firstLine="720"/>
        <w:contextualSpacing/>
        <w:jc w:val="center"/>
        <w:rPr>
          <w:rFonts w:eastAsia="Times New Roman" w:cs="Times New Roman"/>
          <w:szCs w:val="24"/>
        </w:rPr>
      </w:pPr>
      <w:r w:rsidRPr="004C44BD">
        <w:rPr>
          <w:rFonts w:eastAsia="Times New Roman" w:cs="Times New Roman"/>
          <w:szCs w:val="24"/>
        </w:rPr>
        <w:t>(Χειροκροτήματα από την πτέρυγα της Νέας</w:t>
      </w:r>
      <w:r w:rsidRPr="004C44BD">
        <w:rPr>
          <w:rFonts w:eastAsia="Times New Roman" w:cs="Times New Roman"/>
          <w:szCs w:val="24"/>
        </w:rPr>
        <w:t xml:space="preserve"> Δημοκρατίας)</w:t>
      </w:r>
    </w:p>
    <w:p w14:paraId="5FC2F647" w14:textId="77777777" w:rsidR="0020643A" w:rsidRDefault="00E84ECF">
      <w:pPr>
        <w:spacing w:line="600" w:lineRule="auto"/>
        <w:ind w:firstLine="720"/>
        <w:contextualSpacing/>
        <w:jc w:val="both"/>
        <w:rPr>
          <w:rFonts w:eastAsia="Times New Roman" w:cs="Times New Roman"/>
          <w:szCs w:val="24"/>
        </w:rPr>
      </w:pPr>
      <w:r w:rsidRPr="007E2FC2">
        <w:rPr>
          <w:rFonts w:eastAsia="Times New Roman" w:cs="Times New Roman"/>
          <w:b/>
          <w:szCs w:val="24"/>
        </w:rPr>
        <w:t>ΠΡΟΕΔΡΕΥΩΝ (Σπυρίδων Λυκούδης):</w:t>
      </w:r>
      <w:r>
        <w:rPr>
          <w:rFonts w:eastAsia="Times New Roman" w:cs="Times New Roman"/>
          <w:b/>
          <w:szCs w:val="24"/>
        </w:rPr>
        <w:t xml:space="preserve"> </w:t>
      </w:r>
      <w:r>
        <w:rPr>
          <w:rFonts w:eastAsia="Times New Roman" w:cs="Times New Roman"/>
          <w:szCs w:val="24"/>
        </w:rPr>
        <w:t>Ο Υπουργός κ. Τζανακόπουλος έχει τον λόγο.</w:t>
      </w:r>
    </w:p>
    <w:p w14:paraId="5FC2F648" w14:textId="77777777" w:rsidR="0020643A" w:rsidRDefault="00E84ECF">
      <w:pPr>
        <w:spacing w:line="600" w:lineRule="auto"/>
        <w:ind w:firstLine="720"/>
        <w:contextualSpacing/>
        <w:jc w:val="both"/>
        <w:rPr>
          <w:rFonts w:eastAsia="Times New Roman" w:cs="Times New Roman"/>
          <w:szCs w:val="24"/>
        </w:rPr>
      </w:pPr>
      <w:r w:rsidRPr="007E2FC2">
        <w:rPr>
          <w:rFonts w:eastAsia="Times New Roman" w:cs="Times New Roman"/>
          <w:b/>
          <w:szCs w:val="24"/>
        </w:rPr>
        <w:t>ΔΗΜΗΤΡΙΟΣ ΤΖΑΝΑΚΟΠΟΥΛΟΣ (Υπουργός Επικρατείας και Κυβερνητικός Εκπρόσωπος):</w:t>
      </w:r>
      <w:r>
        <w:rPr>
          <w:rFonts w:eastAsia="Times New Roman" w:cs="Times New Roman"/>
          <w:szCs w:val="24"/>
        </w:rPr>
        <w:t xml:space="preserve"> Ευχαριστώ, κύριε Πρόεδρε.</w:t>
      </w:r>
    </w:p>
    <w:p w14:paraId="5FC2F649"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lastRenderedPageBreak/>
        <w:t>Ήταν ενδιαφέρον, αν και κάπως ειρωνικό, να ακούμε τον κ. Σαλμά απ</w:t>
      </w:r>
      <w:r>
        <w:rPr>
          <w:rFonts w:eastAsia="Times New Roman" w:cs="Times New Roman"/>
          <w:szCs w:val="24"/>
        </w:rPr>
        <w:t>ό τούτο εδώ το Βήμα να κάνει μαθήματα εξοικονόμησης στην υγεία, να μας κάνει σύντομα μαθήματα μαρξιστικής πολιτικής οικονομίας, να μας κάνει μαθήματα εργατικής αυτοδιαχείρισης. Νομίζω ότι ήταν υποδειγματική η ομιλία του κ. Σαλμά για το μέγεθος της σύγχυσης</w:t>
      </w:r>
      <w:r>
        <w:rPr>
          <w:rFonts w:eastAsia="Times New Roman" w:cs="Times New Roman"/>
          <w:szCs w:val="24"/>
        </w:rPr>
        <w:t>,</w:t>
      </w:r>
      <w:r>
        <w:rPr>
          <w:rFonts w:eastAsia="Times New Roman" w:cs="Times New Roman"/>
          <w:szCs w:val="24"/>
        </w:rPr>
        <w:t xml:space="preserve"> που επικρατεί αυτήν τη στιγμή στη Νέα Δημοκρατία, αλλά και, εάν θέλετε, αποτυπώνει με τον πιο σαφή τρόπο το γεγονός ότι μάλλον</w:t>
      </w:r>
      <w:r>
        <w:rPr>
          <w:rFonts w:eastAsia="Times New Roman" w:cs="Times New Roman"/>
          <w:szCs w:val="24"/>
        </w:rPr>
        <w:t>,</w:t>
      </w:r>
      <w:r>
        <w:rPr>
          <w:rFonts w:eastAsia="Times New Roman" w:cs="Times New Roman"/>
          <w:szCs w:val="24"/>
        </w:rPr>
        <w:t xml:space="preserve"> στα ζητήματα της οικονομίας η Νέα Δημοκρατία έχει πετάξει «λευκή πετσέτα». Μετά την κατάρρευση όλου του αφηγήματος</w:t>
      </w:r>
      <w:r>
        <w:rPr>
          <w:rFonts w:eastAsia="Times New Roman" w:cs="Times New Roman"/>
          <w:szCs w:val="24"/>
        </w:rPr>
        <w:t>,</w:t>
      </w:r>
      <w:r>
        <w:rPr>
          <w:rFonts w:eastAsia="Times New Roman" w:cs="Times New Roman"/>
          <w:szCs w:val="24"/>
        </w:rPr>
        <w:t xml:space="preserve"> που έκτιζε</w:t>
      </w:r>
      <w:r>
        <w:rPr>
          <w:rFonts w:eastAsia="Times New Roman" w:cs="Times New Roman"/>
          <w:szCs w:val="24"/>
        </w:rPr>
        <w:t xml:space="preserve"> επί μία περίπου τριετία περί κατάρρευσης της ελληνικής οικονομίας, περί καταστροφής των βασικών παραγωγικών της ιστών και διάφορα τέτοια, τα οποία ακούγαμε με αρκετά μεγάλη υπομονή, σήμερα η Νέα Δημοκρατία έχει αφήσει αυτό το καταστροφολογικό αφήγημα στην</w:t>
      </w:r>
      <w:r>
        <w:rPr>
          <w:rFonts w:eastAsia="Times New Roman" w:cs="Times New Roman"/>
          <w:szCs w:val="24"/>
        </w:rPr>
        <w:t xml:space="preserve"> άκρη, απ’ ό,τι φαίνεται, και το έχει ρίξει είτε στην ακροδεξιά ρητορική είτε στην προσπάθεια να παρουσιαστεί ως ο μεγάλος προστάτης των φτωχών.</w:t>
      </w:r>
    </w:p>
    <w:p w14:paraId="5FC2F64A"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lastRenderedPageBreak/>
        <w:t>Ακούστε, λοιπόν, τώρα ποια είναι η πραγματικότητα και αυτές είναι μερικές προκαταρκτικές σημειώσεις, εάν θέλετε</w:t>
      </w:r>
      <w:r>
        <w:rPr>
          <w:rFonts w:eastAsia="Times New Roman" w:cs="Times New Roman"/>
          <w:szCs w:val="24"/>
        </w:rPr>
        <w:t xml:space="preserve">, τις οποίες οφείλω να κάνω μετά και τη σχετική ομιλία του κ. Σαλμά. </w:t>
      </w:r>
    </w:p>
    <w:p w14:paraId="5FC2F64B"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Πρώτη σημείωση. Ατομικό χρέος. Λέει ο κ. Σαλμάς ότι εκτινάξαμε το ατομικό χρέος</w:t>
      </w:r>
      <w:r>
        <w:rPr>
          <w:rFonts w:eastAsia="Times New Roman" w:cs="Times New Roman"/>
          <w:szCs w:val="24"/>
        </w:rPr>
        <w:t>,</w:t>
      </w:r>
      <w:r>
        <w:rPr>
          <w:rFonts w:eastAsia="Times New Roman" w:cs="Times New Roman"/>
          <w:szCs w:val="24"/>
        </w:rPr>
        <w:t xml:space="preserve"> εμείς του ΣΥΡΙΖΑ, που οδηγήσαμε την ελληνική οικονομία στην καταστροφή. Στις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2014, κύριε Σαλμά, είχ</w:t>
      </w:r>
      <w:r>
        <w:rPr>
          <w:rFonts w:eastAsia="Times New Roman" w:cs="Times New Roman"/>
          <w:szCs w:val="24"/>
        </w:rPr>
        <w:t>αμε τρία εκατομμύρια τριακόσιες ογδόντα έξι χιλιάδες εκατόν σαράντα πέντε μικροοφειλέτες με σύνολο οφειλών έως 3.000 ευρώ</w:t>
      </w:r>
      <w:r>
        <w:rPr>
          <w:rFonts w:eastAsia="Times New Roman" w:cs="Times New Roman"/>
          <w:szCs w:val="24"/>
        </w:rPr>
        <w:t xml:space="preserve">, με </w:t>
      </w:r>
      <w:r>
        <w:rPr>
          <w:rFonts w:eastAsia="Times New Roman" w:cs="Times New Roman"/>
          <w:szCs w:val="24"/>
        </w:rPr>
        <w:t>συνολικό χρέος αυτών των οφειλετών 1,8 δισεκατομμύρια ευρώ. Την 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 xml:space="preserve">2018 έχουμε </w:t>
      </w:r>
      <w:r>
        <w:rPr>
          <w:rFonts w:eastAsia="Times New Roman" w:cs="Times New Roman"/>
          <w:szCs w:val="24"/>
        </w:rPr>
        <w:t>-</w:t>
      </w:r>
      <w:r>
        <w:rPr>
          <w:rFonts w:eastAsia="Times New Roman" w:cs="Times New Roman"/>
          <w:szCs w:val="24"/>
        </w:rPr>
        <w:t>αυτή τη στιγμή</w:t>
      </w:r>
      <w:r>
        <w:rPr>
          <w:rFonts w:eastAsia="Times New Roman" w:cs="Times New Roman"/>
          <w:szCs w:val="24"/>
        </w:rPr>
        <w:t>-</w:t>
      </w:r>
      <w:r>
        <w:rPr>
          <w:rFonts w:eastAsia="Times New Roman" w:cs="Times New Roman"/>
          <w:szCs w:val="24"/>
        </w:rPr>
        <w:t xml:space="preserve"> τρία εκατομμύρια τριακόσιες εβδομήντα επτά χιλιάδες μικροοφειλέτες με σύνολο οφειλών έως 3.000 ευρώ και συνολικό χρέος αυτών των οφειλετών 1,626 δισεκατομμύρια ευρώ, δηλαδή κάτω από το σχετικό ποσοστό</w:t>
      </w:r>
      <w:r>
        <w:rPr>
          <w:rFonts w:eastAsia="Times New Roman" w:cs="Times New Roman"/>
          <w:szCs w:val="24"/>
        </w:rPr>
        <w:t>,</w:t>
      </w:r>
      <w:r>
        <w:rPr>
          <w:rFonts w:eastAsia="Times New Roman" w:cs="Times New Roman"/>
          <w:szCs w:val="24"/>
        </w:rPr>
        <w:t xml:space="preserve"> που ήταν το ατομικό χρέος για τους μικροοφειλέτες το </w:t>
      </w:r>
      <w:r>
        <w:rPr>
          <w:rFonts w:eastAsia="Times New Roman" w:cs="Times New Roman"/>
          <w:szCs w:val="24"/>
        </w:rPr>
        <w:t>2014. Πρώτη ανακρίβεια.</w:t>
      </w:r>
    </w:p>
    <w:p w14:paraId="5FC2F64C"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Δεύτερη ανακρίβεια</w:t>
      </w:r>
      <w:r>
        <w:rPr>
          <w:rFonts w:eastAsia="Times New Roman" w:cs="Times New Roman"/>
          <w:szCs w:val="24"/>
        </w:rPr>
        <w:t>,</w:t>
      </w:r>
      <w:r>
        <w:rPr>
          <w:rFonts w:eastAsia="Times New Roman" w:cs="Times New Roman"/>
          <w:szCs w:val="24"/>
        </w:rPr>
        <w:t xml:space="preserve"> σχετικά με τη μείωση των ασφαλιστικών εισφορών, που μας είπατε ότι αυξήσαμε τις ασφαλιστικές εισφορές. Να σας θυμίσω ότι για το 88% των ελευθέρων επαγγελματιών, γιατρών, δικηγόρων και μηχανικών, οι ασφαλιστικές </w:t>
      </w:r>
      <w:r>
        <w:rPr>
          <w:rFonts w:eastAsia="Times New Roman" w:cs="Times New Roman"/>
          <w:szCs w:val="24"/>
        </w:rPr>
        <w:lastRenderedPageBreak/>
        <w:t>ε</w:t>
      </w:r>
      <w:r>
        <w:rPr>
          <w:rFonts w:eastAsia="Times New Roman" w:cs="Times New Roman"/>
          <w:szCs w:val="24"/>
        </w:rPr>
        <w:t>ισφορές, σύμφωνα με τον ν.4387, είναι χαμηλότερες από τις ασφαλιστικές εισφορές</w:t>
      </w:r>
      <w:r>
        <w:rPr>
          <w:rFonts w:eastAsia="Times New Roman" w:cs="Times New Roman"/>
          <w:szCs w:val="24"/>
        </w:rPr>
        <w:t>,</w:t>
      </w:r>
      <w:r>
        <w:rPr>
          <w:rFonts w:eastAsia="Times New Roman" w:cs="Times New Roman"/>
          <w:szCs w:val="24"/>
        </w:rPr>
        <w:t xml:space="preserve"> που ίσχυαν με βάση το προηγούμενο σύστημα των κλάσεων. Αυτό το οποίο κάνει αυτή τη στιγμή η Κυβέρνηση</w:t>
      </w:r>
      <w:r>
        <w:rPr>
          <w:rFonts w:eastAsia="Times New Roman" w:cs="Times New Roman"/>
          <w:szCs w:val="24"/>
        </w:rPr>
        <w:t>,</w:t>
      </w:r>
      <w:r>
        <w:rPr>
          <w:rFonts w:eastAsia="Times New Roman" w:cs="Times New Roman"/>
          <w:szCs w:val="24"/>
        </w:rPr>
        <w:t xml:space="preserve"> είναι ότι για μία ειδική κατηγορία μεσοστρωμάτων, δηλαδή για το 12% των </w:t>
      </w:r>
      <w:r>
        <w:rPr>
          <w:rFonts w:eastAsia="Times New Roman" w:cs="Times New Roman"/>
          <w:szCs w:val="24"/>
        </w:rPr>
        <w:t>αυτοαπασχολούμενων, γιατρών, μηχανικών και δικηγόρων, που έχουν μέσο εισόδημα και πάνω, μειώνει τις ασφαλιστικές εισφορές από το 20% στο 13%. Από εκεί και πέρα, το 88%, δηλαδή η κοινωνική πλειοψηφία των μικρομεσαίων, είχε ήδη ελαφρυνθεί με βάση τις ρυθμίσε</w:t>
      </w:r>
      <w:r>
        <w:rPr>
          <w:rFonts w:eastAsia="Times New Roman" w:cs="Times New Roman"/>
          <w:szCs w:val="24"/>
        </w:rPr>
        <w:t>ις του ν.4387 και με τη σύνδεση των ασφαλιστικών εισφορών με το πραγματικό εισόδημα.</w:t>
      </w:r>
    </w:p>
    <w:p w14:paraId="5FC2F64D"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Σημείωση τρίτη περί αύξησης της φορολογίας, επειδή το ακούω και από εσάς, το έχω ακούσει και από διάφορους ομιλητές της Νέας Δημοκρατίας όλες αυτές τις ημέρες της υποτονικ</w:t>
      </w:r>
      <w:r>
        <w:rPr>
          <w:rFonts w:eastAsia="Times New Roman" w:cs="Times New Roman"/>
          <w:szCs w:val="24"/>
        </w:rPr>
        <w:t>ής, οφείλω να πω, συζήτησης για τον προϋπολογισμό, γιατί, όπως σας είπα, μάλλον έχετε πετάξει «λευκή πετσέτα». Είχαμε 35 δισεκατομμύρια ευρώ νέους φόρους κατά την περίοδο 2010-2014 και 4 δισεκατομμύρια νέους φόρους από το 2015 έως το 2018. Αυτή τη στιγμή ε</w:t>
      </w:r>
      <w:r>
        <w:rPr>
          <w:rFonts w:eastAsia="Times New Roman" w:cs="Times New Roman"/>
          <w:szCs w:val="24"/>
        </w:rPr>
        <w:t>ίναι η πρώτη φορά</w:t>
      </w:r>
      <w:r>
        <w:rPr>
          <w:rFonts w:eastAsia="Times New Roman" w:cs="Times New Roman"/>
          <w:szCs w:val="24"/>
        </w:rPr>
        <w:t>,</w:t>
      </w:r>
      <w:r>
        <w:rPr>
          <w:rFonts w:eastAsia="Times New Roman" w:cs="Times New Roman"/>
          <w:szCs w:val="24"/>
        </w:rPr>
        <w:t xml:space="preserve"> που ο προϋπολογισμός δίνει </w:t>
      </w:r>
      <w:r>
        <w:rPr>
          <w:rFonts w:eastAsia="Times New Roman" w:cs="Times New Roman"/>
          <w:szCs w:val="24"/>
        </w:rPr>
        <w:lastRenderedPageBreak/>
        <w:t>τη δυνατότητα δημοσιονομικής επέκτασης, δηλαδή αύξησης από τη μία πλευρά</w:t>
      </w:r>
      <w:r>
        <w:rPr>
          <w:rFonts w:eastAsia="Times New Roman" w:cs="Times New Roman"/>
          <w:szCs w:val="24"/>
        </w:rPr>
        <w:t>,</w:t>
      </w:r>
      <w:r>
        <w:rPr>
          <w:rFonts w:eastAsia="Times New Roman" w:cs="Times New Roman"/>
          <w:szCs w:val="24"/>
        </w:rPr>
        <w:t xml:space="preserve"> δαπανών και μείωσης φορολογίας, πράγμα το οποίο </w:t>
      </w:r>
      <w:r>
        <w:rPr>
          <w:rFonts w:eastAsia="Times New Roman" w:cs="Times New Roman"/>
          <w:szCs w:val="24"/>
        </w:rPr>
        <w:t>εσείς,</w:t>
      </w:r>
      <w:r>
        <w:rPr>
          <w:rFonts w:eastAsia="Times New Roman" w:cs="Times New Roman"/>
          <w:szCs w:val="24"/>
        </w:rPr>
        <w:t xml:space="preserve"> καθ’ όλη τη διάρκεια της διακυβέρνησής σας, από το 2012 μέχρι το 2014, δεν κάνατε</w:t>
      </w:r>
      <w:r>
        <w:rPr>
          <w:rFonts w:eastAsia="Times New Roman" w:cs="Times New Roman"/>
          <w:szCs w:val="24"/>
        </w:rPr>
        <w:t xml:space="preserve"> ούτε μία φορά, εκτός από τον Μάιο του 2014, όταν αποφασίσατε να ρίξετε στα βράχια το ίδιο το πρόγραμμα</w:t>
      </w:r>
      <w:r>
        <w:rPr>
          <w:rFonts w:eastAsia="Times New Roman" w:cs="Times New Roman"/>
          <w:szCs w:val="24"/>
        </w:rPr>
        <w:t>,</w:t>
      </w:r>
      <w:r>
        <w:rPr>
          <w:rFonts w:eastAsia="Times New Roman" w:cs="Times New Roman"/>
          <w:szCs w:val="24"/>
        </w:rPr>
        <w:t xml:space="preserve"> που εσείς είχατε αποδεχθεί και είχατε υπογράψει, το δεύτερο μνημόνιο δηλαδή, διότι θεωρήσατε ότι πλέον</w:t>
      </w:r>
      <w:r>
        <w:rPr>
          <w:rFonts w:eastAsia="Times New Roman" w:cs="Times New Roman"/>
          <w:szCs w:val="24"/>
        </w:rPr>
        <w:t>,</w:t>
      </w:r>
      <w:r>
        <w:rPr>
          <w:rFonts w:eastAsia="Times New Roman" w:cs="Times New Roman"/>
          <w:szCs w:val="24"/>
        </w:rPr>
        <w:t xml:space="preserve"> δεν σας μένει κα</w:t>
      </w:r>
      <w:r>
        <w:rPr>
          <w:rFonts w:eastAsia="Times New Roman" w:cs="Times New Roman"/>
          <w:szCs w:val="24"/>
        </w:rPr>
        <w:t>μ</w:t>
      </w:r>
      <w:r>
        <w:rPr>
          <w:rFonts w:eastAsia="Times New Roman" w:cs="Times New Roman"/>
          <w:szCs w:val="24"/>
        </w:rPr>
        <w:t>μία άλλη λύση, για να μπορέσετ</w:t>
      </w:r>
      <w:r>
        <w:rPr>
          <w:rFonts w:eastAsia="Times New Roman" w:cs="Times New Roman"/>
          <w:szCs w:val="24"/>
        </w:rPr>
        <w:t xml:space="preserve">ε να αποτρέψετε την πολιτική άνοδο του ΣΥΡΙΖΑ. </w:t>
      </w:r>
    </w:p>
    <w:p w14:paraId="5FC2F64E"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Τι κάνατε, λοιπόν; Μονομερώς</w:t>
      </w:r>
      <w:r>
        <w:rPr>
          <w:rFonts w:eastAsia="Times New Roman" w:cs="Times New Roman"/>
          <w:szCs w:val="24"/>
        </w:rPr>
        <w:t>,</w:t>
      </w:r>
      <w:r>
        <w:rPr>
          <w:rFonts w:eastAsia="Times New Roman" w:cs="Times New Roman"/>
          <w:szCs w:val="24"/>
        </w:rPr>
        <w:t xml:space="preserve"> μειώσατε τον ΦΠΑ στην εστίαση</w:t>
      </w:r>
      <w:r>
        <w:rPr>
          <w:rFonts w:eastAsia="Times New Roman" w:cs="Times New Roman"/>
          <w:szCs w:val="24"/>
        </w:rPr>
        <w:t>,</w:t>
      </w:r>
      <w:r>
        <w:rPr>
          <w:rFonts w:eastAsia="Times New Roman" w:cs="Times New Roman"/>
          <w:szCs w:val="24"/>
        </w:rPr>
        <w:t xml:space="preserve"> από 23% σ</w:t>
      </w:r>
      <w:r>
        <w:rPr>
          <w:rFonts w:eastAsia="Times New Roman" w:cs="Times New Roman"/>
          <w:szCs w:val="24"/>
        </w:rPr>
        <w:t>ε</w:t>
      </w:r>
      <w:r>
        <w:rPr>
          <w:rFonts w:eastAsia="Times New Roman" w:cs="Times New Roman"/>
          <w:szCs w:val="24"/>
        </w:rPr>
        <w:t xml:space="preserve"> 13%. Ξέρετε ποιο ήταν το αποτέλεσμα αυτής της πολιτικής, κύριε Σαλμά; Δεν απευθύνομαι σε εσάς προσωπικά, απλώς το λέω επειδή βρισκόμαστε</w:t>
      </w:r>
      <w:r>
        <w:rPr>
          <w:rFonts w:eastAsia="Times New Roman" w:cs="Times New Roman"/>
          <w:szCs w:val="24"/>
        </w:rPr>
        <w:t xml:space="preserve"> σε μία διαλογική σχέση, καθώς ομιλώ μετά από εσάς. Ξέρετε ποιο ήταν το αποτέλεσμα, λοιπόν; Το αποτέλεσμα ήταν ότι</w:t>
      </w:r>
      <w:r>
        <w:rPr>
          <w:rFonts w:eastAsia="Times New Roman" w:cs="Times New Roman"/>
          <w:szCs w:val="24"/>
        </w:rPr>
        <w:t>,</w:t>
      </w:r>
      <w:r>
        <w:rPr>
          <w:rFonts w:eastAsia="Times New Roman" w:cs="Times New Roman"/>
          <w:szCs w:val="24"/>
        </w:rPr>
        <w:t xml:space="preserve"> ενώ είχατε στόχο πρωτογενούς πλεονάσματος 1,5% για το 2014, φθάσατε σε πρωτογενές πλεόνασμα 0%, ενώ η έκθεση των </w:t>
      </w:r>
      <w:r>
        <w:rPr>
          <w:rFonts w:eastAsia="Times New Roman" w:cs="Times New Roman"/>
          <w:szCs w:val="24"/>
        </w:rPr>
        <w:t>θ</w:t>
      </w:r>
      <w:r>
        <w:rPr>
          <w:rFonts w:eastAsia="Times New Roman" w:cs="Times New Roman"/>
          <w:szCs w:val="24"/>
        </w:rPr>
        <w:t>εσμών του Μαΐου 2014 έλεγε</w:t>
      </w:r>
      <w:r>
        <w:rPr>
          <w:rFonts w:eastAsia="Times New Roman" w:cs="Times New Roman"/>
          <w:szCs w:val="24"/>
        </w:rPr>
        <w:t xml:space="preserve"> ότι το πρόγραμμα είναι πλέον αναντίστρεπτα ε</w:t>
      </w:r>
      <w:r>
        <w:rPr>
          <w:rFonts w:eastAsia="Times New Roman" w:cs="Times New Roman"/>
          <w:szCs w:val="24"/>
        </w:rPr>
        <w:lastRenderedPageBreak/>
        <w:t>κτός πορείας. Αυτά δεν έγιναν ούτε τον Οκτώβριο, ούτε τον Νοέμβριο, ούτε τον Δεκέμβριο, διότι επικαλείστε και την πολιτική επέλαση του ΣΥΡΙΖΑ ως τον λόγο για το γεγονός ότι το πρόγραμμα, το δεύτερο μνημόνιο, κατ</w:t>
      </w:r>
      <w:r>
        <w:rPr>
          <w:rFonts w:eastAsia="Times New Roman" w:cs="Times New Roman"/>
          <w:szCs w:val="24"/>
        </w:rPr>
        <w:t>έληξε στα βράχια. Όλα αυτά έγιναν κατά την περίοδο του Μάιου-Ιούνιου 2014.</w:t>
      </w:r>
    </w:p>
    <w:p w14:paraId="5FC2F64F"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Σημείωση τέταρτη. Μιλήσατε για μία υποτιθέμενη μείωση των λιανικών πωλήσεων και της ιδιωτικής κατανάλωσης. Η πρώτη φορά μέσα στην οκταετία που σημειώθηκε αύξηση της ιδιωτικής κατανά</w:t>
      </w:r>
      <w:r>
        <w:rPr>
          <w:rFonts w:eastAsia="Times New Roman" w:cs="Times New Roman"/>
          <w:szCs w:val="24"/>
        </w:rPr>
        <w:t xml:space="preserve">λωσης και των λιανικών πωλήσεων ήταν την περίοδο από το 2017 και μετά και αυτή η πορεία συνεχίζεται και μάλιστα τονώνεται διαρκώς και δυναμικά. </w:t>
      </w:r>
    </w:p>
    <w:p w14:paraId="5FC2F650"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Πέμπτο ζήτημα, διότι ακούω διαρκώς από τη Νέα Δημοκρατία μία συνεχή επίθεση ενάντια στα κοινωνικά επιδόματα. Εγ</w:t>
      </w:r>
      <w:r>
        <w:rPr>
          <w:rFonts w:eastAsia="Times New Roman" w:cs="Times New Roman"/>
          <w:szCs w:val="24"/>
        </w:rPr>
        <w:t>ώ θέλω να σας ρωτήσω το εξής: Με τα οικογενειακά επιδόματα συμφωνείτε; Φαντάζομαι, συμφωνείτε. Θυμάστε τι μας λέγατε για τα οικογενειακά επιδόματα, πριν από την ολοκλήρωση της τρίτης αξιολόγησης; Ότι δήθεν θα εξαναγκαστούμε κατά τη διαπραγμάτευση στην τρίτ</w:t>
      </w:r>
      <w:r>
        <w:rPr>
          <w:rFonts w:eastAsia="Times New Roman" w:cs="Times New Roman"/>
          <w:szCs w:val="24"/>
        </w:rPr>
        <w:t>η αξιολόγηση να μειώσουμε τον προ</w:t>
      </w:r>
      <w:r>
        <w:rPr>
          <w:rFonts w:eastAsia="Times New Roman" w:cs="Times New Roman"/>
          <w:szCs w:val="24"/>
        </w:rPr>
        <w:lastRenderedPageBreak/>
        <w:t>ϋπολογισμό για τα οικογενειακά επιδόματα και τελικά καταλήξαμε από τα 650 εκατομμύρια που ήταν ο προϋπολογισμός για τα οικογενειακά επιδόματα, να φτάσουμε σ</w:t>
      </w:r>
      <w:r>
        <w:rPr>
          <w:rFonts w:eastAsia="Times New Roman" w:cs="Times New Roman"/>
          <w:szCs w:val="24"/>
        </w:rPr>
        <w:t>ε</w:t>
      </w:r>
      <w:r>
        <w:rPr>
          <w:rFonts w:eastAsia="Times New Roman" w:cs="Times New Roman"/>
          <w:szCs w:val="24"/>
        </w:rPr>
        <w:t xml:space="preserve"> έναν προϋπολογισμό 920 εκατομμυρίων ευρώ. Και εδώ είναι το ερώτημ</w:t>
      </w:r>
      <w:r>
        <w:rPr>
          <w:rFonts w:eastAsia="Times New Roman" w:cs="Times New Roman"/>
          <w:szCs w:val="24"/>
        </w:rPr>
        <w:t>α πάρα πολύ σαφές και το απευθύνω και στον κ. Σταϊκούρα, που θα μιλήσει λίγο αργότερα. Συμφωνείτε με την αύξηση των κοινωνικών επιδομάτων, κύριε Σταϊκούρα, και ειδικά των οικογενειακών επιδομάτων; Συμφωνείτε με το Κοινωνικό Εισόδημα Αλληλεγγύης, που αποτελ</w:t>
      </w:r>
      <w:r>
        <w:rPr>
          <w:rFonts w:eastAsia="Times New Roman" w:cs="Times New Roman"/>
          <w:szCs w:val="24"/>
        </w:rPr>
        <w:t>εί την κατ’ εξοχήν επιδοματική πολιτική ή και αυτό είναι προβληματικό, καθώς υποτίθεται ότι δημιουργεί αντιαναπτυξιακή δαπάνη για τον προϋπολογισμό; Εδώ είναι τα ερωτήματα και όχι μία γενική τοποθέτηση εναντίον των επιδομάτων, αλλά μία τοποθέτηση επί των σ</w:t>
      </w:r>
      <w:r>
        <w:rPr>
          <w:rFonts w:eastAsia="Times New Roman" w:cs="Times New Roman"/>
          <w:szCs w:val="24"/>
        </w:rPr>
        <w:t>υγκεκριμένων επιδομάτων που προβλέπει ο προϋπολογισμός. Ποια είναι αυτά; Τα οικογενειακά επιδόματα και το Κοινωνικό Εισόδημα Αλληλεγγύης, κατά κύριο λόγο, και το ερώτημα απευθύνεται σαφώς και ευθύτατα: Συμφωνείτε ή διαφωνείτε με αυτά τα επιδόματα και με τη</w:t>
      </w:r>
      <w:r>
        <w:rPr>
          <w:rFonts w:eastAsia="Times New Roman" w:cs="Times New Roman"/>
          <w:szCs w:val="24"/>
        </w:rPr>
        <w:t>ν αύξησή τους;</w:t>
      </w:r>
    </w:p>
    <w:p w14:paraId="5FC2F651"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lastRenderedPageBreak/>
        <w:t>Έκτη σημείωση για τα μαθήματα περί εργατικής αυτοδιαχείρισης. Ωραία η ιδέα του κ. Σαλμά να κινητοποιηθούν οι εργαζόμενοι, να αρχίσουν να αναλαμβάνουν χρεοκοπημένες επιχειρήσεις. Βεβαίως, εμείς τη στηρίζουμε αυτήν την πολιτική, αλλά το ερώτημ</w:t>
      </w:r>
      <w:r>
        <w:rPr>
          <w:rFonts w:eastAsia="Times New Roman" w:cs="Times New Roman"/>
          <w:szCs w:val="24"/>
        </w:rPr>
        <w:t>α, κύριε Σαλμά, επί του συγκεκριμένου είναι το εξής: Ποιος ακριβώς θα αναλάμβανε τα χρέη του Μαρινόπουλου, εφόσον προχωρούσε αυτή η ιδιαίτερα πρωτότυπη ιδέα, για την οποία ήρθατε εδώ και μας κάνατε μαθήματα; Ποιος θα τα αναλάμβανε αυτά τα χρέη; Οι εργαζόμε</w:t>
      </w:r>
      <w:r>
        <w:rPr>
          <w:rFonts w:eastAsia="Times New Roman" w:cs="Times New Roman"/>
          <w:szCs w:val="24"/>
        </w:rPr>
        <w:t xml:space="preserve">νοι; Οι εργαζόμενοι θα αναλάμβαναν τα χρέη μιας επιχείρησης, η οποία ξέρουμε όλοι πάρα πολύ καλά πώς οδηγήθηκε στη χρεοκοπία; </w:t>
      </w:r>
    </w:p>
    <w:p w14:paraId="5FC2F652"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Να μας πείτε για τη «ΧΑΛΥΒΟΥΡΓΙΚΗ» που έβαλε λουκέτο σήμερα.</w:t>
      </w:r>
    </w:p>
    <w:p w14:paraId="5FC2F653"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ΤΖΑΝΑΚΟΠΟΥΛΟΣ (Υπουργός Επικρατείας </w:t>
      </w:r>
      <w:r>
        <w:rPr>
          <w:rFonts w:eastAsia="Times New Roman" w:cs="Times New Roman"/>
          <w:b/>
          <w:szCs w:val="24"/>
        </w:rPr>
        <w:t xml:space="preserve">και Κυβερνητικός Εκπρόσωπος): </w:t>
      </w:r>
      <w:r>
        <w:rPr>
          <w:rFonts w:eastAsia="Times New Roman" w:cs="Times New Roman"/>
          <w:szCs w:val="24"/>
        </w:rPr>
        <w:t>Να έρθω τώρα στην επί της ουσίας τοποθέτησή μου.</w:t>
      </w:r>
    </w:p>
    <w:p w14:paraId="5FC2F654"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παρά τα όσα ισχυρίζεται η Νέα Δημοκρατία, ψηφίζουμε</w:t>
      </w:r>
      <w:r w:rsidRPr="00956529">
        <w:rPr>
          <w:rFonts w:eastAsia="Times New Roman" w:cs="Times New Roman"/>
          <w:szCs w:val="24"/>
        </w:rPr>
        <w:t xml:space="preserve"> </w:t>
      </w:r>
      <w:r>
        <w:rPr>
          <w:rFonts w:eastAsia="Times New Roman" w:cs="Times New Roman"/>
          <w:szCs w:val="24"/>
        </w:rPr>
        <w:t xml:space="preserve">σήμερα τον πρώτο μεταμνημονιακό </w:t>
      </w:r>
      <w:r>
        <w:rPr>
          <w:rFonts w:eastAsia="Times New Roman" w:cs="Times New Roman"/>
          <w:szCs w:val="24"/>
        </w:rPr>
        <w:t>π</w:t>
      </w:r>
      <w:r>
        <w:rPr>
          <w:rFonts w:eastAsia="Times New Roman" w:cs="Times New Roman"/>
          <w:szCs w:val="24"/>
        </w:rPr>
        <w:t xml:space="preserve">ροϋπολογισμό, τον πρώτο </w:t>
      </w:r>
      <w:r>
        <w:rPr>
          <w:rFonts w:eastAsia="Times New Roman" w:cs="Times New Roman"/>
          <w:szCs w:val="24"/>
        </w:rPr>
        <w:t>π</w:t>
      </w:r>
      <w:r>
        <w:rPr>
          <w:rFonts w:eastAsia="Times New Roman" w:cs="Times New Roman"/>
          <w:szCs w:val="24"/>
        </w:rPr>
        <w:t xml:space="preserve">ροϋπολογισμό που μετά από δέκα </w:t>
      </w:r>
      <w:r>
        <w:rPr>
          <w:rFonts w:eastAsia="Times New Roman" w:cs="Times New Roman"/>
          <w:szCs w:val="24"/>
        </w:rPr>
        <w:lastRenderedPageBreak/>
        <w:t>χρόνια καταρτίζεται σε συνθήκες σχετικής οικονομικής και πολιτικής ελευθερίας. Καταρτίζεται έξω από την ειδική μνημονιακή συνθήκη και χωρίς τους περιορισμούς της τεχνολογίας των αξιολογήσεων, η οποία επέβαλε ένα ασφυκτικό πλα</w:t>
      </w:r>
      <w:r>
        <w:rPr>
          <w:rFonts w:eastAsia="Times New Roman" w:cs="Times New Roman"/>
          <w:szCs w:val="24"/>
        </w:rPr>
        <w:t xml:space="preserve">ίσιο διαπραγμάτευσης. </w:t>
      </w:r>
    </w:p>
    <w:p w14:paraId="5FC2F655"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Σας θυμίζω ότι αυτή η μνημονιακή τεχνολογία όριζε μια διαδικασία, σύμφωνα με την οποία η ελληνική Κυβέρνηση έπρεπε να εκπονεί και να υλοποιεί πολιτικές εν είδει ανταλλάγματος για τις εκταμιεύσεις της δανειακής σύμβασης ή των δανειακώ</w:t>
      </w:r>
      <w:r>
        <w:rPr>
          <w:rFonts w:eastAsia="Times New Roman" w:cs="Times New Roman"/>
          <w:szCs w:val="24"/>
        </w:rPr>
        <w:t xml:space="preserve">ν συμβάσεων κάθε φορά, εκταμιεύσεις που ήταν απαραίτητες για την εξυπηρέτηση του ελληνικού χρέους και χωρίς </w:t>
      </w:r>
      <w:r>
        <w:rPr>
          <w:rFonts w:eastAsia="Times New Roman" w:cs="Times New Roman"/>
          <w:szCs w:val="24"/>
        </w:rPr>
        <w:t xml:space="preserve">αυτές </w:t>
      </w:r>
      <w:r>
        <w:rPr>
          <w:rFonts w:eastAsia="Times New Roman" w:cs="Times New Roman"/>
          <w:szCs w:val="24"/>
        </w:rPr>
        <w:t>το ελληνικό δημόσιο θα οδηγούνταν σε αναγκαστική στάση πληρωμών. Αυτή ήταν και η κατάσταση την οποία παραλάβαμε. Αυτή ήταν η συνθήκη εντός της</w:t>
      </w:r>
      <w:r>
        <w:rPr>
          <w:rFonts w:eastAsia="Times New Roman" w:cs="Times New Roman"/>
          <w:szCs w:val="24"/>
        </w:rPr>
        <w:t xml:space="preserve"> οποίας αναγκαστήκαμε να κυβερνήσουμε επί τρία ολόκληρα χρόνια. Και σε αυτή τη συνθήκη καταφέραμε να βάλουμε οριστικό τέλος τον Αύγουστο του 2018. Θα θυμάστε, βεβαίως, και εσείς, αλλά και οι Βουλευτές της Νέας Δημοκρατίας, ότι δεν συμφωνούσατε με αυτή την </w:t>
      </w:r>
      <w:r>
        <w:rPr>
          <w:rFonts w:eastAsia="Times New Roman" w:cs="Times New Roman"/>
          <w:szCs w:val="24"/>
        </w:rPr>
        <w:t xml:space="preserve">πολιτική επιλογή της Κυβέρνησης που σήμερα έχει πλήρως δικαιωθεί, δηλαδή να </w:t>
      </w:r>
      <w:r>
        <w:rPr>
          <w:rFonts w:eastAsia="Times New Roman" w:cs="Times New Roman"/>
          <w:szCs w:val="24"/>
        </w:rPr>
        <w:lastRenderedPageBreak/>
        <w:t>προχωρήσουμε σε μια καθαρή έξοδο από το μνημόνιο. Αντιθέτως, μας καλούσατε να ζητήσουμε πιστοληπτική γραμμή, πράγμα που θα συνεπαγόταν και την υπογραφή νέου μνημονίου με αυστηρές δ</w:t>
      </w:r>
      <w:r>
        <w:rPr>
          <w:rFonts w:eastAsia="Times New Roman" w:cs="Times New Roman"/>
          <w:szCs w:val="24"/>
        </w:rPr>
        <w:t>ιαδικασίες αξιολογήσεων. Και με τι αντάλλαγμα; Ένα χρηματικό ποσό που θα λειτουργούσε ως εγγύηση για την εξυπηρέτηση του ελληνικού χρέους.</w:t>
      </w:r>
    </w:p>
    <w:p w14:paraId="5FC2F656"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Μόνο που ξέρετε ποιο είναι το ειρωνικό σ’ αυτή την περίπτωση; Ότι εμείς καταφέραμε να εξασφαλίσουμε αυτό το χρηματικό</w:t>
      </w:r>
      <w:r>
        <w:rPr>
          <w:rFonts w:eastAsia="Times New Roman" w:cs="Times New Roman"/>
          <w:szCs w:val="24"/>
        </w:rPr>
        <w:t xml:space="preserve"> ποσό ως χρηματοδοτικό μαξιλάρι από τον </w:t>
      </w:r>
      <w:r>
        <w:rPr>
          <w:rFonts w:eastAsia="Times New Roman" w:cs="Times New Roman"/>
          <w:szCs w:val="24"/>
          <w:lang w:val="en-US"/>
        </w:rPr>
        <w:t>ESM</w:t>
      </w:r>
      <w:r>
        <w:rPr>
          <w:rFonts w:eastAsia="Times New Roman" w:cs="Times New Roman"/>
          <w:szCs w:val="24"/>
        </w:rPr>
        <w:t>,</w:t>
      </w:r>
      <w:r w:rsidRPr="00E5206C">
        <w:rPr>
          <w:rFonts w:eastAsia="Times New Roman" w:cs="Times New Roman"/>
          <w:szCs w:val="24"/>
        </w:rPr>
        <w:t xml:space="preserve"> </w:t>
      </w:r>
      <w:r>
        <w:rPr>
          <w:rFonts w:eastAsia="Times New Roman" w:cs="Times New Roman"/>
          <w:szCs w:val="24"/>
        </w:rPr>
        <w:t xml:space="preserve">χωρίς νέες δεσμεύσεις, χωρίς νέα μνημονιακή συμφωνία, όπως θα έπρεπε να έχουμε υπογράψει αν μπαίναμε στη διαδικασία της πιστοληπτικής γραμμής, σύμφωνα με το ίδιο το καταστατικό του </w:t>
      </w:r>
      <w:r>
        <w:rPr>
          <w:rFonts w:eastAsia="Times New Roman" w:cs="Times New Roman"/>
          <w:szCs w:val="24"/>
          <w:lang w:val="en-US"/>
        </w:rPr>
        <w:t>ESM</w:t>
      </w:r>
      <w:r>
        <w:rPr>
          <w:rFonts w:eastAsia="Times New Roman" w:cs="Times New Roman"/>
          <w:szCs w:val="24"/>
        </w:rPr>
        <w:t xml:space="preserve"> και χωρίς η χρήση του χρηματοδοτικού μαξιλαριού να εξαρτάται από τις εκθέσεις της μεταπρογραμματικής παρακολούθησης από τη μεριά των </w:t>
      </w:r>
      <w:r>
        <w:rPr>
          <w:rFonts w:eastAsia="Times New Roman" w:cs="Times New Roman"/>
          <w:szCs w:val="24"/>
        </w:rPr>
        <w:t>θ</w:t>
      </w:r>
      <w:r>
        <w:rPr>
          <w:rFonts w:eastAsia="Times New Roman" w:cs="Times New Roman"/>
          <w:szCs w:val="24"/>
        </w:rPr>
        <w:t>εσμών. Είναι ακριβώς η συνέπεια αυτής της πολιτικής επιλογής, η μεγαλύτερη πολιτική και οικονομική ελευθερία, την οποία έ</w:t>
      </w:r>
      <w:r>
        <w:rPr>
          <w:rFonts w:eastAsia="Times New Roman" w:cs="Times New Roman"/>
          <w:szCs w:val="24"/>
        </w:rPr>
        <w:t xml:space="preserve">χουμε σήμερα. Και είναι ακριβώς συνέπεια αυτής της πολιτικής επιλογής που έχουμε σήμερα τη δυνατότητα να ψηφίζουμε έναν </w:t>
      </w:r>
      <w:r>
        <w:rPr>
          <w:rFonts w:eastAsia="Times New Roman" w:cs="Times New Roman"/>
          <w:szCs w:val="24"/>
        </w:rPr>
        <w:t>π</w:t>
      </w:r>
      <w:r>
        <w:rPr>
          <w:rFonts w:eastAsia="Times New Roman" w:cs="Times New Roman"/>
          <w:szCs w:val="24"/>
        </w:rPr>
        <w:t xml:space="preserve">ροϋπολογισμό που αποτυπώνει πια τις </w:t>
      </w:r>
      <w:r>
        <w:rPr>
          <w:rFonts w:eastAsia="Times New Roman" w:cs="Times New Roman"/>
          <w:szCs w:val="24"/>
        </w:rPr>
        <w:lastRenderedPageBreak/>
        <w:t xml:space="preserve">προτεραιότητες της ελληνικής Κυβέρνησης και όχι των θεσμών παρακολούθησης. </w:t>
      </w:r>
    </w:p>
    <w:p w14:paraId="5FC2F657"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Είναι προφανές ότι μια </w:t>
      </w:r>
      <w:r>
        <w:rPr>
          <w:rFonts w:eastAsia="Times New Roman" w:cs="Times New Roman"/>
          <w:szCs w:val="24"/>
        </w:rPr>
        <w:t>πιθανή επιλογή πιστοληπτικής γραμμής σε κα</w:t>
      </w:r>
      <w:r>
        <w:rPr>
          <w:rFonts w:eastAsia="Times New Roman" w:cs="Times New Roman"/>
          <w:szCs w:val="24"/>
        </w:rPr>
        <w:t>μ</w:t>
      </w:r>
      <w:r>
        <w:rPr>
          <w:rFonts w:eastAsia="Times New Roman" w:cs="Times New Roman"/>
          <w:szCs w:val="24"/>
        </w:rPr>
        <w:t>μία περίπτωση δεν θα εξυπηρετούσε τη χώρα, δεν θα εξυπηρετούσε την κοινωνική πλειοψηφία, δεν θα εξυπηρετούσε την ανάγκη η χώρα να πατήσει στα πόδια της ξανά και να αναλάβει η ίδια την ευθύνη της εκπόνησης της οικο</w:t>
      </w:r>
      <w:r>
        <w:rPr>
          <w:rFonts w:eastAsia="Times New Roman" w:cs="Times New Roman"/>
          <w:szCs w:val="24"/>
        </w:rPr>
        <w:t>νομικής πολιτικής μετά από μια οκταετία. Θα εξυπηρετούσε, όμως, άψογα κάτι άλλο: Θα εξυπηρετούσε άψογα το αφήγημα που επέμενε μέχρι τέλους να κάνει λόγο για τέταρτο μνημόνιο, στο οποίο υποτίθεται ότι θα οδηγούσαν οι δικές μας καταστροφικές επιλογές. Και ότ</w:t>
      </w:r>
      <w:r>
        <w:rPr>
          <w:rFonts w:eastAsia="Times New Roman" w:cs="Times New Roman"/>
          <w:szCs w:val="24"/>
        </w:rPr>
        <w:t>αν αυτό το αφήγημα κατέρρευσε και δεν υπογράφηκε νέο μνημόνιο, η Νέα Δημοκρατία παρ’ όλα αυτά επέμεινε. Χαρακτήρισε τη νέα συνθήκη της μεταμνημονιακής παρακολούθησης άτυπο τέταρτο μνημόνιο. Και με ποιο επιχείρημα; Την εφαρμογή των προνομοθετημένων μέτρων π</w:t>
      </w:r>
      <w:r>
        <w:rPr>
          <w:rFonts w:eastAsia="Times New Roman" w:cs="Times New Roman"/>
          <w:szCs w:val="24"/>
        </w:rPr>
        <w:t xml:space="preserve">ου είχαν νομοθετηθεί, αν θυμάστε, κατά την περίοδο της δεύτερης αξιολόγησης το καλοκαίρι του 2017. Ποια είναι αυτά τα μέτρα; Το πρώτο από αυτά για το </w:t>
      </w:r>
      <w:r>
        <w:rPr>
          <w:rFonts w:eastAsia="Times New Roman" w:cs="Times New Roman"/>
          <w:szCs w:val="24"/>
        </w:rPr>
        <w:lastRenderedPageBreak/>
        <w:t xml:space="preserve">2019 </w:t>
      </w:r>
      <w:r>
        <w:rPr>
          <w:rFonts w:eastAsia="Times New Roman" w:cs="Times New Roman"/>
          <w:szCs w:val="24"/>
        </w:rPr>
        <w:t>είναι</w:t>
      </w:r>
      <w:r>
        <w:rPr>
          <w:rFonts w:eastAsia="Times New Roman" w:cs="Times New Roman"/>
          <w:szCs w:val="24"/>
        </w:rPr>
        <w:t xml:space="preserve"> η περικοπή της προσωπικής διαφοράς των συνταξιούχων που θεσμοθετήθηκε με τον νόμο 4387. Το μέτρ</w:t>
      </w:r>
      <w:r>
        <w:rPr>
          <w:rFonts w:eastAsia="Times New Roman" w:cs="Times New Roman"/>
          <w:szCs w:val="24"/>
        </w:rPr>
        <w:t xml:space="preserve">ο αυτό, όμως, όπως όλοι γνωρίζετε, καταργήθηκε ως αχρείαστο. Δεν ανεστάλη. Καταργήθηκε. </w:t>
      </w:r>
    </w:p>
    <w:p w14:paraId="5FC2F658"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Είναι, λοιπόν, προφανές και πέραν πάσης αμφιβολίας ότι πλέον δεν υφίσταται καν η υπόνοια ενός τέταρτου μνημονίου, ούτε καν η διαπραγματευτική τεχνολογία, την οποία επέ</w:t>
      </w:r>
      <w:r>
        <w:rPr>
          <w:rFonts w:eastAsia="Times New Roman" w:cs="Times New Roman"/>
          <w:szCs w:val="24"/>
        </w:rPr>
        <w:t>βαλαν τα μνημόνια, λόγω ακριβώς της σύνδεσής τους με τις δανειακές συμβάσεις. Και η διαπραγματευτική τεχνολογία, λοιπόν, αλλά και τα προνομοθετημένα μέτρα αποτελούν παρελθόν.</w:t>
      </w:r>
    </w:p>
    <w:p w14:paraId="5FC2F659"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Μια παρένθεση εδώ: Έγινε πάρα πολύς λόγος το τελευταίο διάστημα σε σχέση με μια υ</w:t>
      </w:r>
      <w:r>
        <w:rPr>
          <w:rFonts w:eastAsia="Times New Roman" w:cs="Times New Roman"/>
          <w:szCs w:val="24"/>
        </w:rPr>
        <w:t xml:space="preserve">ποτιθέμενη συναλλαγή. Ότι, δηλαδή, εμείς ανταλλάξαμε την κατάργηση του μέτρου της περικοπής της προσωπικής διαφοράς με το όνομα της Μακεδονίας. </w:t>
      </w:r>
    </w:p>
    <w:p w14:paraId="5FC2F65A"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Κατ’ αρχ</w:t>
      </w:r>
      <w:r>
        <w:rPr>
          <w:rFonts w:eastAsia="Times New Roman" w:cs="Times New Roman"/>
          <w:szCs w:val="24"/>
        </w:rPr>
        <w:t>άς</w:t>
      </w:r>
      <w:r>
        <w:rPr>
          <w:rFonts w:eastAsia="Times New Roman" w:cs="Times New Roman"/>
          <w:szCs w:val="24"/>
        </w:rPr>
        <w:t>, πρέπει να σας πω ότι την πολιτική επιλογή για τη Συμφωνία των Πρεσπών δεν την κάναμε εν είδει ανταλ</w:t>
      </w:r>
      <w:r>
        <w:rPr>
          <w:rFonts w:eastAsia="Times New Roman" w:cs="Times New Roman"/>
          <w:szCs w:val="24"/>
        </w:rPr>
        <w:t xml:space="preserve">λάγματος. Την κάναμε επειδή την πιστεύουμε. Επομένως, δεν θα μπορούσε εξ ορισμού να είναι αποτέλεσμα της οποιασδήποτε συναλλαγής. Όμως, εδώ υπάρχει και μια συνέπεια ως προς </w:t>
      </w:r>
      <w:r>
        <w:rPr>
          <w:rFonts w:eastAsia="Times New Roman" w:cs="Times New Roman"/>
          <w:szCs w:val="24"/>
        </w:rPr>
        <w:lastRenderedPageBreak/>
        <w:t>την καταγγελία, την οποία έχετε εξαπολύσει και από τη μεριά της Νέας Δημοκρατίας κα</w:t>
      </w:r>
      <w:r>
        <w:rPr>
          <w:rFonts w:eastAsia="Times New Roman" w:cs="Times New Roman"/>
          <w:szCs w:val="24"/>
        </w:rPr>
        <w:t>ι ιδιαίτερα από τη μεριά του Αρχηγού της, ο οποίος φαίνεται ότι έλκεται ιδιαίτερα από τα επιχειρήματα της Χρυσής Αυγής το τελευταίο διάστημα.</w:t>
      </w:r>
    </w:p>
    <w:p w14:paraId="5FC2F65B"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λοιπόν, μια συνέπεια, την οποία πιθανόν δεν έχετε σκεφτεί. Διότι, ξέρετε, αν στη μία μεριά του τραπεζιού </w:t>
      </w:r>
      <w:r>
        <w:rPr>
          <w:rFonts w:eastAsia="Times New Roman" w:cs="Times New Roman"/>
          <w:szCs w:val="24"/>
        </w:rPr>
        <w:t>της διαπραγμάτευσης με θέμα τις συντάξεις και το όνομα της Μακεδονίας καθόταν η ελληνική Κυβέρνηση και ο κ. Τσίπρας, από την άλλη μεριά του τραπεζιού της διαπραγμάτευσης προφανώς υπονοείτε ότι καθόταν η κ</w:t>
      </w:r>
      <w:r>
        <w:rPr>
          <w:rFonts w:eastAsia="Times New Roman" w:cs="Times New Roman"/>
          <w:szCs w:val="24"/>
        </w:rPr>
        <w:t>.</w:t>
      </w:r>
      <w:r>
        <w:rPr>
          <w:rFonts w:eastAsia="Times New Roman" w:cs="Times New Roman"/>
          <w:szCs w:val="24"/>
        </w:rPr>
        <w:t xml:space="preserve"> Μέρκελ, με την οποία συμμετέχετε στο Ευρωπαϊκό Λαϊ</w:t>
      </w:r>
      <w:r>
        <w:rPr>
          <w:rFonts w:eastAsia="Times New Roman" w:cs="Times New Roman"/>
          <w:szCs w:val="24"/>
        </w:rPr>
        <w:t xml:space="preserve">κό Κόμμα. Υπονοείτε ότι καθόταν ο κ. Κουρτς, ο οποίος επίσης συμμετέχει στο Ευρωπαϊκό Λαϊκό Κόμμα. Υπονοείτε ότι καθόταν στην άλλη μεριά του τραπεζιού ο κ. Ρούτε, ο Πρωθυπουργός της Ολλανδίας, ο οποίος επίσης συμμετέχει στο Ευρωπαϊκό Λαϊκό Κόμμα. </w:t>
      </w:r>
    </w:p>
    <w:p w14:paraId="5FC2F65C"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Εδώ πέρα</w:t>
      </w:r>
      <w:r>
        <w:rPr>
          <w:rFonts w:eastAsia="Times New Roman" w:cs="Times New Roman"/>
          <w:szCs w:val="24"/>
        </w:rPr>
        <w:t xml:space="preserve">, λοιπόν, υπάρχει ένα σαφές και αμείλικτο ερώτημα, το οποίο πρέπει να σας απευθύνουμε: Πώς είναι δυνατόν να συμμετέχετε σε ένα κόμμα, το οποίο συναλλάχθηκε με την ελληνική Κυβέρνηση για να προδοθεί η Μακεδονία; Πώς είναι </w:t>
      </w:r>
      <w:r>
        <w:rPr>
          <w:rFonts w:eastAsia="Times New Roman" w:cs="Times New Roman"/>
          <w:szCs w:val="24"/>
        </w:rPr>
        <w:lastRenderedPageBreak/>
        <w:t>δυνατόν και το κάνετε αυτό; Νομίζω,</w:t>
      </w:r>
      <w:r>
        <w:rPr>
          <w:rFonts w:eastAsia="Times New Roman" w:cs="Times New Roman"/>
          <w:szCs w:val="24"/>
        </w:rPr>
        <w:t xml:space="preserve"> λοιπόν, ότι συνέπεια της καταγγελίας σας είναι η άμεση αποχώρησή σας από το Ευρωπαϊκό Λαϊκό Κόμμα. Διαφορετικά θα είστε κι εσείς συνένοχοι στην εν λόγω συναλλαγή.</w:t>
      </w:r>
    </w:p>
    <w:p w14:paraId="5FC2F65D"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Και επιστρέφω: </w:t>
      </w:r>
      <w:r>
        <w:rPr>
          <w:rFonts w:eastAsia="Times New Roman" w:cs="Times New Roman"/>
          <w:szCs w:val="24"/>
        </w:rPr>
        <w:t>Όλα αυτά, δηλαδή το γεγονός της εξόδου από τη μνημονιακή επιτροπεία, το γεγον</w:t>
      </w:r>
      <w:r>
        <w:rPr>
          <w:rFonts w:eastAsia="Times New Roman" w:cs="Times New Roman"/>
          <w:szCs w:val="24"/>
        </w:rPr>
        <w:t xml:space="preserve">ός ότι έχουμε εκφύγει πλέον από τη συνθήκη της διαπραγματευτικής τεχνολογίας των δανειακών συμβάσεων, σημαίνουν ότι μπορούμε να καταρτίζουμε τον </w:t>
      </w:r>
      <w:r>
        <w:rPr>
          <w:rFonts w:eastAsia="Times New Roman" w:cs="Times New Roman"/>
          <w:szCs w:val="24"/>
        </w:rPr>
        <w:t>π</w:t>
      </w:r>
      <w:r>
        <w:rPr>
          <w:rFonts w:eastAsia="Times New Roman" w:cs="Times New Roman"/>
          <w:szCs w:val="24"/>
        </w:rPr>
        <w:t>ροϋπολογισμό μας πέρα και έξω από κάθε περιορισμό; Φυσικά και όχι. Υπάρχει, κατ’ αρχ</w:t>
      </w:r>
      <w:r>
        <w:rPr>
          <w:rFonts w:eastAsia="Times New Roman" w:cs="Times New Roman"/>
          <w:szCs w:val="24"/>
        </w:rPr>
        <w:t>άς</w:t>
      </w:r>
      <w:r>
        <w:rPr>
          <w:rFonts w:eastAsia="Times New Roman" w:cs="Times New Roman"/>
          <w:szCs w:val="24"/>
        </w:rPr>
        <w:t>, ο περιορισμός των πρωτ</w:t>
      </w:r>
      <w:r>
        <w:rPr>
          <w:rFonts w:eastAsia="Times New Roman" w:cs="Times New Roman"/>
          <w:szCs w:val="24"/>
        </w:rPr>
        <w:t>ογενών πλεονασμάτων, τα οποία είναι βεβαίως υψηλά και ο οποίος περιορισμός σχετίζεται με τη βιωσιμότητα του ελληνικού χρέους, ενός χρέους που οι κυβερνήσεις βέβαια της Νέας Δημοκρατίας και του ΠΑΣΟΚ κατάφεραν να το εκτοξεύσουν στο 180% του ΑΕΠ, σε ύψος 320</w:t>
      </w:r>
      <w:r>
        <w:rPr>
          <w:rFonts w:eastAsia="Times New Roman" w:cs="Times New Roman"/>
          <w:szCs w:val="24"/>
        </w:rPr>
        <w:t xml:space="preserve"> δισεκατομμυρίων ευρώ.</w:t>
      </w:r>
    </w:p>
    <w:p w14:paraId="5FC2F65E"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η ανάγκη για τη διατήρηση αυτών των πρωτογενών πλεονασμάτων δεν οφείλεται σε μια αστοχία ή σε μια επιλογή της ελληνικής Κυβέρνησης. Αντίθετα, οφείλεται στην </w:t>
      </w:r>
      <w:r>
        <w:rPr>
          <w:rFonts w:eastAsia="Times New Roman" w:cs="Times New Roman"/>
          <w:szCs w:val="24"/>
        </w:rPr>
        <w:lastRenderedPageBreak/>
        <w:t>πλήρη αποτυχία των κυβερνήσεων Νέας Δημοκρατίας και ΠΑΣΟΚ να επιτύ</w:t>
      </w:r>
      <w:r>
        <w:rPr>
          <w:rFonts w:eastAsia="Times New Roman" w:cs="Times New Roman"/>
          <w:szCs w:val="24"/>
        </w:rPr>
        <w:t xml:space="preserve">χουν μια βιώσιμη ρύθμιση του χρέους όταν μπορούσαν, την περίοδο του 2012, 2013, 2014, 2015. Και τώρα ερχόμαστε εμείς να μαζέψουμε τα ασυμμάζευτα των πολιτικών της Νέας Δημοκρατίας και του ΠΑΣΟΚ. Και η Νέα Δημοκρατία μας εγκαλεί γι’ αυτό. </w:t>
      </w:r>
    </w:p>
    <w:p w14:paraId="5FC2F65F"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Παρ’ όλα αυτά, εμ</w:t>
      </w:r>
      <w:r>
        <w:rPr>
          <w:rFonts w:eastAsia="Times New Roman" w:cs="Times New Roman"/>
          <w:szCs w:val="24"/>
        </w:rPr>
        <w:t xml:space="preserve">είς τα καταφέρνουμε. Η συμφωνία ρύθμισης του ελληνικού χρέους προβλέπει ότι οι ακαθάριστες χρηματοδοτικές ανάγκες του ελληνικού </w:t>
      </w:r>
      <w:r>
        <w:rPr>
          <w:rFonts w:eastAsia="Times New Roman" w:cs="Times New Roman"/>
          <w:szCs w:val="24"/>
        </w:rPr>
        <w:t>δ</w:t>
      </w:r>
      <w:r>
        <w:rPr>
          <w:rFonts w:eastAsia="Times New Roman" w:cs="Times New Roman"/>
          <w:szCs w:val="24"/>
        </w:rPr>
        <w:t>ημοσίου δεν πρέπει να υπερβαίνουν το 15% του ΑΕΠ στο μεσοπρόθεσμο διάστημα. Και είναι αυτό ακριβώς που εξασφαλίζει τη βιωσιμότη</w:t>
      </w:r>
      <w:r>
        <w:rPr>
          <w:rFonts w:eastAsia="Times New Roman" w:cs="Times New Roman"/>
          <w:szCs w:val="24"/>
        </w:rPr>
        <w:t>τα του χρέους, αρκεί το πρωτογενές πλεόνασμα πράγματι να διατηρηθεί στο υψηλό 3,5% μέχρι το 2022.</w:t>
      </w:r>
    </w:p>
    <w:p w14:paraId="5FC2F660"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Ολοκληρώνετε, κύριε Υπουργέ, παρακαλώ.</w:t>
      </w:r>
    </w:p>
    <w:p w14:paraId="5FC2F661"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ΤΖΑΝΑΚΟΠΟΥΛΟΣ (Υπουργός Επικρατείας και Κυβερνητικός Εκπρόσωπος): </w:t>
      </w:r>
      <w:r>
        <w:rPr>
          <w:rFonts w:eastAsia="Times New Roman" w:cs="Times New Roman"/>
          <w:szCs w:val="24"/>
        </w:rPr>
        <w:t>Επιτρέψτε μ</w:t>
      </w:r>
      <w:r>
        <w:rPr>
          <w:rFonts w:eastAsia="Times New Roman" w:cs="Times New Roman"/>
          <w:szCs w:val="24"/>
        </w:rPr>
        <w:t>ου, κύριε Πρόεδρε. Δεν έχω πάρα πολύ συχνά τη δυνατότητα να μιλώ στο Κοινοβούλιο. Επομένως, θα ήθελα μια μικρή ανοχή.</w:t>
      </w:r>
    </w:p>
    <w:p w14:paraId="5FC2F662"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lastRenderedPageBreak/>
        <w:t>Πράγματι, λοιπόν, αυτός δεν είναι ένας απλός στόχος. Είναι ένας δύσκολος στόχος. Ωστόσο, σκεφτείτε πόσο βελτιωμένος είναι με τις αντίστοιχ</w:t>
      </w:r>
      <w:r>
        <w:rPr>
          <w:rFonts w:eastAsia="Times New Roman" w:cs="Times New Roman"/>
          <w:szCs w:val="24"/>
        </w:rPr>
        <w:t>ες δεσμεύσεις της Νέας Δημοκρατίας και του δεύτερου μνημονίου, δεσμεύσεις που η Νέα Δημοκρατία θέλει διαρκώς να τις ξεχνά, καθώς προέβλεπαν διατήρηση πρωτογενών πλεονασμάτων ύψους 4% τουλάχιστον μέχρι το 2031. Και έρχεται τώρα η Νέα Δημοκρατία και μας λέει</w:t>
      </w:r>
      <w:r>
        <w:rPr>
          <w:rFonts w:eastAsia="Times New Roman" w:cs="Times New Roman"/>
          <w:szCs w:val="24"/>
        </w:rPr>
        <w:t xml:space="preserve"> το εξής: Μας κάνει κριτική αφενός, γιατί το 4% έγινε 2% μετά το 2022, αλλά όταν έρχεται και αντιμέτωπη με αυτή την πραγματικότητα των δυσθεώρητων πρωτογενών πλεονασμάτων του 4% μέχρι το 2031, ξεκινά την απόλυτη διαστρέβλωση και την απόλυτη παραδοξολογία. </w:t>
      </w:r>
      <w:r>
        <w:rPr>
          <w:rFonts w:eastAsia="Times New Roman" w:cs="Times New Roman"/>
          <w:szCs w:val="24"/>
        </w:rPr>
        <w:t>Μας λέει: «Ναι, βεβαίως, εμείς είχαμε συμφωνήσει τέτοια πρωτογενή πλεονάσματα, αλλά αυτά θα προέκυπταν από την ανάπτυξη». Και πού το στηρίζουν αυτό; Το στηρίζουν στις εκτιμήσεις και τις προβολές που είχαν γίνει σε ένα χαρτί με στόχο να δημιουργηθεί η εντύπ</w:t>
      </w:r>
      <w:r>
        <w:rPr>
          <w:rFonts w:eastAsia="Times New Roman" w:cs="Times New Roman"/>
          <w:szCs w:val="24"/>
        </w:rPr>
        <w:t>ωση της βιωσιμότητας του χρέους πριν από οποιαδήποτε ρύθμισή του, δηλαδή την περίοδο 2013-2014. Θυμάστε τότε που οι κ.κ. Βενιζέλος και Σαμαράς ζητούσαν πι</w:t>
      </w:r>
      <w:r>
        <w:rPr>
          <w:rFonts w:eastAsia="Times New Roman" w:cs="Times New Roman"/>
          <w:szCs w:val="24"/>
        </w:rPr>
        <w:lastRenderedPageBreak/>
        <w:t xml:space="preserve">στοποιητικά βιωσιμότητας του χρέους; Εννοώντας, βέβαια, θετικές μελέτες βιωσιμότητας του χρέους, αλλά </w:t>
      </w:r>
      <w:r>
        <w:rPr>
          <w:rFonts w:eastAsia="Times New Roman" w:cs="Times New Roman"/>
          <w:szCs w:val="24"/>
        </w:rPr>
        <w:t xml:space="preserve">το αντιπαρέρχομαι. Κοιτάξτε τώρα πόσο ενδιαφέρον έχει αυτό το σημείο: Το 4,5% μέχρι το 2018 και το 4% μέχρι το 2031 υποτίθεται ότι θα έβγαινε από το γεγονός ότι θα είχαμε υψηλότερη ανάπτυξη. Πολύ ωραίο επιχείρημα. Βεβαίως, αν στις προβολές για την εξέλιξη </w:t>
      </w:r>
      <w:r>
        <w:rPr>
          <w:rFonts w:eastAsia="Times New Roman" w:cs="Times New Roman"/>
          <w:szCs w:val="24"/>
        </w:rPr>
        <w:t>του χρέους υποθέσεις έναν ρυθμό ανάπτυξης πάνω από 3,5% για μια εικοσαετία, είναι προφανές ότι το χρέος θα καταστεί βιώσιμο. Στα χαρτιά. Το θέμα είναι ότι οι συνάδελφοι της Νέας Δημοκρατίας πήραν αυτό το τεχνοκρατικό τρικ, το πέρασαν για πραγματικότητα και</w:t>
      </w:r>
      <w:r>
        <w:rPr>
          <w:rFonts w:eastAsia="Times New Roman" w:cs="Times New Roman"/>
          <w:szCs w:val="24"/>
        </w:rPr>
        <w:t xml:space="preserve"> στο τέλος το πίστεψαν κιόλας. Και μας λένε σήμερα: «Μα, δεν βλέπετε ότι προβλεπόταν ρυθμός ανάπτυξης 3,7% για το 2018; Έτσι θα πιάναμε τον στόχο του 4,5% πρωτογενούς πλεονάσματος». </w:t>
      </w:r>
    </w:p>
    <w:p w14:paraId="5FC2F663"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Αντί άλλου επιχειρήματος και για να μη σας κουράζω, θα σας αναφέρω απλώς </w:t>
      </w:r>
      <w:r>
        <w:rPr>
          <w:rFonts w:eastAsia="Times New Roman" w:cs="Times New Roman"/>
          <w:szCs w:val="24"/>
        </w:rPr>
        <w:t>τις προβλέψεις για την ελληνική οικονομία από το 2010 μέχρι το 2015, για να δούμε πόση είναι η αξία αυτού του επιχειρήματος, του αντιγεγονικού επιχειρήματος –ελπίζω να καταλαβαίνετε- της Νέας Δημοκρατίας.</w:t>
      </w:r>
    </w:p>
    <w:p w14:paraId="5FC2F664"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2010, η πρόβλεψη του προϋπολογισμού μιλούσε για </w:t>
      </w:r>
      <w:r>
        <w:rPr>
          <w:rFonts w:eastAsia="Times New Roman" w:cs="Times New Roman"/>
          <w:szCs w:val="24"/>
        </w:rPr>
        <w:t xml:space="preserve">μείωση του ΑΕΠ κατά 0,3% και καταλήξαμε σε ύφεση 5,4%. Το 2011, το Διεθνές Νομισματικό Ταμείο προέβλεπε ύφεση 2,6% και η ύφεση έφτασε στο 9,1%. Το 2012, μιλούσαμε για ανάπτυξη στο 1,1% και καταλήξαμε με ύφεση 7,3%. Το 2013, μιλούσαμε για ανάπτυξη 2,1% και </w:t>
      </w:r>
      <w:r>
        <w:rPr>
          <w:rFonts w:eastAsia="Times New Roman" w:cs="Times New Roman"/>
          <w:szCs w:val="24"/>
        </w:rPr>
        <w:t>καταλήξαμε σε ύφεση 3,2%. Το 2014, λέγαμε για ανάπτυξη επίσης στο 2,1%, ενώ το πραγματικό αποτέλεσμα ήταν 0,4%.</w:t>
      </w:r>
    </w:p>
    <w:p w14:paraId="5FC2F665"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Οι προβλέψεις, λοιπόν, στις οποίες αναφέρεται η Νέα Δημοκρατία για να δικαιολογήσει τον εαυτό της, είναι αυταπόδεικτο ότι έχουν τόση αξία όσο μί</w:t>
      </w:r>
      <w:r>
        <w:rPr>
          <w:rFonts w:eastAsia="Times New Roman" w:cs="Times New Roman"/>
          <w:szCs w:val="24"/>
        </w:rPr>
        <w:t>α χαρτοπετσέτα. Δεν χρειάζεται κανένας παραπάνω χρόνος να ασχοληθούμε με τα επιχειρήματα τα οποία παρουσιάστηκαν όλες τις προηγούμενες ημέρες και θα εξακολουθήσουν να παρουσιάζονται σήμερα από το οικονομικό επιτελείο της Νέας Δημοκρατίας.</w:t>
      </w:r>
    </w:p>
    <w:p w14:paraId="5FC2F666"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Με δεδομένους, λο</w:t>
      </w:r>
      <w:r>
        <w:rPr>
          <w:rFonts w:eastAsia="Times New Roman" w:cs="Times New Roman"/>
          <w:szCs w:val="24"/>
        </w:rPr>
        <w:t>ιπόν, τους περιορισμούς που απορρέουν από την πειθαρχική λειτουργία των αγορών και το ύψος του ελληνικού χρέους, εμείς επιχειρούμε την αντιστροφή των πολιτι</w:t>
      </w:r>
      <w:r>
        <w:rPr>
          <w:rFonts w:eastAsia="Times New Roman" w:cs="Times New Roman"/>
          <w:szCs w:val="24"/>
        </w:rPr>
        <w:lastRenderedPageBreak/>
        <w:t>κών λιτότητας και τη δημιουργία ενός νέου αναπτυξιακού παραδείγματος, σε πλήρη αντιπαράθεση με τα απ</w:t>
      </w:r>
      <w:r>
        <w:rPr>
          <w:rFonts w:eastAsia="Times New Roman" w:cs="Times New Roman"/>
          <w:szCs w:val="24"/>
        </w:rPr>
        <w:t>οτυχημένα νεοφιλελεύθερα κλισέ που η Νέα Δημοκρατία θεωρεί πολιτικό πρόγραμμα.</w:t>
      </w:r>
    </w:p>
    <w:p w14:paraId="5FC2F667"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Σ</w:t>
      </w:r>
      <w:r>
        <w:rPr>
          <w:rFonts w:eastAsia="Times New Roman" w:cs="Times New Roman"/>
          <w:szCs w:val="24"/>
        </w:rPr>
        <w:t>ε</w:t>
      </w:r>
      <w:r>
        <w:rPr>
          <w:rFonts w:eastAsia="Times New Roman" w:cs="Times New Roman"/>
          <w:szCs w:val="24"/>
        </w:rPr>
        <w:t xml:space="preserve"> αυτήν ακριβώς την αντιπαράθεση, ιδεολογική και πολιτική, αναδεικνύονται και οι διαχωριστικές γραμμές της επόμενης περιόδου. Κεντρικός στόχος του δικού μας προγράμματος είναι </w:t>
      </w:r>
      <w:r>
        <w:rPr>
          <w:rFonts w:eastAsia="Times New Roman" w:cs="Times New Roman"/>
          <w:szCs w:val="24"/>
        </w:rPr>
        <w:t>η αύξηση του εισοδήματος για την κοινωνική πλειοψηφία και τους εργαζόμενους.</w:t>
      </w:r>
    </w:p>
    <w:p w14:paraId="5FC2F668"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Εδώ χρειάζεται μία επισήμανση. Τα μέτρα αύξησης…</w:t>
      </w:r>
    </w:p>
    <w:p w14:paraId="5FC2F669" w14:textId="77777777" w:rsidR="0020643A" w:rsidRDefault="00E84ECF">
      <w:pPr>
        <w:spacing w:line="600" w:lineRule="auto"/>
        <w:ind w:firstLine="720"/>
        <w:contextualSpacing/>
        <w:jc w:val="both"/>
        <w:rPr>
          <w:rFonts w:eastAsia="Times New Roman" w:cs="Times New Roman"/>
          <w:szCs w:val="24"/>
        </w:rPr>
      </w:pPr>
      <w:r w:rsidRPr="00D01DD3">
        <w:rPr>
          <w:rFonts w:eastAsia="Times New Roman" w:cs="Times New Roman"/>
          <w:b/>
          <w:szCs w:val="24"/>
        </w:rPr>
        <w:t>ΠΡΟΕΔΡΕΥΩΝ (Σπυρίδων Λυκούδης):</w:t>
      </w:r>
      <w:r>
        <w:rPr>
          <w:rFonts w:eastAsia="Times New Roman" w:cs="Times New Roman"/>
          <w:b/>
          <w:szCs w:val="24"/>
        </w:rPr>
        <w:t xml:space="preserve"> </w:t>
      </w:r>
      <w:r>
        <w:rPr>
          <w:rFonts w:eastAsia="Times New Roman" w:cs="Times New Roman"/>
          <w:szCs w:val="24"/>
        </w:rPr>
        <w:t>Κύριε Υπουργέ, με συγχωρείτε, αλλά πέραν των είκοσι λεπτών δεν μπορούμε να πάμε. Το καταλαβαίνετε,</w:t>
      </w:r>
      <w:r>
        <w:rPr>
          <w:rFonts w:eastAsia="Times New Roman" w:cs="Times New Roman"/>
          <w:szCs w:val="24"/>
        </w:rPr>
        <w:t xml:space="preserve"> πιστεύω. Τα δέκα ή τα είκοσι λεπτά είναι ανεκτά, αλλά παραπάνω από τα είκοσι δεν γίνεται.</w:t>
      </w:r>
    </w:p>
    <w:p w14:paraId="5FC2F66A"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ΤΖΑΝΑΚΟΠΟΥΛΟΣ (Υπουργός Επικρατείας και Κυβερνητικός Εκπρόσωπος): </w:t>
      </w:r>
      <w:r>
        <w:rPr>
          <w:rFonts w:eastAsia="Times New Roman" w:cs="Times New Roman"/>
          <w:szCs w:val="24"/>
        </w:rPr>
        <w:t>Τελειώνω, κύριε Πρόεδρε.</w:t>
      </w:r>
    </w:p>
    <w:p w14:paraId="5FC2F66B"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Τα μέτρα αύξησης του εισοδήματος αφορούν μεταβιβάσεις του προϋπο</w:t>
      </w:r>
      <w:r>
        <w:rPr>
          <w:rFonts w:eastAsia="Times New Roman" w:cs="Times New Roman"/>
          <w:szCs w:val="24"/>
        </w:rPr>
        <w:t xml:space="preserve">λογισμού, τον κατώτατο μισθό, την επέκταση </w:t>
      </w:r>
      <w:r>
        <w:rPr>
          <w:rFonts w:eastAsia="Times New Roman" w:cs="Times New Roman"/>
          <w:szCs w:val="24"/>
        </w:rPr>
        <w:lastRenderedPageBreak/>
        <w:t>κλαδικών συλλογικών συμβάσεων, μειώσεις φόρων και ασφαλιστικών εισφορών,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Είναι μία καθαρά ταξική επιλογή η αύξηση του διαθέσιμου εισοδήματος των νοικοκυριών με στόχο την ενίσχυση της εσωτερικής ζήτησης. </w:t>
      </w:r>
    </w:p>
    <w:p w14:paraId="5FC2F66C"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Εδ</w:t>
      </w:r>
      <w:r>
        <w:rPr>
          <w:rFonts w:eastAsia="Times New Roman" w:cs="Times New Roman"/>
          <w:szCs w:val="24"/>
        </w:rPr>
        <w:t>ώ ακριβώς αναδεικνύεται η διαφορά μας από τη Νέα Δημοκρατία, η οποία στο αναπτυξιακό –υποτίθεται- πρόγραμμά της, για να μπορέσει να προσελκύσει επενδύσεις, να δημιουργήσει όρους προσέλκυσης επενδύσεων, μας λέει ότι ο μοναδικός τρόπος για να επιτευχθεί αυτό</w:t>
      </w:r>
      <w:r>
        <w:rPr>
          <w:rFonts w:eastAsia="Times New Roman" w:cs="Times New Roman"/>
          <w:szCs w:val="24"/>
        </w:rPr>
        <w:t>ς ο πολιτικός στόχος είναι η συντριβή της εργασίας, οι φοροαπαλλαγές για την ολιγαρχία, η διάλυση κάθε ρύθμισης στο επίπεδο της αγοράς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5FC2F66D"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Πρόκειται για το νεοφιλελεύθερο «μάντρα» το οποίο έχει χρησιμοποιηθεί στο παρελθόν κατά κόρον από συγκεκριμένες π</w:t>
      </w:r>
      <w:r>
        <w:rPr>
          <w:rFonts w:eastAsia="Times New Roman" w:cs="Times New Roman"/>
          <w:szCs w:val="24"/>
        </w:rPr>
        <w:t>ολιτικές δυνάμεις, όπως τον κ. Ρήγκαν, την κυρία Θάτσερ, τον κ. Μάκρι. Ξέρετε, μάλιστα, πού κατέληξε ο κ. Μάκρι με την επιλογή την οποία έκανε και την οποία εσείς ξεπατικώσατε και παρουσιάσατε ως πρόγραμμα της Νέας Δημοκρατίας; Κατέληξε πίσω στην αγκαλιά τ</w:t>
      </w:r>
      <w:r>
        <w:rPr>
          <w:rFonts w:eastAsia="Times New Roman" w:cs="Times New Roman"/>
          <w:szCs w:val="24"/>
        </w:rPr>
        <w:t>ου Διεθνούς Νομισματικού Ταμείου, εκεί δηλαδή που εσείς σκοπεύετε να επαναφέρετε τη χώρα.</w:t>
      </w:r>
    </w:p>
    <w:p w14:paraId="5FC2F66E" w14:textId="77777777" w:rsidR="0020643A" w:rsidRDefault="00E84ECF">
      <w:pPr>
        <w:spacing w:line="600" w:lineRule="auto"/>
        <w:ind w:firstLine="720"/>
        <w:contextualSpacing/>
        <w:jc w:val="center"/>
        <w:rPr>
          <w:rFonts w:eastAsia="Times New Roman" w:cs="Times New Roman"/>
          <w:szCs w:val="24"/>
        </w:rPr>
      </w:pPr>
      <w:r w:rsidRPr="00A823B1">
        <w:rPr>
          <w:rFonts w:eastAsia="Times New Roman" w:cs="Times New Roman"/>
          <w:szCs w:val="24"/>
        </w:rPr>
        <w:lastRenderedPageBreak/>
        <w:t>(Χειροκροτήματα από την πτέρυγα τ</w:t>
      </w:r>
      <w:r>
        <w:rPr>
          <w:rFonts w:eastAsia="Times New Roman" w:cs="Times New Roman"/>
          <w:szCs w:val="24"/>
        </w:rPr>
        <w:t>ου ΣΥΡΙΖΑ</w:t>
      </w:r>
      <w:r w:rsidRPr="00A823B1">
        <w:rPr>
          <w:rFonts w:eastAsia="Times New Roman" w:cs="Times New Roman"/>
          <w:szCs w:val="24"/>
        </w:rPr>
        <w:t>)</w:t>
      </w:r>
    </w:p>
    <w:p w14:paraId="5FC2F66F"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Ευχαριστούμε, κύριε Υπουργέ.</w:t>
      </w:r>
    </w:p>
    <w:p w14:paraId="5FC2F670"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Ο συνάδελφος κ. Σταϊκούρας έχει τον λόγο.</w:t>
      </w:r>
    </w:p>
    <w:p w14:paraId="5FC2F671"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Πρόεδρε, θα ήθελα τον λόγο.</w:t>
      </w:r>
    </w:p>
    <w:p w14:paraId="5FC2F672" w14:textId="77777777" w:rsidR="0020643A" w:rsidRDefault="00E84ECF">
      <w:pPr>
        <w:spacing w:line="600" w:lineRule="auto"/>
        <w:ind w:firstLine="720"/>
        <w:contextualSpacing/>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δ</w:t>
      </w:r>
      <w:r>
        <w:rPr>
          <w:rFonts w:eastAsia="Times New Roman" w:cs="Times New Roman"/>
          <w:szCs w:val="24"/>
        </w:rPr>
        <w:t>ιαμαρτυρίες από την πτέρυγα του ΣΥΡΙΖΑ)</w:t>
      </w:r>
    </w:p>
    <w:p w14:paraId="5FC2F673"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Μα, τώρα, μπορεί να γίνεται αυτό το πράγμα; Δεν είναι δυνατόν!</w:t>
      </w:r>
    </w:p>
    <w:p w14:paraId="5FC2F674"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Ορίστε, κύριε Σταϊκούρα, έχετε τον λόγο.</w:t>
      </w:r>
    </w:p>
    <w:p w14:paraId="5FC2F675"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ΣΤΑΪΚΟΥΡΑΣ: </w:t>
      </w:r>
      <w:r w:rsidRPr="00511324">
        <w:rPr>
          <w:rFonts w:eastAsia="Times New Roman" w:cs="Times New Roman"/>
          <w:szCs w:val="24"/>
        </w:rPr>
        <w:t>Κυρίες και κύρ</w:t>
      </w:r>
      <w:r w:rsidRPr="00511324">
        <w:rPr>
          <w:rFonts w:eastAsia="Times New Roman" w:cs="Times New Roman"/>
          <w:szCs w:val="24"/>
        </w:rPr>
        <w:t xml:space="preserve">ιοι συνάδελφοι, </w:t>
      </w:r>
      <w:r>
        <w:rPr>
          <w:rFonts w:eastAsia="Times New Roman" w:cs="Times New Roman"/>
          <w:szCs w:val="24"/>
        </w:rPr>
        <w:t>κατ’ αρχάς θα ήθελα κ</w:t>
      </w:r>
      <w:r>
        <w:rPr>
          <w:rFonts w:eastAsia="Times New Roman" w:cs="Times New Roman"/>
          <w:szCs w:val="24"/>
        </w:rPr>
        <w:t>α</w:t>
      </w:r>
      <w:r>
        <w:rPr>
          <w:rFonts w:eastAsia="Times New Roman" w:cs="Times New Roman"/>
          <w:szCs w:val="24"/>
        </w:rPr>
        <w:t xml:space="preserve">ι εγώ να εκφράσω την αμέριστη συμπαράστασή μου στους εργαζόμενους στην </w:t>
      </w:r>
      <w:r>
        <w:rPr>
          <w:rFonts w:eastAsia="Times New Roman" w:cs="Times New Roman"/>
          <w:szCs w:val="24"/>
        </w:rPr>
        <w:t>«</w:t>
      </w:r>
      <w:r>
        <w:rPr>
          <w:rFonts w:eastAsia="Times New Roman" w:cs="Times New Roman"/>
          <w:szCs w:val="24"/>
        </w:rPr>
        <w:t>ΚΑΘΗΜΕΡΙΝΗ</w:t>
      </w:r>
      <w:r>
        <w:rPr>
          <w:rFonts w:eastAsia="Times New Roman" w:cs="Times New Roman"/>
          <w:szCs w:val="24"/>
        </w:rPr>
        <w:t>»</w:t>
      </w:r>
      <w:r>
        <w:rPr>
          <w:rFonts w:eastAsia="Times New Roman" w:cs="Times New Roman"/>
          <w:szCs w:val="24"/>
        </w:rPr>
        <w:t xml:space="preserve"> και στον </w:t>
      </w:r>
      <w:r>
        <w:rPr>
          <w:rFonts w:eastAsia="Times New Roman" w:cs="Times New Roman"/>
          <w:szCs w:val="24"/>
        </w:rPr>
        <w:t>«</w:t>
      </w:r>
      <w:r>
        <w:rPr>
          <w:rFonts w:eastAsia="Times New Roman" w:cs="Times New Roman"/>
          <w:szCs w:val="24"/>
        </w:rPr>
        <w:t>ΣΚΑΪ</w:t>
      </w:r>
      <w:r>
        <w:rPr>
          <w:rFonts w:eastAsia="Times New Roman" w:cs="Times New Roman"/>
          <w:szCs w:val="24"/>
        </w:rPr>
        <w:t>»</w:t>
      </w:r>
      <w:r>
        <w:rPr>
          <w:rFonts w:eastAsia="Times New Roman" w:cs="Times New Roman"/>
          <w:szCs w:val="24"/>
        </w:rPr>
        <w:t>. Το μήνυμα όλου του δημοκρατικού κόσμου πρέπει να είναι –και νομίζω ότι αυτή τη φορά είναι, τουλάχιστον λεκτικά- ξεκάθ</w:t>
      </w:r>
      <w:r>
        <w:rPr>
          <w:rFonts w:eastAsia="Times New Roman" w:cs="Times New Roman"/>
          <w:szCs w:val="24"/>
        </w:rPr>
        <w:t>αρο. Η ελευθεροτυπία και η πολυφωνία δεν φιμώνονται.</w:t>
      </w:r>
    </w:p>
    <w:p w14:paraId="5FC2F676"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Θα μου επιτρέψετε να δώσω ορισμένες σύντομες απαντήσεις στην Κυβέρνηση και στον Υπουργό Επικρατείας, ο οποίος καλώς πράττει και μας αντιμετωπίζει ως κόμμα που θα </w:t>
      </w:r>
      <w:r>
        <w:rPr>
          <w:rFonts w:eastAsia="Times New Roman" w:cs="Times New Roman"/>
          <w:szCs w:val="24"/>
        </w:rPr>
        <w:lastRenderedPageBreak/>
        <w:t>αναλάβουμε τη διακυβέρνηση της χώρας σε λ</w:t>
      </w:r>
      <w:r>
        <w:rPr>
          <w:rFonts w:eastAsia="Times New Roman" w:cs="Times New Roman"/>
          <w:szCs w:val="24"/>
        </w:rPr>
        <w:t>ίγους μήνες και ζητά απαντήσεις, τις οποίες και θα πάρει.</w:t>
      </w:r>
    </w:p>
    <w:p w14:paraId="5FC2F677" w14:textId="77777777" w:rsidR="0020643A" w:rsidRDefault="00E84ECF">
      <w:pPr>
        <w:spacing w:line="600" w:lineRule="auto"/>
        <w:ind w:firstLine="720"/>
        <w:contextualSpacing/>
        <w:jc w:val="both"/>
        <w:rPr>
          <w:rFonts w:eastAsia="Times New Roman"/>
          <w:szCs w:val="24"/>
        </w:rPr>
      </w:pPr>
      <w:r>
        <w:rPr>
          <w:rFonts w:eastAsia="Times New Roman" w:cs="Times New Roman"/>
          <w:szCs w:val="24"/>
        </w:rPr>
        <w:t xml:space="preserve">Πρώτον, κύριε Υπουργέ, </w:t>
      </w:r>
      <w:r w:rsidRPr="00015864">
        <w:rPr>
          <w:rFonts w:eastAsia="Times New Roman"/>
          <w:szCs w:val="24"/>
        </w:rPr>
        <w:t>μιλάτε εσείς για αξιοπιστία</w:t>
      </w:r>
      <w:r>
        <w:rPr>
          <w:rFonts w:eastAsia="Times New Roman"/>
          <w:szCs w:val="24"/>
        </w:rPr>
        <w:t>;</w:t>
      </w:r>
      <w:r w:rsidRPr="00015864">
        <w:rPr>
          <w:rFonts w:eastAsia="Times New Roman"/>
          <w:szCs w:val="24"/>
        </w:rPr>
        <w:t xml:space="preserve"> </w:t>
      </w:r>
      <w:r>
        <w:rPr>
          <w:rFonts w:eastAsia="Times New Roman"/>
          <w:szCs w:val="24"/>
        </w:rPr>
        <w:t>Εσείς που</w:t>
      </w:r>
      <w:r w:rsidRPr="00015864">
        <w:rPr>
          <w:rFonts w:eastAsia="Times New Roman"/>
          <w:szCs w:val="24"/>
        </w:rPr>
        <w:t xml:space="preserve"> διακατέχεστε από αυταπάτες και λέτε συνειδητά ψέματα</w:t>
      </w:r>
      <w:r>
        <w:rPr>
          <w:rFonts w:eastAsia="Times New Roman"/>
          <w:szCs w:val="24"/>
        </w:rPr>
        <w:t>; Εσείς που μοιράζετε</w:t>
      </w:r>
      <w:r w:rsidRPr="00015864">
        <w:rPr>
          <w:rFonts w:eastAsia="Times New Roman"/>
          <w:szCs w:val="24"/>
        </w:rPr>
        <w:t xml:space="preserve"> ετησίως κατά φαντασία</w:t>
      </w:r>
      <w:r>
        <w:rPr>
          <w:rFonts w:eastAsia="Times New Roman"/>
          <w:szCs w:val="24"/>
        </w:rPr>
        <w:t>ν</w:t>
      </w:r>
      <w:r w:rsidRPr="00015864">
        <w:rPr>
          <w:rFonts w:eastAsia="Times New Roman"/>
          <w:szCs w:val="24"/>
        </w:rPr>
        <w:t xml:space="preserve"> δισεκατομμύρια </w:t>
      </w:r>
      <w:r>
        <w:rPr>
          <w:rFonts w:eastAsia="Times New Roman"/>
          <w:szCs w:val="24"/>
        </w:rPr>
        <w:t xml:space="preserve">στη </w:t>
      </w:r>
      <w:r w:rsidRPr="00015864">
        <w:rPr>
          <w:rFonts w:eastAsia="Times New Roman"/>
          <w:szCs w:val="24"/>
        </w:rPr>
        <w:t>Θεσσαλονίκη</w:t>
      </w:r>
      <w:r>
        <w:rPr>
          <w:rFonts w:eastAsia="Times New Roman"/>
          <w:szCs w:val="24"/>
        </w:rPr>
        <w:t>; Ε</w:t>
      </w:r>
      <w:r w:rsidRPr="00015864">
        <w:rPr>
          <w:rFonts w:eastAsia="Times New Roman"/>
          <w:szCs w:val="24"/>
        </w:rPr>
        <w:t xml:space="preserve">σείς που δεν θα </w:t>
      </w:r>
      <w:r>
        <w:rPr>
          <w:rFonts w:eastAsia="Times New Roman"/>
          <w:szCs w:val="24"/>
        </w:rPr>
        <w:t>παίρνατε</w:t>
      </w:r>
      <w:r w:rsidRPr="00015864">
        <w:rPr>
          <w:rFonts w:eastAsia="Times New Roman"/>
          <w:szCs w:val="24"/>
        </w:rPr>
        <w:t xml:space="preserve"> ούτε </w:t>
      </w:r>
      <w:r>
        <w:rPr>
          <w:rFonts w:eastAsia="Times New Roman"/>
          <w:szCs w:val="24"/>
        </w:rPr>
        <w:t>ένα ευρώ</w:t>
      </w:r>
      <w:r w:rsidRPr="00015864">
        <w:rPr>
          <w:rFonts w:eastAsia="Times New Roman"/>
          <w:szCs w:val="24"/>
        </w:rPr>
        <w:t xml:space="preserve"> νέα μέτρα και </w:t>
      </w:r>
      <w:r>
        <w:rPr>
          <w:rFonts w:eastAsia="Times New Roman"/>
          <w:szCs w:val="24"/>
        </w:rPr>
        <w:t>πήρατε</w:t>
      </w:r>
      <w:r w:rsidRPr="00015864">
        <w:rPr>
          <w:rFonts w:eastAsia="Times New Roman"/>
          <w:szCs w:val="24"/>
        </w:rPr>
        <w:t xml:space="preserve"> </w:t>
      </w:r>
      <w:r>
        <w:rPr>
          <w:rFonts w:eastAsia="Times New Roman"/>
          <w:szCs w:val="24"/>
        </w:rPr>
        <w:t>μέχρι σήμερα 10 δισεκατομμύρια ευρώ</w:t>
      </w:r>
      <w:r w:rsidRPr="00015864">
        <w:rPr>
          <w:rFonts w:eastAsia="Times New Roman"/>
          <w:szCs w:val="24"/>
        </w:rPr>
        <w:t xml:space="preserve"> νέα μέτρα λιτότητας</w:t>
      </w:r>
      <w:r>
        <w:rPr>
          <w:rFonts w:eastAsia="Times New Roman"/>
          <w:szCs w:val="24"/>
        </w:rPr>
        <w:t>; Ε</w:t>
      </w:r>
      <w:r w:rsidRPr="00015864">
        <w:rPr>
          <w:rFonts w:eastAsia="Times New Roman"/>
          <w:szCs w:val="24"/>
        </w:rPr>
        <w:t xml:space="preserve">σείς που </w:t>
      </w:r>
      <w:r>
        <w:rPr>
          <w:rFonts w:eastAsia="Times New Roman"/>
          <w:szCs w:val="24"/>
        </w:rPr>
        <w:t>επιβάλατε είκοσι εννέα νέους φόρους, δεκαεπτά</w:t>
      </w:r>
      <w:r w:rsidRPr="00015864">
        <w:rPr>
          <w:rFonts w:eastAsia="Times New Roman"/>
          <w:szCs w:val="24"/>
        </w:rPr>
        <w:t xml:space="preserve"> περικοπές συντά</w:t>
      </w:r>
      <w:r>
        <w:rPr>
          <w:rFonts w:eastAsia="Times New Roman"/>
          <w:szCs w:val="24"/>
        </w:rPr>
        <w:t>ξεων και εξαφανίσατε τη</w:t>
      </w:r>
      <w:r w:rsidRPr="00015864">
        <w:rPr>
          <w:rFonts w:eastAsia="Times New Roman"/>
          <w:szCs w:val="24"/>
        </w:rPr>
        <w:t xml:space="preserve"> μεσαία τάξη</w:t>
      </w:r>
      <w:r>
        <w:rPr>
          <w:rFonts w:eastAsia="Times New Roman"/>
          <w:szCs w:val="24"/>
        </w:rPr>
        <w:t xml:space="preserve">; </w:t>
      </w:r>
    </w:p>
    <w:p w14:paraId="5FC2F678" w14:textId="77777777" w:rsidR="0020643A" w:rsidRDefault="00E84ECF">
      <w:pPr>
        <w:spacing w:line="600" w:lineRule="auto"/>
        <w:ind w:firstLine="720"/>
        <w:contextualSpacing/>
        <w:jc w:val="both"/>
        <w:rPr>
          <w:rFonts w:eastAsia="Times New Roman"/>
          <w:szCs w:val="24"/>
        </w:rPr>
      </w:pPr>
      <w:r>
        <w:rPr>
          <w:rFonts w:eastAsia="Times New Roman"/>
          <w:b/>
          <w:szCs w:val="24"/>
        </w:rPr>
        <w:t xml:space="preserve">ΝΙΚΟΛΑΟΣ ΠΑΠΑΔΟΠΟΥΛΟΣ: </w:t>
      </w:r>
      <w:r>
        <w:rPr>
          <w:rFonts w:eastAsia="Times New Roman"/>
          <w:szCs w:val="24"/>
        </w:rPr>
        <w:t>Πάλι τα</w:t>
      </w:r>
      <w:r>
        <w:rPr>
          <w:rFonts w:eastAsia="Times New Roman"/>
          <w:szCs w:val="24"/>
        </w:rPr>
        <w:t xml:space="preserve"> ίδια; Πείτε και κάτι άλλο.</w:t>
      </w:r>
    </w:p>
    <w:p w14:paraId="5FC2F679" w14:textId="77777777" w:rsidR="0020643A" w:rsidRDefault="00E84ECF">
      <w:pPr>
        <w:spacing w:line="600" w:lineRule="auto"/>
        <w:ind w:firstLine="720"/>
        <w:contextualSpacing/>
        <w:jc w:val="both"/>
        <w:rPr>
          <w:rFonts w:eastAsia="Times New Roman"/>
          <w:szCs w:val="24"/>
        </w:rPr>
      </w:pPr>
      <w:r>
        <w:rPr>
          <w:rFonts w:eastAsia="Times New Roman"/>
          <w:b/>
          <w:szCs w:val="24"/>
        </w:rPr>
        <w:t xml:space="preserve">ΧΡΗΣΤΟΣ ΣΤΑΪΚΟΥΡΑΣ: </w:t>
      </w:r>
      <w:r>
        <w:rPr>
          <w:rFonts w:eastAsia="Times New Roman"/>
          <w:szCs w:val="24"/>
        </w:rPr>
        <w:t xml:space="preserve">Επειδή, κύριε συνάδελφε, λέτε να μην πούμε τα ίδια, ας </w:t>
      </w:r>
      <w:r w:rsidRPr="00015864">
        <w:rPr>
          <w:rFonts w:eastAsia="Times New Roman"/>
          <w:szCs w:val="24"/>
        </w:rPr>
        <w:t>πούμε κάτι διαφορετικό</w:t>
      </w:r>
      <w:r>
        <w:rPr>
          <w:rFonts w:eastAsia="Times New Roman"/>
          <w:szCs w:val="24"/>
        </w:rPr>
        <w:t>.</w:t>
      </w:r>
    </w:p>
    <w:p w14:paraId="5FC2F67A" w14:textId="77777777" w:rsidR="0020643A" w:rsidRDefault="00E84ECF">
      <w:pPr>
        <w:spacing w:line="600" w:lineRule="auto"/>
        <w:ind w:firstLine="720"/>
        <w:contextualSpacing/>
        <w:jc w:val="both"/>
        <w:rPr>
          <w:rFonts w:eastAsia="Times New Roman"/>
          <w:szCs w:val="24"/>
        </w:rPr>
      </w:pPr>
      <w:r>
        <w:rPr>
          <w:rFonts w:eastAsia="Times New Roman"/>
          <w:szCs w:val="24"/>
        </w:rPr>
        <w:t>Ε</w:t>
      </w:r>
      <w:r w:rsidRPr="00015864">
        <w:rPr>
          <w:rFonts w:eastAsia="Times New Roman"/>
          <w:szCs w:val="24"/>
        </w:rPr>
        <w:t>σείς που λέγατε ότι θα βελτιώσετε το διαθέσιμο εισόδημα των πολιτών</w:t>
      </w:r>
      <w:r>
        <w:rPr>
          <w:rFonts w:eastAsia="Times New Roman"/>
          <w:szCs w:val="24"/>
        </w:rPr>
        <w:t>, πάρτε τα καινούργια στοιχεία τώρα.</w:t>
      </w:r>
      <w:r w:rsidRPr="00015864">
        <w:rPr>
          <w:rFonts w:eastAsia="Times New Roman"/>
          <w:szCs w:val="24"/>
        </w:rPr>
        <w:t xml:space="preserve"> </w:t>
      </w:r>
      <w:r>
        <w:rPr>
          <w:rFonts w:eastAsia="Times New Roman"/>
          <w:szCs w:val="24"/>
        </w:rPr>
        <w:t xml:space="preserve">Σήμερα, ο ΟΟΣΑ λέει ότι </w:t>
      </w:r>
      <w:r>
        <w:rPr>
          <w:rFonts w:eastAsia="Times New Roman"/>
          <w:szCs w:val="24"/>
        </w:rPr>
        <w:t xml:space="preserve">θα φθάσει το διαθέσιμο εισόδημα </w:t>
      </w:r>
      <w:r w:rsidRPr="00015864">
        <w:rPr>
          <w:rFonts w:eastAsia="Times New Roman"/>
          <w:szCs w:val="24"/>
        </w:rPr>
        <w:t xml:space="preserve">το 2020 </w:t>
      </w:r>
      <w:r>
        <w:rPr>
          <w:rFonts w:eastAsia="Times New Roman"/>
          <w:szCs w:val="24"/>
        </w:rPr>
        <w:t xml:space="preserve">εκεί που ήταν το 2014. </w:t>
      </w:r>
    </w:p>
    <w:p w14:paraId="5FC2F67B" w14:textId="77777777" w:rsidR="0020643A" w:rsidRDefault="00E84ECF">
      <w:pPr>
        <w:spacing w:line="600" w:lineRule="auto"/>
        <w:ind w:firstLine="720"/>
        <w:contextualSpacing/>
        <w:jc w:val="both"/>
        <w:rPr>
          <w:rFonts w:eastAsia="Times New Roman"/>
          <w:szCs w:val="24"/>
        </w:rPr>
      </w:pPr>
      <w:r>
        <w:rPr>
          <w:rFonts w:eastAsia="Times New Roman"/>
          <w:szCs w:val="24"/>
        </w:rPr>
        <w:lastRenderedPageBreak/>
        <w:t>Το καταθέτω για τα Πρακτικά. Θα καταθέσω αρκετούς πίνακες.</w:t>
      </w:r>
    </w:p>
    <w:p w14:paraId="5FC2F67C" w14:textId="77777777" w:rsidR="0020643A" w:rsidRDefault="00E84ECF">
      <w:pPr>
        <w:tabs>
          <w:tab w:val="left" w:pos="7371"/>
        </w:tabs>
        <w:spacing w:line="600" w:lineRule="auto"/>
        <w:ind w:firstLine="720"/>
        <w:contextualSpacing/>
        <w:jc w:val="both"/>
        <w:rPr>
          <w:rFonts w:eastAsia="Times New Roman" w:cs="Times New Roman"/>
          <w:szCs w:val="24"/>
        </w:rPr>
      </w:pPr>
      <w:r w:rsidRPr="00212EE8">
        <w:rPr>
          <w:rFonts w:eastAsia="Times New Roman" w:cs="Times New Roman"/>
          <w:szCs w:val="24"/>
        </w:rPr>
        <w:t xml:space="preserve">(Στο σημείο αυτό ο Βουλευτής κ. </w:t>
      </w:r>
      <w:r>
        <w:rPr>
          <w:rFonts w:eastAsia="Times New Roman" w:cs="Times New Roman"/>
          <w:szCs w:val="24"/>
        </w:rPr>
        <w:t>Χρήστος Σταϊκούρας καταθέτει για τα Πρακτικά τον</w:t>
      </w:r>
      <w:r w:rsidRPr="00212EE8">
        <w:rPr>
          <w:rFonts w:eastAsia="Times New Roman" w:cs="Times New Roman"/>
          <w:szCs w:val="24"/>
        </w:rPr>
        <w:t xml:space="preserve"> προαναφερθέντα</w:t>
      </w:r>
      <w:r>
        <w:rPr>
          <w:rFonts w:eastAsia="Times New Roman" w:cs="Times New Roman"/>
          <w:szCs w:val="24"/>
        </w:rPr>
        <w:t xml:space="preserve"> πίνακα</w:t>
      </w:r>
      <w:r w:rsidRPr="00212EE8">
        <w:rPr>
          <w:rFonts w:eastAsia="Times New Roman" w:cs="Times New Roman"/>
          <w:szCs w:val="24"/>
        </w:rPr>
        <w:t xml:space="preserve">, </w:t>
      </w:r>
      <w:r>
        <w:rPr>
          <w:rFonts w:eastAsia="Times New Roman" w:cs="Times New Roman"/>
          <w:szCs w:val="24"/>
        </w:rPr>
        <w:t>ο οποίος</w:t>
      </w:r>
      <w:r w:rsidRPr="00212EE8">
        <w:rPr>
          <w:rFonts w:eastAsia="Times New Roman" w:cs="Times New Roman"/>
          <w:szCs w:val="24"/>
        </w:rPr>
        <w:t xml:space="preserve"> βρίσκ</w:t>
      </w:r>
      <w:r>
        <w:rPr>
          <w:rFonts w:eastAsia="Times New Roman" w:cs="Times New Roman"/>
          <w:szCs w:val="24"/>
        </w:rPr>
        <w:t>ε</w:t>
      </w:r>
      <w:r w:rsidRPr="00212EE8">
        <w:rPr>
          <w:rFonts w:eastAsia="Times New Roman" w:cs="Times New Roman"/>
          <w:szCs w:val="24"/>
        </w:rPr>
        <w:t xml:space="preserve">ται στο </w:t>
      </w:r>
      <w:r>
        <w:rPr>
          <w:rFonts w:eastAsia="Times New Roman" w:cs="Times New Roman"/>
          <w:szCs w:val="24"/>
        </w:rPr>
        <w:t>α</w:t>
      </w:r>
      <w:r w:rsidRPr="00212EE8">
        <w:rPr>
          <w:rFonts w:eastAsia="Times New Roman" w:cs="Times New Roman"/>
          <w:szCs w:val="24"/>
        </w:rPr>
        <w:t>ρχείο</w:t>
      </w:r>
      <w:r w:rsidRPr="00212EE8">
        <w:rPr>
          <w:rFonts w:eastAsia="Times New Roman" w:cs="Times New Roman"/>
          <w:szCs w:val="24"/>
        </w:rPr>
        <w:t xml:space="preserve"> του Τμήματος Γραμματείας της Διεύθυνσης Στενογραφίας και Πρακτικών της Βουλής)</w:t>
      </w:r>
    </w:p>
    <w:p w14:paraId="5FC2F67D" w14:textId="77777777" w:rsidR="0020643A" w:rsidRDefault="00E84ECF">
      <w:pPr>
        <w:spacing w:line="600" w:lineRule="auto"/>
        <w:ind w:firstLine="720"/>
        <w:contextualSpacing/>
        <w:jc w:val="both"/>
        <w:rPr>
          <w:rFonts w:eastAsia="Times New Roman"/>
          <w:szCs w:val="24"/>
        </w:rPr>
      </w:pPr>
      <w:r>
        <w:rPr>
          <w:rFonts w:eastAsia="Times New Roman"/>
          <w:szCs w:val="24"/>
        </w:rPr>
        <w:t>Ε</w:t>
      </w:r>
      <w:r w:rsidRPr="00015864">
        <w:rPr>
          <w:rFonts w:eastAsia="Times New Roman"/>
          <w:szCs w:val="24"/>
        </w:rPr>
        <w:t xml:space="preserve">σείς που λέγατε </w:t>
      </w:r>
      <w:r>
        <w:rPr>
          <w:rFonts w:eastAsia="Times New Roman"/>
          <w:szCs w:val="24"/>
        </w:rPr>
        <w:t>«</w:t>
      </w:r>
      <w:r w:rsidRPr="00015864">
        <w:rPr>
          <w:rFonts w:eastAsia="Times New Roman"/>
          <w:szCs w:val="24"/>
        </w:rPr>
        <w:t>κανένα σπίτι στα χέρια τραπεζίτη</w:t>
      </w:r>
      <w:r>
        <w:rPr>
          <w:rFonts w:eastAsia="Times New Roman"/>
          <w:szCs w:val="24"/>
        </w:rPr>
        <w:t>» και εκπλειστηριάζετε μαζικά και</w:t>
      </w:r>
      <w:r w:rsidRPr="00015864">
        <w:rPr>
          <w:rFonts w:eastAsia="Times New Roman"/>
          <w:szCs w:val="24"/>
        </w:rPr>
        <w:t xml:space="preserve"> ηλεκτρονικά χιλιάδες σπίτια</w:t>
      </w:r>
      <w:r>
        <w:rPr>
          <w:rFonts w:eastAsia="Times New Roman"/>
          <w:szCs w:val="24"/>
        </w:rPr>
        <w:t>, προχωρήσατε σε</w:t>
      </w:r>
      <w:r w:rsidRPr="00015864">
        <w:rPr>
          <w:rFonts w:eastAsia="Times New Roman"/>
          <w:szCs w:val="24"/>
        </w:rPr>
        <w:t xml:space="preserve"> </w:t>
      </w:r>
      <w:r>
        <w:rPr>
          <w:rFonts w:eastAsia="Times New Roman"/>
          <w:szCs w:val="24"/>
        </w:rPr>
        <w:t>ένα εκατομμύριο διακόσιες χιλιάδες</w:t>
      </w:r>
      <w:r w:rsidRPr="00015864">
        <w:rPr>
          <w:rFonts w:eastAsia="Times New Roman"/>
          <w:szCs w:val="24"/>
        </w:rPr>
        <w:t xml:space="preserve"> κατασχέσεις</w:t>
      </w:r>
      <w:r>
        <w:rPr>
          <w:rFonts w:eastAsia="Times New Roman"/>
          <w:szCs w:val="24"/>
        </w:rPr>
        <w:t xml:space="preserve"> κ</w:t>
      </w:r>
      <w:r>
        <w:rPr>
          <w:rFonts w:eastAsia="Times New Roman"/>
          <w:szCs w:val="24"/>
        </w:rPr>
        <w:t xml:space="preserve">αι ένας στους δύο φορολογούμενους είναι </w:t>
      </w:r>
      <w:r w:rsidRPr="00015864">
        <w:rPr>
          <w:rFonts w:eastAsia="Times New Roman"/>
          <w:szCs w:val="24"/>
        </w:rPr>
        <w:t>οφειλέτης</w:t>
      </w:r>
      <w:r>
        <w:rPr>
          <w:rFonts w:eastAsia="Times New Roman"/>
          <w:szCs w:val="24"/>
        </w:rPr>
        <w:t>;</w:t>
      </w:r>
    </w:p>
    <w:p w14:paraId="5FC2F67E" w14:textId="77777777" w:rsidR="0020643A" w:rsidRDefault="00E84ECF">
      <w:pPr>
        <w:spacing w:line="600" w:lineRule="auto"/>
        <w:ind w:firstLine="720"/>
        <w:contextualSpacing/>
        <w:jc w:val="both"/>
        <w:rPr>
          <w:rFonts w:eastAsia="Times New Roman"/>
          <w:szCs w:val="24"/>
        </w:rPr>
      </w:pPr>
      <w:r>
        <w:rPr>
          <w:rFonts w:eastAsia="Times New Roman"/>
          <w:szCs w:val="24"/>
        </w:rPr>
        <w:t>Εσείς</w:t>
      </w:r>
      <w:r w:rsidRPr="00015864">
        <w:rPr>
          <w:rFonts w:eastAsia="Times New Roman"/>
          <w:szCs w:val="24"/>
        </w:rPr>
        <w:t xml:space="preserve"> που λέγατε ότι θα μαζέψετε </w:t>
      </w:r>
      <w:r>
        <w:rPr>
          <w:rFonts w:eastAsia="Times New Roman"/>
          <w:szCs w:val="24"/>
        </w:rPr>
        <w:t>3</w:t>
      </w:r>
      <w:r w:rsidRPr="00015864">
        <w:rPr>
          <w:rFonts w:eastAsia="Times New Roman"/>
          <w:szCs w:val="24"/>
        </w:rPr>
        <w:t xml:space="preserve"> δισεκατομμύρια ευρώ </w:t>
      </w:r>
      <w:r>
        <w:rPr>
          <w:rFonts w:eastAsia="Times New Roman"/>
          <w:szCs w:val="24"/>
        </w:rPr>
        <w:t xml:space="preserve">από φοροδιαφυγή σε έξι μήνες, έχετε εισπράξει </w:t>
      </w:r>
      <w:r w:rsidRPr="00015864">
        <w:rPr>
          <w:rFonts w:eastAsia="Times New Roman"/>
          <w:szCs w:val="24"/>
        </w:rPr>
        <w:t xml:space="preserve">150 εκατομμύρια </w:t>
      </w:r>
      <w:r>
        <w:rPr>
          <w:rFonts w:eastAsia="Times New Roman"/>
          <w:szCs w:val="24"/>
        </w:rPr>
        <w:t xml:space="preserve">ευρώ </w:t>
      </w:r>
      <w:r w:rsidRPr="00015864">
        <w:rPr>
          <w:rFonts w:eastAsia="Times New Roman"/>
          <w:szCs w:val="24"/>
        </w:rPr>
        <w:t>σε τέσσερα χρόνια</w:t>
      </w:r>
      <w:r>
        <w:rPr>
          <w:rFonts w:eastAsia="Times New Roman"/>
          <w:szCs w:val="24"/>
        </w:rPr>
        <w:t>.</w:t>
      </w:r>
    </w:p>
    <w:p w14:paraId="5FC2F67F" w14:textId="77777777" w:rsidR="0020643A" w:rsidRDefault="00E84ECF">
      <w:pPr>
        <w:spacing w:line="600" w:lineRule="auto"/>
        <w:ind w:firstLine="720"/>
        <w:contextualSpacing/>
        <w:jc w:val="both"/>
        <w:rPr>
          <w:rFonts w:eastAsia="Times New Roman"/>
          <w:szCs w:val="24"/>
        </w:rPr>
      </w:pPr>
      <w:r>
        <w:rPr>
          <w:rFonts w:eastAsia="Times New Roman"/>
          <w:szCs w:val="24"/>
        </w:rPr>
        <w:t>Ε</w:t>
      </w:r>
      <w:r w:rsidRPr="00015864">
        <w:rPr>
          <w:rFonts w:eastAsia="Times New Roman"/>
          <w:szCs w:val="24"/>
        </w:rPr>
        <w:t xml:space="preserve">σείς δεσμευόσασταν ότι </w:t>
      </w:r>
      <w:r>
        <w:rPr>
          <w:rFonts w:eastAsia="Times New Roman"/>
          <w:szCs w:val="24"/>
        </w:rPr>
        <w:t xml:space="preserve">οι </w:t>
      </w:r>
      <w:r w:rsidRPr="00015864">
        <w:rPr>
          <w:rFonts w:eastAsia="Times New Roman"/>
          <w:szCs w:val="24"/>
        </w:rPr>
        <w:t xml:space="preserve">οφειλές του </w:t>
      </w:r>
      <w:r>
        <w:rPr>
          <w:rFonts w:eastAsia="Times New Roman"/>
          <w:szCs w:val="24"/>
        </w:rPr>
        <w:t>δ</w:t>
      </w:r>
      <w:r w:rsidRPr="00015864">
        <w:rPr>
          <w:rFonts w:eastAsia="Times New Roman"/>
          <w:szCs w:val="24"/>
        </w:rPr>
        <w:t xml:space="preserve">ημοσίου θα </w:t>
      </w:r>
      <w:r>
        <w:rPr>
          <w:rFonts w:eastAsia="Times New Roman"/>
          <w:szCs w:val="24"/>
        </w:rPr>
        <w:t>εκ</w:t>
      </w:r>
      <w:r w:rsidRPr="00015864">
        <w:rPr>
          <w:rFonts w:eastAsia="Times New Roman"/>
          <w:szCs w:val="24"/>
        </w:rPr>
        <w:t xml:space="preserve">καθαριστούν </w:t>
      </w:r>
      <w:r>
        <w:rPr>
          <w:rFonts w:eastAsia="Times New Roman"/>
          <w:szCs w:val="24"/>
        </w:rPr>
        <w:t xml:space="preserve">μέχρι τις </w:t>
      </w:r>
      <w:r w:rsidRPr="00015864">
        <w:rPr>
          <w:rFonts w:eastAsia="Times New Roman"/>
          <w:szCs w:val="24"/>
        </w:rPr>
        <w:t>20 Αυγούστου</w:t>
      </w:r>
      <w:r>
        <w:rPr>
          <w:rFonts w:eastAsia="Times New Roman"/>
          <w:szCs w:val="24"/>
        </w:rPr>
        <w:t xml:space="preserve"> και σήμερα υπερβαίνουν τα 2,5</w:t>
      </w:r>
      <w:r w:rsidRPr="00015864">
        <w:rPr>
          <w:rFonts w:eastAsia="Times New Roman"/>
          <w:szCs w:val="24"/>
        </w:rPr>
        <w:t xml:space="preserve"> δισεκατομμύρια ευρώ</w:t>
      </w:r>
      <w:r>
        <w:rPr>
          <w:rFonts w:eastAsia="Times New Roman"/>
          <w:szCs w:val="24"/>
        </w:rPr>
        <w:t xml:space="preserve"> και ο αρμόδιος Α</w:t>
      </w:r>
      <w:r w:rsidRPr="00015864">
        <w:rPr>
          <w:rFonts w:eastAsia="Times New Roman"/>
          <w:szCs w:val="24"/>
        </w:rPr>
        <w:t>ναπληρωτής</w:t>
      </w:r>
      <w:r>
        <w:rPr>
          <w:rFonts w:eastAsia="Times New Roman"/>
          <w:szCs w:val="24"/>
        </w:rPr>
        <w:t xml:space="preserve"> Υπουργός Οικονομικών χθ</w:t>
      </w:r>
      <w:r>
        <w:rPr>
          <w:rFonts w:eastAsia="Times New Roman"/>
          <w:szCs w:val="24"/>
        </w:rPr>
        <w:t>ε</w:t>
      </w:r>
      <w:r>
        <w:rPr>
          <w:rFonts w:eastAsia="Times New Roman"/>
          <w:szCs w:val="24"/>
        </w:rPr>
        <w:t>ς είπε</w:t>
      </w:r>
      <w:r>
        <w:rPr>
          <w:rFonts w:eastAsia="Times New Roman"/>
          <w:szCs w:val="24"/>
        </w:rPr>
        <w:t>:</w:t>
      </w:r>
      <w:r>
        <w:rPr>
          <w:rFonts w:eastAsia="Times New Roman"/>
          <w:szCs w:val="24"/>
        </w:rPr>
        <w:t xml:space="preserve"> «Τώρα</w:t>
      </w:r>
      <w:r w:rsidRPr="00015864">
        <w:rPr>
          <w:rFonts w:eastAsia="Times New Roman"/>
          <w:szCs w:val="24"/>
        </w:rPr>
        <w:t xml:space="preserve"> ανακάλυψα ότι δεν μηδενίζονται</w:t>
      </w:r>
      <w:r>
        <w:rPr>
          <w:rFonts w:eastAsia="Times New Roman"/>
          <w:szCs w:val="24"/>
        </w:rPr>
        <w:t>».</w:t>
      </w:r>
      <w:r w:rsidRPr="00015864">
        <w:rPr>
          <w:rFonts w:eastAsia="Times New Roman"/>
          <w:szCs w:val="24"/>
        </w:rPr>
        <w:t xml:space="preserve"> </w:t>
      </w:r>
      <w:r>
        <w:rPr>
          <w:rFonts w:eastAsia="Times New Roman"/>
          <w:szCs w:val="24"/>
        </w:rPr>
        <w:t>Τέσσερα χρόνια Υ</w:t>
      </w:r>
      <w:r w:rsidRPr="00015864">
        <w:rPr>
          <w:rFonts w:eastAsia="Times New Roman"/>
          <w:szCs w:val="24"/>
        </w:rPr>
        <w:t xml:space="preserve">πουργός τώρα </w:t>
      </w:r>
      <w:r>
        <w:rPr>
          <w:rFonts w:eastAsia="Times New Roman"/>
          <w:szCs w:val="24"/>
        </w:rPr>
        <w:t xml:space="preserve">το </w:t>
      </w:r>
      <w:r w:rsidRPr="00015864">
        <w:rPr>
          <w:rFonts w:eastAsia="Times New Roman"/>
          <w:szCs w:val="24"/>
        </w:rPr>
        <w:t>ανακάλυψε</w:t>
      </w:r>
      <w:r>
        <w:rPr>
          <w:rFonts w:eastAsia="Times New Roman"/>
          <w:szCs w:val="24"/>
        </w:rPr>
        <w:t>!</w:t>
      </w:r>
    </w:p>
    <w:p w14:paraId="5FC2F680" w14:textId="77777777" w:rsidR="0020643A" w:rsidRDefault="00E84ECF">
      <w:pPr>
        <w:spacing w:line="600" w:lineRule="auto"/>
        <w:ind w:firstLine="720"/>
        <w:contextualSpacing/>
        <w:jc w:val="both"/>
        <w:rPr>
          <w:rFonts w:eastAsia="Times New Roman"/>
          <w:szCs w:val="24"/>
        </w:rPr>
      </w:pPr>
      <w:r>
        <w:rPr>
          <w:rFonts w:eastAsia="Times New Roman"/>
          <w:szCs w:val="24"/>
        </w:rPr>
        <w:lastRenderedPageBreak/>
        <w:t>Εσείς</w:t>
      </w:r>
      <w:r w:rsidRPr="00015864">
        <w:rPr>
          <w:rFonts w:eastAsia="Times New Roman"/>
          <w:szCs w:val="24"/>
        </w:rPr>
        <w:t xml:space="preserve"> δεσμευόσασταν </w:t>
      </w:r>
      <w:r>
        <w:rPr>
          <w:rFonts w:eastAsia="Times New Roman"/>
          <w:szCs w:val="24"/>
        </w:rPr>
        <w:t>–και θα το</w:t>
      </w:r>
      <w:r>
        <w:rPr>
          <w:rFonts w:eastAsia="Times New Roman"/>
          <w:szCs w:val="24"/>
        </w:rPr>
        <w:t xml:space="preserve"> καταθέσω </w:t>
      </w:r>
      <w:r w:rsidRPr="00015864">
        <w:rPr>
          <w:rFonts w:eastAsia="Times New Roman"/>
          <w:szCs w:val="24"/>
        </w:rPr>
        <w:t xml:space="preserve">στα </w:t>
      </w:r>
      <w:r>
        <w:rPr>
          <w:rFonts w:eastAsia="Times New Roman"/>
          <w:szCs w:val="24"/>
        </w:rPr>
        <w:t>Π</w:t>
      </w:r>
      <w:r w:rsidRPr="00015864">
        <w:rPr>
          <w:rFonts w:eastAsia="Times New Roman"/>
          <w:szCs w:val="24"/>
        </w:rPr>
        <w:t>ρακτικά</w:t>
      </w:r>
      <w:r>
        <w:rPr>
          <w:rFonts w:eastAsia="Times New Roman"/>
          <w:szCs w:val="24"/>
        </w:rPr>
        <w:t>-</w:t>
      </w:r>
      <w:r w:rsidRPr="00015864">
        <w:rPr>
          <w:rFonts w:eastAsia="Times New Roman"/>
          <w:szCs w:val="24"/>
        </w:rPr>
        <w:t xml:space="preserve"> ότι θα εκτελείται κάθε χρόνο το Πρόγραμμα Δημοσίων Επενδύσεων και </w:t>
      </w:r>
      <w:r>
        <w:rPr>
          <w:rFonts w:eastAsia="Times New Roman"/>
          <w:szCs w:val="24"/>
        </w:rPr>
        <w:t xml:space="preserve">αυτό </w:t>
      </w:r>
      <w:r w:rsidRPr="00015864">
        <w:rPr>
          <w:rFonts w:eastAsia="Times New Roman"/>
          <w:szCs w:val="24"/>
        </w:rPr>
        <w:t>παρουσιά</w:t>
      </w:r>
      <w:r>
        <w:rPr>
          <w:rFonts w:eastAsia="Times New Roman"/>
          <w:szCs w:val="24"/>
        </w:rPr>
        <w:t>ζει σήμερα</w:t>
      </w:r>
      <w:r w:rsidRPr="00015864">
        <w:rPr>
          <w:rFonts w:eastAsia="Times New Roman"/>
          <w:szCs w:val="24"/>
        </w:rPr>
        <w:t xml:space="preserve"> </w:t>
      </w:r>
      <w:r>
        <w:rPr>
          <w:rFonts w:eastAsia="Times New Roman"/>
          <w:szCs w:val="24"/>
        </w:rPr>
        <w:t>υστέρηση 3 δισεκατομμυρίων</w:t>
      </w:r>
      <w:r w:rsidRPr="00015864">
        <w:rPr>
          <w:rFonts w:eastAsia="Times New Roman"/>
          <w:szCs w:val="24"/>
        </w:rPr>
        <w:t xml:space="preserve"> ευρώ από τ</w:t>
      </w:r>
      <w:r>
        <w:rPr>
          <w:rFonts w:eastAsia="Times New Roman"/>
          <w:szCs w:val="24"/>
        </w:rPr>
        <w:t>ους στόχους που εσείς έχετε θέσει</w:t>
      </w:r>
      <w:r w:rsidRPr="00015864">
        <w:rPr>
          <w:rFonts w:eastAsia="Times New Roman"/>
          <w:szCs w:val="24"/>
        </w:rPr>
        <w:t xml:space="preserve"> </w:t>
      </w:r>
      <w:r>
        <w:rPr>
          <w:rFonts w:eastAsia="Times New Roman"/>
          <w:szCs w:val="24"/>
        </w:rPr>
        <w:t>σ</w:t>
      </w:r>
      <w:r w:rsidRPr="00015864">
        <w:rPr>
          <w:rFonts w:eastAsia="Times New Roman"/>
          <w:szCs w:val="24"/>
        </w:rPr>
        <w:t xml:space="preserve">τους </w:t>
      </w:r>
      <w:r>
        <w:rPr>
          <w:rFonts w:eastAsia="Times New Roman"/>
          <w:szCs w:val="24"/>
        </w:rPr>
        <w:t xml:space="preserve">προϋπολογισμούς που εκτελούνται, </w:t>
      </w:r>
      <w:r w:rsidRPr="00015864">
        <w:rPr>
          <w:rFonts w:eastAsia="Times New Roman"/>
          <w:szCs w:val="24"/>
        </w:rPr>
        <w:t xml:space="preserve">όπως λέει ο κύριος </w:t>
      </w:r>
      <w:r>
        <w:rPr>
          <w:rFonts w:eastAsia="Times New Roman"/>
          <w:szCs w:val="24"/>
        </w:rPr>
        <w:t>Υπουργός,</w:t>
      </w:r>
      <w:r w:rsidRPr="00015864">
        <w:rPr>
          <w:rFonts w:eastAsia="Times New Roman"/>
          <w:szCs w:val="24"/>
        </w:rPr>
        <w:t xml:space="preserve"> με </w:t>
      </w:r>
      <w:r w:rsidRPr="00015864">
        <w:rPr>
          <w:rFonts w:eastAsia="Times New Roman"/>
          <w:szCs w:val="24"/>
        </w:rPr>
        <w:t>επάρκεια</w:t>
      </w:r>
      <w:r>
        <w:rPr>
          <w:rFonts w:eastAsia="Times New Roman"/>
          <w:szCs w:val="24"/>
        </w:rPr>
        <w:t>;</w:t>
      </w:r>
    </w:p>
    <w:p w14:paraId="5FC2F681" w14:textId="77777777" w:rsidR="0020643A" w:rsidRDefault="00E84ECF">
      <w:pPr>
        <w:spacing w:line="600" w:lineRule="auto"/>
        <w:ind w:firstLine="720"/>
        <w:contextualSpacing/>
        <w:jc w:val="both"/>
        <w:rPr>
          <w:rFonts w:eastAsia="Times New Roman"/>
          <w:szCs w:val="24"/>
        </w:rPr>
      </w:pPr>
      <w:r>
        <w:rPr>
          <w:rFonts w:eastAsia="Times New Roman"/>
          <w:szCs w:val="24"/>
        </w:rPr>
        <w:t>Το καταθέτω στα Πρακτικά.</w:t>
      </w:r>
    </w:p>
    <w:p w14:paraId="5FC2F682" w14:textId="77777777" w:rsidR="0020643A" w:rsidRDefault="00E84ECF">
      <w:pPr>
        <w:tabs>
          <w:tab w:val="left" w:pos="7371"/>
        </w:tabs>
        <w:spacing w:line="600" w:lineRule="auto"/>
        <w:ind w:firstLine="720"/>
        <w:contextualSpacing/>
        <w:jc w:val="both"/>
        <w:rPr>
          <w:rFonts w:eastAsia="Times New Roman" w:cs="Times New Roman"/>
          <w:szCs w:val="24"/>
        </w:rPr>
      </w:pPr>
      <w:r w:rsidRPr="00212EE8">
        <w:rPr>
          <w:rFonts w:eastAsia="Times New Roman" w:cs="Times New Roman"/>
          <w:szCs w:val="24"/>
        </w:rPr>
        <w:t xml:space="preserve">(Στο σημείο αυτό ο Βουλευτής κ. </w:t>
      </w:r>
      <w:r>
        <w:rPr>
          <w:rFonts w:eastAsia="Times New Roman" w:cs="Times New Roman"/>
          <w:szCs w:val="24"/>
        </w:rPr>
        <w:t>Χρήστος Σταϊκούρας καταθέτει για τα Πρακτικά το προαναφερθέν έγγραφο, το οποίο</w:t>
      </w:r>
      <w:r w:rsidRPr="00212EE8">
        <w:rPr>
          <w:rFonts w:eastAsia="Times New Roman" w:cs="Times New Roman"/>
          <w:szCs w:val="24"/>
        </w:rPr>
        <w:t xml:space="preserve"> βρίσκ</w:t>
      </w:r>
      <w:r>
        <w:rPr>
          <w:rFonts w:eastAsia="Times New Roman" w:cs="Times New Roman"/>
          <w:szCs w:val="24"/>
        </w:rPr>
        <w:t>ε</w:t>
      </w:r>
      <w:r w:rsidRPr="00212EE8">
        <w:rPr>
          <w:rFonts w:eastAsia="Times New Roman" w:cs="Times New Roman"/>
          <w:szCs w:val="24"/>
        </w:rPr>
        <w:t xml:space="preserve">ται στο </w:t>
      </w:r>
      <w:r>
        <w:rPr>
          <w:rFonts w:eastAsia="Times New Roman" w:cs="Times New Roman"/>
          <w:szCs w:val="24"/>
        </w:rPr>
        <w:t>α</w:t>
      </w:r>
      <w:r w:rsidRPr="00212EE8">
        <w:rPr>
          <w:rFonts w:eastAsia="Times New Roman" w:cs="Times New Roman"/>
          <w:szCs w:val="24"/>
        </w:rPr>
        <w:t>ρχείο του Τμήματος Γραμματείας της Διεύθυνσης Στενογραφίας και Πρακτικών της Βουλής)</w:t>
      </w:r>
    </w:p>
    <w:p w14:paraId="5FC2F683" w14:textId="77777777" w:rsidR="0020643A" w:rsidRDefault="00E84ECF">
      <w:pPr>
        <w:spacing w:line="600" w:lineRule="auto"/>
        <w:ind w:firstLine="720"/>
        <w:contextualSpacing/>
        <w:jc w:val="both"/>
        <w:rPr>
          <w:rFonts w:eastAsia="Times New Roman"/>
          <w:szCs w:val="24"/>
        </w:rPr>
      </w:pPr>
      <w:r>
        <w:rPr>
          <w:rFonts w:eastAsia="Times New Roman"/>
          <w:szCs w:val="24"/>
        </w:rPr>
        <w:t>Σ</w:t>
      </w:r>
      <w:r w:rsidRPr="00015864">
        <w:rPr>
          <w:rFonts w:eastAsia="Times New Roman"/>
          <w:szCs w:val="24"/>
        </w:rPr>
        <w:t>υνεπώς</w:t>
      </w:r>
      <w:r>
        <w:rPr>
          <w:rFonts w:eastAsia="Times New Roman"/>
          <w:szCs w:val="24"/>
        </w:rPr>
        <w:t xml:space="preserve"> μ</w:t>
      </w:r>
      <w:r>
        <w:rPr>
          <w:rFonts w:eastAsia="Times New Roman"/>
          <w:szCs w:val="24"/>
        </w:rPr>
        <w:t>η</w:t>
      </w:r>
      <w:r w:rsidRPr="00015864">
        <w:rPr>
          <w:rFonts w:eastAsia="Times New Roman"/>
          <w:szCs w:val="24"/>
        </w:rPr>
        <w:t xml:space="preserve"> μας </w:t>
      </w:r>
      <w:r>
        <w:rPr>
          <w:rFonts w:eastAsia="Times New Roman"/>
          <w:szCs w:val="24"/>
        </w:rPr>
        <w:t>κουνάτε και το δάχτυλο. Άλλωστε, την</w:t>
      </w:r>
      <w:r w:rsidRPr="00015864">
        <w:rPr>
          <w:rFonts w:eastAsia="Times New Roman"/>
          <w:szCs w:val="24"/>
        </w:rPr>
        <w:t xml:space="preserve"> έννοια της δημιουργικής ασάφειας το δικό σας </w:t>
      </w:r>
      <w:r>
        <w:rPr>
          <w:rFonts w:eastAsia="Times New Roman"/>
          <w:szCs w:val="24"/>
        </w:rPr>
        <w:t>«</w:t>
      </w:r>
      <w:r>
        <w:rPr>
          <w:rFonts w:eastAsia="Times New Roman"/>
          <w:szCs w:val="24"/>
          <w:lang w:val="en-US"/>
        </w:rPr>
        <w:t>asset</w:t>
      </w:r>
      <w:r>
        <w:rPr>
          <w:rFonts w:eastAsia="Times New Roman"/>
          <w:szCs w:val="24"/>
        </w:rPr>
        <w:t>»</w:t>
      </w:r>
      <w:r w:rsidRPr="00015864">
        <w:rPr>
          <w:rFonts w:eastAsia="Times New Roman"/>
          <w:szCs w:val="24"/>
        </w:rPr>
        <w:t xml:space="preserve"> την εισήγαγε στην πολιτική</w:t>
      </w:r>
      <w:r>
        <w:rPr>
          <w:rFonts w:eastAsia="Times New Roman"/>
          <w:szCs w:val="24"/>
        </w:rPr>
        <w:t>. Α</w:t>
      </w:r>
      <w:r w:rsidRPr="00015864">
        <w:rPr>
          <w:rFonts w:eastAsia="Times New Roman"/>
          <w:szCs w:val="24"/>
        </w:rPr>
        <w:t>ς μην ξεχνιόμαστε</w:t>
      </w:r>
      <w:r>
        <w:rPr>
          <w:rFonts w:eastAsia="Times New Roman"/>
          <w:szCs w:val="24"/>
        </w:rPr>
        <w:t>. Η δ</w:t>
      </w:r>
      <w:r w:rsidRPr="00015864">
        <w:rPr>
          <w:rFonts w:eastAsia="Times New Roman"/>
          <w:szCs w:val="24"/>
        </w:rPr>
        <w:t xml:space="preserve">ημιουργική ασάφεια και το </w:t>
      </w:r>
      <w:r>
        <w:rPr>
          <w:rFonts w:eastAsia="Times New Roman"/>
          <w:szCs w:val="24"/>
        </w:rPr>
        <w:t>«</w:t>
      </w:r>
      <w:r>
        <w:rPr>
          <w:rFonts w:eastAsia="Times New Roman"/>
          <w:szCs w:val="24"/>
          <w:lang w:val="en-US"/>
        </w:rPr>
        <w:t>asset</w:t>
      </w:r>
      <w:r>
        <w:rPr>
          <w:rFonts w:eastAsia="Times New Roman"/>
          <w:szCs w:val="24"/>
        </w:rPr>
        <w:t>»</w:t>
      </w:r>
      <w:r w:rsidRPr="00015864">
        <w:rPr>
          <w:rFonts w:eastAsia="Times New Roman"/>
          <w:szCs w:val="24"/>
        </w:rPr>
        <w:t xml:space="preserve"> </w:t>
      </w:r>
      <w:r>
        <w:rPr>
          <w:rFonts w:eastAsia="Times New Roman"/>
          <w:szCs w:val="24"/>
        </w:rPr>
        <w:t>της Κ</w:t>
      </w:r>
      <w:r w:rsidRPr="00015864">
        <w:rPr>
          <w:rFonts w:eastAsia="Times New Roman"/>
          <w:szCs w:val="24"/>
        </w:rPr>
        <w:t xml:space="preserve">υβέρνησης </w:t>
      </w:r>
      <w:r>
        <w:rPr>
          <w:rFonts w:eastAsia="Times New Roman"/>
          <w:szCs w:val="24"/>
        </w:rPr>
        <w:t>πήγαιναν</w:t>
      </w:r>
      <w:r w:rsidRPr="00015864">
        <w:rPr>
          <w:rFonts w:eastAsia="Times New Roman"/>
          <w:szCs w:val="24"/>
        </w:rPr>
        <w:t xml:space="preserve"> πακέτο</w:t>
      </w:r>
      <w:r w:rsidRPr="008775DF">
        <w:rPr>
          <w:rFonts w:eastAsia="Times New Roman"/>
          <w:szCs w:val="24"/>
        </w:rPr>
        <w:t xml:space="preserve">. </w:t>
      </w:r>
      <w:r>
        <w:rPr>
          <w:rFonts w:eastAsia="Times New Roman"/>
          <w:szCs w:val="24"/>
        </w:rPr>
        <w:t>Δ</w:t>
      </w:r>
      <w:r w:rsidRPr="00015864">
        <w:rPr>
          <w:rFonts w:eastAsia="Times New Roman"/>
          <w:szCs w:val="24"/>
        </w:rPr>
        <w:t xml:space="preserve">υστυχώς </w:t>
      </w:r>
      <w:r>
        <w:rPr>
          <w:rFonts w:eastAsia="Times New Roman"/>
          <w:szCs w:val="24"/>
        </w:rPr>
        <w:t xml:space="preserve">όμως, όταν μια κυβέρνηση δεν έχει </w:t>
      </w:r>
      <w:r>
        <w:rPr>
          <w:rFonts w:eastAsia="Times New Roman"/>
          <w:szCs w:val="24"/>
        </w:rPr>
        <w:t>ιδ</w:t>
      </w:r>
      <w:r w:rsidRPr="00015864">
        <w:rPr>
          <w:rFonts w:eastAsia="Times New Roman"/>
          <w:szCs w:val="24"/>
        </w:rPr>
        <w:t xml:space="preserve">εολογικές </w:t>
      </w:r>
      <w:r>
        <w:rPr>
          <w:rFonts w:eastAsia="Times New Roman"/>
          <w:szCs w:val="24"/>
        </w:rPr>
        <w:t xml:space="preserve">συντεταγμένες, όπως συμβαίνει με τη </w:t>
      </w:r>
      <w:r w:rsidRPr="00015864">
        <w:rPr>
          <w:rFonts w:eastAsia="Times New Roman"/>
          <w:szCs w:val="24"/>
        </w:rPr>
        <w:t>σημερινή</w:t>
      </w:r>
      <w:r>
        <w:rPr>
          <w:rFonts w:eastAsia="Times New Roman"/>
          <w:szCs w:val="24"/>
        </w:rPr>
        <w:t>, προχωρά</w:t>
      </w:r>
      <w:r w:rsidRPr="00015864">
        <w:rPr>
          <w:rFonts w:eastAsia="Times New Roman"/>
          <w:szCs w:val="24"/>
        </w:rPr>
        <w:t xml:space="preserve"> σε υποχωρήσεις παντού και στα εθνικά θέματα</w:t>
      </w:r>
      <w:r>
        <w:rPr>
          <w:rFonts w:eastAsia="Times New Roman"/>
          <w:szCs w:val="24"/>
        </w:rPr>
        <w:t>,</w:t>
      </w:r>
      <w:r w:rsidRPr="00015864">
        <w:rPr>
          <w:rFonts w:eastAsia="Times New Roman"/>
          <w:szCs w:val="24"/>
        </w:rPr>
        <w:t xml:space="preserve"> γιατί είναι μια βολική κυβέρνηση</w:t>
      </w:r>
      <w:r>
        <w:rPr>
          <w:rFonts w:eastAsia="Times New Roman"/>
          <w:szCs w:val="24"/>
        </w:rPr>
        <w:t>.</w:t>
      </w:r>
    </w:p>
    <w:p w14:paraId="5FC2F684" w14:textId="77777777" w:rsidR="0020643A" w:rsidRDefault="00E84ECF">
      <w:pPr>
        <w:spacing w:line="600" w:lineRule="auto"/>
        <w:ind w:firstLine="720"/>
        <w:contextualSpacing/>
        <w:jc w:val="both"/>
        <w:rPr>
          <w:rFonts w:eastAsia="Times New Roman"/>
          <w:szCs w:val="24"/>
        </w:rPr>
      </w:pPr>
      <w:r>
        <w:rPr>
          <w:rFonts w:eastAsia="Times New Roman"/>
          <w:szCs w:val="24"/>
        </w:rPr>
        <w:lastRenderedPageBreak/>
        <w:t>Δεύτερον,</w:t>
      </w:r>
      <w:r w:rsidRPr="00015864">
        <w:rPr>
          <w:rFonts w:eastAsia="Times New Roman"/>
          <w:szCs w:val="24"/>
        </w:rPr>
        <w:t xml:space="preserve"> ο Αναπληρωτής Υπουργός Οικονομικών τις προηγούμενες μέρες </w:t>
      </w:r>
      <w:r>
        <w:rPr>
          <w:rFonts w:eastAsia="Times New Roman"/>
          <w:szCs w:val="24"/>
        </w:rPr>
        <w:t>–λείπει σήμερα-</w:t>
      </w:r>
      <w:r w:rsidRPr="00015864">
        <w:rPr>
          <w:rFonts w:eastAsia="Times New Roman"/>
          <w:szCs w:val="24"/>
        </w:rPr>
        <w:t xml:space="preserve"> υπολόγισε αυθαίρετα ότι χρε</w:t>
      </w:r>
      <w:r w:rsidRPr="00015864">
        <w:rPr>
          <w:rFonts w:eastAsia="Times New Roman"/>
          <w:szCs w:val="24"/>
        </w:rPr>
        <w:t xml:space="preserve">ιάζονται άμεσα 6 δισεκατομμύρια </w:t>
      </w:r>
      <w:r>
        <w:rPr>
          <w:rFonts w:eastAsia="Times New Roman"/>
          <w:szCs w:val="24"/>
        </w:rPr>
        <w:t>ευρώ</w:t>
      </w:r>
      <w:r w:rsidRPr="00015864">
        <w:rPr>
          <w:rFonts w:eastAsia="Times New Roman"/>
          <w:szCs w:val="24"/>
        </w:rPr>
        <w:t xml:space="preserve"> για την υλοποίηση του προγράμματος </w:t>
      </w:r>
      <w:r>
        <w:rPr>
          <w:rFonts w:eastAsia="Times New Roman"/>
          <w:szCs w:val="24"/>
        </w:rPr>
        <w:t>της Νέας Δημοκρατίας…</w:t>
      </w:r>
    </w:p>
    <w:p w14:paraId="5FC2F685" w14:textId="77777777" w:rsidR="0020643A" w:rsidRDefault="00E84ECF">
      <w:pPr>
        <w:spacing w:line="600" w:lineRule="auto"/>
        <w:ind w:firstLine="720"/>
        <w:contextualSpacing/>
        <w:jc w:val="both"/>
        <w:rPr>
          <w:rFonts w:eastAsia="Times New Roman"/>
          <w:szCs w:val="24"/>
        </w:rPr>
      </w:pPr>
      <w:r>
        <w:rPr>
          <w:rFonts w:eastAsia="Times New Roman"/>
          <w:b/>
          <w:szCs w:val="24"/>
        </w:rPr>
        <w:t xml:space="preserve">ΧΡΗΣΤΟΣ ΜΑΝΤΑΣ: </w:t>
      </w:r>
      <w:r>
        <w:rPr>
          <w:rFonts w:eastAsia="Times New Roman"/>
          <w:szCs w:val="24"/>
        </w:rPr>
        <w:t>Όχι άμεσα.</w:t>
      </w:r>
    </w:p>
    <w:p w14:paraId="5FC2F686" w14:textId="77777777" w:rsidR="0020643A" w:rsidRDefault="00E84ECF">
      <w:pPr>
        <w:spacing w:line="600" w:lineRule="auto"/>
        <w:ind w:firstLine="720"/>
        <w:contextualSpacing/>
        <w:jc w:val="both"/>
        <w:rPr>
          <w:rFonts w:eastAsia="Times New Roman"/>
          <w:szCs w:val="24"/>
        </w:rPr>
      </w:pPr>
      <w:r>
        <w:rPr>
          <w:rFonts w:eastAsia="Times New Roman"/>
          <w:b/>
          <w:szCs w:val="24"/>
        </w:rPr>
        <w:t xml:space="preserve">ΧΡΗΣΤΟΣ ΣΤΑΪΚΟΥΡΑΣ: </w:t>
      </w:r>
      <w:r>
        <w:rPr>
          <w:rFonts w:eastAsia="Times New Roman"/>
          <w:szCs w:val="24"/>
        </w:rPr>
        <w:t>… λησμονώντας</w:t>
      </w:r>
      <w:r w:rsidRPr="00015864">
        <w:rPr>
          <w:rFonts w:eastAsia="Times New Roman"/>
          <w:szCs w:val="24"/>
        </w:rPr>
        <w:t xml:space="preserve"> ότι κάποιες παρεμβάσεις</w:t>
      </w:r>
      <w:r>
        <w:rPr>
          <w:rFonts w:eastAsia="Times New Roman"/>
          <w:szCs w:val="24"/>
        </w:rPr>
        <w:t>,</w:t>
      </w:r>
      <w:r w:rsidRPr="00015864">
        <w:rPr>
          <w:rFonts w:eastAsia="Times New Roman"/>
          <w:szCs w:val="24"/>
        </w:rPr>
        <w:t xml:space="preserve"> όπως είναι για</w:t>
      </w:r>
      <w:r>
        <w:rPr>
          <w:rFonts w:eastAsia="Times New Roman"/>
          <w:szCs w:val="24"/>
        </w:rPr>
        <w:t xml:space="preserve"> τις ασφαλιστικές εισφορές, εκτείνονται σε βάθος τετραετίας –το λησμόνησε, έχω τα Π</w:t>
      </w:r>
      <w:r w:rsidRPr="00015864">
        <w:rPr>
          <w:rFonts w:eastAsia="Times New Roman"/>
          <w:szCs w:val="24"/>
        </w:rPr>
        <w:t>ρακτικά</w:t>
      </w:r>
      <w:r>
        <w:rPr>
          <w:rFonts w:eastAsia="Times New Roman"/>
          <w:szCs w:val="24"/>
        </w:rPr>
        <w:t>- και, φυσικά, προβαίνοντας σε άστοχες εκτιμήσεις.</w:t>
      </w:r>
    </w:p>
    <w:p w14:paraId="5FC2F687" w14:textId="77777777" w:rsidR="0020643A" w:rsidRDefault="00E84ECF">
      <w:pPr>
        <w:spacing w:line="600" w:lineRule="auto"/>
        <w:ind w:firstLine="720"/>
        <w:contextualSpacing/>
        <w:jc w:val="both"/>
        <w:rPr>
          <w:rFonts w:eastAsia="Times New Roman"/>
          <w:szCs w:val="24"/>
        </w:rPr>
      </w:pPr>
      <w:r>
        <w:rPr>
          <w:rFonts w:eastAsia="Times New Roman"/>
          <w:szCs w:val="24"/>
        </w:rPr>
        <w:t>Κύριε Μαντά, ακούστε την πιο</w:t>
      </w:r>
      <w:r w:rsidRPr="00015864">
        <w:rPr>
          <w:rFonts w:eastAsia="Times New Roman"/>
          <w:szCs w:val="24"/>
        </w:rPr>
        <w:t xml:space="preserve"> ενδιαφέρουσα</w:t>
      </w:r>
      <w:r>
        <w:rPr>
          <w:rFonts w:eastAsia="Times New Roman"/>
          <w:szCs w:val="24"/>
        </w:rPr>
        <w:t>. Γ</w:t>
      </w:r>
      <w:r w:rsidRPr="00015864">
        <w:rPr>
          <w:rFonts w:eastAsia="Times New Roman"/>
          <w:szCs w:val="24"/>
        </w:rPr>
        <w:t>ια παράδειγμα</w:t>
      </w:r>
      <w:r>
        <w:rPr>
          <w:rFonts w:eastAsia="Times New Roman"/>
          <w:szCs w:val="24"/>
        </w:rPr>
        <w:t>,</w:t>
      </w:r>
      <w:r w:rsidRPr="00015864">
        <w:rPr>
          <w:rFonts w:eastAsia="Times New Roman"/>
          <w:szCs w:val="24"/>
        </w:rPr>
        <w:t xml:space="preserve"> υποστήριξε </w:t>
      </w:r>
      <w:r>
        <w:rPr>
          <w:rFonts w:eastAsia="Times New Roman"/>
          <w:szCs w:val="24"/>
        </w:rPr>
        <w:t xml:space="preserve">–κι αυτό </w:t>
      </w:r>
      <w:r w:rsidRPr="00015864">
        <w:rPr>
          <w:rFonts w:eastAsia="Times New Roman"/>
          <w:szCs w:val="24"/>
        </w:rPr>
        <w:t xml:space="preserve">θα ήθελα λίγο να </w:t>
      </w:r>
      <w:r>
        <w:rPr>
          <w:rFonts w:eastAsia="Times New Roman"/>
          <w:szCs w:val="24"/>
        </w:rPr>
        <w:t xml:space="preserve">το δούμε </w:t>
      </w:r>
      <w:r w:rsidRPr="00015864">
        <w:rPr>
          <w:rFonts w:eastAsia="Times New Roman"/>
          <w:szCs w:val="24"/>
        </w:rPr>
        <w:t>μαζί</w:t>
      </w:r>
      <w:r>
        <w:rPr>
          <w:rFonts w:eastAsia="Times New Roman"/>
          <w:szCs w:val="24"/>
        </w:rPr>
        <w:t>,</w:t>
      </w:r>
      <w:r w:rsidRPr="00015864">
        <w:rPr>
          <w:rFonts w:eastAsia="Times New Roman"/>
          <w:szCs w:val="24"/>
        </w:rPr>
        <w:t xml:space="preserve"> να τ</w:t>
      </w:r>
      <w:r w:rsidRPr="00015864">
        <w:rPr>
          <w:rFonts w:eastAsia="Times New Roman"/>
          <w:szCs w:val="24"/>
        </w:rPr>
        <w:t>ο μοιραστούμε</w:t>
      </w:r>
      <w:r>
        <w:rPr>
          <w:rFonts w:eastAsia="Times New Roman"/>
          <w:szCs w:val="24"/>
        </w:rPr>
        <w:t>-</w:t>
      </w:r>
      <w:r w:rsidRPr="00015864">
        <w:rPr>
          <w:rFonts w:eastAsia="Times New Roman"/>
          <w:szCs w:val="24"/>
        </w:rPr>
        <w:t xml:space="preserve"> </w:t>
      </w:r>
      <w:r>
        <w:rPr>
          <w:rFonts w:eastAsia="Times New Roman"/>
          <w:szCs w:val="24"/>
        </w:rPr>
        <w:t>ότι</w:t>
      </w:r>
      <w:r w:rsidRPr="00015864">
        <w:rPr>
          <w:rFonts w:eastAsia="Times New Roman"/>
          <w:szCs w:val="24"/>
        </w:rPr>
        <w:t xml:space="preserve"> η μείωση του ΦΠΑ στην εστίαση</w:t>
      </w:r>
      <w:r>
        <w:rPr>
          <w:rFonts w:eastAsia="Times New Roman"/>
          <w:szCs w:val="24"/>
        </w:rPr>
        <w:t xml:space="preserve"> από το</w:t>
      </w:r>
      <w:r w:rsidRPr="00015864">
        <w:rPr>
          <w:rFonts w:eastAsia="Times New Roman"/>
          <w:szCs w:val="24"/>
        </w:rPr>
        <w:t xml:space="preserve"> 24</w:t>
      </w:r>
      <w:r>
        <w:rPr>
          <w:rFonts w:eastAsia="Times New Roman"/>
          <w:szCs w:val="24"/>
        </w:rPr>
        <w:t>%</w:t>
      </w:r>
      <w:r w:rsidRPr="00015864">
        <w:rPr>
          <w:rFonts w:eastAsia="Times New Roman"/>
          <w:szCs w:val="24"/>
        </w:rPr>
        <w:t xml:space="preserve"> στο 13</w:t>
      </w:r>
      <w:r>
        <w:rPr>
          <w:rFonts w:eastAsia="Times New Roman"/>
          <w:szCs w:val="24"/>
        </w:rPr>
        <w:t>%</w:t>
      </w:r>
      <w:r w:rsidRPr="00015864">
        <w:rPr>
          <w:rFonts w:eastAsia="Times New Roman"/>
          <w:szCs w:val="24"/>
        </w:rPr>
        <w:t xml:space="preserve"> κοστίζει 513</w:t>
      </w:r>
      <w:r>
        <w:rPr>
          <w:rFonts w:eastAsia="Times New Roman"/>
          <w:szCs w:val="24"/>
        </w:rPr>
        <w:t xml:space="preserve"> εκατομμύρια ευρώ –τόσο το κοστολόγησε</w:t>
      </w:r>
      <w:r w:rsidRPr="00015864">
        <w:rPr>
          <w:rFonts w:eastAsia="Times New Roman"/>
          <w:szCs w:val="24"/>
        </w:rPr>
        <w:t xml:space="preserve"> </w:t>
      </w:r>
      <w:r>
        <w:rPr>
          <w:rFonts w:eastAsia="Times New Roman"/>
          <w:szCs w:val="24"/>
        </w:rPr>
        <w:t>ο Αναπληρωτής Υπουργός Οικονομικών- όταν την</w:t>
      </w:r>
      <w:r w:rsidRPr="00015864">
        <w:rPr>
          <w:rFonts w:eastAsia="Times New Roman"/>
          <w:szCs w:val="24"/>
        </w:rPr>
        <w:t xml:space="preserve"> αντίστοιχη μείωση που έγινε το </w:t>
      </w:r>
      <w:r>
        <w:rPr>
          <w:rFonts w:eastAsia="Times New Roman"/>
          <w:szCs w:val="24"/>
        </w:rPr>
        <w:t>2013 στην έκθεσή</w:t>
      </w:r>
      <w:r w:rsidRPr="00015864">
        <w:rPr>
          <w:rFonts w:eastAsia="Times New Roman"/>
          <w:szCs w:val="24"/>
        </w:rPr>
        <w:t xml:space="preserve"> του το </w:t>
      </w:r>
      <w:r>
        <w:rPr>
          <w:rFonts w:eastAsia="Times New Roman"/>
          <w:szCs w:val="24"/>
        </w:rPr>
        <w:t>Γενικό Λογιστήριο τ</w:t>
      </w:r>
      <w:r w:rsidRPr="00015864">
        <w:rPr>
          <w:rFonts w:eastAsia="Times New Roman"/>
          <w:szCs w:val="24"/>
        </w:rPr>
        <w:t xml:space="preserve">ου Κράτους </w:t>
      </w:r>
      <w:r>
        <w:rPr>
          <w:rFonts w:eastAsia="Times New Roman"/>
          <w:szCs w:val="24"/>
        </w:rPr>
        <w:t>την είχ</w:t>
      </w:r>
      <w:r>
        <w:rPr>
          <w:rFonts w:eastAsia="Times New Roman"/>
          <w:szCs w:val="24"/>
        </w:rPr>
        <w:t>ε  ουσιαστικά δημοσιονομικά ουδέτερη και όταν οι Θεσμοί –έχω</w:t>
      </w:r>
      <w:r w:rsidRPr="00015864">
        <w:rPr>
          <w:rFonts w:eastAsia="Times New Roman"/>
          <w:szCs w:val="24"/>
        </w:rPr>
        <w:t xml:space="preserve"> το e-mail των </w:t>
      </w:r>
      <w:r>
        <w:rPr>
          <w:rFonts w:eastAsia="Times New Roman"/>
          <w:szCs w:val="24"/>
        </w:rPr>
        <w:t>θ</w:t>
      </w:r>
      <w:r w:rsidRPr="00015864">
        <w:rPr>
          <w:rFonts w:eastAsia="Times New Roman"/>
          <w:szCs w:val="24"/>
        </w:rPr>
        <w:t>εσμών</w:t>
      </w:r>
      <w:r>
        <w:rPr>
          <w:rFonts w:eastAsia="Times New Roman"/>
          <w:szCs w:val="24"/>
        </w:rPr>
        <w:t>- οι οποίοι αντιδρούσαν το 20</w:t>
      </w:r>
      <w:r w:rsidRPr="00015864">
        <w:rPr>
          <w:rFonts w:eastAsia="Times New Roman"/>
          <w:szCs w:val="24"/>
        </w:rPr>
        <w:t>13</w:t>
      </w:r>
      <w:r>
        <w:rPr>
          <w:rFonts w:eastAsia="Times New Roman"/>
          <w:szCs w:val="24"/>
        </w:rPr>
        <w:t>,</w:t>
      </w:r>
      <w:r w:rsidRPr="00015864">
        <w:rPr>
          <w:rFonts w:eastAsia="Times New Roman"/>
          <w:szCs w:val="24"/>
        </w:rPr>
        <w:t xml:space="preserve"> ανέβασαν</w:t>
      </w:r>
      <w:r>
        <w:rPr>
          <w:rFonts w:eastAsia="Times New Roman"/>
          <w:szCs w:val="24"/>
        </w:rPr>
        <w:t xml:space="preserve"> το κόστος στα 300 εκατομμύρια ευρώ.</w:t>
      </w:r>
    </w:p>
    <w:p w14:paraId="5FC2F688" w14:textId="77777777" w:rsidR="0020643A" w:rsidRDefault="00E84ECF">
      <w:pPr>
        <w:spacing w:line="600" w:lineRule="auto"/>
        <w:ind w:firstLine="720"/>
        <w:contextualSpacing/>
        <w:jc w:val="both"/>
        <w:rPr>
          <w:rFonts w:eastAsia="Times New Roman"/>
          <w:szCs w:val="24"/>
        </w:rPr>
      </w:pPr>
      <w:r>
        <w:rPr>
          <w:rFonts w:eastAsia="Times New Roman"/>
          <w:szCs w:val="24"/>
        </w:rPr>
        <w:lastRenderedPageBreak/>
        <w:t xml:space="preserve">Δηλαδή, οι </w:t>
      </w:r>
      <w:r>
        <w:rPr>
          <w:rFonts w:eastAsia="Times New Roman"/>
          <w:szCs w:val="24"/>
        </w:rPr>
        <w:t>θ</w:t>
      </w:r>
      <w:r>
        <w:rPr>
          <w:rFonts w:eastAsia="Times New Roman"/>
          <w:szCs w:val="24"/>
        </w:rPr>
        <w:t xml:space="preserve">εσμοί έλεγαν ότι για να μειωθεί </w:t>
      </w:r>
      <w:r w:rsidRPr="00015864">
        <w:rPr>
          <w:rFonts w:eastAsia="Times New Roman"/>
          <w:szCs w:val="24"/>
        </w:rPr>
        <w:t xml:space="preserve">ο ΦΠΑ είναι </w:t>
      </w:r>
      <w:r>
        <w:rPr>
          <w:rFonts w:eastAsia="Times New Roman"/>
          <w:szCs w:val="24"/>
        </w:rPr>
        <w:t>300</w:t>
      </w:r>
      <w:r w:rsidRPr="00015864">
        <w:rPr>
          <w:rFonts w:eastAsia="Times New Roman"/>
          <w:szCs w:val="24"/>
        </w:rPr>
        <w:t xml:space="preserve"> εκατομμύρια </w:t>
      </w:r>
      <w:r>
        <w:rPr>
          <w:rFonts w:eastAsia="Times New Roman"/>
          <w:szCs w:val="24"/>
        </w:rPr>
        <w:t>ευρώ και ο αρμόδιος</w:t>
      </w:r>
      <w:r w:rsidRPr="00015864">
        <w:rPr>
          <w:rFonts w:eastAsia="Times New Roman"/>
          <w:szCs w:val="24"/>
        </w:rPr>
        <w:t xml:space="preserve"> </w:t>
      </w:r>
      <w:r>
        <w:rPr>
          <w:rFonts w:eastAsia="Times New Roman"/>
          <w:szCs w:val="24"/>
        </w:rPr>
        <w:t>Α</w:t>
      </w:r>
      <w:r w:rsidRPr="00015864">
        <w:rPr>
          <w:rFonts w:eastAsia="Times New Roman"/>
          <w:szCs w:val="24"/>
        </w:rPr>
        <w:t>ναπλ</w:t>
      </w:r>
      <w:r>
        <w:rPr>
          <w:rFonts w:eastAsia="Times New Roman"/>
          <w:szCs w:val="24"/>
        </w:rPr>
        <w:t>ηρωτής Υπουργός λέει ότι είναι 513 εκατομμύρια ευρώ. Τ</w:t>
      </w:r>
      <w:r w:rsidRPr="00015864">
        <w:rPr>
          <w:rFonts w:eastAsia="Times New Roman"/>
          <w:szCs w:val="24"/>
        </w:rPr>
        <w:t>ελικά αποδεικνύε</w:t>
      </w:r>
      <w:r>
        <w:rPr>
          <w:rFonts w:eastAsia="Times New Roman"/>
          <w:szCs w:val="24"/>
        </w:rPr>
        <w:t xml:space="preserve">σθε μνημονιακότεροι των μνημονιακών. Αυτό είναι </w:t>
      </w:r>
      <w:r w:rsidRPr="00015864">
        <w:rPr>
          <w:rFonts w:eastAsia="Times New Roman"/>
          <w:szCs w:val="24"/>
        </w:rPr>
        <w:t>το e-mail</w:t>
      </w:r>
      <w:r>
        <w:rPr>
          <w:rFonts w:eastAsia="Times New Roman"/>
          <w:szCs w:val="24"/>
        </w:rPr>
        <w:t xml:space="preserve"> των </w:t>
      </w:r>
      <w:r>
        <w:rPr>
          <w:rFonts w:eastAsia="Times New Roman"/>
          <w:szCs w:val="24"/>
        </w:rPr>
        <w:t>θ</w:t>
      </w:r>
      <w:r>
        <w:rPr>
          <w:rFonts w:eastAsia="Times New Roman"/>
          <w:szCs w:val="24"/>
        </w:rPr>
        <w:t xml:space="preserve">εσμών, </w:t>
      </w:r>
      <w:r w:rsidRPr="00015864">
        <w:rPr>
          <w:rFonts w:eastAsia="Times New Roman"/>
          <w:szCs w:val="24"/>
        </w:rPr>
        <w:t xml:space="preserve">όταν κάναμε τη διαπραγμάτευση </w:t>
      </w:r>
      <w:r>
        <w:rPr>
          <w:rFonts w:eastAsia="Times New Roman"/>
          <w:szCs w:val="24"/>
        </w:rPr>
        <w:t>για τη μείωση του ΦΠΑ στην εστίαση.</w:t>
      </w:r>
    </w:p>
    <w:p w14:paraId="5FC2F689" w14:textId="77777777" w:rsidR="0020643A" w:rsidRDefault="00E84ECF">
      <w:pPr>
        <w:spacing w:line="600" w:lineRule="auto"/>
        <w:ind w:firstLine="720"/>
        <w:contextualSpacing/>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w:t>
      </w:r>
      <w:r w:rsidRPr="00A823B1">
        <w:rPr>
          <w:rFonts w:eastAsia="Times New Roman" w:cs="Times New Roman"/>
          <w:szCs w:val="24"/>
        </w:rPr>
        <w:t>ας)</w:t>
      </w:r>
    </w:p>
    <w:p w14:paraId="5FC2F68A" w14:textId="77777777" w:rsidR="0020643A" w:rsidRDefault="00E84ECF">
      <w:pPr>
        <w:spacing w:line="600" w:lineRule="auto"/>
        <w:ind w:firstLine="720"/>
        <w:contextualSpacing/>
        <w:jc w:val="both"/>
        <w:rPr>
          <w:rFonts w:eastAsia="Times New Roman"/>
          <w:szCs w:val="24"/>
        </w:rPr>
      </w:pPr>
      <w:r>
        <w:rPr>
          <w:rFonts w:eastAsia="Times New Roman"/>
          <w:szCs w:val="24"/>
        </w:rPr>
        <w:t>Τρίτον, μας ρωτάτε πώς</w:t>
      </w:r>
      <w:r w:rsidRPr="00015864">
        <w:rPr>
          <w:rFonts w:eastAsia="Times New Roman"/>
          <w:szCs w:val="24"/>
        </w:rPr>
        <w:t xml:space="preserve"> θα χρηματοδοτήσουμε</w:t>
      </w:r>
      <w:r>
        <w:rPr>
          <w:rFonts w:eastAsia="Times New Roman"/>
          <w:szCs w:val="24"/>
        </w:rPr>
        <w:t>…</w:t>
      </w:r>
    </w:p>
    <w:p w14:paraId="5FC2F68B"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ΤΖΑΝΑΚΟΠΟΥΛΟΣ (Υπουργός Επικρατείας και Κυβερνητικός Εκπρόσωπος): </w:t>
      </w:r>
      <w:r>
        <w:rPr>
          <w:rFonts w:eastAsia="Times New Roman" w:cs="Times New Roman"/>
          <w:szCs w:val="24"/>
        </w:rPr>
        <w:t>Τι είναι αυτό που λέτε; Αφού έχουν αυξηθεί.</w:t>
      </w:r>
    </w:p>
    <w:p w14:paraId="5FC2F68C" w14:textId="77777777" w:rsidR="0020643A" w:rsidRDefault="00E84ECF">
      <w:pPr>
        <w:spacing w:line="600" w:lineRule="auto"/>
        <w:ind w:firstLine="720"/>
        <w:contextualSpacing/>
        <w:jc w:val="both"/>
        <w:rPr>
          <w:rFonts w:eastAsia="Times New Roman"/>
          <w:szCs w:val="24"/>
        </w:rPr>
      </w:pPr>
      <w:r>
        <w:rPr>
          <w:rFonts w:eastAsia="Times New Roman"/>
          <w:b/>
          <w:szCs w:val="24"/>
        </w:rPr>
        <w:t xml:space="preserve">ΧΡΗΣΤΟΣ ΣΤΑΪΚΟΥΡΑΣ: </w:t>
      </w:r>
      <w:r>
        <w:rPr>
          <w:rFonts w:eastAsia="Times New Roman"/>
          <w:szCs w:val="24"/>
        </w:rPr>
        <w:t>Για να μειωθούν από το 23% στο 13%, ήταν λιγότερα από 300 εκατομμύρι</w:t>
      </w:r>
      <w:r>
        <w:rPr>
          <w:rFonts w:eastAsia="Times New Roman"/>
          <w:szCs w:val="24"/>
        </w:rPr>
        <w:t xml:space="preserve">α ευρώ, σύμφωνα με τους </w:t>
      </w:r>
      <w:r>
        <w:rPr>
          <w:rFonts w:eastAsia="Times New Roman"/>
          <w:szCs w:val="24"/>
        </w:rPr>
        <w:t>θ</w:t>
      </w:r>
      <w:r>
        <w:rPr>
          <w:rFonts w:eastAsia="Times New Roman"/>
          <w:szCs w:val="24"/>
        </w:rPr>
        <w:t>εσμούς. Εδώ είναι τα στοιχεία. Μη με διακόπτετε. Τώρα είναι η ώρα να μιλήσουμε εμείς.</w:t>
      </w:r>
    </w:p>
    <w:p w14:paraId="5FC2F68D" w14:textId="77777777" w:rsidR="0020643A" w:rsidRDefault="00E84ECF">
      <w:pPr>
        <w:spacing w:line="600" w:lineRule="auto"/>
        <w:ind w:firstLine="720"/>
        <w:contextualSpacing/>
        <w:jc w:val="both"/>
        <w:rPr>
          <w:rFonts w:eastAsia="Times New Roman"/>
          <w:szCs w:val="24"/>
        </w:rPr>
      </w:pPr>
      <w:r>
        <w:rPr>
          <w:rFonts w:eastAsia="Times New Roman"/>
          <w:szCs w:val="24"/>
        </w:rPr>
        <w:t>Τρίτον, μας ρωτάτε πώς</w:t>
      </w:r>
      <w:r w:rsidRPr="00015864">
        <w:rPr>
          <w:rFonts w:eastAsia="Times New Roman"/>
          <w:szCs w:val="24"/>
        </w:rPr>
        <w:t xml:space="preserve"> θα χρηματοδοτήσουμε</w:t>
      </w:r>
      <w:r>
        <w:rPr>
          <w:rFonts w:eastAsia="Times New Roman"/>
          <w:szCs w:val="24"/>
        </w:rPr>
        <w:t xml:space="preserve"> το πρόγραμμά μας. Θα μπορούσα εύκολα να απαντήσω «μπακαλίστικα», όπως απαντάτε κι εσείς και να πω «από</w:t>
      </w:r>
      <w:r>
        <w:rPr>
          <w:rFonts w:eastAsia="Times New Roman"/>
          <w:szCs w:val="24"/>
        </w:rPr>
        <w:t xml:space="preserve"> τα αχρείαστα </w:t>
      </w:r>
      <w:r>
        <w:rPr>
          <w:rFonts w:eastAsia="Times New Roman"/>
          <w:szCs w:val="24"/>
        </w:rPr>
        <w:lastRenderedPageBreak/>
        <w:t>υπερπλεονάσματα του παρελθόντος». Πόσο; Είναι 11 δισεκατομμύρια ευρώ. Θα μπορούσα, επίσης, να απαντήσω «από τα μελλοντικά υπερπλεονάσματά σας», τα οποία είναι και αυτά αχρείαστα. Πόσο; Είναι 3,6 δισεκατομμύρια ευρώ.</w:t>
      </w:r>
    </w:p>
    <w:p w14:paraId="5FC2F68E" w14:textId="77777777" w:rsidR="0020643A" w:rsidRDefault="00E84ECF">
      <w:pPr>
        <w:spacing w:line="600" w:lineRule="auto"/>
        <w:ind w:firstLine="720"/>
        <w:contextualSpacing/>
        <w:jc w:val="both"/>
        <w:rPr>
          <w:rFonts w:eastAsia="Times New Roman"/>
          <w:szCs w:val="24"/>
        </w:rPr>
      </w:pPr>
      <w:r>
        <w:rPr>
          <w:rFonts w:eastAsia="Times New Roman"/>
          <w:szCs w:val="24"/>
        </w:rPr>
        <w:t>Θα απαντήσω, όμως, πιο τεκ</w:t>
      </w:r>
      <w:r>
        <w:rPr>
          <w:rFonts w:eastAsia="Times New Roman"/>
          <w:szCs w:val="24"/>
        </w:rPr>
        <w:t xml:space="preserve">μηριωμένα, καταθέτοντας σχετικό κείμενο από δική μου τοποθέτηση την επομένη των παρουσιάσεων των θέσεων της Νέας Δημοκρατίας στη Διεθνή Έκθεση Θεσσαλονίκης. </w:t>
      </w:r>
    </w:p>
    <w:p w14:paraId="5FC2F68F" w14:textId="77777777" w:rsidR="0020643A" w:rsidRDefault="00E84ECF">
      <w:pPr>
        <w:tabs>
          <w:tab w:val="left" w:pos="7371"/>
        </w:tabs>
        <w:spacing w:line="600" w:lineRule="auto"/>
        <w:ind w:firstLine="720"/>
        <w:contextualSpacing/>
        <w:jc w:val="both"/>
        <w:rPr>
          <w:rFonts w:eastAsia="Times New Roman" w:cs="Times New Roman"/>
          <w:szCs w:val="24"/>
        </w:rPr>
      </w:pPr>
      <w:r>
        <w:rPr>
          <w:rFonts w:eastAsia="Times New Roman"/>
          <w:szCs w:val="24"/>
        </w:rPr>
        <w:t>(Στο σημείο αυτό ο Βουλευτής κ. Χρήστος Σταϊκούρας καταθέτει για τα Πρακτικά το προαναφερθέν έγγρα</w:t>
      </w:r>
      <w:r>
        <w:rPr>
          <w:rFonts w:eastAsia="Times New Roman"/>
          <w:szCs w:val="24"/>
        </w:rPr>
        <w:t>φο,</w:t>
      </w:r>
      <w:r w:rsidRPr="00E2665B">
        <w:rPr>
          <w:rFonts w:eastAsia="Times New Roman" w:cs="Times New Roman"/>
          <w:szCs w:val="24"/>
        </w:rPr>
        <w:t xml:space="preserve"> </w:t>
      </w:r>
      <w:r>
        <w:rPr>
          <w:rFonts w:eastAsia="Times New Roman" w:cs="Times New Roman"/>
          <w:szCs w:val="24"/>
        </w:rPr>
        <w:t>το οποίο</w:t>
      </w:r>
      <w:r w:rsidRPr="00212EE8">
        <w:rPr>
          <w:rFonts w:eastAsia="Times New Roman" w:cs="Times New Roman"/>
          <w:szCs w:val="24"/>
        </w:rPr>
        <w:t xml:space="preserve"> βρίσκ</w:t>
      </w:r>
      <w:r>
        <w:rPr>
          <w:rFonts w:eastAsia="Times New Roman" w:cs="Times New Roman"/>
          <w:szCs w:val="24"/>
        </w:rPr>
        <w:t>ε</w:t>
      </w:r>
      <w:r w:rsidRPr="00212EE8">
        <w:rPr>
          <w:rFonts w:eastAsia="Times New Roman" w:cs="Times New Roman"/>
          <w:szCs w:val="24"/>
        </w:rPr>
        <w:t xml:space="preserve">ται στο </w:t>
      </w:r>
      <w:r>
        <w:rPr>
          <w:rFonts w:eastAsia="Times New Roman" w:cs="Times New Roman"/>
          <w:szCs w:val="24"/>
        </w:rPr>
        <w:t>α</w:t>
      </w:r>
      <w:r w:rsidRPr="00212EE8">
        <w:rPr>
          <w:rFonts w:eastAsia="Times New Roman" w:cs="Times New Roman"/>
          <w:szCs w:val="24"/>
        </w:rPr>
        <w:t>ρχείο του Τμήματος Γραμματείας της Διεύθυνσης Στενογραφίας και Πρακτικών της Βουλής)</w:t>
      </w:r>
    </w:p>
    <w:p w14:paraId="5FC2F690" w14:textId="77777777" w:rsidR="0020643A" w:rsidRDefault="00E84ECF">
      <w:pPr>
        <w:spacing w:line="600" w:lineRule="auto"/>
        <w:ind w:firstLine="720"/>
        <w:contextualSpacing/>
        <w:jc w:val="both"/>
        <w:rPr>
          <w:rFonts w:eastAsia="Times New Roman"/>
          <w:szCs w:val="24"/>
        </w:rPr>
      </w:pPr>
      <w:r>
        <w:rPr>
          <w:rFonts w:eastAsia="Times New Roman"/>
          <w:szCs w:val="24"/>
        </w:rPr>
        <w:t>Επειδή δεν έχω χρόνο, θα σας πω κωδικοποιημένα κάποια πράγματα. Από ένα πρόγραμμα περιορισμού των κρατικών δαπανών, χωρίς να υποβαθμιστεί η ποι</w:t>
      </w:r>
      <w:r>
        <w:rPr>
          <w:rFonts w:eastAsia="Times New Roman"/>
          <w:szCs w:val="24"/>
        </w:rPr>
        <w:t>ότητα των υπηρεσιών και χωρίς απολύσεις, από την ενίσχυση των συμπράξεων του δημόσιου με τον ιδιωτικό τομέα, από την επέκταση των ηλεκτρονικών συναλλαγών, από τη μείωση της φοροδιαφυγής λόγω χαμηλότερων φορολογικών συντελεστών.</w:t>
      </w:r>
    </w:p>
    <w:p w14:paraId="5FC2F691" w14:textId="77777777" w:rsidR="0020643A" w:rsidRDefault="00E84ECF">
      <w:pPr>
        <w:spacing w:line="600" w:lineRule="auto"/>
        <w:ind w:firstLine="720"/>
        <w:contextualSpacing/>
        <w:jc w:val="both"/>
        <w:rPr>
          <w:rFonts w:eastAsia="Times New Roman"/>
          <w:szCs w:val="24"/>
        </w:rPr>
      </w:pPr>
      <w:r>
        <w:rPr>
          <w:rFonts w:eastAsia="Times New Roman"/>
          <w:b/>
          <w:szCs w:val="24"/>
        </w:rPr>
        <w:lastRenderedPageBreak/>
        <w:t xml:space="preserve">ΝΙΚΟΛΑΟΣ ΠΑΠΑΔΟΠΟΥΛΟΣ: </w:t>
      </w:r>
      <w:r>
        <w:rPr>
          <w:rFonts w:eastAsia="Times New Roman"/>
          <w:szCs w:val="24"/>
        </w:rPr>
        <w:t xml:space="preserve">Πόσα </w:t>
      </w:r>
      <w:r>
        <w:rPr>
          <w:rFonts w:eastAsia="Times New Roman"/>
          <w:szCs w:val="24"/>
        </w:rPr>
        <w:t>λεφτά;</w:t>
      </w:r>
    </w:p>
    <w:p w14:paraId="5FC2F692" w14:textId="77777777" w:rsidR="0020643A" w:rsidRDefault="00E84ECF">
      <w:pPr>
        <w:spacing w:line="600" w:lineRule="auto"/>
        <w:ind w:firstLine="720"/>
        <w:contextualSpacing/>
        <w:jc w:val="both"/>
        <w:rPr>
          <w:rFonts w:eastAsia="Times New Roman"/>
          <w:szCs w:val="24"/>
        </w:rPr>
      </w:pPr>
      <w:r>
        <w:rPr>
          <w:rFonts w:eastAsia="Times New Roman"/>
          <w:b/>
          <w:szCs w:val="24"/>
        </w:rPr>
        <w:t xml:space="preserve">ΧΡΗΣΤΟΣ ΣΤΑΪΚΟΥΡΑΣ: </w:t>
      </w:r>
      <w:r>
        <w:rPr>
          <w:rFonts w:eastAsia="Times New Roman"/>
          <w:szCs w:val="24"/>
        </w:rPr>
        <w:t>Τόση ώρα γι’ αυτά σας μιλάω.</w:t>
      </w:r>
    </w:p>
    <w:p w14:paraId="5FC2F693" w14:textId="77777777" w:rsidR="0020643A" w:rsidRDefault="00E84ECF">
      <w:pPr>
        <w:spacing w:line="600" w:lineRule="auto"/>
        <w:ind w:firstLine="720"/>
        <w:contextualSpacing/>
        <w:jc w:val="both"/>
        <w:rPr>
          <w:rFonts w:eastAsia="Times New Roman"/>
          <w:szCs w:val="24"/>
        </w:rPr>
      </w:pPr>
      <w:r>
        <w:rPr>
          <w:rFonts w:eastAsia="Times New Roman"/>
          <w:szCs w:val="24"/>
        </w:rPr>
        <w:t xml:space="preserve">Και επειδή μίλησα για χαμηλότερους φορολογικούς συντελεστές, ελάτε να δούμε άλλον έναν πίνακα μαζί. </w:t>
      </w:r>
    </w:p>
    <w:p w14:paraId="5FC2F694" w14:textId="77777777" w:rsidR="0020643A" w:rsidRDefault="00E84ECF">
      <w:pPr>
        <w:spacing w:line="600" w:lineRule="auto"/>
        <w:ind w:firstLine="720"/>
        <w:contextualSpacing/>
        <w:jc w:val="both"/>
        <w:rPr>
          <w:rFonts w:eastAsia="Times New Roman"/>
          <w:szCs w:val="24"/>
        </w:rPr>
      </w:pPr>
      <w:r>
        <w:rPr>
          <w:rFonts w:eastAsia="Times New Roman"/>
          <w:b/>
          <w:szCs w:val="24"/>
        </w:rPr>
        <w:t xml:space="preserve">ΝΙΚΟΛΑΟΣ ΠΑΠΑΔΟΠΟΥΛΟΣ: </w:t>
      </w:r>
      <w:r>
        <w:rPr>
          <w:rFonts w:eastAsia="Times New Roman"/>
          <w:szCs w:val="24"/>
        </w:rPr>
        <w:t>Πάλι πίνακας;</w:t>
      </w:r>
    </w:p>
    <w:p w14:paraId="5FC2F695" w14:textId="77777777" w:rsidR="0020643A" w:rsidRDefault="00E84ECF">
      <w:pPr>
        <w:spacing w:line="600" w:lineRule="auto"/>
        <w:ind w:firstLine="720"/>
        <w:contextualSpacing/>
        <w:jc w:val="both"/>
        <w:rPr>
          <w:rFonts w:eastAsia="Times New Roman"/>
          <w:szCs w:val="24"/>
        </w:rPr>
      </w:pPr>
      <w:r>
        <w:rPr>
          <w:rFonts w:eastAsia="Times New Roman"/>
          <w:b/>
          <w:szCs w:val="24"/>
        </w:rPr>
        <w:t xml:space="preserve">ΧΡΗΣΤΟΣ ΣΤΑΪΚΟΥΡΑΣ: </w:t>
      </w:r>
      <w:r>
        <w:rPr>
          <w:rFonts w:eastAsia="Times New Roman"/>
          <w:szCs w:val="24"/>
        </w:rPr>
        <w:t>Όταν μπορείς να αποτυπώνεις κάτι με πίνακε</w:t>
      </w:r>
      <w:r>
        <w:rPr>
          <w:rFonts w:eastAsia="Times New Roman"/>
          <w:szCs w:val="24"/>
        </w:rPr>
        <w:t>ς, μάλλον λες την αλήθεια.</w:t>
      </w:r>
    </w:p>
    <w:p w14:paraId="5FC2F696" w14:textId="77777777" w:rsidR="0020643A" w:rsidRDefault="00E84ECF">
      <w:pPr>
        <w:spacing w:line="600" w:lineRule="auto"/>
        <w:ind w:firstLine="720"/>
        <w:contextualSpacing/>
        <w:jc w:val="both"/>
        <w:rPr>
          <w:rFonts w:eastAsia="Times New Roman"/>
          <w:szCs w:val="24"/>
        </w:rPr>
      </w:pPr>
      <w:r>
        <w:rPr>
          <w:rFonts w:eastAsia="Times New Roman"/>
          <w:szCs w:val="24"/>
        </w:rPr>
        <w:t xml:space="preserve">Αυτός είναι ο πίνακας του κενού ΦΠΑ. Τι σημαίνει «κενό ΦΠΑ»; Νομίζω ότι η κυρία Υπουργός θα το ξέρει. Ή μήπως το βλέπετε για πρώτη φορά; Με ανησυχεί αυτό. Αυτό είναι πόσο εισπράττεις από τον ΦΠΑ, σε σχέση με το πόσο θα έπρεπε να </w:t>
      </w:r>
      <w:r>
        <w:rPr>
          <w:rFonts w:eastAsia="Times New Roman"/>
          <w:szCs w:val="24"/>
        </w:rPr>
        <w:t>εισπράττεις με βάση τους φορολογικούς συντελεστές που έχεις.</w:t>
      </w:r>
    </w:p>
    <w:p w14:paraId="5FC2F697"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sidRPr="00AC4791">
        <w:rPr>
          <w:rFonts w:eastAsia="Times New Roman"/>
          <w:color w:val="212121"/>
          <w:szCs w:val="24"/>
        </w:rPr>
        <w:t>Και τι λέει η Ευρωπαϊκή Επιτροπή, το κείμενο της Ευρωπαϊκής Επιτροπής;</w:t>
      </w:r>
      <w:r>
        <w:rPr>
          <w:rFonts w:eastAsia="Times New Roman"/>
          <w:color w:val="212121"/>
          <w:szCs w:val="24"/>
        </w:rPr>
        <w:t xml:space="preserve"> Λέει τα εξής: </w:t>
      </w:r>
      <w:r w:rsidRPr="00AC4791">
        <w:rPr>
          <w:rFonts w:eastAsia="Times New Roman"/>
          <w:color w:val="212121"/>
          <w:szCs w:val="24"/>
        </w:rPr>
        <w:t>«Το χαμηλότερο ύψος της φοροδιαφυγής το είχαμε το 2014 στον ΦΠΑ</w:t>
      </w:r>
      <w:r>
        <w:rPr>
          <w:rFonts w:eastAsia="Times New Roman"/>
          <w:color w:val="212121"/>
          <w:szCs w:val="24"/>
        </w:rPr>
        <w:t>»</w:t>
      </w:r>
      <w:r w:rsidRPr="00AC4791">
        <w:rPr>
          <w:rFonts w:eastAsia="Times New Roman"/>
          <w:color w:val="212121"/>
          <w:szCs w:val="24"/>
        </w:rPr>
        <w:t xml:space="preserve">. Γιατί; Διότι τότε μειώθηκαν συστηματικά </w:t>
      </w:r>
      <w:r w:rsidRPr="00AC4791">
        <w:rPr>
          <w:rFonts w:eastAsia="Times New Roman"/>
          <w:color w:val="212121"/>
          <w:szCs w:val="24"/>
        </w:rPr>
        <w:t>φορολογικοί συντελεστές και κατά μόνιμο τρόπο, ένας εκ των οποίων είναι ο ΦΠΑ στην εστίαση</w:t>
      </w:r>
      <w:r>
        <w:rPr>
          <w:rFonts w:eastAsia="Times New Roman"/>
          <w:color w:val="212121"/>
          <w:szCs w:val="24"/>
        </w:rPr>
        <w:t>…</w:t>
      </w:r>
    </w:p>
    <w:p w14:paraId="5FC2F698"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Θα το καταθέσ</w:t>
      </w:r>
      <w:r w:rsidRPr="00AC4791">
        <w:rPr>
          <w:rFonts w:eastAsia="Times New Roman"/>
          <w:color w:val="212121"/>
          <w:szCs w:val="24"/>
        </w:rPr>
        <w:t xml:space="preserve">ω και αυτό στα Πρακτικά. </w:t>
      </w:r>
    </w:p>
    <w:p w14:paraId="5FC2F699"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lastRenderedPageBreak/>
        <w:t>…</w:t>
      </w:r>
      <w:r>
        <w:rPr>
          <w:rFonts w:eastAsia="Times New Roman"/>
          <w:color w:val="212121"/>
          <w:szCs w:val="24"/>
        </w:rPr>
        <w:t>κ</w:t>
      </w:r>
      <w:r w:rsidRPr="00AC4791">
        <w:rPr>
          <w:rFonts w:eastAsia="Times New Roman"/>
          <w:color w:val="212121"/>
          <w:szCs w:val="24"/>
        </w:rPr>
        <w:t>αι φυσικά,</w:t>
      </w:r>
      <w:r>
        <w:rPr>
          <w:rFonts w:eastAsia="Times New Roman"/>
          <w:color w:val="212121"/>
          <w:szCs w:val="24"/>
        </w:rPr>
        <w:t xml:space="preserve"> από του</w:t>
      </w:r>
      <w:r w:rsidRPr="00AC4791">
        <w:rPr>
          <w:rFonts w:eastAsia="Times New Roman"/>
          <w:color w:val="212121"/>
          <w:szCs w:val="24"/>
        </w:rPr>
        <w:t xml:space="preserve">ς υψηλότερους ρυθμούς ανάπτυξης που εμείς μπορούμε να πετύχουμε </w:t>
      </w:r>
      <w:r>
        <w:rPr>
          <w:rFonts w:eastAsia="Times New Roman"/>
          <w:color w:val="212121"/>
          <w:szCs w:val="24"/>
        </w:rPr>
        <w:t>-</w:t>
      </w:r>
      <w:r w:rsidRPr="00AC4791">
        <w:rPr>
          <w:rFonts w:eastAsia="Times New Roman"/>
          <w:color w:val="212121"/>
          <w:szCs w:val="24"/>
        </w:rPr>
        <w:t xml:space="preserve">και πράγματι, είχαμε συμφωνήσει με τους </w:t>
      </w:r>
      <w:r>
        <w:rPr>
          <w:rFonts w:eastAsia="Times New Roman"/>
          <w:color w:val="212121"/>
          <w:szCs w:val="24"/>
        </w:rPr>
        <w:t>θ</w:t>
      </w:r>
      <w:r w:rsidRPr="00AC4791">
        <w:rPr>
          <w:rFonts w:eastAsia="Times New Roman"/>
          <w:color w:val="212121"/>
          <w:szCs w:val="24"/>
        </w:rPr>
        <w:t>εσμούς</w:t>
      </w:r>
      <w:r>
        <w:rPr>
          <w:rFonts w:eastAsia="Times New Roman"/>
          <w:color w:val="212121"/>
          <w:szCs w:val="24"/>
        </w:rPr>
        <w:t>-</w:t>
      </w:r>
      <w:r w:rsidRPr="00AC4791">
        <w:rPr>
          <w:rFonts w:eastAsia="Times New Roman"/>
          <w:color w:val="212121"/>
          <w:szCs w:val="24"/>
        </w:rPr>
        <w:t xml:space="preserve"> οι οποίοι θα οδηγήσουν στη σταδιακή μείωση των δημοσιονομικών στόχ</w:t>
      </w:r>
      <w:r>
        <w:rPr>
          <w:rFonts w:eastAsia="Times New Roman"/>
          <w:color w:val="212121"/>
          <w:szCs w:val="24"/>
        </w:rPr>
        <w:t xml:space="preserve">ων. </w:t>
      </w:r>
    </w:p>
    <w:p w14:paraId="5FC2F69A"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sidRPr="00AC4791">
        <w:rPr>
          <w:rFonts w:eastAsia="Times New Roman"/>
          <w:color w:val="212121"/>
          <w:szCs w:val="24"/>
        </w:rPr>
        <w:t>Και ναι, εμείς επιδιώκουμε τη μελλοντική αλλαγή των δημοσιονομικών στόχων. Εσείς, αντιθέτως, το ξεχάσατε. Έχετε γίνει μνημονιακότεροι των μνημονιακών και αντιθέτως, χρηματοδοτε</w:t>
      </w:r>
      <w:r w:rsidRPr="00AC4791">
        <w:rPr>
          <w:rFonts w:eastAsia="Times New Roman"/>
          <w:color w:val="212121"/>
          <w:szCs w:val="24"/>
        </w:rPr>
        <w:t>ίτε τις παροχές σας από τα υπερπλεονάσματα, τα οποία προέρχονται από την υπερφορολόγηση των πολιτών.</w:t>
      </w:r>
    </w:p>
    <w:p w14:paraId="5FC2F69B"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sidRPr="00AC4791">
        <w:rPr>
          <w:rFonts w:eastAsia="Times New Roman"/>
          <w:color w:val="212121"/>
          <w:szCs w:val="24"/>
        </w:rPr>
        <w:t>Τέταρτον, άκουσα τον Υπουργό, αλλά και άλλους συναδέλφους να αναφέρονται στο 2014. Δεν έχω χρόνο να απαντήσω αναλυτικά. Έχω δώσει πολλές φορές τα στοιχεία.</w:t>
      </w:r>
      <w:r w:rsidRPr="00AC4791">
        <w:rPr>
          <w:rFonts w:eastAsia="Times New Roman"/>
          <w:color w:val="212121"/>
          <w:szCs w:val="24"/>
        </w:rPr>
        <w:t xml:space="preserve"> Αν θέλετε, δίνω άλλη μία φορά το συγκεκριμένο πακέτο. </w:t>
      </w:r>
    </w:p>
    <w:p w14:paraId="5FC2F69C"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sidRPr="00AC4791">
        <w:rPr>
          <w:rFonts w:eastAsia="Times New Roman"/>
          <w:color w:val="212121"/>
          <w:szCs w:val="24"/>
        </w:rPr>
        <w:t>Θα σας διαβάσω, όμως, δύο αποσπάσματα συνεντεύξεων, για να μην λέω τι λέμε εμείς και εσείς να μην λέτε τι λέτε εσείς και επειδή επικαλείστε τους Ευρωπαίους:</w:t>
      </w:r>
      <w:r w:rsidRPr="00AC4791">
        <w:rPr>
          <w:rFonts w:eastAsia="Times New Roman"/>
          <w:color w:val="212121"/>
          <w:szCs w:val="24"/>
        </w:rPr>
        <w:t xml:space="preserve"> «Μέχρι τον φετινό χειμώνα του 2014» -η συνέντευξη είναι του 2015, </w:t>
      </w:r>
      <w:r>
        <w:rPr>
          <w:rFonts w:eastAsia="Times New Roman"/>
          <w:color w:val="212121"/>
          <w:szCs w:val="24"/>
        </w:rPr>
        <w:t xml:space="preserve">είναι </w:t>
      </w:r>
      <w:r w:rsidRPr="00AC4791">
        <w:rPr>
          <w:rFonts w:eastAsia="Times New Roman"/>
          <w:color w:val="212121"/>
          <w:szCs w:val="24"/>
        </w:rPr>
        <w:t>συνέντευξη του Κατάινεν, Αντιπροέδρου της Ευρωπαϊκή</w:t>
      </w:r>
      <w:r>
        <w:rPr>
          <w:rFonts w:eastAsia="Times New Roman"/>
          <w:color w:val="212121"/>
          <w:szCs w:val="24"/>
        </w:rPr>
        <w:t>ς</w:t>
      </w:r>
      <w:r w:rsidRPr="00AC4791">
        <w:rPr>
          <w:rFonts w:eastAsia="Times New Roman"/>
          <w:color w:val="212121"/>
          <w:szCs w:val="24"/>
        </w:rPr>
        <w:t xml:space="preserve"> Επιτροπής- «τα πράγματα πήγαιναν καλά, η χώρα είχε πρωτογενές </w:t>
      </w:r>
      <w:r w:rsidRPr="00AC4791">
        <w:rPr>
          <w:rFonts w:eastAsia="Times New Roman"/>
          <w:color w:val="212121"/>
          <w:szCs w:val="24"/>
        </w:rPr>
        <w:lastRenderedPageBreak/>
        <w:t>πλεόνασμα</w:t>
      </w:r>
      <w:r>
        <w:rPr>
          <w:rFonts w:eastAsia="Times New Roman"/>
          <w:color w:val="212121"/>
          <w:szCs w:val="24"/>
        </w:rPr>
        <w:t>…</w:t>
      </w:r>
      <w:r w:rsidRPr="00AC4791">
        <w:rPr>
          <w:rFonts w:eastAsia="Times New Roman"/>
          <w:color w:val="212121"/>
          <w:szCs w:val="24"/>
        </w:rPr>
        <w:t>» -τον χειμώνα του 2014- «</w:t>
      </w:r>
      <w:r>
        <w:rPr>
          <w:rFonts w:eastAsia="Times New Roman"/>
          <w:color w:val="212121"/>
          <w:szCs w:val="24"/>
        </w:rPr>
        <w:t>…</w:t>
      </w:r>
      <w:r w:rsidRPr="00AC4791">
        <w:rPr>
          <w:rFonts w:eastAsia="Times New Roman"/>
          <w:color w:val="212121"/>
          <w:szCs w:val="24"/>
        </w:rPr>
        <w:t>1,5%. Όλοι μιλούσαν για την ανά</w:t>
      </w:r>
      <w:r w:rsidRPr="00AC4791">
        <w:rPr>
          <w:rFonts w:eastAsia="Times New Roman"/>
          <w:color w:val="212121"/>
          <w:szCs w:val="24"/>
        </w:rPr>
        <w:t xml:space="preserve">γκη μιας προληπτικής πιστωτικής γραμμής. Η Ελλάδα θα έβγαινε από το </w:t>
      </w:r>
      <w:r>
        <w:rPr>
          <w:rFonts w:eastAsia="Times New Roman"/>
          <w:color w:val="212121"/>
          <w:szCs w:val="24"/>
        </w:rPr>
        <w:t>π</w:t>
      </w:r>
      <w:r w:rsidRPr="00AC4791">
        <w:rPr>
          <w:rFonts w:eastAsia="Times New Roman"/>
          <w:color w:val="212121"/>
          <w:szCs w:val="24"/>
        </w:rPr>
        <w:t>ρόγραμμα απλώς με μία ασφαλιστική δικλείδα. Τώρα, δυστυχώς, τα πράγματα άλλαξαν. Είναι πάρα πολύ λυπηρό, γιατί ο κόσμος υπέφερε, υπέστη τεράστιες θυσίες και τα πράγματα πήγαιναν καλύτερα.</w:t>
      </w:r>
      <w:r w:rsidRPr="00AC4791">
        <w:rPr>
          <w:rFonts w:eastAsia="Times New Roman"/>
          <w:color w:val="212121"/>
          <w:szCs w:val="24"/>
        </w:rPr>
        <w:t xml:space="preserve"> Η ανεργία έπεφτε». </w:t>
      </w:r>
    </w:p>
    <w:p w14:paraId="5FC2F69D"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sidRPr="00AC4791">
        <w:rPr>
          <w:rFonts w:eastAsia="Times New Roman"/>
          <w:color w:val="212121"/>
          <w:szCs w:val="24"/>
        </w:rPr>
        <w:t xml:space="preserve">Θα το καταθέσω στα Πρακτικά. </w:t>
      </w:r>
    </w:p>
    <w:p w14:paraId="5FC2F69E"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sidRPr="00AC4791">
        <w:rPr>
          <w:rFonts w:eastAsia="Times New Roman"/>
          <w:color w:val="212121"/>
          <w:szCs w:val="24"/>
        </w:rPr>
        <w:t>Θα μου πείτε, όμως, ότι αυτό είναι του 2015</w:t>
      </w:r>
      <w:r>
        <w:rPr>
          <w:rFonts w:eastAsia="Times New Roman"/>
          <w:color w:val="212121"/>
          <w:szCs w:val="24"/>
        </w:rPr>
        <w:t>. Έ</w:t>
      </w:r>
      <w:r w:rsidRPr="00AC4791">
        <w:rPr>
          <w:rFonts w:eastAsia="Times New Roman"/>
          <w:color w:val="212121"/>
          <w:szCs w:val="24"/>
        </w:rPr>
        <w:t>γιναν εκλογές μετά</w:t>
      </w:r>
      <w:r>
        <w:rPr>
          <w:rFonts w:eastAsia="Times New Roman"/>
          <w:color w:val="212121"/>
          <w:szCs w:val="24"/>
        </w:rPr>
        <w:t>, τα πράγματα ά</w:t>
      </w:r>
      <w:r w:rsidRPr="00AC4791">
        <w:rPr>
          <w:rFonts w:eastAsia="Times New Roman"/>
          <w:color w:val="212121"/>
          <w:szCs w:val="24"/>
        </w:rPr>
        <w:t>λλαξαν</w:t>
      </w:r>
      <w:r>
        <w:rPr>
          <w:rFonts w:eastAsia="Times New Roman"/>
          <w:color w:val="212121"/>
          <w:szCs w:val="24"/>
        </w:rPr>
        <w:t>,</w:t>
      </w:r>
      <w:r w:rsidRPr="00AC4791">
        <w:rPr>
          <w:rFonts w:eastAsia="Times New Roman"/>
          <w:color w:val="212121"/>
          <w:szCs w:val="24"/>
        </w:rPr>
        <w:t xml:space="preserve"> οι αυταπάτες δεν υφίσταται πλέον</w:t>
      </w:r>
      <w:r>
        <w:rPr>
          <w:rFonts w:eastAsia="Times New Roman"/>
          <w:color w:val="212121"/>
          <w:szCs w:val="24"/>
        </w:rPr>
        <w:t xml:space="preserve">. </w:t>
      </w:r>
    </w:p>
    <w:p w14:paraId="5FC2F69F"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Για</w:t>
      </w:r>
      <w:r w:rsidRPr="00AC4791">
        <w:rPr>
          <w:rFonts w:eastAsia="Times New Roman"/>
          <w:color w:val="212121"/>
          <w:szCs w:val="24"/>
        </w:rPr>
        <w:t xml:space="preserve"> να δούμε κάτι ακόμα</w:t>
      </w:r>
      <w:r>
        <w:rPr>
          <w:rFonts w:eastAsia="Times New Roman"/>
          <w:color w:val="212121"/>
          <w:szCs w:val="24"/>
        </w:rPr>
        <w:t>: «Τ</w:t>
      </w:r>
      <w:r w:rsidRPr="00AC4791">
        <w:rPr>
          <w:rFonts w:eastAsia="Times New Roman"/>
          <w:color w:val="212121"/>
          <w:szCs w:val="24"/>
        </w:rPr>
        <w:t xml:space="preserve">ο 2014 τα πράγματα πήγαιναν </w:t>
      </w:r>
      <w:r>
        <w:rPr>
          <w:rFonts w:eastAsia="Times New Roman"/>
          <w:color w:val="212121"/>
          <w:szCs w:val="24"/>
        </w:rPr>
        <w:t xml:space="preserve">αρκετά </w:t>
      </w:r>
      <w:r w:rsidRPr="00AC4791">
        <w:rPr>
          <w:rFonts w:eastAsia="Times New Roman"/>
          <w:color w:val="212121"/>
          <w:szCs w:val="24"/>
        </w:rPr>
        <w:t>καλά στην Ελλάδα</w:t>
      </w:r>
      <w:r>
        <w:rPr>
          <w:rFonts w:eastAsia="Times New Roman"/>
          <w:color w:val="212121"/>
          <w:szCs w:val="24"/>
        </w:rPr>
        <w:t>. Ε</w:t>
      </w:r>
      <w:r w:rsidRPr="00AC4791">
        <w:rPr>
          <w:rFonts w:eastAsia="Times New Roman"/>
          <w:color w:val="212121"/>
          <w:szCs w:val="24"/>
        </w:rPr>
        <w:t>ργ</w:t>
      </w:r>
      <w:r w:rsidRPr="00AC4791">
        <w:rPr>
          <w:rFonts w:eastAsia="Times New Roman"/>
          <w:color w:val="212121"/>
          <w:szCs w:val="24"/>
        </w:rPr>
        <w:t>αζόμασταν</w:t>
      </w:r>
      <w:r>
        <w:rPr>
          <w:rFonts w:eastAsia="Times New Roman"/>
          <w:color w:val="212121"/>
          <w:szCs w:val="24"/>
        </w:rPr>
        <w:t>» -π</w:t>
      </w:r>
      <w:r w:rsidRPr="00AC4791">
        <w:rPr>
          <w:rFonts w:eastAsia="Times New Roman"/>
          <w:color w:val="212121"/>
          <w:szCs w:val="24"/>
        </w:rPr>
        <w:t>ώς το είπατε</w:t>
      </w:r>
      <w:r>
        <w:rPr>
          <w:rFonts w:eastAsia="Times New Roman"/>
          <w:color w:val="212121"/>
          <w:szCs w:val="24"/>
        </w:rPr>
        <w:t>, κ</w:t>
      </w:r>
      <w:r w:rsidRPr="00AC4791">
        <w:rPr>
          <w:rFonts w:eastAsia="Times New Roman"/>
          <w:color w:val="212121"/>
          <w:szCs w:val="24"/>
        </w:rPr>
        <w:t>ύριε Υπουργέ</w:t>
      </w:r>
      <w:r>
        <w:rPr>
          <w:rFonts w:eastAsia="Times New Roman"/>
          <w:color w:val="212121"/>
          <w:szCs w:val="24"/>
        </w:rPr>
        <w:t>;-</w:t>
      </w:r>
      <w:r w:rsidRPr="00AC4791">
        <w:rPr>
          <w:rFonts w:eastAsia="Times New Roman"/>
          <w:color w:val="212121"/>
          <w:szCs w:val="24"/>
        </w:rPr>
        <w:t xml:space="preserve"> </w:t>
      </w:r>
      <w:r>
        <w:rPr>
          <w:rFonts w:eastAsia="Times New Roman"/>
          <w:color w:val="212121"/>
          <w:szCs w:val="24"/>
        </w:rPr>
        <w:t>«</w:t>
      </w:r>
      <w:r w:rsidRPr="00AC4791">
        <w:rPr>
          <w:rFonts w:eastAsia="Times New Roman"/>
          <w:color w:val="212121"/>
          <w:szCs w:val="24"/>
        </w:rPr>
        <w:t>για μία καθαρή έξοδο της Ελλάδος</w:t>
      </w:r>
      <w:r>
        <w:rPr>
          <w:rFonts w:eastAsia="Times New Roman"/>
          <w:color w:val="212121"/>
          <w:szCs w:val="24"/>
        </w:rPr>
        <w:t xml:space="preserve">, </w:t>
      </w:r>
      <w:r>
        <w:rPr>
          <w:rFonts w:eastAsia="Times New Roman"/>
          <w:color w:val="212121"/>
          <w:szCs w:val="24"/>
          <w:lang w:val="en-US"/>
        </w:rPr>
        <w:t>clean</w:t>
      </w:r>
      <w:r w:rsidRPr="00AC4791">
        <w:rPr>
          <w:rFonts w:eastAsia="Times New Roman"/>
          <w:color w:val="212121"/>
          <w:szCs w:val="24"/>
        </w:rPr>
        <w:t xml:space="preserve"> </w:t>
      </w:r>
      <w:r>
        <w:rPr>
          <w:rFonts w:eastAsia="Times New Roman"/>
          <w:color w:val="212121"/>
          <w:szCs w:val="24"/>
          <w:lang w:val="en-US"/>
        </w:rPr>
        <w:t>exit</w:t>
      </w:r>
      <w:r w:rsidRPr="00AC4791">
        <w:rPr>
          <w:rFonts w:eastAsia="Times New Roman"/>
          <w:color w:val="212121"/>
          <w:szCs w:val="24"/>
        </w:rPr>
        <w:t xml:space="preserve">. </w:t>
      </w:r>
      <w:r>
        <w:rPr>
          <w:rFonts w:eastAsia="Times New Roman"/>
          <w:color w:val="212121"/>
          <w:szCs w:val="24"/>
        </w:rPr>
        <w:t xml:space="preserve">Θέλαμε να βγει από το </w:t>
      </w:r>
      <w:r>
        <w:rPr>
          <w:rFonts w:eastAsia="Times New Roman"/>
          <w:color w:val="212121"/>
          <w:szCs w:val="24"/>
        </w:rPr>
        <w:t>π</w:t>
      </w:r>
      <w:r w:rsidRPr="00AC4791">
        <w:rPr>
          <w:rFonts w:eastAsia="Times New Roman"/>
          <w:color w:val="212121"/>
          <w:szCs w:val="24"/>
        </w:rPr>
        <w:t>ρόγραμμα χωρίς δάνειο</w:t>
      </w:r>
      <w:r>
        <w:rPr>
          <w:rFonts w:eastAsia="Times New Roman"/>
          <w:color w:val="212121"/>
          <w:szCs w:val="24"/>
        </w:rPr>
        <w:t>. Τα πράγματα ά</w:t>
      </w:r>
      <w:r w:rsidRPr="00AC4791">
        <w:rPr>
          <w:rFonts w:eastAsia="Times New Roman"/>
          <w:color w:val="212121"/>
          <w:szCs w:val="24"/>
        </w:rPr>
        <w:t>λλαξαν μετά επί ΣΥΡΙΖΑ</w:t>
      </w:r>
      <w:r>
        <w:rPr>
          <w:rFonts w:eastAsia="Times New Roman"/>
          <w:color w:val="212121"/>
          <w:szCs w:val="24"/>
        </w:rPr>
        <w:t xml:space="preserve"> και </w:t>
      </w:r>
      <w:r w:rsidRPr="00AC4791">
        <w:rPr>
          <w:rFonts w:eastAsia="Times New Roman"/>
          <w:color w:val="212121"/>
          <w:szCs w:val="24"/>
        </w:rPr>
        <w:t xml:space="preserve">αυτό </w:t>
      </w:r>
      <w:r>
        <w:rPr>
          <w:rFonts w:eastAsia="Times New Roman"/>
          <w:color w:val="212121"/>
          <w:szCs w:val="24"/>
        </w:rPr>
        <w:t>κόστισε στ</w:t>
      </w:r>
      <w:r w:rsidRPr="00AC4791">
        <w:rPr>
          <w:rFonts w:eastAsia="Times New Roman"/>
          <w:color w:val="212121"/>
          <w:szCs w:val="24"/>
        </w:rPr>
        <w:t>η χώρα πολλά λεφτά και τη γύρισε χρόνια πίσω</w:t>
      </w:r>
      <w:r>
        <w:rPr>
          <w:rFonts w:eastAsia="Times New Roman"/>
          <w:color w:val="212121"/>
          <w:szCs w:val="24"/>
        </w:rPr>
        <w:t xml:space="preserve">». </w:t>
      </w:r>
    </w:p>
    <w:p w14:paraId="5FC2F6A0"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sidRPr="00AC4791">
        <w:rPr>
          <w:rFonts w:eastAsia="Times New Roman"/>
          <w:color w:val="212121"/>
          <w:szCs w:val="24"/>
        </w:rPr>
        <w:t>Ποιος το είπε</w:t>
      </w:r>
      <w:r>
        <w:rPr>
          <w:rFonts w:eastAsia="Times New Roman"/>
          <w:color w:val="212121"/>
          <w:szCs w:val="24"/>
        </w:rPr>
        <w:t xml:space="preserve">; Ο </w:t>
      </w:r>
      <w:r>
        <w:rPr>
          <w:rFonts w:eastAsia="Times New Roman"/>
          <w:color w:val="212121"/>
          <w:szCs w:val="24"/>
        </w:rPr>
        <w:t>Γενικός Γ</w:t>
      </w:r>
      <w:r w:rsidRPr="00AC4791">
        <w:rPr>
          <w:rFonts w:eastAsia="Times New Roman"/>
          <w:color w:val="212121"/>
          <w:szCs w:val="24"/>
        </w:rPr>
        <w:t xml:space="preserve">ραμματέας του </w:t>
      </w:r>
      <w:r>
        <w:rPr>
          <w:rFonts w:eastAsia="Times New Roman"/>
          <w:color w:val="212121"/>
          <w:szCs w:val="24"/>
          <w:lang w:val="en"/>
        </w:rPr>
        <w:t>ESM</w:t>
      </w:r>
      <w:r>
        <w:rPr>
          <w:rFonts w:eastAsia="Times New Roman"/>
          <w:color w:val="212121"/>
          <w:szCs w:val="24"/>
        </w:rPr>
        <w:t xml:space="preserve">, </w:t>
      </w:r>
      <w:r w:rsidRPr="00AC4791">
        <w:rPr>
          <w:rFonts w:eastAsia="Times New Roman"/>
          <w:color w:val="212121"/>
          <w:szCs w:val="24"/>
        </w:rPr>
        <w:t xml:space="preserve">που χρηματοδοτούσε τη χώρα. </w:t>
      </w:r>
      <w:r>
        <w:rPr>
          <w:rFonts w:eastAsia="Times New Roman"/>
          <w:color w:val="212121"/>
          <w:szCs w:val="24"/>
        </w:rPr>
        <w:t>Π</w:t>
      </w:r>
      <w:r w:rsidRPr="00AC4791">
        <w:rPr>
          <w:rFonts w:eastAsia="Times New Roman"/>
          <w:color w:val="212121"/>
          <w:szCs w:val="24"/>
        </w:rPr>
        <w:t>ότ</w:t>
      </w:r>
      <w:r>
        <w:rPr>
          <w:rFonts w:eastAsia="Times New Roman"/>
          <w:color w:val="212121"/>
          <w:szCs w:val="24"/>
        </w:rPr>
        <w:t>ε</w:t>
      </w:r>
      <w:r w:rsidRPr="00AC4791">
        <w:rPr>
          <w:rFonts w:eastAsia="Times New Roman"/>
          <w:color w:val="212121"/>
          <w:szCs w:val="24"/>
        </w:rPr>
        <w:t xml:space="preserve"> το είπε</w:t>
      </w:r>
      <w:r>
        <w:rPr>
          <w:rFonts w:eastAsia="Times New Roman"/>
          <w:color w:val="212121"/>
          <w:szCs w:val="24"/>
        </w:rPr>
        <w:t>; Τον</w:t>
      </w:r>
      <w:r w:rsidRPr="00AC4791">
        <w:rPr>
          <w:rFonts w:eastAsia="Times New Roman"/>
          <w:color w:val="212121"/>
          <w:szCs w:val="24"/>
        </w:rPr>
        <w:t xml:space="preserve"> Αύγουστο του </w:t>
      </w:r>
      <w:r>
        <w:rPr>
          <w:rFonts w:eastAsia="Times New Roman"/>
          <w:color w:val="212121"/>
          <w:szCs w:val="24"/>
        </w:rPr>
        <w:t xml:space="preserve">2018. </w:t>
      </w:r>
      <w:r>
        <w:rPr>
          <w:rFonts w:eastAsia="Times New Roman"/>
          <w:color w:val="212121"/>
          <w:szCs w:val="24"/>
        </w:rPr>
        <w:lastRenderedPageBreak/>
        <w:t>Ε</w:t>
      </w:r>
      <w:r w:rsidRPr="00AC4791">
        <w:rPr>
          <w:rFonts w:eastAsia="Times New Roman"/>
          <w:color w:val="212121"/>
          <w:szCs w:val="24"/>
        </w:rPr>
        <w:t xml:space="preserve">ργάζονταν </w:t>
      </w:r>
      <w:r>
        <w:rPr>
          <w:rFonts w:eastAsia="Times New Roman"/>
          <w:color w:val="212121"/>
          <w:szCs w:val="24"/>
        </w:rPr>
        <w:t xml:space="preserve">για την καθαρή έξοδο της χώρας </w:t>
      </w:r>
      <w:r w:rsidRPr="00AC4791">
        <w:rPr>
          <w:rFonts w:eastAsia="Times New Roman"/>
          <w:color w:val="212121"/>
          <w:szCs w:val="24"/>
        </w:rPr>
        <w:t xml:space="preserve">το </w:t>
      </w:r>
      <w:r>
        <w:rPr>
          <w:rFonts w:eastAsia="Times New Roman"/>
          <w:color w:val="212121"/>
          <w:szCs w:val="24"/>
        </w:rPr>
        <w:t xml:space="preserve">2014 και αυτό έχει συμφωνηθεί. </w:t>
      </w:r>
    </w:p>
    <w:p w14:paraId="5FC2F6A1"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 xml:space="preserve">Θα το καταθέσω και αυτό στα Πρακτικά. </w:t>
      </w:r>
    </w:p>
    <w:p w14:paraId="5FC2F6A2" w14:textId="77777777" w:rsidR="0020643A" w:rsidRDefault="00E84ECF">
      <w:pPr>
        <w:spacing w:line="600" w:lineRule="auto"/>
        <w:ind w:left="360"/>
        <w:contextualSpacing/>
        <w:jc w:val="center"/>
        <w:rPr>
          <w:rFonts w:eastAsia="Times New Roman" w:cs="Times New Roman"/>
          <w:szCs w:val="24"/>
        </w:rPr>
      </w:pPr>
      <w:r w:rsidRPr="00635622">
        <w:rPr>
          <w:rFonts w:eastAsia="Times New Roman" w:cs="Times New Roman"/>
          <w:szCs w:val="24"/>
        </w:rPr>
        <w:t>(Χειροκροτήματα από την πτέρυγα της Νέας Δημοκρ</w:t>
      </w:r>
      <w:r w:rsidRPr="00635622">
        <w:rPr>
          <w:rFonts w:eastAsia="Times New Roman" w:cs="Times New Roman"/>
          <w:szCs w:val="24"/>
        </w:rPr>
        <w:t>ατίας)</w:t>
      </w:r>
    </w:p>
    <w:p w14:paraId="5FC2F6A3"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Φορτώσατε τη χώρα -</w:t>
      </w:r>
      <w:r w:rsidRPr="00AC4791">
        <w:rPr>
          <w:rFonts w:eastAsia="Times New Roman"/>
          <w:color w:val="212121"/>
          <w:szCs w:val="24"/>
        </w:rPr>
        <w:t>και πάλι δεν το λέμε εμείς</w:t>
      </w:r>
      <w:r>
        <w:rPr>
          <w:rFonts w:eastAsia="Times New Roman"/>
          <w:color w:val="212121"/>
          <w:szCs w:val="24"/>
        </w:rPr>
        <w:t>-</w:t>
      </w:r>
      <w:r w:rsidRPr="00AC4791">
        <w:rPr>
          <w:rFonts w:eastAsia="Times New Roman"/>
          <w:color w:val="212121"/>
          <w:szCs w:val="24"/>
        </w:rPr>
        <w:t xml:space="preserve"> με τουλάχιστον 100 δισεκατομμύρια</w:t>
      </w:r>
      <w:r>
        <w:rPr>
          <w:rFonts w:eastAsia="Times New Roman"/>
          <w:color w:val="212121"/>
          <w:szCs w:val="24"/>
        </w:rPr>
        <w:t xml:space="preserve"> ευρώ. Πάρτε τις σχετικές αναφορές των Ε</w:t>
      </w:r>
      <w:r w:rsidRPr="00AC4791">
        <w:rPr>
          <w:rFonts w:eastAsia="Times New Roman"/>
          <w:color w:val="212121"/>
          <w:szCs w:val="24"/>
        </w:rPr>
        <w:t>υρωπαίων αξιωματούχων που σήμερα επικαλείστε</w:t>
      </w:r>
      <w:r>
        <w:rPr>
          <w:rFonts w:eastAsia="Times New Roman"/>
          <w:color w:val="212121"/>
          <w:szCs w:val="24"/>
        </w:rPr>
        <w:t>. Θα τις καταθέσω στα Πρακτικά.</w:t>
      </w:r>
    </w:p>
    <w:p w14:paraId="5FC2F6A4"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Κ</w:t>
      </w:r>
      <w:r w:rsidRPr="00AC4791">
        <w:rPr>
          <w:rFonts w:eastAsia="Times New Roman"/>
          <w:color w:val="212121"/>
          <w:szCs w:val="24"/>
        </w:rPr>
        <w:t xml:space="preserve">αι </w:t>
      </w:r>
      <w:r>
        <w:rPr>
          <w:rFonts w:eastAsia="Times New Roman"/>
          <w:color w:val="212121"/>
          <w:szCs w:val="24"/>
        </w:rPr>
        <w:t xml:space="preserve">μην μου πει κάποιος -γιατί το άκουσα και αυτό το </w:t>
      </w:r>
      <w:r>
        <w:rPr>
          <w:rFonts w:eastAsia="Times New Roman"/>
          <w:color w:val="212121"/>
          <w:szCs w:val="24"/>
        </w:rPr>
        <w:t xml:space="preserve">επιχείρημα και </w:t>
      </w:r>
      <w:r w:rsidRPr="00AC4791">
        <w:rPr>
          <w:rFonts w:eastAsia="Times New Roman"/>
          <w:color w:val="212121"/>
          <w:szCs w:val="24"/>
        </w:rPr>
        <w:t xml:space="preserve">θα ξεχάσουμε και τα βασικά οικονομικά </w:t>
      </w:r>
      <w:r>
        <w:rPr>
          <w:rFonts w:eastAsia="Times New Roman"/>
          <w:color w:val="212121"/>
          <w:szCs w:val="24"/>
        </w:rPr>
        <w:t>που ξέρουμε- ότι το χρέος</w:t>
      </w:r>
      <w:r w:rsidRPr="00AC4791">
        <w:rPr>
          <w:rFonts w:eastAsia="Times New Roman"/>
          <w:color w:val="212121"/>
          <w:szCs w:val="24"/>
        </w:rPr>
        <w:t xml:space="preserve"> δεν αυξήθηκε το </w:t>
      </w:r>
      <w:r>
        <w:rPr>
          <w:rFonts w:eastAsia="Times New Roman"/>
          <w:color w:val="212121"/>
          <w:szCs w:val="24"/>
        </w:rPr>
        <w:t>2015 κατά 100 δισεκατομμύρια ευρώ. Και άκουσα: «Πώς λέτε ότι είναι 100 δισεκατομμύρια ευρώ</w:t>
      </w:r>
      <w:r w:rsidRPr="00AC4791">
        <w:rPr>
          <w:rFonts w:eastAsia="Times New Roman"/>
          <w:color w:val="212121"/>
          <w:szCs w:val="24"/>
        </w:rPr>
        <w:t xml:space="preserve"> το χρέος</w:t>
      </w:r>
      <w:r>
        <w:rPr>
          <w:rFonts w:eastAsia="Times New Roman"/>
          <w:color w:val="212121"/>
          <w:szCs w:val="24"/>
        </w:rPr>
        <w:t>;». Τ</w:t>
      </w:r>
      <w:r w:rsidRPr="00AC4791">
        <w:rPr>
          <w:rFonts w:eastAsia="Times New Roman"/>
          <w:color w:val="212121"/>
          <w:szCs w:val="24"/>
        </w:rPr>
        <w:t xml:space="preserve">ο κόστος </w:t>
      </w:r>
      <w:r>
        <w:rPr>
          <w:rFonts w:eastAsia="Times New Roman"/>
          <w:color w:val="212121"/>
          <w:szCs w:val="24"/>
        </w:rPr>
        <w:t>σ</w:t>
      </w:r>
      <w:r w:rsidRPr="00AC4791">
        <w:rPr>
          <w:rFonts w:eastAsia="Times New Roman"/>
          <w:color w:val="212121"/>
          <w:szCs w:val="24"/>
        </w:rPr>
        <w:t>πάει σε πολλά χρόνια και αυτό το κόστος είναι μ</w:t>
      </w:r>
      <w:r w:rsidRPr="00AC4791">
        <w:rPr>
          <w:rFonts w:eastAsia="Times New Roman"/>
          <w:color w:val="212121"/>
          <w:szCs w:val="24"/>
        </w:rPr>
        <w:t>έχρι το 2060</w:t>
      </w:r>
      <w:r>
        <w:rPr>
          <w:rFonts w:eastAsia="Times New Roman"/>
          <w:color w:val="212121"/>
          <w:szCs w:val="24"/>
        </w:rPr>
        <w:t>!</w:t>
      </w:r>
      <w:r w:rsidRPr="00AC4791">
        <w:rPr>
          <w:rFonts w:eastAsia="Times New Roman"/>
          <w:color w:val="212121"/>
          <w:szCs w:val="24"/>
        </w:rPr>
        <w:t xml:space="preserve"> </w:t>
      </w:r>
    </w:p>
    <w:p w14:paraId="5FC2F6A5"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 xml:space="preserve">Άκουσα, </w:t>
      </w:r>
      <w:r w:rsidRPr="00AC4791">
        <w:rPr>
          <w:rFonts w:eastAsia="Times New Roman"/>
          <w:color w:val="212121"/>
          <w:szCs w:val="24"/>
        </w:rPr>
        <w:t>όμως και κάτι άλλο</w:t>
      </w:r>
      <w:r>
        <w:rPr>
          <w:rFonts w:eastAsia="Times New Roman"/>
          <w:color w:val="212121"/>
          <w:szCs w:val="24"/>
        </w:rPr>
        <w:t>: «Ε</w:t>
      </w:r>
      <w:r w:rsidRPr="00AC4791">
        <w:rPr>
          <w:rFonts w:eastAsia="Times New Roman"/>
          <w:color w:val="212121"/>
          <w:szCs w:val="24"/>
        </w:rPr>
        <w:t>σείς γ</w:t>
      </w:r>
      <w:r>
        <w:rPr>
          <w:rFonts w:eastAsia="Times New Roman"/>
          <w:color w:val="212121"/>
          <w:szCs w:val="24"/>
        </w:rPr>
        <w:t>κρ</w:t>
      </w:r>
      <w:r w:rsidRPr="00AC4791">
        <w:rPr>
          <w:rFonts w:eastAsia="Times New Roman"/>
          <w:color w:val="212121"/>
          <w:szCs w:val="24"/>
        </w:rPr>
        <w:t>εμίζετε</w:t>
      </w:r>
      <w:r>
        <w:rPr>
          <w:rFonts w:eastAsia="Times New Roman"/>
          <w:color w:val="212121"/>
          <w:szCs w:val="24"/>
        </w:rPr>
        <w:t>,</w:t>
      </w:r>
      <w:r w:rsidRPr="00AC4791">
        <w:rPr>
          <w:rFonts w:eastAsia="Times New Roman"/>
          <w:color w:val="212121"/>
          <w:szCs w:val="24"/>
        </w:rPr>
        <w:t xml:space="preserve"> εμείς χτίζουμε</w:t>
      </w:r>
      <w:r>
        <w:rPr>
          <w:rFonts w:eastAsia="Times New Roman"/>
          <w:color w:val="212121"/>
          <w:szCs w:val="24"/>
        </w:rPr>
        <w:t xml:space="preserve">, βουλιάξατε </w:t>
      </w:r>
      <w:r w:rsidRPr="00AC4791">
        <w:rPr>
          <w:rFonts w:eastAsia="Times New Roman"/>
          <w:color w:val="212121"/>
          <w:szCs w:val="24"/>
        </w:rPr>
        <w:t>τη χώρα τα προηγούμενα τέσσερα χρόνια</w:t>
      </w:r>
      <w:r>
        <w:rPr>
          <w:rFonts w:eastAsia="Times New Roman"/>
          <w:color w:val="212121"/>
          <w:szCs w:val="24"/>
        </w:rPr>
        <w:t>. Με εμάς ανακάμπτει». Κατ’ αρχ</w:t>
      </w:r>
      <w:r>
        <w:rPr>
          <w:rFonts w:eastAsia="Times New Roman"/>
          <w:color w:val="212121"/>
          <w:szCs w:val="24"/>
        </w:rPr>
        <w:t>άς</w:t>
      </w:r>
      <w:r>
        <w:rPr>
          <w:rFonts w:eastAsia="Times New Roman"/>
          <w:color w:val="212121"/>
          <w:szCs w:val="24"/>
        </w:rPr>
        <w:t>, γιατί μας τσουβαλιάζετε</w:t>
      </w:r>
      <w:r w:rsidRPr="00AC4791">
        <w:rPr>
          <w:rFonts w:eastAsia="Times New Roman"/>
          <w:color w:val="212121"/>
          <w:szCs w:val="24"/>
        </w:rPr>
        <w:t xml:space="preserve"> όλους</w:t>
      </w:r>
      <w:r>
        <w:rPr>
          <w:rFonts w:eastAsia="Times New Roman"/>
          <w:color w:val="212121"/>
          <w:szCs w:val="24"/>
        </w:rPr>
        <w:t>;</w:t>
      </w:r>
      <w:r w:rsidRPr="00AC4791">
        <w:rPr>
          <w:rFonts w:eastAsia="Times New Roman"/>
          <w:color w:val="212121"/>
          <w:szCs w:val="24"/>
        </w:rPr>
        <w:t xml:space="preserve"> </w:t>
      </w:r>
    </w:p>
    <w:p w14:paraId="5FC2F6A6"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sidRPr="00AC4791">
        <w:rPr>
          <w:rFonts w:eastAsia="Times New Roman"/>
          <w:color w:val="212121"/>
          <w:szCs w:val="24"/>
        </w:rPr>
        <w:t xml:space="preserve">Ας δούμε </w:t>
      </w:r>
      <w:r>
        <w:rPr>
          <w:rFonts w:eastAsia="Times New Roman"/>
          <w:color w:val="212121"/>
          <w:szCs w:val="24"/>
        </w:rPr>
        <w:t>την κάθε διακυβέρνηση και εδώ</w:t>
      </w:r>
      <w:r w:rsidRPr="00AC4791">
        <w:rPr>
          <w:rFonts w:eastAsia="Times New Roman"/>
          <w:color w:val="212121"/>
          <w:szCs w:val="24"/>
        </w:rPr>
        <w:t xml:space="preserve"> θα έχει πολύ μεγάλο ενδιαφέρον</w:t>
      </w:r>
      <w:r>
        <w:rPr>
          <w:rFonts w:eastAsia="Times New Roman"/>
          <w:color w:val="212121"/>
          <w:szCs w:val="24"/>
        </w:rPr>
        <w:t xml:space="preserve">. </w:t>
      </w:r>
    </w:p>
    <w:p w14:paraId="5FC2F6A7"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lastRenderedPageBreak/>
        <w:t xml:space="preserve">Κύριε Μαντά, νομίζω ότι μπορούμε να σχολιάσουμε </w:t>
      </w:r>
      <w:r w:rsidRPr="00AC4791">
        <w:rPr>
          <w:rFonts w:eastAsia="Times New Roman"/>
          <w:color w:val="212121"/>
          <w:szCs w:val="24"/>
        </w:rPr>
        <w:t>αυτό</w:t>
      </w:r>
      <w:r>
        <w:rPr>
          <w:rFonts w:eastAsia="Times New Roman"/>
          <w:color w:val="212121"/>
          <w:szCs w:val="24"/>
        </w:rPr>
        <w:t>ν</w:t>
      </w:r>
      <w:r w:rsidRPr="00AC4791">
        <w:rPr>
          <w:rFonts w:eastAsia="Times New Roman"/>
          <w:color w:val="212121"/>
          <w:szCs w:val="24"/>
        </w:rPr>
        <w:t xml:space="preserve"> τον πίνακα</w:t>
      </w:r>
      <w:r>
        <w:rPr>
          <w:rFonts w:eastAsia="Times New Roman"/>
          <w:color w:val="212121"/>
          <w:szCs w:val="24"/>
        </w:rPr>
        <w:t xml:space="preserve">. </w:t>
      </w:r>
    </w:p>
    <w:p w14:paraId="5FC2F6A8"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 xml:space="preserve">Ας πάρω </w:t>
      </w:r>
      <w:r w:rsidRPr="00AC4791">
        <w:rPr>
          <w:rFonts w:eastAsia="Times New Roman"/>
          <w:color w:val="212121"/>
          <w:szCs w:val="24"/>
        </w:rPr>
        <w:t xml:space="preserve">τις περιόδους των </w:t>
      </w:r>
      <w:r>
        <w:rPr>
          <w:rFonts w:eastAsia="Times New Roman"/>
          <w:color w:val="212121"/>
          <w:szCs w:val="24"/>
        </w:rPr>
        <w:t>δια</w:t>
      </w:r>
      <w:r w:rsidRPr="00AC4791">
        <w:rPr>
          <w:rFonts w:eastAsia="Times New Roman"/>
          <w:color w:val="212121"/>
          <w:szCs w:val="24"/>
        </w:rPr>
        <w:t>κυβερνήσεων</w:t>
      </w:r>
      <w:r>
        <w:rPr>
          <w:rFonts w:eastAsia="Times New Roman"/>
          <w:color w:val="212121"/>
          <w:szCs w:val="24"/>
        </w:rPr>
        <w:t xml:space="preserve">. </w:t>
      </w:r>
      <w:r w:rsidRPr="00AC4791">
        <w:rPr>
          <w:rFonts w:eastAsia="Times New Roman"/>
          <w:color w:val="212121"/>
          <w:szCs w:val="24"/>
        </w:rPr>
        <w:t>Πράγματι</w:t>
      </w:r>
      <w:r>
        <w:rPr>
          <w:rFonts w:eastAsia="Times New Roman"/>
          <w:color w:val="212121"/>
          <w:szCs w:val="24"/>
        </w:rPr>
        <w:t>,</w:t>
      </w:r>
      <w:r w:rsidRPr="00AC4791">
        <w:rPr>
          <w:rFonts w:eastAsia="Times New Roman"/>
          <w:color w:val="212121"/>
          <w:szCs w:val="24"/>
        </w:rPr>
        <w:t xml:space="preserve"> το 2010 και το 2011 είχαμε βαθιά ύφεση</w:t>
      </w:r>
      <w:r>
        <w:rPr>
          <w:rFonts w:eastAsia="Times New Roman"/>
          <w:color w:val="212121"/>
          <w:szCs w:val="24"/>
        </w:rPr>
        <w:t>. Η</w:t>
      </w:r>
      <w:r w:rsidRPr="00AC4791">
        <w:rPr>
          <w:rFonts w:eastAsia="Times New Roman"/>
          <w:color w:val="212121"/>
          <w:szCs w:val="24"/>
        </w:rPr>
        <w:t xml:space="preserve"> </w:t>
      </w:r>
      <w:r>
        <w:rPr>
          <w:rFonts w:eastAsia="Times New Roman"/>
          <w:color w:val="212121"/>
          <w:szCs w:val="24"/>
        </w:rPr>
        <w:t>κ</w:t>
      </w:r>
      <w:r w:rsidRPr="00AC4791">
        <w:rPr>
          <w:rFonts w:eastAsia="Times New Roman"/>
          <w:color w:val="212121"/>
          <w:szCs w:val="24"/>
        </w:rPr>
        <w:t xml:space="preserve">υβέρνηση με κορμό τη Νέα Δημοκρατία παρέλαβε τη χώρα με </w:t>
      </w:r>
      <w:r>
        <w:rPr>
          <w:rFonts w:eastAsia="Times New Roman"/>
          <w:color w:val="212121"/>
          <w:szCs w:val="24"/>
        </w:rPr>
        <w:t>ύφεσ</w:t>
      </w:r>
      <w:r>
        <w:rPr>
          <w:rFonts w:eastAsia="Times New Roman"/>
          <w:color w:val="212121"/>
          <w:szCs w:val="24"/>
        </w:rPr>
        <w:t xml:space="preserve">η </w:t>
      </w:r>
      <w:r w:rsidRPr="00AC4791">
        <w:rPr>
          <w:rFonts w:eastAsia="Times New Roman"/>
          <w:color w:val="212121"/>
          <w:szCs w:val="24"/>
        </w:rPr>
        <w:t>9,1%</w:t>
      </w:r>
      <w:r>
        <w:rPr>
          <w:rFonts w:eastAsia="Times New Roman"/>
          <w:color w:val="212121"/>
          <w:szCs w:val="24"/>
        </w:rPr>
        <w:t xml:space="preserve">. </w:t>
      </w:r>
    </w:p>
    <w:p w14:paraId="5FC2F6A9"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b/>
          <w:color w:val="212121"/>
          <w:szCs w:val="24"/>
        </w:rPr>
        <w:t xml:space="preserve">ΝΙΚΟΛΑΟΣ ΠΑΠΑΔΟΠΟΥΛΟΣ: </w:t>
      </w:r>
      <w:r>
        <w:rPr>
          <w:rFonts w:eastAsia="Times New Roman"/>
          <w:color w:val="212121"/>
          <w:szCs w:val="24"/>
        </w:rPr>
        <w:t xml:space="preserve">Και πόσο ήταν το χρέος; </w:t>
      </w:r>
    </w:p>
    <w:p w14:paraId="5FC2F6AA"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b/>
          <w:color w:val="212121"/>
          <w:szCs w:val="24"/>
        </w:rPr>
        <w:t xml:space="preserve">ΧΡΗΣΤΟΣ ΣΤΑΪΚΟΥΡΑΣ: </w:t>
      </w:r>
      <w:r>
        <w:rPr>
          <w:rFonts w:eastAsia="Times New Roman"/>
          <w:color w:val="212121"/>
          <w:szCs w:val="24"/>
        </w:rPr>
        <w:t>Κ</w:t>
      </w:r>
      <w:r w:rsidRPr="00AC4791">
        <w:rPr>
          <w:rFonts w:eastAsia="Times New Roman"/>
          <w:color w:val="212121"/>
          <w:szCs w:val="24"/>
        </w:rPr>
        <w:t>αι σε δύο χρόνια την παρέδωσε με ανάπτυξη 1%</w:t>
      </w:r>
      <w:r>
        <w:rPr>
          <w:rFonts w:eastAsia="Times New Roman"/>
          <w:color w:val="212121"/>
          <w:szCs w:val="24"/>
        </w:rPr>
        <w:t>, δηλαδή συν δέκα μονάδες</w:t>
      </w:r>
      <w:r w:rsidRPr="00AC4791">
        <w:rPr>
          <w:rFonts w:eastAsia="Times New Roman"/>
          <w:color w:val="212121"/>
          <w:szCs w:val="24"/>
        </w:rPr>
        <w:t xml:space="preserve"> σε δύο χρόνια</w:t>
      </w:r>
      <w:r>
        <w:rPr>
          <w:rFonts w:eastAsia="Times New Roman"/>
          <w:color w:val="212121"/>
          <w:szCs w:val="24"/>
        </w:rPr>
        <w:t>. Κ</w:t>
      </w:r>
      <w:r w:rsidRPr="00AC4791">
        <w:rPr>
          <w:rFonts w:eastAsia="Times New Roman"/>
          <w:color w:val="212121"/>
          <w:szCs w:val="24"/>
        </w:rPr>
        <w:t>αι στη συνέχεια</w:t>
      </w:r>
      <w:r>
        <w:rPr>
          <w:rFonts w:eastAsia="Times New Roman"/>
          <w:color w:val="212121"/>
          <w:szCs w:val="24"/>
        </w:rPr>
        <w:t>, εσείς επί ημερών σας σέρνετε</w:t>
      </w:r>
      <w:r w:rsidRPr="00AC4791">
        <w:rPr>
          <w:rFonts w:eastAsia="Times New Roman"/>
          <w:color w:val="212121"/>
          <w:szCs w:val="24"/>
        </w:rPr>
        <w:t xml:space="preserve"> τη χώρα με αύξηση μόλις κατά 1%</w:t>
      </w:r>
      <w:r>
        <w:rPr>
          <w:rFonts w:eastAsia="Times New Roman"/>
          <w:color w:val="212121"/>
          <w:szCs w:val="24"/>
        </w:rPr>
        <w:t xml:space="preserve">. </w:t>
      </w:r>
      <w:r w:rsidRPr="00AC4791">
        <w:rPr>
          <w:rFonts w:eastAsia="Times New Roman"/>
          <w:color w:val="212121"/>
          <w:szCs w:val="24"/>
        </w:rPr>
        <w:t xml:space="preserve">Αυτή είναι η </w:t>
      </w:r>
      <w:r w:rsidRPr="00AC4791">
        <w:rPr>
          <w:rFonts w:eastAsia="Times New Roman"/>
          <w:color w:val="212121"/>
          <w:szCs w:val="24"/>
        </w:rPr>
        <w:t>εικόνα</w:t>
      </w:r>
      <w:r>
        <w:rPr>
          <w:rFonts w:eastAsia="Times New Roman"/>
          <w:color w:val="212121"/>
          <w:szCs w:val="24"/>
        </w:rPr>
        <w:t xml:space="preserve">, συν δέκα </w:t>
      </w:r>
      <w:r w:rsidRPr="00AC4791">
        <w:rPr>
          <w:rFonts w:eastAsia="Times New Roman"/>
          <w:color w:val="212121"/>
          <w:szCs w:val="24"/>
        </w:rPr>
        <w:t>ποσοστιαίες μονάδες του ΑΕΠ μέσα σε δύο χρόνια</w:t>
      </w:r>
      <w:r>
        <w:rPr>
          <w:rFonts w:eastAsia="Times New Roman"/>
          <w:color w:val="212121"/>
          <w:szCs w:val="24"/>
        </w:rPr>
        <w:t xml:space="preserve">, </w:t>
      </w:r>
      <w:r w:rsidRPr="00AC4791">
        <w:rPr>
          <w:rFonts w:eastAsia="Times New Roman"/>
          <w:color w:val="212121"/>
          <w:szCs w:val="24"/>
        </w:rPr>
        <w:t xml:space="preserve">από το </w:t>
      </w:r>
      <w:r>
        <w:rPr>
          <w:rFonts w:eastAsia="Times New Roman"/>
          <w:color w:val="212121"/>
          <w:szCs w:val="24"/>
        </w:rPr>
        <w:t>«</w:t>
      </w:r>
      <w:r w:rsidRPr="00AC4791">
        <w:rPr>
          <w:rFonts w:eastAsia="Times New Roman"/>
          <w:color w:val="212121"/>
          <w:szCs w:val="24"/>
        </w:rPr>
        <w:t>-9</w:t>
      </w:r>
      <w:r>
        <w:rPr>
          <w:rFonts w:eastAsia="Times New Roman"/>
          <w:color w:val="212121"/>
          <w:szCs w:val="24"/>
        </w:rPr>
        <w:t>%»</w:t>
      </w:r>
      <w:r w:rsidRPr="00AC4791">
        <w:rPr>
          <w:rFonts w:eastAsia="Times New Roman"/>
          <w:color w:val="212121"/>
          <w:szCs w:val="24"/>
        </w:rPr>
        <w:t xml:space="preserve"> στο </w:t>
      </w:r>
      <w:r>
        <w:rPr>
          <w:rFonts w:eastAsia="Times New Roman"/>
          <w:color w:val="212121"/>
          <w:szCs w:val="24"/>
        </w:rPr>
        <w:t xml:space="preserve">«+1%». </w:t>
      </w:r>
    </w:p>
    <w:p w14:paraId="5FC2F6AB"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Θα το καταθέσω στα Π</w:t>
      </w:r>
      <w:r w:rsidRPr="00AC4791">
        <w:rPr>
          <w:rFonts w:eastAsia="Times New Roman"/>
          <w:color w:val="212121"/>
          <w:szCs w:val="24"/>
        </w:rPr>
        <w:t>ρακτικά</w:t>
      </w:r>
      <w:r>
        <w:rPr>
          <w:rFonts w:eastAsia="Times New Roman"/>
          <w:color w:val="212121"/>
          <w:szCs w:val="24"/>
        </w:rPr>
        <w:t>.</w:t>
      </w:r>
    </w:p>
    <w:p w14:paraId="5FC2F6AC"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Λέτε, π</w:t>
      </w:r>
      <w:r w:rsidRPr="00AC4791">
        <w:rPr>
          <w:rFonts w:eastAsia="Times New Roman"/>
          <w:color w:val="212121"/>
          <w:szCs w:val="24"/>
        </w:rPr>
        <w:t>ράγματι</w:t>
      </w:r>
      <w:r>
        <w:rPr>
          <w:rFonts w:eastAsia="Times New Roman"/>
          <w:color w:val="212121"/>
          <w:szCs w:val="24"/>
        </w:rPr>
        <w:t>,</w:t>
      </w:r>
      <w:r w:rsidRPr="00AC4791">
        <w:rPr>
          <w:rFonts w:eastAsia="Times New Roman"/>
          <w:color w:val="212121"/>
          <w:szCs w:val="24"/>
        </w:rPr>
        <w:t xml:space="preserve"> για τα πρωτογενή πλεονάσματα</w:t>
      </w:r>
      <w:r>
        <w:rPr>
          <w:rFonts w:eastAsia="Times New Roman"/>
          <w:color w:val="212121"/>
          <w:szCs w:val="24"/>
        </w:rPr>
        <w:t>. Ξ</w:t>
      </w:r>
      <w:r w:rsidRPr="00AC4791">
        <w:rPr>
          <w:rFonts w:eastAsia="Times New Roman"/>
          <w:color w:val="212121"/>
          <w:szCs w:val="24"/>
        </w:rPr>
        <w:t>έρετε</w:t>
      </w:r>
      <w:r>
        <w:rPr>
          <w:rFonts w:eastAsia="Times New Roman"/>
          <w:color w:val="212121"/>
          <w:szCs w:val="24"/>
        </w:rPr>
        <w:t>, υπάρχει ένας δείκ</w:t>
      </w:r>
      <w:r w:rsidRPr="00AC4791">
        <w:rPr>
          <w:rFonts w:eastAsia="Times New Roman"/>
          <w:color w:val="212121"/>
          <w:szCs w:val="24"/>
        </w:rPr>
        <w:t xml:space="preserve">της </w:t>
      </w:r>
      <w:r>
        <w:rPr>
          <w:rFonts w:eastAsia="Times New Roman"/>
          <w:color w:val="212121"/>
          <w:szCs w:val="24"/>
        </w:rPr>
        <w:t>που κοιτούν</w:t>
      </w:r>
      <w:r w:rsidRPr="00AC4791">
        <w:rPr>
          <w:rFonts w:eastAsia="Times New Roman"/>
          <w:color w:val="212121"/>
          <w:szCs w:val="24"/>
        </w:rPr>
        <w:t xml:space="preserve"> στην Ευρώπη</w:t>
      </w:r>
      <w:r>
        <w:rPr>
          <w:rFonts w:eastAsia="Times New Roman"/>
          <w:color w:val="212121"/>
          <w:szCs w:val="24"/>
        </w:rPr>
        <w:t>. Τα κυκλικά διορθωμένα</w:t>
      </w:r>
      <w:r w:rsidRPr="00AC4791">
        <w:rPr>
          <w:rFonts w:eastAsia="Times New Roman"/>
          <w:color w:val="212121"/>
          <w:szCs w:val="24"/>
        </w:rPr>
        <w:t xml:space="preserve"> πρωτογενή πλεον</w:t>
      </w:r>
      <w:r w:rsidRPr="00AC4791">
        <w:rPr>
          <w:rFonts w:eastAsia="Times New Roman"/>
          <w:color w:val="212121"/>
          <w:szCs w:val="24"/>
        </w:rPr>
        <w:t>άσματα</w:t>
      </w:r>
      <w:r>
        <w:rPr>
          <w:rFonts w:eastAsia="Times New Roman"/>
          <w:color w:val="212121"/>
          <w:szCs w:val="24"/>
        </w:rPr>
        <w:t>. Ποια είναι αυτά; Ε</w:t>
      </w:r>
      <w:r w:rsidRPr="00AC4791">
        <w:rPr>
          <w:rFonts w:eastAsia="Times New Roman"/>
          <w:color w:val="212121"/>
          <w:szCs w:val="24"/>
        </w:rPr>
        <w:t>ίναι τα πρωτογενή πλεονάσματα</w:t>
      </w:r>
      <w:r>
        <w:rPr>
          <w:rFonts w:eastAsia="Times New Roman"/>
          <w:color w:val="212121"/>
          <w:szCs w:val="24"/>
        </w:rPr>
        <w:t>,</w:t>
      </w:r>
      <w:r w:rsidRPr="00AC4791">
        <w:rPr>
          <w:rFonts w:eastAsia="Times New Roman"/>
          <w:color w:val="212121"/>
          <w:szCs w:val="24"/>
        </w:rPr>
        <w:t xml:space="preserve"> αν βγάλουμε έξω την επίδραση </w:t>
      </w:r>
      <w:r>
        <w:rPr>
          <w:rFonts w:eastAsia="Times New Roman"/>
          <w:color w:val="212121"/>
          <w:szCs w:val="24"/>
        </w:rPr>
        <w:t>της ύφεσης. Και αυτό θα πρέπει να κάνουμε ό</w:t>
      </w:r>
      <w:r w:rsidRPr="00AC4791">
        <w:rPr>
          <w:rFonts w:eastAsia="Times New Roman"/>
          <w:color w:val="212121"/>
          <w:szCs w:val="24"/>
        </w:rPr>
        <w:t>λοι στην Ευρώπη</w:t>
      </w:r>
      <w:r>
        <w:rPr>
          <w:rFonts w:eastAsia="Times New Roman"/>
          <w:color w:val="212121"/>
          <w:szCs w:val="24"/>
        </w:rPr>
        <w:t xml:space="preserve">. </w:t>
      </w:r>
    </w:p>
    <w:p w14:paraId="5FC2F6AD"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lastRenderedPageBreak/>
        <w:t>Θα διαπιστώσετε, σ</w:t>
      </w:r>
      <w:r w:rsidRPr="00AC4791">
        <w:rPr>
          <w:rFonts w:eastAsia="Times New Roman"/>
          <w:color w:val="212121"/>
          <w:szCs w:val="24"/>
        </w:rPr>
        <w:t>υνεπώς</w:t>
      </w:r>
      <w:r>
        <w:rPr>
          <w:rFonts w:eastAsia="Times New Roman"/>
          <w:color w:val="212121"/>
          <w:szCs w:val="24"/>
        </w:rPr>
        <w:t>,</w:t>
      </w:r>
      <w:r w:rsidRPr="00AC4791">
        <w:rPr>
          <w:rFonts w:eastAsia="Times New Roman"/>
          <w:color w:val="212121"/>
          <w:szCs w:val="24"/>
        </w:rPr>
        <w:t xml:space="preserve"> ότι </w:t>
      </w:r>
      <w:r>
        <w:rPr>
          <w:rFonts w:eastAsia="Times New Roman"/>
          <w:color w:val="212121"/>
          <w:szCs w:val="24"/>
        </w:rPr>
        <w:t xml:space="preserve">η </w:t>
      </w:r>
      <w:r w:rsidRPr="00AC4791">
        <w:rPr>
          <w:rFonts w:eastAsia="Times New Roman"/>
          <w:color w:val="212121"/>
          <w:szCs w:val="24"/>
        </w:rPr>
        <w:t>χώρα από</w:t>
      </w:r>
      <w:r>
        <w:rPr>
          <w:rFonts w:eastAsia="Times New Roman"/>
          <w:color w:val="212121"/>
          <w:szCs w:val="24"/>
        </w:rPr>
        <w:t xml:space="preserve"> το 2012 έχει κυκλικά διορθωμένα</w:t>
      </w:r>
      <w:r w:rsidRPr="00AC4791">
        <w:rPr>
          <w:rFonts w:eastAsia="Times New Roman"/>
          <w:color w:val="212121"/>
          <w:szCs w:val="24"/>
        </w:rPr>
        <w:t xml:space="preserve"> πρωτογενή πλεονάσματα από 5</w:t>
      </w:r>
      <w:r>
        <w:rPr>
          <w:rFonts w:eastAsia="Times New Roman"/>
          <w:color w:val="212121"/>
          <w:szCs w:val="24"/>
        </w:rPr>
        <w:t>%</w:t>
      </w:r>
      <w:r w:rsidRPr="00AC4791">
        <w:rPr>
          <w:rFonts w:eastAsia="Times New Roman"/>
          <w:color w:val="212121"/>
          <w:szCs w:val="24"/>
        </w:rPr>
        <w:t xml:space="preserve"> μέχρι 8%</w:t>
      </w:r>
      <w:r>
        <w:rPr>
          <w:rFonts w:eastAsia="Times New Roman"/>
          <w:color w:val="212121"/>
          <w:szCs w:val="24"/>
        </w:rPr>
        <w:t xml:space="preserve">. </w:t>
      </w:r>
    </w:p>
    <w:p w14:paraId="5FC2F6AE"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Θα το καταθέσω στα Πρ</w:t>
      </w:r>
      <w:r w:rsidRPr="00AC4791">
        <w:rPr>
          <w:rFonts w:eastAsia="Times New Roman"/>
          <w:color w:val="212121"/>
          <w:szCs w:val="24"/>
        </w:rPr>
        <w:t>ακτικά</w:t>
      </w:r>
      <w:r>
        <w:rPr>
          <w:rFonts w:eastAsia="Times New Roman"/>
          <w:color w:val="212121"/>
          <w:szCs w:val="24"/>
        </w:rPr>
        <w:t>.</w:t>
      </w:r>
    </w:p>
    <w:p w14:paraId="5FC2F6AF" w14:textId="77777777" w:rsidR="0020643A" w:rsidRDefault="00E84ECF">
      <w:pPr>
        <w:tabs>
          <w:tab w:val="left" w:pos="2738"/>
          <w:tab w:val="center" w:pos="4753"/>
          <w:tab w:val="left" w:pos="5723"/>
        </w:tabs>
        <w:spacing w:line="600" w:lineRule="auto"/>
        <w:ind w:firstLine="720"/>
        <w:contextualSpacing/>
        <w:jc w:val="both"/>
        <w:rPr>
          <w:rFonts w:eastAsia="Times New Roman" w:cs="Times New Roman"/>
          <w:szCs w:val="24"/>
        </w:rPr>
      </w:pPr>
      <w:r w:rsidRPr="00876003">
        <w:rPr>
          <w:rFonts w:eastAsia="Times New Roman" w:cs="Times New Roman"/>
          <w:b/>
          <w:szCs w:val="24"/>
        </w:rPr>
        <w:t xml:space="preserve">ΠΡΟΕΔΡΕΥΩΝ (Σπυρίδων Λυκούδης): </w:t>
      </w:r>
      <w:r>
        <w:rPr>
          <w:rFonts w:eastAsia="Times New Roman" w:cs="Times New Roman"/>
          <w:szCs w:val="24"/>
        </w:rPr>
        <w:t xml:space="preserve">Κύριε Σταϊκούρα, παρακαλώ, συντομεύετε. Μιλάτε ήδη δώδεκα λεπτά. </w:t>
      </w:r>
    </w:p>
    <w:p w14:paraId="5FC2F6B0"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b/>
          <w:color w:val="212121"/>
          <w:szCs w:val="24"/>
        </w:rPr>
        <w:t xml:space="preserve">ΧΡΗΣΤΟΣ ΣΤΑΪΚΟΥΡΑΣ: </w:t>
      </w:r>
      <w:r>
        <w:rPr>
          <w:rFonts w:eastAsia="Times New Roman"/>
          <w:color w:val="212121"/>
          <w:szCs w:val="24"/>
        </w:rPr>
        <w:t xml:space="preserve">Τελειώνω σε δύο λεπτά. Ευχαριστώ πολύ, κύριε Πρόεδρε. </w:t>
      </w:r>
    </w:p>
    <w:p w14:paraId="5FC2F6B1"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Όσον αφορά την</w:t>
      </w:r>
      <w:r w:rsidRPr="00AC4791">
        <w:rPr>
          <w:rFonts w:eastAsia="Times New Roman"/>
          <w:color w:val="212121"/>
          <w:szCs w:val="24"/>
        </w:rPr>
        <w:t xml:space="preserve"> ανταγωνιστικότητα</w:t>
      </w:r>
      <w:r>
        <w:rPr>
          <w:rFonts w:eastAsia="Times New Roman"/>
          <w:color w:val="212121"/>
          <w:szCs w:val="24"/>
        </w:rPr>
        <w:t>, να σπάσο</w:t>
      </w:r>
      <w:r>
        <w:rPr>
          <w:rFonts w:eastAsia="Times New Roman"/>
          <w:color w:val="212121"/>
          <w:szCs w:val="24"/>
        </w:rPr>
        <w:t xml:space="preserve">υμε λίγο τις περιόδους: Η </w:t>
      </w:r>
      <w:r>
        <w:rPr>
          <w:rFonts w:eastAsia="Times New Roman"/>
          <w:color w:val="212121"/>
          <w:szCs w:val="24"/>
        </w:rPr>
        <w:t>κ</w:t>
      </w:r>
      <w:r>
        <w:rPr>
          <w:rFonts w:eastAsia="Times New Roman"/>
          <w:color w:val="212121"/>
          <w:szCs w:val="24"/>
        </w:rPr>
        <w:t xml:space="preserve">υβέρνηση παρέλαβε το 2010 την ανταγωνιστικότητα στη θέση «109», το 2011 ήταν στη θέση «100». Στην </w:t>
      </w:r>
      <w:r>
        <w:rPr>
          <w:rFonts w:eastAsia="Times New Roman"/>
          <w:color w:val="212121"/>
          <w:szCs w:val="24"/>
        </w:rPr>
        <w:t>κ</w:t>
      </w:r>
      <w:r>
        <w:rPr>
          <w:rFonts w:eastAsia="Times New Roman"/>
          <w:color w:val="212121"/>
          <w:szCs w:val="24"/>
        </w:rPr>
        <w:t xml:space="preserve">υβέρνηση Σαμαρά η ανταγωνιστικότητα ήταν στη θέση «78», «72», «61». </w:t>
      </w:r>
    </w:p>
    <w:p w14:paraId="5FC2F6B2"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Κ</w:t>
      </w:r>
      <w:r w:rsidRPr="00AC4791">
        <w:rPr>
          <w:rFonts w:eastAsia="Times New Roman"/>
          <w:color w:val="212121"/>
          <w:szCs w:val="24"/>
        </w:rPr>
        <w:t>αι μετά ήρθ</w:t>
      </w:r>
      <w:r>
        <w:rPr>
          <w:rFonts w:eastAsia="Times New Roman"/>
          <w:color w:val="212121"/>
          <w:szCs w:val="24"/>
        </w:rPr>
        <w:t>ατε εσείς, κύριε Παπαδόπουλε, «60», «61», «67», «</w:t>
      </w:r>
      <w:r w:rsidRPr="00AC4791">
        <w:rPr>
          <w:rFonts w:eastAsia="Times New Roman"/>
          <w:color w:val="212121"/>
          <w:szCs w:val="24"/>
        </w:rPr>
        <w:t>71</w:t>
      </w:r>
      <w:r>
        <w:rPr>
          <w:rFonts w:eastAsia="Times New Roman"/>
          <w:color w:val="212121"/>
          <w:szCs w:val="24"/>
        </w:rPr>
        <w:t>»</w:t>
      </w:r>
      <w:r>
        <w:rPr>
          <w:rFonts w:eastAsia="Times New Roman"/>
          <w:color w:val="212121"/>
          <w:szCs w:val="24"/>
        </w:rPr>
        <w:t>.</w:t>
      </w:r>
      <w:r>
        <w:rPr>
          <w:rFonts w:eastAsia="Times New Roman"/>
          <w:color w:val="212121"/>
          <w:szCs w:val="24"/>
        </w:rPr>
        <w:t xml:space="preserve">  Και είστε</w:t>
      </w:r>
      <w:r w:rsidRPr="00AC4791">
        <w:rPr>
          <w:rFonts w:eastAsia="Times New Roman"/>
          <w:color w:val="212121"/>
          <w:szCs w:val="24"/>
        </w:rPr>
        <w:t xml:space="preserve"> υπερήφανος</w:t>
      </w:r>
      <w:r>
        <w:rPr>
          <w:rFonts w:eastAsia="Times New Roman"/>
          <w:color w:val="212121"/>
          <w:szCs w:val="24"/>
        </w:rPr>
        <w:t xml:space="preserve">; </w:t>
      </w:r>
    </w:p>
    <w:p w14:paraId="5FC2F6B3"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 xml:space="preserve">Όσον αφορά τα </w:t>
      </w:r>
      <w:r>
        <w:rPr>
          <w:rFonts w:eastAsia="Times New Roman"/>
          <w:color w:val="212121"/>
          <w:szCs w:val="24"/>
          <w:lang w:val="en-US"/>
        </w:rPr>
        <w:t>spreads</w:t>
      </w:r>
      <w:r>
        <w:rPr>
          <w:rFonts w:eastAsia="Times New Roman"/>
          <w:color w:val="212121"/>
          <w:szCs w:val="24"/>
        </w:rPr>
        <w:t>, τα</w:t>
      </w:r>
      <w:r w:rsidRPr="00D40CCD">
        <w:rPr>
          <w:rFonts w:eastAsia="Times New Roman"/>
          <w:color w:val="212121"/>
          <w:szCs w:val="24"/>
        </w:rPr>
        <w:t xml:space="preserve"> </w:t>
      </w:r>
      <w:r>
        <w:rPr>
          <w:rFonts w:eastAsia="Times New Roman"/>
          <w:color w:val="212121"/>
          <w:szCs w:val="24"/>
          <w:lang w:val="en-US"/>
        </w:rPr>
        <w:t>spreads</w:t>
      </w:r>
      <w:r>
        <w:rPr>
          <w:rFonts w:eastAsia="Times New Roman"/>
          <w:color w:val="212121"/>
          <w:szCs w:val="24"/>
        </w:rPr>
        <w:t xml:space="preserve"> έπεσαν </w:t>
      </w:r>
      <w:r w:rsidRPr="00AC4791">
        <w:rPr>
          <w:rFonts w:eastAsia="Times New Roman"/>
          <w:color w:val="212121"/>
          <w:szCs w:val="24"/>
        </w:rPr>
        <w:t>πάρα πολύ</w:t>
      </w:r>
      <w:r>
        <w:rPr>
          <w:rFonts w:eastAsia="Times New Roman"/>
          <w:color w:val="212121"/>
          <w:szCs w:val="24"/>
        </w:rPr>
        <w:t xml:space="preserve">, </w:t>
      </w:r>
      <w:r w:rsidRPr="00AC4791">
        <w:rPr>
          <w:rFonts w:eastAsia="Times New Roman"/>
          <w:color w:val="212121"/>
          <w:szCs w:val="24"/>
        </w:rPr>
        <w:t xml:space="preserve">στο ίδιο ύψος με σημεία του </w:t>
      </w:r>
      <w:r>
        <w:rPr>
          <w:rFonts w:eastAsia="Times New Roman"/>
          <w:color w:val="212121"/>
          <w:szCs w:val="24"/>
        </w:rPr>
        <w:t>20</w:t>
      </w:r>
      <w:r w:rsidRPr="00AC4791">
        <w:rPr>
          <w:rFonts w:eastAsia="Times New Roman"/>
          <w:color w:val="212121"/>
          <w:szCs w:val="24"/>
        </w:rPr>
        <w:t xml:space="preserve">14 και υψηλότερα από σημεία του </w:t>
      </w:r>
      <w:r>
        <w:rPr>
          <w:rFonts w:eastAsia="Times New Roman"/>
          <w:color w:val="212121"/>
          <w:szCs w:val="24"/>
        </w:rPr>
        <w:t xml:space="preserve">2010. </w:t>
      </w:r>
    </w:p>
    <w:p w14:paraId="5FC2F6B4"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lastRenderedPageBreak/>
        <w:t>Και επειδή είπε κάτι ο Υ</w:t>
      </w:r>
      <w:r w:rsidRPr="00AC4791">
        <w:rPr>
          <w:rFonts w:eastAsia="Times New Roman"/>
          <w:color w:val="212121"/>
          <w:szCs w:val="24"/>
        </w:rPr>
        <w:t xml:space="preserve">πουργός </w:t>
      </w:r>
      <w:r>
        <w:rPr>
          <w:rFonts w:eastAsia="Times New Roman"/>
          <w:color w:val="212121"/>
          <w:szCs w:val="24"/>
        </w:rPr>
        <w:t>για το ιδιωτικό χρέος, ας δούμε και το ιδιωτικό χρέος. Ήταν</w:t>
      </w:r>
      <w:r w:rsidRPr="00AC4791">
        <w:rPr>
          <w:rFonts w:eastAsia="Times New Roman"/>
          <w:color w:val="212121"/>
          <w:szCs w:val="24"/>
        </w:rPr>
        <w:t xml:space="preserve"> 62%</w:t>
      </w:r>
      <w:r>
        <w:rPr>
          <w:rFonts w:eastAsia="Times New Roman"/>
          <w:color w:val="212121"/>
          <w:szCs w:val="24"/>
        </w:rPr>
        <w:t xml:space="preserve"> </w:t>
      </w:r>
      <w:r w:rsidRPr="00AC4791">
        <w:rPr>
          <w:rFonts w:eastAsia="Times New Roman"/>
          <w:color w:val="212121"/>
          <w:szCs w:val="24"/>
        </w:rPr>
        <w:t xml:space="preserve"> πάνω από </w:t>
      </w:r>
      <w:r w:rsidRPr="00AC4791">
        <w:rPr>
          <w:rFonts w:eastAsia="Times New Roman"/>
          <w:color w:val="212121"/>
          <w:szCs w:val="24"/>
        </w:rPr>
        <w:t xml:space="preserve">το τέλος του </w:t>
      </w:r>
      <w:r>
        <w:rPr>
          <w:rFonts w:eastAsia="Times New Roman"/>
          <w:color w:val="212121"/>
          <w:szCs w:val="24"/>
        </w:rPr>
        <w:t>2014</w:t>
      </w:r>
      <w:r w:rsidRPr="00AC4791">
        <w:rPr>
          <w:rFonts w:eastAsia="Times New Roman"/>
          <w:color w:val="212121"/>
          <w:szCs w:val="24"/>
        </w:rPr>
        <w:t xml:space="preserve"> οι οφειλές των πολιτών σε εφορίες και ασφαλιστικά ταμεία</w:t>
      </w:r>
      <w:r>
        <w:rPr>
          <w:rFonts w:eastAsia="Times New Roman"/>
          <w:color w:val="212121"/>
          <w:szCs w:val="24"/>
        </w:rPr>
        <w:t xml:space="preserve">, ήταν </w:t>
      </w:r>
      <w:r w:rsidRPr="00AC4791">
        <w:rPr>
          <w:rFonts w:eastAsia="Times New Roman"/>
          <w:color w:val="212121"/>
          <w:szCs w:val="24"/>
        </w:rPr>
        <w:t>62% περισσότερο</w:t>
      </w:r>
      <w:r>
        <w:rPr>
          <w:rFonts w:eastAsia="Times New Roman"/>
          <w:color w:val="212121"/>
          <w:szCs w:val="24"/>
        </w:rPr>
        <w:t>.</w:t>
      </w:r>
      <w:r w:rsidRPr="00AC4791">
        <w:rPr>
          <w:rFonts w:eastAsia="Times New Roman"/>
          <w:color w:val="212121"/>
          <w:szCs w:val="24"/>
        </w:rPr>
        <w:t xml:space="preserve"> </w:t>
      </w:r>
    </w:p>
    <w:p w14:paraId="5FC2F6B5"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Θα  τα καταθέσω όλα στα Πρακτικά.</w:t>
      </w:r>
    </w:p>
    <w:p w14:paraId="5FC2F6B6"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Κ</w:t>
      </w:r>
      <w:r w:rsidRPr="00AC4791">
        <w:rPr>
          <w:rFonts w:eastAsia="Times New Roman"/>
          <w:color w:val="212121"/>
          <w:szCs w:val="24"/>
        </w:rPr>
        <w:t xml:space="preserve">αι τελευταίος πίνακας </w:t>
      </w:r>
      <w:r>
        <w:rPr>
          <w:rFonts w:eastAsia="Times New Roman"/>
          <w:color w:val="212121"/>
          <w:szCs w:val="24"/>
        </w:rPr>
        <w:t xml:space="preserve">είναι ο εξής. Με προκάλεσε ο κύριος Υπουργός. </w:t>
      </w:r>
    </w:p>
    <w:p w14:paraId="5FC2F6B7"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 xml:space="preserve">Κύριε Παπαδόπουλε, μου επιτρέπετε λίγο να ολοκληρώσω; Θέλω να ολοκληρώσω. </w:t>
      </w:r>
    </w:p>
    <w:p w14:paraId="5FC2F6B8" w14:textId="77777777" w:rsidR="0020643A" w:rsidRDefault="00E84ECF">
      <w:pPr>
        <w:tabs>
          <w:tab w:val="left" w:pos="2738"/>
          <w:tab w:val="center" w:pos="4753"/>
          <w:tab w:val="left" w:pos="5723"/>
        </w:tabs>
        <w:spacing w:line="600" w:lineRule="auto"/>
        <w:ind w:firstLine="720"/>
        <w:contextualSpacing/>
        <w:jc w:val="both"/>
        <w:rPr>
          <w:rFonts w:eastAsia="Times New Roman" w:cs="Times New Roman"/>
          <w:szCs w:val="24"/>
        </w:rPr>
      </w:pPr>
      <w:r w:rsidRPr="00876003">
        <w:rPr>
          <w:rFonts w:eastAsia="Times New Roman" w:cs="Times New Roman"/>
          <w:b/>
          <w:szCs w:val="24"/>
        </w:rPr>
        <w:t xml:space="preserve">ΠΡΟΕΔΡΕΥΩΝ (Σπυρίδων Λυκούδης): </w:t>
      </w:r>
      <w:r>
        <w:rPr>
          <w:rFonts w:eastAsia="Times New Roman" w:cs="Times New Roman"/>
          <w:szCs w:val="24"/>
        </w:rPr>
        <w:t xml:space="preserve">Κύριε Παπαδόπουλε, σας παρακαλώ. </w:t>
      </w:r>
    </w:p>
    <w:p w14:paraId="5FC2F6B9"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s="Times New Roman"/>
          <w:b/>
          <w:szCs w:val="24"/>
        </w:rPr>
        <w:t xml:space="preserve">ΧΡΗΣΤΟΣ ΣΤΑΪΚΟΥΡΑΣ: </w:t>
      </w:r>
      <w:r w:rsidRPr="00AC4791">
        <w:rPr>
          <w:rFonts w:eastAsia="Times New Roman"/>
          <w:color w:val="212121"/>
          <w:szCs w:val="24"/>
        </w:rPr>
        <w:t xml:space="preserve">Είπε ο </w:t>
      </w:r>
      <w:r>
        <w:rPr>
          <w:rFonts w:eastAsia="Times New Roman"/>
          <w:color w:val="212121"/>
          <w:szCs w:val="24"/>
        </w:rPr>
        <w:t>κύριος Υ</w:t>
      </w:r>
      <w:r w:rsidRPr="00AC4791">
        <w:rPr>
          <w:rFonts w:eastAsia="Times New Roman"/>
          <w:color w:val="212121"/>
          <w:szCs w:val="24"/>
        </w:rPr>
        <w:t xml:space="preserve">πουργός </w:t>
      </w:r>
      <w:r>
        <w:rPr>
          <w:rFonts w:eastAsia="Times New Roman"/>
          <w:color w:val="212121"/>
          <w:szCs w:val="24"/>
        </w:rPr>
        <w:t xml:space="preserve">–και </w:t>
      </w:r>
      <w:r w:rsidRPr="00AC4791">
        <w:rPr>
          <w:rFonts w:eastAsia="Times New Roman"/>
          <w:color w:val="212121"/>
          <w:szCs w:val="24"/>
        </w:rPr>
        <w:t>έχει δίκιο</w:t>
      </w:r>
      <w:r>
        <w:rPr>
          <w:rFonts w:eastAsia="Times New Roman"/>
          <w:color w:val="212121"/>
          <w:szCs w:val="24"/>
        </w:rPr>
        <w:t>-</w:t>
      </w:r>
      <w:r w:rsidRPr="00AC4791">
        <w:rPr>
          <w:rFonts w:eastAsia="Times New Roman"/>
          <w:color w:val="212121"/>
          <w:szCs w:val="24"/>
        </w:rPr>
        <w:t xml:space="preserve"> </w:t>
      </w:r>
      <w:r>
        <w:rPr>
          <w:rFonts w:eastAsia="Times New Roman"/>
          <w:color w:val="212121"/>
          <w:szCs w:val="24"/>
        </w:rPr>
        <w:t xml:space="preserve">«ναι, </w:t>
      </w:r>
      <w:r w:rsidRPr="00AC4791">
        <w:rPr>
          <w:rFonts w:eastAsia="Times New Roman"/>
          <w:color w:val="212121"/>
          <w:szCs w:val="24"/>
        </w:rPr>
        <w:t xml:space="preserve"> συμφωνήσαμε στα ίδια πρωτογενή πλεονάσματα</w:t>
      </w:r>
      <w:r>
        <w:rPr>
          <w:rFonts w:eastAsia="Times New Roman"/>
          <w:color w:val="212121"/>
          <w:szCs w:val="24"/>
        </w:rPr>
        <w:t xml:space="preserve">» –οι </w:t>
      </w:r>
      <w:r w:rsidRPr="00AC4791">
        <w:rPr>
          <w:rFonts w:eastAsia="Times New Roman"/>
          <w:color w:val="212121"/>
          <w:szCs w:val="24"/>
        </w:rPr>
        <w:t>μπάρες είναι τα πρωτογενή πλεονάσματα</w:t>
      </w:r>
      <w:r>
        <w:rPr>
          <w:rFonts w:eastAsia="Times New Roman"/>
          <w:color w:val="212121"/>
          <w:szCs w:val="24"/>
        </w:rPr>
        <w:t>- «στα ίδια ύψη πρωτογενών</w:t>
      </w:r>
      <w:r w:rsidRPr="00AC4791">
        <w:rPr>
          <w:rFonts w:eastAsia="Times New Roman"/>
          <w:color w:val="212121"/>
          <w:szCs w:val="24"/>
        </w:rPr>
        <w:t xml:space="preserve"> πλεονασμάτων</w:t>
      </w:r>
      <w:r>
        <w:rPr>
          <w:rFonts w:eastAsia="Times New Roman"/>
          <w:color w:val="212121"/>
          <w:szCs w:val="24"/>
        </w:rPr>
        <w:t xml:space="preserve">, αλλά </w:t>
      </w:r>
      <w:r w:rsidRPr="00AC4791">
        <w:rPr>
          <w:rFonts w:eastAsia="Times New Roman"/>
          <w:color w:val="212121"/>
          <w:szCs w:val="24"/>
        </w:rPr>
        <w:t xml:space="preserve">εσείς συμφωνήσατε </w:t>
      </w:r>
      <w:r>
        <w:rPr>
          <w:rFonts w:eastAsia="Times New Roman"/>
          <w:color w:val="212121"/>
          <w:szCs w:val="24"/>
        </w:rPr>
        <w:t>σε υψηλότερη</w:t>
      </w:r>
      <w:r w:rsidRPr="00AC4791">
        <w:rPr>
          <w:rFonts w:eastAsia="Times New Roman"/>
          <w:color w:val="212121"/>
          <w:szCs w:val="24"/>
        </w:rPr>
        <w:t xml:space="preserve"> ανάπτυξη που </w:t>
      </w:r>
      <w:r>
        <w:rPr>
          <w:rFonts w:eastAsia="Times New Roman"/>
          <w:color w:val="212121"/>
          <w:szCs w:val="24"/>
        </w:rPr>
        <w:t xml:space="preserve">δεν θα επιτυγχανόταν». </w:t>
      </w:r>
    </w:p>
    <w:p w14:paraId="5FC2F6BA"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sidRPr="00AC4791">
        <w:rPr>
          <w:rFonts w:eastAsia="Times New Roman"/>
          <w:color w:val="212121"/>
          <w:szCs w:val="24"/>
        </w:rPr>
        <w:t>Κατ</w:t>
      </w:r>
      <w:r>
        <w:rPr>
          <w:rFonts w:eastAsia="Times New Roman"/>
          <w:color w:val="212121"/>
          <w:szCs w:val="24"/>
        </w:rPr>
        <w:t xml:space="preserve">’ </w:t>
      </w:r>
      <w:r w:rsidRPr="00AC4791">
        <w:rPr>
          <w:rFonts w:eastAsia="Times New Roman"/>
          <w:color w:val="212121"/>
          <w:szCs w:val="24"/>
        </w:rPr>
        <w:t>αρχ</w:t>
      </w:r>
      <w:r>
        <w:rPr>
          <w:rFonts w:eastAsia="Times New Roman"/>
          <w:color w:val="212121"/>
          <w:szCs w:val="24"/>
        </w:rPr>
        <w:t>άς</w:t>
      </w:r>
      <w:r>
        <w:rPr>
          <w:rFonts w:eastAsia="Times New Roman"/>
          <w:color w:val="212121"/>
          <w:szCs w:val="24"/>
        </w:rPr>
        <w:t>,</w:t>
      </w:r>
      <w:r w:rsidRPr="00AC4791">
        <w:rPr>
          <w:rFonts w:eastAsia="Times New Roman"/>
          <w:color w:val="212121"/>
          <w:szCs w:val="24"/>
        </w:rPr>
        <w:t xml:space="preserve"> λησμονεί </w:t>
      </w:r>
      <w:r>
        <w:rPr>
          <w:rFonts w:eastAsia="Times New Roman"/>
          <w:color w:val="212121"/>
          <w:szCs w:val="24"/>
        </w:rPr>
        <w:t>-</w:t>
      </w:r>
      <w:r w:rsidRPr="00AC4791">
        <w:rPr>
          <w:rFonts w:eastAsia="Times New Roman"/>
          <w:color w:val="212121"/>
          <w:szCs w:val="24"/>
        </w:rPr>
        <w:t xml:space="preserve">γιατί επικαλέστηκε στοιχεία του </w:t>
      </w:r>
      <w:r>
        <w:rPr>
          <w:rFonts w:eastAsia="Times New Roman"/>
          <w:color w:val="212121"/>
          <w:szCs w:val="24"/>
        </w:rPr>
        <w:t>ΔΝΤ πριν το 2012- ότι η</w:t>
      </w:r>
      <w:r w:rsidRPr="00AC4791">
        <w:rPr>
          <w:rFonts w:eastAsia="Times New Roman"/>
          <w:color w:val="212121"/>
          <w:szCs w:val="24"/>
        </w:rPr>
        <w:t xml:space="preserve"> χώρα το </w:t>
      </w:r>
      <w:r>
        <w:rPr>
          <w:rFonts w:eastAsia="Times New Roman"/>
          <w:color w:val="212121"/>
          <w:szCs w:val="24"/>
        </w:rPr>
        <w:t>2013 και το 2014 πε</w:t>
      </w:r>
      <w:r>
        <w:rPr>
          <w:rFonts w:eastAsia="Times New Roman"/>
          <w:color w:val="212121"/>
          <w:szCs w:val="24"/>
        </w:rPr>
        <w:t>τύχαινε</w:t>
      </w:r>
      <w:r w:rsidRPr="00AC4791">
        <w:rPr>
          <w:rFonts w:eastAsia="Times New Roman"/>
          <w:color w:val="212121"/>
          <w:szCs w:val="24"/>
        </w:rPr>
        <w:t xml:space="preserve"> </w:t>
      </w:r>
      <w:r w:rsidRPr="00AC4791">
        <w:rPr>
          <w:rFonts w:eastAsia="Times New Roman"/>
          <w:color w:val="212121"/>
          <w:szCs w:val="24"/>
        </w:rPr>
        <w:lastRenderedPageBreak/>
        <w:t xml:space="preserve">ανάπτυξη </w:t>
      </w:r>
      <w:r>
        <w:rPr>
          <w:rFonts w:eastAsia="Times New Roman"/>
          <w:color w:val="212121"/>
          <w:szCs w:val="24"/>
        </w:rPr>
        <w:t>ή μικρότερη ύφεση</w:t>
      </w:r>
      <w:r w:rsidRPr="00AC4791">
        <w:rPr>
          <w:rFonts w:eastAsia="Times New Roman"/>
          <w:color w:val="212121"/>
          <w:szCs w:val="24"/>
        </w:rPr>
        <w:t xml:space="preserve"> από τις εκτιμήσεις</w:t>
      </w:r>
      <w:r>
        <w:rPr>
          <w:rFonts w:eastAsia="Times New Roman"/>
          <w:color w:val="212121"/>
          <w:szCs w:val="24"/>
        </w:rPr>
        <w:t>. Α</w:t>
      </w:r>
      <w:r w:rsidRPr="00AC4791">
        <w:rPr>
          <w:rFonts w:eastAsia="Times New Roman"/>
          <w:color w:val="212121"/>
          <w:szCs w:val="24"/>
        </w:rPr>
        <w:t>υτά είχαν επικαιροποιηθεί</w:t>
      </w:r>
      <w:r>
        <w:rPr>
          <w:rFonts w:eastAsia="Times New Roman"/>
          <w:color w:val="212121"/>
          <w:szCs w:val="24"/>
        </w:rPr>
        <w:t xml:space="preserve">, πήρε στοιχεία </w:t>
      </w:r>
      <w:r w:rsidRPr="00AC4791">
        <w:rPr>
          <w:rFonts w:eastAsia="Times New Roman"/>
          <w:color w:val="212121"/>
          <w:szCs w:val="24"/>
        </w:rPr>
        <w:t>του παρελθόντος</w:t>
      </w:r>
      <w:r>
        <w:rPr>
          <w:rFonts w:eastAsia="Times New Roman"/>
          <w:color w:val="212121"/>
          <w:szCs w:val="24"/>
        </w:rPr>
        <w:t xml:space="preserve">. </w:t>
      </w:r>
    </w:p>
    <w:p w14:paraId="5FC2F6BB"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Εμείς, συνεπώς, είχαμε συμφωνήσει στα ίδι</w:t>
      </w:r>
      <w:r w:rsidRPr="00AC4791">
        <w:rPr>
          <w:rFonts w:eastAsia="Times New Roman"/>
          <w:color w:val="212121"/>
          <w:szCs w:val="24"/>
        </w:rPr>
        <w:t>α πρωτογενή πλεονάσματα για μικρότερο χρονικό διάστημα με διπλάσια ανάπτυξη</w:t>
      </w:r>
      <w:r>
        <w:rPr>
          <w:rFonts w:eastAsia="Times New Roman"/>
          <w:color w:val="212121"/>
          <w:szCs w:val="24"/>
        </w:rPr>
        <w:t>.  Π</w:t>
      </w:r>
      <w:r w:rsidRPr="00AC4791">
        <w:rPr>
          <w:rFonts w:eastAsia="Times New Roman"/>
          <w:color w:val="212121"/>
          <w:szCs w:val="24"/>
        </w:rPr>
        <w:t>οια είναι</w:t>
      </w:r>
      <w:r>
        <w:rPr>
          <w:rFonts w:eastAsia="Times New Roman"/>
          <w:color w:val="212121"/>
          <w:szCs w:val="24"/>
        </w:rPr>
        <w:t xml:space="preserve"> η αξία της </w:t>
      </w:r>
      <w:r>
        <w:rPr>
          <w:rFonts w:eastAsia="Times New Roman"/>
          <w:color w:val="212121"/>
          <w:szCs w:val="24"/>
        </w:rPr>
        <w:t>διπλάσιας ανάπτυξης; Και απορώ γιατί δεν το είπατε. Λ</w:t>
      </w:r>
      <w:r w:rsidRPr="00AC4791">
        <w:rPr>
          <w:rFonts w:eastAsia="Times New Roman"/>
          <w:color w:val="212121"/>
          <w:szCs w:val="24"/>
        </w:rPr>
        <w:t>ιγότερα μέτρα λιτότητας</w:t>
      </w:r>
      <w:r>
        <w:rPr>
          <w:rFonts w:eastAsia="Times New Roman"/>
          <w:color w:val="212121"/>
          <w:szCs w:val="24"/>
        </w:rPr>
        <w:t xml:space="preserve">! Πήρατε 10 δισεκατομμύρια και εμείς είχαμε συμφωνήσει σε 1 δισεκατομμύριο. </w:t>
      </w:r>
    </w:p>
    <w:p w14:paraId="5FC2F6BC"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 xml:space="preserve">Και έρχεστε τώρα εσείς και λέτε </w:t>
      </w:r>
      <w:r w:rsidRPr="00AC4791">
        <w:rPr>
          <w:rFonts w:eastAsia="Times New Roman"/>
          <w:color w:val="212121"/>
          <w:szCs w:val="24"/>
        </w:rPr>
        <w:t>για το χρέος</w:t>
      </w:r>
      <w:r>
        <w:rPr>
          <w:rFonts w:eastAsia="Times New Roman"/>
          <w:color w:val="212121"/>
          <w:szCs w:val="24"/>
        </w:rPr>
        <w:t>; Υ</w:t>
      </w:r>
      <w:r w:rsidRPr="00AC4791">
        <w:rPr>
          <w:rFonts w:eastAsia="Times New Roman"/>
          <w:color w:val="212121"/>
          <w:szCs w:val="24"/>
        </w:rPr>
        <w:t>ψηλότερη ανάπτυξη σημαίνει ότι μπορούμε να πετύχουμε του</w:t>
      </w:r>
      <w:r w:rsidRPr="00AC4791">
        <w:rPr>
          <w:rFonts w:eastAsia="Times New Roman"/>
          <w:color w:val="212121"/>
          <w:szCs w:val="24"/>
        </w:rPr>
        <w:t>ς δημοσιονομικούς στόχους</w:t>
      </w:r>
      <w:r>
        <w:rPr>
          <w:rFonts w:eastAsia="Times New Roman"/>
          <w:color w:val="212121"/>
          <w:szCs w:val="24"/>
        </w:rPr>
        <w:t>,</w:t>
      </w:r>
      <w:r w:rsidRPr="00AC4791">
        <w:rPr>
          <w:rFonts w:eastAsia="Times New Roman"/>
          <w:color w:val="212121"/>
          <w:szCs w:val="24"/>
        </w:rPr>
        <w:t xml:space="preserve"> χωρίς μέτρα λιτότητας</w:t>
      </w:r>
      <w:r>
        <w:rPr>
          <w:rFonts w:eastAsia="Times New Roman"/>
          <w:color w:val="212121"/>
          <w:szCs w:val="24"/>
        </w:rPr>
        <w:t>,</w:t>
      </w:r>
      <w:r w:rsidRPr="00AC4791">
        <w:rPr>
          <w:rFonts w:eastAsia="Times New Roman"/>
          <w:color w:val="212121"/>
          <w:szCs w:val="24"/>
        </w:rPr>
        <w:t xml:space="preserve"> γιατί </w:t>
      </w:r>
      <w:r>
        <w:rPr>
          <w:rFonts w:eastAsia="Times New Roman"/>
          <w:color w:val="212121"/>
          <w:szCs w:val="24"/>
        </w:rPr>
        <w:t>υψηλότερη</w:t>
      </w:r>
      <w:r w:rsidRPr="00AC4791">
        <w:rPr>
          <w:rFonts w:eastAsia="Times New Roman"/>
          <w:color w:val="212121"/>
          <w:szCs w:val="24"/>
        </w:rPr>
        <w:t xml:space="preserve"> ανάπτυξη </w:t>
      </w:r>
      <w:r>
        <w:rPr>
          <w:rFonts w:eastAsia="Times New Roman"/>
          <w:color w:val="212121"/>
          <w:szCs w:val="24"/>
        </w:rPr>
        <w:t>σημαίνει</w:t>
      </w:r>
      <w:r w:rsidRPr="00AC4791">
        <w:rPr>
          <w:rFonts w:eastAsia="Times New Roman"/>
          <w:color w:val="212121"/>
          <w:szCs w:val="24"/>
        </w:rPr>
        <w:t xml:space="preserve"> υψηλότερα έσοδα και όχι νέα μέτρα λιτότητας</w:t>
      </w:r>
      <w:r>
        <w:rPr>
          <w:rFonts w:eastAsia="Times New Roman"/>
          <w:color w:val="212121"/>
          <w:szCs w:val="24"/>
        </w:rPr>
        <w:t>. Ν</w:t>
      </w:r>
      <w:r w:rsidRPr="00AC4791">
        <w:rPr>
          <w:rFonts w:eastAsia="Times New Roman"/>
          <w:color w:val="212121"/>
          <w:szCs w:val="24"/>
        </w:rPr>
        <w:t>α η διαφορά</w:t>
      </w:r>
      <w:r>
        <w:rPr>
          <w:rFonts w:eastAsia="Times New Roman"/>
          <w:color w:val="212121"/>
          <w:szCs w:val="24"/>
        </w:rPr>
        <w:t xml:space="preserve"> 1,5 δισεκατομμύρια μέτρα είχαμε εμείς, 10 δισεκατομμύρια μέτρα εσείς. Γιατί; Διότι δεν μπορείτε να πετύχετε υψηλή και διατηρήσιμη ανάπτυξη. </w:t>
      </w:r>
    </w:p>
    <w:p w14:paraId="5FC2F6BD" w14:textId="77777777" w:rsidR="0020643A" w:rsidRDefault="00E84ECF">
      <w:pPr>
        <w:tabs>
          <w:tab w:val="left" w:pos="2738"/>
          <w:tab w:val="center" w:pos="4753"/>
          <w:tab w:val="left" w:pos="5723"/>
        </w:tabs>
        <w:spacing w:line="600" w:lineRule="auto"/>
        <w:ind w:firstLine="720"/>
        <w:contextualSpacing/>
        <w:jc w:val="both"/>
        <w:rPr>
          <w:rFonts w:eastAsia="Times New Roman" w:cs="Times New Roman"/>
          <w:szCs w:val="24"/>
        </w:rPr>
      </w:pPr>
      <w:r w:rsidRPr="00876003">
        <w:rPr>
          <w:rFonts w:eastAsia="Times New Roman" w:cs="Times New Roman"/>
          <w:b/>
          <w:szCs w:val="24"/>
        </w:rPr>
        <w:t xml:space="preserve">ΠΡΟΕΔΡΕΥΩΝ (Σπυρίδων Λυκούδης): </w:t>
      </w:r>
      <w:r>
        <w:rPr>
          <w:rFonts w:eastAsia="Times New Roman" w:cs="Times New Roman"/>
          <w:szCs w:val="24"/>
        </w:rPr>
        <w:t>Κύριε Σταϊκούρα, δεν θα συνεχίσετε.</w:t>
      </w:r>
    </w:p>
    <w:p w14:paraId="5FC2F6BE"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b/>
          <w:color w:val="212121"/>
          <w:szCs w:val="24"/>
        </w:rPr>
        <w:t xml:space="preserve">ΧΡΗΣΤΟΣ ΣΤΑΪΚΟΥΡΑΣ: </w:t>
      </w:r>
      <w:r>
        <w:rPr>
          <w:rFonts w:eastAsia="Times New Roman"/>
          <w:color w:val="212121"/>
          <w:szCs w:val="24"/>
        </w:rPr>
        <w:t xml:space="preserve">Και κλείνω σε μισό λεπτό. </w:t>
      </w:r>
    </w:p>
    <w:p w14:paraId="5FC2F6BF"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lastRenderedPageBreak/>
        <w:t xml:space="preserve">Τελευταίο: Προσπαθείτε να </w:t>
      </w:r>
      <w:r w:rsidRPr="00AC4791">
        <w:rPr>
          <w:rFonts w:eastAsia="Times New Roman"/>
          <w:color w:val="212121"/>
          <w:szCs w:val="24"/>
        </w:rPr>
        <w:t>αποδώσετε στη Νέα Δημο</w:t>
      </w:r>
      <w:r>
        <w:rPr>
          <w:rFonts w:eastAsia="Times New Roman"/>
          <w:color w:val="212121"/>
          <w:szCs w:val="24"/>
        </w:rPr>
        <w:t>κρατία ιδεολογικά και πολιτικά χ</w:t>
      </w:r>
      <w:r w:rsidRPr="00AC4791">
        <w:rPr>
          <w:rFonts w:eastAsia="Times New Roman"/>
          <w:color w:val="212121"/>
          <w:szCs w:val="24"/>
        </w:rPr>
        <w:t>αρακτηριστικά</w:t>
      </w:r>
      <w:r>
        <w:rPr>
          <w:rFonts w:eastAsia="Times New Roman"/>
          <w:color w:val="212121"/>
          <w:szCs w:val="24"/>
        </w:rPr>
        <w:t>, που α</w:t>
      </w:r>
      <w:r w:rsidRPr="00AC4791">
        <w:rPr>
          <w:rFonts w:eastAsia="Times New Roman"/>
          <w:color w:val="212121"/>
          <w:szCs w:val="24"/>
        </w:rPr>
        <w:t>ποδεδειγμένα δεν έχει</w:t>
      </w:r>
      <w:r>
        <w:rPr>
          <w:rFonts w:eastAsia="Times New Roman"/>
          <w:color w:val="212121"/>
          <w:szCs w:val="24"/>
        </w:rPr>
        <w:t>. Ματαιοπονείτε.  Δ</w:t>
      </w:r>
      <w:r w:rsidRPr="00AC4791">
        <w:rPr>
          <w:rFonts w:eastAsia="Times New Roman"/>
          <w:color w:val="212121"/>
          <w:szCs w:val="24"/>
        </w:rPr>
        <w:t>ιαστρεβλώνετ</w:t>
      </w:r>
      <w:r>
        <w:rPr>
          <w:rFonts w:eastAsia="Times New Roman"/>
          <w:color w:val="212121"/>
          <w:szCs w:val="24"/>
        </w:rPr>
        <w:t>ε</w:t>
      </w:r>
      <w:r w:rsidRPr="00AC4791">
        <w:rPr>
          <w:rFonts w:eastAsia="Times New Roman"/>
          <w:color w:val="212121"/>
          <w:szCs w:val="24"/>
        </w:rPr>
        <w:t xml:space="preserve"> τις εξελίξεις</w:t>
      </w:r>
      <w:r>
        <w:rPr>
          <w:rFonts w:eastAsia="Times New Roman"/>
          <w:color w:val="212121"/>
          <w:szCs w:val="24"/>
        </w:rPr>
        <w:t>,</w:t>
      </w:r>
      <w:r w:rsidRPr="00AC4791">
        <w:rPr>
          <w:rFonts w:eastAsia="Times New Roman"/>
          <w:color w:val="212121"/>
          <w:szCs w:val="24"/>
        </w:rPr>
        <w:t xml:space="preserve"> για να μειώσετε το πολιτικό της κεφάλαιο</w:t>
      </w:r>
      <w:r>
        <w:rPr>
          <w:rFonts w:eastAsia="Times New Roman"/>
          <w:color w:val="212121"/>
          <w:szCs w:val="24"/>
        </w:rPr>
        <w:t>. Ματαιοπονείτε. Π</w:t>
      </w:r>
      <w:r w:rsidRPr="00AC4791">
        <w:rPr>
          <w:rFonts w:eastAsia="Times New Roman"/>
          <w:color w:val="212121"/>
          <w:szCs w:val="24"/>
        </w:rPr>
        <w:t>ροσπαθεί</w:t>
      </w:r>
      <w:r>
        <w:rPr>
          <w:rFonts w:eastAsia="Times New Roman"/>
          <w:color w:val="212121"/>
          <w:szCs w:val="24"/>
        </w:rPr>
        <w:t>τε -</w:t>
      </w:r>
      <w:r w:rsidRPr="00AC4791">
        <w:rPr>
          <w:rFonts w:eastAsia="Times New Roman"/>
          <w:color w:val="212121"/>
          <w:szCs w:val="24"/>
        </w:rPr>
        <w:t>το κάνατε και σή</w:t>
      </w:r>
      <w:r w:rsidRPr="00AC4791">
        <w:rPr>
          <w:rFonts w:eastAsia="Times New Roman"/>
          <w:color w:val="212121"/>
          <w:szCs w:val="24"/>
        </w:rPr>
        <w:t>μερα</w:t>
      </w:r>
      <w:r>
        <w:rPr>
          <w:rFonts w:eastAsia="Times New Roman"/>
          <w:color w:val="212121"/>
          <w:szCs w:val="24"/>
        </w:rPr>
        <w:t xml:space="preserve">- να δημιουργήσετε εσωτερικές τριβές. Ματαιοπονείτε. Προσπαθείτε να μετακυλίσετε τις κραυγαλέες ευθύνες για </w:t>
      </w:r>
      <w:r w:rsidRPr="00AC4791">
        <w:rPr>
          <w:rFonts w:eastAsia="Times New Roman"/>
          <w:color w:val="212121"/>
          <w:szCs w:val="24"/>
        </w:rPr>
        <w:t>τις εξελίξεις</w:t>
      </w:r>
      <w:r>
        <w:rPr>
          <w:rFonts w:eastAsia="Times New Roman"/>
          <w:color w:val="212121"/>
          <w:szCs w:val="24"/>
        </w:rPr>
        <w:t xml:space="preserve">. Ματαιοπονείτε. </w:t>
      </w:r>
    </w:p>
    <w:p w14:paraId="5FC2F6C0"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Αποτελούμε το αταλάντευτα πατριωτικό, φιλελεύθερο, κ</w:t>
      </w:r>
      <w:r w:rsidRPr="00AC4791">
        <w:rPr>
          <w:rFonts w:eastAsia="Times New Roman"/>
          <w:color w:val="212121"/>
          <w:szCs w:val="24"/>
        </w:rPr>
        <w:t>οινωνικό</w:t>
      </w:r>
      <w:r>
        <w:rPr>
          <w:rFonts w:eastAsia="Times New Roman"/>
          <w:color w:val="212121"/>
          <w:szCs w:val="24"/>
        </w:rPr>
        <w:t>,</w:t>
      </w:r>
      <w:r w:rsidRPr="00AC4791">
        <w:rPr>
          <w:rFonts w:eastAsia="Times New Roman"/>
          <w:color w:val="212121"/>
          <w:szCs w:val="24"/>
        </w:rPr>
        <w:t xml:space="preserve"> ριζοσπαστικό και στην ουσία προοδευτικό κόμμα της π</w:t>
      </w:r>
      <w:r w:rsidRPr="00AC4791">
        <w:rPr>
          <w:rFonts w:eastAsia="Times New Roman"/>
          <w:color w:val="212121"/>
          <w:szCs w:val="24"/>
        </w:rPr>
        <w:t xml:space="preserve">ατρίδας </w:t>
      </w:r>
      <w:r>
        <w:rPr>
          <w:rFonts w:eastAsia="Times New Roman"/>
          <w:color w:val="212121"/>
          <w:szCs w:val="24"/>
        </w:rPr>
        <w:t>μας,</w:t>
      </w:r>
      <w:r w:rsidRPr="00AC4791">
        <w:rPr>
          <w:rFonts w:eastAsia="Times New Roman"/>
          <w:color w:val="212121"/>
          <w:szCs w:val="24"/>
        </w:rPr>
        <w:t xml:space="preserve"> με βαθιές ρίζες στις λαϊκές δυνάμεις</w:t>
      </w:r>
      <w:r>
        <w:rPr>
          <w:rFonts w:eastAsia="Times New Roman"/>
          <w:color w:val="212121"/>
          <w:szCs w:val="24"/>
        </w:rPr>
        <w:t xml:space="preserve">. </w:t>
      </w:r>
    </w:p>
    <w:p w14:paraId="5FC2F6C1"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sidRPr="00AC4791">
        <w:rPr>
          <w:rFonts w:eastAsia="Times New Roman"/>
          <w:color w:val="212121"/>
          <w:szCs w:val="24"/>
        </w:rPr>
        <w:t>Και αυτό δυσκολεύεστε να το αποδεχτείτε</w:t>
      </w:r>
      <w:r>
        <w:rPr>
          <w:rFonts w:eastAsia="Times New Roman"/>
          <w:color w:val="212121"/>
          <w:szCs w:val="24"/>
        </w:rPr>
        <w:t xml:space="preserve">, </w:t>
      </w:r>
      <w:r w:rsidRPr="00AC4791">
        <w:rPr>
          <w:rFonts w:eastAsia="Times New Roman"/>
          <w:color w:val="212121"/>
          <w:szCs w:val="24"/>
        </w:rPr>
        <w:t xml:space="preserve">γιατί είστε πολιτικές </w:t>
      </w:r>
      <w:r>
        <w:rPr>
          <w:rFonts w:eastAsia="Times New Roman"/>
          <w:color w:val="212121"/>
          <w:szCs w:val="24"/>
        </w:rPr>
        <w:t>ανεμοδούρες.</w:t>
      </w:r>
    </w:p>
    <w:p w14:paraId="5FC2F6C2" w14:textId="77777777" w:rsidR="0020643A" w:rsidRDefault="00E84ECF">
      <w:pPr>
        <w:spacing w:line="600" w:lineRule="auto"/>
        <w:ind w:firstLine="720"/>
        <w:contextualSpacing/>
        <w:jc w:val="both"/>
        <w:rPr>
          <w:rFonts w:eastAsia="Times New Roman" w:cs="Times New Roman"/>
          <w:szCs w:val="24"/>
        </w:rPr>
      </w:pPr>
      <w:r w:rsidRPr="004B2E64">
        <w:rPr>
          <w:rFonts w:eastAsia="Times New Roman" w:cs="Times New Roman"/>
          <w:szCs w:val="24"/>
        </w:rPr>
        <w:t>(Στο σημείο</w:t>
      </w:r>
      <w:r>
        <w:rPr>
          <w:rFonts w:eastAsia="Times New Roman" w:cs="Times New Roman"/>
          <w:szCs w:val="24"/>
        </w:rPr>
        <w:t xml:space="preserve"> αυτό ο Βουλευτής κ. Χρήστος Σταϊκούρας </w:t>
      </w:r>
      <w:r w:rsidRPr="004B2E64">
        <w:rPr>
          <w:rFonts w:eastAsia="Times New Roman" w:cs="Times New Roman"/>
          <w:szCs w:val="24"/>
        </w:rPr>
        <w:t xml:space="preserve">καταθέτει για τα Πρακτικά τα προαναφερθέντα έγγραφα, τα οποία βρίσκονται στο </w:t>
      </w:r>
      <w:r>
        <w:rPr>
          <w:rFonts w:eastAsia="Times New Roman" w:cs="Times New Roman"/>
          <w:szCs w:val="24"/>
        </w:rPr>
        <w:t>α</w:t>
      </w:r>
      <w:r w:rsidRPr="004B2E64">
        <w:rPr>
          <w:rFonts w:eastAsia="Times New Roman" w:cs="Times New Roman"/>
          <w:szCs w:val="24"/>
        </w:rPr>
        <w:t>ρχείο του Τμήματος Γραμματείας της Διεύθυνσης Στενογραφίας και Πρακτικών της Βουλής)</w:t>
      </w:r>
    </w:p>
    <w:p w14:paraId="5FC2F6C3" w14:textId="77777777" w:rsidR="0020643A" w:rsidRDefault="00E84ECF">
      <w:pPr>
        <w:spacing w:line="600" w:lineRule="auto"/>
        <w:ind w:left="360"/>
        <w:contextualSpacing/>
        <w:jc w:val="center"/>
        <w:rPr>
          <w:rFonts w:eastAsia="Times New Roman" w:cs="Times New Roman"/>
          <w:szCs w:val="24"/>
        </w:rPr>
      </w:pPr>
      <w:r w:rsidRPr="00635622">
        <w:rPr>
          <w:rFonts w:eastAsia="Times New Roman" w:cs="Times New Roman"/>
          <w:szCs w:val="24"/>
        </w:rPr>
        <w:t>(Χειροκροτήματα από την πτέρυγα της Νέας Δημοκρατίας)</w:t>
      </w:r>
    </w:p>
    <w:p w14:paraId="5FC2F6C4"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sidRPr="00876003">
        <w:rPr>
          <w:rFonts w:eastAsia="Times New Roman" w:cs="Times New Roman"/>
          <w:b/>
          <w:szCs w:val="24"/>
        </w:rPr>
        <w:t xml:space="preserve">ΠΡΟΕΔΡΕΥΩΝ (Σπυρίδων Λυκούδης): </w:t>
      </w:r>
      <w:r w:rsidRPr="00AC4791">
        <w:rPr>
          <w:rFonts w:eastAsia="Times New Roman"/>
          <w:color w:val="212121"/>
          <w:szCs w:val="24"/>
        </w:rPr>
        <w:t>Ευχαριστούμε</w:t>
      </w:r>
      <w:r>
        <w:rPr>
          <w:rFonts w:eastAsia="Times New Roman"/>
          <w:color w:val="212121"/>
          <w:szCs w:val="24"/>
        </w:rPr>
        <w:t xml:space="preserve">, κύριε Σταϊκούρα. </w:t>
      </w:r>
    </w:p>
    <w:p w14:paraId="5FC2F6C5"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lastRenderedPageBreak/>
        <w:t xml:space="preserve">Κυρίες και κύριοι συνάδελφοι, </w:t>
      </w:r>
      <w:r>
        <w:rPr>
          <w:rFonts w:eastAsia="Times New Roman"/>
          <w:color w:val="212121"/>
          <w:szCs w:val="24"/>
        </w:rPr>
        <w:t>έχω την τιμή να ανακοι</w:t>
      </w:r>
      <w:r>
        <w:rPr>
          <w:rFonts w:eastAsia="Times New Roman"/>
          <w:color w:val="212121"/>
          <w:szCs w:val="24"/>
        </w:rPr>
        <w:t xml:space="preserve">νώσω στο Σώμα </w:t>
      </w:r>
      <w:r>
        <w:rPr>
          <w:rFonts w:eastAsia="Times New Roman"/>
          <w:color w:val="212121"/>
          <w:szCs w:val="24"/>
        </w:rPr>
        <w:t xml:space="preserve">ότι </w:t>
      </w:r>
      <w:r>
        <w:rPr>
          <w:rFonts w:eastAsia="Times New Roman"/>
          <w:color w:val="212121"/>
          <w:szCs w:val="24"/>
        </w:rPr>
        <w:t xml:space="preserve">τη συνεδρίασή μας παρακολουθούν </w:t>
      </w:r>
      <w:r>
        <w:rPr>
          <w:rFonts w:eastAsia="Times New Roman"/>
          <w:color w:val="212121"/>
          <w:szCs w:val="24"/>
        </w:rPr>
        <w:t>από τα ά</w:t>
      </w:r>
      <w:r w:rsidRPr="00AC4791">
        <w:rPr>
          <w:rFonts w:eastAsia="Times New Roman"/>
          <w:color w:val="212121"/>
          <w:szCs w:val="24"/>
        </w:rPr>
        <w:t xml:space="preserve">νω δυτικά θεωρεία </w:t>
      </w:r>
      <w:r>
        <w:rPr>
          <w:rFonts w:eastAsia="Times New Roman"/>
          <w:color w:val="212121"/>
          <w:szCs w:val="24"/>
        </w:rPr>
        <w:t>είκοσι μία</w:t>
      </w:r>
      <w:r w:rsidRPr="00AC4791">
        <w:rPr>
          <w:rFonts w:eastAsia="Times New Roman"/>
          <w:color w:val="212121"/>
          <w:szCs w:val="24"/>
        </w:rPr>
        <w:t xml:space="preserve"> μαθήτριες και μαθητές και δύο ε</w:t>
      </w:r>
      <w:r>
        <w:rPr>
          <w:rFonts w:eastAsia="Times New Roman"/>
          <w:color w:val="212121"/>
          <w:szCs w:val="24"/>
        </w:rPr>
        <w:t xml:space="preserve">κπαιδευτικοί </w:t>
      </w:r>
      <w:r>
        <w:rPr>
          <w:rFonts w:eastAsia="Times New Roman"/>
          <w:color w:val="212121"/>
          <w:szCs w:val="24"/>
        </w:rPr>
        <w:t xml:space="preserve">συνοδοί τους </w:t>
      </w:r>
      <w:r>
        <w:rPr>
          <w:rFonts w:eastAsia="Times New Roman"/>
          <w:color w:val="212121"/>
          <w:szCs w:val="24"/>
        </w:rPr>
        <w:t>από το 3</w:t>
      </w:r>
      <w:r w:rsidRPr="006E6BB2">
        <w:rPr>
          <w:rFonts w:eastAsia="Times New Roman"/>
          <w:color w:val="212121"/>
          <w:szCs w:val="24"/>
          <w:vertAlign w:val="superscript"/>
        </w:rPr>
        <w:t>ο</w:t>
      </w:r>
      <w:r>
        <w:rPr>
          <w:rFonts w:eastAsia="Times New Roman"/>
          <w:color w:val="212121"/>
          <w:szCs w:val="24"/>
        </w:rPr>
        <w:t xml:space="preserve"> Γενικό Λύκειο Αμαρουσί</w:t>
      </w:r>
      <w:r w:rsidRPr="00AC4791">
        <w:rPr>
          <w:rFonts w:eastAsia="Times New Roman"/>
          <w:color w:val="212121"/>
          <w:szCs w:val="24"/>
        </w:rPr>
        <w:t>ου</w:t>
      </w:r>
      <w:r>
        <w:rPr>
          <w:rFonts w:eastAsia="Times New Roman"/>
          <w:color w:val="212121"/>
          <w:szCs w:val="24"/>
        </w:rPr>
        <w:t>.</w:t>
      </w:r>
    </w:p>
    <w:p w14:paraId="5FC2F6C6"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Καλώς ήρθατε στο Ελληνικό Κ</w:t>
      </w:r>
      <w:r w:rsidRPr="00AC4791">
        <w:rPr>
          <w:rFonts w:eastAsia="Times New Roman"/>
          <w:color w:val="212121"/>
          <w:szCs w:val="24"/>
        </w:rPr>
        <w:t>οινοβούλιο</w:t>
      </w:r>
      <w:r>
        <w:rPr>
          <w:rFonts w:eastAsia="Times New Roman"/>
          <w:color w:val="212121"/>
          <w:szCs w:val="24"/>
        </w:rPr>
        <w:t xml:space="preserve">, παιδιά. </w:t>
      </w:r>
    </w:p>
    <w:p w14:paraId="5FC2F6C7" w14:textId="77777777" w:rsidR="0020643A" w:rsidRDefault="00E84ECF">
      <w:pPr>
        <w:spacing w:line="600" w:lineRule="auto"/>
        <w:ind w:firstLine="709"/>
        <w:contextualSpacing/>
        <w:jc w:val="center"/>
        <w:rPr>
          <w:rFonts w:eastAsia="Times New Roman"/>
          <w:color w:val="212121"/>
          <w:szCs w:val="24"/>
        </w:rPr>
      </w:pPr>
      <w:r w:rsidRPr="00B819E1">
        <w:rPr>
          <w:rFonts w:eastAsia="Times New Roman" w:cs="Times New Roman"/>
          <w:szCs w:val="24"/>
        </w:rPr>
        <w:t>(Χειροκροτήματα απ</w:t>
      </w:r>
      <w:r>
        <w:rPr>
          <w:rFonts w:eastAsia="Times New Roman" w:cs="Times New Roman"/>
          <w:szCs w:val="24"/>
        </w:rPr>
        <w:t>’</w:t>
      </w:r>
      <w:r w:rsidRPr="00B819E1">
        <w:rPr>
          <w:rFonts w:eastAsia="Times New Roman" w:cs="Times New Roman"/>
          <w:szCs w:val="24"/>
        </w:rPr>
        <w:t xml:space="preserve"> </w:t>
      </w:r>
      <w:r>
        <w:rPr>
          <w:rFonts w:eastAsia="Times New Roman" w:cs="Times New Roman"/>
          <w:szCs w:val="24"/>
        </w:rPr>
        <w:t>όλες τις</w:t>
      </w:r>
      <w:r>
        <w:rPr>
          <w:rFonts w:eastAsia="Times New Roman" w:cs="Times New Roman"/>
          <w:szCs w:val="24"/>
        </w:rPr>
        <w:t xml:space="preserve"> πτέρυγες</w:t>
      </w:r>
      <w:r>
        <w:rPr>
          <w:rFonts w:eastAsia="Times New Roman" w:cs="Times New Roman"/>
          <w:szCs w:val="24"/>
        </w:rPr>
        <w:t xml:space="preserve"> της Βουλής</w:t>
      </w:r>
      <w:r w:rsidRPr="00B819E1">
        <w:rPr>
          <w:rFonts w:eastAsia="Times New Roman" w:cs="Times New Roman"/>
          <w:szCs w:val="24"/>
        </w:rPr>
        <w:t>)</w:t>
      </w:r>
      <w:r>
        <w:rPr>
          <w:rFonts w:eastAsia="Times New Roman"/>
          <w:color w:val="212121"/>
          <w:szCs w:val="24"/>
        </w:rPr>
        <w:t xml:space="preserve"> </w:t>
      </w:r>
    </w:p>
    <w:p w14:paraId="5FC2F6C8"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sidRPr="00662D15">
        <w:rPr>
          <w:rFonts w:eastAsia="Times New Roman"/>
          <w:b/>
          <w:color w:val="212121"/>
          <w:szCs w:val="24"/>
        </w:rPr>
        <w:t>ΔΗΜΗΤΡΙΟΣ ΤΖΑΝΑΚΟΠΟΥΛΟΣ (Υπουργός Επικρατείας</w:t>
      </w:r>
      <w:r>
        <w:rPr>
          <w:rFonts w:eastAsia="Times New Roman"/>
          <w:b/>
          <w:color w:val="212121"/>
          <w:szCs w:val="24"/>
        </w:rPr>
        <w:t xml:space="preserve"> και Κυβερνητικός Εκπρόσωπος): </w:t>
      </w:r>
      <w:r>
        <w:rPr>
          <w:rFonts w:eastAsia="Times New Roman"/>
          <w:color w:val="212121"/>
          <w:szCs w:val="24"/>
        </w:rPr>
        <w:t xml:space="preserve">Κύριε Πρόεδρε, θα ήθελα τον λόγο για είκοσι δευτερόλεπτα. </w:t>
      </w:r>
    </w:p>
    <w:p w14:paraId="5FC2F6C9" w14:textId="77777777" w:rsidR="0020643A" w:rsidRDefault="00E84ECF">
      <w:pPr>
        <w:tabs>
          <w:tab w:val="left" w:pos="2738"/>
          <w:tab w:val="center" w:pos="4753"/>
          <w:tab w:val="left" w:pos="5723"/>
        </w:tabs>
        <w:spacing w:line="600" w:lineRule="auto"/>
        <w:ind w:firstLine="720"/>
        <w:contextualSpacing/>
        <w:jc w:val="both"/>
        <w:rPr>
          <w:rFonts w:eastAsia="Times New Roman" w:cs="Times New Roman"/>
          <w:szCs w:val="24"/>
        </w:rPr>
      </w:pPr>
      <w:r w:rsidRPr="00876003">
        <w:rPr>
          <w:rFonts w:eastAsia="Times New Roman" w:cs="Times New Roman"/>
          <w:b/>
          <w:szCs w:val="24"/>
        </w:rPr>
        <w:t xml:space="preserve">ΠΡΟΕΔΡΕΥΩΝ (Σπυρίδων Λυκούδης): </w:t>
      </w:r>
      <w:r>
        <w:rPr>
          <w:rFonts w:eastAsia="Times New Roman" w:cs="Times New Roman"/>
          <w:szCs w:val="24"/>
        </w:rPr>
        <w:t xml:space="preserve">Ναι, αλλά μόνο για είκοσι δευτερόλεπτα. </w:t>
      </w:r>
    </w:p>
    <w:p w14:paraId="5FC2F6CA" w14:textId="77777777" w:rsidR="0020643A" w:rsidRDefault="00E84EC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Ορίστε, έχετε τον λόγο. </w:t>
      </w:r>
    </w:p>
    <w:p w14:paraId="5FC2F6CB"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sidRPr="00391765">
        <w:rPr>
          <w:rFonts w:eastAsia="Times New Roman"/>
          <w:b/>
          <w:color w:val="212121"/>
          <w:szCs w:val="24"/>
        </w:rPr>
        <w:t xml:space="preserve">ΔΗΜΗΤΡΙΟΣ ΤΖΑΝΑΚΟΠΟΥΛΟΣ (Υπουργός Επικρατείας και Κυβερνητικός Εκπρόσωπος): </w:t>
      </w:r>
      <w:r>
        <w:rPr>
          <w:rFonts w:eastAsia="Times New Roman"/>
          <w:color w:val="212121"/>
          <w:szCs w:val="24"/>
        </w:rPr>
        <w:t>Ναι, με συγχωρείτε, κύριε Σταϊκούρα. Από το τέλος της ομιλίας σας μέχρι</w:t>
      </w:r>
      <w:r w:rsidRPr="00AC4791">
        <w:rPr>
          <w:rFonts w:eastAsia="Times New Roman"/>
          <w:color w:val="212121"/>
          <w:szCs w:val="24"/>
        </w:rPr>
        <w:t xml:space="preserve"> </w:t>
      </w:r>
      <w:r>
        <w:rPr>
          <w:rFonts w:eastAsia="Times New Roman"/>
          <w:color w:val="212121"/>
          <w:szCs w:val="24"/>
        </w:rPr>
        <w:t>που καθίσατε στο έδρανό σας, μίλησα με τη συνάδελφο κ</w:t>
      </w:r>
      <w:r>
        <w:rPr>
          <w:rFonts w:eastAsia="Times New Roman"/>
          <w:color w:val="212121"/>
          <w:szCs w:val="24"/>
        </w:rPr>
        <w:t>.</w:t>
      </w:r>
      <w:r>
        <w:rPr>
          <w:rFonts w:eastAsia="Times New Roman"/>
          <w:color w:val="212121"/>
          <w:szCs w:val="24"/>
        </w:rPr>
        <w:t xml:space="preserve"> Ζορμπά και με την κ</w:t>
      </w:r>
      <w:r>
        <w:rPr>
          <w:rFonts w:eastAsia="Times New Roman"/>
          <w:color w:val="212121"/>
          <w:szCs w:val="24"/>
        </w:rPr>
        <w:t>.</w:t>
      </w:r>
      <w:r>
        <w:rPr>
          <w:rFonts w:eastAsia="Times New Roman"/>
          <w:color w:val="212121"/>
          <w:szCs w:val="24"/>
        </w:rPr>
        <w:t xml:space="preserve"> Παπανάτσιου, </w:t>
      </w:r>
      <w:r w:rsidRPr="00AC4791">
        <w:rPr>
          <w:rFonts w:eastAsia="Times New Roman"/>
          <w:color w:val="212121"/>
          <w:szCs w:val="24"/>
        </w:rPr>
        <w:t xml:space="preserve">συμφωνήσαμε ότι τα επόμενα </w:t>
      </w:r>
      <w:r>
        <w:rPr>
          <w:rFonts w:eastAsia="Times New Roman"/>
          <w:color w:val="212121"/>
          <w:szCs w:val="24"/>
        </w:rPr>
        <w:t>δέκα</w:t>
      </w:r>
      <w:r w:rsidRPr="00AC4791">
        <w:rPr>
          <w:rFonts w:eastAsia="Times New Roman"/>
          <w:color w:val="212121"/>
          <w:szCs w:val="24"/>
        </w:rPr>
        <w:t xml:space="preserve"> χρόνια </w:t>
      </w:r>
      <w:r w:rsidRPr="00AC4791">
        <w:rPr>
          <w:rFonts w:eastAsia="Times New Roman"/>
          <w:color w:val="212121"/>
          <w:szCs w:val="24"/>
        </w:rPr>
        <w:lastRenderedPageBreak/>
        <w:t>θα έχουμε ανάπτυξη 4,5%</w:t>
      </w:r>
      <w:r>
        <w:rPr>
          <w:rFonts w:eastAsia="Times New Roman"/>
          <w:color w:val="212121"/>
          <w:szCs w:val="24"/>
        </w:rPr>
        <w:t xml:space="preserve">. </w:t>
      </w:r>
      <w:r w:rsidRPr="00AC4791">
        <w:rPr>
          <w:rFonts w:eastAsia="Times New Roman"/>
          <w:color w:val="212121"/>
          <w:szCs w:val="24"/>
        </w:rPr>
        <w:t>Επομένως</w:t>
      </w:r>
      <w:r>
        <w:rPr>
          <w:rFonts w:eastAsia="Times New Roman"/>
          <w:color w:val="212121"/>
          <w:szCs w:val="24"/>
        </w:rPr>
        <w:t xml:space="preserve">, </w:t>
      </w:r>
      <w:r w:rsidRPr="00AC4791">
        <w:rPr>
          <w:rFonts w:eastAsia="Times New Roman"/>
          <w:color w:val="212121"/>
          <w:szCs w:val="24"/>
        </w:rPr>
        <w:t xml:space="preserve">τα πράγματα μπήκαν στη θέση </w:t>
      </w:r>
      <w:r>
        <w:rPr>
          <w:rFonts w:eastAsia="Times New Roman"/>
          <w:color w:val="212121"/>
          <w:szCs w:val="24"/>
        </w:rPr>
        <w:t>τους.</w:t>
      </w:r>
    </w:p>
    <w:p w14:paraId="5FC2F6CC"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 xml:space="preserve">Ευχαριστώ. </w:t>
      </w:r>
    </w:p>
    <w:p w14:paraId="5FC2F6CD" w14:textId="77777777" w:rsidR="0020643A" w:rsidRDefault="00E84ECF">
      <w:pPr>
        <w:spacing w:line="600" w:lineRule="auto"/>
        <w:ind w:firstLine="709"/>
        <w:contextualSpacing/>
        <w:jc w:val="center"/>
        <w:rPr>
          <w:rFonts w:eastAsia="Times New Roman" w:cs="Times New Roman"/>
          <w:szCs w:val="24"/>
        </w:rPr>
      </w:pPr>
      <w:r w:rsidRPr="00B819E1">
        <w:rPr>
          <w:rFonts w:eastAsia="Times New Roman" w:cs="Times New Roman"/>
          <w:szCs w:val="24"/>
        </w:rPr>
        <w:t>(Χειροκροτήματα από την πτέρυγα του ΣΥΡΙΖΑ)</w:t>
      </w:r>
    </w:p>
    <w:p w14:paraId="5FC2F6CE"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b/>
          <w:color w:val="212121"/>
          <w:szCs w:val="24"/>
        </w:rPr>
        <w:t xml:space="preserve">ΑΝΔΡΕΑΣ ΛΟΒΕΡΔΟΣ: </w:t>
      </w:r>
      <w:r>
        <w:rPr>
          <w:rFonts w:eastAsia="Times New Roman"/>
          <w:color w:val="212121"/>
          <w:szCs w:val="24"/>
        </w:rPr>
        <w:t xml:space="preserve">Κύριε Πρόεδρε, θα ήθελα τον λόγο.  </w:t>
      </w:r>
    </w:p>
    <w:p w14:paraId="5FC2F6CF" w14:textId="77777777" w:rsidR="0020643A" w:rsidRDefault="00E84ECF">
      <w:pPr>
        <w:tabs>
          <w:tab w:val="left" w:pos="2738"/>
          <w:tab w:val="center" w:pos="4753"/>
          <w:tab w:val="left" w:pos="5723"/>
        </w:tabs>
        <w:spacing w:line="600" w:lineRule="auto"/>
        <w:ind w:firstLine="720"/>
        <w:contextualSpacing/>
        <w:jc w:val="both"/>
        <w:rPr>
          <w:rFonts w:eastAsia="Times New Roman" w:cs="Times New Roman"/>
          <w:szCs w:val="24"/>
        </w:rPr>
      </w:pPr>
      <w:r w:rsidRPr="00876003">
        <w:rPr>
          <w:rFonts w:eastAsia="Times New Roman" w:cs="Times New Roman"/>
          <w:b/>
          <w:szCs w:val="24"/>
        </w:rPr>
        <w:t xml:space="preserve">ΠΡΟΕΔΡΕΥΩΝ (Σπυρίδων Λυκούδης): </w:t>
      </w:r>
      <w:r>
        <w:rPr>
          <w:rFonts w:eastAsia="Times New Roman" w:cs="Times New Roman"/>
          <w:szCs w:val="24"/>
        </w:rPr>
        <w:t xml:space="preserve">Κύριε </w:t>
      </w:r>
      <w:r>
        <w:rPr>
          <w:rFonts w:eastAsia="Times New Roman" w:cs="Times New Roman"/>
          <w:szCs w:val="24"/>
        </w:rPr>
        <w:t xml:space="preserve">Λοβέρδο, έχετε τον λόγο για ένα μόνο λεπτό. </w:t>
      </w:r>
    </w:p>
    <w:p w14:paraId="5FC2F6D0" w14:textId="77777777" w:rsidR="0020643A" w:rsidRDefault="00E84EC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Και κύριε Μαντά, εσείς ακολουθείτε μετά. Είχατε ζητήσει τον λόγο. Θα μιλήσει ο κ. Κυρίτσης και μετά εσείς. </w:t>
      </w:r>
    </w:p>
    <w:p w14:paraId="5FC2F6D1"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s="Times New Roman"/>
          <w:b/>
          <w:szCs w:val="24"/>
        </w:rPr>
        <w:t xml:space="preserve">ΑΝΔΡΕΑΣ ΛΟΒΕΡΔΟΣ: </w:t>
      </w:r>
      <w:r>
        <w:rPr>
          <w:rFonts w:eastAsia="Times New Roman" w:cs="Times New Roman"/>
          <w:szCs w:val="24"/>
        </w:rPr>
        <w:t>Ε</w:t>
      </w:r>
      <w:r w:rsidRPr="00AC4791">
        <w:rPr>
          <w:rFonts w:eastAsia="Times New Roman"/>
          <w:color w:val="212121"/>
          <w:szCs w:val="24"/>
        </w:rPr>
        <w:t>υχαριστώ</w:t>
      </w:r>
      <w:r>
        <w:rPr>
          <w:rFonts w:eastAsia="Times New Roman"/>
          <w:color w:val="212121"/>
          <w:szCs w:val="24"/>
        </w:rPr>
        <w:t xml:space="preserve">, κύριε Πρόεδρε. </w:t>
      </w:r>
    </w:p>
    <w:p w14:paraId="5FC2F6D2"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Αν και τώρα που παίρνω τον λόγο έχει περάσει κάπως η έντασ</w:t>
      </w:r>
      <w:r>
        <w:rPr>
          <w:rFonts w:eastAsia="Times New Roman"/>
          <w:color w:val="212121"/>
          <w:szCs w:val="24"/>
        </w:rPr>
        <w:t>η του κριτικού λόγου του κ. Τζανακόπουλου, εγώ θέλω να αναφερθώ σε ένα επιχείρημά</w:t>
      </w:r>
      <w:r w:rsidRPr="00AC4791">
        <w:rPr>
          <w:rFonts w:eastAsia="Times New Roman"/>
          <w:color w:val="212121"/>
          <w:szCs w:val="24"/>
        </w:rPr>
        <w:t xml:space="preserve"> του</w:t>
      </w:r>
      <w:r>
        <w:rPr>
          <w:rFonts w:eastAsia="Times New Roman"/>
          <w:color w:val="212121"/>
          <w:szCs w:val="24"/>
        </w:rPr>
        <w:t>,</w:t>
      </w:r>
      <w:r w:rsidRPr="00AC4791">
        <w:rPr>
          <w:rFonts w:eastAsia="Times New Roman"/>
          <w:color w:val="212121"/>
          <w:szCs w:val="24"/>
        </w:rPr>
        <w:t xml:space="preserve"> στο πρώτο</w:t>
      </w:r>
      <w:r>
        <w:rPr>
          <w:rFonts w:eastAsia="Times New Roman"/>
          <w:color w:val="212121"/>
          <w:szCs w:val="24"/>
        </w:rPr>
        <w:t>,</w:t>
      </w:r>
      <w:r w:rsidRPr="00AC4791">
        <w:rPr>
          <w:rFonts w:eastAsia="Times New Roman"/>
          <w:color w:val="212121"/>
          <w:szCs w:val="24"/>
        </w:rPr>
        <w:t xml:space="preserve"> που σχετιζόταν με τους ελεύθερους επαγγελματίες</w:t>
      </w:r>
      <w:r>
        <w:rPr>
          <w:rFonts w:eastAsia="Times New Roman"/>
          <w:color w:val="212121"/>
          <w:szCs w:val="24"/>
        </w:rPr>
        <w:t>, ε</w:t>
      </w:r>
      <w:r w:rsidRPr="00AC4791">
        <w:rPr>
          <w:rFonts w:eastAsia="Times New Roman"/>
          <w:color w:val="212121"/>
          <w:szCs w:val="24"/>
        </w:rPr>
        <w:t>πειδή με απασχολεί</w:t>
      </w:r>
      <w:r>
        <w:rPr>
          <w:rFonts w:eastAsia="Times New Roman"/>
          <w:color w:val="212121"/>
          <w:szCs w:val="24"/>
        </w:rPr>
        <w:t>. Κ</w:t>
      </w:r>
      <w:r w:rsidRPr="00AC4791">
        <w:rPr>
          <w:rFonts w:eastAsia="Times New Roman"/>
          <w:color w:val="212121"/>
          <w:szCs w:val="24"/>
        </w:rPr>
        <w:t>αι στην ομιλία μου</w:t>
      </w:r>
      <w:r>
        <w:rPr>
          <w:rFonts w:eastAsia="Times New Roman"/>
          <w:color w:val="212121"/>
          <w:szCs w:val="24"/>
        </w:rPr>
        <w:t>,</w:t>
      </w:r>
      <w:r w:rsidRPr="00AC4791">
        <w:rPr>
          <w:rFonts w:eastAsia="Times New Roman"/>
          <w:color w:val="212121"/>
          <w:szCs w:val="24"/>
        </w:rPr>
        <w:t xml:space="preserve"> την Παρασκευή</w:t>
      </w:r>
      <w:r>
        <w:rPr>
          <w:rFonts w:eastAsia="Times New Roman"/>
          <w:color w:val="212121"/>
          <w:szCs w:val="24"/>
        </w:rPr>
        <w:t>,</w:t>
      </w:r>
      <w:r w:rsidRPr="00AC4791">
        <w:rPr>
          <w:rFonts w:eastAsia="Times New Roman"/>
          <w:color w:val="212121"/>
          <w:szCs w:val="24"/>
        </w:rPr>
        <w:t xml:space="preserve"> </w:t>
      </w:r>
      <w:r>
        <w:rPr>
          <w:rFonts w:eastAsia="Times New Roman"/>
          <w:color w:val="212121"/>
          <w:szCs w:val="24"/>
        </w:rPr>
        <w:t>το έθιξα</w:t>
      </w:r>
      <w:r w:rsidRPr="00AC4791">
        <w:rPr>
          <w:rFonts w:eastAsia="Times New Roman"/>
          <w:color w:val="212121"/>
          <w:szCs w:val="24"/>
        </w:rPr>
        <w:t xml:space="preserve"> κατά κύριο λόγο</w:t>
      </w:r>
      <w:r>
        <w:rPr>
          <w:rFonts w:eastAsia="Times New Roman"/>
          <w:color w:val="212121"/>
          <w:szCs w:val="24"/>
        </w:rPr>
        <w:t>.</w:t>
      </w:r>
      <w:r w:rsidRPr="00AC4791">
        <w:rPr>
          <w:rFonts w:eastAsia="Times New Roman"/>
          <w:color w:val="212121"/>
          <w:szCs w:val="24"/>
        </w:rPr>
        <w:t xml:space="preserve"> </w:t>
      </w:r>
    </w:p>
    <w:p w14:paraId="5FC2F6D3"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Ακούστε: Έ</w:t>
      </w:r>
      <w:r w:rsidRPr="00AC4791">
        <w:rPr>
          <w:rFonts w:eastAsia="Times New Roman"/>
          <w:color w:val="212121"/>
          <w:szCs w:val="24"/>
        </w:rPr>
        <w:t>χω ένα συγκεκρι</w:t>
      </w:r>
      <w:r w:rsidRPr="00AC4791">
        <w:rPr>
          <w:rFonts w:eastAsia="Times New Roman"/>
          <w:color w:val="212121"/>
          <w:szCs w:val="24"/>
        </w:rPr>
        <w:t xml:space="preserve">μένο παράδειγμα από διαμαρτυρία </w:t>
      </w:r>
      <w:r>
        <w:rPr>
          <w:rFonts w:eastAsia="Times New Roman"/>
          <w:color w:val="212121"/>
          <w:szCs w:val="24"/>
        </w:rPr>
        <w:t>συναδέλφου</w:t>
      </w:r>
      <w:r w:rsidRPr="00AC4791">
        <w:rPr>
          <w:rFonts w:eastAsia="Times New Roman"/>
          <w:color w:val="212121"/>
          <w:szCs w:val="24"/>
        </w:rPr>
        <w:t xml:space="preserve"> μας δικηγόρου</w:t>
      </w:r>
      <w:r>
        <w:rPr>
          <w:rFonts w:eastAsia="Times New Roman"/>
          <w:color w:val="212121"/>
          <w:szCs w:val="24"/>
        </w:rPr>
        <w:t xml:space="preserve">, </w:t>
      </w:r>
      <w:r w:rsidRPr="00AC4791">
        <w:rPr>
          <w:rFonts w:eastAsia="Times New Roman"/>
          <w:color w:val="212121"/>
          <w:szCs w:val="24"/>
        </w:rPr>
        <w:t>που το βρήκα π</w:t>
      </w:r>
      <w:r>
        <w:rPr>
          <w:rFonts w:eastAsia="Times New Roman"/>
          <w:color w:val="212121"/>
          <w:szCs w:val="24"/>
        </w:rPr>
        <w:t>ολύ εύγλωττο και το συμπεριέλαβα</w:t>
      </w:r>
      <w:r w:rsidRPr="00AC4791">
        <w:rPr>
          <w:rFonts w:eastAsia="Times New Roman"/>
          <w:color w:val="212121"/>
          <w:szCs w:val="24"/>
        </w:rPr>
        <w:t xml:space="preserve"> στην ομιλία μου</w:t>
      </w:r>
      <w:r>
        <w:rPr>
          <w:rFonts w:eastAsia="Times New Roman"/>
          <w:color w:val="212121"/>
          <w:szCs w:val="24"/>
        </w:rPr>
        <w:t xml:space="preserve">. </w:t>
      </w:r>
      <w:r w:rsidRPr="00AC4791">
        <w:rPr>
          <w:rFonts w:eastAsia="Times New Roman"/>
          <w:color w:val="212121"/>
          <w:szCs w:val="24"/>
        </w:rPr>
        <w:t xml:space="preserve"> </w:t>
      </w:r>
    </w:p>
    <w:p w14:paraId="5FC2F6D4" w14:textId="77777777" w:rsidR="0020643A" w:rsidRDefault="00E84ECF">
      <w:pPr>
        <w:tabs>
          <w:tab w:val="left" w:pos="2246"/>
        </w:tabs>
        <w:spacing w:line="600" w:lineRule="auto"/>
        <w:ind w:firstLine="680"/>
        <w:contextualSpacing/>
        <w:jc w:val="both"/>
        <w:rPr>
          <w:rFonts w:eastAsia="Times New Roman"/>
          <w:szCs w:val="24"/>
        </w:rPr>
      </w:pPr>
      <w:r>
        <w:rPr>
          <w:rFonts w:eastAsia="Times New Roman"/>
          <w:szCs w:val="24"/>
        </w:rPr>
        <w:lastRenderedPageBreak/>
        <w:t>Σας το μεταφέρω</w:t>
      </w:r>
      <w:r w:rsidRPr="00786B56">
        <w:rPr>
          <w:rFonts w:eastAsia="Times New Roman"/>
          <w:szCs w:val="24"/>
        </w:rPr>
        <w:t>:</w:t>
      </w:r>
      <w:r>
        <w:rPr>
          <w:rFonts w:eastAsia="Times New Roman"/>
          <w:szCs w:val="24"/>
        </w:rPr>
        <w:t xml:space="preserve"> Πενήντα εννέα ετών δικηγόρος</w:t>
      </w:r>
      <w:r>
        <w:rPr>
          <w:rFonts w:eastAsia="Times New Roman"/>
          <w:szCs w:val="24"/>
        </w:rPr>
        <w:t>,</w:t>
      </w:r>
      <w:r>
        <w:rPr>
          <w:rFonts w:eastAsia="Times New Roman"/>
          <w:szCs w:val="24"/>
        </w:rPr>
        <w:t xml:space="preserve"> με 41.000 ευρώ ετήσιο εισόδημα, με καθαρή φορολογική δήλωση ως εκ τού ότι συναναστρέφεται και έχει πελάτες μόνο εταιρείες και άρα δεν έχει την οποιαδήποτε πιθανότητα να κρύψει κάτι. Ως φοροεισπράκτορας και κατά τα ειωθότα το 24% του ΦΠΑ το αποδίδει, δηλαδ</w:t>
      </w:r>
      <w:r>
        <w:rPr>
          <w:rFonts w:eastAsia="Times New Roman"/>
          <w:szCs w:val="24"/>
        </w:rPr>
        <w:t>ή 9.500 ευρώ. Έχει καταβάλει και 9.000 ευρώ σχετικά με τη φορολογία των επιχειρήσεων, δηλαδή το 20%. Πληρώνει 5.000 σε ΕΦΚΑ, πληρώνει 2.500 φόρο επιτηδεύματος και εισφορά αλληλεγγύης, δεν ξέρει τι θα του έλθει στο τέλος ως φορολογία εισοδήματος, έχει φυσικ</w:t>
      </w:r>
      <w:r>
        <w:rPr>
          <w:rFonts w:eastAsia="Times New Roman"/>
          <w:szCs w:val="24"/>
        </w:rPr>
        <w:t>ά τα άλλα βάρη, τον ΕΝΦΙΑ, τα δημοτικά τέλη και οπωσδήποτε, όπως όλοι, τις δαπάνες για τη συντήρηση του γραφείου του. Από τα τέσσερα τέταρτα, κύριε Τζανακόπουλε, τα τρία τέταρτα φεύγουν για το δημόσιο. Αυτό μπορείτε να το σχολιάσετε με κριτήριο την πρώτη σ</w:t>
      </w:r>
      <w:r>
        <w:rPr>
          <w:rFonts w:eastAsia="Times New Roman"/>
          <w:szCs w:val="24"/>
        </w:rPr>
        <w:t>ας τοποθέτηση;</w:t>
      </w:r>
    </w:p>
    <w:p w14:paraId="5FC2F6D5" w14:textId="77777777" w:rsidR="0020643A" w:rsidRDefault="00E84ECF">
      <w:pPr>
        <w:spacing w:line="600" w:lineRule="auto"/>
        <w:ind w:firstLine="720"/>
        <w:contextualSpacing/>
        <w:jc w:val="both"/>
        <w:rPr>
          <w:rFonts w:eastAsia="Times New Roman"/>
          <w:szCs w:val="24"/>
        </w:rPr>
      </w:pPr>
      <w:r w:rsidRPr="00786B56">
        <w:rPr>
          <w:rFonts w:eastAsia="Times New Roman"/>
          <w:b/>
          <w:szCs w:val="24"/>
        </w:rPr>
        <w:t xml:space="preserve">ΠΡΟΕΔΡΕΥΩΝ (Σπυρίδων Λυκούδης): </w:t>
      </w:r>
      <w:r>
        <w:rPr>
          <w:rFonts w:eastAsia="Times New Roman"/>
          <w:szCs w:val="24"/>
        </w:rPr>
        <w:t>Θα το σχολιάσετε αυτό τώρα, κύριε Τζανακόπουλε; Ρητορικό ήταν το ερώτημα.</w:t>
      </w:r>
    </w:p>
    <w:p w14:paraId="5FC2F6D6" w14:textId="77777777" w:rsidR="0020643A" w:rsidRDefault="00E84ECF">
      <w:pPr>
        <w:spacing w:line="600" w:lineRule="auto"/>
        <w:ind w:firstLine="720"/>
        <w:contextualSpacing/>
        <w:jc w:val="both"/>
        <w:rPr>
          <w:rFonts w:eastAsia="Times New Roman"/>
          <w:szCs w:val="24"/>
        </w:rPr>
      </w:pPr>
      <w:r w:rsidRPr="00786B56">
        <w:rPr>
          <w:rFonts w:eastAsia="Times New Roman"/>
          <w:b/>
          <w:szCs w:val="24"/>
        </w:rPr>
        <w:lastRenderedPageBreak/>
        <w:t>ΑΝΔΡΕΑΣ ΛΟΒΕΡΔΟΣ:</w:t>
      </w:r>
      <w:r>
        <w:rPr>
          <w:rFonts w:eastAsia="Times New Roman"/>
          <w:b/>
          <w:szCs w:val="24"/>
        </w:rPr>
        <w:t xml:space="preserve"> </w:t>
      </w:r>
      <w:r>
        <w:rPr>
          <w:rFonts w:eastAsia="Times New Roman"/>
          <w:szCs w:val="24"/>
        </w:rPr>
        <w:t>Όχι, καθόλου. Περιμένω σχολιασμό.</w:t>
      </w:r>
    </w:p>
    <w:p w14:paraId="5FC2F6D7" w14:textId="77777777" w:rsidR="0020643A" w:rsidRDefault="00E84ECF">
      <w:pPr>
        <w:spacing w:line="600" w:lineRule="auto"/>
        <w:ind w:firstLine="720"/>
        <w:contextualSpacing/>
        <w:jc w:val="both"/>
        <w:rPr>
          <w:rFonts w:eastAsia="Times New Roman"/>
          <w:szCs w:val="24"/>
        </w:rPr>
      </w:pPr>
      <w:r w:rsidRPr="00786B56">
        <w:rPr>
          <w:rFonts w:eastAsia="Times New Roman"/>
          <w:b/>
          <w:szCs w:val="24"/>
        </w:rPr>
        <w:t xml:space="preserve">ΠΡΟΕΔΡΕΥΩΝ (Σπυρίδων Λυκούδης): </w:t>
      </w:r>
      <w:r>
        <w:rPr>
          <w:rFonts w:eastAsia="Times New Roman"/>
          <w:szCs w:val="24"/>
        </w:rPr>
        <w:t xml:space="preserve">Μα, δεν γίνεται έτσι συζήτηση, κύριε Λοβέρδε. </w:t>
      </w:r>
    </w:p>
    <w:p w14:paraId="5FC2F6D8" w14:textId="77777777" w:rsidR="0020643A" w:rsidRDefault="00E84ECF">
      <w:pPr>
        <w:spacing w:line="600" w:lineRule="auto"/>
        <w:ind w:firstLine="720"/>
        <w:contextualSpacing/>
        <w:jc w:val="both"/>
        <w:rPr>
          <w:rFonts w:eastAsia="Times New Roman"/>
          <w:szCs w:val="24"/>
        </w:rPr>
      </w:pPr>
      <w:r w:rsidRPr="00786B56">
        <w:rPr>
          <w:rFonts w:eastAsia="Times New Roman"/>
          <w:b/>
          <w:szCs w:val="24"/>
        </w:rPr>
        <w:t>ΑΝΔΡ</w:t>
      </w:r>
      <w:r w:rsidRPr="00786B56">
        <w:rPr>
          <w:rFonts w:eastAsia="Times New Roman"/>
          <w:b/>
          <w:szCs w:val="24"/>
        </w:rPr>
        <w:t>ΕΑΣ ΛΟΒΕΡΔΟΣ:</w:t>
      </w:r>
      <w:r>
        <w:rPr>
          <w:rFonts w:eastAsia="Times New Roman"/>
          <w:b/>
          <w:szCs w:val="24"/>
        </w:rPr>
        <w:t xml:space="preserve"> </w:t>
      </w:r>
      <w:r>
        <w:rPr>
          <w:rFonts w:eastAsia="Times New Roman"/>
          <w:szCs w:val="24"/>
        </w:rPr>
        <w:t>Έχει ενδιαφέρον το θέμα.</w:t>
      </w:r>
    </w:p>
    <w:p w14:paraId="5FC2F6D9" w14:textId="77777777" w:rsidR="0020643A" w:rsidRDefault="00E84ECF">
      <w:pPr>
        <w:spacing w:line="600" w:lineRule="auto"/>
        <w:ind w:firstLine="720"/>
        <w:contextualSpacing/>
        <w:jc w:val="both"/>
        <w:rPr>
          <w:rFonts w:eastAsia="Times New Roman"/>
          <w:szCs w:val="24"/>
        </w:rPr>
      </w:pPr>
      <w:r w:rsidRPr="00786B56">
        <w:rPr>
          <w:rFonts w:eastAsia="Times New Roman"/>
          <w:b/>
          <w:szCs w:val="24"/>
        </w:rPr>
        <w:t xml:space="preserve">ΠΡΟΕΔΡΕΥΩΝ (Σπυρίδων Λυκούδης): </w:t>
      </w:r>
      <w:r>
        <w:rPr>
          <w:rFonts w:eastAsia="Times New Roman"/>
          <w:szCs w:val="24"/>
        </w:rPr>
        <w:t xml:space="preserve">Επειδή κάτι έχει ενδιαφέρον για εσάς, πρέπει να το σχολιάσει ο Υπουργός; </w:t>
      </w:r>
    </w:p>
    <w:p w14:paraId="5FC2F6DA" w14:textId="77777777" w:rsidR="0020643A" w:rsidRDefault="00E84ECF">
      <w:pPr>
        <w:spacing w:line="600" w:lineRule="auto"/>
        <w:ind w:firstLine="720"/>
        <w:contextualSpacing/>
        <w:jc w:val="both"/>
        <w:rPr>
          <w:rFonts w:eastAsia="Times New Roman"/>
          <w:szCs w:val="24"/>
        </w:rPr>
      </w:pPr>
      <w:r>
        <w:rPr>
          <w:rFonts w:eastAsia="Times New Roman"/>
          <w:szCs w:val="24"/>
        </w:rPr>
        <w:t>Κύριε Υπουργέ, θα το σχολιάσετε εντός ενός λεπτού, σας παρακαλώ;</w:t>
      </w:r>
    </w:p>
    <w:p w14:paraId="5FC2F6DB" w14:textId="77777777" w:rsidR="0020643A" w:rsidRDefault="00E84ECF">
      <w:pPr>
        <w:spacing w:line="600" w:lineRule="auto"/>
        <w:ind w:firstLine="720"/>
        <w:contextualSpacing/>
        <w:jc w:val="both"/>
        <w:rPr>
          <w:rFonts w:eastAsia="Times New Roman"/>
          <w:szCs w:val="24"/>
        </w:rPr>
      </w:pPr>
      <w:r w:rsidRPr="00786B56">
        <w:rPr>
          <w:rFonts w:eastAsia="Times New Roman"/>
          <w:b/>
          <w:szCs w:val="24"/>
        </w:rPr>
        <w:t>ΔΗΜΗΤΡΙΟΣ ΤΖΑΝΑΚΟΠΟΥΛΟΣ (Υπουργός Επικρ</w:t>
      </w:r>
      <w:r>
        <w:rPr>
          <w:rFonts w:eastAsia="Times New Roman"/>
          <w:b/>
          <w:szCs w:val="24"/>
        </w:rPr>
        <w:t>ατείας</w:t>
      </w:r>
      <w:r>
        <w:rPr>
          <w:rFonts w:eastAsia="Times New Roman"/>
          <w:b/>
          <w:szCs w:val="24"/>
        </w:rPr>
        <w:t xml:space="preserve"> </w:t>
      </w:r>
      <w:r w:rsidRPr="00391765">
        <w:rPr>
          <w:rFonts w:eastAsia="Times New Roman"/>
          <w:b/>
          <w:color w:val="212121"/>
          <w:szCs w:val="24"/>
        </w:rPr>
        <w:t>και Κυβερνητικός Εκπρόσωπος</w:t>
      </w:r>
      <w:r w:rsidRPr="00786B56">
        <w:rPr>
          <w:rFonts w:eastAsia="Times New Roman"/>
          <w:b/>
          <w:szCs w:val="24"/>
        </w:rPr>
        <w:t>):</w:t>
      </w:r>
      <w:r>
        <w:rPr>
          <w:rFonts w:eastAsia="Times New Roman"/>
          <w:b/>
          <w:szCs w:val="24"/>
        </w:rPr>
        <w:t xml:space="preserve"> </w:t>
      </w:r>
      <w:r>
        <w:rPr>
          <w:rFonts w:eastAsia="Times New Roman"/>
          <w:szCs w:val="24"/>
        </w:rPr>
        <w:t>Θα απαντήσω για ένα δευτερόλεπτο, κύριε Πρόεδρε.</w:t>
      </w:r>
    </w:p>
    <w:p w14:paraId="5FC2F6DC" w14:textId="77777777" w:rsidR="0020643A" w:rsidRDefault="00E84ECF">
      <w:pPr>
        <w:spacing w:line="600" w:lineRule="auto"/>
        <w:ind w:firstLine="720"/>
        <w:contextualSpacing/>
        <w:jc w:val="both"/>
        <w:rPr>
          <w:rFonts w:eastAsia="Times New Roman"/>
          <w:szCs w:val="24"/>
        </w:rPr>
      </w:pPr>
      <w:r w:rsidRPr="00786B56">
        <w:rPr>
          <w:rFonts w:eastAsia="Times New Roman"/>
          <w:b/>
          <w:szCs w:val="24"/>
        </w:rPr>
        <w:t xml:space="preserve">ΠΡΟΕΔΡΕΥΩΝ (Σπυρίδων Λυκούδης): </w:t>
      </w:r>
      <w:r>
        <w:rPr>
          <w:rFonts w:eastAsia="Times New Roman"/>
          <w:szCs w:val="24"/>
        </w:rPr>
        <w:t>Ορίστε, κύριε Υπουργέ, έχετε τον λόγο.</w:t>
      </w:r>
    </w:p>
    <w:p w14:paraId="5FC2F6DD" w14:textId="77777777" w:rsidR="0020643A" w:rsidRDefault="00E84ECF">
      <w:pPr>
        <w:spacing w:line="600" w:lineRule="auto"/>
        <w:ind w:firstLine="720"/>
        <w:contextualSpacing/>
        <w:jc w:val="both"/>
        <w:rPr>
          <w:rFonts w:eastAsia="Times New Roman"/>
          <w:szCs w:val="24"/>
        </w:rPr>
      </w:pPr>
      <w:r w:rsidRPr="00786B56">
        <w:rPr>
          <w:rFonts w:eastAsia="Times New Roman"/>
          <w:b/>
          <w:szCs w:val="24"/>
        </w:rPr>
        <w:t>ΔΗΜΗΤΡΙΟΣ ΤΖΑΝΑΚΟΠΟΥΛΟΣ (Υπουργός Επικρ</w:t>
      </w:r>
      <w:r>
        <w:rPr>
          <w:rFonts w:eastAsia="Times New Roman"/>
          <w:b/>
          <w:szCs w:val="24"/>
        </w:rPr>
        <w:t>ατείας</w:t>
      </w:r>
      <w:r>
        <w:rPr>
          <w:rFonts w:eastAsia="Times New Roman"/>
          <w:b/>
          <w:szCs w:val="24"/>
        </w:rPr>
        <w:t xml:space="preserve"> </w:t>
      </w:r>
      <w:r w:rsidRPr="00391765">
        <w:rPr>
          <w:rFonts w:eastAsia="Times New Roman"/>
          <w:b/>
          <w:color w:val="212121"/>
          <w:szCs w:val="24"/>
        </w:rPr>
        <w:t>και Κυβερνητικός Εκπρόσωπος</w:t>
      </w:r>
      <w:r w:rsidRPr="00786B56">
        <w:rPr>
          <w:rFonts w:eastAsia="Times New Roman"/>
          <w:b/>
          <w:szCs w:val="24"/>
        </w:rPr>
        <w:t>):</w:t>
      </w:r>
      <w:r>
        <w:rPr>
          <w:rFonts w:eastAsia="Times New Roman"/>
          <w:b/>
          <w:szCs w:val="24"/>
        </w:rPr>
        <w:t xml:space="preserve"> </w:t>
      </w:r>
      <w:r>
        <w:rPr>
          <w:rFonts w:eastAsia="Times New Roman"/>
          <w:szCs w:val="24"/>
        </w:rPr>
        <w:t>Αν και είναι εδώ και οι δύο αρ</w:t>
      </w:r>
      <w:r>
        <w:rPr>
          <w:rFonts w:eastAsia="Times New Roman"/>
          <w:szCs w:val="24"/>
        </w:rPr>
        <w:t>μόδιες Υπουργοί, η κ</w:t>
      </w:r>
      <w:r>
        <w:rPr>
          <w:rFonts w:eastAsia="Times New Roman"/>
          <w:szCs w:val="24"/>
        </w:rPr>
        <w:t>.</w:t>
      </w:r>
      <w:r>
        <w:rPr>
          <w:rFonts w:eastAsia="Times New Roman"/>
          <w:szCs w:val="24"/>
        </w:rPr>
        <w:t xml:space="preserve"> Αχτσιόγλου και η κ</w:t>
      </w:r>
      <w:r>
        <w:rPr>
          <w:rFonts w:eastAsia="Times New Roman"/>
          <w:szCs w:val="24"/>
        </w:rPr>
        <w:t>.</w:t>
      </w:r>
      <w:r>
        <w:rPr>
          <w:rFonts w:eastAsia="Times New Roman"/>
          <w:szCs w:val="24"/>
        </w:rPr>
        <w:t xml:space="preserve"> Παπανάτσιου, για να σας απαντήσουν με ακόμα μεγαλύτερη ακρίβεια απ’ ό,τι εγώ, θα επιχειρήσω να απαντήσω.</w:t>
      </w:r>
    </w:p>
    <w:p w14:paraId="5FC2F6DE" w14:textId="77777777" w:rsidR="0020643A" w:rsidRDefault="00E84ECF">
      <w:pPr>
        <w:spacing w:line="600" w:lineRule="auto"/>
        <w:ind w:firstLine="720"/>
        <w:contextualSpacing/>
        <w:jc w:val="both"/>
        <w:rPr>
          <w:rFonts w:eastAsia="Times New Roman"/>
          <w:szCs w:val="24"/>
        </w:rPr>
      </w:pPr>
      <w:r>
        <w:rPr>
          <w:rFonts w:eastAsia="Times New Roman"/>
          <w:szCs w:val="24"/>
        </w:rPr>
        <w:lastRenderedPageBreak/>
        <w:t>Κατ’ αρχάς, το πρώτο που πρέπει να σας πω είναι ότι η δήλωση που γίνεται στην εφορία είναι μετά την απόδοση τ</w:t>
      </w:r>
      <w:r>
        <w:rPr>
          <w:rFonts w:eastAsia="Times New Roman"/>
          <w:szCs w:val="24"/>
        </w:rPr>
        <w:t xml:space="preserve">ου ΦΠΑ, επομένως δεν μπορείτε να αφαιρείτε το 24% από τις 41.000. Από τις 41.000 έχει ήδη αποδοθεί ο Φόρος Προστιθέμενης Αξίας και δηλώνονται μετά στην εφορία. </w:t>
      </w:r>
    </w:p>
    <w:p w14:paraId="5FC2F6DF" w14:textId="77777777" w:rsidR="0020643A" w:rsidRDefault="00E84ECF">
      <w:pPr>
        <w:spacing w:line="600" w:lineRule="auto"/>
        <w:ind w:firstLine="720"/>
        <w:contextualSpacing/>
        <w:jc w:val="both"/>
        <w:rPr>
          <w:rFonts w:eastAsia="Times New Roman"/>
          <w:szCs w:val="24"/>
        </w:rPr>
      </w:pPr>
      <w:r>
        <w:rPr>
          <w:rFonts w:eastAsia="Times New Roman"/>
          <w:szCs w:val="24"/>
        </w:rPr>
        <w:t>Από εκεί και πέρα, αυτό που είπα στην ομιλία μου είναι ότι ένα 88% περίπου των ελευθέρων επαγγε</w:t>
      </w:r>
      <w:r>
        <w:rPr>
          <w:rFonts w:eastAsia="Times New Roman"/>
          <w:szCs w:val="24"/>
        </w:rPr>
        <w:t xml:space="preserve">λματιών, γιατρών, δικηγόρων και μηχανικών, με βάση το νέο ασφαλιστικό σύστημα, με βάση τον ν.4387, πληρώνουν λιγότερες ασφαλιστικές εισφορές απ’ ό,τι με το σύστημα των κλάσεων. Υπάρχει ένα 12% για το οποίο πράγματι υπήρξε δυσανάλογη επιβάρυνση με βάση τον </w:t>
      </w:r>
      <w:r>
        <w:rPr>
          <w:rFonts w:eastAsia="Times New Roman"/>
          <w:szCs w:val="24"/>
        </w:rPr>
        <w:t xml:space="preserve">ν.4387 και ακριβώς αυτήν τη δυσανάλογη επιβάρυνση ερχόμαστε τώρα να τροποποιήσουμε με την πρόβλεψη που μειώνει το ασφάλιστρο από το 20% στο 13%, αλλά και με συγκεκριμένες προβλέψεις για το εφάπαξ γιατρών, δικηγόρων και μηχανικών. </w:t>
      </w:r>
    </w:p>
    <w:p w14:paraId="5FC2F6E0" w14:textId="77777777" w:rsidR="0020643A" w:rsidRDefault="00E84ECF">
      <w:pPr>
        <w:spacing w:line="600" w:lineRule="auto"/>
        <w:ind w:firstLine="720"/>
        <w:contextualSpacing/>
        <w:jc w:val="both"/>
        <w:rPr>
          <w:rFonts w:eastAsia="Times New Roman"/>
          <w:szCs w:val="24"/>
        </w:rPr>
      </w:pPr>
      <w:r>
        <w:rPr>
          <w:rFonts w:eastAsia="Times New Roman"/>
          <w:szCs w:val="24"/>
        </w:rPr>
        <w:t>Αυτό νομίζω ότι ήταν το ε</w:t>
      </w:r>
      <w:r>
        <w:rPr>
          <w:rFonts w:eastAsia="Times New Roman"/>
          <w:szCs w:val="24"/>
        </w:rPr>
        <w:t>πιχείρημα που προσπάθησα να αναπτύξω στην ομιλία μου και δεν νομίζω ότι έρχεται με αντίθεση μ’ αυτά που είπατε εσείς.</w:t>
      </w:r>
    </w:p>
    <w:p w14:paraId="5FC2F6E1" w14:textId="77777777" w:rsidR="0020643A" w:rsidRDefault="00E84ECF">
      <w:pPr>
        <w:spacing w:line="600" w:lineRule="auto"/>
        <w:ind w:firstLine="720"/>
        <w:contextualSpacing/>
        <w:jc w:val="both"/>
        <w:rPr>
          <w:rFonts w:eastAsia="Times New Roman"/>
          <w:szCs w:val="24"/>
        </w:rPr>
      </w:pPr>
      <w:r w:rsidRPr="00786B56">
        <w:rPr>
          <w:rFonts w:eastAsia="Times New Roman"/>
          <w:b/>
          <w:szCs w:val="24"/>
        </w:rPr>
        <w:lastRenderedPageBreak/>
        <w:t xml:space="preserve">ΠΡΟΕΔΡΕΥΩΝ (Σπυρίδων Λυκούδης): </w:t>
      </w:r>
      <w:r>
        <w:rPr>
          <w:rFonts w:eastAsia="Times New Roman"/>
          <w:szCs w:val="24"/>
        </w:rPr>
        <w:t>Ευχαριστούμε, κύριε Υπουργέ.</w:t>
      </w:r>
    </w:p>
    <w:p w14:paraId="5FC2F6E2" w14:textId="77777777" w:rsidR="0020643A" w:rsidRDefault="00E84ECF">
      <w:pPr>
        <w:spacing w:line="600" w:lineRule="auto"/>
        <w:ind w:firstLine="720"/>
        <w:contextualSpacing/>
        <w:jc w:val="both"/>
        <w:rPr>
          <w:rFonts w:eastAsia="Times New Roman"/>
          <w:szCs w:val="24"/>
        </w:rPr>
      </w:pPr>
      <w:r>
        <w:rPr>
          <w:rFonts w:eastAsia="Times New Roman"/>
          <w:szCs w:val="24"/>
        </w:rPr>
        <w:t>Ο κ. Κυρίτσης έχει τον λόγο.</w:t>
      </w:r>
    </w:p>
    <w:p w14:paraId="5FC2F6E3" w14:textId="77777777" w:rsidR="0020643A" w:rsidRDefault="00E84ECF">
      <w:pPr>
        <w:spacing w:line="600" w:lineRule="auto"/>
        <w:ind w:firstLine="720"/>
        <w:contextualSpacing/>
        <w:jc w:val="both"/>
        <w:rPr>
          <w:rFonts w:eastAsia="Times New Roman"/>
          <w:szCs w:val="24"/>
        </w:rPr>
      </w:pPr>
      <w:r w:rsidRPr="003B30D2">
        <w:rPr>
          <w:rFonts w:eastAsia="Times New Roman"/>
          <w:b/>
          <w:szCs w:val="24"/>
        </w:rPr>
        <w:t>ΓΕΩΡΓΙΟΣ ΚΥΡΙΤΣΗΣ:</w:t>
      </w:r>
      <w:r w:rsidRPr="00AA0BF9">
        <w:rPr>
          <w:rFonts w:eastAsia="Times New Roman"/>
          <w:szCs w:val="24"/>
        </w:rPr>
        <w:t xml:space="preserve"> </w:t>
      </w:r>
      <w:r>
        <w:rPr>
          <w:rFonts w:eastAsia="Times New Roman"/>
          <w:szCs w:val="24"/>
        </w:rPr>
        <w:t>Ευχαριστώ, κύριε Πρόεδρε.</w:t>
      </w:r>
    </w:p>
    <w:p w14:paraId="5FC2F6E4" w14:textId="77777777" w:rsidR="0020643A" w:rsidRDefault="00E84ECF">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ο </w:t>
      </w:r>
      <w:r>
        <w:rPr>
          <w:rFonts w:eastAsia="Times New Roman"/>
          <w:szCs w:val="24"/>
        </w:rPr>
        <w:t>π</w:t>
      </w:r>
      <w:r>
        <w:rPr>
          <w:rFonts w:eastAsia="Times New Roman"/>
          <w:szCs w:val="24"/>
        </w:rPr>
        <w:t xml:space="preserve">ροϋπολογισμός είναι ως εκ της φύσεώς του η πιο πολιτική συζήτηση της χρονιάς. Μάλιστα, φέτος διαρκούσης της συζητήσεως </w:t>
      </w:r>
      <w:r>
        <w:rPr>
          <w:rFonts w:eastAsia="Times New Roman"/>
          <w:szCs w:val="24"/>
        </w:rPr>
        <w:t xml:space="preserve">στη Βουλή </w:t>
      </w:r>
      <w:r>
        <w:rPr>
          <w:rFonts w:eastAsia="Times New Roman"/>
          <w:szCs w:val="24"/>
        </w:rPr>
        <w:t>είχαμε και δύο σημαντικά πολιτικά γεγονότα, το συνέδριο της Νέας Δημοκρατίας και όσα ελέχθησαν</w:t>
      </w:r>
      <w:r>
        <w:rPr>
          <w:rFonts w:eastAsia="Times New Roman"/>
          <w:szCs w:val="24"/>
        </w:rPr>
        <w:t xml:space="preserve"> εκεί, αλλά και την ομιλία του Πρωθυπουργού στη Θεσσαλονίκη. Επίσης, έχουμε μια χρονιά εκλογών μπροστά μας και έχουμε και τον πρώτο μεταμνημονιακό </w:t>
      </w:r>
      <w:r>
        <w:rPr>
          <w:rFonts w:eastAsia="Times New Roman"/>
          <w:szCs w:val="24"/>
        </w:rPr>
        <w:t>π</w:t>
      </w:r>
      <w:r>
        <w:rPr>
          <w:rFonts w:eastAsia="Times New Roman"/>
          <w:szCs w:val="24"/>
        </w:rPr>
        <w:t>ροϋπολογισμό. Όλα αυτά, μαζί με το γεγονός ότι έχουμε βγει από το μνημονιακό καθεστώς εξαίρεσης, μάς επιτρέπ</w:t>
      </w:r>
      <w:r>
        <w:rPr>
          <w:rFonts w:eastAsia="Times New Roman"/>
          <w:szCs w:val="24"/>
        </w:rPr>
        <w:t>ουν να κάνουμε έναν καλύτερο προγραμματισμό, αλλά και αναστοχασμό για όσα συνέβησαν τα τελευταία χρόνια και οδηγούν σ’ αυτά που θα συμβούν τα επόμενα χρόνια.</w:t>
      </w:r>
    </w:p>
    <w:p w14:paraId="5FC2F6E5" w14:textId="77777777" w:rsidR="0020643A" w:rsidRDefault="00E84ECF">
      <w:pPr>
        <w:spacing w:line="600" w:lineRule="auto"/>
        <w:ind w:firstLine="720"/>
        <w:contextualSpacing/>
        <w:jc w:val="both"/>
        <w:rPr>
          <w:rFonts w:eastAsia="Times New Roman"/>
          <w:szCs w:val="24"/>
        </w:rPr>
      </w:pPr>
      <w:r>
        <w:rPr>
          <w:rFonts w:eastAsia="Times New Roman"/>
          <w:szCs w:val="24"/>
        </w:rPr>
        <w:t>Επίσης, έχοντας βγει από τη μνημονιακή συνθήκη, έχουμε τη δυνατότητα να συνομιλούμε και να ασχολού</w:t>
      </w:r>
      <w:r>
        <w:rPr>
          <w:rFonts w:eastAsia="Times New Roman"/>
          <w:szCs w:val="24"/>
        </w:rPr>
        <w:t>μαστε με πιο καθαρή ματιά μ</w:t>
      </w:r>
      <w:r>
        <w:rPr>
          <w:rFonts w:eastAsia="Times New Roman"/>
          <w:szCs w:val="24"/>
        </w:rPr>
        <w:t>ε</w:t>
      </w:r>
      <w:r>
        <w:rPr>
          <w:rFonts w:eastAsia="Times New Roman"/>
          <w:szCs w:val="24"/>
        </w:rPr>
        <w:t xml:space="preserve"> αυτά που συμβαίνουν στην Ευρώπη, μ’ </w:t>
      </w:r>
      <w:r>
        <w:rPr>
          <w:rFonts w:eastAsia="Times New Roman"/>
          <w:szCs w:val="24"/>
        </w:rPr>
        <w:lastRenderedPageBreak/>
        <w:t xml:space="preserve">αυτά που συμβαίνουν αυτήν την περίοδο στην Ιταλία, στη Γαλλία, στην Αυστρία με το δωδεκάωρο, στην Ουγγαρία με τα εργασιακά. Όλες αυτές οι κινητοποιήσεις φωτίζουν το πλαίσιο της συζήτησης και </w:t>
      </w:r>
      <w:r>
        <w:rPr>
          <w:rFonts w:eastAsia="Times New Roman"/>
          <w:szCs w:val="24"/>
        </w:rPr>
        <w:t xml:space="preserve">φυσικά μας αφορούν. </w:t>
      </w:r>
    </w:p>
    <w:p w14:paraId="5FC2F6E6" w14:textId="77777777" w:rsidR="0020643A" w:rsidRDefault="00E84ECF">
      <w:pPr>
        <w:spacing w:line="600" w:lineRule="auto"/>
        <w:ind w:firstLine="720"/>
        <w:contextualSpacing/>
        <w:jc w:val="both"/>
        <w:rPr>
          <w:rFonts w:eastAsia="Times New Roman"/>
          <w:szCs w:val="24"/>
        </w:rPr>
      </w:pPr>
      <w:r>
        <w:rPr>
          <w:rFonts w:eastAsia="Times New Roman"/>
          <w:szCs w:val="24"/>
        </w:rPr>
        <w:t>Ο κοινός παρονομαστής όλης αυτής της συζήτησης που γίνεται στην Ευρώπη, με όποιον τρόπο και να διεξάγεται, είναι το κράτος πρόνοιας και το μέλλον του, δηλαδή αν θα διατηρηθεί, αν θα αναπτυχθεί, αν θα υποχωρήσει χάριν των επενδύσεων και</w:t>
      </w:r>
      <w:r>
        <w:rPr>
          <w:rFonts w:eastAsia="Times New Roman"/>
          <w:szCs w:val="24"/>
        </w:rPr>
        <w:t xml:space="preserve"> της επιχειρηματικότητας, γιατί αυτό υποτίθεται ότι είναι το δέλεαρ γι’ αυτούς για τους οποίους αποτελεί δέλεαρ. </w:t>
      </w:r>
    </w:p>
    <w:p w14:paraId="5FC2F6E7" w14:textId="77777777" w:rsidR="0020643A" w:rsidRDefault="00E84ECF">
      <w:pPr>
        <w:spacing w:line="600" w:lineRule="auto"/>
        <w:ind w:firstLine="720"/>
        <w:contextualSpacing/>
        <w:jc w:val="both"/>
        <w:rPr>
          <w:rFonts w:eastAsia="Times New Roman"/>
          <w:szCs w:val="24"/>
        </w:rPr>
      </w:pPr>
      <w:r>
        <w:rPr>
          <w:rFonts w:eastAsia="Times New Roman"/>
          <w:szCs w:val="24"/>
        </w:rPr>
        <w:t>Αν δούμε τη ρητορική και τα αιτήματα αυτής της κινητοποίησης που γίνεται, τα «κίτρινα γιλέκα» στη Γαλλία, θα διαπιστώσουμε ότι είναι μια αντίδ</w:t>
      </w:r>
      <w:r>
        <w:rPr>
          <w:rFonts w:eastAsia="Times New Roman"/>
          <w:szCs w:val="24"/>
        </w:rPr>
        <w:t>ραση στη λιτότητα και στη συρρίκνωση του κοινωνικού κράτους που προωθείται και στη χώρα αυτή. Η αφορμή ήταν ένας φόρος στα καύσιμα, αλλά δεν ήταν ο φόρος αυτός καθαυτός που πυροδότησε την αντίδραση. Ήταν το ότι ταυτόχρονα με αυτόν καταργήθηκε ένας άλλος φό</w:t>
      </w:r>
      <w:r>
        <w:rPr>
          <w:rFonts w:eastAsia="Times New Roman"/>
          <w:szCs w:val="24"/>
        </w:rPr>
        <w:t xml:space="preserve">ρος, ο οποίος αφορούσε τους πολύ πλούσιους. </w:t>
      </w:r>
    </w:p>
    <w:p w14:paraId="5FC2F6E8" w14:textId="77777777" w:rsidR="0020643A" w:rsidRDefault="00E84ECF">
      <w:pPr>
        <w:spacing w:line="600" w:lineRule="auto"/>
        <w:ind w:firstLine="720"/>
        <w:contextualSpacing/>
        <w:jc w:val="both"/>
        <w:rPr>
          <w:rFonts w:eastAsia="Times New Roman"/>
          <w:szCs w:val="24"/>
        </w:rPr>
      </w:pPr>
      <w:r>
        <w:rPr>
          <w:rFonts w:eastAsia="Times New Roman"/>
          <w:szCs w:val="24"/>
        </w:rPr>
        <w:lastRenderedPageBreak/>
        <w:t>Αυτό, όσο προκλητικό και αν είναι, δεν είναι κάποια ακρότητα. Είναι ένα πολιτικό πρόγραμμα, είναι στον πυρήνα αυτού που λέει η δεξιά και στην Ελλάδα και στην Ευρώπη και στη Γαλλία και παντού. Η ελληνική εκδοχή ε</w:t>
      </w:r>
      <w:r>
        <w:rPr>
          <w:rFonts w:eastAsia="Times New Roman"/>
          <w:szCs w:val="24"/>
        </w:rPr>
        <w:t>ίναι αλήθεια ότι μοιάζει περισσότερο με Τραμπ παρά με Μακρόν, αλλά ο παρονομαστής παραμένει κοινός.</w:t>
      </w:r>
    </w:p>
    <w:p w14:paraId="5FC2F6E9" w14:textId="77777777" w:rsidR="0020643A" w:rsidRDefault="00E84ECF">
      <w:pPr>
        <w:spacing w:line="600" w:lineRule="auto"/>
        <w:ind w:firstLine="720"/>
        <w:contextualSpacing/>
        <w:jc w:val="both"/>
        <w:rPr>
          <w:rFonts w:eastAsia="Times New Roman"/>
          <w:szCs w:val="24"/>
        </w:rPr>
      </w:pPr>
      <w:r>
        <w:rPr>
          <w:rFonts w:eastAsia="Times New Roman"/>
          <w:szCs w:val="24"/>
        </w:rPr>
        <w:t>Τι λέει αυτή η αφήγηση; Λέει ότι πρέπει να μειώσουμε τη φορολογία των πλούσιων ως κίνητρο επενδύσεων. Επειδή η φτωχή και η μεσαία τάξη δεν επενδύουν, μιλάμε</w:t>
      </w:r>
      <w:r>
        <w:rPr>
          <w:rFonts w:eastAsia="Times New Roman"/>
          <w:szCs w:val="24"/>
        </w:rPr>
        <w:t xml:space="preserve"> για μείωση της φορολογίας στους πολύ πλούσιους. Έτσι –λέει- θα παραχθεί πλούτος και θα διαχυθεί στην κοινωνία. Αυτή είναι η θεωρία της οικονομίας της διάχυσης, του </w:t>
      </w:r>
      <w:r>
        <w:rPr>
          <w:rFonts w:eastAsia="Times New Roman"/>
          <w:szCs w:val="24"/>
          <w:lang w:val="en-US"/>
        </w:rPr>
        <w:t>trickle</w:t>
      </w:r>
      <w:r w:rsidRPr="00AA0BF9">
        <w:rPr>
          <w:rFonts w:eastAsia="Times New Roman"/>
          <w:szCs w:val="24"/>
        </w:rPr>
        <w:t>-</w:t>
      </w:r>
      <w:r>
        <w:rPr>
          <w:rFonts w:eastAsia="Times New Roman"/>
          <w:szCs w:val="24"/>
          <w:lang w:val="en-US"/>
        </w:rPr>
        <w:t>down</w:t>
      </w:r>
      <w:r w:rsidRPr="00AA0BF9">
        <w:rPr>
          <w:rFonts w:eastAsia="Times New Roman"/>
          <w:szCs w:val="24"/>
        </w:rPr>
        <w:t xml:space="preserve"> </w:t>
      </w:r>
      <w:r>
        <w:rPr>
          <w:rFonts w:eastAsia="Times New Roman"/>
          <w:szCs w:val="24"/>
          <w:lang w:val="en-US"/>
        </w:rPr>
        <w:t>economics</w:t>
      </w:r>
      <w:r>
        <w:rPr>
          <w:rFonts w:eastAsia="Times New Roman"/>
          <w:szCs w:val="24"/>
        </w:rPr>
        <w:t>, όπως έχει καθιερωθεί να λέγεται, που είναι μια απάτη την οποία έχει</w:t>
      </w:r>
      <w:r>
        <w:rPr>
          <w:rFonts w:eastAsia="Times New Roman"/>
          <w:szCs w:val="24"/>
        </w:rPr>
        <w:t xml:space="preserve"> αποκηρύξει ακόμα και το ΔΝΤ. Μάλιστα, αναφέρει σε μελέτη του ότι η αύξηση του διαθέσιμου εισοδήματος του κατώτερου 20% της κοινωνίας εισοδηματικά οδηγεί σε ανάπτυξη, ενώ η αύξηση του διαθέσιμου εισοδήματος του ανώτερου 20% των εισοδημάτων της κοινωνίας στ</w:t>
      </w:r>
      <w:r>
        <w:rPr>
          <w:rFonts w:eastAsia="Times New Roman"/>
          <w:szCs w:val="24"/>
        </w:rPr>
        <w:t xml:space="preserve">ην πραγματικότητα και μεσοπρόθεσμα οδηγεί σε ύφεση. </w:t>
      </w:r>
    </w:p>
    <w:p w14:paraId="5FC2F6EA" w14:textId="77777777" w:rsidR="0020643A" w:rsidRDefault="00E84ECF">
      <w:pPr>
        <w:spacing w:line="600" w:lineRule="auto"/>
        <w:ind w:firstLine="720"/>
        <w:contextualSpacing/>
        <w:jc w:val="both"/>
        <w:rPr>
          <w:rFonts w:eastAsia="Times New Roman"/>
          <w:szCs w:val="24"/>
        </w:rPr>
      </w:pPr>
      <w:r>
        <w:rPr>
          <w:rFonts w:eastAsia="Times New Roman"/>
          <w:szCs w:val="24"/>
        </w:rPr>
        <w:lastRenderedPageBreak/>
        <w:t>Αυτό που στην πραγματικότητα συμβαίνει με την προώθηση αυτών των πολιτικών είναι η μείωση της φορολογίας να καταλήγει στις τσέπες των πολύ πλούσιων με δύο τρόπους. Ο πρώτος είναι ο προφανής. Η μείωση της</w:t>
      </w:r>
      <w:r>
        <w:rPr>
          <w:rFonts w:eastAsia="Times New Roman"/>
          <w:szCs w:val="24"/>
        </w:rPr>
        <w:t xml:space="preserve"> φορολογικής επιβάρυνσης αποτελεί κατευθείαν «ζεστό» χρήμα στην τσέπη. Ο δεύτερος τρόπος, ο έμμεσος, είναι η υποκατάσταση λειτουργιών που το κοινωνικό κράτος αναγκάζεται να εγκαταλείψει λόγω έλλειψης φορολογικών εσόδων. Έτσι βλέπουμε να κερδίζουν με δύο τρ</w:t>
      </w:r>
      <w:r>
        <w:rPr>
          <w:rFonts w:eastAsia="Times New Roman"/>
          <w:szCs w:val="24"/>
        </w:rPr>
        <w:t xml:space="preserve">όπους, πρώτον μη πληρώνοντας φόρους και δεύτερον, πουλώντας τις υπηρεσίες τις οποίες το κράτος δεν αναλαμβάνει επειδή δεν έχει τους πόρους να τις υποστηρίξει. </w:t>
      </w:r>
    </w:p>
    <w:p w14:paraId="5FC2F6EB" w14:textId="77777777" w:rsidR="0020643A" w:rsidRDefault="00E84ECF">
      <w:pPr>
        <w:spacing w:line="600" w:lineRule="auto"/>
        <w:ind w:firstLine="720"/>
        <w:contextualSpacing/>
        <w:jc w:val="both"/>
        <w:rPr>
          <w:rFonts w:eastAsia="Times New Roman"/>
          <w:szCs w:val="24"/>
        </w:rPr>
      </w:pPr>
      <w:r>
        <w:rPr>
          <w:rFonts w:eastAsia="Times New Roman"/>
          <w:szCs w:val="24"/>
        </w:rPr>
        <w:t>Γι’ αυτό η Νέα Δημοκρατία μιλάει στην Ελλάδα για μείωση των φόρων, αλλά και για περιορισμό του κ</w:t>
      </w:r>
      <w:r>
        <w:rPr>
          <w:rFonts w:eastAsia="Times New Roman"/>
          <w:szCs w:val="24"/>
        </w:rPr>
        <w:t xml:space="preserve">οινωνικού κράτους, της παιδείας, της υγείας, της ίδιας της κοινωνικής ασφάλισης. Θυμόμαστε τον κ. Μητσοτάκη να λέει ότι τα νοσοκομεία δεν πρέπει σώνει και καλά να έχουν διαγνωστικές δυνατότητες. Αυτό το </w:t>
      </w:r>
      <w:r>
        <w:rPr>
          <w:rFonts w:eastAsia="Times New Roman"/>
          <w:szCs w:val="24"/>
          <w:lang w:val="en-US"/>
        </w:rPr>
        <w:t>outsourcing</w:t>
      </w:r>
      <w:r w:rsidRPr="001562BF">
        <w:rPr>
          <w:rFonts w:eastAsia="Times New Roman"/>
          <w:szCs w:val="24"/>
        </w:rPr>
        <w:t xml:space="preserve">, </w:t>
      </w:r>
      <w:r>
        <w:rPr>
          <w:rFonts w:eastAsia="Times New Roman"/>
          <w:szCs w:val="24"/>
        </w:rPr>
        <w:t>όπως λέγεται, είναι στον πυρήνα της πολι</w:t>
      </w:r>
      <w:r>
        <w:rPr>
          <w:rFonts w:eastAsia="Times New Roman"/>
          <w:szCs w:val="24"/>
        </w:rPr>
        <w:t xml:space="preserve">τικής σας, </w:t>
      </w:r>
      <w:r>
        <w:rPr>
          <w:rFonts w:eastAsia="Times New Roman"/>
          <w:szCs w:val="24"/>
        </w:rPr>
        <w:lastRenderedPageBreak/>
        <w:t xml:space="preserve">αλλά αυτό δεν έχει να κάνει ούτε με ανάπτυξη ούτε με δικαιοσύνη. Είναι ένας τρόπος πλουτισμού της οικονομικής ολιγαρχίας. </w:t>
      </w:r>
    </w:p>
    <w:p w14:paraId="5FC2F6EC" w14:textId="77777777" w:rsidR="0020643A" w:rsidRDefault="00E84ECF">
      <w:pPr>
        <w:spacing w:line="600" w:lineRule="auto"/>
        <w:ind w:firstLine="720"/>
        <w:contextualSpacing/>
        <w:jc w:val="both"/>
        <w:rPr>
          <w:rFonts w:eastAsia="Times New Roman"/>
          <w:szCs w:val="24"/>
        </w:rPr>
      </w:pPr>
      <w:r>
        <w:rPr>
          <w:rFonts w:eastAsia="Times New Roman"/>
          <w:szCs w:val="24"/>
        </w:rPr>
        <w:t>Είναι περιττό να πούμε ότι η μεσαία τάξη εν προκειμένω είναι στην ίδια μοίρα με τις λαϊκές τάξεις, διότι καμμία μείωση της</w:t>
      </w:r>
      <w:r>
        <w:rPr>
          <w:rFonts w:eastAsia="Times New Roman"/>
          <w:szCs w:val="24"/>
        </w:rPr>
        <w:t xml:space="preserve"> φορολογίας δεν μπορεί να υποκαταστήσει την απώλεια που προκύπτει από την κατάργηση των δωρεάν υπηρεσιών και την αντικατάστασή τους από ιδιωτικές. </w:t>
      </w:r>
    </w:p>
    <w:p w14:paraId="5FC2F6ED" w14:textId="77777777" w:rsidR="0020643A" w:rsidRDefault="00E84ECF">
      <w:pPr>
        <w:spacing w:line="600" w:lineRule="auto"/>
        <w:ind w:firstLine="720"/>
        <w:contextualSpacing/>
        <w:jc w:val="both"/>
        <w:rPr>
          <w:rFonts w:eastAsia="Times New Roman"/>
          <w:szCs w:val="24"/>
        </w:rPr>
      </w:pPr>
      <w:r>
        <w:rPr>
          <w:rFonts w:eastAsia="Times New Roman"/>
          <w:szCs w:val="24"/>
        </w:rPr>
        <w:t xml:space="preserve">Αν όλα αυτά ισχύουν γενικά και απασχολούν χώρες όπως η Ιταλία, η Γαλλία, οι ΗΠΑ, χώρες που δεν δοκιμάστηκαν </w:t>
      </w:r>
      <w:r>
        <w:rPr>
          <w:rFonts w:eastAsia="Times New Roman"/>
          <w:szCs w:val="24"/>
        </w:rPr>
        <w:t>από την κρίση όσο η Ελλάδα, εμάς μας αφορούν σε πολλαπλάσιο βαθμό, διότι βγαίνουμε από μια περίοδο στην οποία το κοινωνικό κράτος δέχθηκε ισχυρά πλήγματα και αν δεν ήταν η παρούσα Κυβέρνηση την τελευταία τετραετία, τότε τα πλήγματα αυτά θα ήταν συντριπτικά</w:t>
      </w:r>
      <w:r>
        <w:rPr>
          <w:rFonts w:eastAsia="Times New Roman"/>
          <w:szCs w:val="24"/>
        </w:rPr>
        <w:t xml:space="preserve"> για την κοινωνία. </w:t>
      </w:r>
    </w:p>
    <w:p w14:paraId="5FC2F6EE" w14:textId="77777777" w:rsidR="0020643A" w:rsidRDefault="00E84ECF">
      <w:pPr>
        <w:spacing w:line="600" w:lineRule="auto"/>
        <w:ind w:firstLine="720"/>
        <w:contextualSpacing/>
        <w:jc w:val="both"/>
        <w:rPr>
          <w:rFonts w:eastAsia="Times New Roman"/>
          <w:szCs w:val="24"/>
        </w:rPr>
      </w:pPr>
      <w:r>
        <w:rPr>
          <w:rFonts w:eastAsia="Times New Roman"/>
          <w:szCs w:val="24"/>
        </w:rPr>
        <w:t xml:space="preserve">Αυτός είναι και ένας από τους λόγους που, όπως έχετε καταλάβει και από την πολιτική μας και από τον ανά χείρας </w:t>
      </w:r>
      <w:r>
        <w:rPr>
          <w:rFonts w:eastAsia="Times New Roman"/>
          <w:szCs w:val="24"/>
        </w:rPr>
        <w:t>π</w:t>
      </w:r>
      <w:r>
        <w:rPr>
          <w:rFonts w:eastAsia="Times New Roman"/>
          <w:szCs w:val="24"/>
        </w:rPr>
        <w:t xml:space="preserve">ροϋπολογισμό, επιχειρούμε να κινηθούμε από τα κάτω προς τα </w:t>
      </w:r>
      <w:r>
        <w:rPr>
          <w:rFonts w:eastAsia="Times New Roman"/>
          <w:szCs w:val="24"/>
        </w:rPr>
        <w:lastRenderedPageBreak/>
        <w:t>πάνω ενισχύοντας τη ζήτηση, ενισχύοντας την κατανάλωση, αυξάνοντα</w:t>
      </w:r>
      <w:r>
        <w:rPr>
          <w:rFonts w:eastAsia="Times New Roman"/>
          <w:szCs w:val="24"/>
        </w:rPr>
        <w:t>ς τους μισθούς, αναθερμαίνοντας με τον τρόπο αυτόν την οικονομία.</w:t>
      </w:r>
    </w:p>
    <w:p w14:paraId="5FC2F6EF" w14:textId="77777777" w:rsidR="0020643A" w:rsidRDefault="00E84ECF">
      <w:pPr>
        <w:spacing w:line="600" w:lineRule="auto"/>
        <w:ind w:firstLine="720"/>
        <w:contextualSpacing/>
        <w:jc w:val="both"/>
        <w:rPr>
          <w:rFonts w:eastAsia="Times New Roman"/>
          <w:szCs w:val="24"/>
        </w:rPr>
      </w:pPr>
      <w:r>
        <w:rPr>
          <w:rFonts w:eastAsia="Times New Roman"/>
          <w:szCs w:val="24"/>
        </w:rPr>
        <w:t xml:space="preserve">Είναι προφανές ότι μια χώρα του λεγόμενου πρώτου κόσμου δεν μπορεί να βασίζεται σ’ ένα οικονομικό μοντέλο εξαγωγών με μόνα όπλα τους φυσικούς πόρους και τη φθηνή εργασία. Το ΑΕΠ σε μια χώρα </w:t>
      </w:r>
      <w:r>
        <w:rPr>
          <w:rFonts w:eastAsia="Times New Roman"/>
          <w:szCs w:val="24"/>
        </w:rPr>
        <w:t>της Ευρωζώνης πρέπει να συγκροτείται σε μεγάλο βαθμό από την κατανάλωση και η συμμετοχή της μισθωτής εργασίας και του κόσμου της δουλειάς εν γένει στον σχηματισμό του ΑΕΠ πρέπει να είναι πολύ μεγαλύτερη απ’ ό,τι είναι σήμερα. Είναι προφανές ότι μια χώρα με</w:t>
      </w:r>
      <w:r>
        <w:rPr>
          <w:rFonts w:eastAsia="Times New Roman"/>
          <w:szCs w:val="24"/>
        </w:rPr>
        <w:t xml:space="preserve"> τέτοια χαρακτηριστικά θα είναι σε θέση να διεκδικήσει και καλύτερη θέση στον </w:t>
      </w:r>
      <w:r>
        <w:rPr>
          <w:rFonts w:eastAsia="Times New Roman"/>
          <w:szCs w:val="24"/>
        </w:rPr>
        <w:t xml:space="preserve">ευρωπαϊκό και </w:t>
      </w:r>
      <w:r>
        <w:rPr>
          <w:rFonts w:eastAsia="Times New Roman"/>
          <w:szCs w:val="24"/>
        </w:rPr>
        <w:t>παγκόσμιο καταμερισμό εργασίας.</w:t>
      </w:r>
    </w:p>
    <w:p w14:paraId="5FC2F6F0" w14:textId="77777777" w:rsidR="0020643A" w:rsidRDefault="00E84ECF">
      <w:pPr>
        <w:spacing w:line="600" w:lineRule="auto"/>
        <w:ind w:firstLine="720"/>
        <w:contextualSpacing/>
        <w:jc w:val="both"/>
        <w:rPr>
          <w:rFonts w:eastAsia="Times New Roman"/>
          <w:szCs w:val="24"/>
        </w:rPr>
      </w:pPr>
      <w:r>
        <w:rPr>
          <w:rFonts w:eastAsia="Times New Roman"/>
          <w:szCs w:val="24"/>
        </w:rPr>
        <w:t xml:space="preserve">Κύριοι συνάδελφοι, αυτό που επιχειρούν η Νέα Δημοκρατία και η ελίτ που τη στηρίζει είναι κάτι που συναντάμε και σε άλλες ευρωπαϊκές </w:t>
      </w:r>
      <w:r>
        <w:rPr>
          <w:rFonts w:eastAsia="Times New Roman"/>
          <w:szCs w:val="24"/>
        </w:rPr>
        <w:t xml:space="preserve">χώρες, σε κάθε μία με την ιδιαιτερότητά της. Η απονομιμοποίηση και η κρίση αντιπροσώπευσης, παρακολουθήματα της οικονομικής κρίσης, επιχειρείται να ξεπεραστούν </w:t>
      </w:r>
      <w:r>
        <w:rPr>
          <w:rFonts w:eastAsia="Times New Roman"/>
          <w:szCs w:val="24"/>
        </w:rPr>
        <w:lastRenderedPageBreak/>
        <w:t>με παραπομπή σε άλλες συλλογικές ταυτότητες, όπως παραδείγματος χάρη το έθνος και φυσικά, όπως σ</w:t>
      </w:r>
      <w:r>
        <w:rPr>
          <w:rFonts w:eastAsia="Times New Roman"/>
          <w:szCs w:val="24"/>
        </w:rPr>
        <w:t xml:space="preserve">υμβαίνει πάντα, σε αντίθεση με τον </w:t>
      </w:r>
      <w:r>
        <w:rPr>
          <w:rFonts w:eastAsia="Times New Roman"/>
          <w:szCs w:val="24"/>
        </w:rPr>
        <w:t>«Ά</w:t>
      </w:r>
      <w:r>
        <w:rPr>
          <w:rFonts w:eastAsia="Times New Roman"/>
          <w:szCs w:val="24"/>
        </w:rPr>
        <w:t>λλον</w:t>
      </w:r>
      <w:r>
        <w:rPr>
          <w:rFonts w:eastAsia="Times New Roman"/>
          <w:szCs w:val="24"/>
        </w:rPr>
        <w:t>»</w:t>
      </w:r>
      <w:r>
        <w:rPr>
          <w:rFonts w:eastAsia="Times New Roman"/>
          <w:szCs w:val="24"/>
        </w:rPr>
        <w:t xml:space="preserve">, ο οποίος είναι </w:t>
      </w:r>
      <w:r>
        <w:rPr>
          <w:rFonts w:eastAsia="Times New Roman"/>
          <w:szCs w:val="24"/>
        </w:rPr>
        <w:t>«</w:t>
      </w:r>
      <w:r>
        <w:rPr>
          <w:rFonts w:eastAsia="Times New Roman"/>
          <w:szCs w:val="24"/>
        </w:rPr>
        <w:t>ο εχθρός</w:t>
      </w:r>
      <w:r>
        <w:rPr>
          <w:rFonts w:eastAsia="Times New Roman"/>
          <w:szCs w:val="24"/>
        </w:rPr>
        <w:t>»</w:t>
      </w:r>
      <w:r>
        <w:rPr>
          <w:rFonts w:eastAsia="Times New Roman"/>
          <w:szCs w:val="24"/>
        </w:rPr>
        <w:t>. Μπορεί να είναι εξωτερικός εχθρός, μπορεί να είναι εσωτερικός εχθρός, μπορεί να είναι μια άλλη χώρα, μπορεί να είναι ο μετανάστης, μπορεί να είναι ο γκέι. Διαλέξτε και πάρτε. Υπάρχει με</w:t>
      </w:r>
      <w:r>
        <w:rPr>
          <w:rFonts w:eastAsia="Times New Roman"/>
          <w:szCs w:val="24"/>
        </w:rPr>
        <w:t xml:space="preserve">γάλη γκάμα εχθρών που προσφέρονται. </w:t>
      </w:r>
    </w:p>
    <w:p w14:paraId="5FC2F6F1" w14:textId="77777777" w:rsidR="0020643A" w:rsidRDefault="00E84ECF">
      <w:pPr>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5FC2F6F2" w14:textId="77777777" w:rsidR="0020643A" w:rsidRDefault="00E84ECF">
      <w:pPr>
        <w:spacing w:line="600" w:lineRule="auto"/>
        <w:ind w:firstLine="720"/>
        <w:contextualSpacing/>
        <w:jc w:val="both"/>
        <w:rPr>
          <w:rFonts w:eastAsia="Times New Roman"/>
          <w:szCs w:val="24"/>
        </w:rPr>
      </w:pPr>
      <w:r>
        <w:rPr>
          <w:rFonts w:eastAsia="Times New Roman"/>
          <w:szCs w:val="24"/>
        </w:rPr>
        <w:t>Ένα λεπτό, κύριε Πρόεδρε.</w:t>
      </w:r>
    </w:p>
    <w:p w14:paraId="5FC2F6F3" w14:textId="77777777" w:rsidR="0020643A" w:rsidRDefault="00E84ECF">
      <w:pPr>
        <w:tabs>
          <w:tab w:val="center" w:pos="4753"/>
          <w:tab w:val="left" w:pos="6156"/>
        </w:tabs>
        <w:spacing w:line="600" w:lineRule="auto"/>
        <w:ind w:firstLine="680"/>
        <w:contextualSpacing/>
        <w:jc w:val="both"/>
        <w:rPr>
          <w:rFonts w:eastAsia="Times New Roman"/>
          <w:szCs w:val="24"/>
        </w:rPr>
      </w:pPr>
      <w:r>
        <w:rPr>
          <w:rFonts w:eastAsia="Times New Roman"/>
          <w:szCs w:val="24"/>
        </w:rPr>
        <w:t>Η αξιοποίηση του μεταναστευτικού από την άκρα δεξιά και εσχάτως και από την πιο τυπική δεξιά είναι το πιο ζων</w:t>
      </w:r>
      <w:r>
        <w:rPr>
          <w:rFonts w:eastAsia="Times New Roman"/>
          <w:szCs w:val="24"/>
        </w:rPr>
        <w:t>τανό παράδειγμα αυτής της στρατηγικής.</w:t>
      </w:r>
      <w:r>
        <w:rPr>
          <w:rFonts w:eastAsia="Times New Roman"/>
          <w:szCs w:val="24"/>
          <w:lang w:val="en-US"/>
        </w:rPr>
        <w:t>T</w:t>
      </w:r>
      <w:r w:rsidRPr="003D5C1A">
        <w:rPr>
          <w:rFonts w:eastAsia="Times New Roman"/>
          <w:szCs w:val="24"/>
        </w:rPr>
        <w:t>ο είδαμε και με τη δεξιά στροφή του Ευρωπαϊκού Λαϊκού Κόμματος και με τη στήριξη</w:t>
      </w:r>
      <w:r>
        <w:rPr>
          <w:rFonts w:eastAsia="Times New Roman"/>
          <w:szCs w:val="24"/>
        </w:rPr>
        <w:t xml:space="preserve"> του</w:t>
      </w:r>
      <w:r w:rsidRPr="003D5C1A">
        <w:rPr>
          <w:rFonts w:eastAsia="Times New Roman"/>
          <w:szCs w:val="24"/>
        </w:rPr>
        <w:t xml:space="preserve"> ιδεολογικά ακραίου Manfred Weber</w:t>
      </w:r>
      <w:r>
        <w:rPr>
          <w:rFonts w:eastAsia="Times New Roman"/>
          <w:szCs w:val="24"/>
        </w:rPr>
        <w:t>.</w:t>
      </w:r>
      <w:r w:rsidRPr="003D5C1A">
        <w:rPr>
          <w:rFonts w:eastAsia="Times New Roman"/>
          <w:szCs w:val="24"/>
        </w:rPr>
        <w:t xml:space="preserve"> </w:t>
      </w:r>
      <w:r>
        <w:rPr>
          <w:rFonts w:eastAsia="Times New Roman"/>
          <w:szCs w:val="24"/>
        </w:rPr>
        <w:t>Τ</w:t>
      </w:r>
      <w:r w:rsidRPr="003D5C1A">
        <w:rPr>
          <w:rFonts w:eastAsia="Times New Roman"/>
          <w:szCs w:val="24"/>
        </w:rPr>
        <w:t xml:space="preserve">ο είδαμε και στο </w:t>
      </w:r>
      <w:r>
        <w:rPr>
          <w:rFonts w:eastAsia="Times New Roman"/>
          <w:szCs w:val="24"/>
        </w:rPr>
        <w:t>Σ</w:t>
      </w:r>
      <w:r w:rsidRPr="003D5C1A">
        <w:rPr>
          <w:rFonts w:eastAsia="Times New Roman"/>
          <w:szCs w:val="24"/>
        </w:rPr>
        <w:t>υνέδριο της Νέας Δημοκρατίας</w:t>
      </w:r>
      <w:r>
        <w:rPr>
          <w:rFonts w:eastAsia="Times New Roman"/>
          <w:szCs w:val="24"/>
        </w:rPr>
        <w:t>,</w:t>
      </w:r>
      <w:r w:rsidRPr="003D5C1A">
        <w:rPr>
          <w:rFonts w:eastAsia="Times New Roman"/>
          <w:szCs w:val="24"/>
        </w:rPr>
        <w:t xml:space="preserve"> </w:t>
      </w:r>
      <w:r>
        <w:rPr>
          <w:rFonts w:eastAsia="Times New Roman"/>
          <w:szCs w:val="24"/>
        </w:rPr>
        <w:t>όμως,</w:t>
      </w:r>
      <w:r w:rsidRPr="003D5C1A">
        <w:rPr>
          <w:rFonts w:eastAsia="Times New Roman"/>
          <w:szCs w:val="24"/>
        </w:rPr>
        <w:t xml:space="preserve"> από τον κ</w:t>
      </w:r>
      <w:r>
        <w:rPr>
          <w:rFonts w:eastAsia="Times New Roman"/>
          <w:szCs w:val="24"/>
        </w:rPr>
        <w:t>.</w:t>
      </w:r>
      <w:r w:rsidRPr="003D5C1A">
        <w:rPr>
          <w:rFonts w:eastAsia="Times New Roman"/>
          <w:szCs w:val="24"/>
        </w:rPr>
        <w:t xml:space="preserve"> Σαμαρά και από </w:t>
      </w:r>
      <w:r>
        <w:rPr>
          <w:rFonts w:eastAsia="Times New Roman"/>
          <w:szCs w:val="24"/>
        </w:rPr>
        <w:t>άλλους.</w:t>
      </w:r>
      <w:r w:rsidRPr="003D5C1A">
        <w:rPr>
          <w:rFonts w:eastAsia="Times New Roman"/>
          <w:szCs w:val="24"/>
        </w:rPr>
        <w:t xml:space="preserve"> </w:t>
      </w:r>
      <w:r>
        <w:rPr>
          <w:rFonts w:eastAsia="Times New Roman"/>
          <w:szCs w:val="24"/>
        </w:rPr>
        <w:t>Ε</w:t>
      </w:r>
      <w:r w:rsidRPr="003D5C1A">
        <w:rPr>
          <w:rFonts w:eastAsia="Times New Roman"/>
          <w:szCs w:val="24"/>
        </w:rPr>
        <w:t xml:space="preserve">ίδαμε </w:t>
      </w:r>
      <w:r>
        <w:rPr>
          <w:rFonts w:eastAsia="Times New Roman"/>
          <w:szCs w:val="24"/>
        </w:rPr>
        <w:t>μια</w:t>
      </w:r>
      <w:r w:rsidRPr="003D5C1A">
        <w:rPr>
          <w:rFonts w:eastAsia="Times New Roman"/>
          <w:szCs w:val="24"/>
        </w:rPr>
        <w:t xml:space="preserve"> μετακίνηση σε θέσ</w:t>
      </w:r>
      <w:r>
        <w:rPr>
          <w:rFonts w:eastAsia="Times New Roman"/>
          <w:szCs w:val="24"/>
        </w:rPr>
        <w:t>εις</w:t>
      </w:r>
      <w:r w:rsidRPr="003D5C1A">
        <w:rPr>
          <w:rFonts w:eastAsia="Times New Roman"/>
          <w:szCs w:val="24"/>
        </w:rPr>
        <w:t xml:space="preserve"> και συνθήματα της Χρυσής Αυγής</w:t>
      </w:r>
      <w:r>
        <w:rPr>
          <w:rFonts w:eastAsia="Times New Roman"/>
          <w:szCs w:val="24"/>
        </w:rPr>
        <w:t>.</w:t>
      </w:r>
      <w:r w:rsidRPr="003D5C1A">
        <w:rPr>
          <w:rFonts w:eastAsia="Times New Roman"/>
          <w:szCs w:val="24"/>
        </w:rPr>
        <w:t xml:space="preserve"> </w:t>
      </w:r>
      <w:r>
        <w:rPr>
          <w:rFonts w:eastAsia="Times New Roman"/>
          <w:szCs w:val="24"/>
        </w:rPr>
        <w:t xml:space="preserve">Το είδαμε, επίσης, </w:t>
      </w:r>
      <w:r w:rsidRPr="003D5C1A">
        <w:rPr>
          <w:rFonts w:eastAsia="Times New Roman"/>
          <w:szCs w:val="24"/>
        </w:rPr>
        <w:t xml:space="preserve">με τη ρητορική περί </w:t>
      </w:r>
      <w:r>
        <w:rPr>
          <w:rFonts w:eastAsia="Times New Roman"/>
          <w:szCs w:val="24"/>
        </w:rPr>
        <w:t>Δ</w:t>
      </w:r>
      <w:r w:rsidRPr="003D5C1A">
        <w:rPr>
          <w:rFonts w:eastAsia="Times New Roman"/>
          <w:szCs w:val="24"/>
        </w:rPr>
        <w:t>εξιάς που δεν πρέπει πλέον να είναι ενοχική</w:t>
      </w:r>
      <w:r>
        <w:rPr>
          <w:rFonts w:eastAsia="Times New Roman"/>
          <w:szCs w:val="24"/>
        </w:rPr>
        <w:t>.</w:t>
      </w:r>
      <w:r w:rsidRPr="003D5C1A">
        <w:rPr>
          <w:rFonts w:eastAsia="Times New Roman"/>
          <w:szCs w:val="24"/>
        </w:rPr>
        <w:t xml:space="preserve"> </w:t>
      </w:r>
    </w:p>
    <w:p w14:paraId="5FC2F6F4" w14:textId="77777777" w:rsidR="0020643A" w:rsidRDefault="00E84ECF">
      <w:pPr>
        <w:tabs>
          <w:tab w:val="center" w:pos="4753"/>
          <w:tab w:val="left" w:pos="6156"/>
        </w:tabs>
        <w:spacing w:line="600" w:lineRule="auto"/>
        <w:ind w:firstLine="720"/>
        <w:contextualSpacing/>
        <w:jc w:val="both"/>
        <w:rPr>
          <w:rFonts w:eastAsia="Times New Roman"/>
          <w:szCs w:val="24"/>
        </w:rPr>
      </w:pPr>
      <w:r>
        <w:rPr>
          <w:rFonts w:eastAsia="Times New Roman"/>
          <w:szCs w:val="24"/>
        </w:rPr>
        <w:lastRenderedPageBreak/>
        <w:t>Α</w:t>
      </w:r>
      <w:r w:rsidRPr="003D5C1A">
        <w:rPr>
          <w:rFonts w:eastAsia="Times New Roman"/>
          <w:szCs w:val="24"/>
        </w:rPr>
        <w:t xml:space="preserve">λλά η ενοχική Δεξιά δεν είναι παρά η Δεξιά με </w:t>
      </w:r>
      <w:r>
        <w:rPr>
          <w:rFonts w:eastAsia="Times New Roman"/>
          <w:szCs w:val="24"/>
        </w:rPr>
        <w:t>μια</w:t>
      </w:r>
      <w:r w:rsidRPr="003D5C1A">
        <w:rPr>
          <w:rFonts w:eastAsia="Times New Roman"/>
          <w:szCs w:val="24"/>
        </w:rPr>
        <w:t xml:space="preserve"> αίσθηση ιστορικότητας</w:t>
      </w:r>
      <w:r>
        <w:rPr>
          <w:rFonts w:eastAsia="Times New Roman"/>
          <w:szCs w:val="24"/>
        </w:rPr>
        <w:t>.</w:t>
      </w:r>
      <w:r w:rsidRPr="003D5C1A">
        <w:rPr>
          <w:rFonts w:eastAsia="Times New Roman"/>
          <w:szCs w:val="24"/>
        </w:rPr>
        <w:t xml:space="preserve"> </w:t>
      </w:r>
      <w:r>
        <w:rPr>
          <w:rFonts w:eastAsia="Times New Roman"/>
          <w:szCs w:val="24"/>
        </w:rPr>
        <w:t>Ε</w:t>
      </w:r>
      <w:r w:rsidRPr="003D5C1A">
        <w:rPr>
          <w:rFonts w:eastAsia="Times New Roman"/>
          <w:szCs w:val="24"/>
        </w:rPr>
        <w:t xml:space="preserve">ίναι </w:t>
      </w:r>
      <w:r>
        <w:rPr>
          <w:rFonts w:eastAsia="Times New Roman"/>
          <w:szCs w:val="24"/>
        </w:rPr>
        <w:t>η Δ</w:t>
      </w:r>
      <w:r w:rsidRPr="003D5C1A">
        <w:rPr>
          <w:rFonts w:eastAsia="Times New Roman"/>
          <w:szCs w:val="24"/>
        </w:rPr>
        <w:t xml:space="preserve">εξιά που συνειδητοποίησε το </w:t>
      </w:r>
      <w:r>
        <w:rPr>
          <w:rFonts w:eastAsia="Times New Roman"/>
          <w:szCs w:val="24"/>
        </w:rPr>
        <w:t>΄</w:t>
      </w:r>
      <w:r w:rsidRPr="003D5C1A">
        <w:rPr>
          <w:rFonts w:eastAsia="Times New Roman"/>
          <w:szCs w:val="24"/>
        </w:rPr>
        <w:t>7</w:t>
      </w:r>
      <w:r w:rsidRPr="003D5C1A">
        <w:rPr>
          <w:rFonts w:eastAsia="Times New Roman"/>
          <w:szCs w:val="24"/>
        </w:rPr>
        <w:t xml:space="preserve">4 ότι υπήρξε ένα πολιτικό </w:t>
      </w:r>
      <w:r>
        <w:rPr>
          <w:rFonts w:eastAsia="Times New Roman"/>
          <w:szCs w:val="24"/>
        </w:rPr>
        <w:t>συνεχές που ο</w:t>
      </w:r>
      <w:r w:rsidRPr="003D5C1A">
        <w:rPr>
          <w:rFonts w:eastAsia="Times New Roman"/>
          <w:szCs w:val="24"/>
        </w:rPr>
        <w:t>δήγησε από την κατοχή στον εμφύλιο</w:t>
      </w:r>
      <w:r>
        <w:rPr>
          <w:rFonts w:eastAsia="Times New Roman"/>
          <w:szCs w:val="24"/>
        </w:rPr>
        <w:t>,</w:t>
      </w:r>
      <w:r w:rsidRPr="003D5C1A">
        <w:rPr>
          <w:rFonts w:eastAsia="Times New Roman"/>
          <w:szCs w:val="24"/>
        </w:rPr>
        <w:t xml:space="preserve"> στο μετεμφυλιακό κράτος εξαίρεσ</w:t>
      </w:r>
      <w:r>
        <w:rPr>
          <w:rFonts w:eastAsia="Times New Roman"/>
          <w:szCs w:val="24"/>
        </w:rPr>
        <w:t>η</w:t>
      </w:r>
      <w:r w:rsidRPr="003D5C1A">
        <w:rPr>
          <w:rFonts w:eastAsia="Times New Roman"/>
          <w:szCs w:val="24"/>
        </w:rPr>
        <w:t>ς</w:t>
      </w:r>
      <w:r>
        <w:rPr>
          <w:rFonts w:eastAsia="Times New Roman"/>
          <w:szCs w:val="24"/>
        </w:rPr>
        <w:t xml:space="preserve"> και τελικά στη χ</w:t>
      </w:r>
      <w:r w:rsidRPr="003D5C1A">
        <w:rPr>
          <w:rFonts w:eastAsia="Times New Roman"/>
          <w:szCs w:val="24"/>
        </w:rPr>
        <w:t xml:space="preserve">ούντα και την παράδοση </w:t>
      </w:r>
      <w:r>
        <w:rPr>
          <w:rFonts w:eastAsia="Times New Roman"/>
          <w:szCs w:val="24"/>
        </w:rPr>
        <w:t xml:space="preserve">του </w:t>
      </w:r>
      <w:r w:rsidRPr="003D5C1A">
        <w:rPr>
          <w:rFonts w:eastAsia="Times New Roman"/>
          <w:szCs w:val="24"/>
        </w:rPr>
        <w:t>40% της Κύπρου στους Τούρκους</w:t>
      </w:r>
      <w:r>
        <w:rPr>
          <w:rFonts w:eastAsia="Times New Roman"/>
          <w:szCs w:val="24"/>
        </w:rPr>
        <w:t>.</w:t>
      </w:r>
      <w:r w:rsidRPr="003D5C1A">
        <w:rPr>
          <w:rFonts w:eastAsia="Times New Roman"/>
          <w:szCs w:val="24"/>
        </w:rPr>
        <w:t xml:space="preserve"> </w:t>
      </w:r>
    </w:p>
    <w:p w14:paraId="5FC2F6F5" w14:textId="77777777" w:rsidR="0020643A" w:rsidRDefault="00E84ECF">
      <w:pPr>
        <w:tabs>
          <w:tab w:val="center" w:pos="4753"/>
          <w:tab w:val="left" w:pos="6156"/>
        </w:tabs>
        <w:spacing w:line="600" w:lineRule="auto"/>
        <w:ind w:firstLine="720"/>
        <w:contextualSpacing/>
        <w:jc w:val="both"/>
        <w:rPr>
          <w:rFonts w:eastAsia="Times New Roman"/>
          <w:szCs w:val="24"/>
        </w:rPr>
      </w:pPr>
      <w:r w:rsidRPr="003D5C1A">
        <w:rPr>
          <w:rFonts w:eastAsia="Times New Roman"/>
          <w:szCs w:val="24"/>
        </w:rPr>
        <w:t>Εάν θέλετε να αποτινάξε</w:t>
      </w:r>
      <w:r>
        <w:rPr>
          <w:rFonts w:eastAsia="Times New Roman"/>
          <w:szCs w:val="24"/>
        </w:rPr>
        <w:t>τε</w:t>
      </w:r>
      <w:r w:rsidRPr="003D5C1A">
        <w:rPr>
          <w:rFonts w:eastAsia="Times New Roman"/>
          <w:szCs w:val="24"/>
        </w:rPr>
        <w:t xml:space="preserve"> </w:t>
      </w:r>
      <w:r>
        <w:rPr>
          <w:rFonts w:eastAsia="Times New Roman"/>
          <w:szCs w:val="24"/>
        </w:rPr>
        <w:t>αυτήν</w:t>
      </w:r>
      <w:r w:rsidRPr="003D5C1A">
        <w:rPr>
          <w:rFonts w:eastAsia="Times New Roman"/>
          <w:szCs w:val="24"/>
        </w:rPr>
        <w:t xml:space="preserve"> την </w:t>
      </w:r>
      <w:r>
        <w:rPr>
          <w:rFonts w:eastAsia="Times New Roman"/>
          <w:szCs w:val="24"/>
        </w:rPr>
        <w:t>ενοχικότητα, κύριοι της</w:t>
      </w:r>
      <w:r w:rsidRPr="003D5C1A">
        <w:rPr>
          <w:rFonts w:eastAsia="Times New Roman"/>
          <w:szCs w:val="24"/>
        </w:rPr>
        <w:t xml:space="preserve"> Νέας Δημοκρα</w:t>
      </w:r>
      <w:r w:rsidRPr="003D5C1A">
        <w:rPr>
          <w:rFonts w:eastAsia="Times New Roman"/>
          <w:szCs w:val="24"/>
        </w:rPr>
        <w:t>τίας</w:t>
      </w:r>
      <w:r>
        <w:rPr>
          <w:rFonts w:eastAsia="Times New Roman"/>
          <w:szCs w:val="24"/>
        </w:rPr>
        <w:t>,</w:t>
      </w:r>
      <w:r w:rsidRPr="003D5C1A">
        <w:rPr>
          <w:rFonts w:eastAsia="Times New Roman"/>
          <w:szCs w:val="24"/>
        </w:rPr>
        <w:t xml:space="preserve"> δεν έχετε παρά να κάνετε αυτοκριτική και να </w:t>
      </w:r>
      <w:r>
        <w:rPr>
          <w:rFonts w:eastAsia="Times New Roman"/>
          <w:szCs w:val="24"/>
        </w:rPr>
        <w:t xml:space="preserve">ακολουθήσετε </w:t>
      </w:r>
      <w:r w:rsidRPr="003D5C1A">
        <w:rPr>
          <w:rFonts w:eastAsia="Times New Roman"/>
          <w:szCs w:val="24"/>
        </w:rPr>
        <w:t xml:space="preserve">το μονοπάτι της </w:t>
      </w:r>
      <w:r>
        <w:rPr>
          <w:rFonts w:eastAsia="Times New Roman"/>
          <w:szCs w:val="24"/>
        </w:rPr>
        <w:t>δ</w:t>
      </w:r>
      <w:r w:rsidRPr="003D5C1A">
        <w:rPr>
          <w:rFonts w:eastAsia="Times New Roman"/>
          <w:szCs w:val="24"/>
        </w:rPr>
        <w:t>ημοκρατίας και της σύνεσης και όχι να χαϊδεύετε τον</w:t>
      </w:r>
      <w:r>
        <w:rPr>
          <w:rFonts w:eastAsia="Times New Roman"/>
          <w:szCs w:val="24"/>
        </w:rPr>
        <w:t xml:space="preserve"> νέο </w:t>
      </w:r>
      <w:r w:rsidRPr="003D5C1A">
        <w:rPr>
          <w:rFonts w:eastAsia="Times New Roman"/>
          <w:szCs w:val="24"/>
        </w:rPr>
        <w:t>εθνικισμό</w:t>
      </w:r>
      <w:r>
        <w:rPr>
          <w:rFonts w:eastAsia="Times New Roman"/>
          <w:szCs w:val="24"/>
        </w:rPr>
        <w:t>,</w:t>
      </w:r>
      <w:r w:rsidRPr="003D5C1A">
        <w:rPr>
          <w:rFonts w:eastAsia="Times New Roman"/>
          <w:szCs w:val="24"/>
        </w:rPr>
        <w:t xml:space="preserve"> </w:t>
      </w:r>
      <w:r>
        <w:rPr>
          <w:rFonts w:eastAsia="Times New Roman"/>
          <w:szCs w:val="24"/>
        </w:rPr>
        <w:t xml:space="preserve">ο </w:t>
      </w:r>
      <w:r w:rsidRPr="003D5C1A">
        <w:rPr>
          <w:rFonts w:eastAsia="Times New Roman"/>
          <w:szCs w:val="24"/>
        </w:rPr>
        <w:t xml:space="preserve">οποίος θα μας οδηγήσει </w:t>
      </w:r>
      <w:r>
        <w:rPr>
          <w:rFonts w:eastAsia="Times New Roman"/>
          <w:szCs w:val="24"/>
        </w:rPr>
        <w:t>-</w:t>
      </w:r>
      <w:r w:rsidRPr="003D5C1A">
        <w:rPr>
          <w:rFonts w:eastAsia="Times New Roman"/>
          <w:szCs w:val="24"/>
        </w:rPr>
        <w:t>αν επικρατήσει</w:t>
      </w:r>
      <w:r>
        <w:rPr>
          <w:rFonts w:eastAsia="Times New Roman"/>
          <w:szCs w:val="24"/>
        </w:rPr>
        <w:t>-</w:t>
      </w:r>
      <w:r w:rsidRPr="003D5C1A">
        <w:rPr>
          <w:rFonts w:eastAsia="Times New Roman"/>
          <w:szCs w:val="24"/>
        </w:rPr>
        <w:t xml:space="preserve"> σε </w:t>
      </w:r>
      <w:r>
        <w:rPr>
          <w:rFonts w:eastAsia="Times New Roman"/>
          <w:szCs w:val="24"/>
        </w:rPr>
        <w:t>π</w:t>
      </w:r>
      <w:r w:rsidRPr="003D5C1A">
        <w:rPr>
          <w:rFonts w:eastAsia="Times New Roman"/>
          <w:szCs w:val="24"/>
        </w:rPr>
        <w:t>εριπέτειες και καταστροφές</w:t>
      </w:r>
      <w:r>
        <w:rPr>
          <w:rFonts w:eastAsia="Times New Roman"/>
          <w:szCs w:val="24"/>
        </w:rPr>
        <w:t>,</w:t>
      </w:r>
      <w:r w:rsidRPr="003D5C1A">
        <w:rPr>
          <w:rFonts w:eastAsia="Times New Roman"/>
          <w:szCs w:val="24"/>
        </w:rPr>
        <w:t xml:space="preserve"> όπως έγινε </w:t>
      </w:r>
      <w:r>
        <w:rPr>
          <w:rFonts w:eastAsia="Times New Roman"/>
          <w:szCs w:val="24"/>
        </w:rPr>
        <w:t xml:space="preserve">το </w:t>
      </w:r>
      <w:r w:rsidRPr="003D5C1A">
        <w:rPr>
          <w:rFonts w:eastAsia="Times New Roman"/>
          <w:szCs w:val="24"/>
        </w:rPr>
        <w:t>1897</w:t>
      </w:r>
      <w:r>
        <w:rPr>
          <w:rFonts w:eastAsia="Times New Roman"/>
          <w:szCs w:val="24"/>
        </w:rPr>
        <w:t>,</w:t>
      </w:r>
      <w:r w:rsidRPr="003D5C1A">
        <w:rPr>
          <w:rFonts w:eastAsia="Times New Roman"/>
          <w:szCs w:val="24"/>
        </w:rPr>
        <w:t xml:space="preserve"> το 1922</w:t>
      </w:r>
      <w:r>
        <w:rPr>
          <w:rFonts w:eastAsia="Times New Roman"/>
          <w:szCs w:val="24"/>
        </w:rPr>
        <w:t>,</w:t>
      </w:r>
      <w:r w:rsidRPr="003D5C1A">
        <w:rPr>
          <w:rFonts w:eastAsia="Times New Roman"/>
          <w:szCs w:val="24"/>
        </w:rPr>
        <w:t xml:space="preserve"> αλλά κ</w:t>
      </w:r>
      <w:r w:rsidRPr="003D5C1A">
        <w:rPr>
          <w:rFonts w:eastAsia="Times New Roman"/>
          <w:szCs w:val="24"/>
        </w:rPr>
        <w:t xml:space="preserve">αι </w:t>
      </w:r>
      <w:r>
        <w:rPr>
          <w:rFonts w:eastAsia="Times New Roman"/>
          <w:szCs w:val="24"/>
        </w:rPr>
        <w:t xml:space="preserve">το 1974. </w:t>
      </w:r>
    </w:p>
    <w:p w14:paraId="5FC2F6F6" w14:textId="77777777" w:rsidR="0020643A" w:rsidRDefault="00E84ECF">
      <w:pPr>
        <w:tabs>
          <w:tab w:val="left" w:pos="3189"/>
          <w:tab w:val="center" w:pos="4513"/>
        </w:tabs>
        <w:spacing w:line="600" w:lineRule="auto"/>
        <w:ind w:firstLine="720"/>
        <w:contextualSpacing/>
        <w:jc w:val="both"/>
        <w:rPr>
          <w:rFonts w:eastAsia="Times New Roman" w:cs="Times New Roman"/>
          <w:b/>
          <w:szCs w:val="24"/>
        </w:rPr>
      </w:pPr>
      <w:r>
        <w:rPr>
          <w:rFonts w:eastAsia="UB-Helvetica" w:cs="Times New Roman"/>
          <w:szCs w:val="24"/>
        </w:rPr>
        <w:t xml:space="preserve">(Στο σημείο αυτό την Προεδρική Έδρα καταλαμβάνει ο Α΄ Αντιπρόεδρος της Βουλής κ. </w:t>
      </w:r>
      <w:r w:rsidRPr="0031774A">
        <w:rPr>
          <w:rFonts w:eastAsia="Times New Roman" w:cs="Times New Roman"/>
          <w:b/>
          <w:szCs w:val="24"/>
        </w:rPr>
        <w:t>ΑΝΑΣΤΑΣΙΟΣ ΚΟΥΡΑΚΗΣ</w:t>
      </w:r>
      <w:r w:rsidRPr="0077023A">
        <w:rPr>
          <w:rFonts w:eastAsia="Times New Roman" w:cs="Times New Roman"/>
          <w:szCs w:val="24"/>
        </w:rPr>
        <w:t>)</w:t>
      </w:r>
      <w:r w:rsidRPr="009F62CB">
        <w:rPr>
          <w:rFonts w:eastAsia="Times New Roman" w:cs="Times New Roman"/>
          <w:b/>
          <w:szCs w:val="24"/>
        </w:rPr>
        <w:t xml:space="preserve"> </w:t>
      </w:r>
    </w:p>
    <w:p w14:paraId="5FC2F6F7" w14:textId="77777777" w:rsidR="0020643A" w:rsidRDefault="00E84ECF">
      <w:pPr>
        <w:tabs>
          <w:tab w:val="center" w:pos="4753"/>
          <w:tab w:val="left" w:pos="6156"/>
        </w:tabs>
        <w:spacing w:line="600" w:lineRule="auto"/>
        <w:ind w:firstLine="720"/>
        <w:contextualSpacing/>
        <w:jc w:val="both"/>
        <w:rPr>
          <w:rFonts w:eastAsia="Times New Roman"/>
          <w:szCs w:val="24"/>
        </w:rPr>
      </w:pPr>
      <w:r>
        <w:rPr>
          <w:rFonts w:eastAsia="Times New Roman"/>
          <w:szCs w:val="24"/>
        </w:rPr>
        <w:t xml:space="preserve">Είναι προφανές ότι εμείς στον ΣΥΡΙΖΑ </w:t>
      </w:r>
      <w:r w:rsidRPr="003D5C1A">
        <w:rPr>
          <w:rFonts w:eastAsia="Times New Roman"/>
          <w:szCs w:val="24"/>
        </w:rPr>
        <w:t xml:space="preserve">δεν θέλουμε </w:t>
      </w:r>
      <w:r>
        <w:rPr>
          <w:rFonts w:eastAsia="Times New Roman"/>
          <w:szCs w:val="24"/>
        </w:rPr>
        <w:t>μια</w:t>
      </w:r>
      <w:r w:rsidRPr="003D5C1A">
        <w:rPr>
          <w:rFonts w:eastAsia="Times New Roman"/>
          <w:szCs w:val="24"/>
        </w:rPr>
        <w:t xml:space="preserve"> τέτοια Ελλάδα</w:t>
      </w:r>
      <w:r>
        <w:rPr>
          <w:rFonts w:eastAsia="Times New Roman"/>
          <w:szCs w:val="24"/>
        </w:rPr>
        <w:t>,</w:t>
      </w:r>
      <w:r w:rsidRPr="003D5C1A">
        <w:rPr>
          <w:rFonts w:eastAsia="Times New Roman"/>
          <w:szCs w:val="24"/>
        </w:rPr>
        <w:t xml:space="preserve"> </w:t>
      </w:r>
      <w:r>
        <w:rPr>
          <w:rFonts w:eastAsia="Times New Roman"/>
          <w:szCs w:val="24"/>
        </w:rPr>
        <w:t>μια</w:t>
      </w:r>
      <w:r w:rsidRPr="003D5C1A">
        <w:rPr>
          <w:rFonts w:eastAsia="Times New Roman"/>
          <w:szCs w:val="24"/>
        </w:rPr>
        <w:t xml:space="preserve"> Ελλάδα του </w:t>
      </w:r>
      <w:r>
        <w:rPr>
          <w:rFonts w:eastAsia="Times New Roman"/>
          <w:szCs w:val="24"/>
        </w:rPr>
        <w:t>«ε</w:t>
      </w:r>
      <w:r w:rsidRPr="003D5C1A">
        <w:rPr>
          <w:rFonts w:eastAsia="Times New Roman"/>
          <w:szCs w:val="24"/>
        </w:rPr>
        <w:t>λιά</w:t>
      </w:r>
      <w:r>
        <w:rPr>
          <w:rFonts w:eastAsia="Times New Roman"/>
          <w:szCs w:val="24"/>
        </w:rPr>
        <w:t>,</w:t>
      </w:r>
      <w:r w:rsidRPr="003D5C1A">
        <w:rPr>
          <w:rFonts w:eastAsia="Times New Roman"/>
          <w:szCs w:val="24"/>
        </w:rPr>
        <w:t xml:space="preserve"> </w:t>
      </w:r>
      <w:r>
        <w:rPr>
          <w:rFonts w:eastAsia="Times New Roman"/>
          <w:szCs w:val="24"/>
        </w:rPr>
        <w:t>ε</w:t>
      </w:r>
      <w:r w:rsidRPr="003D5C1A">
        <w:rPr>
          <w:rFonts w:eastAsia="Times New Roman"/>
          <w:szCs w:val="24"/>
        </w:rPr>
        <w:t xml:space="preserve">λιά και Κώτσο </w:t>
      </w:r>
      <w:r>
        <w:rPr>
          <w:rFonts w:eastAsia="Times New Roman"/>
          <w:szCs w:val="24"/>
        </w:rPr>
        <w:t>Β</w:t>
      </w:r>
      <w:r w:rsidRPr="003D5C1A">
        <w:rPr>
          <w:rFonts w:eastAsia="Times New Roman"/>
          <w:szCs w:val="24"/>
        </w:rPr>
        <w:t>ασιλιά</w:t>
      </w:r>
      <w:r>
        <w:rPr>
          <w:rFonts w:eastAsia="Times New Roman"/>
          <w:szCs w:val="24"/>
        </w:rPr>
        <w:t>»,</w:t>
      </w:r>
      <w:r w:rsidRPr="003D5C1A">
        <w:rPr>
          <w:rFonts w:eastAsia="Times New Roman"/>
          <w:szCs w:val="24"/>
        </w:rPr>
        <w:t xml:space="preserve"> </w:t>
      </w:r>
      <w:r>
        <w:rPr>
          <w:rFonts w:eastAsia="Times New Roman"/>
          <w:szCs w:val="24"/>
        </w:rPr>
        <w:t>μι</w:t>
      </w:r>
      <w:r w:rsidRPr="003D5C1A">
        <w:rPr>
          <w:rFonts w:eastAsia="Times New Roman"/>
          <w:szCs w:val="24"/>
        </w:rPr>
        <w:t>α Ελλάδα της φτώχειας</w:t>
      </w:r>
      <w:r>
        <w:rPr>
          <w:rFonts w:eastAsia="Times New Roman"/>
          <w:szCs w:val="24"/>
        </w:rPr>
        <w:t>,</w:t>
      </w:r>
      <w:r w:rsidRPr="003D5C1A">
        <w:rPr>
          <w:rFonts w:eastAsia="Times New Roman"/>
          <w:szCs w:val="24"/>
        </w:rPr>
        <w:t xml:space="preserve"> </w:t>
      </w:r>
      <w:r>
        <w:rPr>
          <w:rFonts w:eastAsia="Times New Roman"/>
          <w:szCs w:val="24"/>
        </w:rPr>
        <w:t>μια</w:t>
      </w:r>
      <w:r w:rsidRPr="003D5C1A">
        <w:rPr>
          <w:rFonts w:eastAsia="Times New Roman"/>
          <w:szCs w:val="24"/>
        </w:rPr>
        <w:t xml:space="preserve"> ελληνική κοινωνία παρατημέν</w:t>
      </w:r>
      <w:r>
        <w:rPr>
          <w:rFonts w:eastAsia="Times New Roman"/>
          <w:szCs w:val="24"/>
        </w:rPr>
        <w:t>η</w:t>
      </w:r>
      <w:r w:rsidRPr="003D5C1A">
        <w:rPr>
          <w:rFonts w:eastAsia="Times New Roman"/>
          <w:szCs w:val="24"/>
        </w:rPr>
        <w:t xml:space="preserve"> </w:t>
      </w:r>
      <w:r>
        <w:rPr>
          <w:rFonts w:eastAsia="Times New Roman"/>
          <w:szCs w:val="24"/>
        </w:rPr>
        <w:t>σ</w:t>
      </w:r>
      <w:r w:rsidRPr="003D5C1A">
        <w:rPr>
          <w:rFonts w:eastAsia="Times New Roman"/>
          <w:szCs w:val="24"/>
        </w:rPr>
        <w:t>του πατρ</w:t>
      </w:r>
      <w:r>
        <w:rPr>
          <w:rFonts w:eastAsia="Times New Roman"/>
          <w:szCs w:val="24"/>
        </w:rPr>
        <w:t>ιδέ</w:t>
      </w:r>
      <w:r w:rsidRPr="003D5C1A">
        <w:rPr>
          <w:rFonts w:eastAsia="Times New Roman"/>
          <w:szCs w:val="24"/>
        </w:rPr>
        <w:t>μπ</w:t>
      </w:r>
      <w:r>
        <w:rPr>
          <w:rFonts w:eastAsia="Times New Roman"/>
          <w:szCs w:val="24"/>
        </w:rPr>
        <w:t>ο</w:t>
      </w:r>
      <w:r w:rsidRPr="003D5C1A">
        <w:rPr>
          <w:rFonts w:eastAsia="Times New Roman"/>
          <w:szCs w:val="24"/>
        </w:rPr>
        <w:t>ρες</w:t>
      </w:r>
      <w:r>
        <w:rPr>
          <w:rFonts w:eastAsia="Times New Roman"/>
          <w:szCs w:val="24"/>
        </w:rPr>
        <w:t>.</w:t>
      </w:r>
      <w:r w:rsidRPr="003D5C1A">
        <w:rPr>
          <w:rFonts w:eastAsia="Times New Roman"/>
          <w:szCs w:val="24"/>
        </w:rPr>
        <w:t xml:space="preserve"> </w:t>
      </w:r>
      <w:r>
        <w:rPr>
          <w:rFonts w:eastAsia="Times New Roman"/>
          <w:szCs w:val="24"/>
        </w:rPr>
        <w:t>Κ</w:t>
      </w:r>
      <w:r w:rsidRPr="003D5C1A">
        <w:rPr>
          <w:rFonts w:eastAsia="Times New Roman"/>
          <w:szCs w:val="24"/>
        </w:rPr>
        <w:t xml:space="preserve">αι η αντίσταση σε </w:t>
      </w:r>
      <w:r>
        <w:rPr>
          <w:rFonts w:eastAsia="Times New Roman"/>
          <w:szCs w:val="24"/>
        </w:rPr>
        <w:t>μια</w:t>
      </w:r>
      <w:r w:rsidRPr="003D5C1A">
        <w:rPr>
          <w:rFonts w:eastAsia="Times New Roman"/>
          <w:szCs w:val="24"/>
        </w:rPr>
        <w:t xml:space="preserve"> τέτοια προοπτική περνάει μέσα από την </w:t>
      </w:r>
      <w:r>
        <w:rPr>
          <w:rFonts w:eastAsia="Times New Roman"/>
          <w:szCs w:val="24"/>
        </w:rPr>
        <w:t>εγρήγορση</w:t>
      </w:r>
      <w:r w:rsidRPr="003D5C1A">
        <w:rPr>
          <w:rFonts w:eastAsia="Times New Roman"/>
          <w:szCs w:val="24"/>
        </w:rPr>
        <w:t xml:space="preserve"> των δημοκρατικών </w:t>
      </w:r>
      <w:r>
        <w:rPr>
          <w:rFonts w:eastAsia="Times New Roman"/>
          <w:szCs w:val="24"/>
        </w:rPr>
        <w:t>δ</w:t>
      </w:r>
      <w:r w:rsidRPr="003D5C1A">
        <w:rPr>
          <w:rFonts w:eastAsia="Times New Roman"/>
          <w:szCs w:val="24"/>
        </w:rPr>
        <w:t>υνάμεων</w:t>
      </w:r>
      <w:r>
        <w:rPr>
          <w:rFonts w:eastAsia="Times New Roman"/>
          <w:szCs w:val="24"/>
        </w:rPr>
        <w:t>,</w:t>
      </w:r>
      <w:r w:rsidRPr="003D5C1A">
        <w:rPr>
          <w:rFonts w:eastAsia="Times New Roman"/>
          <w:szCs w:val="24"/>
        </w:rPr>
        <w:t xml:space="preserve"> </w:t>
      </w:r>
      <w:r w:rsidRPr="003D5C1A">
        <w:rPr>
          <w:rFonts w:eastAsia="Times New Roman"/>
          <w:szCs w:val="24"/>
        </w:rPr>
        <w:lastRenderedPageBreak/>
        <w:t>βέβαια</w:t>
      </w:r>
      <w:r>
        <w:rPr>
          <w:rFonts w:eastAsia="Times New Roman"/>
          <w:szCs w:val="24"/>
        </w:rPr>
        <w:t>,</w:t>
      </w:r>
      <w:r w:rsidRPr="003D5C1A">
        <w:rPr>
          <w:rFonts w:eastAsia="Times New Roman"/>
          <w:szCs w:val="24"/>
        </w:rPr>
        <w:t xml:space="preserve"> αλλά περνάει και από ένα μοντέλο ανάπτυξης που αφορά τους πολλούς</w:t>
      </w:r>
      <w:r>
        <w:rPr>
          <w:rFonts w:eastAsia="Times New Roman"/>
          <w:szCs w:val="24"/>
        </w:rPr>
        <w:t xml:space="preserve">. </w:t>
      </w:r>
    </w:p>
    <w:p w14:paraId="5FC2F6F8" w14:textId="77777777" w:rsidR="0020643A" w:rsidRDefault="00E84ECF">
      <w:pPr>
        <w:tabs>
          <w:tab w:val="center" w:pos="4753"/>
          <w:tab w:val="left" w:pos="6156"/>
        </w:tabs>
        <w:spacing w:line="600" w:lineRule="auto"/>
        <w:ind w:firstLine="720"/>
        <w:contextualSpacing/>
        <w:jc w:val="both"/>
        <w:rPr>
          <w:rFonts w:eastAsia="Times New Roman"/>
          <w:szCs w:val="24"/>
        </w:rPr>
      </w:pPr>
      <w:r>
        <w:rPr>
          <w:rFonts w:eastAsia="Times New Roman"/>
          <w:szCs w:val="24"/>
        </w:rPr>
        <w:t>Ο</w:t>
      </w:r>
      <w:r w:rsidRPr="003D5C1A">
        <w:rPr>
          <w:rFonts w:eastAsia="Times New Roman"/>
          <w:szCs w:val="24"/>
        </w:rPr>
        <w:t xml:space="preserve"> </w:t>
      </w:r>
      <w:r>
        <w:rPr>
          <w:rFonts w:eastAsia="Times New Roman"/>
          <w:szCs w:val="24"/>
        </w:rPr>
        <w:t>π</w:t>
      </w:r>
      <w:r w:rsidRPr="003D5C1A">
        <w:rPr>
          <w:rFonts w:eastAsia="Times New Roman"/>
          <w:szCs w:val="24"/>
        </w:rPr>
        <w:t>ροϋπολογισμός του 2019</w:t>
      </w:r>
      <w:r>
        <w:rPr>
          <w:rFonts w:eastAsia="Times New Roman"/>
          <w:szCs w:val="24"/>
        </w:rPr>
        <w:t xml:space="preserve"> και</w:t>
      </w:r>
      <w:r w:rsidRPr="003D5C1A">
        <w:rPr>
          <w:rFonts w:eastAsia="Times New Roman"/>
          <w:szCs w:val="24"/>
        </w:rPr>
        <w:t xml:space="preserve"> η στρατηγική μας για τη μεταμνημονιακή περίοδο συντείνουν σε </w:t>
      </w:r>
      <w:r>
        <w:rPr>
          <w:rFonts w:eastAsia="Times New Roman"/>
          <w:szCs w:val="24"/>
        </w:rPr>
        <w:t>μια</w:t>
      </w:r>
      <w:r w:rsidRPr="003D5C1A">
        <w:rPr>
          <w:rFonts w:eastAsia="Times New Roman"/>
          <w:szCs w:val="24"/>
        </w:rPr>
        <w:t xml:space="preserve"> τέτοια προοπτική</w:t>
      </w:r>
      <w:r>
        <w:rPr>
          <w:rFonts w:eastAsia="Times New Roman"/>
          <w:szCs w:val="24"/>
        </w:rPr>
        <w:t xml:space="preserve">. Σας ζητώ </w:t>
      </w:r>
      <w:r w:rsidRPr="003D5C1A">
        <w:rPr>
          <w:rFonts w:eastAsia="Times New Roman"/>
          <w:szCs w:val="24"/>
        </w:rPr>
        <w:t>να υπερψηφίσε</w:t>
      </w:r>
      <w:r>
        <w:rPr>
          <w:rFonts w:eastAsia="Times New Roman"/>
          <w:szCs w:val="24"/>
        </w:rPr>
        <w:t>τε</w:t>
      </w:r>
      <w:r w:rsidRPr="003D5C1A">
        <w:rPr>
          <w:rFonts w:eastAsia="Times New Roman"/>
          <w:szCs w:val="24"/>
        </w:rPr>
        <w:t xml:space="preserve"> τον </w:t>
      </w:r>
      <w:r>
        <w:rPr>
          <w:rFonts w:eastAsia="Times New Roman"/>
          <w:szCs w:val="24"/>
        </w:rPr>
        <w:t>π</w:t>
      </w:r>
      <w:r w:rsidRPr="003D5C1A">
        <w:rPr>
          <w:rFonts w:eastAsia="Times New Roman"/>
          <w:szCs w:val="24"/>
        </w:rPr>
        <w:t>ροϋπολογισμό</w:t>
      </w:r>
      <w:r>
        <w:rPr>
          <w:rFonts w:eastAsia="Times New Roman"/>
          <w:szCs w:val="24"/>
        </w:rPr>
        <w:t>.</w:t>
      </w:r>
    </w:p>
    <w:p w14:paraId="5FC2F6F9" w14:textId="77777777" w:rsidR="0020643A" w:rsidRDefault="00E84ECF">
      <w:pPr>
        <w:tabs>
          <w:tab w:val="center" w:pos="4753"/>
          <w:tab w:val="left" w:pos="6156"/>
        </w:tabs>
        <w:spacing w:line="600" w:lineRule="auto"/>
        <w:ind w:firstLine="720"/>
        <w:contextualSpacing/>
        <w:jc w:val="both"/>
        <w:rPr>
          <w:rFonts w:eastAsia="Times New Roman"/>
          <w:szCs w:val="24"/>
        </w:rPr>
      </w:pPr>
      <w:r>
        <w:rPr>
          <w:rFonts w:eastAsia="Times New Roman"/>
          <w:szCs w:val="24"/>
        </w:rPr>
        <w:t>Σας ε</w:t>
      </w:r>
      <w:r w:rsidRPr="003D5C1A">
        <w:rPr>
          <w:rFonts w:eastAsia="Times New Roman"/>
          <w:szCs w:val="24"/>
        </w:rPr>
        <w:t>υχαριστώ πολύ</w:t>
      </w:r>
      <w:r>
        <w:rPr>
          <w:rFonts w:eastAsia="Times New Roman"/>
          <w:szCs w:val="24"/>
        </w:rPr>
        <w:t>.</w:t>
      </w:r>
    </w:p>
    <w:p w14:paraId="5FC2F6FA" w14:textId="77777777" w:rsidR="0020643A" w:rsidRDefault="00E84ECF">
      <w:pPr>
        <w:spacing w:line="600" w:lineRule="auto"/>
        <w:ind w:firstLine="720"/>
        <w:contextualSpacing/>
        <w:jc w:val="center"/>
        <w:rPr>
          <w:rFonts w:eastAsia="Times New Roman" w:cs="Times New Roman"/>
          <w:szCs w:val="24"/>
        </w:rPr>
      </w:pPr>
      <w:r w:rsidRPr="00655E34">
        <w:rPr>
          <w:rFonts w:eastAsia="Times New Roman" w:cs="Times New Roman"/>
          <w:szCs w:val="24"/>
        </w:rPr>
        <w:t>(Χειροκροτήματα από την πτέρυγα του ΣΥΡΙΖΑ)</w:t>
      </w:r>
    </w:p>
    <w:p w14:paraId="5FC2F6FB" w14:textId="77777777" w:rsidR="0020643A" w:rsidRDefault="00E84ECF">
      <w:pPr>
        <w:tabs>
          <w:tab w:val="left" w:pos="3189"/>
          <w:tab w:val="center" w:pos="4513"/>
        </w:tabs>
        <w:spacing w:line="600" w:lineRule="auto"/>
        <w:ind w:firstLine="720"/>
        <w:contextualSpacing/>
        <w:jc w:val="both"/>
        <w:rPr>
          <w:rFonts w:eastAsia="Times New Roman"/>
          <w:szCs w:val="24"/>
        </w:rPr>
      </w:pPr>
      <w:r w:rsidRPr="009F62CB">
        <w:rPr>
          <w:rFonts w:eastAsia="Times New Roman" w:cs="Times New Roman"/>
          <w:b/>
          <w:szCs w:val="24"/>
        </w:rPr>
        <w:t xml:space="preserve">ΠΡΟΕΔΡΕΥΩΝ (Αναστάσιος Κουράκης): </w:t>
      </w:r>
      <w:r>
        <w:rPr>
          <w:rFonts w:eastAsia="Times New Roman" w:cs="Times New Roman"/>
          <w:szCs w:val="24"/>
        </w:rPr>
        <w:t>Ε</w:t>
      </w:r>
      <w:r w:rsidRPr="003D5C1A">
        <w:rPr>
          <w:rFonts w:eastAsia="Times New Roman"/>
          <w:szCs w:val="24"/>
        </w:rPr>
        <w:t>υχαριστούμε τον κ</w:t>
      </w:r>
      <w:r>
        <w:rPr>
          <w:rFonts w:eastAsia="Times New Roman"/>
          <w:szCs w:val="24"/>
        </w:rPr>
        <w:t>.</w:t>
      </w:r>
      <w:r w:rsidRPr="003D5C1A">
        <w:rPr>
          <w:rFonts w:eastAsia="Times New Roman"/>
          <w:szCs w:val="24"/>
        </w:rPr>
        <w:t xml:space="preserve"> Κυρίτση</w:t>
      </w:r>
      <w:r>
        <w:rPr>
          <w:rFonts w:eastAsia="Times New Roman"/>
          <w:szCs w:val="24"/>
        </w:rPr>
        <w:t>.</w:t>
      </w:r>
    </w:p>
    <w:p w14:paraId="5FC2F6FC" w14:textId="77777777" w:rsidR="0020643A" w:rsidRDefault="00E84ECF">
      <w:pPr>
        <w:tabs>
          <w:tab w:val="left" w:pos="3189"/>
          <w:tab w:val="center" w:pos="4513"/>
        </w:tabs>
        <w:spacing w:line="600" w:lineRule="auto"/>
        <w:ind w:firstLine="720"/>
        <w:contextualSpacing/>
        <w:jc w:val="both"/>
        <w:rPr>
          <w:rFonts w:eastAsia="Times New Roman"/>
          <w:szCs w:val="24"/>
        </w:rPr>
      </w:pPr>
      <w:r w:rsidRPr="00B01AEF">
        <w:rPr>
          <w:rFonts w:eastAsia="Times New Roman"/>
          <w:szCs w:val="24"/>
        </w:rPr>
        <w:t>Κυρίες και κύριοι συνάδελφοι,</w:t>
      </w:r>
      <w:r>
        <w:rPr>
          <w:rFonts w:eastAsia="Times New Roman"/>
          <w:szCs w:val="24"/>
        </w:rPr>
        <w:t xml:space="preserve"> </w:t>
      </w:r>
      <w:r w:rsidRPr="00AF3B92">
        <w:rPr>
          <w:rFonts w:eastAsia="Times New Roman"/>
          <w:szCs w:val="24"/>
        </w:rPr>
        <w:t xml:space="preserve">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w:t>
      </w:r>
      <w:r w:rsidRPr="00AF3B92">
        <w:rPr>
          <w:rFonts w:eastAsia="Times New Roman"/>
          <w:szCs w:val="24"/>
        </w:rPr>
        <w:t xml:space="preserve">τον τρόπο οργάνωσης και λειτουργίας της Βουλής, </w:t>
      </w:r>
      <w:r>
        <w:rPr>
          <w:rFonts w:eastAsia="Times New Roman"/>
          <w:szCs w:val="24"/>
        </w:rPr>
        <w:t>πενήντα τρεις</w:t>
      </w:r>
      <w:r w:rsidRPr="00AF3B92">
        <w:rPr>
          <w:rFonts w:eastAsia="Times New Roman"/>
          <w:szCs w:val="24"/>
        </w:rPr>
        <w:t xml:space="preserve"> μαθητές και μαθήτριες και </w:t>
      </w:r>
      <w:r>
        <w:rPr>
          <w:rFonts w:eastAsia="Times New Roman"/>
          <w:szCs w:val="24"/>
        </w:rPr>
        <w:t>τρεις</w:t>
      </w:r>
      <w:r w:rsidRPr="00AF3B92">
        <w:rPr>
          <w:rFonts w:eastAsia="Times New Roman"/>
          <w:szCs w:val="24"/>
        </w:rPr>
        <w:t xml:space="preserve"> εκπαιδευτικοί συνοδοί τους από το </w:t>
      </w:r>
      <w:r>
        <w:rPr>
          <w:rFonts w:eastAsia="Times New Roman"/>
          <w:szCs w:val="24"/>
        </w:rPr>
        <w:t>3</w:t>
      </w:r>
      <w:r w:rsidRPr="00AC32B0">
        <w:rPr>
          <w:rFonts w:eastAsia="Times New Roman"/>
          <w:szCs w:val="24"/>
          <w:vertAlign w:val="superscript"/>
        </w:rPr>
        <w:t>ο</w:t>
      </w:r>
      <w:r>
        <w:rPr>
          <w:rFonts w:eastAsia="Times New Roman"/>
          <w:szCs w:val="24"/>
        </w:rPr>
        <w:t xml:space="preserve"> Γενικό Λύκειο Άργους.</w:t>
      </w:r>
    </w:p>
    <w:p w14:paraId="5FC2F6FD" w14:textId="77777777" w:rsidR="0020643A" w:rsidRDefault="00E84ECF">
      <w:pPr>
        <w:spacing w:line="600" w:lineRule="auto"/>
        <w:ind w:firstLine="720"/>
        <w:contextualSpacing/>
        <w:jc w:val="both"/>
        <w:rPr>
          <w:rFonts w:eastAsia="Times New Roman"/>
          <w:szCs w:val="24"/>
        </w:rPr>
      </w:pPr>
      <w:r w:rsidRPr="00AF3B92">
        <w:rPr>
          <w:rFonts w:eastAsia="Times New Roman"/>
          <w:szCs w:val="24"/>
        </w:rPr>
        <w:t>Η Βουλή τούς καλωσορίζει.</w:t>
      </w:r>
    </w:p>
    <w:p w14:paraId="5FC2F6FE" w14:textId="77777777" w:rsidR="0020643A" w:rsidRDefault="00E84ECF">
      <w:pPr>
        <w:tabs>
          <w:tab w:val="left" w:pos="3189"/>
          <w:tab w:val="center" w:pos="4513"/>
        </w:tabs>
        <w:spacing w:line="600" w:lineRule="auto"/>
        <w:ind w:firstLine="720"/>
        <w:contextualSpacing/>
        <w:jc w:val="center"/>
        <w:rPr>
          <w:rFonts w:eastAsia="Times New Roman"/>
          <w:szCs w:val="24"/>
        </w:rPr>
      </w:pPr>
      <w:r w:rsidRPr="00AF3B92">
        <w:rPr>
          <w:rFonts w:eastAsia="Times New Roman"/>
          <w:szCs w:val="24"/>
        </w:rPr>
        <w:t>(Χειροκροτήματα απ’ όλες τις πτέρυγες της Βουλής)</w:t>
      </w:r>
    </w:p>
    <w:p w14:paraId="5FC2F6FF" w14:textId="77777777" w:rsidR="0020643A" w:rsidRDefault="00E84ECF">
      <w:pPr>
        <w:tabs>
          <w:tab w:val="left" w:pos="3189"/>
          <w:tab w:val="center" w:pos="4513"/>
        </w:tabs>
        <w:spacing w:line="600" w:lineRule="auto"/>
        <w:ind w:firstLine="720"/>
        <w:contextualSpacing/>
        <w:jc w:val="both"/>
        <w:rPr>
          <w:rFonts w:eastAsia="Times New Roman"/>
          <w:szCs w:val="24"/>
        </w:rPr>
      </w:pPr>
      <w:r>
        <w:rPr>
          <w:rFonts w:eastAsia="Times New Roman"/>
          <w:szCs w:val="24"/>
        </w:rPr>
        <w:lastRenderedPageBreak/>
        <w:t>Ν</w:t>
      </w:r>
      <w:r w:rsidRPr="003D5C1A">
        <w:rPr>
          <w:rFonts w:eastAsia="Times New Roman"/>
          <w:szCs w:val="24"/>
        </w:rPr>
        <w:t>α ενημερώσουμε τους μαθητέ</w:t>
      </w:r>
      <w:r w:rsidRPr="003D5C1A">
        <w:rPr>
          <w:rFonts w:eastAsia="Times New Roman"/>
          <w:szCs w:val="24"/>
        </w:rPr>
        <w:t>ς ότι</w:t>
      </w:r>
      <w:r>
        <w:rPr>
          <w:rFonts w:eastAsia="Times New Roman"/>
          <w:szCs w:val="24"/>
        </w:rPr>
        <w:t xml:space="preserve"> παρακολουθούν</w:t>
      </w:r>
      <w:r w:rsidRPr="003D5C1A">
        <w:rPr>
          <w:rFonts w:eastAsia="Times New Roman"/>
          <w:szCs w:val="24"/>
        </w:rPr>
        <w:t xml:space="preserve"> συνεδρίαση </w:t>
      </w:r>
      <w:r>
        <w:rPr>
          <w:rFonts w:eastAsia="Times New Roman"/>
          <w:szCs w:val="24"/>
        </w:rPr>
        <w:t>για</w:t>
      </w:r>
      <w:r w:rsidRPr="003D5C1A">
        <w:rPr>
          <w:rFonts w:eastAsia="Times New Roman"/>
          <w:szCs w:val="24"/>
        </w:rPr>
        <w:t xml:space="preserve"> τον </w:t>
      </w:r>
      <w:r>
        <w:rPr>
          <w:rFonts w:eastAsia="Times New Roman"/>
          <w:szCs w:val="24"/>
        </w:rPr>
        <w:t>π</w:t>
      </w:r>
      <w:r w:rsidRPr="003D5C1A">
        <w:rPr>
          <w:rFonts w:eastAsia="Times New Roman"/>
          <w:szCs w:val="24"/>
        </w:rPr>
        <w:t>ροϋπολογισμό του 2019</w:t>
      </w:r>
      <w:r>
        <w:rPr>
          <w:rFonts w:eastAsia="Times New Roman"/>
          <w:szCs w:val="24"/>
        </w:rPr>
        <w:t>. Παίρνουν τον λόγο</w:t>
      </w:r>
      <w:r w:rsidRPr="003D5C1A">
        <w:rPr>
          <w:rFonts w:eastAsia="Times New Roman"/>
          <w:szCs w:val="24"/>
        </w:rPr>
        <w:t xml:space="preserve"> </w:t>
      </w:r>
      <w:r>
        <w:rPr>
          <w:rFonts w:eastAsia="Times New Roman"/>
          <w:szCs w:val="24"/>
        </w:rPr>
        <w:t>Β</w:t>
      </w:r>
      <w:r w:rsidRPr="003D5C1A">
        <w:rPr>
          <w:rFonts w:eastAsia="Times New Roman"/>
          <w:szCs w:val="24"/>
        </w:rPr>
        <w:t xml:space="preserve">ουλευτές και </w:t>
      </w:r>
      <w:r>
        <w:rPr>
          <w:rFonts w:eastAsia="Times New Roman"/>
          <w:szCs w:val="24"/>
        </w:rPr>
        <w:t>Υ</w:t>
      </w:r>
      <w:r w:rsidRPr="003D5C1A">
        <w:rPr>
          <w:rFonts w:eastAsia="Times New Roman"/>
          <w:szCs w:val="24"/>
        </w:rPr>
        <w:t>πουργοί</w:t>
      </w:r>
      <w:r>
        <w:rPr>
          <w:rFonts w:eastAsia="Times New Roman"/>
          <w:szCs w:val="24"/>
        </w:rPr>
        <w:t>,</w:t>
      </w:r>
      <w:r w:rsidRPr="003D5C1A">
        <w:rPr>
          <w:rFonts w:eastAsia="Times New Roman"/>
          <w:szCs w:val="24"/>
        </w:rPr>
        <w:t xml:space="preserve"> όπως θα δείτε</w:t>
      </w:r>
      <w:r>
        <w:rPr>
          <w:rFonts w:eastAsia="Times New Roman"/>
          <w:szCs w:val="24"/>
        </w:rPr>
        <w:t>,</w:t>
      </w:r>
      <w:r w:rsidRPr="003D5C1A">
        <w:rPr>
          <w:rFonts w:eastAsia="Times New Roman"/>
          <w:szCs w:val="24"/>
        </w:rPr>
        <w:t xml:space="preserve"> αν μείνετε λίγο περισσότερο</w:t>
      </w:r>
      <w:r>
        <w:rPr>
          <w:rFonts w:eastAsia="Times New Roman"/>
          <w:szCs w:val="24"/>
        </w:rPr>
        <w:t>.</w:t>
      </w:r>
      <w:r w:rsidRPr="003D5C1A">
        <w:rPr>
          <w:rFonts w:eastAsia="Times New Roman"/>
          <w:szCs w:val="24"/>
        </w:rPr>
        <w:t xml:space="preserve"> </w:t>
      </w:r>
      <w:r>
        <w:rPr>
          <w:rFonts w:eastAsia="Times New Roman"/>
          <w:szCs w:val="24"/>
        </w:rPr>
        <w:t>Η</w:t>
      </w:r>
      <w:r w:rsidRPr="003D5C1A">
        <w:rPr>
          <w:rFonts w:eastAsia="Times New Roman"/>
          <w:szCs w:val="24"/>
        </w:rPr>
        <w:t xml:space="preserve"> διαδικασία αυτή ολοκληρώνεται σήμερα το βράδυ με την ψηφοφορία για τον </w:t>
      </w:r>
      <w:r>
        <w:rPr>
          <w:rFonts w:eastAsia="Times New Roman"/>
          <w:szCs w:val="24"/>
        </w:rPr>
        <w:t>π</w:t>
      </w:r>
      <w:r w:rsidRPr="003D5C1A">
        <w:rPr>
          <w:rFonts w:eastAsia="Times New Roman"/>
          <w:szCs w:val="24"/>
        </w:rPr>
        <w:t>ροϋπολογισμό</w:t>
      </w:r>
      <w:r>
        <w:rPr>
          <w:rFonts w:eastAsia="Times New Roman"/>
          <w:szCs w:val="24"/>
        </w:rPr>
        <w:t>.</w:t>
      </w:r>
    </w:p>
    <w:p w14:paraId="5FC2F700" w14:textId="77777777" w:rsidR="0020643A" w:rsidRDefault="00E84ECF">
      <w:pPr>
        <w:tabs>
          <w:tab w:val="left" w:pos="3189"/>
          <w:tab w:val="center" w:pos="4513"/>
        </w:tabs>
        <w:spacing w:line="600" w:lineRule="auto"/>
        <w:ind w:firstLine="720"/>
        <w:contextualSpacing/>
        <w:jc w:val="both"/>
        <w:rPr>
          <w:rFonts w:eastAsia="Times New Roman"/>
          <w:szCs w:val="24"/>
        </w:rPr>
      </w:pPr>
      <w:r>
        <w:rPr>
          <w:rFonts w:eastAsia="Times New Roman"/>
          <w:szCs w:val="24"/>
        </w:rPr>
        <w:t>Τον λόγο έχει ο Κ</w:t>
      </w:r>
      <w:r w:rsidRPr="003D5C1A">
        <w:rPr>
          <w:rFonts w:eastAsia="Times New Roman"/>
          <w:szCs w:val="24"/>
        </w:rPr>
        <w:t>οι</w:t>
      </w:r>
      <w:r w:rsidRPr="003D5C1A">
        <w:rPr>
          <w:rFonts w:eastAsia="Times New Roman"/>
          <w:szCs w:val="24"/>
        </w:rPr>
        <w:t xml:space="preserve">νοβουλευτικός </w:t>
      </w:r>
      <w:r>
        <w:rPr>
          <w:rFonts w:eastAsia="Times New Roman"/>
          <w:szCs w:val="24"/>
        </w:rPr>
        <w:t>Ε</w:t>
      </w:r>
      <w:r w:rsidRPr="003D5C1A">
        <w:rPr>
          <w:rFonts w:eastAsia="Times New Roman"/>
          <w:szCs w:val="24"/>
        </w:rPr>
        <w:t>κπρόσωπος του ΣΥΡΙΖΑ</w:t>
      </w:r>
      <w:r>
        <w:rPr>
          <w:rFonts w:eastAsia="Times New Roman"/>
          <w:szCs w:val="24"/>
        </w:rPr>
        <w:t>,</w:t>
      </w:r>
      <w:r w:rsidRPr="003D5C1A">
        <w:rPr>
          <w:rFonts w:eastAsia="Times New Roman"/>
          <w:szCs w:val="24"/>
        </w:rPr>
        <w:t xml:space="preserve"> ο κ</w:t>
      </w:r>
      <w:r>
        <w:rPr>
          <w:rFonts w:eastAsia="Times New Roman"/>
          <w:szCs w:val="24"/>
        </w:rPr>
        <w:t>.</w:t>
      </w:r>
      <w:r w:rsidRPr="003D5C1A">
        <w:rPr>
          <w:rFonts w:eastAsia="Times New Roman"/>
          <w:szCs w:val="24"/>
        </w:rPr>
        <w:t xml:space="preserve"> Χρήστος Μαντάς</w:t>
      </w:r>
      <w:r>
        <w:rPr>
          <w:rFonts w:eastAsia="Times New Roman"/>
          <w:szCs w:val="24"/>
        </w:rPr>
        <w:t>,</w:t>
      </w:r>
      <w:r w:rsidRPr="003D5C1A">
        <w:rPr>
          <w:rFonts w:eastAsia="Times New Roman"/>
          <w:szCs w:val="24"/>
        </w:rPr>
        <w:t xml:space="preserve"> για </w:t>
      </w:r>
      <w:r>
        <w:rPr>
          <w:rFonts w:eastAsia="Times New Roman"/>
          <w:szCs w:val="24"/>
        </w:rPr>
        <w:t>δώδεκα λεπτά.</w:t>
      </w:r>
    </w:p>
    <w:p w14:paraId="5FC2F701" w14:textId="77777777" w:rsidR="0020643A" w:rsidRDefault="00E84ECF">
      <w:pPr>
        <w:tabs>
          <w:tab w:val="left" w:pos="3189"/>
          <w:tab w:val="center" w:pos="4513"/>
        </w:tabs>
        <w:spacing w:line="600" w:lineRule="auto"/>
        <w:ind w:firstLine="720"/>
        <w:contextualSpacing/>
        <w:jc w:val="both"/>
        <w:rPr>
          <w:rFonts w:eastAsia="Times New Roman"/>
          <w:szCs w:val="24"/>
        </w:rPr>
      </w:pPr>
      <w:r w:rsidRPr="00AC32B0">
        <w:rPr>
          <w:rFonts w:eastAsia="Times New Roman"/>
          <w:b/>
          <w:szCs w:val="24"/>
        </w:rPr>
        <w:t>ΧΡΗΣΤΟΣ ΜΑΝΤΑΣ:</w:t>
      </w:r>
      <w:r w:rsidRPr="00AC32B0">
        <w:rPr>
          <w:rFonts w:eastAsia="Times New Roman"/>
          <w:szCs w:val="24"/>
        </w:rPr>
        <w:t xml:space="preserve"> </w:t>
      </w:r>
      <w:r>
        <w:rPr>
          <w:rFonts w:eastAsia="Times New Roman"/>
          <w:szCs w:val="24"/>
        </w:rPr>
        <w:t>Κ</w:t>
      </w:r>
      <w:r w:rsidRPr="003D5C1A">
        <w:rPr>
          <w:rFonts w:eastAsia="Times New Roman"/>
          <w:szCs w:val="24"/>
        </w:rPr>
        <w:t>ύριε Πρόεδρε</w:t>
      </w:r>
      <w:r>
        <w:rPr>
          <w:rFonts w:eastAsia="Times New Roman"/>
          <w:szCs w:val="24"/>
        </w:rPr>
        <w:t>,</w:t>
      </w:r>
      <w:r w:rsidRPr="003D5C1A">
        <w:rPr>
          <w:rFonts w:eastAsia="Times New Roman"/>
          <w:szCs w:val="24"/>
        </w:rPr>
        <w:t xml:space="preserve"> </w:t>
      </w:r>
      <w:r>
        <w:rPr>
          <w:rFonts w:eastAsia="Times New Roman"/>
          <w:szCs w:val="24"/>
        </w:rPr>
        <w:t xml:space="preserve">κυρίες και κύριοι Υπουργοί, </w:t>
      </w:r>
      <w:r w:rsidRPr="00AC32B0">
        <w:rPr>
          <w:rFonts w:eastAsia="Times New Roman"/>
          <w:szCs w:val="24"/>
        </w:rPr>
        <w:t xml:space="preserve">κυρίες και κύριοι </w:t>
      </w:r>
      <w:r>
        <w:rPr>
          <w:rFonts w:eastAsia="Times New Roman"/>
          <w:szCs w:val="24"/>
        </w:rPr>
        <w:t>Βουλευτές</w:t>
      </w:r>
      <w:r w:rsidRPr="00AC32B0">
        <w:rPr>
          <w:rFonts w:eastAsia="Times New Roman"/>
          <w:szCs w:val="24"/>
        </w:rPr>
        <w:t>,</w:t>
      </w:r>
      <w:r>
        <w:rPr>
          <w:rFonts w:eastAsia="Times New Roman"/>
          <w:szCs w:val="24"/>
        </w:rPr>
        <w:t xml:space="preserve"> ο </w:t>
      </w:r>
      <w:r>
        <w:rPr>
          <w:rFonts w:eastAsia="Times New Roman"/>
          <w:szCs w:val="24"/>
        </w:rPr>
        <w:t>π</w:t>
      </w:r>
      <w:r>
        <w:rPr>
          <w:rFonts w:eastAsia="Times New Roman"/>
          <w:szCs w:val="24"/>
        </w:rPr>
        <w:t xml:space="preserve">ροϋπολογισμός του </w:t>
      </w:r>
      <w:r w:rsidRPr="003D5C1A">
        <w:rPr>
          <w:rFonts w:eastAsia="Times New Roman"/>
          <w:szCs w:val="24"/>
        </w:rPr>
        <w:t xml:space="preserve">2019 αποτυπώνει και συμπυκνώνει ουσιαστικά το σύνολο ενός </w:t>
      </w:r>
      <w:r>
        <w:rPr>
          <w:rFonts w:eastAsia="Times New Roman"/>
          <w:szCs w:val="24"/>
        </w:rPr>
        <w:t>κυβερνητικού</w:t>
      </w:r>
      <w:r w:rsidRPr="003D5C1A">
        <w:rPr>
          <w:rFonts w:eastAsia="Times New Roman"/>
          <w:szCs w:val="24"/>
        </w:rPr>
        <w:t xml:space="preserve"> εγχειρήματος με ιδιαίτερα ιστορικά χαρακτηριστικά</w:t>
      </w:r>
      <w:r>
        <w:rPr>
          <w:rFonts w:eastAsia="Times New Roman"/>
          <w:szCs w:val="24"/>
        </w:rPr>
        <w:t>. Είναι ένα εγχείρημα</w:t>
      </w:r>
      <w:r w:rsidRPr="003D5C1A">
        <w:rPr>
          <w:rFonts w:eastAsia="Times New Roman"/>
          <w:szCs w:val="24"/>
        </w:rPr>
        <w:t xml:space="preserve"> που ξεκίνησε στις αρχές του 2015 με στόχο τη ριζική αλλαγή πορείας της χώρας απέναντι σε συνθήκες ασφυξίας και συντριπτικά </w:t>
      </w:r>
      <w:r>
        <w:rPr>
          <w:rFonts w:eastAsia="Times New Roman"/>
          <w:szCs w:val="24"/>
        </w:rPr>
        <w:t>αντίπαλου</w:t>
      </w:r>
      <w:r w:rsidRPr="003D5C1A">
        <w:rPr>
          <w:rFonts w:eastAsia="Times New Roman"/>
          <w:szCs w:val="24"/>
        </w:rPr>
        <w:t xml:space="preserve"> συσχετισμού</w:t>
      </w:r>
      <w:r>
        <w:rPr>
          <w:rFonts w:eastAsia="Times New Roman"/>
          <w:szCs w:val="24"/>
        </w:rPr>
        <w:t>,</w:t>
      </w:r>
      <w:r w:rsidRPr="003D5C1A">
        <w:rPr>
          <w:rFonts w:eastAsia="Times New Roman"/>
          <w:szCs w:val="24"/>
        </w:rPr>
        <w:t xml:space="preserve"> </w:t>
      </w:r>
      <w:r>
        <w:rPr>
          <w:rFonts w:eastAsia="Times New Roman"/>
          <w:szCs w:val="24"/>
        </w:rPr>
        <w:t>κ</w:t>
      </w:r>
      <w:r w:rsidRPr="003D5C1A">
        <w:rPr>
          <w:rFonts w:eastAsia="Times New Roman"/>
          <w:szCs w:val="24"/>
        </w:rPr>
        <w:t>ορυφώθηκε στο δημοψήφισμα του Ιουλίου</w:t>
      </w:r>
      <w:r w:rsidRPr="003D5C1A">
        <w:rPr>
          <w:rFonts w:eastAsia="Times New Roman"/>
          <w:szCs w:val="24"/>
        </w:rPr>
        <w:t xml:space="preserve"> του ίδιου χρόνου και στο εμβληματικό </w:t>
      </w:r>
      <w:r>
        <w:rPr>
          <w:rFonts w:eastAsia="Times New Roman"/>
          <w:szCs w:val="24"/>
        </w:rPr>
        <w:t>όχι</w:t>
      </w:r>
      <w:r w:rsidRPr="003D5C1A">
        <w:rPr>
          <w:rFonts w:eastAsia="Times New Roman"/>
          <w:szCs w:val="24"/>
        </w:rPr>
        <w:t xml:space="preserve"> του λαού </w:t>
      </w:r>
      <w:r>
        <w:rPr>
          <w:rFonts w:eastAsia="Times New Roman"/>
          <w:szCs w:val="24"/>
        </w:rPr>
        <w:t>μας,</w:t>
      </w:r>
      <w:r w:rsidRPr="003D5C1A">
        <w:rPr>
          <w:rFonts w:eastAsia="Times New Roman"/>
          <w:szCs w:val="24"/>
        </w:rPr>
        <w:t xml:space="preserve"> που έβαλε φραγμό στην επιβολή ενός απόλυτα επαχθούς </w:t>
      </w:r>
      <w:r>
        <w:rPr>
          <w:rFonts w:eastAsia="Times New Roman"/>
          <w:szCs w:val="24"/>
        </w:rPr>
        <w:t>εξάμηνου</w:t>
      </w:r>
      <w:r w:rsidRPr="003D5C1A">
        <w:rPr>
          <w:rFonts w:eastAsia="Times New Roman"/>
          <w:szCs w:val="24"/>
        </w:rPr>
        <w:t xml:space="preserve"> προγράμματος</w:t>
      </w:r>
      <w:r>
        <w:rPr>
          <w:rFonts w:eastAsia="Times New Roman"/>
          <w:szCs w:val="24"/>
        </w:rPr>
        <w:t xml:space="preserve"> και </w:t>
      </w:r>
      <w:r w:rsidRPr="003D5C1A">
        <w:rPr>
          <w:rFonts w:eastAsia="Times New Roman"/>
          <w:szCs w:val="24"/>
        </w:rPr>
        <w:t>οδηγή</w:t>
      </w:r>
      <w:r w:rsidRPr="003D5C1A">
        <w:rPr>
          <w:rFonts w:eastAsia="Times New Roman"/>
          <w:szCs w:val="24"/>
        </w:rPr>
        <w:lastRenderedPageBreak/>
        <w:t xml:space="preserve">θηκε σε έναν επώδυνο δύσκολο συμβιβασμό στις </w:t>
      </w:r>
      <w:r>
        <w:rPr>
          <w:rFonts w:eastAsia="Times New Roman"/>
          <w:szCs w:val="24"/>
        </w:rPr>
        <w:t>ιδιαίτερα οριακές συνθήκες. Τ</w:t>
      </w:r>
      <w:r w:rsidRPr="003D5C1A">
        <w:rPr>
          <w:rFonts w:eastAsia="Times New Roman"/>
          <w:szCs w:val="24"/>
        </w:rPr>
        <w:t>ο</w:t>
      </w:r>
      <w:r>
        <w:rPr>
          <w:rFonts w:eastAsia="Times New Roman"/>
          <w:szCs w:val="24"/>
        </w:rPr>
        <w:t>ν</w:t>
      </w:r>
      <w:r w:rsidRPr="003D5C1A">
        <w:rPr>
          <w:rFonts w:eastAsia="Times New Roman"/>
          <w:szCs w:val="24"/>
        </w:rPr>
        <w:t xml:space="preserve"> Σεπτέμβρη του 2015 για αυτό</w:t>
      </w:r>
      <w:r>
        <w:rPr>
          <w:rFonts w:eastAsia="Times New Roman"/>
          <w:szCs w:val="24"/>
        </w:rPr>
        <w:t>ν</w:t>
      </w:r>
      <w:r w:rsidRPr="003D5C1A">
        <w:rPr>
          <w:rFonts w:eastAsia="Times New Roman"/>
          <w:szCs w:val="24"/>
        </w:rPr>
        <w:t xml:space="preserve"> το</w:t>
      </w:r>
      <w:r>
        <w:rPr>
          <w:rFonts w:eastAsia="Times New Roman"/>
          <w:szCs w:val="24"/>
        </w:rPr>
        <w:t>ν</w:t>
      </w:r>
      <w:r w:rsidRPr="003D5C1A">
        <w:rPr>
          <w:rFonts w:eastAsia="Times New Roman"/>
          <w:szCs w:val="24"/>
        </w:rPr>
        <w:t xml:space="preserve"> συμβιβα</w:t>
      </w:r>
      <w:r w:rsidRPr="003D5C1A">
        <w:rPr>
          <w:rFonts w:eastAsia="Times New Roman"/>
          <w:szCs w:val="24"/>
        </w:rPr>
        <w:t>σμό</w:t>
      </w:r>
      <w:r>
        <w:rPr>
          <w:rFonts w:eastAsia="Times New Roman"/>
          <w:szCs w:val="24"/>
        </w:rPr>
        <w:t xml:space="preserve"> </w:t>
      </w:r>
      <w:r w:rsidRPr="003D5C1A">
        <w:rPr>
          <w:rFonts w:eastAsia="Times New Roman"/>
          <w:szCs w:val="24"/>
        </w:rPr>
        <w:t xml:space="preserve">λάβαμε </w:t>
      </w:r>
      <w:r>
        <w:rPr>
          <w:rFonts w:eastAsia="Times New Roman"/>
          <w:szCs w:val="24"/>
        </w:rPr>
        <w:t>ε</w:t>
      </w:r>
      <w:r w:rsidRPr="003D5C1A">
        <w:rPr>
          <w:rFonts w:eastAsia="Times New Roman"/>
          <w:szCs w:val="24"/>
        </w:rPr>
        <w:t xml:space="preserve">ντολή από τον </w:t>
      </w:r>
      <w:r>
        <w:rPr>
          <w:rFonts w:eastAsia="Times New Roman"/>
          <w:szCs w:val="24"/>
        </w:rPr>
        <w:t>ε</w:t>
      </w:r>
      <w:r w:rsidRPr="003D5C1A">
        <w:rPr>
          <w:rFonts w:eastAsia="Times New Roman"/>
          <w:szCs w:val="24"/>
        </w:rPr>
        <w:t>λληνικό λαό να τον βγάλουμε πέρα</w:t>
      </w:r>
      <w:r>
        <w:rPr>
          <w:rFonts w:eastAsia="Times New Roman"/>
          <w:szCs w:val="24"/>
        </w:rPr>
        <w:t xml:space="preserve">. </w:t>
      </w:r>
    </w:p>
    <w:p w14:paraId="5FC2F702" w14:textId="77777777" w:rsidR="0020643A" w:rsidRDefault="00E84ECF">
      <w:pPr>
        <w:tabs>
          <w:tab w:val="left" w:pos="3189"/>
          <w:tab w:val="center" w:pos="4513"/>
        </w:tabs>
        <w:spacing w:line="600" w:lineRule="auto"/>
        <w:ind w:firstLine="720"/>
        <w:contextualSpacing/>
        <w:jc w:val="both"/>
        <w:rPr>
          <w:rFonts w:eastAsia="Times New Roman"/>
          <w:szCs w:val="24"/>
        </w:rPr>
      </w:pPr>
      <w:r>
        <w:rPr>
          <w:rFonts w:eastAsia="Times New Roman"/>
          <w:szCs w:val="24"/>
        </w:rPr>
        <w:t>Πρόκειται ουσιαστικά</w:t>
      </w:r>
      <w:r w:rsidRPr="003D5C1A">
        <w:rPr>
          <w:rFonts w:eastAsia="Times New Roman"/>
          <w:szCs w:val="24"/>
        </w:rPr>
        <w:t xml:space="preserve"> </w:t>
      </w:r>
      <w:r>
        <w:rPr>
          <w:rFonts w:eastAsia="Times New Roman"/>
          <w:szCs w:val="24"/>
        </w:rPr>
        <w:t xml:space="preserve">για </w:t>
      </w:r>
      <w:r w:rsidRPr="003D5C1A">
        <w:rPr>
          <w:rFonts w:eastAsia="Times New Roman"/>
          <w:szCs w:val="24"/>
        </w:rPr>
        <w:t>ένα μοναδικό κυβερνητικό εγχείρημα της Ριζοσπαστικής Αριστεράς στην κλίμακα της Ευρώπης</w:t>
      </w:r>
      <w:r>
        <w:rPr>
          <w:rFonts w:eastAsia="Times New Roman"/>
          <w:szCs w:val="24"/>
        </w:rPr>
        <w:t xml:space="preserve"> -και</w:t>
      </w:r>
      <w:r w:rsidRPr="003D5C1A">
        <w:rPr>
          <w:rFonts w:eastAsia="Times New Roman"/>
          <w:szCs w:val="24"/>
        </w:rPr>
        <w:t xml:space="preserve"> αυτό δεν πρέπει να το ξεχνά</w:t>
      </w:r>
      <w:r>
        <w:rPr>
          <w:rFonts w:eastAsia="Times New Roman"/>
          <w:szCs w:val="24"/>
        </w:rPr>
        <w:t>με- σ</w:t>
      </w:r>
      <w:r w:rsidRPr="003D5C1A">
        <w:rPr>
          <w:rFonts w:eastAsia="Times New Roman"/>
          <w:szCs w:val="24"/>
        </w:rPr>
        <w:t>ε συνθήκες παγκοσμιοποίησης και νεοφιλελεύθε</w:t>
      </w:r>
      <w:r w:rsidRPr="003D5C1A">
        <w:rPr>
          <w:rFonts w:eastAsia="Times New Roman"/>
          <w:szCs w:val="24"/>
        </w:rPr>
        <w:t>ρης κυριαρχίας</w:t>
      </w:r>
      <w:r w:rsidRPr="00B87609">
        <w:rPr>
          <w:rFonts w:eastAsia="Times New Roman"/>
          <w:szCs w:val="24"/>
        </w:rPr>
        <w:t>,</w:t>
      </w:r>
      <w:r w:rsidRPr="003D5C1A">
        <w:rPr>
          <w:rFonts w:eastAsia="Times New Roman"/>
          <w:szCs w:val="24"/>
        </w:rPr>
        <w:t xml:space="preserve"> που επιβεβαιώθηκε μέχρι τώρα ουσιαστικά τρεις φορές από το</w:t>
      </w:r>
      <w:r>
        <w:rPr>
          <w:rFonts w:eastAsia="Times New Roman"/>
          <w:szCs w:val="24"/>
        </w:rPr>
        <w:t>ν</w:t>
      </w:r>
      <w:r w:rsidRPr="003D5C1A">
        <w:rPr>
          <w:rFonts w:eastAsia="Times New Roman"/>
          <w:szCs w:val="24"/>
        </w:rPr>
        <w:t xml:space="preserve"> λαό </w:t>
      </w:r>
      <w:r>
        <w:rPr>
          <w:rFonts w:eastAsia="Times New Roman"/>
          <w:szCs w:val="24"/>
        </w:rPr>
        <w:t>μας.</w:t>
      </w:r>
      <w:r w:rsidRPr="003D5C1A">
        <w:rPr>
          <w:rFonts w:eastAsia="Times New Roman"/>
          <w:szCs w:val="24"/>
        </w:rPr>
        <w:t xml:space="preserve"> </w:t>
      </w:r>
    </w:p>
    <w:p w14:paraId="5FC2F703" w14:textId="77777777" w:rsidR="0020643A" w:rsidRDefault="00E84ECF">
      <w:pPr>
        <w:tabs>
          <w:tab w:val="left" w:pos="3189"/>
          <w:tab w:val="center" w:pos="4513"/>
        </w:tabs>
        <w:spacing w:line="600" w:lineRule="auto"/>
        <w:ind w:firstLine="720"/>
        <w:contextualSpacing/>
        <w:jc w:val="both"/>
        <w:rPr>
          <w:rFonts w:eastAsia="Times New Roman"/>
          <w:szCs w:val="24"/>
        </w:rPr>
      </w:pPr>
      <w:r>
        <w:rPr>
          <w:rFonts w:eastAsia="Times New Roman"/>
          <w:szCs w:val="24"/>
        </w:rPr>
        <w:t>Συνεπώς α</w:t>
      </w:r>
      <w:r w:rsidRPr="003D5C1A">
        <w:rPr>
          <w:rFonts w:eastAsia="Times New Roman"/>
          <w:szCs w:val="24"/>
        </w:rPr>
        <w:t>υτή η στιγμή</w:t>
      </w:r>
      <w:r>
        <w:rPr>
          <w:rFonts w:eastAsia="Times New Roman"/>
          <w:szCs w:val="24"/>
        </w:rPr>
        <w:t xml:space="preserve">, </w:t>
      </w:r>
      <w:r w:rsidRPr="00B715A0">
        <w:rPr>
          <w:rFonts w:eastAsia="Times New Roman"/>
          <w:szCs w:val="24"/>
        </w:rPr>
        <w:t>κυρίες και κύριοι συνάδελφοι,</w:t>
      </w:r>
      <w:r>
        <w:rPr>
          <w:rFonts w:eastAsia="Times New Roman"/>
          <w:szCs w:val="24"/>
        </w:rPr>
        <w:t xml:space="preserve"> είναι </w:t>
      </w:r>
      <w:r w:rsidRPr="003D5C1A">
        <w:rPr>
          <w:rFonts w:eastAsia="Times New Roman"/>
          <w:szCs w:val="24"/>
        </w:rPr>
        <w:t xml:space="preserve">μία στιγμή αναστοχασμού για όλους εμάς που περάσαμε από </w:t>
      </w:r>
      <w:r>
        <w:rPr>
          <w:rFonts w:eastAsia="Times New Roman"/>
          <w:szCs w:val="24"/>
        </w:rPr>
        <w:t>σαράντα κ</w:t>
      </w:r>
      <w:r w:rsidRPr="003D5C1A">
        <w:rPr>
          <w:rFonts w:eastAsia="Times New Roman"/>
          <w:szCs w:val="24"/>
        </w:rPr>
        <w:t>ύματα</w:t>
      </w:r>
      <w:r>
        <w:rPr>
          <w:rFonts w:eastAsia="Times New Roman"/>
          <w:szCs w:val="24"/>
        </w:rPr>
        <w:t xml:space="preserve"> -</w:t>
      </w:r>
      <w:r w:rsidRPr="003D5C1A">
        <w:rPr>
          <w:rFonts w:eastAsia="Times New Roman"/>
          <w:szCs w:val="24"/>
        </w:rPr>
        <w:t>αλλά βγάλαμε τη χώρα από τα μνημόνια</w:t>
      </w:r>
      <w:r>
        <w:rPr>
          <w:rFonts w:eastAsia="Times New Roman"/>
          <w:szCs w:val="24"/>
        </w:rPr>
        <w:t>- γ</w:t>
      </w:r>
      <w:r>
        <w:rPr>
          <w:rFonts w:eastAsia="Times New Roman"/>
          <w:szCs w:val="24"/>
        </w:rPr>
        <w:t>ι’</w:t>
      </w:r>
      <w:r w:rsidRPr="003D5C1A">
        <w:rPr>
          <w:rFonts w:eastAsia="Times New Roman"/>
          <w:szCs w:val="24"/>
        </w:rPr>
        <w:t xml:space="preserve"> αυτά που πράξαμε</w:t>
      </w:r>
      <w:r>
        <w:rPr>
          <w:rFonts w:eastAsia="Times New Roman"/>
          <w:szCs w:val="24"/>
        </w:rPr>
        <w:t>,</w:t>
      </w:r>
      <w:r w:rsidRPr="003D5C1A">
        <w:rPr>
          <w:rFonts w:eastAsia="Times New Roman"/>
          <w:szCs w:val="24"/>
        </w:rPr>
        <w:t xml:space="preserve"> για τις μεγάλες στιγμές ανάτασης αλλά και για τις δυσκολίες και τους συμβ</w:t>
      </w:r>
      <w:r>
        <w:rPr>
          <w:rFonts w:eastAsia="Times New Roman"/>
          <w:szCs w:val="24"/>
        </w:rPr>
        <w:t xml:space="preserve">ιβασμούς, </w:t>
      </w:r>
      <w:r w:rsidRPr="003D5C1A">
        <w:rPr>
          <w:rFonts w:eastAsia="Times New Roman"/>
          <w:szCs w:val="24"/>
        </w:rPr>
        <w:t>για τις ελπίδες και τις διαψεύσεις</w:t>
      </w:r>
      <w:r>
        <w:rPr>
          <w:rFonts w:eastAsia="Times New Roman"/>
          <w:szCs w:val="24"/>
        </w:rPr>
        <w:t>,</w:t>
      </w:r>
      <w:r w:rsidRPr="003D5C1A">
        <w:rPr>
          <w:rFonts w:eastAsia="Times New Roman"/>
          <w:szCs w:val="24"/>
        </w:rPr>
        <w:t xml:space="preserve"> για τις παραλείψεις και τα λάθη </w:t>
      </w:r>
      <w:r>
        <w:rPr>
          <w:rFonts w:eastAsia="Times New Roman"/>
          <w:szCs w:val="24"/>
        </w:rPr>
        <w:t>μας,</w:t>
      </w:r>
      <w:r w:rsidRPr="003D5C1A">
        <w:rPr>
          <w:rFonts w:eastAsia="Times New Roman"/>
          <w:szCs w:val="24"/>
        </w:rPr>
        <w:t xml:space="preserve"> αλλά και για τις κατακτήσεις </w:t>
      </w:r>
      <w:r>
        <w:rPr>
          <w:rFonts w:eastAsia="Times New Roman"/>
          <w:szCs w:val="24"/>
        </w:rPr>
        <w:t>μας.</w:t>
      </w:r>
      <w:r w:rsidRPr="003D5C1A">
        <w:rPr>
          <w:rFonts w:eastAsia="Times New Roman"/>
          <w:szCs w:val="24"/>
        </w:rPr>
        <w:t xml:space="preserve"> </w:t>
      </w:r>
      <w:r>
        <w:rPr>
          <w:rFonts w:eastAsia="Times New Roman"/>
          <w:szCs w:val="24"/>
        </w:rPr>
        <w:t>Ε</w:t>
      </w:r>
      <w:r w:rsidRPr="003D5C1A">
        <w:rPr>
          <w:rFonts w:eastAsia="Times New Roman"/>
          <w:szCs w:val="24"/>
        </w:rPr>
        <w:t xml:space="preserve">ίναι ταυτόχρονα και </w:t>
      </w:r>
      <w:r>
        <w:rPr>
          <w:rFonts w:eastAsia="Times New Roman"/>
          <w:szCs w:val="24"/>
        </w:rPr>
        <w:t>μια</w:t>
      </w:r>
      <w:r w:rsidRPr="003D5C1A">
        <w:rPr>
          <w:rFonts w:eastAsia="Times New Roman"/>
          <w:szCs w:val="24"/>
        </w:rPr>
        <w:t xml:space="preserve"> περίοδος μπροστά στο εκλογικό 2019</w:t>
      </w:r>
      <w:r>
        <w:rPr>
          <w:rFonts w:eastAsia="Times New Roman"/>
          <w:szCs w:val="24"/>
        </w:rPr>
        <w:t xml:space="preserve"> που και ο λαός μας αναστοχάζεται, ζ</w:t>
      </w:r>
      <w:r w:rsidRPr="003D5C1A">
        <w:rPr>
          <w:rFonts w:eastAsia="Times New Roman"/>
          <w:szCs w:val="24"/>
        </w:rPr>
        <w:t>υγίζει τα πράγματα</w:t>
      </w:r>
      <w:r>
        <w:rPr>
          <w:rFonts w:eastAsia="Times New Roman"/>
          <w:szCs w:val="24"/>
        </w:rPr>
        <w:t>,</w:t>
      </w:r>
      <w:r w:rsidRPr="003D5C1A">
        <w:rPr>
          <w:rFonts w:eastAsia="Times New Roman"/>
          <w:szCs w:val="24"/>
        </w:rPr>
        <w:t xml:space="preserve"> διαμορφών</w:t>
      </w:r>
      <w:r>
        <w:rPr>
          <w:rFonts w:eastAsia="Times New Roman"/>
          <w:szCs w:val="24"/>
        </w:rPr>
        <w:t>ει</w:t>
      </w:r>
      <w:r w:rsidRPr="003D5C1A">
        <w:rPr>
          <w:rFonts w:eastAsia="Times New Roman"/>
          <w:szCs w:val="24"/>
        </w:rPr>
        <w:t xml:space="preserve"> τις επιλογές του</w:t>
      </w:r>
      <w:r>
        <w:rPr>
          <w:rFonts w:eastAsia="Times New Roman"/>
          <w:szCs w:val="24"/>
        </w:rPr>
        <w:t>,</w:t>
      </w:r>
      <w:r w:rsidRPr="003D5C1A">
        <w:rPr>
          <w:rFonts w:eastAsia="Times New Roman"/>
          <w:szCs w:val="24"/>
        </w:rPr>
        <w:t xml:space="preserve"> αλλά </w:t>
      </w:r>
      <w:r>
        <w:rPr>
          <w:rFonts w:eastAsia="Times New Roman"/>
          <w:szCs w:val="24"/>
        </w:rPr>
        <w:t>τ</w:t>
      </w:r>
      <w:r w:rsidRPr="003D5C1A">
        <w:rPr>
          <w:rFonts w:eastAsia="Times New Roman"/>
          <w:szCs w:val="24"/>
        </w:rPr>
        <w:t>ίποτε δεν έχει κριθεί ακόμα</w:t>
      </w:r>
      <w:r>
        <w:rPr>
          <w:rFonts w:eastAsia="Times New Roman"/>
          <w:szCs w:val="24"/>
        </w:rPr>
        <w:t>.</w:t>
      </w:r>
    </w:p>
    <w:p w14:paraId="5FC2F704" w14:textId="77777777" w:rsidR="0020643A" w:rsidRDefault="00E84ECF">
      <w:pPr>
        <w:tabs>
          <w:tab w:val="left" w:pos="3189"/>
          <w:tab w:val="center" w:pos="4513"/>
        </w:tabs>
        <w:spacing w:line="600" w:lineRule="auto"/>
        <w:ind w:firstLine="720"/>
        <w:contextualSpacing/>
        <w:jc w:val="both"/>
        <w:rPr>
          <w:rFonts w:eastAsia="Times New Roman"/>
          <w:szCs w:val="24"/>
        </w:rPr>
      </w:pPr>
      <w:r>
        <w:rPr>
          <w:rFonts w:eastAsia="Times New Roman"/>
          <w:szCs w:val="24"/>
        </w:rPr>
        <w:lastRenderedPageBreak/>
        <w:t>Κ</w:t>
      </w:r>
      <w:r w:rsidRPr="003D5C1A">
        <w:rPr>
          <w:rFonts w:eastAsia="Times New Roman"/>
          <w:szCs w:val="24"/>
        </w:rPr>
        <w:t>υρίες και κύριοι συνάδελφοι</w:t>
      </w:r>
      <w:r>
        <w:rPr>
          <w:rFonts w:eastAsia="Times New Roman"/>
          <w:szCs w:val="24"/>
        </w:rPr>
        <w:t>,</w:t>
      </w:r>
      <w:r w:rsidRPr="003D5C1A">
        <w:rPr>
          <w:rFonts w:eastAsia="Times New Roman"/>
          <w:szCs w:val="24"/>
        </w:rPr>
        <w:t xml:space="preserve"> αισθάνομαι την ανάγκη να πω ότι ο </w:t>
      </w:r>
      <w:r>
        <w:rPr>
          <w:rFonts w:eastAsia="Times New Roman"/>
          <w:szCs w:val="24"/>
        </w:rPr>
        <w:t>π</w:t>
      </w:r>
      <w:r w:rsidRPr="003D5C1A">
        <w:rPr>
          <w:rFonts w:eastAsia="Times New Roman"/>
          <w:szCs w:val="24"/>
        </w:rPr>
        <w:t xml:space="preserve">ροϋπολογισμός του 2019 δικαιώνει </w:t>
      </w:r>
      <w:r>
        <w:rPr>
          <w:rFonts w:eastAsia="Times New Roman"/>
          <w:szCs w:val="24"/>
        </w:rPr>
        <w:t>β</w:t>
      </w:r>
      <w:r w:rsidRPr="003D5C1A">
        <w:rPr>
          <w:rFonts w:eastAsia="Times New Roman"/>
          <w:szCs w:val="24"/>
        </w:rPr>
        <w:t>α</w:t>
      </w:r>
      <w:r w:rsidRPr="003D5C1A">
        <w:rPr>
          <w:rFonts w:eastAsia="Times New Roman"/>
          <w:szCs w:val="24"/>
        </w:rPr>
        <w:t>σικά αυτό το εγχείρημα</w:t>
      </w:r>
      <w:r>
        <w:rPr>
          <w:rFonts w:eastAsia="Times New Roman"/>
          <w:szCs w:val="24"/>
        </w:rPr>
        <w:t>,</w:t>
      </w:r>
      <w:r w:rsidRPr="003D5C1A">
        <w:rPr>
          <w:rFonts w:eastAsia="Times New Roman"/>
          <w:szCs w:val="24"/>
        </w:rPr>
        <w:t xml:space="preserve"> καθώς πρώτα από όλα συγκροτείται μετά το τέλος </w:t>
      </w:r>
      <w:r>
        <w:rPr>
          <w:rFonts w:eastAsia="Times New Roman"/>
          <w:szCs w:val="24"/>
        </w:rPr>
        <w:t>των</w:t>
      </w:r>
      <w:r w:rsidRPr="003D5C1A">
        <w:rPr>
          <w:rFonts w:eastAsia="Times New Roman"/>
          <w:szCs w:val="24"/>
        </w:rPr>
        <w:t xml:space="preserve"> μνημονί</w:t>
      </w:r>
      <w:r>
        <w:rPr>
          <w:rFonts w:eastAsia="Times New Roman"/>
          <w:szCs w:val="24"/>
        </w:rPr>
        <w:t>ων</w:t>
      </w:r>
      <w:r w:rsidRPr="003D5C1A">
        <w:rPr>
          <w:rFonts w:eastAsia="Times New Roman"/>
          <w:szCs w:val="24"/>
        </w:rPr>
        <w:t xml:space="preserve"> και της σκληρής επιτροπείας</w:t>
      </w:r>
      <w:r>
        <w:rPr>
          <w:rFonts w:eastAsia="Times New Roman"/>
          <w:szCs w:val="24"/>
        </w:rPr>
        <w:t>.</w:t>
      </w:r>
      <w:r w:rsidRPr="003D5C1A">
        <w:rPr>
          <w:rFonts w:eastAsia="Times New Roman"/>
          <w:szCs w:val="24"/>
        </w:rPr>
        <w:t xml:space="preserve"> </w:t>
      </w:r>
      <w:r>
        <w:rPr>
          <w:rFonts w:eastAsia="Times New Roman"/>
          <w:szCs w:val="24"/>
        </w:rPr>
        <w:t>Μ</w:t>
      </w:r>
      <w:r w:rsidRPr="003D5C1A">
        <w:rPr>
          <w:rFonts w:eastAsia="Times New Roman"/>
          <w:szCs w:val="24"/>
        </w:rPr>
        <w:t xml:space="preserve">ετά από </w:t>
      </w:r>
      <w:r>
        <w:rPr>
          <w:rFonts w:eastAsia="Times New Roman"/>
          <w:szCs w:val="24"/>
        </w:rPr>
        <w:t>οκτώ</w:t>
      </w:r>
      <w:r w:rsidRPr="003D5C1A">
        <w:rPr>
          <w:rFonts w:eastAsia="Times New Roman"/>
          <w:szCs w:val="24"/>
        </w:rPr>
        <w:t xml:space="preserve"> χρόνια όλες οι πολιτικές δυνάμεις</w:t>
      </w:r>
      <w:r>
        <w:rPr>
          <w:rFonts w:eastAsia="Times New Roman"/>
          <w:szCs w:val="24"/>
        </w:rPr>
        <w:t>,</w:t>
      </w:r>
      <w:r w:rsidRPr="003D5C1A">
        <w:rPr>
          <w:rFonts w:eastAsia="Times New Roman"/>
          <w:szCs w:val="24"/>
        </w:rPr>
        <w:t xml:space="preserve"> </w:t>
      </w:r>
      <w:r>
        <w:rPr>
          <w:rFonts w:eastAsia="Times New Roman"/>
          <w:szCs w:val="24"/>
        </w:rPr>
        <w:t>α</w:t>
      </w:r>
      <w:r w:rsidRPr="003D5C1A">
        <w:rPr>
          <w:rFonts w:eastAsia="Times New Roman"/>
          <w:szCs w:val="24"/>
        </w:rPr>
        <w:t>κόμη και αυτές που μας κατηγορούν για τέταρτο μνημόνιο</w:t>
      </w:r>
      <w:r>
        <w:rPr>
          <w:rFonts w:eastAsia="Times New Roman"/>
          <w:szCs w:val="24"/>
        </w:rPr>
        <w:t>,</w:t>
      </w:r>
      <w:r w:rsidRPr="003D5C1A">
        <w:rPr>
          <w:rFonts w:eastAsia="Times New Roman"/>
          <w:szCs w:val="24"/>
        </w:rPr>
        <w:t xml:space="preserve"> σχεδιάζουμε τα νέα δεδομένα της νέας</w:t>
      </w:r>
      <w:r w:rsidRPr="003D5C1A">
        <w:rPr>
          <w:rFonts w:eastAsia="Times New Roman"/>
          <w:szCs w:val="24"/>
        </w:rPr>
        <w:t xml:space="preserve"> εποχής</w:t>
      </w:r>
      <w:r>
        <w:rPr>
          <w:rFonts w:eastAsia="Times New Roman"/>
          <w:szCs w:val="24"/>
        </w:rPr>
        <w:t>.</w:t>
      </w:r>
      <w:r w:rsidRPr="003D5C1A">
        <w:rPr>
          <w:rFonts w:eastAsia="Times New Roman"/>
          <w:szCs w:val="24"/>
        </w:rPr>
        <w:t xml:space="preserve"> </w:t>
      </w:r>
      <w:r>
        <w:rPr>
          <w:rFonts w:eastAsia="Times New Roman"/>
          <w:szCs w:val="24"/>
        </w:rPr>
        <w:t>Δ</w:t>
      </w:r>
      <w:r w:rsidRPr="003D5C1A">
        <w:rPr>
          <w:rFonts w:eastAsia="Times New Roman"/>
          <w:szCs w:val="24"/>
        </w:rPr>
        <w:t>ιαφορετικά</w:t>
      </w:r>
      <w:r>
        <w:rPr>
          <w:rFonts w:eastAsia="Times New Roman"/>
          <w:szCs w:val="24"/>
        </w:rPr>
        <w:t xml:space="preserve"> δεν θα ήταν</w:t>
      </w:r>
      <w:r w:rsidRPr="003D5C1A">
        <w:rPr>
          <w:rFonts w:eastAsia="Times New Roman"/>
          <w:szCs w:val="24"/>
        </w:rPr>
        <w:t xml:space="preserve"> λογικό </w:t>
      </w:r>
      <w:r>
        <w:rPr>
          <w:rFonts w:eastAsia="Times New Roman"/>
          <w:szCs w:val="24"/>
        </w:rPr>
        <w:t>-</w:t>
      </w:r>
      <w:r w:rsidRPr="003D5C1A">
        <w:rPr>
          <w:rFonts w:eastAsia="Times New Roman"/>
          <w:szCs w:val="24"/>
        </w:rPr>
        <w:t>θα έλεγε κανένας</w:t>
      </w:r>
      <w:r>
        <w:rPr>
          <w:rFonts w:eastAsia="Times New Roman"/>
          <w:szCs w:val="24"/>
        </w:rPr>
        <w:t>-</w:t>
      </w:r>
      <w:r w:rsidRPr="003D5C1A">
        <w:rPr>
          <w:rFonts w:eastAsia="Times New Roman"/>
          <w:szCs w:val="24"/>
        </w:rPr>
        <w:t xml:space="preserve"> να κάνουν εξαγγελίες πολύ πάνω από το προβλεπόμενο δημοσιονομικό χώρο που εμείς απ</w:t>
      </w:r>
      <w:r>
        <w:rPr>
          <w:rFonts w:eastAsia="Times New Roman"/>
          <w:szCs w:val="24"/>
        </w:rPr>
        <w:t>οτυπώσα</w:t>
      </w:r>
      <w:r w:rsidRPr="003D5C1A">
        <w:rPr>
          <w:rFonts w:eastAsia="Times New Roman"/>
          <w:szCs w:val="24"/>
        </w:rPr>
        <w:t>με στο μεσοπρόθεσμο</w:t>
      </w:r>
      <w:r>
        <w:rPr>
          <w:rFonts w:eastAsia="Times New Roman"/>
          <w:szCs w:val="24"/>
        </w:rPr>
        <w:t>,</w:t>
      </w:r>
      <w:r w:rsidRPr="003D5C1A">
        <w:rPr>
          <w:rFonts w:eastAsia="Times New Roman"/>
          <w:szCs w:val="24"/>
        </w:rPr>
        <w:t xml:space="preserve"> τα 3,5 δισεκατομμύρια</w:t>
      </w:r>
      <w:r>
        <w:rPr>
          <w:rFonts w:eastAsia="Times New Roman"/>
          <w:szCs w:val="24"/>
        </w:rPr>
        <w:t xml:space="preserve"> ευρώ,</w:t>
      </w:r>
      <w:r w:rsidRPr="003D5C1A">
        <w:rPr>
          <w:rFonts w:eastAsia="Times New Roman"/>
          <w:szCs w:val="24"/>
        </w:rPr>
        <w:t xml:space="preserve"> </w:t>
      </w:r>
      <w:r>
        <w:rPr>
          <w:rFonts w:eastAsia="Times New Roman"/>
          <w:szCs w:val="24"/>
        </w:rPr>
        <w:t>ό</w:t>
      </w:r>
      <w:r w:rsidRPr="003D5C1A">
        <w:rPr>
          <w:rFonts w:eastAsia="Times New Roman"/>
          <w:szCs w:val="24"/>
        </w:rPr>
        <w:t>πως έκανε η Νέα Δημοκρατία η οποία επίμονα αρνείται και σή</w:t>
      </w:r>
      <w:r w:rsidRPr="003D5C1A">
        <w:rPr>
          <w:rFonts w:eastAsia="Times New Roman"/>
          <w:szCs w:val="24"/>
        </w:rPr>
        <w:t xml:space="preserve">μερα </w:t>
      </w:r>
      <w:r>
        <w:rPr>
          <w:rFonts w:eastAsia="Times New Roman"/>
          <w:szCs w:val="24"/>
        </w:rPr>
        <w:t>-</w:t>
      </w:r>
      <w:r w:rsidRPr="003D5C1A">
        <w:rPr>
          <w:rFonts w:eastAsia="Times New Roman"/>
          <w:szCs w:val="24"/>
        </w:rPr>
        <w:t xml:space="preserve">θα δούμε αν μέχρι το τέλος θα </w:t>
      </w:r>
      <w:r>
        <w:rPr>
          <w:rFonts w:eastAsia="Times New Roman"/>
          <w:szCs w:val="24"/>
        </w:rPr>
        <w:t>αρνείται-</w:t>
      </w:r>
      <w:r w:rsidRPr="003D5C1A">
        <w:rPr>
          <w:rFonts w:eastAsia="Times New Roman"/>
          <w:szCs w:val="24"/>
        </w:rPr>
        <w:t xml:space="preserve"> να απαντήσει για το ύψος και τη σύνθεση των </w:t>
      </w:r>
      <w:r>
        <w:rPr>
          <w:rFonts w:eastAsia="Times New Roman"/>
          <w:szCs w:val="24"/>
        </w:rPr>
        <w:t>επεκτατικών</w:t>
      </w:r>
      <w:r w:rsidRPr="003D5C1A">
        <w:rPr>
          <w:rFonts w:eastAsia="Times New Roman"/>
          <w:szCs w:val="24"/>
        </w:rPr>
        <w:t xml:space="preserve"> μέτρων που θα έπρεπε για το 2019</w:t>
      </w:r>
      <w:r>
        <w:rPr>
          <w:rFonts w:eastAsia="Times New Roman"/>
          <w:szCs w:val="24"/>
        </w:rPr>
        <w:t>,</w:t>
      </w:r>
      <w:r w:rsidRPr="003D5C1A">
        <w:rPr>
          <w:rFonts w:eastAsia="Times New Roman"/>
          <w:szCs w:val="24"/>
        </w:rPr>
        <w:t xml:space="preserve"> αλλά και για τις πηγές χρηματοδότησ</w:t>
      </w:r>
      <w:r>
        <w:rPr>
          <w:rFonts w:eastAsia="Times New Roman"/>
          <w:szCs w:val="24"/>
        </w:rPr>
        <w:t>ή</w:t>
      </w:r>
      <w:r w:rsidRPr="003D5C1A">
        <w:rPr>
          <w:rFonts w:eastAsia="Times New Roman"/>
          <w:szCs w:val="24"/>
        </w:rPr>
        <w:t xml:space="preserve">ς </w:t>
      </w:r>
      <w:r>
        <w:rPr>
          <w:rFonts w:eastAsia="Times New Roman"/>
          <w:szCs w:val="24"/>
        </w:rPr>
        <w:t>τους.</w:t>
      </w:r>
      <w:r w:rsidRPr="003D5C1A">
        <w:rPr>
          <w:rFonts w:eastAsia="Times New Roman"/>
          <w:szCs w:val="24"/>
        </w:rPr>
        <w:t xml:space="preserve"> </w:t>
      </w:r>
      <w:r>
        <w:rPr>
          <w:rFonts w:eastAsia="Times New Roman"/>
          <w:szCs w:val="24"/>
        </w:rPr>
        <w:t xml:space="preserve">Ό,τι και να λένε, όποιοι και αν το </w:t>
      </w:r>
      <w:r w:rsidRPr="003D5C1A">
        <w:rPr>
          <w:rFonts w:eastAsia="Times New Roman"/>
          <w:szCs w:val="24"/>
        </w:rPr>
        <w:t>ισχυρίζονται</w:t>
      </w:r>
      <w:r>
        <w:rPr>
          <w:rFonts w:eastAsia="Times New Roman"/>
          <w:szCs w:val="24"/>
        </w:rPr>
        <w:t xml:space="preserve">, με αυξημένη </w:t>
      </w:r>
      <w:r w:rsidRPr="003D5C1A">
        <w:rPr>
          <w:rFonts w:eastAsia="Times New Roman"/>
          <w:szCs w:val="24"/>
        </w:rPr>
        <w:t xml:space="preserve">εποπτεία </w:t>
      </w:r>
      <w:r>
        <w:rPr>
          <w:rFonts w:eastAsia="Times New Roman"/>
          <w:szCs w:val="24"/>
        </w:rPr>
        <w:t>–ν</w:t>
      </w:r>
      <w:r w:rsidRPr="003D5C1A">
        <w:rPr>
          <w:rFonts w:eastAsia="Times New Roman"/>
          <w:szCs w:val="24"/>
        </w:rPr>
        <w:t>αι</w:t>
      </w:r>
      <w:r>
        <w:rPr>
          <w:rFonts w:eastAsia="Times New Roman"/>
          <w:szCs w:val="24"/>
        </w:rPr>
        <w:t>,</w:t>
      </w:r>
      <w:r w:rsidRPr="003D5C1A">
        <w:rPr>
          <w:rFonts w:eastAsia="Times New Roman"/>
          <w:szCs w:val="24"/>
        </w:rPr>
        <w:t xml:space="preserve"> έχουμε αυξημένη εποπτεία</w:t>
      </w:r>
      <w:r>
        <w:rPr>
          <w:rFonts w:eastAsia="Times New Roman"/>
          <w:szCs w:val="24"/>
        </w:rPr>
        <w:t>-,</w:t>
      </w:r>
      <w:r w:rsidRPr="003D5C1A">
        <w:rPr>
          <w:rFonts w:eastAsia="Times New Roman"/>
          <w:szCs w:val="24"/>
        </w:rPr>
        <w:t xml:space="preserve"> με υψηλά πρωτογενή πλεονάσματα </w:t>
      </w:r>
      <w:r>
        <w:rPr>
          <w:rFonts w:eastAsia="Times New Roman"/>
          <w:szCs w:val="24"/>
        </w:rPr>
        <w:t>–ν</w:t>
      </w:r>
      <w:r w:rsidRPr="003D5C1A">
        <w:rPr>
          <w:rFonts w:eastAsia="Times New Roman"/>
          <w:szCs w:val="24"/>
        </w:rPr>
        <w:t>αι</w:t>
      </w:r>
      <w:r>
        <w:rPr>
          <w:rFonts w:eastAsia="Times New Roman"/>
          <w:szCs w:val="24"/>
        </w:rPr>
        <w:t>-,</w:t>
      </w:r>
      <w:r w:rsidRPr="003D5C1A">
        <w:rPr>
          <w:rFonts w:eastAsia="Times New Roman"/>
          <w:szCs w:val="24"/>
        </w:rPr>
        <w:t xml:space="preserve"> με το ευρωπαϊκό δημοσιονομικό σύμφωνο </w:t>
      </w:r>
      <w:r>
        <w:rPr>
          <w:rFonts w:eastAsia="Times New Roman"/>
          <w:szCs w:val="24"/>
        </w:rPr>
        <w:t>ν</w:t>
      </w:r>
      <w:r w:rsidRPr="003D5C1A">
        <w:rPr>
          <w:rFonts w:eastAsia="Times New Roman"/>
          <w:szCs w:val="24"/>
        </w:rPr>
        <w:t xml:space="preserve">α μας </w:t>
      </w:r>
      <w:r>
        <w:rPr>
          <w:rFonts w:eastAsia="Times New Roman"/>
          <w:szCs w:val="24"/>
        </w:rPr>
        <w:t>σφίγγει –ναι-</w:t>
      </w:r>
      <w:r w:rsidRPr="00B87609">
        <w:rPr>
          <w:rFonts w:eastAsia="Times New Roman"/>
          <w:szCs w:val="24"/>
        </w:rPr>
        <w:t xml:space="preserve"> </w:t>
      </w:r>
      <w:r w:rsidRPr="003D5C1A">
        <w:rPr>
          <w:rFonts w:eastAsia="Times New Roman"/>
          <w:szCs w:val="24"/>
        </w:rPr>
        <w:t>με τους περιορισμούς</w:t>
      </w:r>
      <w:r>
        <w:rPr>
          <w:rFonts w:eastAsia="Times New Roman"/>
          <w:szCs w:val="24"/>
        </w:rPr>
        <w:t>,</w:t>
      </w:r>
      <w:r w:rsidRPr="003D5C1A">
        <w:rPr>
          <w:rFonts w:eastAsia="Times New Roman"/>
          <w:szCs w:val="24"/>
        </w:rPr>
        <w:t xml:space="preserve"> δηλαδή</w:t>
      </w:r>
      <w:r>
        <w:rPr>
          <w:rFonts w:eastAsia="Times New Roman"/>
          <w:szCs w:val="24"/>
        </w:rPr>
        <w:t>,</w:t>
      </w:r>
      <w:r w:rsidRPr="003D5C1A">
        <w:rPr>
          <w:rFonts w:eastAsia="Times New Roman"/>
          <w:szCs w:val="24"/>
        </w:rPr>
        <w:t xml:space="preserve"> που επέβαλε η παραγωγική και κοινωνική καταστροφή της χώρας</w:t>
      </w:r>
      <w:r>
        <w:rPr>
          <w:rFonts w:eastAsia="Times New Roman"/>
          <w:szCs w:val="24"/>
        </w:rPr>
        <w:t xml:space="preserve"> που όμοιά της</w:t>
      </w:r>
      <w:r w:rsidRPr="003D5C1A">
        <w:rPr>
          <w:rFonts w:eastAsia="Times New Roman"/>
          <w:szCs w:val="24"/>
        </w:rPr>
        <w:t xml:space="preserve"> δεν είχαμε ξαναδεί σε καιρό</w:t>
      </w:r>
      <w:r w:rsidRPr="003D5C1A">
        <w:rPr>
          <w:rFonts w:eastAsia="Times New Roman"/>
          <w:szCs w:val="24"/>
        </w:rPr>
        <w:t xml:space="preserve"> </w:t>
      </w:r>
      <w:r>
        <w:rPr>
          <w:rFonts w:eastAsia="Times New Roman"/>
          <w:szCs w:val="24"/>
        </w:rPr>
        <w:lastRenderedPageBreak/>
        <w:t>ε</w:t>
      </w:r>
      <w:r w:rsidRPr="003D5C1A">
        <w:rPr>
          <w:rFonts w:eastAsia="Times New Roman"/>
          <w:szCs w:val="24"/>
        </w:rPr>
        <w:t>ιρήνης</w:t>
      </w:r>
      <w:r>
        <w:rPr>
          <w:rFonts w:eastAsia="Times New Roman"/>
          <w:szCs w:val="24"/>
        </w:rPr>
        <w:t>,</w:t>
      </w:r>
      <w:r w:rsidRPr="003D5C1A">
        <w:rPr>
          <w:rFonts w:eastAsia="Times New Roman"/>
          <w:szCs w:val="24"/>
        </w:rPr>
        <w:t xml:space="preserve"> </w:t>
      </w:r>
      <w:r>
        <w:rPr>
          <w:rFonts w:eastAsia="Times New Roman"/>
          <w:szCs w:val="24"/>
        </w:rPr>
        <w:t>α</w:t>
      </w:r>
      <w:r w:rsidRPr="003D5C1A">
        <w:rPr>
          <w:rFonts w:eastAsia="Times New Roman"/>
          <w:szCs w:val="24"/>
        </w:rPr>
        <w:t xml:space="preserve">λλά και </w:t>
      </w:r>
      <w:r>
        <w:rPr>
          <w:rFonts w:eastAsia="Times New Roman"/>
          <w:szCs w:val="24"/>
        </w:rPr>
        <w:t>με τις</w:t>
      </w:r>
      <w:r w:rsidRPr="003D5C1A">
        <w:rPr>
          <w:rFonts w:eastAsia="Times New Roman"/>
          <w:szCs w:val="24"/>
        </w:rPr>
        <w:t xml:space="preserve"> σκληρές συνταγές λιτότητας και </w:t>
      </w:r>
      <w:r>
        <w:rPr>
          <w:rFonts w:eastAsia="Times New Roman"/>
          <w:szCs w:val="24"/>
        </w:rPr>
        <w:t xml:space="preserve">τις </w:t>
      </w:r>
      <w:r w:rsidRPr="003D5C1A">
        <w:rPr>
          <w:rFonts w:eastAsia="Times New Roman"/>
          <w:szCs w:val="24"/>
        </w:rPr>
        <w:t xml:space="preserve">νεοφιλελεύθερες συνταγές της </w:t>
      </w:r>
      <w:r>
        <w:rPr>
          <w:rFonts w:eastAsia="Times New Roman"/>
          <w:szCs w:val="24"/>
        </w:rPr>
        <w:t>Ε</w:t>
      </w:r>
      <w:r w:rsidRPr="003D5C1A">
        <w:rPr>
          <w:rFonts w:eastAsia="Times New Roman"/>
          <w:szCs w:val="24"/>
        </w:rPr>
        <w:t>υρωζώνης</w:t>
      </w:r>
      <w:r>
        <w:rPr>
          <w:rFonts w:eastAsia="Times New Roman"/>
          <w:szCs w:val="24"/>
        </w:rPr>
        <w:t>,</w:t>
      </w:r>
      <w:r w:rsidRPr="003D5C1A">
        <w:rPr>
          <w:rFonts w:eastAsia="Times New Roman"/>
          <w:szCs w:val="24"/>
        </w:rPr>
        <w:t xml:space="preserve"> </w:t>
      </w:r>
      <w:r>
        <w:rPr>
          <w:rFonts w:eastAsia="Times New Roman"/>
          <w:szCs w:val="24"/>
        </w:rPr>
        <w:t>πλέον έ</w:t>
      </w:r>
      <w:r w:rsidRPr="003D5C1A">
        <w:rPr>
          <w:rFonts w:eastAsia="Times New Roman"/>
          <w:szCs w:val="24"/>
        </w:rPr>
        <w:t xml:space="preserve">χουμε κάποιους κρίσιμους βαθμούς </w:t>
      </w:r>
      <w:r>
        <w:rPr>
          <w:rFonts w:eastAsia="Times New Roman"/>
          <w:szCs w:val="24"/>
        </w:rPr>
        <w:t>ε</w:t>
      </w:r>
      <w:r w:rsidRPr="003D5C1A">
        <w:rPr>
          <w:rFonts w:eastAsia="Times New Roman"/>
          <w:szCs w:val="24"/>
        </w:rPr>
        <w:t>λευθερίας για να σχεδιάσουμε το μέλλον</w:t>
      </w:r>
      <w:r>
        <w:rPr>
          <w:rFonts w:eastAsia="Times New Roman"/>
          <w:szCs w:val="24"/>
        </w:rPr>
        <w:t>.</w:t>
      </w:r>
      <w:r w:rsidRPr="003D5C1A">
        <w:rPr>
          <w:rFonts w:eastAsia="Times New Roman"/>
          <w:szCs w:val="24"/>
        </w:rPr>
        <w:t xml:space="preserve"> </w:t>
      </w:r>
    </w:p>
    <w:p w14:paraId="5FC2F705" w14:textId="77777777" w:rsidR="0020643A" w:rsidRDefault="00E84ECF">
      <w:pPr>
        <w:tabs>
          <w:tab w:val="left" w:pos="3189"/>
          <w:tab w:val="center" w:pos="4513"/>
        </w:tabs>
        <w:spacing w:line="600" w:lineRule="auto"/>
        <w:ind w:firstLine="720"/>
        <w:contextualSpacing/>
        <w:jc w:val="both"/>
        <w:rPr>
          <w:rFonts w:eastAsia="Times New Roman"/>
          <w:szCs w:val="24"/>
        </w:rPr>
      </w:pPr>
      <w:r>
        <w:rPr>
          <w:rFonts w:eastAsia="Times New Roman"/>
          <w:szCs w:val="24"/>
        </w:rPr>
        <w:t>Κ</w:t>
      </w:r>
      <w:r w:rsidRPr="003D5C1A">
        <w:rPr>
          <w:rFonts w:eastAsia="Times New Roman"/>
          <w:szCs w:val="24"/>
        </w:rPr>
        <w:t>υρίες και κύριοι συνάδελφοι</w:t>
      </w:r>
      <w:r>
        <w:rPr>
          <w:rFonts w:eastAsia="Times New Roman"/>
          <w:szCs w:val="24"/>
        </w:rPr>
        <w:t>,</w:t>
      </w:r>
      <w:r w:rsidRPr="003D5C1A">
        <w:rPr>
          <w:rFonts w:eastAsia="Times New Roman"/>
          <w:szCs w:val="24"/>
        </w:rPr>
        <w:t xml:space="preserve"> </w:t>
      </w:r>
      <w:r>
        <w:rPr>
          <w:rFonts w:eastAsia="Times New Roman"/>
          <w:szCs w:val="24"/>
        </w:rPr>
        <w:t>έ</w:t>
      </w:r>
      <w:r w:rsidRPr="003D5C1A">
        <w:rPr>
          <w:rFonts w:eastAsia="Times New Roman"/>
          <w:szCs w:val="24"/>
        </w:rPr>
        <w:t xml:space="preserve">χουμε πλήρη </w:t>
      </w:r>
      <w:r>
        <w:rPr>
          <w:rFonts w:eastAsia="Times New Roman"/>
          <w:szCs w:val="24"/>
        </w:rPr>
        <w:t>σ</w:t>
      </w:r>
      <w:r w:rsidRPr="003D5C1A">
        <w:rPr>
          <w:rFonts w:eastAsia="Times New Roman"/>
          <w:szCs w:val="24"/>
        </w:rPr>
        <w:t>υνείδηση ότι έχουμε ακόμη πολ</w:t>
      </w:r>
      <w:r w:rsidRPr="003D5C1A">
        <w:rPr>
          <w:rFonts w:eastAsia="Times New Roman"/>
          <w:szCs w:val="24"/>
        </w:rPr>
        <w:t xml:space="preserve">λές </w:t>
      </w:r>
      <w:r>
        <w:rPr>
          <w:rFonts w:eastAsia="Times New Roman"/>
          <w:szCs w:val="24"/>
        </w:rPr>
        <w:t>και βαθιές,</w:t>
      </w:r>
      <w:r w:rsidRPr="003D5C1A">
        <w:rPr>
          <w:rFonts w:eastAsia="Times New Roman"/>
          <w:szCs w:val="24"/>
        </w:rPr>
        <w:t xml:space="preserve"> ανοιχτές πληγές</w:t>
      </w:r>
      <w:r>
        <w:rPr>
          <w:rFonts w:eastAsia="Times New Roman"/>
          <w:szCs w:val="24"/>
        </w:rPr>
        <w:t>,</w:t>
      </w:r>
      <w:r w:rsidRPr="003D5C1A">
        <w:rPr>
          <w:rFonts w:eastAsia="Times New Roman"/>
          <w:szCs w:val="24"/>
        </w:rPr>
        <w:t xml:space="preserve"> αλλά έχουμε ένα σαφές σχέδιο επούλωσης και </w:t>
      </w:r>
      <w:r>
        <w:rPr>
          <w:rFonts w:eastAsia="Times New Roman"/>
          <w:szCs w:val="24"/>
        </w:rPr>
        <w:t>α</w:t>
      </w:r>
      <w:r w:rsidRPr="003D5C1A">
        <w:rPr>
          <w:rFonts w:eastAsia="Times New Roman"/>
          <w:szCs w:val="24"/>
        </w:rPr>
        <w:t>νόρθωσης</w:t>
      </w:r>
      <w:r>
        <w:rPr>
          <w:rFonts w:eastAsia="Times New Roman"/>
          <w:szCs w:val="24"/>
        </w:rPr>
        <w:t>.</w:t>
      </w:r>
      <w:r w:rsidRPr="003D5C1A">
        <w:rPr>
          <w:rFonts w:eastAsia="Times New Roman"/>
          <w:szCs w:val="24"/>
        </w:rPr>
        <w:t xml:space="preserve"> </w:t>
      </w:r>
      <w:r>
        <w:rPr>
          <w:rFonts w:eastAsia="Times New Roman"/>
          <w:szCs w:val="24"/>
        </w:rPr>
        <w:t>Έ</w:t>
      </w:r>
      <w:r w:rsidRPr="003D5C1A">
        <w:rPr>
          <w:rFonts w:eastAsia="Times New Roman"/>
          <w:szCs w:val="24"/>
        </w:rPr>
        <w:t>χουμε ένα παράθυρο μιας πολύ σημαντικ</w:t>
      </w:r>
      <w:r>
        <w:rPr>
          <w:rFonts w:eastAsia="Times New Roman"/>
          <w:szCs w:val="24"/>
        </w:rPr>
        <w:t>ή</w:t>
      </w:r>
      <w:r w:rsidRPr="003D5C1A">
        <w:rPr>
          <w:rFonts w:eastAsia="Times New Roman"/>
          <w:szCs w:val="24"/>
        </w:rPr>
        <w:t>ς ευκαιρί</w:t>
      </w:r>
      <w:r>
        <w:rPr>
          <w:rFonts w:eastAsia="Times New Roman"/>
          <w:szCs w:val="24"/>
        </w:rPr>
        <w:t>α</w:t>
      </w:r>
      <w:r w:rsidRPr="003D5C1A">
        <w:rPr>
          <w:rFonts w:eastAsia="Times New Roman"/>
          <w:szCs w:val="24"/>
        </w:rPr>
        <w:t>ς</w:t>
      </w:r>
      <w:r>
        <w:rPr>
          <w:rFonts w:eastAsia="Times New Roman"/>
          <w:szCs w:val="24"/>
        </w:rPr>
        <w:t>.</w:t>
      </w:r>
      <w:r w:rsidRPr="003D5C1A">
        <w:rPr>
          <w:rFonts w:eastAsia="Times New Roman"/>
          <w:szCs w:val="24"/>
        </w:rPr>
        <w:t xml:space="preserve"> </w:t>
      </w:r>
      <w:r>
        <w:rPr>
          <w:rFonts w:eastAsia="Times New Roman"/>
          <w:szCs w:val="24"/>
        </w:rPr>
        <w:t>Κ</w:t>
      </w:r>
      <w:r w:rsidRPr="003D5C1A">
        <w:rPr>
          <w:rFonts w:eastAsia="Times New Roman"/>
          <w:szCs w:val="24"/>
        </w:rPr>
        <w:t xml:space="preserve">αι για να το ξεκαθαρίσουμε για </w:t>
      </w:r>
      <w:r>
        <w:rPr>
          <w:rFonts w:eastAsia="Times New Roman"/>
          <w:szCs w:val="24"/>
        </w:rPr>
        <w:t>μια</w:t>
      </w:r>
      <w:r w:rsidRPr="003D5C1A">
        <w:rPr>
          <w:rFonts w:eastAsia="Times New Roman"/>
          <w:szCs w:val="24"/>
        </w:rPr>
        <w:t xml:space="preserve"> ακόμη φορά</w:t>
      </w:r>
      <w:r>
        <w:rPr>
          <w:rFonts w:eastAsia="Times New Roman"/>
          <w:szCs w:val="24"/>
        </w:rPr>
        <w:t>:</w:t>
      </w:r>
      <w:r w:rsidRPr="003D5C1A">
        <w:rPr>
          <w:rFonts w:eastAsia="Times New Roman"/>
          <w:szCs w:val="24"/>
        </w:rPr>
        <w:t xml:space="preserve"> </w:t>
      </w:r>
      <w:r>
        <w:rPr>
          <w:rFonts w:eastAsia="Times New Roman"/>
          <w:szCs w:val="24"/>
        </w:rPr>
        <w:t>Ε</w:t>
      </w:r>
      <w:r w:rsidRPr="003D5C1A">
        <w:rPr>
          <w:rFonts w:eastAsia="Times New Roman"/>
          <w:szCs w:val="24"/>
        </w:rPr>
        <w:t xml:space="preserve">μείς την ιδιοκτησία του προγράμματος </w:t>
      </w:r>
      <w:r>
        <w:rPr>
          <w:rFonts w:eastAsia="Times New Roman"/>
          <w:szCs w:val="24"/>
        </w:rPr>
        <w:t>-</w:t>
      </w:r>
      <w:r w:rsidRPr="003D5C1A">
        <w:rPr>
          <w:rFonts w:eastAsia="Times New Roman"/>
          <w:szCs w:val="24"/>
        </w:rPr>
        <w:t>όπως λέγεται</w:t>
      </w:r>
      <w:r>
        <w:rPr>
          <w:rFonts w:eastAsia="Times New Roman"/>
          <w:szCs w:val="24"/>
        </w:rPr>
        <w:t>-</w:t>
      </w:r>
      <w:r w:rsidRPr="003D5C1A">
        <w:rPr>
          <w:rFonts w:eastAsia="Times New Roman"/>
          <w:szCs w:val="24"/>
        </w:rPr>
        <w:t xml:space="preserve"> ποτέ δεν την </w:t>
      </w:r>
      <w:r>
        <w:rPr>
          <w:rFonts w:eastAsia="Times New Roman"/>
          <w:szCs w:val="24"/>
        </w:rPr>
        <w:t>ανα</w:t>
      </w:r>
      <w:r>
        <w:rPr>
          <w:rFonts w:eastAsia="Times New Roman"/>
          <w:szCs w:val="24"/>
        </w:rPr>
        <w:t>λάβαμε.</w:t>
      </w:r>
      <w:r w:rsidRPr="003D5C1A">
        <w:rPr>
          <w:rFonts w:eastAsia="Times New Roman"/>
          <w:szCs w:val="24"/>
        </w:rPr>
        <w:t xml:space="preserve"> </w:t>
      </w:r>
      <w:r>
        <w:rPr>
          <w:rFonts w:eastAsia="Times New Roman"/>
          <w:szCs w:val="24"/>
        </w:rPr>
        <w:t>Δ</w:t>
      </w:r>
      <w:r w:rsidRPr="003D5C1A">
        <w:rPr>
          <w:rFonts w:eastAsia="Times New Roman"/>
          <w:szCs w:val="24"/>
        </w:rPr>
        <w:t xml:space="preserve">ώσαμε τη μάχη το πρώτο εξάμηνο ενάντια </w:t>
      </w:r>
      <w:r>
        <w:rPr>
          <w:rFonts w:eastAsia="Times New Roman"/>
          <w:szCs w:val="24"/>
        </w:rPr>
        <w:t>στις</w:t>
      </w:r>
      <w:r w:rsidRPr="003D5C1A">
        <w:rPr>
          <w:rFonts w:eastAsia="Times New Roman"/>
          <w:szCs w:val="24"/>
        </w:rPr>
        <w:t xml:space="preserve"> </w:t>
      </w:r>
      <w:r>
        <w:rPr>
          <w:rFonts w:eastAsia="Times New Roman"/>
          <w:szCs w:val="24"/>
        </w:rPr>
        <w:t xml:space="preserve">νεοφιλελεύθερες συνταγές </w:t>
      </w:r>
      <w:r w:rsidRPr="003D5C1A">
        <w:rPr>
          <w:rFonts w:eastAsia="Times New Roman"/>
          <w:szCs w:val="24"/>
        </w:rPr>
        <w:t>των μνημονίων και μετά προχωρήσαμε στο</w:t>
      </w:r>
      <w:r>
        <w:rPr>
          <w:rFonts w:eastAsia="Times New Roman"/>
          <w:szCs w:val="24"/>
        </w:rPr>
        <w:t>ν</w:t>
      </w:r>
      <w:r w:rsidRPr="003D5C1A">
        <w:rPr>
          <w:rFonts w:eastAsia="Times New Roman"/>
          <w:szCs w:val="24"/>
        </w:rPr>
        <w:t xml:space="preserve"> δύσκολο συμβιβασμό</w:t>
      </w:r>
      <w:r>
        <w:rPr>
          <w:rFonts w:eastAsia="Times New Roman"/>
          <w:szCs w:val="24"/>
        </w:rPr>
        <w:t>.</w:t>
      </w:r>
      <w:r w:rsidRPr="003D5C1A">
        <w:rPr>
          <w:rFonts w:eastAsia="Times New Roman"/>
          <w:szCs w:val="24"/>
        </w:rPr>
        <w:t xml:space="preserve"> </w:t>
      </w:r>
      <w:r>
        <w:rPr>
          <w:rFonts w:eastAsia="Times New Roman"/>
          <w:szCs w:val="24"/>
        </w:rPr>
        <w:t>Μ</w:t>
      </w:r>
      <w:r w:rsidRPr="003D5C1A">
        <w:rPr>
          <w:rFonts w:eastAsia="Times New Roman"/>
          <w:szCs w:val="24"/>
        </w:rPr>
        <w:t>ε αυτή</w:t>
      </w:r>
      <w:r>
        <w:rPr>
          <w:rFonts w:eastAsia="Times New Roman"/>
          <w:szCs w:val="24"/>
        </w:rPr>
        <w:t>ν</w:t>
      </w:r>
      <w:r w:rsidRPr="003D5C1A">
        <w:rPr>
          <w:rFonts w:eastAsia="Times New Roman"/>
          <w:szCs w:val="24"/>
        </w:rPr>
        <w:t xml:space="preserve"> την έννοια</w:t>
      </w:r>
      <w:r>
        <w:rPr>
          <w:rFonts w:eastAsia="Times New Roman"/>
          <w:szCs w:val="24"/>
        </w:rPr>
        <w:t>,</w:t>
      </w:r>
      <w:r w:rsidRPr="003D5C1A">
        <w:rPr>
          <w:rFonts w:eastAsia="Times New Roman"/>
          <w:szCs w:val="24"/>
        </w:rPr>
        <w:t xml:space="preserve"> το Πρόγραμμα Δημοσιονομικής Προσαρμογής</w:t>
      </w:r>
      <w:r>
        <w:rPr>
          <w:rFonts w:eastAsia="Times New Roman"/>
          <w:szCs w:val="24"/>
        </w:rPr>
        <w:t>,</w:t>
      </w:r>
      <w:r w:rsidRPr="003D5C1A">
        <w:rPr>
          <w:rFonts w:eastAsia="Times New Roman"/>
          <w:szCs w:val="24"/>
        </w:rPr>
        <w:t xml:space="preserve"> ενώ το εφαρμόσαμε και το εφαρμόσαμε χωρίς κόλπα</w:t>
      </w:r>
      <w:r>
        <w:rPr>
          <w:rFonts w:eastAsia="Times New Roman"/>
          <w:szCs w:val="24"/>
        </w:rPr>
        <w:t>,</w:t>
      </w:r>
      <w:r w:rsidRPr="003D5C1A">
        <w:rPr>
          <w:rFonts w:eastAsia="Times New Roman"/>
          <w:szCs w:val="24"/>
        </w:rPr>
        <w:t xml:space="preserve"> με βάση το αποτέλεσμα του συμβιβασμού</w:t>
      </w:r>
      <w:r>
        <w:rPr>
          <w:rFonts w:eastAsia="Times New Roman"/>
          <w:szCs w:val="24"/>
        </w:rPr>
        <w:t>,</w:t>
      </w:r>
      <w:r w:rsidRPr="003D5C1A">
        <w:rPr>
          <w:rFonts w:eastAsia="Times New Roman"/>
          <w:szCs w:val="24"/>
        </w:rPr>
        <w:t xml:space="preserve"> ταυτόχρονα αμφισβητούσα</w:t>
      </w:r>
      <w:r>
        <w:rPr>
          <w:rFonts w:eastAsia="Times New Roman"/>
          <w:szCs w:val="24"/>
        </w:rPr>
        <w:t>με</w:t>
      </w:r>
      <w:r w:rsidRPr="003D5C1A">
        <w:rPr>
          <w:rFonts w:eastAsia="Times New Roman"/>
          <w:szCs w:val="24"/>
        </w:rPr>
        <w:t xml:space="preserve"> </w:t>
      </w:r>
      <w:r>
        <w:rPr>
          <w:rFonts w:eastAsia="Times New Roman"/>
          <w:szCs w:val="24"/>
        </w:rPr>
        <w:t>-</w:t>
      </w:r>
      <w:r w:rsidRPr="003D5C1A">
        <w:rPr>
          <w:rFonts w:eastAsia="Times New Roman"/>
          <w:szCs w:val="24"/>
        </w:rPr>
        <w:t>όσο μπορούσαμε</w:t>
      </w:r>
      <w:r>
        <w:rPr>
          <w:rFonts w:eastAsia="Times New Roman"/>
          <w:szCs w:val="24"/>
        </w:rPr>
        <w:t>-</w:t>
      </w:r>
      <w:r w:rsidRPr="003D5C1A">
        <w:rPr>
          <w:rFonts w:eastAsia="Times New Roman"/>
          <w:szCs w:val="24"/>
        </w:rPr>
        <w:t xml:space="preserve"> τις ακραία νεοφιλελεύθερες επιλογές</w:t>
      </w:r>
      <w:r>
        <w:rPr>
          <w:rFonts w:eastAsia="Times New Roman"/>
          <w:szCs w:val="24"/>
        </w:rPr>
        <w:t>,</w:t>
      </w:r>
      <w:r w:rsidRPr="003D5C1A">
        <w:rPr>
          <w:rFonts w:eastAsia="Times New Roman"/>
          <w:szCs w:val="24"/>
        </w:rPr>
        <w:t xml:space="preserve"> με όποια στοιχεία παράλληλου προγράμματος καταφέραμε να εφαρμόσουμε</w:t>
      </w:r>
      <w:r>
        <w:rPr>
          <w:rFonts w:eastAsia="Times New Roman"/>
          <w:szCs w:val="24"/>
        </w:rPr>
        <w:t>.</w:t>
      </w:r>
      <w:r w:rsidRPr="003D5C1A">
        <w:rPr>
          <w:rFonts w:eastAsia="Times New Roman"/>
          <w:szCs w:val="24"/>
        </w:rPr>
        <w:t xml:space="preserve"> </w:t>
      </w:r>
      <w:r>
        <w:rPr>
          <w:rFonts w:eastAsia="Times New Roman"/>
          <w:szCs w:val="24"/>
        </w:rPr>
        <w:t>Κ</w:t>
      </w:r>
      <w:r w:rsidRPr="003D5C1A">
        <w:rPr>
          <w:rFonts w:eastAsia="Times New Roman"/>
          <w:szCs w:val="24"/>
        </w:rPr>
        <w:t xml:space="preserve">αι είναι </w:t>
      </w:r>
      <w:r>
        <w:rPr>
          <w:rFonts w:eastAsia="Times New Roman"/>
          <w:szCs w:val="24"/>
        </w:rPr>
        <w:t xml:space="preserve">πολύ μεγάλο αυτό που </w:t>
      </w:r>
      <w:r w:rsidRPr="003D5C1A">
        <w:rPr>
          <w:rFonts w:eastAsia="Times New Roman"/>
          <w:szCs w:val="24"/>
        </w:rPr>
        <w:t>κάναμε και πρέπει να κάνουμε πολλή δ</w:t>
      </w:r>
      <w:r w:rsidRPr="003D5C1A">
        <w:rPr>
          <w:rFonts w:eastAsia="Times New Roman"/>
          <w:szCs w:val="24"/>
        </w:rPr>
        <w:t xml:space="preserve">ουλειά για να μπορέσουμε να </w:t>
      </w:r>
      <w:r>
        <w:rPr>
          <w:rFonts w:eastAsia="Times New Roman"/>
          <w:szCs w:val="24"/>
        </w:rPr>
        <w:t xml:space="preserve">το </w:t>
      </w:r>
      <w:r w:rsidRPr="003D5C1A">
        <w:rPr>
          <w:rFonts w:eastAsia="Times New Roman"/>
          <w:szCs w:val="24"/>
        </w:rPr>
        <w:t>επικοινωνήσουμε σωστά</w:t>
      </w:r>
      <w:r>
        <w:rPr>
          <w:rFonts w:eastAsia="Times New Roman"/>
          <w:szCs w:val="24"/>
        </w:rPr>
        <w:t>,</w:t>
      </w:r>
      <w:r w:rsidRPr="003D5C1A">
        <w:rPr>
          <w:rFonts w:eastAsia="Times New Roman"/>
          <w:szCs w:val="24"/>
        </w:rPr>
        <w:t xml:space="preserve"> αλλά είναι </w:t>
      </w:r>
      <w:r>
        <w:rPr>
          <w:rFonts w:eastAsia="Times New Roman"/>
          <w:szCs w:val="24"/>
        </w:rPr>
        <w:t>ήδη</w:t>
      </w:r>
      <w:r w:rsidRPr="003D5C1A">
        <w:rPr>
          <w:rFonts w:eastAsia="Times New Roman"/>
          <w:szCs w:val="24"/>
        </w:rPr>
        <w:t xml:space="preserve"> </w:t>
      </w:r>
      <w:r>
        <w:rPr>
          <w:rFonts w:eastAsia="Times New Roman"/>
          <w:szCs w:val="24"/>
        </w:rPr>
        <w:t>-</w:t>
      </w:r>
      <w:r w:rsidRPr="003D5C1A">
        <w:rPr>
          <w:rFonts w:eastAsia="Times New Roman"/>
          <w:szCs w:val="24"/>
        </w:rPr>
        <w:t xml:space="preserve">και μην </w:t>
      </w:r>
      <w:r w:rsidRPr="003D5C1A">
        <w:rPr>
          <w:rFonts w:eastAsia="Times New Roman"/>
          <w:szCs w:val="24"/>
        </w:rPr>
        <w:lastRenderedPageBreak/>
        <w:t>το ξεχνάμε αυτό</w:t>
      </w:r>
      <w:r>
        <w:rPr>
          <w:rFonts w:eastAsia="Times New Roman"/>
          <w:szCs w:val="24"/>
        </w:rPr>
        <w:t>-</w:t>
      </w:r>
      <w:r w:rsidRPr="003D5C1A">
        <w:rPr>
          <w:rFonts w:eastAsia="Times New Roman"/>
          <w:szCs w:val="24"/>
        </w:rPr>
        <w:t xml:space="preserve"> </w:t>
      </w:r>
      <w:r>
        <w:rPr>
          <w:rFonts w:eastAsia="Times New Roman"/>
          <w:szCs w:val="24"/>
        </w:rPr>
        <w:t>μια</w:t>
      </w:r>
      <w:r w:rsidRPr="003D5C1A">
        <w:rPr>
          <w:rFonts w:eastAsia="Times New Roman"/>
          <w:szCs w:val="24"/>
        </w:rPr>
        <w:t xml:space="preserve"> βιωμένη πραγματικότητα</w:t>
      </w:r>
      <w:r>
        <w:rPr>
          <w:rFonts w:eastAsia="Times New Roman"/>
          <w:szCs w:val="24"/>
        </w:rPr>
        <w:t>, ιδιαίτερα από τα αδύναμ</w:t>
      </w:r>
      <w:r w:rsidRPr="003D5C1A">
        <w:rPr>
          <w:rFonts w:eastAsia="Times New Roman"/>
          <w:szCs w:val="24"/>
        </w:rPr>
        <w:t>α στρώματα της ελληνικής κοινωνίας</w:t>
      </w:r>
      <w:r>
        <w:rPr>
          <w:rFonts w:eastAsia="Times New Roman"/>
          <w:szCs w:val="24"/>
        </w:rPr>
        <w:t>.</w:t>
      </w:r>
      <w:r w:rsidRPr="003D5C1A">
        <w:rPr>
          <w:rFonts w:eastAsia="Times New Roman"/>
          <w:szCs w:val="24"/>
        </w:rPr>
        <w:t xml:space="preserve"> </w:t>
      </w:r>
    </w:p>
    <w:p w14:paraId="5FC2F706" w14:textId="77777777" w:rsidR="0020643A" w:rsidRDefault="00E84ECF">
      <w:pPr>
        <w:tabs>
          <w:tab w:val="left" w:pos="3189"/>
          <w:tab w:val="center" w:pos="4513"/>
        </w:tabs>
        <w:spacing w:line="600" w:lineRule="auto"/>
        <w:ind w:firstLine="720"/>
        <w:contextualSpacing/>
        <w:jc w:val="both"/>
        <w:rPr>
          <w:rFonts w:eastAsia="Times New Roman"/>
          <w:szCs w:val="24"/>
        </w:rPr>
      </w:pPr>
      <w:r>
        <w:rPr>
          <w:rFonts w:eastAsia="Times New Roman"/>
          <w:szCs w:val="24"/>
        </w:rPr>
        <w:t>Α</w:t>
      </w:r>
      <w:r w:rsidRPr="003D5C1A">
        <w:rPr>
          <w:rFonts w:eastAsia="Times New Roman"/>
          <w:szCs w:val="24"/>
        </w:rPr>
        <w:t xml:space="preserve">υτό που μας χρεώνουν </w:t>
      </w:r>
      <w:r>
        <w:rPr>
          <w:rFonts w:eastAsia="Times New Roman"/>
          <w:szCs w:val="24"/>
        </w:rPr>
        <w:t>ο</w:t>
      </w:r>
      <w:r w:rsidRPr="003D5C1A">
        <w:rPr>
          <w:rFonts w:eastAsia="Times New Roman"/>
          <w:szCs w:val="24"/>
        </w:rPr>
        <w:t>ι αντίπαλοί</w:t>
      </w:r>
      <w:r>
        <w:rPr>
          <w:rFonts w:eastAsia="Times New Roman"/>
          <w:szCs w:val="24"/>
        </w:rPr>
        <w:t>,</w:t>
      </w:r>
      <w:r w:rsidRPr="003D5C1A">
        <w:rPr>
          <w:rFonts w:eastAsia="Times New Roman"/>
          <w:szCs w:val="24"/>
        </w:rPr>
        <w:t xml:space="preserve"> κυρίες και κύριοι συνάδελφοι</w:t>
      </w:r>
      <w:r>
        <w:rPr>
          <w:rFonts w:eastAsia="Times New Roman"/>
          <w:szCs w:val="24"/>
        </w:rPr>
        <w:t xml:space="preserve"> –θα πω κ</w:t>
      </w:r>
      <w:r>
        <w:rPr>
          <w:rFonts w:eastAsia="Times New Roman"/>
          <w:szCs w:val="24"/>
        </w:rPr>
        <w:t xml:space="preserve">αι </w:t>
      </w:r>
      <w:r w:rsidRPr="003D5C1A">
        <w:rPr>
          <w:rFonts w:eastAsia="Times New Roman"/>
          <w:szCs w:val="24"/>
        </w:rPr>
        <w:t>κάποια πράγματα περισσότερα σε αυτό</w:t>
      </w:r>
      <w:r>
        <w:rPr>
          <w:rFonts w:eastAsia="Times New Roman"/>
          <w:szCs w:val="24"/>
        </w:rPr>
        <w:t>-</w:t>
      </w:r>
      <w:r w:rsidRPr="003D5C1A">
        <w:rPr>
          <w:rFonts w:eastAsia="Times New Roman"/>
          <w:szCs w:val="24"/>
        </w:rPr>
        <w:t xml:space="preserve"> δεν είναι κυρίως τα 100 δισεκατομμύρια </w:t>
      </w:r>
      <w:r>
        <w:rPr>
          <w:rFonts w:eastAsia="Times New Roman"/>
          <w:szCs w:val="24"/>
        </w:rPr>
        <w:t xml:space="preserve">ευρώ </w:t>
      </w:r>
      <w:r w:rsidRPr="003D5C1A">
        <w:rPr>
          <w:rFonts w:eastAsia="Times New Roman"/>
          <w:szCs w:val="24"/>
        </w:rPr>
        <w:t xml:space="preserve">που δήθεν κόστισε το πρώτο εξάμηνο στη </w:t>
      </w:r>
      <w:r>
        <w:rPr>
          <w:rFonts w:eastAsia="Times New Roman"/>
          <w:szCs w:val="24"/>
        </w:rPr>
        <w:t>χ</w:t>
      </w:r>
      <w:r w:rsidRPr="003D5C1A">
        <w:rPr>
          <w:rFonts w:eastAsia="Times New Roman"/>
          <w:szCs w:val="24"/>
        </w:rPr>
        <w:t xml:space="preserve">ώρα </w:t>
      </w:r>
      <w:r>
        <w:rPr>
          <w:rFonts w:eastAsia="Times New Roman"/>
          <w:szCs w:val="24"/>
        </w:rPr>
        <w:t>ή τα</w:t>
      </w:r>
      <w:r w:rsidRPr="003D5C1A">
        <w:rPr>
          <w:rFonts w:eastAsia="Times New Roman"/>
          <w:szCs w:val="24"/>
        </w:rPr>
        <w:t xml:space="preserve"> capital control </w:t>
      </w:r>
      <w:r>
        <w:rPr>
          <w:rFonts w:eastAsia="Times New Roman"/>
          <w:szCs w:val="24"/>
        </w:rPr>
        <w:t>κ.λπ</w:t>
      </w:r>
      <w:r>
        <w:rPr>
          <w:rFonts w:eastAsia="Times New Roman"/>
          <w:szCs w:val="24"/>
        </w:rPr>
        <w:t>.</w:t>
      </w:r>
      <w:r>
        <w:rPr>
          <w:rFonts w:eastAsia="Times New Roman"/>
          <w:szCs w:val="24"/>
        </w:rPr>
        <w:t>.</w:t>
      </w:r>
      <w:r w:rsidRPr="003D5C1A">
        <w:rPr>
          <w:rFonts w:eastAsia="Times New Roman"/>
          <w:szCs w:val="24"/>
        </w:rPr>
        <w:t xml:space="preserve"> Βεβαίως μας κατηγορούν και για αυτά</w:t>
      </w:r>
      <w:r>
        <w:rPr>
          <w:rFonts w:eastAsia="Times New Roman"/>
          <w:szCs w:val="24"/>
        </w:rPr>
        <w:t>. Ξέρετε τι είναι</w:t>
      </w:r>
      <w:r w:rsidRPr="003D5C1A">
        <w:rPr>
          <w:rFonts w:eastAsia="Times New Roman"/>
          <w:szCs w:val="24"/>
        </w:rPr>
        <w:t xml:space="preserve"> το κύριο</w:t>
      </w:r>
      <w:r>
        <w:rPr>
          <w:rFonts w:eastAsia="Times New Roman"/>
          <w:szCs w:val="24"/>
        </w:rPr>
        <w:t>;</w:t>
      </w:r>
      <w:r w:rsidRPr="003D5C1A">
        <w:rPr>
          <w:rFonts w:eastAsia="Times New Roman"/>
          <w:szCs w:val="24"/>
        </w:rPr>
        <w:t xml:space="preserve"> </w:t>
      </w:r>
      <w:r>
        <w:rPr>
          <w:rFonts w:eastAsia="Times New Roman"/>
          <w:szCs w:val="24"/>
        </w:rPr>
        <w:t xml:space="preserve">Το κύριο </w:t>
      </w:r>
      <w:r w:rsidRPr="003D5C1A">
        <w:rPr>
          <w:rFonts w:eastAsia="Times New Roman"/>
          <w:szCs w:val="24"/>
        </w:rPr>
        <w:t>που μας κατηγορούν βαθιά μέσ</w:t>
      </w:r>
      <w:r w:rsidRPr="003D5C1A">
        <w:rPr>
          <w:rFonts w:eastAsia="Times New Roman"/>
          <w:szCs w:val="24"/>
        </w:rPr>
        <w:t xml:space="preserve">α τους </w:t>
      </w:r>
      <w:r>
        <w:rPr>
          <w:rFonts w:eastAsia="Times New Roman"/>
          <w:szCs w:val="24"/>
        </w:rPr>
        <w:t>-</w:t>
      </w:r>
      <w:r w:rsidRPr="003D5C1A">
        <w:rPr>
          <w:rFonts w:eastAsia="Times New Roman"/>
          <w:szCs w:val="24"/>
        </w:rPr>
        <w:t>νομίζω εγώ</w:t>
      </w:r>
      <w:r>
        <w:rPr>
          <w:rFonts w:eastAsia="Times New Roman"/>
          <w:szCs w:val="24"/>
        </w:rPr>
        <w:t xml:space="preserve"> ότ</w:t>
      </w:r>
      <w:r w:rsidRPr="003D5C1A">
        <w:rPr>
          <w:rFonts w:eastAsia="Times New Roman"/>
          <w:szCs w:val="24"/>
        </w:rPr>
        <w:t>ι μπορώ να πω</w:t>
      </w:r>
      <w:r>
        <w:rPr>
          <w:rFonts w:eastAsia="Times New Roman"/>
          <w:szCs w:val="24"/>
        </w:rPr>
        <w:t>-</w:t>
      </w:r>
      <w:r w:rsidRPr="003D5C1A">
        <w:rPr>
          <w:rFonts w:eastAsia="Times New Roman"/>
          <w:szCs w:val="24"/>
        </w:rPr>
        <w:t xml:space="preserve"> είναι ότι αντιστ</w:t>
      </w:r>
      <w:r>
        <w:rPr>
          <w:rFonts w:eastAsia="Times New Roman"/>
          <w:szCs w:val="24"/>
        </w:rPr>
        <w:t>αθήκαμε, δ</w:t>
      </w:r>
      <w:r w:rsidRPr="003D5C1A">
        <w:rPr>
          <w:rFonts w:eastAsia="Times New Roman"/>
          <w:szCs w:val="24"/>
        </w:rPr>
        <w:t>εν εγκαταλείψαμε και</w:t>
      </w:r>
      <w:r>
        <w:rPr>
          <w:rFonts w:eastAsia="Times New Roman"/>
          <w:szCs w:val="24"/>
        </w:rPr>
        <w:t xml:space="preserve"> δεν τους βγήκε</w:t>
      </w:r>
      <w:r w:rsidRPr="003D5C1A">
        <w:rPr>
          <w:rFonts w:eastAsia="Times New Roman"/>
          <w:szCs w:val="24"/>
        </w:rPr>
        <w:t xml:space="preserve"> ούτε η σύντομη αριστερή παρένθεση</w:t>
      </w:r>
      <w:r>
        <w:rPr>
          <w:rFonts w:eastAsia="Times New Roman"/>
          <w:szCs w:val="24"/>
        </w:rPr>
        <w:t>,</w:t>
      </w:r>
      <w:r w:rsidRPr="003D5C1A">
        <w:rPr>
          <w:rFonts w:eastAsia="Times New Roman"/>
          <w:szCs w:val="24"/>
        </w:rPr>
        <w:t xml:space="preserve"> ούτε και τα άλλα που σχεδίαζ</w:t>
      </w:r>
      <w:r>
        <w:rPr>
          <w:rFonts w:eastAsia="Times New Roman"/>
          <w:szCs w:val="24"/>
        </w:rPr>
        <w:t>αν.</w:t>
      </w:r>
      <w:r w:rsidRPr="003D5C1A">
        <w:rPr>
          <w:rFonts w:eastAsia="Times New Roman"/>
          <w:szCs w:val="24"/>
        </w:rPr>
        <w:t xml:space="preserve"> Αυτό είναι το κύριο</w:t>
      </w:r>
      <w:r>
        <w:rPr>
          <w:rFonts w:eastAsia="Times New Roman"/>
          <w:szCs w:val="24"/>
        </w:rPr>
        <w:t>.</w:t>
      </w:r>
    </w:p>
    <w:p w14:paraId="5FC2F707" w14:textId="77777777" w:rsidR="0020643A" w:rsidRDefault="00E84ECF">
      <w:pPr>
        <w:tabs>
          <w:tab w:val="left" w:pos="3189"/>
          <w:tab w:val="center" w:pos="4513"/>
        </w:tabs>
        <w:spacing w:line="600" w:lineRule="auto"/>
        <w:ind w:firstLine="720"/>
        <w:contextualSpacing/>
        <w:jc w:val="both"/>
        <w:rPr>
          <w:rFonts w:eastAsia="Times New Roman"/>
          <w:szCs w:val="24"/>
        </w:rPr>
      </w:pPr>
      <w:r w:rsidRPr="00C318C7">
        <w:rPr>
          <w:rFonts w:eastAsia="Times New Roman"/>
          <w:szCs w:val="24"/>
        </w:rPr>
        <w:t xml:space="preserve">Κυρίες και κύριοι </w:t>
      </w:r>
      <w:r>
        <w:rPr>
          <w:rFonts w:eastAsia="Times New Roman"/>
          <w:szCs w:val="24"/>
        </w:rPr>
        <w:t>Βουλευτές</w:t>
      </w:r>
      <w:r w:rsidRPr="00C318C7">
        <w:rPr>
          <w:rFonts w:eastAsia="Times New Roman"/>
          <w:szCs w:val="24"/>
        </w:rPr>
        <w:t>,</w:t>
      </w:r>
      <w:r w:rsidRPr="003D5C1A">
        <w:rPr>
          <w:rFonts w:eastAsia="Times New Roman"/>
          <w:szCs w:val="24"/>
        </w:rPr>
        <w:t xml:space="preserve"> σε αυτή</w:t>
      </w:r>
      <w:r>
        <w:rPr>
          <w:rFonts w:eastAsia="Times New Roman"/>
          <w:szCs w:val="24"/>
        </w:rPr>
        <w:t>ν</w:t>
      </w:r>
      <w:r w:rsidRPr="003D5C1A">
        <w:rPr>
          <w:rFonts w:eastAsia="Times New Roman"/>
          <w:szCs w:val="24"/>
        </w:rPr>
        <w:t xml:space="preserve"> τη δύσκολη συγκυρία κρατήσαμε την κοινωνία όρθια</w:t>
      </w:r>
      <w:r>
        <w:rPr>
          <w:rFonts w:eastAsia="Times New Roman"/>
          <w:szCs w:val="24"/>
        </w:rPr>
        <w:t>.</w:t>
      </w:r>
      <w:r w:rsidRPr="003D5C1A">
        <w:rPr>
          <w:rFonts w:eastAsia="Times New Roman"/>
          <w:szCs w:val="24"/>
        </w:rPr>
        <w:t xml:space="preserve"> </w:t>
      </w:r>
      <w:r>
        <w:rPr>
          <w:rFonts w:eastAsia="Times New Roman"/>
          <w:szCs w:val="24"/>
        </w:rPr>
        <w:t>Συγκροτήσαμε και χ</w:t>
      </w:r>
      <w:r w:rsidRPr="003D5C1A">
        <w:rPr>
          <w:rFonts w:eastAsia="Times New Roman"/>
          <w:szCs w:val="24"/>
        </w:rPr>
        <w:t>ρηματοδοτήσ</w:t>
      </w:r>
      <w:r>
        <w:rPr>
          <w:rFonts w:eastAsia="Times New Roman"/>
          <w:szCs w:val="24"/>
        </w:rPr>
        <w:t>α</w:t>
      </w:r>
      <w:r w:rsidRPr="003D5C1A">
        <w:rPr>
          <w:rFonts w:eastAsia="Times New Roman"/>
          <w:szCs w:val="24"/>
        </w:rPr>
        <w:t>με ένα νέο κοινωνικό κράτος με νέους θεσμούς</w:t>
      </w:r>
      <w:r>
        <w:rPr>
          <w:rFonts w:eastAsia="Times New Roman"/>
          <w:szCs w:val="24"/>
        </w:rPr>
        <w:t>,</w:t>
      </w:r>
      <w:r w:rsidRPr="003D5C1A">
        <w:rPr>
          <w:rFonts w:eastAsia="Times New Roman"/>
          <w:szCs w:val="24"/>
        </w:rPr>
        <w:t xml:space="preserve"> νέες πρωτοβουλίες</w:t>
      </w:r>
      <w:r>
        <w:rPr>
          <w:rFonts w:eastAsia="Times New Roman"/>
          <w:szCs w:val="24"/>
        </w:rPr>
        <w:t>,</w:t>
      </w:r>
      <w:r w:rsidRPr="003D5C1A">
        <w:rPr>
          <w:rFonts w:eastAsia="Times New Roman"/>
          <w:szCs w:val="24"/>
        </w:rPr>
        <w:t xml:space="preserve"> μεγάλες τομές που έσωσε κυριολεκτικά τους πιο αδύναμους από την πλήρη κατάρρευση</w:t>
      </w:r>
      <w:r>
        <w:rPr>
          <w:rFonts w:eastAsia="Times New Roman"/>
          <w:szCs w:val="24"/>
        </w:rPr>
        <w:t>.</w:t>
      </w:r>
      <w:r w:rsidRPr="003D5C1A">
        <w:rPr>
          <w:rFonts w:eastAsia="Times New Roman"/>
          <w:szCs w:val="24"/>
        </w:rPr>
        <w:t xml:space="preserve"> </w:t>
      </w:r>
      <w:r>
        <w:rPr>
          <w:rFonts w:eastAsia="Times New Roman"/>
          <w:szCs w:val="24"/>
        </w:rPr>
        <w:t>Α</w:t>
      </w:r>
      <w:r w:rsidRPr="003D5C1A">
        <w:rPr>
          <w:rFonts w:eastAsia="Times New Roman"/>
          <w:szCs w:val="24"/>
        </w:rPr>
        <w:t xml:space="preserve">υτό </w:t>
      </w:r>
      <w:r>
        <w:rPr>
          <w:rFonts w:eastAsia="Times New Roman"/>
          <w:szCs w:val="24"/>
        </w:rPr>
        <w:t xml:space="preserve">κάναμε. </w:t>
      </w:r>
    </w:p>
    <w:p w14:paraId="5FC2F708" w14:textId="77777777" w:rsidR="0020643A" w:rsidRDefault="00E84ECF">
      <w:pPr>
        <w:tabs>
          <w:tab w:val="left" w:pos="3189"/>
          <w:tab w:val="center" w:pos="4513"/>
        </w:tabs>
        <w:spacing w:line="600" w:lineRule="auto"/>
        <w:ind w:firstLine="720"/>
        <w:contextualSpacing/>
        <w:jc w:val="both"/>
        <w:rPr>
          <w:rFonts w:eastAsia="Times New Roman"/>
          <w:szCs w:val="24"/>
        </w:rPr>
      </w:pPr>
      <w:r>
        <w:rPr>
          <w:rFonts w:eastAsia="Times New Roman"/>
          <w:szCs w:val="24"/>
        </w:rPr>
        <w:t xml:space="preserve">Δημιουργήσαμε </w:t>
      </w:r>
      <w:r>
        <w:rPr>
          <w:rFonts w:eastAsia="Times New Roman"/>
          <w:szCs w:val="24"/>
        </w:rPr>
        <w:t>-</w:t>
      </w:r>
      <w:r w:rsidRPr="003D5C1A">
        <w:rPr>
          <w:rFonts w:eastAsia="Times New Roman"/>
          <w:szCs w:val="24"/>
        </w:rPr>
        <w:t>και συνεχίζουμε</w:t>
      </w:r>
      <w:r>
        <w:rPr>
          <w:rFonts w:eastAsia="Times New Roman"/>
          <w:szCs w:val="24"/>
        </w:rPr>
        <w:t>-</w:t>
      </w:r>
      <w:r w:rsidRPr="003D5C1A">
        <w:rPr>
          <w:rFonts w:eastAsia="Times New Roman"/>
          <w:szCs w:val="24"/>
        </w:rPr>
        <w:t xml:space="preserve"> ένα σύστημα κοινωνικής πρόνοιας που δαπανά σήμερα 400% πάνω από ό</w:t>
      </w:r>
      <w:r>
        <w:rPr>
          <w:rFonts w:eastAsia="Times New Roman"/>
          <w:szCs w:val="24"/>
        </w:rPr>
        <w:t>,</w:t>
      </w:r>
      <w:r w:rsidRPr="003D5C1A">
        <w:rPr>
          <w:rFonts w:eastAsia="Times New Roman"/>
          <w:szCs w:val="24"/>
        </w:rPr>
        <w:t>τι παρα</w:t>
      </w:r>
      <w:r w:rsidRPr="003D5C1A">
        <w:rPr>
          <w:rFonts w:eastAsia="Times New Roman"/>
          <w:szCs w:val="24"/>
        </w:rPr>
        <w:lastRenderedPageBreak/>
        <w:t>λάβαμε το 2015</w:t>
      </w:r>
      <w:r>
        <w:rPr>
          <w:rFonts w:eastAsia="Times New Roman"/>
          <w:szCs w:val="24"/>
        </w:rPr>
        <w:t>.</w:t>
      </w:r>
      <w:r w:rsidRPr="003D5C1A">
        <w:rPr>
          <w:rFonts w:eastAsia="Times New Roman"/>
          <w:szCs w:val="24"/>
        </w:rPr>
        <w:t xml:space="preserve"> </w:t>
      </w:r>
      <w:r>
        <w:rPr>
          <w:rFonts w:eastAsia="Times New Roman"/>
          <w:szCs w:val="24"/>
        </w:rPr>
        <w:t>Α</w:t>
      </w:r>
      <w:r w:rsidRPr="003D5C1A">
        <w:rPr>
          <w:rFonts w:eastAsia="Times New Roman"/>
          <w:szCs w:val="24"/>
        </w:rPr>
        <w:t>υτό είναι συντριπτικό</w:t>
      </w:r>
      <w:r>
        <w:rPr>
          <w:rFonts w:eastAsia="Times New Roman"/>
          <w:szCs w:val="24"/>
        </w:rPr>
        <w:t>.</w:t>
      </w:r>
      <w:r w:rsidRPr="003D5C1A">
        <w:rPr>
          <w:rFonts w:eastAsia="Times New Roman"/>
          <w:szCs w:val="24"/>
        </w:rPr>
        <w:t xml:space="preserve"> </w:t>
      </w:r>
      <w:r>
        <w:rPr>
          <w:rFonts w:eastAsia="Times New Roman"/>
          <w:szCs w:val="24"/>
        </w:rPr>
        <w:t>Ε</w:t>
      </w:r>
      <w:r w:rsidRPr="003D5C1A">
        <w:rPr>
          <w:rFonts w:eastAsia="Times New Roman"/>
          <w:szCs w:val="24"/>
        </w:rPr>
        <w:t>ίναι στοιχείο συντριπτικό</w:t>
      </w:r>
      <w:r>
        <w:rPr>
          <w:rFonts w:eastAsia="Times New Roman"/>
          <w:szCs w:val="24"/>
        </w:rPr>
        <w:t>.</w:t>
      </w:r>
      <w:r w:rsidRPr="003D5C1A">
        <w:rPr>
          <w:rFonts w:eastAsia="Times New Roman"/>
          <w:szCs w:val="24"/>
        </w:rPr>
        <w:t xml:space="preserve"> </w:t>
      </w:r>
      <w:r>
        <w:rPr>
          <w:rFonts w:eastAsia="Times New Roman"/>
          <w:szCs w:val="24"/>
        </w:rPr>
        <w:t>Α</w:t>
      </w:r>
      <w:r w:rsidRPr="003D5C1A">
        <w:rPr>
          <w:rFonts w:eastAsia="Times New Roman"/>
          <w:szCs w:val="24"/>
        </w:rPr>
        <w:t>πό τα σκοτάδια που ήμασταν στην κοινωνική πρόνοια πριν</w:t>
      </w:r>
      <w:r>
        <w:rPr>
          <w:rFonts w:eastAsia="Times New Roman"/>
          <w:szCs w:val="24"/>
        </w:rPr>
        <w:t xml:space="preserve"> -</w:t>
      </w:r>
      <w:r w:rsidRPr="003D5C1A">
        <w:rPr>
          <w:rFonts w:eastAsia="Times New Roman"/>
          <w:szCs w:val="24"/>
        </w:rPr>
        <w:t>την</w:t>
      </w:r>
      <w:r>
        <w:rPr>
          <w:rFonts w:eastAsia="Times New Roman"/>
          <w:szCs w:val="24"/>
        </w:rPr>
        <w:t xml:space="preserve"> καθαρή κοινωνική πρόνοια- φτάσαμε</w:t>
      </w:r>
      <w:r w:rsidRPr="003D5C1A">
        <w:rPr>
          <w:rFonts w:eastAsia="Times New Roman"/>
          <w:szCs w:val="24"/>
        </w:rPr>
        <w:t xml:space="preserve"> πρ</w:t>
      </w:r>
      <w:r w:rsidRPr="003D5C1A">
        <w:rPr>
          <w:rFonts w:eastAsia="Times New Roman"/>
          <w:szCs w:val="24"/>
        </w:rPr>
        <w:t>αγματικά σε ένα σημαντικό ύψος και αυτό ήδη</w:t>
      </w:r>
      <w:r>
        <w:rPr>
          <w:rFonts w:eastAsia="Times New Roman"/>
          <w:szCs w:val="24"/>
        </w:rPr>
        <w:t xml:space="preserve"> -</w:t>
      </w:r>
      <w:r w:rsidRPr="003D5C1A">
        <w:rPr>
          <w:rFonts w:eastAsia="Times New Roman"/>
          <w:szCs w:val="24"/>
        </w:rPr>
        <w:t xml:space="preserve">όπως παρουσίασε και </w:t>
      </w:r>
      <w:r>
        <w:rPr>
          <w:rFonts w:eastAsia="Times New Roman"/>
          <w:szCs w:val="24"/>
        </w:rPr>
        <w:t>η</w:t>
      </w:r>
      <w:r w:rsidRPr="003D5C1A">
        <w:rPr>
          <w:rFonts w:eastAsia="Times New Roman"/>
          <w:szCs w:val="24"/>
        </w:rPr>
        <w:t xml:space="preserve"> αρμόδια </w:t>
      </w:r>
      <w:r>
        <w:rPr>
          <w:rFonts w:eastAsia="Times New Roman"/>
          <w:szCs w:val="24"/>
        </w:rPr>
        <w:t>Υ</w:t>
      </w:r>
      <w:r w:rsidRPr="003D5C1A">
        <w:rPr>
          <w:rFonts w:eastAsia="Times New Roman"/>
          <w:szCs w:val="24"/>
        </w:rPr>
        <w:t>πουργός</w:t>
      </w:r>
      <w:r>
        <w:rPr>
          <w:rFonts w:eastAsia="Times New Roman"/>
          <w:szCs w:val="24"/>
        </w:rPr>
        <w:t xml:space="preserve"> αλλά και</w:t>
      </w:r>
      <w:r w:rsidRPr="003D5C1A">
        <w:rPr>
          <w:rFonts w:eastAsia="Times New Roman"/>
          <w:szCs w:val="24"/>
        </w:rPr>
        <w:t xml:space="preserve"> με στοιχεία του </w:t>
      </w:r>
      <w:r>
        <w:rPr>
          <w:rFonts w:eastAsia="Times New Roman"/>
          <w:szCs w:val="24"/>
        </w:rPr>
        <w:t>20</w:t>
      </w:r>
      <w:r w:rsidRPr="003D5C1A">
        <w:rPr>
          <w:rFonts w:eastAsia="Times New Roman"/>
          <w:szCs w:val="24"/>
        </w:rPr>
        <w:t>16</w:t>
      </w:r>
      <w:r>
        <w:rPr>
          <w:rFonts w:eastAsia="Times New Roman"/>
          <w:szCs w:val="24"/>
        </w:rPr>
        <w:t>- έχει επίδραση</w:t>
      </w:r>
      <w:r w:rsidRPr="003D5C1A">
        <w:rPr>
          <w:rFonts w:eastAsia="Times New Roman"/>
          <w:szCs w:val="24"/>
        </w:rPr>
        <w:t xml:space="preserve"> και στη μείωση της παιδικής φτώχειας και στη μείωση των ανισοτήτων</w:t>
      </w:r>
      <w:r>
        <w:rPr>
          <w:rFonts w:eastAsia="Times New Roman"/>
          <w:szCs w:val="24"/>
        </w:rPr>
        <w:t xml:space="preserve"> και έχει νέους θεσμούς: τ</w:t>
      </w:r>
      <w:r w:rsidRPr="003D5C1A">
        <w:rPr>
          <w:rFonts w:eastAsia="Times New Roman"/>
          <w:szCs w:val="24"/>
        </w:rPr>
        <w:t xml:space="preserve">ο </w:t>
      </w:r>
      <w:r>
        <w:rPr>
          <w:rFonts w:eastAsia="Times New Roman"/>
          <w:szCs w:val="24"/>
        </w:rPr>
        <w:t>κ</w:t>
      </w:r>
      <w:r w:rsidRPr="003D5C1A">
        <w:rPr>
          <w:rFonts w:eastAsia="Times New Roman"/>
          <w:szCs w:val="24"/>
        </w:rPr>
        <w:t>αθολικό κοινωνικό εισόδημα αλληλ</w:t>
      </w:r>
      <w:r w:rsidRPr="003D5C1A">
        <w:rPr>
          <w:rFonts w:eastAsia="Times New Roman"/>
          <w:szCs w:val="24"/>
        </w:rPr>
        <w:t>εγγύης</w:t>
      </w:r>
      <w:r>
        <w:rPr>
          <w:rFonts w:eastAsia="Times New Roman"/>
          <w:szCs w:val="24"/>
        </w:rPr>
        <w:t>,</w:t>
      </w:r>
      <w:r w:rsidRPr="003D5C1A">
        <w:rPr>
          <w:rFonts w:eastAsia="Times New Roman"/>
          <w:szCs w:val="24"/>
        </w:rPr>
        <w:t xml:space="preserve"> τα σχολικά γεύματα</w:t>
      </w:r>
      <w:r>
        <w:rPr>
          <w:rFonts w:eastAsia="Times New Roman"/>
          <w:szCs w:val="24"/>
        </w:rPr>
        <w:t>,</w:t>
      </w:r>
      <w:r w:rsidRPr="003D5C1A">
        <w:rPr>
          <w:rFonts w:eastAsia="Times New Roman"/>
          <w:szCs w:val="24"/>
        </w:rPr>
        <w:t xml:space="preserve"> </w:t>
      </w:r>
      <w:r>
        <w:rPr>
          <w:rFonts w:eastAsia="Times New Roman"/>
          <w:szCs w:val="24"/>
        </w:rPr>
        <w:t>την</w:t>
      </w:r>
      <w:r w:rsidRPr="003D5C1A">
        <w:rPr>
          <w:rFonts w:eastAsia="Times New Roman"/>
          <w:szCs w:val="24"/>
        </w:rPr>
        <w:t xml:space="preserve"> ενίσχυση και αναμόρφωση των οικογενειακών επιδομάτων</w:t>
      </w:r>
      <w:r>
        <w:rPr>
          <w:rFonts w:eastAsia="Times New Roman"/>
          <w:szCs w:val="24"/>
        </w:rPr>
        <w:t>.</w:t>
      </w:r>
      <w:r w:rsidRPr="003D5C1A">
        <w:rPr>
          <w:rFonts w:eastAsia="Times New Roman"/>
          <w:szCs w:val="24"/>
        </w:rPr>
        <w:t xml:space="preserve"> </w:t>
      </w:r>
      <w:r>
        <w:rPr>
          <w:rFonts w:eastAsia="Times New Roman"/>
          <w:szCs w:val="24"/>
        </w:rPr>
        <w:t>Κ</w:t>
      </w:r>
      <w:r w:rsidRPr="003D5C1A">
        <w:rPr>
          <w:rFonts w:eastAsia="Times New Roman"/>
          <w:szCs w:val="24"/>
        </w:rPr>
        <w:t xml:space="preserve">αι προχωράμε στις αρχές του </w:t>
      </w:r>
      <w:r>
        <w:rPr>
          <w:rFonts w:eastAsia="Times New Roman"/>
          <w:szCs w:val="24"/>
        </w:rPr>
        <w:t>20</w:t>
      </w:r>
      <w:r w:rsidRPr="003D5C1A">
        <w:rPr>
          <w:rFonts w:eastAsia="Times New Roman"/>
          <w:szCs w:val="24"/>
        </w:rPr>
        <w:t>19 με το στεγαστικό επίδομα</w:t>
      </w:r>
      <w:r>
        <w:rPr>
          <w:rFonts w:eastAsia="Times New Roman"/>
          <w:szCs w:val="24"/>
        </w:rPr>
        <w:t>,</w:t>
      </w:r>
      <w:r w:rsidRPr="003D5C1A">
        <w:rPr>
          <w:rFonts w:eastAsia="Times New Roman"/>
          <w:szCs w:val="24"/>
        </w:rPr>
        <w:t xml:space="preserve"> μία νέα πολιτική</w:t>
      </w:r>
      <w:r>
        <w:rPr>
          <w:rFonts w:eastAsia="Times New Roman"/>
          <w:szCs w:val="24"/>
        </w:rPr>
        <w:t>,</w:t>
      </w:r>
      <w:r w:rsidRPr="003D5C1A">
        <w:rPr>
          <w:rFonts w:eastAsia="Times New Roman"/>
          <w:szCs w:val="24"/>
        </w:rPr>
        <w:t xml:space="preserve"> ένα</w:t>
      </w:r>
      <w:r>
        <w:rPr>
          <w:rFonts w:eastAsia="Times New Roman"/>
          <w:szCs w:val="24"/>
        </w:rPr>
        <w:t>ν</w:t>
      </w:r>
      <w:r w:rsidRPr="003D5C1A">
        <w:rPr>
          <w:rFonts w:eastAsia="Times New Roman"/>
          <w:szCs w:val="24"/>
        </w:rPr>
        <w:t xml:space="preserve"> νέο θεσμό που για πρώτη φορά μπαίνει στην </w:t>
      </w:r>
      <w:r>
        <w:rPr>
          <w:rFonts w:eastAsia="Times New Roman"/>
          <w:szCs w:val="24"/>
        </w:rPr>
        <w:t>ε</w:t>
      </w:r>
      <w:r w:rsidRPr="003D5C1A">
        <w:rPr>
          <w:rFonts w:eastAsia="Times New Roman"/>
          <w:szCs w:val="24"/>
        </w:rPr>
        <w:t>λληνική κοινωνία</w:t>
      </w:r>
      <w:r>
        <w:rPr>
          <w:rFonts w:eastAsia="Times New Roman"/>
          <w:szCs w:val="24"/>
        </w:rPr>
        <w:t>.</w:t>
      </w:r>
    </w:p>
    <w:p w14:paraId="5FC2F709" w14:textId="77777777" w:rsidR="0020643A" w:rsidRDefault="00E84ECF">
      <w:pPr>
        <w:tabs>
          <w:tab w:val="left" w:pos="3189"/>
          <w:tab w:val="center" w:pos="4513"/>
        </w:tabs>
        <w:spacing w:line="600" w:lineRule="auto"/>
        <w:ind w:firstLine="720"/>
        <w:contextualSpacing/>
        <w:jc w:val="both"/>
        <w:rPr>
          <w:rFonts w:eastAsia="Times New Roman"/>
          <w:szCs w:val="24"/>
        </w:rPr>
      </w:pPr>
      <w:r>
        <w:rPr>
          <w:rFonts w:eastAsia="Times New Roman"/>
          <w:szCs w:val="24"/>
        </w:rPr>
        <w:t>Στο σημείο αυτό ν</w:t>
      </w:r>
      <w:r w:rsidRPr="003D5C1A">
        <w:rPr>
          <w:rFonts w:eastAsia="Times New Roman"/>
          <w:szCs w:val="24"/>
        </w:rPr>
        <w:t>α πω στον</w:t>
      </w:r>
      <w:r w:rsidRPr="003D5C1A">
        <w:rPr>
          <w:rFonts w:eastAsia="Times New Roman"/>
          <w:szCs w:val="24"/>
        </w:rPr>
        <w:t xml:space="preserve"> κ</w:t>
      </w:r>
      <w:r>
        <w:rPr>
          <w:rFonts w:eastAsia="Times New Roman"/>
          <w:szCs w:val="24"/>
        </w:rPr>
        <w:t>.</w:t>
      </w:r>
      <w:r w:rsidRPr="003D5C1A">
        <w:rPr>
          <w:rFonts w:eastAsia="Times New Roman"/>
          <w:szCs w:val="24"/>
        </w:rPr>
        <w:t xml:space="preserve"> </w:t>
      </w:r>
      <w:r>
        <w:rPr>
          <w:rFonts w:eastAsia="Times New Roman"/>
          <w:szCs w:val="24"/>
        </w:rPr>
        <w:t>Σ</w:t>
      </w:r>
      <w:r w:rsidRPr="003D5C1A">
        <w:rPr>
          <w:rFonts w:eastAsia="Times New Roman"/>
          <w:szCs w:val="24"/>
        </w:rPr>
        <w:t xml:space="preserve">αλμά ότι </w:t>
      </w:r>
      <w:r>
        <w:rPr>
          <w:rFonts w:eastAsia="Times New Roman"/>
          <w:szCs w:val="24"/>
        </w:rPr>
        <w:t>ό</w:t>
      </w:r>
      <w:r w:rsidRPr="003D5C1A">
        <w:rPr>
          <w:rFonts w:eastAsia="Times New Roman"/>
          <w:szCs w:val="24"/>
        </w:rPr>
        <w:t>σοι παίρνουν το ΚΕΑ είναι υ</w:t>
      </w:r>
      <w:r>
        <w:rPr>
          <w:rFonts w:eastAsia="Times New Roman"/>
          <w:szCs w:val="24"/>
        </w:rPr>
        <w:t xml:space="preserve">ποχρεωμένοι να πάνε στα σχολεία. Δεν το έχει διαβάσει ούτε αυτό καλά. </w:t>
      </w:r>
    </w:p>
    <w:p w14:paraId="5FC2F70A"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Δ</w:t>
      </w:r>
      <w:r w:rsidRPr="006363DB">
        <w:rPr>
          <w:rFonts w:eastAsia="Times New Roman" w:cs="Times New Roman"/>
          <w:szCs w:val="24"/>
        </w:rPr>
        <w:t>ημιουργήσαμε και συνεχίζουμε</w:t>
      </w:r>
      <w:r>
        <w:rPr>
          <w:rFonts w:eastAsia="Times New Roman" w:cs="Times New Roman"/>
          <w:szCs w:val="24"/>
        </w:rPr>
        <w:t xml:space="preserve"> </w:t>
      </w:r>
      <w:r w:rsidRPr="006363DB">
        <w:rPr>
          <w:rFonts w:eastAsia="Times New Roman" w:cs="Times New Roman"/>
          <w:szCs w:val="24"/>
        </w:rPr>
        <w:t xml:space="preserve">το μέτρο της καθολικής πρόσβασης όλων των ανασφάλιστων στις δημόσιες δομές υγείας μόνο με το ΑΜΚΑ </w:t>
      </w:r>
      <w:r>
        <w:rPr>
          <w:rFonts w:eastAsia="Times New Roman" w:cs="Times New Roman"/>
          <w:szCs w:val="24"/>
        </w:rPr>
        <w:t>τους,</w:t>
      </w:r>
      <w:r w:rsidRPr="006363DB">
        <w:rPr>
          <w:rFonts w:eastAsia="Times New Roman" w:cs="Times New Roman"/>
          <w:szCs w:val="24"/>
        </w:rPr>
        <w:t xml:space="preserve"> ενώ στηρίξαμε τα νοσοκομεία με ανθρώπινους και υλικούς </w:t>
      </w:r>
      <w:r>
        <w:rPr>
          <w:rFonts w:eastAsia="Times New Roman" w:cs="Times New Roman"/>
          <w:szCs w:val="24"/>
        </w:rPr>
        <w:t>π</w:t>
      </w:r>
      <w:r w:rsidRPr="006363DB">
        <w:rPr>
          <w:rFonts w:eastAsia="Times New Roman" w:cs="Times New Roman"/>
          <w:szCs w:val="24"/>
        </w:rPr>
        <w:t xml:space="preserve">όρους και συνεχίζουμε με τη σταθερή κάθε χρόνο αύξηση των δημοσίων δαπανών και </w:t>
      </w:r>
      <w:r>
        <w:rPr>
          <w:rFonts w:eastAsia="Times New Roman" w:cs="Times New Roman"/>
          <w:szCs w:val="24"/>
        </w:rPr>
        <w:t>β</w:t>
      </w:r>
      <w:r w:rsidRPr="006363DB">
        <w:rPr>
          <w:rFonts w:eastAsia="Times New Roman" w:cs="Times New Roman"/>
          <w:szCs w:val="24"/>
        </w:rPr>
        <w:t>εβαίως</w:t>
      </w:r>
      <w:r>
        <w:rPr>
          <w:rFonts w:eastAsia="Times New Roman" w:cs="Times New Roman"/>
          <w:szCs w:val="24"/>
        </w:rPr>
        <w:t>,</w:t>
      </w:r>
      <w:r w:rsidRPr="006363DB">
        <w:rPr>
          <w:rFonts w:eastAsia="Times New Roman" w:cs="Times New Roman"/>
          <w:szCs w:val="24"/>
        </w:rPr>
        <w:t xml:space="preserve"> την </w:t>
      </w:r>
      <w:r w:rsidRPr="006363DB">
        <w:rPr>
          <w:rFonts w:eastAsia="Times New Roman" w:cs="Times New Roman"/>
          <w:szCs w:val="24"/>
        </w:rPr>
        <w:lastRenderedPageBreak/>
        <w:t xml:space="preserve">Πρωτοβάθμια </w:t>
      </w:r>
      <w:r>
        <w:rPr>
          <w:rFonts w:eastAsia="Times New Roman" w:cs="Times New Roman"/>
          <w:szCs w:val="24"/>
        </w:rPr>
        <w:t>Φ</w:t>
      </w:r>
      <w:r w:rsidRPr="006363DB">
        <w:rPr>
          <w:rFonts w:eastAsia="Times New Roman" w:cs="Times New Roman"/>
          <w:szCs w:val="24"/>
        </w:rPr>
        <w:t xml:space="preserve">ροντίδα </w:t>
      </w:r>
      <w:r>
        <w:rPr>
          <w:rFonts w:eastAsia="Times New Roman" w:cs="Times New Roman"/>
          <w:szCs w:val="24"/>
        </w:rPr>
        <w:t>Υ</w:t>
      </w:r>
      <w:r w:rsidRPr="006363DB">
        <w:rPr>
          <w:rFonts w:eastAsia="Times New Roman" w:cs="Times New Roman"/>
          <w:szCs w:val="24"/>
        </w:rPr>
        <w:t>γείας</w:t>
      </w:r>
      <w:r>
        <w:rPr>
          <w:rFonts w:eastAsia="Times New Roman" w:cs="Times New Roman"/>
          <w:szCs w:val="24"/>
        </w:rPr>
        <w:t>,</w:t>
      </w:r>
      <w:r w:rsidRPr="006363DB">
        <w:rPr>
          <w:rFonts w:eastAsia="Times New Roman" w:cs="Times New Roman"/>
          <w:szCs w:val="24"/>
        </w:rPr>
        <w:t xml:space="preserve"> με τον </w:t>
      </w:r>
      <w:r>
        <w:rPr>
          <w:rFonts w:eastAsia="Times New Roman" w:cs="Times New Roman"/>
          <w:szCs w:val="24"/>
        </w:rPr>
        <w:t>οικογενειακό γιατρό και τις Τοπικές Μ</w:t>
      </w:r>
      <w:r w:rsidRPr="006363DB">
        <w:rPr>
          <w:rFonts w:eastAsia="Times New Roman" w:cs="Times New Roman"/>
          <w:szCs w:val="24"/>
        </w:rPr>
        <w:t xml:space="preserve">ονάδες </w:t>
      </w:r>
      <w:r>
        <w:rPr>
          <w:rFonts w:eastAsia="Times New Roman" w:cs="Times New Roman"/>
          <w:szCs w:val="24"/>
        </w:rPr>
        <w:t>Υ</w:t>
      </w:r>
      <w:r w:rsidRPr="006363DB">
        <w:rPr>
          <w:rFonts w:eastAsia="Times New Roman" w:cs="Times New Roman"/>
          <w:szCs w:val="24"/>
        </w:rPr>
        <w:t>γείας</w:t>
      </w:r>
      <w:r>
        <w:rPr>
          <w:rFonts w:eastAsia="Times New Roman" w:cs="Times New Roman"/>
          <w:szCs w:val="24"/>
        </w:rPr>
        <w:t>,</w:t>
      </w:r>
      <w:r w:rsidRPr="006363DB">
        <w:rPr>
          <w:rFonts w:eastAsia="Times New Roman" w:cs="Times New Roman"/>
          <w:szCs w:val="24"/>
        </w:rPr>
        <w:t xml:space="preserve"> με μία νέα σύγχρονη</w:t>
      </w:r>
      <w:r w:rsidRPr="006363DB">
        <w:rPr>
          <w:rFonts w:eastAsia="Times New Roman" w:cs="Times New Roman"/>
          <w:szCs w:val="24"/>
        </w:rPr>
        <w:t xml:space="preserve"> αντίληψη </w:t>
      </w:r>
      <w:r>
        <w:rPr>
          <w:rFonts w:eastAsia="Times New Roman" w:cs="Times New Roman"/>
          <w:szCs w:val="24"/>
        </w:rPr>
        <w:t>γ</w:t>
      </w:r>
      <w:r w:rsidRPr="006363DB">
        <w:rPr>
          <w:rFonts w:eastAsia="Times New Roman" w:cs="Times New Roman"/>
          <w:szCs w:val="24"/>
        </w:rPr>
        <w:t>ια την υγεία και την ομάδα υγείας</w:t>
      </w:r>
      <w:r>
        <w:rPr>
          <w:rFonts w:eastAsia="Times New Roman" w:cs="Times New Roman"/>
          <w:szCs w:val="24"/>
        </w:rPr>
        <w:t>,</w:t>
      </w:r>
      <w:r w:rsidRPr="006363DB">
        <w:rPr>
          <w:rFonts w:eastAsia="Times New Roman" w:cs="Times New Roman"/>
          <w:szCs w:val="24"/>
        </w:rPr>
        <w:t xml:space="preserve"> που είναι πια καθημερινότητα </w:t>
      </w:r>
      <w:r>
        <w:rPr>
          <w:rFonts w:eastAsia="Times New Roman" w:cs="Times New Roman"/>
          <w:szCs w:val="24"/>
        </w:rPr>
        <w:t>–</w:t>
      </w:r>
      <w:r w:rsidRPr="006363DB">
        <w:rPr>
          <w:rFonts w:eastAsia="Times New Roman" w:cs="Times New Roman"/>
          <w:szCs w:val="24"/>
        </w:rPr>
        <w:t>ό</w:t>
      </w:r>
      <w:r>
        <w:rPr>
          <w:rFonts w:eastAsia="Times New Roman" w:cs="Times New Roman"/>
          <w:szCs w:val="24"/>
        </w:rPr>
        <w:t>,</w:t>
      </w:r>
      <w:r w:rsidRPr="006363DB">
        <w:rPr>
          <w:rFonts w:eastAsia="Times New Roman" w:cs="Times New Roman"/>
          <w:szCs w:val="24"/>
        </w:rPr>
        <w:t>τι και να λένε</w:t>
      </w:r>
      <w:r>
        <w:rPr>
          <w:rFonts w:eastAsia="Times New Roman" w:cs="Times New Roman"/>
          <w:szCs w:val="24"/>
        </w:rPr>
        <w:t>-</w:t>
      </w:r>
      <w:r w:rsidRPr="006363DB">
        <w:rPr>
          <w:rFonts w:eastAsia="Times New Roman" w:cs="Times New Roman"/>
          <w:szCs w:val="24"/>
        </w:rPr>
        <w:t xml:space="preserve"> για πολλές γειτονιές της χώρας</w:t>
      </w:r>
      <w:r>
        <w:rPr>
          <w:rFonts w:eastAsia="Times New Roman" w:cs="Times New Roman"/>
          <w:szCs w:val="24"/>
        </w:rPr>
        <w:t>.</w:t>
      </w:r>
    </w:p>
    <w:p w14:paraId="5FC2F70B"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Δη</w:t>
      </w:r>
      <w:r w:rsidRPr="006363DB">
        <w:rPr>
          <w:rFonts w:eastAsia="Times New Roman" w:cs="Times New Roman"/>
          <w:szCs w:val="24"/>
        </w:rPr>
        <w:t>μιουργήσαμε και συνεχίζουμε μία νέα κατά</w:t>
      </w:r>
      <w:r>
        <w:rPr>
          <w:rFonts w:eastAsia="Times New Roman" w:cs="Times New Roman"/>
          <w:szCs w:val="24"/>
        </w:rPr>
        <w:t>σταση στη δημόσια παιδεία με τη</w:t>
      </w:r>
      <w:r w:rsidRPr="006363DB">
        <w:rPr>
          <w:rFonts w:eastAsia="Times New Roman" w:cs="Times New Roman"/>
          <w:szCs w:val="24"/>
        </w:rPr>
        <w:t xml:space="preserve"> δίχρονη υποχρεωτική εκπαίδευση</w:t>
      </w:r>
      <w:r>
        <w:rPr>
          <w:rFonts w:eastAsia="Times New Roman" w:cs="Times New Roman"/>
          <w:szCs w:val="24"/>
        </w:rPr>
        <w:t>, με τα πρώτα βήματα α</w:t>
      </w:r>
      <w:r w:rsidRPr="006363DB">
        <w:rPr>
          <w:rFonts w:eastAsia="Times New Roman" w:cs="Times New Roman"/>
          <w:szCs w:val="24"/>
        </w:rPr>
        <w:t>ναγέ</w:t>
      </w:r>
      <w:r w:rsidRPr="006363DB">
        <w:rPr>
          <w:rFonts w:eastAsia="Times New Roman" w:cs="Times New Roman"/>
          <w:szCs w:val="24"/>
        </w:rPr>
        <w:t>ννησης</w:t>
      </w:r>
      <w:r>
        <w:rPr>
          <w:rFonts w:eastAsia="Times New Roman" w:cs="Times New Roman"/>
          <w:szCs w:val="24"/>
        </w:rPr>
        <w:t xml:space="preserve"> της</w:t>
      </w:r>
      <w:r w:rsidRPr="006363DB">
        <w:rPr>
          <w:rFonts w:eastAsia="Times New Roman" w:cs="Times New Roman"/>
          <w:szCs w:val="24"/>
        </w:rPr>
        <w:t xml:space="preserve"> επαγγελματικής εκπαίδευσης και τη σημαντική ενίσχυση της ειδικής αγωγής</w:t>
      </w:r>
      <w:r>
        <w:rPr>
          <w:rFonts w:eastAsia="Times New Roman" w:cs="Times New Roman"/>
          <w:szCs w:val="24"/>
        </w:rPr>
        <w:t>,</w:t>
      </w:r>
      <w:r w:rsidRPr="006363DB">
        <w:rPr>
          <w:rFonts w:eastAsia="Times New Roman" w:cs="Times New Roman"/>
          <w:szCs w:val="24"/>
        </w:rPr>
        <w:t xml:space="preserve"> με τις μεταρρυθμίσεις στο </w:t>
      </w:r>
      <w:r>
        <w:rPr>
          <w:rFonts w:eastAsia="Times New Roman" w:cs="Times New Roman"/>
          <w:szCs w:val="24"/>
        </w:rPr>
        <w:t>Λ</w:t>
      </w:r>
      <w:r w:rsidRPr="006363DB">
        <w:rPr>
          <w:rFonts w:eastAsia="Times New Roman" w:cs="Times New Roman"/>
          <w:szCs w:val="24"/>
        </w:rPr>
        <w:t>ύκειο</w:t>
      </w:r>
      <w:r>
        <w:rPr>
          <w:rFonts w:eastAsia="Times New Roman" w:cs="Times New Roman"/>
          <w:szCs w:val="24"/>
        </w:rPr>
        <w:t>, τον ενιαίο χώρο στην Ανώτατη Ε</w:t>
      </w:r>
      <w:r w:rsidRPr="006363DB">
        <w:rPr>
          <w:rFonts w:eastAsia="Times New Roman" w:cs="Times New Roman"/>
          <w:szCs w:val="24"/>
        </w:rPr>
        <w:t xml:space="preserve">κπαίδευση με τη δημιουργία νέων ισχυρών </w:t>
      </w:r>
      <w:r>
        <w:rPr>
          <w:rFonts w:eastAsia="Times New Roman" w:cs="Times New Roman"/>
          <w:szCs w:val="24"/>
        </w:rPr>
        <w:t>Ι</w:t>
      </w:r>
      <w:r w:rsidRPr="006363DB">
        <w:rPr>
          <w:rFonts w:eastAsia="Times New Roman" w:cs="Times New Roman"/>
          <w:szCs w:val="24"/>
        </w:rPr>
        <w:t xml:space="preserve">δρυμάτων στη </w:t>
      </w:r>
      <w:r>
        <w:rPr>
          <w:rFonts w:eastAsia="Times New Roman" w:cs="Times New Roman"/>
          <w:szCs w:val="24"/>
        </w:rPr>
        <w:t>δ</w:t>
      </w:r>
      <w:r w:rsidRPr="006363DB">
        <w:rPr>
          <w:rFonts w:eastAsia="Times New Roman" w:cs="Times New Roman"/>
          <w:szCs w:val="24"/>
        </w:rPr>
        <w:t>υτική Αττική</w:t>
      </w:r>
      <w:r>
        <w:rPr>
          <w:rFonts w:eastAsia="Times New Roman" w:cs="Times New Roman"/>
          <w:szCs w:val="24"/>
        </w:rPr>
        <w:t>,</w:t>
      </w:r>
      <w:r w:rsidRPr="006363DB">
        <w:rPr>
          <w:rFonts w:eastAsia="Times New Roman" w:cs="Times New Roman"/>
          <w:szCs w:val="24"/>
        </w:rPr>
        <w:t xml:space="preserve"> στην Ήπειρο</w:t>
      </w:r>
      <w:r>
        <w:rPr>
          <w:rFonts w:eastAsia="Times New Roman" w:cs="Times New Roman"/>
          <w:szCs w:val="24"/>
        </w:rPr>
        <w:t>,</w:t>
      </w:r>
      <w:r w:rsidRPr="006363DB">
        <w:rPr>
          <w:rFonts w:eastAsia="Times New Roman" w:cs="Times New Roman"/>
          <w:szCs w:val="24"/>
        </w:rPr>
        <w:t xml:space="preserve"> στα Ι</w:t>
      </w:r>
      <w:r>
        <w:rPr>
          <w:rFonts w:eastAsia="Times New Roman" w:cs="Times New Roman"/>
          <w:szCs w:val="24"/>
        </w:rPr>
        <w:t xml:space="preserve">όνια. </w:t>
      </w:r>
    </w:p>
    <w:p w14:paraId="5FC2F70C"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Κ</w:t>
      </w:r>
      <w:r w:rsidRPr="006363DB">
        <w:rPr>
          <w:rFonts w:eastAsia="Times New Roman" w:cs="Times New Roman"/>
          <w:szCs w:val="24"/>
        </w:rPr>
        <w:t>αι συνεχίζουμ</w:t>
      </w:r>
      <w:r w:rsidRPr="006363DB">
        <w:rPr>
          <w:rFonts w:eastAsia="Times New Roman" w:cs="Times New Roman"/>
          <w:szCs w:val="24"/>
        </w:rPr>
        <w:t>ε με την πρόσληψη μετά από χρόνια</w:t>
      </w:r>
      <w:r>
        <w:rPr>
          <w:rFonts w:eastAsia="Times New Roman" w:cs="Times New Roman"/>
          <w:szCs w:val="24"/>
        </w:rPr>
        <w:t xml:space="preserve"> </w:t>
      </w:r>
      <w:r w:rsidRPr="006363DB">
        <w:rPr>
          <w:rFonts w:eastAsia="Times New Roman" w:cs="Times New Roman"/>
          <w:szCs w:val="24"/>
        </w:rPr>
        <w:t xml:space="preserve">νέων μελών </w:t>
      </w:r>
      <w:r>
        <w:rPr>
          <w:rFonts w:eastAsia="Times New Roman" w:cs="Times New Roman"/>
          <w:szCs w:val="24"/>
        </w:rPr>
        <w:t>ΔΕΠ</w:t>
      </w:r>
      <w:r w:rsidRPr="006363DB">
        <w:rPr>
          <w:rFonts w:eastAsia="Times New Roman" w:cs="Times New Roman"/>
          <w:szCs w:val="24"/>
        </w:rPr>
        <w:t xml:space="preserve"> </w:t>
      </w:r>
      <w:r>
        <w:rPr>
          <w:rFonts w:eastAsia="Times New Roman" w:cs="Times New Roman"/>
          <w:szCs w:val="24"/>
        </w:rPr>
        <w:t>-</w:t>
      </w:r>
      <w:r w:rsidRPr="006363DB">
        <w:rPr>
          <w:rFonts w:eastAsia="Times New Roman" w:cs="Times New Roman"/>
          <w:szCs w:val="24"/>
        </w:rPr>
        <w:t>κοντά στις χίλιες θέσεις προκηρύχθηκαν</w:t>
      </w:r>
      <w:r>
        <w:rPr>
          <w:rFonts w:eastAsia="Times New Roman" w:cs="Times New Roman"/>
          <w:szCs w:val="24"/>
        </w:rPr>
        <w:t>-</w:t>
      </w:r>
      <w:r w:rsidRPr="006363DB">
        <w:rPr>
          <w:rFonts w:eastAsia="Times New Roman" w:cs="Times New Roman"/>
          <w:szCs w:val="24"/>
        </w:rPr>
        <w:t xml:space="preserve"> με τη σημαντικότατη ενίσχυση της έρευνας</w:t>
      </w:r>
      <w:r>
        <w:rPr>
          <w:rFonts w:eastAsia="Times New Roman" w:cs="Times New Roman"/>
          <w:szCs w:val="24"/>
        </w:rPr>
        <w:t>,</w:t>
      </w:r>
      <w:r w:rsidRPr="006363DB">
        <w:rPr>
          <w:rFonts w:eastAsia="Times New Roman" w:cs="Times New Roman"/>
          <w:szCs w:val="24"/>
        </w:rPr>
        <w:t xml:space="preserve"> η οποία συνεχίζεται και </w:t>
      </w:r>
      <w:r>
        <w:rPr>
          <w:rFonts w:eastAsia="Times New Roman" w:cs="Times New Roman"/>
          <w:szCs w:val="24"/>
        </w:rPr>
        <w:t xml:space="preserve">σε αυτόν τον </w:t>
      </w:r>
      <w:r>
        <w:rPr>
          <w:rFonts w:eastAsia="Times New Roman" w:cs="Times New Roman"/>
          <w:szCs w:val="24"/>
        </w:rPr>
        <w:t>π</w:t>
      </w:r>
      <w:r w:rsidRPr="006363DB">
        <w:rPr>
          <w:rFonts w:eastAsia="Times New Roman" w:cs="Times New Roman"/>
          <w:szCs w:val="24"/>
        </w:rPr>
        <w:t>ροϋπολογισμό</w:t>
      </w:r>
      <w:r>
        <w:rPr>
          <w:rFonts w:eastAsia="Times New Roman" w:cs="Times New Roman"/>
          <w:szCs w:val="24"/>
        </w:rPr>
        <w:t xml:space="preserve">. Προχωράμε με τη νέα αύξηση του </w:t>
      </w:r>
      <w:r>
        <w:rPr>
          <w:rFonts w:eastAsia="Times New Roman" w:cs="Times New Roman"/>
          <w:szCs w:val="24"/>
        </w:rPr>
        <w:t>π</w:t>
      </w:r>
      <w:r w:rsidRPr="006363DB">
        <w:rPr>
          <w:rFonts w:eastAsia="Times New Roman" w:cs="Times New Roman"/>
          <w:szCs w:val="24"/>
        </w:rPr>
        <w:t>ροϋπολογισμού κατά 22</w:t>
      </w:r>
      <w:r>
        <w:rPr>
          <w:rFonts w:eastAsia="Times New Roman" w:cs="Times New Roman"/>
          <w:szCs w:val="24"/>
        </w:rPr>
        <w:t>2</w:t>
      </w:r>
      <w:r w:rsidRPr="006363DB">
        <w:rPr>
          <w:rFonts w:eastAsia="Times New Roman" w:cs="Times New Roman"/>
          <w:szCs w:val="24"/>
        </w:rPr>
        <w:t xml:space="preserve"> εκατομμύρια το 20</w:t>
      </w:r>
      <w:r w:rsidRPr="006363DB">
        <w:rPr>
          <w:rFonts w:eastAsia="Times New Roman" w:cs="Times New Roman"/>
          <w:szCs w:val="24"/>
        </w:rPr>
        <w:t>19 και με την πρόσληψη</w:t>
      </w:r>
      <w:r>
        <w:rPr>
          <w:rFonts w:eastAsia="Times New Roman" w:cs="Times New Roman"/>
          <w:szCs w:val="24"/>
        </w:rPr>
        <w:t>, μετά από χρόνια, ε</w:t>
      </w:r>
      <w:r w:rsidRPr="006363DB">
        <w:rPr>
          <w:rFonts w:eastAsia="Times New Roman" w:cs="Times New Roman"/>
          <w:szCs w:val="24"/>
        </w:rPr>
        <w:t>πιτέλους</w:t>
      </w:r>
      <w:r>
        <w:rPr>
          <w:rFonts w:eastAsia="Times New Roman" w:cs="Times New Roman"/>
          <w:szCs w:val="24"/>
        </w:rPr>
        <w:t xml:space="preserve"> τεσσάρων χιλιάδων πεντακοσίων</w:t>
      </w:r>
      <w:r w:rsidRPr="006363DB">
        <w:rPr>
          <w:rFonts w:eastAsia="Times New Roman" w:cs="Times New Roman"/>
          <w:szCs w:val="24"/>
        </w:rPr>
        <w:t xml:space="preserve"> μόνιμων εκπαιδευτικών και άλλων επιστημό</w:t>
      </w:r>
      <w:r>
        <w:rPr>
          <w:rFonts w:eastAsia="Times New Roman" w:cs="Times New Roman"/>
          <w:szCs w:val="24"/>
        </w:rPr>
        <w:t xml:space="preserve">νων στην </w:t>
      </w:r>
      <w:r>
        <w:rPr>
          <w:rFonts w:eastAsia="Times New Roman" w:cs="Times New Roman"/>
          <w:szCs w:val="24"/>
        </w:rPr>
        <w:lastRenderedPageBreak/>
        <w:t>ειδική αγωγή και με την αύξηση,</w:t>
      </w:r>
      <w:r w:rsidRPr="006363DB">
        <w:rPr>
          <w:rFonts w:eastAsia="Times New Roman" w:cs="Times New Roman"/>
          <w:szCs w:val="24"/>
        </w:rPr>
        <w:t xml:space="preserve"> για μία ακόμη χρονιά</w:t>
      </w:r>
      <w:r>
        <w:rPr>
          <w:rFonts w:eastAsia="Times New Roman" w:cs="Times New Roman"/>
          <w:szCs w:val="24"/>
        </w:rPr>
        <w:t>,</w:t>
      </w:r>
      <w:r w:rsidRPr="006363DB">
        <w:rPr>
          <w:rFonts w:eastAsia="Times New Roman" w:cs="Times New Roman"/>
          <w:szCs w:val="24"/>
        </w:rPr>
        <w:t xml:space="preserve"> των δαπανών για την έρευνα και την ενίσχυση των νέων </w:t>
      </w:r>
      <w:r>
        <w:rPr>
          <w:rFonts w:eastAsia="Times New Roman" w:cs="Times New Roman"/>
          <w:szCs w:val="24"/>
        </w:rPr>
        <w:t>θ</w:t>
      </w:r>
      <w:r w:rsidRPr="006363DB">
        <w:rPr>
          <w:rFonts w:eastAsia="Times New Roman" w:cs="Times New Roman"/>
          <w:szCs w:val="24"/>
        </w:rPr>
        <w:t>εσμών</w:t>
      </w:r>
      <w:r>
        <w:rPr>
          <w:rFonts w:eastAsia="Times New Roman" w:cs="Times New Roman"/>
          <w:szCs w:val="24"/>
        </w:rPr>
        <w:t>,</w:t>
      </w:r>
      <w:r w:rsidRPr="006363DB">
        <w:rPr>
          <w:rFonts w:eastAsia="Times New Roman" w:cs="Times New Roman"/>
          <w:szCs w:val="24"/>
        </w:rPr>
        <w:t xml:space="preserve"> όπως είναι το </w:t>
      </w:r>
      <w:r>
        <w:rPr>
          <w:rFonts w:eastAsia="Times New Roman" w:cs="Times New Roman"/>
          <w:szCs w:val="24"/>
        </w:rPr>
        <w:t>ΕΛ</w:t>
      </w:r>
      <w:r>
        <w:rPr>
          <w:rFonts w:eastAsia="Times New Roman" w:cs="Times New Roman"/>
          <w:szCs w:val="24"/>
        </w:rPr>
        <w:t>ΙΔΕΚ</w:t>
      </w:r>
      <w:r w:rsidRPr="00BE7C52">
        <w:rPr>
          <w:rFonts w:eastAsia="Times New Roman" w:cs="Times New Roman"/>
          <w:szCs w:val="24"/>
        </w:rPr>
        <w:t>,</w:t>
      </w:r>
      <w:r w:rsidRPr="006363DB">
        <w:rPr>
          <w:rFonts w:eastAsia="Times New Roman" w:cs="Times New Roman"/>
          <w:szCs w:val="24"/>
        </w:rPr>
        <w:t xml:space="preserve"> ώστε να κερδίσουμε ξανά τους νέους επιστήμονες</w:t>
      </w:r>
      <w:r w:rsidRPr="00BE7C52">
        <w:rPr>
          <w:rFonts w:eastAsia="Times New Roman" w:cs="Times New Roman"/>
          <w:szCs w:val="24"/>
        </w:rPr>
        <w:t xml:space="preserve">. </w:t>
      </w:r>
    </w:p>
    <w:p w14:paraId="5FC2F70D"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Κ</w:t>
      </w:r>
      <w:r w:rsidRPr="006363DB">
        <w:rPr>
          <w:rFonts w:eastAsia="Times New Roman" w:cs="Times New Roman"/>
          <w:szCs w:val="24"/>
        </w:rPr>
        <w:t>αι βεβαίως</w:t>
      </w:r>
      <w:r>
        <w:rPr>
          <w:rFonts w:eastAsia="Times New Roman" w:cs="Times New Roman"/>
          <w:szCs w:val="24"/>
        </w:rPr>
        <w:t>, ανακτούμε</w:t>
      </w:r>
      <w:r w:rsidRPr="006363DB">
        <w:rPr>
          <w:rFonts w:eastAsia="Times New Roman" w:cs="Times New Roman"/>
          <w:szCs w:val="24"/>
        </w:rPr>
        <w:t xml:space="preserve"> </w:t>
      </w:r>
      <w:r>
        <w:rPr>
          <w:rFonts w:eastAsia="Times New Roman" w:cs="Times New Roman"/>
          <w:szCs w:val="24"/>
        </w:rPr>
        <w:t>σιγά-</w:t>
      </w:r>
      <w:r w:rsidRPr="006363DB">
        <w:rPr>
          <w:rFonts w:eastAsia="Times New Roman" w:cs="Times New Roman"/>
          <w:szCs w:val="24"/>
        </w:rPr>
        <w:t>σιγά την εργασία</w:t>
      </w:r>
      <w:r>
        <w:rPr>
          <w:rFonts w:eastAsia="Times New Roman" w:cs="Times New Roman"/>
          <w:szCs w:val="24"/>
        </w:rPr>
        <w:t xml:space="preserve"> </w:t>
      </w:r>
      <w:r w:rsidRPr="006363DB">
        <w:rPr>
          <w:rFonts w:eastAsia="Times New Roman" w:cs="Times New Roman"/>
          <w:szCs w:val="24"/>
        </w:rPr>
        <w:t xml:space="preserve">που είχε μπει στο στόχαστρο των μνημονίων </w:t>
      </w:r>
      <w:r>
        <w:rPr>
          <w:rFonts w:eastAsia="Times New Roman" w:cs="Times New Roman"/>
          <w:szCs w:val="24"/>
        </w:rPr>
        <w:t>-</w:t>
      </w:r>
      <w:r w:rsidRPr="006363DB">
        <w:rPr>
          <w:rFonts w:eastAsia="Times New Roman" w:cs="Times New Roman"/>
          <w:szCs w:val="24"/>
        </w:rPr>
        <w:t>γιατί ένας από τους πυρηνικούς στόχους αυτού του νεοφιλελεύθερου προγράμματος ήταν να διαλύσει α</w:t>
      </w:r>
      <w:r w:rsidRPr="006363DB">
        <w:rPr>
          <w:rFonts w:eastAsia="Times New Roman" w:cs="Times New Roman"/>
          <w:szCs w:val="24"/>
        </w:rPr>
        <w:t>κόμη παραπάνω τις εργασιακές σχέσεις</w:t>
      </w:r>
      <w:r>
        <w:rPr>
          <w:rFonts w:eastAsia="Times New Roman" w:cs="Times New Roman"/>
          <w:szCs w:val="24"/>
        </w:rPr>
        <w:t>,</w:t>
      </w:r>
      <w:r w:rsidRPr="006363DB">
        <w:rPr>
          <w:rFonts w:eastAsia="Times New Roman" w:cs="Times New Roman"/>
          <w:szCs w:val="24"/>
        </w:rPr>
        <w:t xml:space="preserve"> τον πυρήνα της εργασίας</w:t>
      </w:r>
      <w:r>
        <w:rPr>
          <w:rFonts w:eastAsia="Times New Roman" w:cs="Times New Roman"/>
          <w:szCs w:val="24"/>
        </w:rPr>
        <w:t>- με πάνω από τριακόσιες χιλιάδες θέσεις εργασίας, με την αύξηση τ</w:t>
      </w:r>
      <w:r w:rsidRPr="006363DB">
        <w:rPr>
          <w:rFonts w:eastAsia="Times New Roman" w:cs="Times New Roman"/>
          <w:szCs w:val="24"/>
        </w:rPr>
        <w:t>ου κατώτατο</w:t>
      </w:r>
      <w:r>
        <w:rPr>
          <w:rFonts w:eastAsia="Times New Roman" w:cs="Times New Roman"/>
          <w:szCs w:val="24"/>
        </w:rPr>
        <w:t>υ μισθού και την κατάργηση του υποκ</w:t>
      </w:r>
      <w:r w:rsidRPr="006363DB">
        <w:rPr>
          <w:rFonts w:eastAsia="Times New Roman" w:cs="Times New Roman"/>
          <w:szCs w:val="24"/>
        </w:rPr>
        <w:t>ατώτατου που έρχεται στις αρχές του νέου χρόνου</w:t>
      </w:r>
      <w:r>
        <w:rPr>
          <w:rFonts w:eastAsia="Times New Roman" w:cs="Times New Roman"/>
          <w:szCs w:val="24"/>
        </w:rPr>
        <w:t>,</w:t>
      </w:r>
      <w:r w:rsidRPr="006363DB">
        <w:rPr>
          <w:rFonts w:eastAsia="Times New Roman" w:cs="Times New Roman"/>
          <w:szCs w:val="24"/>
        </w:rPr>
        <w:t xml:space="preserve"> με την επαναφορά των συλλογικών δι</w:t>
      </w:r>
      <w:r w:rsidRPr="006363DB">
        <w:rPr>
          <w:rFonts w:eastAsia="Times New Roman" w:cs="Times New Roman"/>
          <w:szCs w:val="24"/>
        </w:rPr>
        <w:t>απραγματεύσεων που ήδη έχει φέρει αποτελέσματα σε χιλιάδες εργαζόμενους</w:t>
      </w:r>
      <w:r>
        <w:rPr>
          <w:rFonts w:eastAsia="Times New Roman" w:cs="Times New Roman"/>
          <w:szCs w:val="24"/>
        </w:rPr>
        <w:t>,</w:t>
      </w:r>
      <w:r w:rsidRPr="006363DB">
        <w:rPr>
          <w:rFonts w:eastAsia="Times New Roman" w:cs="Times New Roman"/>
          <w:szCs w:val="24"/>
        </w:rPr>
        <w:t xml:space="preserve"> με τη συστηματική καταπο</w:t>
      </w:r>
      <w:r>
        <w:rPr>
          <w:rFonts w:eastAsia="Times New Roman" w:cs="Times New Roman"/>
          <w:szCs w:val="24"/>
        </w:rPr>
        <w:t>λέμηση της μαύρης και αδήλωτης εργασίας και με έντεκα</w:t>
      </w:r>
      <w:r w:rsidRPr="006363DB">
        <w:rPr>
          <w:rFonts w:eastAsia="Times New Roman" w:cs="Times New Roman"/>
          <w:szCs w:val="24"/>
        </w:rPr>
        <w:t xml:space="preserve"> νέα προγράμματα συνολικού προϋ</w:t>
      </w:r>
      <w:r>
        <w:rPr>
          <w:rFonts w:eastAsia="Times New Roman" w:cs="Times New Roman"/>
          <w:szCs w:val="24"/>
        </w:rPr>
        <w:t>πολογισμού 632.500.000 ευρώ με σύνολο ωφελουμένων τους ογδόντα οκτώ χιλιάδε</w:t>
      </w:r>
      <w:r>
        <w:rPr>
          <w:rFonts w:eastAsia="Times New Roman" w:cs="Times New Roman"/>
          <w:szCs w:val="24"/>
        </w:rPr>
        <w:t xml:space="preserve">ς πεντακόσιους </w:t>
      </w:r>
      <w:r w:rsidRPr="006363DB">
        <w:rPr>
          <w:rFonts w:eastAsia="Times New Roman" w:cs="Times New Roman"/>
          <w:szCs w:val="24"/>
        </w:rPr>
        <w:t>ανθρώπους</w:t>
      </w:r>
      <w:r>
        <w:rPr>
          <w:rFonts w:eastAsia="Times New Roman" w:cs="Times New Roman"/>
          <w:szCs w:val="24"/>
        </w:rPr>
        <w:t xml:space="preserve">. Έτσι κρατήσαμε την </w:t>
      </w:r>
      <w:r w:rsidRPr="006363DB">
        <w:rPr>
          <w:rFonts w:eastAsia="Times New Roman" w:cs="Times New Roman"/>
          <w:szCs w:val="24"/>
        </w:rPr>
        <w:t>κοινωνία όρθια</w:t>
      </w:r>
      <w:r>
        <w:rPr>
          <w:rFonts w:eastAsia="Times New Roman" w:cs="Times New Roman"/>
          <w:szCs w:val="24"/>
        </w:rPr>
        <w:t xml:space="preserve"> -και με πολλά άλλα- έτσι </w:t>
      </w:r>
      <w:r w:rsidRPr="006363DB">
        <w:rPr>
          <w:rFonts w:eastAsia="Times New Roman" w:cs="Times New Roman"/>
          <w:szCs w:val="24"/>
        </w:rPr>
        <w:t>στηρίξαμε και στηρίζουμε το κοινωνικό κράτος</w:t>
      </w:r>
      <w:r>
        <w:rPr>
          <w:rFonts w:eastAsia="Times New Roman" w:cs="Times New Roman"/>
          <w:szCs w:val="24"/>
        </w:rPr>
        <w:t xml:space="preserve">. </w:t>
      </w:r>
    </w:p>
    <w:p w14:paraId="5FC2F70E"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θ</w:t>
      </w:r>
      <w:r w:rsidRPr="006363DB">
        <w:rPr>
          <w:rFonts w:eastAsia="Times New Roman" w:cs="Times New Roman"/>
          <w:szCs w:val="24"/>
        </w:rPr>
        <w:t xml:space="preserve">α μου επιτρέψετε σε αυτό το σημείο να κάνω ορισμένα </w:t>
      </w:r>
      <w:r>
        <w:rPr>
          <w:rFonts w:eastAsia="Times New Roman" w:cs="Times New Roman"/>
          <w:szCs w:val="24"/>
        </w:rPr>
        <w:t xml:space="preserve">σχόλια, </w:t>
      </w:r>
      <w:r w:rsidRPr="006363DB">
        <w:rPr>
          <w:rFonts w:eastAsia="Times New Roman" w:cs="Times New Roman"/>
          <w:szCs w:val="24"/>
        </w:rPr>
        <w:t>που έχουν κάποια αξία</w:t>
      </w:r>
      <w:r>
        <w:rPr>
          <w:rFonts w:eastAsia="Times New Roman" w:cs="Times New Roman"/>
          <w:szCs w:val="24"/>
        </w:rPr>
        <w:t>,</w:t>
      </w:r>
      <w:r w:rsidRPr="006363DB">
        <w:rPr>
          <w:rFonts w:eastAsia="Times New Roman" w:cs="Times New Roman"/>
          <w:szCs w:val="24"/>
        </w:rPr>
        <w:t xml:space="preserve"> για διάφορ</w:t>
      </w:r>
      <w:r w:rsidRPr="006363DB">
        <w:rPr>
          <w:rFonts w:eastAsia="Times New Roman" w:cs="Times New Roman"/>
          <w:szCs w:val="24"/>
        </w:rPr>
        <w:t xml:space="preserve">α πράγματα που ακούστηκαν </w:t>
      </w:r>
      <w:r>
        <w:rPr>
          <w:rFonts w:eastAsia="Times New Roman" w:cs="Times New Roman"/>
          <w:szCs w:val="24"/>
        </w:rPr>
        <w:t>σε αυτήν την Α</w:t>
      </w:r>
      <w:r w:rsidRPr="006363DB">
        <w:rPr>
          <w:rFonts w:eastAsia="Times New Roman" w:cs="Times New Roman"/>
          <w:szCs w:val="24"/>
        </w:rPr>
        <w:t>ίθουσα σε σχέση με πολλά ζητήματα πολύ ενδιαφέρον</w:t>
      </w:r>
      <w:r>
        <w:rPr>
          <w:rFonts w:eastAsia="Times New Roman" w:cs="Times New Roman"/>
          <w:szCs w:val="24"/>
        </w:rPr>
        <w:t xml:space="preserve">τα. Πηγαίνω, </w:t>
      </w:r>
      <w:r w:rsidRPr="006363DB">
        <w:rPr>
          <w:rFonts w:eastAsia="Times New Roman" w:cs="Times New Roman"/>
          <w:szCs w:val="24"/>
        </w:rPr>
        <w:t>πρώτα από όλα</w:t>
      </w:r>
      <w:r>
        <w:rPr>
          <w:rFonts w:eastAsia="Times New Roman" w:cs="Times New Roman"/>
          <w:szCs w:val="24"/>
        </w:rPr>
        <w:t>,</w:t>
      </w:r>
      <w:r w:rsidRPr="006363DB">
        <w:rPr>
          <w:rFonts w:eastAsia="Times New Roman" w:cs="Times New Roman"/>
          <w:szCs w:val="24"/>
        </w:rPr>
        <w:t xml:space="preserve"> να κάνω μερικά σχόλια σε αυτό τον κατάλογο </w:t>
      </w:r>
      <w:r>
        <w:rPr>
          <w:rFonts w:eastAsia="Times New Roman" w:cs="Times New Roman"/>
          <w:szCs w:val="24"/>
        </w:rPr>
        <w:t>-</w:t>
      </w:r>
      <w:r w:rsidRPr="006363DB">
        <w:rPr>
          <w:rFonts w:eastAsia="Times New Roman" w:cs="Times New Roman"/>
          <w:szCs w:val="24"/>
        </w:rPr>
        <w:t>που έρχεται και ξανάρχεται</w:t>
      </w:r>
      <w:r>
        <w:rPr>
          <w:rFonts w:eastAsia="Times New Roman" w:cs="Times New Roman"/>
          <w:szCs w:val="24"/>
        </w:rPr>
        <w:t>- των είκοσι εννιά</w:t>
      </w:r>
      <w:r w:rsidRPr="006363DB">
        <w:rPr>
          <w:rFonts w:eastAsia="Times New Roman" w:cs="Times New Roman"/>
          <w:szCs w:val="24"/>
        </w:rPr>
        <w:t xml:space="preserve"> νέων φορολογικών επιβαρύνσεων και να τις δούμε λίγ</w:t>
      </w:r>
      <w:r w:rsidRPr="006363DB">
        <w:rPr>
          <w:rFonts w:eastAsia="Times New Roman" w:cs="Times New Roman"/>
          <w:szCs w:val="24"/>
        </w:rPr>
        <w:t>ο πιο προσεκτικά</w:t>
      </w:r>
      <w:r>
        <w:rPr>
          <w:rFonts w:eastAsia="Times New Roman" w:cs="Times New Roman"/>
          <w:szCs w:val="24"/>
        </w:rPr>
        <w:t>.</w:t>
      </w:r>
    </w:p>
    <w:p w14:paraId="5FC2F70F" w14:textId="77777777" w:rsidR="0020643A" w:rsidRDefault="00E84ECF">
      <w:pPr>
        <w:spacing w:line="600" w:lineRule="auto"/>
        <w:ind w:firstLine="720"/>
        <w:contextualSpacing/>
        <w:jc w:val="both"/>
        <w:rPr>
          <w:rFonts w:eastAsia="Times New Roman" w:cs="Times New Roman"/>
          <w:szCs w:val="24"/>
        </w:rPr>
      </w:pPr>
      <w:r w:rsidRPr="006B2009">
        <w:rPr>
          <w:rFonts w:eastAsia="Times New Roman" w:cs="Times New Roman"/>
          <w:szCs w:val="24"/>
        </w:rPr>
        <w:t>(Στο σημείο αυτό κτυπάει το κουδούνι λήξεως του χρόνου ομιλίας του κυρίου Βουλευτή)</w:t>
      </w:r>
    </w:p>
    <w:p w14:paraId="5FC2F710" w14:textId="77777777" w:rsidR="0020643A" w:rsidRDefault="00E84ECF">
      <w:pPr>
        <w:spacing w:line="600" w:lineRule="auto"/>
        <w:ind w:firstLine="720"/>
        <w:contextualSpacing/>
        <w:jc w:val="both"/>
        <w:rPr>
          <w:rFonts w:eastAsia="Times New Roman" w:cs="Times New Roman"/>
          <w:szCs w:val="24"/>
        </w:rPr>
      </w:pPr>
      <w:r w:rsidRPr="006363DB">
        <w:rPr>
          <w:rFonts w:eastAsia="Times New Roman" w:cs="Times New Roman"/>
          <w:szCs w:val="24"/>
        </w:rPr>
        <w:t xml:space="preserve"> </w:t>
      </w:r>
      <w:r>
        <w:rPr>
          <w:rFonts w:eastAsia="Times New Roman" w:cs="Times New Roman"/>
          <w:szCs w:val="24"/>
        </w:rPr>
        <w:t>Κύριε Π</w:t>
      </w:r>
      <w:r w:rsidRPr="006363DB">
        <w:rPr>
          <w:rFonts w:eastAsia="Times New Roman" w:cs="Times New Roman"/>
          <w:szCs w:val="24"/>
        </w:rPr>
        <w:t>ρόεδρ</w:t>
      </w:r>
      <w:r>
        <w:rPr>
          <w:rFonts w:eastAsia="Times New Roman" w:cs="Times New Roman"/>
          <w:szCs w:val="24"/>
        </w:rPr>
        <w:t xml:space="preserve">ε, </w:t>
      </w:r>
      <w:r w:rsidRPr="006363DB">
        <w:rPr>
          <w:rFonts w:eastAsia="Times New Roman" w:cs="Times New Roman"/>
          <w:szCs w:val="24"/>
        </w:rPr>
        <w:t>θα χρειαστώ</w:t>
      </w:r>
      <w:r>
        <w:rPr>
          <w:rFonts w:eastAsia="Times New Roman" w:cs="Times New Roman"/>
          <w:szCs w:val="24"/>
        </w:rPr>
        <w:t xml:space="preserve">, το λέω από τώρα, τρία λεπτά παραπάνω, </w:t>
      </w:r>
      <w:r w:rsidRPr="006363DB">
        <w:rPr>
          <w:rFonts w:eastAsia="Times New Roman" w:cs="Times New Roman"/>
          <w:szCs w:val="24"/>
        </w:rPr>
        <w:t>όπως έγινε και πριν</w:t>
      </w:r>
      <w:r>
        <w:rPr>
          <w:rFonts w:eastAsia="Times New Roman" w:cs="Times New Roman"/>
          <w:szCs w:val="24"/>
        </w:rPr>
        <w:t>.</w:t>
      </w:r>
    </w:p>
    <w:p w14:paraId="5FC2F711"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Γι</w:t>
      </w:r>
      <w:r w:rsidRPr="006363DB">
        <w:rPr>
          <w:rFonts w:eastAsia="Times New Roman" w:cs="Times New Roman"/>
          <w:szCs w:val="24"/>
        </w:rPr>
        <w:t>α να για να δούμε αυτόν τον κατάλογο</w:t>
      </w:r>
      <w:r>
        <w:rPr>
          <w:rFonts w:eastAsia="Times New Roman" w:cs="Times New Roman"/>
          <w:szCs w:val="24"/>
        </w:rPr>
        <w:t>; Πρώτα απ’ όλα,</w:t>
      </w:r>
      <w:r w:rsidRPr="006363DB">
        <w:rPr>
          <w:rFonts w:eastAsia="Times New Roman" w:cs="Times New Roman"/>
          <w:szCs w:val="24"/>
        </w:rPr>
        <w:t xml:space="preserve"> θα </w:t>
      </w:r>
      <w:r>
        <w:rPr>
          <w:rFonts w:eastAsia="Times New Roman" w:cs="Times New Roman"/>
          <w:szCs w:val="24"/>
        </w:rPr>
        <w:t>έ</w:t>
      </w:r>
      <w:r w:rsidRPr="006363DB">
        <w:rPr>
          <w:rFonts w:eastAsia="Times New Roman" w:cs="Times New Roman"/>
          <w:szCs w:val="24"/>
        </w:rPr>
        <w:t xml:space="preserve">λεγα στο καινούργιο </w:t>
      </w:r>
      <w:r>
        <w:rPr>
          <w:rFonts w:eastAsia="Times New Roman" w:cs="Times New Roman"/>
          <w:szCs w:val="24"/>
        </w:rPr>
        <w:t>non-paper να βάλετε ότι είναι είκοσι οκτώ</w:t>
      </w:r>
      <w:r w:rsidRPr="006363DB">
        <w:rPr>
          <w:rFonts w:eastAsia="Times New Roman" w:cs="Times New Roman"/>
          <w:szCs w:val="24"/>
        </w:rPr>
        <w:t xml:space="preserve"> πλέον οι </w:t>
      </w:r>
      <w:r>
        <w:rPr>
          <w:rFonts w:eastAsia="Times New Roman" w:cs="Times New Roman"/>
          <w:szCs w:val="24"/>
        </w:rPr>
        <w:t xml:space="preserve">νέοι </w:t>
      </w:r>
      <w:r w:rsidRPr="006363DB">
        <w:rPr>
          <w:rFonts w:eastAsia="Times New Roman" w:cs="Times New Roman"/>
          <w:szCs w:val="24"/>
        </w:rPr>
        <w:t>φόροι</w:t>
      </w:r>
      <w:r>
        <w:rPr>
          <w:rFonts w:eastAsia="Times New Roman" w:cs="Times New Roman"/>
          <w:szCs w:val="24"/>
        </w:rPr>
        <w:t>. Τ</w:t>
      </w:r>
      <w:r w:rsidRPr="006363DB">
        <w:rPr>
          <w:rFonts w:eastAsia="Times New Roman" w:cs="Times New Roman"/>
          <w:szCs w:val="24"/>
        </w:rPr>
        <w:t>ο</w:t>
      </w:r>
      <w:r>
        <w:rPr>
          <w:rFonts w:eastAsia="Times New Roman" w:cs="Times New Roman"/>
          <w:szCs w:val="24"/>
        </w:rPr>
        <w:t>ν</w:t>
      </w:r>
      <w:r w:rsidRPr="006363DB">
        <w:rPr>
          <w:rFonts w:eastAsia="Times New Roman" w:cs="Times New Roman"/>
          <w:szCs w:val="24"/>
        </w:rPr>
        <w:t xml:space="preserve"> φόρο για το κρασί το</w:t>
      </w:r>
      <w:r>
        <w:rPr>
          <w:rFonts w:eastAsia="Times New Roman" w:cs="Times New Roman"/>
          <w:szCs w:val="24"/>
        </w:rPr>
        <w:t>ν</w:t>
      </w:r>
      <w:r w:rsidRPr="006363DB">
        <w:rPr>
          <w:rFonts w:eastAsia="Times New Roman" w:cs="Times New Roman"/>
          <w:szCs w:val="24"/>
        </w:rPr>
        <w:t xml:space="preserve"> καταργήσαμε</w:t>
      </w:r>
      <w:r>
        <w:rPr>
          <w:rFonts w:eastAsia="Times New Roman" w:cs="Times New Roman"/>
          <w:szCs w:val="24"/>
        </w:rPr>
        <w:t>, έ</w:t>
      </w:r>
      <w:r w:rsidRPr="006363DB">
        <w:rPr>
          <w:rFonts w:eastAsia="Times New Roman" w:cs="Times New Roman"/>
          <w:szCs w:val="24"/>
        </w:rPr>
        <w:t>τσι δεν είναι</w:t>
      </w:r>
      <w:r>
        <w:rPr>
          <w:rFonts w:eastAsia="Times New Roman" w:cs="Times New Roman"/>
          <w:szCs w:val="24"/>
        </w:rPr>
        <w:t>;</w:t>
      </w:r>
    </w:p>
    <w:p w14:paraId="5FC2F712" w14:textId="77777777" w:rsidR="0020643A" w:rsidRDefault="00E84ECF">
      <w:pPr>
        <w:spacing w:line="600" w:lineRule="auto"/>
        <w:ind w:firstLine="720"/>
        <w:contextualSpacing/>
        <w:jc w:val="both"/>
        <w:rPr>
          <w:rFonts w:eastAsia="Times New Roman" w:cs="Times New Roman"/>
          <w:szCs w:val="24"/>
        </w:rPr>
      </w:pPr>
      <w:r w:rsidRPr="006B2009">
        <w:rPr>
          <w:rFonts w:eastAsia="Times New Roman" w:cs="Times New Roman"/>
          <w:b/>
          <w:szCs w:val="24"/>
        </w:rPr>
        <w:t xml:space="preserve">ΧΡΗΣΤΟΣ ΣΤΑΪΚΟΥΡΑΣ: </w:t>
      </w:r>
      <w:r w:rsidRPr="006B2009">
        <w:rPr>
          <w:rFonts w:eastAsia="Times New Roman" w:cs="Times New Roman"/>
          <w:szCs w:val="24"/>
        </w:rPr>
        <w:t>Τριάντα επτά είναι οι φόροι κανονικά.</w:t>
      </w:r>
    </w:p>
    <w:p w14:paraId="5FC2F713" w14:textId="77777777" w:rsidR="0020643A" w:rsidRDefault="00E84ECF">
      <w:pPr>
        <w:spacing w:line="600" w:lineRule="auto"/>
        <w:ind w:firstLine="720"/>
        <w:contextualSpacing/>
        <w:jc w:val="both"/>
        <w:rPr>
          <w:rFonts w:eastAsia="Times New Roman" w:cs="Times New Roman"/>
          <w:szCs w:val="24"/>
        </w:rPr>
      </w:pPr>
      <w:r w:rsidRPr="006B2009">
        <w:rPr>
          <w:rFonts w:eastAsia="Times New Roman" w:cs="Times New Roman"/>
          <w:b/>
          <w:szCs w:val="24"/>
        </w:rPr>
        <w:t>ΧΡΗΣΤΟΣ ΜΑΝΤΑΣ:</w:t>
      </w:r>
      <w:r>
        <w:rPr>
          <w:rFonts w:eastAsia="Times New Roman" w:cs="Times New Roman"/>
          <w:szCs w:val="24"/>
        </w:rPr>
        <w:t xml:space="preserve"> Ωραία, τριάντα έξι, </w:t>
      </w:r>
      <w:r w:rsidRPr="006363DB">
        <w:rPr>
          <w:rFonts w:eastAsia="Times New Roman" w:cs="Times New Roman"/>
          <w:szCs w:val="24"/>
        </w:rPr>
        <w:t>λοιπόν</w:t>
      </w:r>
      <w:r>
        <w:rPr>
          <w:rFonts w:eastAsia="Times New Roman" w:cs="Times New Roman"/>
          <w:szCs w:val="24"/>
        </w:rPr>
        <w:t>.</w:t>
      </w:r>
    </w:p>
    <w:p w14:paraId="5FC2F714"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lastRenderedPageBreak/>
        <w:t>Π</w:t>
      </w:r>
      <w:r w:rsidRPr="006363DB">
        <w:rPr>
          <w:rFonts w:eastAsia="Times New Roman" w:cs="Times New Roman"/>
          <w:szCs w:val="24"/>
        </w:rPr>
        <w:t>άω</w:t>
      </w:r>
      <w:r>
        <w:rPr>
          <w:rFonts w:eastAsia="Times New Roman" w:cs="Times New Roman"/>
          <w:szCs w:val="24"/>
        </w:rPr>
        <w:t xml:space="preserve">, λοιπόν, </w:t>
      </w:r>
      <w:r w:rsidRPr="006363DB">
        <w:rPr>
          <w:rFonts w:eastAsia="Times New Roman" w:cs="Times New Roman"/>
          <w:szCs w:val="24"/>
        </w:rPr>
        <w:t xml:space="preserve">σε </w:t>
      </w:r>
      <w:r w:rsidRPr="006363DB">
        <w:rPr>
          <w:rFonts w:eastAsia="Times New Roman" w:cs="Times New Roman"/>
          <w:szCs w:val="24"/>
        </w:rPr>
        <w:t>έναν</w:t>
      </w:r>
      <w:r>
        <w:rPr>
          <w:rFonts w:eastAsia="Times New Roman" w:cs="Times New Roman"/>
          <w:szCs w:val="24"/>
        </w:rPr>
        <w:t>-έναν. Α</w:t>
      </w:r>
      <w:r w:rsidRPr="006363DB">
        <w:rPr>
          <w:rFonts w:eastAsia="Times New Roman" w:cs="Times New Roman"/>
          <w:szCs w:val="24"/>
        </w:rPr>
        <w:t>ριθμός 13</w:t>
      </w:r>
      <w:r>
        <w:rPr>
          <w:rFonts w:eastAsia="Times New Roman" w:cs="Times New Roman"/>
          <w:szCs w:val="24"/>
        </w:rPr>
        <w:t>: αύξηση συντελεστή φ</w:t>
      </w:r>
      <w:r w:rsidRPr="006363DB">
        <w:rPr>
          <w:rFonts w:eastAsia="Times New Roman" w:cs="Times New Roman"/>
          <w:szCs w:val="24"/>
        </w:rPr>
        <w:t>όρου πολυτελούς διαβίωσης από το 10% στο 15% Ναι</w:t>
      </w:r>
      <w:r>
        <w:rPr>
          <w:rFonts w:eastAsia="Times New Roman" w:cs="Times New Roman"/>
          <w:szCs w:val="24"/>
        </w:rPr>
        <w:t>,</w:t>
      </w:r>
      <w:r w:rsidRPr="006363DB">
        <w:rPr>
          <w:rFonts w:eastAsia="Times New Roman" w:cs="Times New Roman"/>
          <w:szCs w:val="24"/>
        </w:rPr>
        <w:t xml:space="preserve"> ήταν μία συνειδητή μας επιλογή αυτό</w:t>
      </w:r>
      <w:r>
        <w:rPr>
          <w:rFonts w:eastAsia="Times New Roman" w:cs="Times New Roman"/>
          <w:szCs w:val="24"/>
        </w:rPr>
        <w:t>.</w:t>
      </w:r>
    </w:p>
    <w:p w14:paraId="5FC2F715"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Πάω στην επιβολή φόρου </w:t>
      </w:r>
      <w:r w:rsidRPr="006363DB">
        <w:rPr>
          <w:rFonts w:eastAsia="Times New Roman" w:cs="Times New Roman"/>
          <w:szCs w:val="24"/>
        </w:rPr>
        <w:t>στο κρασί στο 18</w:t>
      </w:r>
      <w:r>
        <w:rPr>
          <w:rFonts w:eastAsia="Times New Roman" w:cs="Times New Roman"/>
          <w:szCs w:val="24"/>
        </w:rPr>
        <w:t xml:space="preserve">%, αυτό </w:t>
      </w:r>
      <w:r w:rsidRPr="006363DB">
        <w:rPr>
          <w:rFonts w:eastAsia="Times New Roman" w:cs="Times New Roman"/>
          <w:szCs w:val="24"/>
        </w:rPr>
        <w:t>σβήνεται από το χάρτη</w:t>
      </w:r>
      <w:r>
        <w:rPr>
          <w:rFonts w:eastAsia="Times New Roman" w:cs="Times New Roman"/>
          <w:szCs w:val="24"/>
        </w:rPr>
        <w:t>.</w:t>
      </w:r>
    </w:p>
    <w:p w14:paraId="5FC2F716"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Πάω λίγο</w:t>
      </w:r>
      <w:r w:rsidRPr="006363DB">
        <w:rPr>
          <w:rFonts w:eastAsia="Times New Roman" w:cs="Times New Roman"/>
          <w:szCs w:val="24"/>
        </w:rPr>
        <w:t xml:space="preserve"> παρακάτω</w:t>
      </w:r>
      <w:r>
        <w:rPr>
          <w:rFonts w:eastAsia="Times New Roman" w:cs="Times New Roman"/>
          <w:szCs w:val="24"/>
        </w:rPr>
        <w:t>. Ε</w:t>
      </w:r>
      <w:r w:rsidRPr="006363DB">
        <w:rPr>
          <w:rFonts w:eastAsia="Times New Roman" w:cs="Times New Roman"/>
          <w:szCs w:val="24"/>
        </w:rPr>
        <w:t>πιλογή φόρου στις βραχυχρόνιες μισθώσ</w:t>
      </w:r>
      <w:r w:rsidRPr="006363DB">
        <w:rPr>
          <w:rFonts w:eastAsia="Times New Roman" w:cs="Times New Roman"/>
          <w:szCs w:val="24"/>
        </w:rPr>
        <w:t>εις κατοικιών Airbnb</w:t>
      </w:r>
      <w:r>
        <w:rPr>
          <w:rFonts w:eastAsia="Times New Roman" w:cs="Times New Roman"/>
          <w:szCs w:val="24"/>
        </w:rPr>
        <w:t xml:space="preserve">. Και </w:t>
      </w:r>
      <w:r w:rsidRPr="006363DB">
        <w:rPr>
          <w:rFonts w:eastAsia="Times New Roman" w:cs="Times New Roman"/>
          <w:szCs w:val="24"/>
        </w:rPr>
        <w:t xml:space="preserve">ο </w:t>
      </w:r>
      <w:r>
        <w:rPr>
          <w:rFonts w:eastAsia="Times New Roman" w:cs="Times New Roman"/>
          <w:szCs w:val="24"/>
        </w:rPr>
        <w:t>Α</w:t>
      </w:r>
      <w:r w:rsidRPr="006363DB">
        <w:rPr>
          <w:rFonts w:eastAsia="Times New Roman" w:cs="Times New Roman"/>
          <w:szCs w:val="24"/>
        </w:rPr>
        <w:t xml:space="preserve">ρχηγός σας είπε ότι μάλλον είναι ένας χρήσιμος </w:t>
      </w:r>
      <w:r>
        <w:rPr>
          <w:rFonts w:eastAsia="Times New Roman" w:cs="Times New Roman"/>
          <w:szCs w:val="24"/>
        </w:rPr>
        <w:t>φό</w:t>
      </w:r>
      <w:r w:rsidRPr="006363DB">
        <w:rPr>
          <w:rFonts w:eastAsia="Times New Roman" w:cs="Times New Roman"/>
          <w:szCs w:val="24"/>
        </w:rPr>
        <w:t xml:space="preserve">ρος </w:t>
      </w:r>
      <w:r>
        <w:rPr>
          <w:rFonts w:eastAsia="Times New Roman" w:cs="Times New Roman"/>
          <w:szCs w:val="24"/>
        </w:rPr>
        <w:t>αυτός. Δ</w:t>
      </w:r>
      <w:r w:rsidRPr="006363DB">
        <w:rPr>
          <w:rFonts w:eastAsia="Times New Roman" w:cs="Times New Roman"/>
          <w:szCs w:val="24"/>
        </w:rPr>
        <w:t>εν θα έπρεπε να αφήσουμε αυτό το πεδίο τελείως έξω</w:t>
      </w:r>
      <w:r>
        <w:rPr>
          <w:rFonts w:eastAsia="Times New Roman" w:cs="Times New Roman"/>
          <w:szCs w:val="24"/>
        </w:rPr>
        <w:t>.</w:t>
      </w:r>
    </w:p>
    <w:p w14:paraId="5FC2F717"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Πάω παρακάτω στον αριθμό </w:t>
      </w:r>
      <w:r w:rsidRPr="006363DB">
        <w:rPr>
          <w:rFonts w:eastAsia="Times New Roman" w:cs="Times New Roman"/>
          <w:szCs w:val="24"/>
        </w:rPr>
        <w:t>28</w:t>
      </w:r>
      <w:r>
        <w:rPr>
          <w:rFonts w:eastAsia="Times New Roman" w:cs="Times New Roman"/>
          <w:szCs w:val="24"/>
        </w:rPr>
        <w:t>:</w:t>
      </w:r>
      <w:r w:rsidRPr="006363DB">
        <w:rPr>
          <w:rFonts w:eastAsia="Times New Roman" w:cs="Times New Roman"/>
          <w:szCs w:val="24"/>
        </w:rPr>
        <w:t xml:space="preserve"> επιβολή περιβαλλοντικού τέλους </w:t>
      </w:r>
      <w:r>
        <w:rPr>
          <w:rFonts w:eastAsia="Times New Roman" w:cs="Times New Roman"/>
          <w:szCs w:val="24"/>
        </w:rPr>
        <w:t xml:space="preserve">στη χρήση πλαστικής </w:t>
      </w:r>
      <w:r w:rsidRPr="006363DB">
        <w:rPr>
          <w:rFonts w:eastAsia="Times New Roman" w:cs="Times New Roman"/>
          <w:szCs w:val="24"/>
        </w:rPr>
        <w:t>σ</w:t>
      </w:r>
      <w:r>
        <w:rPr>
          <w:rFonts w:eastAsia="Times New Roman" w:cs="Times New Roman"/>
          <w:szCs w:val="24"/>
        </w:rPr>
        <w:t>α</w:t>
      </w:r>
      <w:r w:rsidRPr="006363DB">
        <w:rPr>
          <w:rFonts w:eastAsia="Times New Roman" w:cs="Times New Roman"/>
          <w:szCs w:val="24"/>
        </w:rPr>
        <w:t>κούλας</w:t>
      </w:r>
      <w:r>
        <w:rPr>
          <w:rFonts w:eastAsia="Times New Roman" w:cs="Times New Roman"/>
          <w:szCs w:val="24"/>
        </w:rPr>
        <w:t xml:space="preserve">. Το ίδιο είπε </w:t>
      </w:r>
      <w:r w:rsidRPr="006363DB">
        <w:rPr>
          <w:rFonts w:eastAsia="Times New Roman" w:cs="Times New Roman"/>
          <w:szCs w:val="24"/>
        </w:rPr>
        <w:t>και για αυτ</w:t>
      </w:r>
      <w:r w:rsidRPr="006363DB">
        <w:rPr>
          <w:rFonts w:eastAsia="Times New Roman" w:cs="Times New Roman"/>
          <w:szCs w:val="24"/>
        </w:rPr>
        <w:t>ό</w:t>
      </w:r>
      <w:r>
        <w:rPr>
          <w:rFonts w:eastAsia="Times New Roman" w:cs="Times New Roman"/>
          <w:szCs w:val="24"/>
        </w:rPr>
        <w:t>ν</w:t>
      </w:r>
      <w:r w:rsidRPr="006363DB">
        <w:rPr>
          <w:rFonts w:eastAsia="Times New Roman" w:cs="Times New Roman"/>
          <w:szCs w:val="24"/>
        </w:rPr>
        <w:t xml:space="preserve"> το</w:t>
      </w:r>
      <w:r>
        <w:rPr>
          <w:rFonts w:eastAsia="Times New Roman" w:cs="Times New Roman"/>
          <w:szCs w:val="24"/>
        </w:rPr>
        <w:t>ν</w:t>
      </w:r>
      <w:r w:rsidRPr="006363DB">
        <w:rPr>
          <w:rFonts w:eastAsia="Times New Roman" w:cs="Times New Roman"/>
          <w:szCs w:val="24"/>
        </w:rPr>
        <w:t xml:space="preserve"> φόρο</w:t>
      </w:r>
      <w:r>
        <w:rPr>
          <w:rFonts w:eastAsia="Times New Roman" w:cs="Times New Roman"/>
          <w:szCs w:val="24"/>
        </w:rPr>
        <w:t xml:space="preserve"> </w:t>
      </w:r>
      <w:r w:rsidRPr="006363DB">
        <w:rPr>
          <w:rFonts w:eastAsia="Times New Roman" w:cs="Times New Roman"/>
          <w:szCs w:val="24"/>
        </w:rPr>
        <w:t xml:space="preserve">ο </w:t>
      </w:r>
      <w:r>
        <w:rPr>
          <w:rFonts w:eastAsia="Times New Roman" w:cs="Times New Roman"/>
          <w:szCs w:val="24"/>
        </w:rPr>
        <w:t>Α</w:t>
      </w:r>
      <w:r w:rsidRPr="006363DB">
        <w:rPr>
          <w:rFonts w:eastAsia="Times New Roman" w:cs="Times New Roman"/>
          <w:szCs w:val="24"/>
        </w:rPr>
        <w:t xml:space="preserve">ρχηγός </w:t>
      </w:r>
      <w:r>
        <w:rPr>
          <w:rFonts w:eastAsia="Times New Roman" w:cs="Times New Roman"/>
          <w:szCs w:val="24"/>
        </w:rPr>
        <w:t>σας,</w:t>
      </w:r>
      <w:r w:rsidRPr="006363DB">
        <w:rPr>
          <w:rFonts w:eastAsia="Times New Roman" w:cs="Times New Roman"/>
          <w:szCs w:val="24"/>
        </w:rPr>
        <w:t xml:space="preserve"> αν δεν κάνω λάθος</w:t>
      </w:r>
      <w:r>
        <w:rPr>
          <w:rFonts w:eastAsia="Times New Roman" w:cs="Times New Roman"/>
          <w:szCs w:val="24"/>
        </w:rPr>
        <w:t xml:space="preserve">, ότι </w:t>
      </w:r>
      <w:r>
        <w:rPr>
          <w:rFonts w:eastAsia="Times New Roman" w:cs="Times New Roman"/>
          <w:szCs w:val="24"/>
        </w:rPr>
        <w:t xml:space="preserve">είναι </w:t>
      </w:r>
      <w:r>
        <w:rPr>
          <w:rFonts w:eastAsia="Times New Roman" w:cs="Times New Roman"/>
          <w:szCs w:val="24"/>
        </w:rPr>
        <w:t xml:space="preserve">ένας </w:t>
      </w:r>
      <w:r>
        <w:rPr>
          <w:rFonts w:eastAsia="Times New Roman" w:cs="Times New Roman"/>
          <w:szCs w:val="24"/>
        </w:rPr>
        <w:t>φ</w:t>
      </w:r>
      <w:r>
        <w:rPr>
          <w:rFonts w:eastAsia="Times New Roman" w:cs="Times New Roman"/>
          <w:szCs w:val="24"/>
        </w:rPr>
        <w:t xml:space="preserve">όρος </w:t>
      </w:r>
      <w:r w:rsidRPr="006363DB">
        <w:rPr>
          <w:rFonts w:eastAsia="Times New Roman" w:cs="Times New Roman"/>
          <w:szCs w:val="24"/>
        </w:rPr>
        <w:t>που θα έπρεπε να μπει</w:t>
      </w:r>
      <w:r>
        <w:rPr>
          <w:rFonts w:eastAsia="Times New Roman" w:cs="Times New Roman"/>
          <w:szCs w:val="24"/>
        </w:rPr>
        <w:t xml:space="preserve"> κ</w:t>
      </w:r>
      <w:r w:rsidRPr="006363DB">
        <w:rPr>
          <w:rFonts w:eastAsia="Times New Roman" w:cs="Times New Roman"/>
          <w:szCs w:val="24"/>
        </w:rPr>
        <w:t xml:space="preserve">αι νομίζω </w:t>
      </w:r>
      <w:r>
        <w:rPr>
          <w:rFonts w:eastAsia="Times New Roman" w:cs="Times New Roman"/>
          <w:szCs w:val="24"/>
        </w:rPr>
        <w:t xml:space="preserve">ότι </w:t>
      </w:r>
      <w:r w:rsidRPr="006363DB">
        <w:rPr>
          <w:rFonts w:eastAsia="Times New Roman" w:cs="Times New Roman"/>
          <w:szCs w:val="24"/>
        </w:rPr>
        <w:t>και εσείς έχετε την ίδια γνώμη</w:t>
      </w:r>
      <w:r>
        <w:rPr>
          <w:rFonts w:eastAsia="Times New Roman" w:cs="Times New Roman"/>
          <w:szCs w:val="24"/>
        </w:rPr>
        <w:t>.</w:t>
      </w:r>
    </w:p>
    <w:p w14:paraId="5FC2F718"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Αυτά ήταν </w:t>
      </w:r>
      <w:r w:rsidRPr="006363DB">
        <w:rPr>
          <w:rFonts w:eastAsia="Times New Roman" w:cs="Times New Roman"/>
          <w:szCs w:val="24"/>
        </w:rPr>
        <w:t>κάποια σχ</w:t>
      </w:r>
      <w:r>
        <w:rPr>
          <w:rFonts w:eastAsia="Times New Roman" w:cs="Times New Roman"/>
          <w:szCs w:val="24"/>
        </w:rPr>
        <w:t>όλια. Έχω χάσει δ</w:t>
      </w:r>
      <w:r w:rsidRPr="006363DB">
        <w:rPr>
          <w:rFonts w:eastAsia="Times New Roman" w:cs="Times New Roman"/>
          <w:szCs w:val="24"/>
        </w:rPr>
        <w:t>υστυχώς</w:t>
      </w:r>
      <w:r>
        <w:rPr>
          <w:rFonts w:eastAsia="Times New Roman" w:cs="Times New Roman"/>
          <w:szCs w:val="24"/>
        </w:rPr>
        <w:t xml:space="preserve">, </w:t>
      </w:r>
      <w:r w:rsidRPr="006363DB">
        <w:rPr>
          <w:rFonts w:eastAsia="Times New Roman" w:cs="Times New Roman"/>
          <w:szCs w:val="24"/>
        </w:rPr>
        <w:t xml:space="preserve">την πρώτη σελίδα που είναι ο </w:t>
      </w:r>
      <w:r>
        <w:rPr>
          <w:rFonts w:eastAsia="Times New Roman" w:cs="Times New Roman"/>
          <w:szCs w:val="24"/>
        </w:rPr>
        <w:t>φόρ</w:t>
      </w:r>
      <w:r w:rsidRPr="006363DB">
        <w:rPr>
          <w:rFonts w:eastAsia="Times New Roman" w:cs="Times New Roman"/>
          <w:szCs w:val="24"/>
        </w:rPr>
        <w:t>ος των φυσικών προσώπων</w:t>
      </w:r>
      <w:r>
        <w:rPr>
          <w:rFonts w:eastAsia="Times New Roman" w:cs="Times New Roman"/>
          <w:szCs w:val="24"/>
        </w:rPr>
        <w:t>,</w:t>
      </w:r>
      <w:r w:rsidRPr="006363DB">
        <w:rPr>
          <w:rFonts w:eastAsia="Times New Roman" w:cs="Times New Roman"/>
          <w:szCs w:val="24"/>
        </w:rPr>
        <w:t xml:space="preserve"> αλλά το θυμάμαι απέξω</w:t>
      </w:r>
      <w:r>
        <w:rPr>
          <w:rFonts w:eastAsia="Times New Roman" w:cs="Times New Roman"/>
          <w:szCs w:val="24"/>
        </w:rPr>
        <w:t>. Ξέρετε τι</w:t>
      </w:r>
      <w:r w:rsidRPr="006363DB">
        <w:rPr>
          <w:rFonts w:eastAsia="Times New Roman" w:cs="Times New Roman"/>
          <w:szCs w:val="24"/>
        </w:rPr>
        <w:t xml:space="preserve"> κάναμε στο</w:t>
      </w:r>
      <w:r>
        <w:rPr>
          <w:rFonts w:eastAsia="Times New Roman" w:cs="Times New Roman"/>
          <w:szCs w:val="24"/>
        </w:rPr>
        <w:t>ν</w:t>
      </w:r>
      <w:r w:rsidRPr="006363DB">
        <w:rPr>
          <w:rFonts w:eastAsia="Times New Roman" w:cs="Times New Roman"/>
          <w:szCs w:val="24"/>
        </w:rPr>
        <w:t xml:space="preserve"> φόρο φυσικών προσώπων</w:t>
      </w:r>
      <w:r>
        <w:rPr>
          <w:rFonts w:eastAsia="Times New Roman" w:cs="Times New Roman"/>
          <w:szCs w:val="24"/>
        </w:rPr>
        <w:t>; Κάναμ</w:t>
      </w:r>
      <w:r w:rsidRPr="006363DB">
        <w:rPr>
          <w:rFonts w:eastAsia="Times New Roman" w:cs="Times New Roman"/>
          <w:szCs w:val="24"/>
        </w:rPr>
        <w:t>ε πολύ περισσότερες κλίμακες</w:t>
      </w:r>
      <w:r>
        <w:rPr>
          <w:rFonts w:eastAsia="Times New Roman" w:cs="Times New Roman"/>
          <w:szCs w:val="24"/>
        </w:rPr>
        <w:t>. Αυτό κάνα</w:t>
      </w:r>
      <w:r w:rsidRPr="006363DB">
        <w:rPr>
          <w:rFonts w:eastAsia="Times New Roman" w:cs="Times New Roman"/>
          <w:szCs w:val="24"/>
        </w:rPr>
        <w:t xml:space="preserve">με και </w:t>
      </w:r>
      <w:r w:rsidRPr="006363DB">
        <w:rPr>
          <w:rFonts w:eastAsia="Times New Roman" w:cs="Times New Roman"/>
          <w:szCs w:val="24"/>
        </w:rPr>
        <w:lastRenderedPageBreak/>
        <w:t xml:space="preserve">αυτό είναι </w:t>
      </w:r>
      <w:r>
        <w:rPr>
          <w:rFonts w:eastAsia="Times New Roman" w:cs="Times New Roman"/>
          <w:szCs w:val="24"/>
        </w:rPr>
        <w:t>π</w:t>
      </w:r>
      <w:r w:rsidRPr="006363DB">
        <w:rPr>
          <w:rFonts w:eastAsia="Times New Roman" w:cs="Times New Roman"/>
          <w:szCs w:val="24"/>
        </w:rPr>
        <w:t>ροοδευτική πολιτική για το</w:t>
      </w:r>
      <w:r>
        <w:rPr>
          <w:rFonts w:eastAsia="Times New Roman" w:cs="Times New Roman"/>
          <w:szCs w:val="24"/>
        </w:rPr>
        <w:t>ν</w:t>
      </w:r>
      <w:r w:rsidRPr="006363DB">
        <w:rPr>
          <w:rFonts w:eastAsia="Times New Roman" w:cs="Times New Roman"/>
          <w:szCs w:val="24"/>
        </w:rPr>
        <w:t xml:space="preserve"> φόρο φυσικών προσώπων</w:t>
      </w:r>
      <w:r>
        <w:rPr>
          <w:rFonts w:eastAsia="Times New Roman" w:cs="Times New Roman"/>
          <w:szCs w:val="24"/>
        </w:rPr>
        <w:t>. Αυτό κάναμε. Θα το βρω και θα σας το πω.</w:t>
      </w:r>
    </w:p>
    <w:p w14:paraId="5FC2F719"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Π</w:t>
      </w:r>
      <w:r w:rsidRPr="006363DB">
        <w:rPr>
          <w:rFonts w:eastAsia="Times New Roman" w:cs="Times New Roman"/>
          <w:szCs w:val="24"/>
        </w:rPr>
        <w:t>άω παρακάτω</w:t>
      </w:r>
      <w:r>
        <w:rPr>
          <w:rFonts w:eastAsia="Times New Roman" w:cs="Times New Roman"/>
          <w:szCs w:val="24"/>
        </w:rPr>
        <w:t>. Γ</w:t>
      </w:r>
      <w:r w:rsidRPr="006363DB">
        <w:rPr>
          <w:rFonts w:eastAsia="Times New Roman" w:cs="Times New Roman"/>
          <w:szCs w:val="24"/>
        </w:rPr>
        <w:t>ίνεται πάρα</w:t>
      </w:r>
      <w:r>
        <w:rPr>
          <w:rFonts w:eastAsia="Times New Roman" w:cs="Times New Roman"/>
          <w:szCs w:val="24"/>
        </w:rPr>
        <w:t xml:space="preserve"> πολλή</w:t>
      </w:r>
      <w:r w:rsidRPr="006363DB">
        <w:rPr>
          <w:rFonts w:eastAsia="Times New Roman" w:cs="Times New Roman"/>
          <w:szCs w:val="24"/>
        </w:rPr>
        <w:t xml:space="preserve"> συζήτηση για τα περίφημα 1</w:t>
      </w:r>
      <w:r>
        <w:rPr>
          <w:rFonts w:eastAsia="Times New Roman" w:cs="Times New Roman"/>
          <w:szCs w:val="24"/>
        </w:rPr>
        <w:t>00</w:t>
      </w:r>
      <w:r w:rsidRPr="006363DB">
        <w:rPr>
          <w:rFonts w:eastAsia="Times New Roman" w:cs="Times New Roman"/>
          <w:szCs w:val="24"/>
        </w:rPr>
        <w:t xml:space="preserve"> δισεκατομμύρια </w:t>
      </w:r>
      <w:r>
        <w:rPr>
          <w:rFonts w:eastAsia="Times New Roman" w:cs="Times New Roman"/>
          <w:szCs w:val="24"/>
        </w:rPr>
        <w:t>-</w:t>
      </w:r>
      <w:r w:rsidRPr="006363DB">
        <w:rPr>
          <w:rFonts w:eastAsia="Times New Roman" w:cs="Times New Roman"/>
          <w:szCs w:val="24"/>
        </w:rPr>
        <w:t>την έχουμε κάνει πάρα πολλές αυτές φορές αυτή τη συζήτηση</w:t>
      </w:r>
      <w:r>
        <w:rPr>
          <w:rFonts w:eastAsia="Times New Roman" w:cs="Times New Roman"/>
          <w:szCs w:val="24"/>
        </w:rPr>
        <w:t>,</w:t>
      </w:r>
      <w:r w:rsidRPr="006363DB">
        <w:rPr>
          <w:rFonts w:eastAsia="Times New Roman" w:cs="Times New Roman"/>
          <w:szCs w:val="24"/>
        </w:rPr>
        <w:t xml:space="preserve"> αλλά φαίνεται ότι δεν μπορούμε να συνεννοηθούμε ακριβώς</w:t>
      </w:r>
      <w:r>
        <w:rPr>
          <w:rFonts w:eastAsia="Times New Roman" w:cs="Times New Roman"/>
          <w:szCs w:val="24"/>
        </w:rPr>
        <w:t xml:space="preserve">- και θα σας πω τώρα δύο </w:t>
      </w:r>
      <w:r w:rsidRPr="006363DB">
        <w:rPr>
          <w:rFonts w:eastAsia="Times New Roman" w:cs="Times New Roman"/>
          <w:szCs w:val="24"/>
        </w:rPr>
        <w:t>επιχειρήμα</w:t>
      </w:r>
      <w:r>
        <w:rPr>
          <w:rFonts w:eastAsia="Times New Roman" w:cs="Times New Roman"/>
          <w:szCs w:val="24"/>
        </w:rPr>
        <w:t>τα, που ίσως δεν έχουν</w:t>
      </w:r>
      <w:r w:rsidRPr="006363DB">
        <w:rPr>
          <w:rFonts w:eastAsia="Times New Roman" w:cs="Times New Roman"/>
          <w:szCs w:val="24"/>
        </w:rPr>
        <w:t xml:space="preserve"> ακουστεί τόσο πολύ</w:t>
      </w:r>
      <w:r>
        <w:rPr>
          <w:rFonts w:eastAsia="Times New Roman" w:cs="Times New Roman"/>
          <w:szCs w:val="24"/>
        </w:rPr>
        <w:t>,</w:t>
      </w:r>
      <w:r w:rsidRPr="006363DB">
        <w:rPr>
          <w:rFonts w:eastAsia="Times New Roman" w:cs="Times New Roman"/>
          <w:szCs w:val="24"/>
        </w:rPr>
        <w:t xml:space="preserve"> κύριε </w:t>
      </w:r>
      <w:r>
        <w:rPr>
          <w:rFonts w:eastAsia="Times New Roman" w:cs="Times New Roman"/>
          <w:szCs w:val="24"/>
        </w:rPr>
        <w:t>Σ</w:t>
      </w:r>
      <w:r w:rsidRPr="006363DB">
        <w:rPr>
          <w:rFonts w:eastAsia="Times New Roman" w:cs="Times New Roman"/>
          <w:szCs w:val="24"/>
        </w:rPr>
        <w:t>ταϊκούρα</w:t>
      </w:r>
      <w:r>
        <w:rPr>
          <w:rFonts w:eastAsia="Times New Roman" w:cs="Times New Roman"/>
          <w:szCs w:val="24"/>
        </w:rPr>
        <w:t xml:space="preserve">. </w:t>
      </w:r>
      <w:r w:rsidRPr="006363DB">
        <w:rPr>
          <w:rFonts w:eastAsia="Times New Roman" w:cs="Times New Roman"/>
          <w:szCs w:val="24"/>
        </w:rPr>
        <w:t xml:space="preserve"> </w:t>
      </w:r>
    </w:p>
    <w:p w14:paraId="5FC2F71A"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Κοιτάξτε, επειδή τον κ. Ρέγκλινγκ τον έχουμε αναφέρει</w:t>
      </w:r>
      <w:r w:rsidRPr="006363DB">
        <w:rPr>
          <w:rFonts w:eastAsia="Times New Roman" w:cs="Times New Roman"/>
          <w:szCs w:val="24"/>
        </w:rPr>
        <w:t xml:space="preserve"> πολλές φορές</w:t>
      </w:r>
      <w:r>
        <w:rPr>
          <w:rFonts w:eastAsia="Times New Roman" w:cs="Times New Roman"/>
          <w:szCs w:val="24"/>
        </w:rPr>
        <w:t>,</w:t>
      </w:r>
      <w:r w:rsidRPr="006363DB">
        <w:rPr>
          <w:rFonts w:eastAsia="Times New Roman" w:cs="Times New Roman"/>
          <w:szCs w:val="24"/>
        </w:rPr>
        <w:t xml:space="preserve"> τι είχε πει ο κ</w:t>
      </w:r>
      <w:r>
        <w:rPr>
          <w:rFonts w:eastAsia="Times New Roman" w:cs="Times New Roman"/>
          <w:szCs w:val="24"/>
        </w:rPr>
        <w:t>.</w:t>
      </w:r>
      <w:r w:rsidRPr="006363DB">
        <w:rPr>
          <w:rFonts w:eastAsia="Times New Roman" w:cs="Times New Roman"/>
          <w:szCs w:val="24"/>
        </w:rPr>
        <w:t xml:space="preserve"> </w:t>
      </w:r>
      <w:r>
        <w:rPr>
          <w:rFonts w:eastAsia="Times New Roman" w:cs="Times New Roman"/>
          <w:szCs w:val="24"/>
        </w:rPr>
        <w:t>Ρέγκλινγκ,  που τ</w:t>
      </w:r>
      <w:r w:rsidRPr="006363DB">
        <w:rPr>
          <w:rFonts w:eastAsia="Times New Roman" w:cs="Times New Roman"/>
          <w:szCs w:val="24"/>
        </w:rPr>
        <w:t>ο επανέλαβε πράγματι</w:t>
      </w:r>
      <w:r>
        <w:rPr>
          <w:rFonts w:eastAsia="Times New Roman" w:cs="Times New Roman"/>
          <w:szCs w:val="24"/>
        </w:rPr>
        <w:t xml:space="preserve">, </w:t>
      </w:r>
      <w:r w:rsidRPr="006363DB">
        <w:rPr>
          <w:rFonts w:eastAsia="Times New Roman" w:cs="Times New Roman"/>
          <w:szCs w:val="24"/>
        </w:rPr>
        <w:t>πρόσφατα</w:t>
      </w:r>
      <w:r>
        <w:rPr>
          <w:rFonts w:eastAsia="Times New Roman" w:cs="Times New Roman"/>
          <w:szCs w:val="24"/>
        </w:rPr>
        <w:t>,</w:t>
      </w:r>
      <w:r w:rsidRPr="006363DB">
        <w:rPr>
          <w:rFonts w:eastAsia="Times New Roman" w:cs="Times New Roman"/>
          <w:szCs w:val="24"/>
        </w:rPr>
        <w:t xml:space="preserve"> </w:t>
      </w:r>
      <w:r>
        <w:rPr>
          <w:rFonts w:eastAsia="Times New Roman" w:cs="Times New Roman"/>
          <w:szCs w:val="24"/>
        </w:rPr>
        <w:t xml:space="preserve">αλλά </w:t>
      </w:r>
      <w:r w:rsidRPr="006363DB">
        <w:rPr>
          <w:rFonts w:eastAsia="Times New Roman" w:cs="Times New Roman"/>
          <w:szCs w:val="24"/>
        </w:rPr>
        <w:t>το έχει πει και παλιά</w:t>
      </w:r>
      <w:r>
        <w:rPr>
          <w:rFonts w:eastAsia="Times New Roman" w:cs="Times New Roman"/>
          <w:szCs w:val="24"/>
        </w:rPr>
        <w:t>; Τ</w:t>
      </w:r>
      <w:r w:rsidRPr="006363DB">
        <w:rPr>
          <w:rFonts w:eastAsia="Times New Roman" w:cs="Times New Roman"/>
          <w:szCs w:val="24"/>
        </w:rPr>
        <w:t xml:space="preserve">ο κόστος της </w:t>
      </w:r>
      <w:r>
        <w:rPr>
          <w:rFonts w:eastAsia="Times New Roman" w:cs="Times New Roman"/>
          <w:szCs w:val="24"/>
        </w:rPr>
        <w:t xml:space="preserve">διαπραγμάτευσης </w:t>
      </w:r>
      <w:r w:rsidRPr="006363DB">
        <w:rPr>
          <w:rFonts w:eastAsia="Times New Roman" w:cs="Times New Roman"/>
          <w:szCs w:val="24"/>
        </w:rPr>
        <w:t>ανέρχεται στα 100 δισεκατομμύρια</w:t>
      </w:r>
      <w:r>
        <w:rPr>
          <w:rFonts w:eastAsia="Times New Roman" w:cs="Times New Roman"/>
          <w:szCs w:val="24"/>
        </w:rPr>
        <w:t>. Είπε βεβαίως</w:t>
      </w:r>
      <w:r w:rsidRPr="006363DB">
        <w:rPr>
          <w:rFonts w:eastAsia="Times New Roman" w:cs="Times New Roman"/>
          <w:szCs w:val="24"/>
        </w:rPr>
        <w:t xml:space="preserve"> ότι δεν υπάρχει </w:t>
      </w:r>
      <w:r w:rsidRPr="006363DB">
        <w:rPr>
          <w:rFonts w:eastAsia="Times New Roman" w:cs="Times New Roman"/>
          <w:szCs w:val="24"/>
        </w:rPr>
        <w:t>επιστημονικός τρόπος ακριβώς να υπολογίσουμε αυτό το κόστος</w:t>
      </w:r>
      <w:r>
        <w:rPr>
          <w:rFonts w:eastAsia="Times New Roman" w:cs="Times New Roman"/>
          <w:szCs w:val="24"/>
        </w:rPr>
        <w:t>. Ανέφερε ότι η Τ</w:t>
      </w:r>
      <w:r w:rsidRPr="006363DB">
        <w:rPr>
          <w:rFonts w:eastAsia="Times New Roman" w:cs="Times New Roman"/>
          <w:szCs w:val="24"/>
        </w:rPr>
        <w:t xml:space="preserve">ράπεζα της Ελλάδος </w:t>
      </w:r>
      <w:r>
        <w:rPr>
          <w:rFonts w:eastAsia="Times New Roman" w:cs="Times New Roman"/>
          <w:szCs w:val="24"/>
        </w:rPr>
        <w:t xml:space="preserve">το </w:t>
      </w:r>
      <w:r w:rsidRPr="006363DB">
        <w:rPr>
          <w:rFonts w:eastAsia="Times New Roman" w:cs="Times New Roman"/>
          <w:szCs w:val="24"/>
        </w:rPr>
        <w:t xml:space="preserve">έχει υπολογίσει </w:t>
      </w:r>
      <w:r>
        <w:rPr>
          <w:rFonts w:eastAsia="Times New Roman" w:cs="Times New Roman"/>
          <w:szCs w:val="24"/>
        </w:rPr>
        <w:t>σ</w:t>
      </w:r>
      <w:r w:rsidRPr="006363DB">
        <w:rPr>
          <w:rFonts w:eastAsia="Times New Roman" w:cs="Times New Roman"/>
          <w:szCs w:val="24"/>
        </w:rPr>
        <w:t>τα 80 δι</w:t>
      </w:r>
      <w:r>
        <w:rPr>
          <w:rFonts w:eastAsia="Times New Roman" w:cs="Times New Roman"/>
          <w:szCs w:val="24"/>
        </w:rPr>
        <w:t>σεκατομμύρια</w:t>
      </w:r>
      <w:r w:rsidRPr="006363DB">
        <w:rPr>
          <w:rFonts w:eastAsia="Times New Roman" w:cs="Times New Roman"/>
          <w:szCs w:val="24"/>
        </w:rPr>
        <w:t xml:space="preserve"> και πρόσθεσε άλλα 20 δι</w:t>
      </w:r>
      <w:r>
        <w:rPr>
          <w:rFonts w:eastAsia="Times New Roman" w:cs="Times New Roman"/>
          <w:szCs w:val="24"/>
        </w:rPr>
        <w:t>σεκατομμύρια</w:t>
      </w:r>
      <w:r>
        <w:rPr>
          <w:rFonts w:eastAsia="Times New Roman" w:cs="Times New Roman"/>
          <w:szCs w:val="24"/>
        </w:rPr>
        <w:t xml:space="preserve">, </w:t>
      </w:r>
      <w:r w:rsidRPr="006363DB">
        <w:rPr>
          <w:rFonts w:eastAsia="Times New Roman" w:cs="Times New Roman"/>
          <w:szCs w:val="24"/>
        </w:rPr>
        <w:t xml:space="preserve">που θα ήταν </w:t>
      </w:r>
      <w:r>
        <w:rPr>
          <w:rFonts w:eastAsia="Times New Roman" w:cs="Times New Roman"/>
          <w:szCs w:val="24"/>
        </w:rPr>
        <w:t xml:space="preserve">δυνητική </w:t>
      </w:r>
      <w:r w:rsidRPr="006363DB">
        <w:rPr>
          <w:rFonts w:eastAsia="Times New Roman" w:cs="Times New Roman"/>
          <w:szCs w:val="24"/>
        </w:rPr>
        <w:t xml:space="preserve">η </w:t>
      </w:r>
      <w:r>
        <w:rPr>
          <w:rFonts w:eastAsia="Times New Roman" w:cs="Times New Roman"/>
          <w:szCs w:val="24"/>
        </w:rPr>
        <w:t xml:space="preserve">ανάπτυξη για το </w:t>
      </w:r>
      <w:r w:rsidRPr="006363DB">
        <w:rPr>
          <w:rFonts w:eastAsia="Times New Roman" w:cs="Times New Roman"/>
          <w:szCs w:val="24"/>
        </w:rPr>
        <w:t>2015-2016</w:t>
      </w:r>
      <w:r>
        <w:rPr>
          <w:rFonts w:eastAsia="Times New Roman" w:cs="Times New Roman"/>
          <w:szCs w:val="24"/>
        </w:rPr>
        <w:t xml:space="preserve">. </w:t>
      </w:r>
    </w:p>
    <w:p w14:paraId="5FC2F71B"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Πώς προέκυψαν αυτά </w:t>
      </w:r>
      <w:r w:rsidRPr="006363DB">
        <w:rPr>
          <w:rFonts w:eastAsia="Times New Roman" w:cs="Times New Roman"/>
          <w:szCs w:val="24"/>
        </w:rPr>
        <w:t>τα 20 δι</w:t>
      </w:r>
      <w:r>
        <w:rPr>
          <w:rFonts w:eastAsia="Times New Roman" w:cs="Times New Roman"/>
          <w:szCs w:val="24"/>
        </w:rPr>
        <w:t>σεκατομμύρια</w:t>
      </w:r>
      <w:r>
        <w:rPr>
          <w:rFonts w:eastAsia="Times New Roman" w:cs="Times New Roman"/>
          <w:szCs w:val="24"/>
        </w:rPr>
        <w:t>; Α</w:t>
      </w:r>
      <w:r w:rsidRPr="006363DB">
        <w:rPr>
          <w:rFonts w:eastAsia="Times New Roman" w:cs="Times New Roman"/>
          <w:szCs w:val="24"/>
        </w:rPr>
        <w:t>νέφερε ότι θα είχαμε 2,5</w:t>
      </w:r>
      <w:r>
        <w:rPr>
          <w:rFonts w:eastAsia="Times New Roman" w:cs="Times New Roman"/>
          <w:szCs w:val="24"/>
        </w:rPr>
        <w:t xml:space="preserve">% ανάπτυξη το 2015 </w:t>
      </w:r>
      <w:r w:rsidRPr="006363DB">
        <w:rPr>
          <w:rFonts w:eastAsia="Times New Roman" w:cs="Times New Roman"/>
          <w:szCs w:val="24"/>
        </w:rPr>
        <w:t>και 3</w:t>
      </w:r>
      <w:r>
        <w:rPr>
          <w:rFonts w:eastAsia="Times New Roman" w:cs="Times New Roman"/>
          <w:szCs w:val="24"/>
        </w:rPr>
        <w:t>,5% το 20</w:t>
      </w:r>
      <w:r w:rsidRPr="006363DB">
        <w:rPr>
          <w:rFonts w:eastAsia="Times New Roman" w:cs="Times New Roman"/>
          <w:szCs w:val="24"/>
        </w:rPr>
        <w:t>16</w:t>
      </w:r>
      <w:r>
        <w:rPr>
          <w:rFonts w:eastAsia="Times New Roman" w:cs="Times New Roman"/>
          <w:szCs w:val="24"/>
        </w:rPr>
        <w:t>,</w:t>
      </w:r>
      <w:r w:rsidRPr="006363DB">
        <w:rPr>
          <w:rFonts w:eastAsia="Times New Roman" w:cs="Times New Roman"/>
          <w:szCs w:val="24"/>
        </w:rPr>
        <w:t xml:space="preserve"> τα οποία αθροίζονται σε </w:t>
      </w:r>
      <w:r>
        <w:rPr>
          <w:rFonts w:eastAsia="Times New Roman" w:cs="Times New Roman"/>
          <w:szCs w:val="24"/>
        </w:rPr>
        <w:t>6%</w:t>
      </w:r>
      <w:r w:rsidRPr="006363DB">
        <w:rPr>
          <w:rFonts w:eastAsia="Times New Roman" w:cs="Times New Roman"/>
          <w:szCs w:val="24"/>
        </w:rPr>
        <w:t xml:space="preserve"> του ΑΕΠ</w:t>
      </w:r>
      <w:r>
        <w:rPr>
          <w:rFonts w:eastAsia="Times New Roman" w:cs="Times New Roman"/>
          <w:szCs w:val="24"/>
        </w:rPr>
        <w:t>, που</w:t>
      </w:r>
      <w:r w:rsidRPr="006363DB">
        <w:rPr>
          <w:rFonts w:eastAsia="Times New Roman" w:cs="Times New Roman"/>
          <w:szCs w:val="24"/>
        </w:rPr>
        <w:t xml:space="preserve"> αρχικά να σημειώσω ότι είναι </w:t>
      </w:r>
      <w:r w:rsidRPr="006363DB">
        <w:rPr>
          <w:rFonts w:eastAsia="Times New Roman" w:cs="Times New Roman"/>
          <w:szCs w:val="24"/>
        </w:rPr>
        <w:lastRenderedPageBreak/>
        <w:t>10 δι</w:t>
      </w:r>
      <w:r>
        <w:rPr>
          <w:rFonts w:eastAsia="Times New Roman" w:cs="Times New Roman"/>
          <w:szCs w:val="24"/>
        </w:rPr>
        <w:t>σεκατομμμύρια</w:t>
      </w:r>
      <w:r w:rsidRPr="006363DB">
        <w:rPr>
          <w:rFonts w:eastAsia="Times New Roman" w:cs="Times New Roman"/>
          <w:szCs w:val="24"/>
        </w:rPr>
        <w:t xml:space="preserve"> και όχι 20 δι</w:t>
      </w:r>
      <w:r>
        <w:rPr>
          <w:rFonts w:eastAsia="Times New Roman" w:cs="Times New Roman"/>
          <w:szCs w:val="24"/>
        </w:rPr>
        <w:t>σεκατομμύρια</w:t>
      </w:r>
      <w:r>
        <w:rPr>
          <w:rFonts w:eastAsia="Times New Roman" w:cs="Times New Roman"/>
          <w:szCs w:val="24"/>
        </w:rPr>
        <w:t>,</w:t>
      </w:r>
      <w:r w:rsidRPr="006363DB">
        <w:rPr>
          <w:rFonts w:eastAsia="Times New Roman" w:cs="Times New Roman"/>
          <w:szCs w:val="24"/>
        </w:rPr>
        <w:t xml:space="preserve"> αλλά ας το πάρει το ποτάμι αυτό</w:t>
      </w:r>
      <w:r>
        <w:rPr>
          <w:rFonts w:eastAsia="Times New Roman" w:cs="Times New Roman"/>
          <w:szCs w:val="24"/>
        </w:rPr>
        <w:t>. Επίσης, το έτος</w:t>
      </w:r>
      <w:r w:rsidRPr="006363DB">
        <w:rPr>
          <w:rFonts w:eastAsia="Times New Roman" w:cs="Times New Roman"/>
          <w:szCs w:val="24"/>
        </w:rPr>
        <w:t xml:space="preserve"> 2016</w:t>
      </w:r>
      <w:r>
        <w:rPr>
          <w:rFonts w:eastAsia="Times New Roman" w:cs="Times New Roman"/>
          <w:szCs w:val="24"/>
        </w:rPr>
        <w:t>,</w:t>
      </w:r>
      <w:r w:rsidRPr="006363DB">
        <w:rPr>
          <w:rFonts w:eastAsia="Times New Roman" w:cs="Times New Roman"/>
          <w:szCs w:val="24"/>
        </w:rPr>
        <w:t xml:space="preserve"> όταν έκανε</w:t>
      </w:r>
      <w:r w:rsidRPr="006363DB">
        <w:rPr>
          <w:rFonts w:eastAsia="Times New Roman" w:cs="Times New Roman"/>
          <w:szCs w:val="24"/>
        </w:rPr>
        <w:t xml:space="preserve"> την πρώτη δήλωση</w:t>
      </w:r>
      <w:r>
        <w:rPr>
          <w:rFonts w:eastAsia="Times New Roman" w:cs="Times New Roman"/>
          <w:szCs w:val="24"/>
        </w:rPr>
        <w:t>,</w:t>
      </w:r>
      <w:r w:rsidRPr="006363DB">
        <w:rPr>
          <w:rFonts w:eastAsia="Times New Roman" w:cs="Times New Roman"/>
          <w:szCs w:val="24"/>
        </w:rPr>
        <w:t xml:space="preserve"> </w:t>
      </w:r>
      <w:r>
        <w:rPr>
          <w:rFonts w:eastAsia="Times New Roman" w:cs="Times New Roman"/>
          <w:szCs w:val="24"/>
        </w:rPr>
        <w:t>δ</w:t>
      </w:r>
      <w:r w:rsidRPr="006363DB">
        <w:rPr>
          <w:rFonts w:eastAsia="Times New Roman" w:cs="Times New Roman"/>
          <w:szCs w:val="24"/>
        </w:rPr>
        <w:t>εν είχε κλείσει</w:t>
      </w:r>
      <w:r>
        <w:rPr>
          <w:rFonts w:eastAsia="Times New Roman" w:cs="Times New Roman"/>
          <w:szCs w:val="24"/>
        </w:rPr>
        <w:t>,</w:t>
      </w:r>
      <w:r w:rsidRPr="006363DB">
        <w:rPr>
          <w:rFonts w:eastAsia="Times New Roman" w:cs="Times New Roman"/>
          <w:szCs w:val="24"/>
        </w:rPr>
        <w:t xml:space="preserve"> δεν ξέραμε τι ακριβώς θα γίνει</w:t>
      </w:r>
      <w:r>
        <w:rPr>
          <w:rFonts w:eastAsia="Times New Roman" w:cs="Times New Roman"/>
          <w:szCs w:val="24"/>
        </w:rPr>
        <w:t xml:space="preserve">. </w:t>
      </w:r>
    </w:p>
    <w:p w14:paraId="5FC2F71C"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Α</w:t>
      </w:r>
      <w:r w:rsidRPr="006363DB">
        <w:rPr>
          <w:rFonts w:eastAsia="Times New Roman" w:cs="Times New Roman"/>
          <w:szCs w:val="24"/>
        </w:rPr>
        <w:t xml:space="preserve">λλά το πιο σημαντικό σφάλμα </w:t>
      </w:r>
      <w:r>
        <w:rPr>
          <w:rFonts w:eastAsia="Times New Roman" w:cs="Times New Roman"/>
          <w:szCs w:val="24"/>
        </w:rPr>
        <w:t>-</w:t>
      </w:r>
      <w:r w:rsidRPr="006363DB">
        <w:rPr>
          <w:rFonts w:eastAsia="Times New Roman" w:cs="Times New Roman"/>
          <w:szCs w:val="24"/>
        </w:rPr>
        <w:t xml:space="preserve">κατά τη γνώμη </w:t>
      </w:r>
      <w:r>
        <w:rPr>
          <w:rFonts w:eastAsia="Times New Roman" w:cs="Times New Roman"/>
          <w:szCs w:val="24"/>
        </w:rPr>
        <w:t>μας-</w:t>
      </w:r>
      <w:r w:rsidRPr="006363DB">
        <w:rPr>
          <w:rFonts w:eastAsia="Times New Roman" w:cs="Times New Roman"/>
          <w:szCs w:val="24"/>
        </w:rPr>
        <w:t xml:space="preserve"> του κ</w:t>
      </w:r>
      <w:r>
        <w:rPr>
          <w:rFonts w:eastAsia="Times New Roman" w:cs="Times New Roman"/>
          <w:szCs w:val="24"/>
        </w:rPr>
        <w:t>. Ρέγκλινγκ είναι ότι συγκρίνει την πραγματικότητα με τις</w:t>
      </w:r>
      <w:r w:rsidRPr="006363DB">
        <w:rPr>
          <w:rFonts w:eastAsia="Times New Roman" w:cs="Times New Roman"/>
          <w:szCs w:val="24"/>
        </w:rPr>
        <w:t xml:space="preserve"> προβλέ</w:t>
      </w:r>
      <w:r>
        <w:rPr>
          <w:rFonts w:eastAsia="Times New Roman" w:cs="Times New Roman"/>
          <w:szCs w:val="24"/>
        </w:rPr>
        <w:t xml:space="preserve">ψεις. Αυτό, </w:t>
      </w:r>
      <w:r w:rsidRPr="006363DB">
        <w:rPr>
          <w:rFonts w:eastAsia="Times New Roman" w:cs="Times New Roman"/>
          <w:szCs w:val="24"/>
        </w:rPr>
        <w:t>λοιπόν</w:t>
      </w:r>
      <w:r>
        <w:rPr>
          <w:rFonts w:eastAsia="Times New Roman" w:cs="Times New Roman"/>
          <w:szCs w:val="24"/>
        </w:rPr>
        <w:t>, είναι ένα σφάλμα που συνεχίζεται. Άλλο η πραγματ</w:t>
      </w:r>
      <w:r>
        <w:rPr>
          <w:rFonts w:eastAsia="Times New Roman" w:cs="Times New Roman"/>
          <w:szCs w:val="24"/>
        </w:rPr>
        <w:t>ικότητα, άλλο, λοιπόν,</w:t>
      </w:r>
      <w:r w:rsidRPr="006363DB">
        <w:rPr>
          <w:rFonts w:eastAsia="Times New Roman" w:cs="Times New Roman"/>
          <w:szCs w:val="24"/>
        </w:rPr>
        <w:t xml:space="preserve"> οι προβλέψεις</w:t>
      </w:r>
      <w:r>
        <w:rPr>
          <w:rFonts w:eastAsia="Times New Roman" w:cs="Times New Roman"/>
          <w:szCs w:val="24"/>
        </w:rPr>
        <w:t>. Α</w:t>
      </w:r>
      <w:r w:rsidRPr="006363DB">
        <w:rPr>
          <w:rFonts w:eastAsia="Times New Roman" w:cs="Times New Roman"/>
          <w:szCs w:val="24"/>
        </w:rPr>
        <w:t>ν κάναμε και εμείς το ίδιο</w:t>
      </w:r>
      <w:r>
        <w:rPr>
          <w:rFonts w:eastAsia="Times New Roman" w:cs="Times New Roman"/>
          <w:szCs w:val="24"/>
        </w:rPr>
        <w:t>,</w:t>
      </w:r>
      <w:r w:rsidRPr="006363DB">
        <w:rPr>
          <w:rFonts w:eastAsia="Times New Roman" w:cs="Times New Roman"/>
          <w:szCs w:val="24"/>
        </w:rPr>
        <w:t xml:space="preserve"> θα έπρεπε να πούμε </w:t>
      </w:r>
      <w:r>
        <w:rPr>
          <w:rFonts w:eastAsia="Times New Roman" w:cs="Times New Roman"/>
          <w:szCs w:val="24"/>
        </w:rPr>
        <w:t>-</w:t>
      </w:r>
      <w:r w:rsidRPr="006363DB">
        <w:rPr>
          <w:rFonts w:eastAsia="Times New Roman" w:cs="Times New Roman"/>
          <w:szCs w:val="24"/>
        </w:rPr>
        <w:t>χρησιμοποιώντας ακριβώς την ίδια μεθοδολογία</w:t>
      </w:r>
      <w:r>
        <w:rPr>
          <w:rFonts w:eastAsia="Times New Roman" w:cs="Times New Roman"/>
          <w:szCs w:val="24"/>
        </w:rPr>
        <w:t>-</w:t>
      </w:r>
      <w:r w:rsidRPr="006363DB">
        <w:rPr>
          <w:rFonts w:eastAsia="Times New Roman" w:cs="Times New Roman"/>
          <w:szCs w:val="24"/>
        </w:rPr>
        <w:t xml:space="preserve"> ότι </w:t>
      </w:r>
      <w:r>
        <w:rPr>
          <w:rFonts w:eastAsia="Times New Roman" w:cs="Times New Roman"/>
          <w:szCs w:val="24"/>
        </w:rPr>
        <w:t>τις χρονιέ</w:t>
      </w:r>
      <w:r w:rsidRPr="006363DB">
        <w:rPr>
          <w:rFonts w:eastAsia="Times New Roman" w:cs="Times New Roman"/>
          <w:szCs w:val="24"/>
        </w:rPr>
        <w:t>ς 2</w:t>
      </w:r>
      <w:r>
        <w:rPr>
          <w:rFonts w:eastAsia="Times New Roman" w:cs="Times New Roman"/>
          <w:szCs w:val="24"/>
        </w:rPr>
        <w:t>0</w:t>
      </w:r>
      <w:r w:rsidRPr="006363DB">
        <w:rPr>
          <w:rFonts w:eastAsia="Times New Roman" w:cs="Times New Roman"/>
          <w:szCs w:val="24"/>
        </w:rPr>
        <w:t>11</w:t>
      </w:r>
      <w:r>
        <w:rPr>
          <w:rFonts w:eastAsia="Times New Roman" w:cs="Times New Roman"/>
          <w:szCs w:val="24"/>
        </w:rPr>
        <w:t>,</w:t>
      </w:r>
      <w:r w:rsidRPr="006363DB">
        <w:rPr>
          <w:rFonts w:eastAsia="Times New Roman" w:cs="Times New Roman"/>
          <w:szCs w:val="24"/>
        </w:rPr>
        <w:t xml:space="preserve"> 2</w:t>
      </w:r>
      <w:r>
        <w:rPr>
          <w:rFonts w:eastAsia="Times New Roman" w:cs="Times New Roman"/>
          <w:szCs w:val="24"/>
        </w:rPr>
        <w:t>0</w:t>
      </w:r>
      <w:r w:rsidRPr="006363DB">
        <w:rPr>
          <w:rFonts w:eastAsia="Times New Roman" w:cs="Times New Roman"/>
          <w:szCs w:val="24"/>
        </w:rPr>
        <w:t>12 και 2</w:t>
      </w:r>
      <w:r>
        <w:rPr>
          <w:rFonts w:eastAsia="Times New Roman" w:cs="Times New Roman"/>
          <w:szCs w:val="24"/>
        </w:rPr>
        <w:t>013 χάσαμ</w:t>
      </w:r>
      <w:r w:rsidRPr="006363DB">
        <w:rPr>
          <w:rFonts w:eastAsia="Times New Roman" w:cs="Times New Roman"/>
          <w:szCs w:val="24"/>
        </w:rPr>
        <w:t>ε 33 δι</w:t>
      </w:r>
      <w:r>
        <w:rPr>
          <w:rFonts w:eastAsia="Times New Roman" w:cs="Times New Roman"/>
          <w:szCs w:val="24"/>
        </w:rPr>
        <w:t>σεκατομμύρια</w:t>
      </w:r>
      <w:r>
        <w:rPr>
          <w:rFonts w:eastAsia="Times New Roman" w:cs="Times New Roman"/>
          <w:szCs w:val="24"/>
        </w:rPr>
        <w:t xml:space="preserve">. </w:t>
      </w:r>
    </w:p>
    <w:p w14:paraId="5FC2F71D"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Δ</w:t>
      </w:r>
      <w:r w:rsidRPr="006363DB">
        <w:rPr>
          <w:rFonts w:eastAsia="Times New Roman" w:cs="Times New Roman"/>
          <w:szCs w:val="24"/>
        </w:rPr>
        <w:t>εν θέλω να κάνω σχόλιο στον υπολογισμό του κ</w:t>
      </w:r>
      <w:r>
        <w:rPr>
          <w:rFonts w:eastAsia="Times New Roman" w:cs="Times New Roman"/>
          <w:szCs w:val="24"/>
        </w:rPr>
        <w:t>.</w:t>
      </w:r>
      <w:r w:rsidRPr="006363DB">
        <w:rPr>
          <w:rFonts w:eastAsia="Times New Roman" w:cs="Times New Roman"/>
          <w:szCs w:val="24"/>
        </w:rPr>
        <w:t xml:space="preserve"> Στουρνάρα</w:t>
      </w:r>
      <w:r>
        <w:rPr>
          <w:rFonts w:eastAsia="Times New Roman" w:cs="Times New Roman"/>
          <w:szCs w:val="24"/>
        </w:rPr>
        <w:t>,</w:t>
      </w:r>
      <w:r w:rsidRPr="006363DB">
        <w:rPr>
          <w:rFonts w:eastAsia="Times New Roman" w:cs="Times New Roman"/>
          <w:szCs w:val="24"/>
        </w:rPr>
        <w:t xml:space="preserve"> ο οποίος με βάση την </w:t>
      </w:r>
      <w:r>
        <w:rPr>
          <w:rFonts w:eastAsia="Times New Roman" w:cs="Times New Roman"/>
          <w:szCs w:val="24"/>
        </w:rPr>
        <w:t>έ</w:t>
      </w:r>
      <w:r>
        <w:rPr>
          <w:rFonts w:eastAsia="Times New Roman" w:cs="Times New Roman"/>
          <w:szCs w:val="24"/>
        </w:rPr>
        <w:t>κθεση του 2016 και μιλώντας</w:t>
      </w:r>
      <w:r w:rsidRPr="006363DB">
        <w:rPr>
          <w:rFonts w:eastAsia="Times New Roman" w:cs="Times New Roman"/>
          <w:szCs w:val="24"/>
        </w:rPr>
        <w:t xml:space="preserve"> για την ανάλυση βιωσιμότητας του χρέους</w:t>
      </w:r>
      <w:r>
        <w:rPr>
          <w:rFonts w:eastAsia="Times New Roman" w:cs="Times New Roman"/>
          <w:szCs w:val="24"/>
        </w:rPr>
        <w:t>,</w:t>
      </w:r>
      <w:r w:rsidRPr="006363DB">
        <w:rPr>
          <w:rFonts w:eastAsia="Times New Roman" w:cs="Times New Roman"/>
          <w:szCs w:val="24"/>
        </w:rPr>
        <w:t xml:space="preserve"> γίνεται με μακροπρόθεσμες προβλέψεις 1,5% πρωτογενή πλεονάσματα</w:t>
      </w:r>
      <w:r>
        <w:rPr>
          <w:rFonts w:eastAsia="Times New Roman" w:cs="Times New Roman"/>
          <w:szCs w:val="24"/>
        </w:rPr>
        <w:t>. Μ</w:t>
      </w:r>
      <w:r w:rsidRPr="006363DB">
        <w:rPr>
          <w:rFonts w:eastAsia="Times New Roman" w:cs="Times New Roman"/>
          <w:szCs w:val="24"/>
        </w:rPr>
        <w:t>ε βάση αυτή την πρόβλεψη υπολογίζει ο κ</w:t>
      </w:r>
      <w:r>
        <w:rPr>
          <w:rFonts w:eastAsia="Times New Roman" w:cs="Times New Roman"/>
          <w:szCs w:val="24"/>
        </w:rPr>
        <w:t>.</w:t>
      </w:r>
      <w:r w:rsidRPr="006363DB">
        <w:rPr>
          <w:rFonts w:eastAsia="Times New Roman" w:cs="Times New Roman"/>
          <w:szCs w:val="24"/>
        </w:rPr>
        <w:t xml:space="preserve"> Στουρνάρας αυτή</w:t>
      </w:r>
      <w:r>
        <w:rPr>
          <w:rFonts w:eastAsia="Times New Roman" w:cs="Times New Roman"/>
          <w:szCs w:val="24"/>
        </w:rPr>
        <w:t>ν την επιβάρυνση.</w:t>
      </w:r>
    </w:p>
    <w:p w14:paraId="5FC2F71E" w14:textId="77777777" w:rsidR="0020643A" w:rsidRDefault="00E84ECF">
      <w:pPr>
        <w:spacing w:line="600" w:lineRule="auto"/>
        <w:ind w:firstLine="720"/>
        <w:contextualSpacing/>
        <w:jc w:val="both"/>
        <w:rPr>
          <w:rFonts w:eastAsia="Times New Roman" w:cs="Times New Roman"/>
          <w:szCs w:val="24"/>
        </w:rPr>
      </w:pPr>
      <w:r w:rsidRPr="006363DB">
        <w:rPr>
          <w:rFonts w:eastAsia="Times New Roman" w:cs="Times New Roman"/>
          <w:szCs w:val="24"/>
        </w:rPr>
        <w:t xml:space="preserve"> </w:t>
      </w:r>
      <w:r>
        <w:rPr>
          <w:rFonts w:eastAsia="Times New Roman" w:cs="Times New Roman"/>
          <w:szCs w:val="24"/>
        </w:rPr>
        <w:t xml:space="preserve">Θα σας </w:t>
      </w:r>
      <w:r w:rsidRPr="006363DB">
        <w:rPr>
          <w:rFonts w:eastAsia="Times New Roman" w:cs="Times New Roman"/>
          <w:szCs w:val="24"/>
        </w:rPr>
        <w:t>πω</w:t>
      </w:r>
      <w:r>
        <w:rPr>
          <w:rFonts w:eastAsia="Times New Roman" w:cs="Times New Roman"/>
          <w:szCs w:val="24"/>
        </w:rPr>
        <w:t>,</w:t>
      </w:r>
      <w:r w:rsidRPr="006363DB">
        <w:rPr>
          <w:rFonts w:eastAsia="Times New Roman" w:cs="Times New Roman"/>
          <w:szCs w:val="24"/>
        </w:rPr>
        <w:t xml:space="preserve"> </w:t>
      </w:r>
      <w:r>
        <w:rPr>
          <w:rFonts w:eastAsia="Times New Roman" w:cs="Times New Roman"/>
          <w:szCs w:val="24"/>
        </w:rPr>
        <w:t>όμως, κάτι α</w:t>
      </w:r>
      <w:r>
        <w:rPr>
          <w:rFonts w:eastAsia="Times New Roman" w:cs="Times New Roman"/>
          <w:szCs w:val="24"/>
        </w:rPr>
        <w:t xml:space="preserve">κόμη, </w:t>
      </w:r>
      <w:r w:rsidRPr="006363DB">
        <w:rPr>
          <w:rFonts w:eastAsia="Times New Roman" w:cs="Times New Roman"/>
          <w:szCs w:val="24"/>
        </w:rPr>
        <w:t xml:space="preserve">που νομίζω ότι δεν το έχω πει στις παρεμβάσεις </w:t>
      </w:r>
      <w:r>
        <w:rPr>
          <w:rFonts w:eastAsia="Times New Roman" w:cs="Times New Roman"/>
          <w:szCs w:val="24"/>
        </w:rPr>
        <w:t xml:space="preserve">μου </w:t>
      </w:r>
      <w:r w:rsidRPr="006363DB">
        <w:rPr>
          <w:rFonts w:eastAsia="Times New Roman" w:cs="Times New Roman"/>
          <w:szCs w:val="24"/>
        </w:rPr>
        <w:t>και είναι απ</w:t>
      </w:r>
      <w:r>
        <w:rPr>
          <w:rFonts w:eastAsia="Times New Roman" w:cs="Times New Roman"/>
          <w:szCs w:val="24"/>
        </w:rPr>
        <w:t>ό ένα άρθρο του Φραγκίσκου Κ</w:t>
      </w:r>
      <w:r w:rsidRPr="006363DB">
        <w:rPr>
          <w:rFonts w:eastAsia="Times New Roman" w:cs="Times New Roman"/>
          <w:szCs w:val="24"/>
        </w:rPr>
        <w:t xml:space="preserve">ουτεντάκη που είναι τώρα </w:t>
      </w:r>
      <w:r>
        <w:rPr>
          <w:rFonts w:eastAsia="Times New Roman" w:cs="Times New Roman"/>
          <w:szCs w:val="24"/>
        </w:rPr>
        <w:t>Π</w:t>
      </w:r>
      <w:r w:rsidRPr="006363DB">
        <w:rPr>
          <w:rFonts w:eastAsia="Times New Roman" w:cs="Times New Roman"/>
          <w:szCs w:val="24"/>
        </w:rPr>
        <w:t>ρόεδρος</w:t>
      </w:r>
      <w:r>
        <w:rPr>
          <w:rFonts w:eastAsia="Times New Roman" w:cs="Times New Roman"/>
          <w:szCs w:val="24"/>
        </w:rPr>
        <w:t xml:space="preserve"> της</w:t>
      </w:r>
      <w:r w:rsidRPr="006363DB">
        <w:rPr>
          <w:rFonts w:eastAsia="Times New Roman" w:cs="Times New Roman"/>
          <w:szCs w:val="24"/>
        </w:rPr>
        <w:t xml:space="preserve"> </w:t>
      </w:r>
      <w:r>
        <w:rPr>
          <w:rFonts w:eastAsia="Times New Roman" w:cs="Times New Roman"/>
          <w:szCs w:val="24"/>
        </w:rPr>
        <w:t xml:space="preserve">Επιτροπής του </w:t>
      </w:r>
      <w:r>
        <w:rPr>
          <w:rFonts w:eastAsia="Times New Roman" w:cs="Times New Roman"/>
          <w:szCs w:val="24"/>
        </w:rPr>
        <w:lastRenderedPageBreak/>
        <w:t>Γ</w:t>
      </w:r>
      <w:r w:rsidRPr="006363DB">
        <w:rPr>
          <w:rFonts w:eastAsia="Times New Roman" w:cs="Times New Roman"/>
          <w:szCs w:val="24"/>
        </w:rPr>
        <w:t xml:space="preserve">ραφείου </w:t>
      </w:r>
      <w:r>
        <w:rPr>
          <w:rFonts w:eastAsia="Times New Roman" w:cs="Times New Roman"/>
          <w:szCs w:val="24"/>
        </w:rPr>
        <w:t>Π</w:t>
      </w:r>
      <w:r w:rsidRPr="006363DB">
        <w:rPr>
          <w:rFonts w:eastAsia="Times New Roman" w:cs="Times New Roman"/>
          <w:szCs w:val="24"/>
        </w:rPr>
        <w:t>ροϋπολογισμού της Βουλής</w:t>
      </w:r>
      <w:r>
        <w:rPr>
          <w:rFonts w:eastAsia="Times New Roman" w:cs="Times New Roman"/>
          <w:szCs w:val="24"/>
        </w:rPr>
        <w:t>. Λέει, λοιπόν,</w:t>
      </w:r>
      <w:r w:rsidRPr="006363DB">
        <w:rPr>
          <w:rFonts w:eastAsia="Times New Roman" w:cs="Times New Roman"/>
          <w:szCs w:val="24"/>
        </w:rPr>
        <w:t xml:space="preserve"> ο κ</w:t>
      </w:r>
      <w:r>
        <w:rPr>
          <w:rFonts w:eastAsia="Times New Roman" w:cs="Times New Roman"/>
          <w:szCs w:val="24"/>
        </w:rPr>
        <w:t>.</w:t>
      </w:r>
      <w:r w:rsidRPr="006363DB">
        <w:rPr>
          <w:rFonts w:eastAsia="Times New Roman" w:cs="Times New Roman"/>
          <w:szCs w:val="24"/>
        </w:rPr>
        <w:t xml:space="preserve"> Κουτεντάκης</w:t>
      </w:r>
      <w:r>
        <w:rPr>
          <w:rFonts w:eastAsia="Times New Roman" w:cs="Times New Roman"/>
          <w:szCs w:val="24"/>
        </w:rPr>
        <w:t>: «Κ</w:t>
      </w:r>
      <w:r w:rsidRPr="006363DB">
        <w:rPr>
          <w:rFonts w:eastAsia="Times New Roman" w:cs="Times New Roman"/>
          <w:szCs w:val="24"/>
        </w:rPr>
        <w:t>οιτάζ</w:t>
      </w:r>
      <w:r>
        <w:rPr>
          <w:rFonts w:eastAsia="Times New Roman" w:cs="Times New Roman"/>
          <w:szCs w:val="24"/>
        </w:rPr>
        <w:t>οντας τα στοιχεία του Διεθνούς Ν</w:t>
      </w:r>
      <w:r w:rsidRPr="006363DB">
        <w:rPr>
          <w:rFonts w:eastAsia="Times New Roman" w:cs="Times New Roman"/>
          <w:szCs w:val="24"/>
        </w:rPr>
        <w:t xml:space="preserve">ομισματικού </w:t>
      </w:r>
      <w:r>
        <w:rPr>
          <w:rFonts w:eastAsia="Times New Roman" w:cs="Times New Roman"/>
          <w:szCs w:val="24"/>
        </w:rPr>
        <w:t>Τ</w:t>
      </w:r>
      <w:r w:rsidRPr="006363DB">
        <w:rPr>
          <w:rFonts w:eastAsia="Times New Roman" w:cs="Times New Roman"/>
          <w:szCs w:val="24"/>
        </w:rPr>
        <w:t>αμείου μπορούμε να διακρίνουμε ότι στην πρόβλεψη του 2014</w:t>
      </w:r>
      <w:r>
        <w:rPr>
          <w:rFonts w:eastAsia="Times New Roman" w:cs="Times New Roman"/>
          <w:szCs w:val="24"/>
        </w:rPr>
        <w:t>,</w:t>
      </w:r>
      <w:r w:rsidRPr="006363DB">
        <w:rPr>
          <w:rFonts w:eastAsia="Times New Roman" w:cs="Times New Roman"/>
          <w:szCs w:val="24"/>
        </w:rPr>
        <w:t xml:space="preserve"> </w:t>
      </w:r>
      <w:r>
        <w:rPr>
          <w:rFonts w:eastAsia="Times New Roman" w:cs="Times New Roman"/>
          <w:szCs w:val="24"/>
        </w:rPr>
        <w:t xml:space="preserve">το </w:t>
      </w:r>
      <w:r w:rsidRPr="006363DB">
        <w:rPr>
          <w:rFonts w:eastAsia="Times New Roman" w:cs="Times New Roman"/>
          <w:szCs w:val="24"/>
        </w:rPr>
        <w:t>χρέος προς ΑΕΠ το 2020 βρίσκεται στο 128%</w:t>
      </w:r>
      <w:r>
        <w:rPr>
          <w:rFonts w:eastAsia="Times New Roman" w:cs="Times New Roman"/>
          <w:szCs w:val="24"/>
        </w:rPr>
        <w:t xml:space="preserve">, ενώ σε αυτή </w:t>
      </w:r>
      <w:r w:rsidRPr="006363DB">
        <w:rPr>
          <w:rFonts w:eastAsia="Times New Roman" w:cs="Times New Roman"/>
          <w:szCs w:val="24"/>
        </w:rPr>
        <w:t>του 2</w:t>
      </w:r>
      <w:r>
        <w:rPr>
          <w:rFonts w:eastAsia="Times New Roman" w:cs="Times New Roman"/>
          <w:szCs w:val="24"/>
        </w:rPr>
        <w:t>0</w:t>
      </w:r>
      <w:r w:rsidRPr="006363DB">
        <w:rPr>
          <w:rFonts w:eastAsia="Times New Roman" w:cs="Times New Roman"/>
          <w:szCs w:val="24"/>
        </w:rPr>
        <w:t>15 η πρόβλεψη εκτοξεύεται στο 150% για το ίδιο έτος</w:t>
      </w:r>
      <w:r>
        <w:rPr>
          <w:rFonts w:eastAsia="Times New Roman" w:cs="Times New Roman"/>
          <w:szCs w:val="24"/>
        </w:rPr>
        <w:t>,</w:t>
      </w:r>
      <w:r w:rsidRPr="006363DB">
        <w:rPr>
          <w:rFonts w:eastAsia="Times New Roman" w:cs="Times New Roman"/>
          <w:szCs w:val="24"/>
        </w:rPr>
        <w:t xml:space="preserve"> δηλαδή αυξάνεται κατά </w:t>
      </w:r>
      <w:r>
        <w:rPr>
          <w:rFonts w:eastAsia="Times New Roman" w:cs="Times New Roman"/>
          <w:szCs w:val="24"/>
        </w:rPr>
        <w:t>είκοσι δύο</w:t>
      </w:r>
      <w:r w:rsidRPr="006363DB">
        <w:rPr>
          <w:rFonts w:eastAsia="Times New Roman" w:cs="Times New Roman"/>
          <w:szCs w:val="24"/>
        </w:rPr>
        <w:t xml:space="preserve"> μονάδες</w:t>
      </w:r>
      <w:r>
        <w:rPr>
          <w:rFonts w:eastAsia="Times New Roman" w:cs="Times New Roman"/>
          <w:szCs w:val="24"/>
        </w:rPr>
        <w:t>. Από αυτές,</w:t>
      </w:r>
      <w:r w:rsidRPr="006363DB">
        <w:rPr>
          <w:rFonts w:eastAsia="Times New Roman" w:cs="Times New Roman"/>
          <w:szCs w:val="24"/>
        </w:rPr>
        <w:t xml:space="preserve"> </w:t>
      </w:r>
      <w:r>
        <w:rPr>
          <w:rFonts w:eastAsia="Times New Roman" w:cs="Times New Roman"/>
          <w:szCs w:val="24"/>
        </w:rPr>
        <w:t>οκτώμισι</w:t>
      </w:r>
      <w:r w:rsidRPr="006363DB">
        <w:rPr>
          <w:rFonts w:eastAsia="Times New Roman" w:cs="Times New Roman"/>
          <w:szCs w:val="24"/>
        </w:rPr>
        <w:t xml:space="preserve"> μονάδ</w:t>
      </w:r>
      <w:r w:rsidRPr="006363DB">
        <w:rPr>
          <w:rFonts w:eastAsia="Times New Roman" w:cs="Times New Roman"/>
          <w:szCs w:val="24"/>
        </w:rPr>
        <w:t xml:space="preserve">ες οφείλονται στα χαμηλότερα πρωτογενή πλεονάσματα και περίπου </w:t>
      </w:r>
      <w:r>
        <w:rPr>
          <w:rFonts w:eastAsia="Times New Roman" w:cs="Times New Roman"/>
          <w:szCs w:val="24"/>
        </w:rPr>
        <w:t>επτάμισι</w:t>
      </w:r>
      <w:r w:rsidRPr="006363DB">
        <w:rPr>
          <w:rFonts w:eastAsia="Times New Roman" w:cs="Times New Roman"/>
          <w:szCs w:val="24"/>
        </w:rPr>
        <w:t xml:space="preserve"> μονάδες στα μικρότερα έσοδα ιδιωτικοποιήσεων</w:t>
      </w:r>
      <w:r>
        <w:rPr>
          <w:rFonts w:eastAsia="Times New Roman" w:cs="Times New Roman"/>
          <w:szCs w:val="24"/>
        </w:rPr>
        <w:t>,</w:t>
      </w:r>
      <w:r w:rsidRPr="006363DB">
        <w:rPr>
          <w:rFonts w:eastAsia="Times New Roman" w:cs="Times New Roman"/>
          <w:szCs w:val="24"/>
        </w:rPr>
        <w:t xml:space="preserve"> δηλαδή </w:t>
      </w:r>
      <w:r>
        <w:rPr>
          <w:rFonts w:eastAsia="Times New Roman" w:cs="Times New Roman"/>
          <w:szCs w:val="24"/>
        </w:rPr>
        <w:t xml:space="preserve">δεκαέξι </w:t>
      </w:r>
      <w:r w:rsidRPr="006363DB">
        <w:rPr>
          <w:rFonts w:eastAsia="Times New Roman" w:cs="Times New Roman"/>
          <w:szCs w:val="24"/>
        </w:rPr>
        <w:t xml:space="preserve">από τις </w:t>
      </w:r>
      <w:r>
        <w:rPr>
          <w:rFonts w:eastAsia="Times New Roman" w:cs="Times New Roman"/>
          <w:szCs w:val="24"/>
        </w:rPr>
        <w:t>είκοσι δύο</w:t>
      </w:r>
      <w:r w:rsidRPr="006363DB">
        <w:rPr>
          <w:rFonts w:eastAsia="Times New Roman" w:cs="Times New Roman"/>
          <w:szCs w:val="24"/>
        </w:rPr>
        <w:t xml:space="preserve"> μονάδες αύξηση του λόγου χρέους προς ΑΕΠ οφείλονται σε αλλαγές πολιτικής</w:t>
      </w:r>
      <w:r>
        <w:rPr>
          <w:rFonts w:eastAsia="Times New Roman" w:cs="Times New Roman"/>
          <w:szCs w:val="24"/>
        </w:rPr>
        <w:t>».</w:t>
      </w:r>
      <w:r w:rsidRPr="00766763">
        <w:rPr>
          <w:rFonts w:eastAsia="Times New Roman" w:cs="Times New Roman"/>
          <w:szCs w:val="24"/>
        </w:rPr>
        <w:t xml:space="preserve"> </w:t>
      </w:r>
      <w:r>
        <w:rPr>
          <w:rFonts w:eastAsia="Times New Roman" w:cs="Times New Roman"/>
          <w:szCs w:val="24"/>
        </w:rPr>
        <w:t>Τ</w:t>
      </w:r>
      <w:r w:rsidRPr="006363DB">
        <w:rPr>
          <w:rFonts w:eastAsia="Times New Roman" w:cs="Times New Roman"/>
          <w:szCs w:val="24"/>
        </w:rPr>
        <w:t>ι θέλω να πω με αυτό</w:t>
      </w:r>
      <w:r>
        <w:rPr>
          <w:rFonts w:eastAsia="Times New Roman" w:cs="Times New Roman"/>
          <w:szCs w:val="24"/>
        </w:rPr>
        <w:t>; Ό</w:t>
      </w:r>
      <w:r w:rsidRPr="006363DB">
        <w:rPr>
          <w:rFonts w:eastAsia="Times New Roman" w:cs="Times New Roman"/>
          <w:szCs w:val="24"/>
        </w:rPr>
        <w:t>τι εί</w:t>
      </w:r>
      <w:r w:rsidRPr="006363DB">
        <w:rPr>
          <w:rFonts w:eastAsia="Times New Roman" w:cs="Times New Roman"/>
          <w:szCs w:val="24"/>
        </w:rPr>
        <w:t xml:space="preserve">ναι πάρα πολύ εύκολο να κάνεις </w:t>
      </w:r>
      <w:r>
        <w:rPr>
          <w:rFonts w:eastAsia="Times New Roman" w:cs="Times New Roman"/>
          <w:szCs w:val="24"/>
        </w:rPr>
        <w:t xml:space="preserve">τέτοιους </w:t>
      </w:r>
      <w:r w:rsidRPr="006363DB">
        <w:rPr>
          <w:rFonts w:eastAsia="Times New Roman" w:cs="Times New Roman"/>
          <w:szCs w:val="24"/>
        </w:rPr>
        <w:t>υπολογισμός με βάση τα στοιχεία που έχεις βάλει</w:t>
      </w:r>
      <w:r>
        <w:rPr>
          <w:rFonts w:eastAsia="Times New Roman" w:cs="Times New Roman"/>
          <w:szCs w:val="24"/>
        </w:rPr>
        <w:t>.</w:t>
      </w:r>
    </w:p>
    <w:p w14:paraId="5FC2F71F" w14:textId="77777777" w:rsidR="0020643A" w:rsidRDefault="00E84ECF">
      <w:pPr>
        <w:spacing w:line="600" w:lineRule="auto"/>
        <w:ind w:firstLine="720"/>
        <w:contextualSpacing/>
        <w:jc w:val="both"/>
        <w:rPr>
          <w:rFonts w:eastAsia="Times New Roman" w:cs="Times New Roman"/>
          <w:szCs w:val="24"/>
        </w:rPr>
      </w:pPr>
      <w:r w:rsidRPr="006B2009">
        <w:rPr>
          <w:rFonts w:eastAsia="Times New Roman" w:cs="Times New Roman"/>
          <w:szCs w:val="24"/>
        </w:rPr>
        <w:t>(Στο σημείο αυτό κτυπάει το κουδούνι λήξεως του χρόνου ομιλίας του κυρίου Βουλευτή)</w:t>
      </w:r>
    </w:p>
    <w:p w14:paraId="5FC2F720"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Κύριε Π</w:t>
      </w:r>
      <w:r w:rsidRPr="006363DB">
        <w:rPr>
          <w:rFonts w:eastAsia="Times New Roman" w:cs="Times New Roman"/>
          <w:szCs w:val="24"/>
        </w:rPr>
        <w:t>ρόεδρ</w:t>
      </w:r>
      <w:r>
        <w:rPr>
          <w:rFonts w:eastAsia="Times New Roman" w:cs="Times New Roman"/>
          <w:szCs w:val="24"/>
        </w:rPr>
        <w:t xml:space="preserve">ε, </w:t>
      </w:r>
      <w:r w:rsidRPr="006363DB">
        <w:rPr>
          <w:rFonts w:eastAsia="Times New Roman" w:cs="Times New Roman"/>
          <w:szCs w:val="24"/>
        </w:rPr>
        <w:t>θα</w:t>
      </w:r>
      <w:r>
        <w:rPr>
          <w:rFonts w:eastAsia="Times New Roman" w:cs="Times New Roman"/>
          <w:szCs w:val="24"/>
        </w:rPr>
        <w:t xml:space="preserve"> προσπαθήσω να τελειώσω.</w:t>
      </w:r>
      <w:r>
        <w:rPr>
          <w:rFonts w:eastAsia="Times New Roman" w:cs="Times New Roman"/>
          <w:szCs w:val="24"/>
        </w:rPr>
        <w:t xml:space="preserve"> Θα ήθελα </w:t>
      </w:r>
      <w:r>
        <w:rPr>
          <w:rFonts w:eastAsia="Times New Roman" w:cs="Times New Roman"/>
          <w:szCs w:val="24"/>
        </w:rPr>
        <w:t>να δ</w:t>
      </w:r>
      <w:r w:rsidRPr="006363DB">
        <w:rPr>
          <w:rFonts w:eastAsia="Times New Roman" w:cs="Times New Roman"/>
          <w:szCs w:val="24"/>
        </w:rPr>
        <w:t xml:space="preserve">ιατυπώσω μερικά ακόμη </w:t>
      </w:r>
      <w:r w:rsidRPr="006363DB">
        <w:rPr>
          <w:rFonts w:eastAsia="Times New Roman" w:cs="Times New Roman"/>
          <w:szCs w:val="24"/>
        </w:rPr>
        <w:t>ερωτήματα</w:t>
      </w:r>
      <w:r>
        <w:rPr>
          <w:rFonts w:eastAsia="Times New Roman" w:cs="Times New Roman"/>
          <w:szCs w:val="24"/>
        </w:rPr>
        <w:t>, αν μου επιτρέπετε,</w:t>
      </w:r>
      <w:r w:rsidRPr="006363DB">
        <w:rPr>
          <w:rFonts w:eastAsia="Times New Roman" w:cs="Times New Roman"/>
          <w:szCs w:val="24"/>
        </w:rPr>
        <w:t xml:space="preserve"> και να τελειώσω</w:t>
      </w:r>
      <w:r>
        <w:rPr>
          <w:rFonts w:eastAsia="Times New Roman" w:cs="Times New Roman"/>
          <w:szCs w:val="24"/>
        </w:rPr>
        <w:t>.</w:t>
      </w:r>
    </w:p>
    <w:p w14:paraId="5FC2F721"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w:t>
      </w:r>
      <w:r w:rsidRPr="006363DB">
        <w:rPr>
          <w:rFonts w:eastAsia="Times New Roman" w:cs="Times New Roman"/>
          <w:szCs w:val="24"/>
        </w:rPr>
        <w:t xml:space="preserve"> συνάδελφοι</w:t>
      </w:r>
      <w:r>
        <w:rPr>
          <w:rFonts w:eastAsia="Times New Roman" w:cs="Times New Roman"/>
          <w:szCs w:val="24"/>
        </w:rPr>
        <w:t xml:space="preserve">, μια πολύ </w:t>
      </w:r>
      <w:r w:rsidRPr="006363DB">
        <w:rPr>
          <w:rFonts w:eastAsia="Times New Roman" w:cs="Times New Roman"/>
          <w:szCs w:val="24"/>
        </w:rPr>
        <w:t>ενδιαφέρουσα κριτική</w:t>
      </w:r>
      <w:r>
        <w:rPr>
          <w:rFonts w:eastAsia="Times New Roman" w:cs="Times New Roman"/>
          <w:szCs w:val="24"/>
        </w:rPr>
        <w:t xml:space="preserve"> που μας κάνουν</w:t>
      </w:r>
      <w:r w:rsidRPr="006363DB">
        <w:rPr>
          <w:rFonts w:eastAsia="Times New Roman" w:cs="Times New Roman"/>
          <w:szCs w:val="24"/>
        </w:rPr>
        <w:t xml:space="preserve"> είναι για τα υπερβολικά πρωτογενή πλεονάσματα και ότι αυτά εμποδίζουν την ανάπτυξη</w:t>
      </w:r>
      <w:r>
        <w:rPr>
          <w:rFonts w:eastAsia="Times New Roman" w:cs="Times New Roman"/>
          <w:szCs w:val="24"/>
        </w:rPr>
        <w:t xml:space="preserve">. </w:t>
      </w:r>
    </w:p>
    <w:p w14:paraId="5FC2F722" w14:textId="77777777" w:rsidR="0020643A" w:rsidRDefault="00E84ECF">
      <w:pPr>
        <w:spacing w:line="600" w:lineRule="auto"/>
        <w:ind w:firstLine="720"/>
        <w:contextualSpacing/>
        <w:jc w:val="both"/>
        <w:rPr>
          <w:rFonts w:eastAsia="Times New Roman" w:cs="Times New Roman"/>
          <w:szCs w:val="24"/>
        </w:rPr>
      </w:pPr>
      <w:r w:rsidRPr="002635CD">
        <w:rPr>
          <w:rFonts w:eastAsia="Times New Roman" w:cs="Times New Roman"/>
          <w:szCs w:val="24"/>
        </w:rPr>
        <w:t>Δεν μπορώ να καταλάβω</w:t>
      </w:r>
      <w:r>
        <w:rPr>
          <w:rFonts w:eastAsia="Times New Roman" w:cs="Times New Roman"/>
          <w:szCs w:val="24"/>
        </w:rPr>
        <w:t>, όμως, ψάχνω να βρω -δεν εί</w:t>
      </w:r>
      <w:r>
        <w:rPr>
          <w:rFonts w:eastAsia="Times New Roman" w:cs="Times New Roman"/>
          <w:szCs w:val="24"/>
        </w:rPr>
        <w:t>μαι οικονομολόγος, μπορεί και κάτι να μου ξεφεύγει- πώς οι ίδιοι στους υπολογισμούς τους με τόσο μεγάλα πρωτογενή πλεονάσματα θα πετυχαίναν τόσο υψηλούς ρυθμούς ανάπτυξης. Δηλαδή, εάν αυτός είναι ένας παράγοντας που επηρεάζει τους ρυθμούς ανάπτυξης...</w:t>
      </w:r>
    </w:p>
    <w:p w14:paraId="5FC2F723"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ΧΡΗΣ</w:t>
      </w:r>
      <w:r>
        <w:rPr>
          <w:rFonts w:eastAsia="Times New Roman" w:cs="Times New Roman"/>
          <w:b/>
          <w:szCs w:val="24"/>
        </w:rPr>
        <w:t>ΤΟΣ</w:t>
      </w:r>
      <w:r w:rsidRPr="002635CD">
        <w:rPr>
          <w:rFonts w:eastAsia="Times New Roman" w:cs="Times New Roman"/>
          <w:b/>
          <w:szCs w:val="24"/>
        </w:rPr>
        <w:t xml:space="preserve"> </w:t>
      </w:r>
      <w:r>
        <w:rPr>
          <w:rFonts w:eastAsia="Times New Roman" w:cs="Times New Roman"/>
          <w:b/>
          <w:szCs w:val="24"/>
        </w:rPr>
        <w:t>ΣΤΑΪΚΟΥΡΑΣ</w:t>
      </w:r>
      <w:r w:rsidRPr="002635CD">
        <w:rPr>
          <w:rFonts w:eastAsia="Times New Roman" w:cs="Times New Roman"/>
          <w:b/>
          <w:szCs w:val="24"/>
        </w:rPr>
        <w:t>:</w:t>
      </w:r>
      <w:r w:rsidRPr="002635CD">
        <w:rPr>
          <w:rFonts w:eastAsia="Times New Roman" w:cs="Times New Roman"/>
          <w:szCs w:val="24"/>
        </w:rPr>
        <w:t xml:space="preserve"> Οι ρυθμοί ανάπτυξης επηρεάζουν τα πρωτογενή πλεονάσματα.</w:t>
      </w:r>
    </w:p>
    <w:p w14:paraId="5FC2F724"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ΧΡΗΣΤΟΣ ΜΑΝΤΑΣ</w:t>
      </w:r>
      <w:r w:rsidRPr="002635CD">
        <w:rPr>
          <w:rFonts w:eastAsia="Times New Roman" w:cs="Times New Roman"/>
          <w:b/>
          <w:szCs w:val="24"/>
        </w:rPr>
        <w:t>:</w:t>
      </w:r>
      <w:r>
        <w:rPr>
          <w:rFonts w:eastAsia="Times New Roman" w:cs="Times New Roman"/>
          <w:b/>
          <w:szCs w:val="24"/>
        </w:rPr>
        <w:t xml:space="preserve"> </w:t>
      </w:r>
      <w:r w:rsidRPr="00D77ABD">
        <w:rPr>
          <w:rFonts w:eastAsia="Times New Roman" w:cs="Times New Roman"/>
          <w:szCs w:val="24"/>
        </w:rPr>
        <w:t xml:space="preserve">Αυτό λέω. </w:t>
      </w:r>
    </w:p>
    <w:p w14:paraId="5FC2F725" w14:textId="77777777" w:rsidR="0020643A" w:rsidRDefault="00E84ECF">
      <w:pPr>
        <w:spacing w:line="600" w:lineRule="auto"/>
        <w:ind w:firstLine="720"/>
        <w:contextualSpacing/>
        <w:jc w:val="both"/>
        <w:rPr>
          <w:rFonts w:eastAsia="Times New Roman" w:cs="Times New Roman"/>
          <w:b/>
          <w:szCs w:val="24"/>
        </w:rPr>
      </w:pPr>
      <w:r w:rsidRPr="00D77ABD">
        <w:rPr>
          <w:rFonts w:eastAsia="Times New Roman" w:cs="Times New Roman"/>
          <w:szCs w:val="24"/>
        </w:rPr>
        <w:t>Εάν</w:t>
      </w:r>
      <w:r>
        <w:rPr>
          <w:rFonts w:eastAsia="Times New Roman" w:cs="Times New Roman"/>
          <w:szCs w:val="24"/>
        </w:rPr>
        <w:t>,</w:t>
      </w:r>
      <w:r w:rsidRPr="00D77ABD">
        <w:rPr>
          <w:rFonts w:eastAsia="Times New Roman" w:cs="Times New Roman"/>
          <w:szCs w:val="24"/>
        </w:rPr>
        <w:t xml:space="preserve"> όμως</w:t>
      </w:r>
      <w:r>
        <w:rPr>
          <w:rFonts w:eastAsia="Times New Roman" w:cs="Times New Roman"/>
          <w:szCs w:val="24"/>
        </w:rPr>
        <w:t>,</w:t>
      </w:r>
      <w:r w:rsidRPr="00D77ABD">
        <w:rPr>
          <w:rFonts w:eastAsia="Times New Roman" w:cs="Times New Roman"/>
          <w:szCs w:val="24"/>
        </w:rPr>
        <w:t xml:space="preserve"> τα πρωτογενή πλεονάσματα</w:t>
      </w:r>
      <w:r>
        <w:rPr>
          <w:rFonts w:eastAsia="Times New Roman" w:cs="Times New Roman"/>
          <w:szCs w:val="24"/>
        </w:rPr>
        <w:t xml:space="preserve"> είναι</w:t>
      </w:r>
      <w:r w:rsidRPr="00D77ABD">
        <w:rPr>
          <w:rFonts w:eastAsia="Times New Roman" w:cs="Times New Roman"/>
          <w:szCs w:val="24"/>
        </w:rPr>
        <w:t xml:space="preserve"> ένας παράγοντας</w:t>
      </w:r>
      <w:r>
        <w:rPr>
          <w:rFonts w:eastAsia="Times New Roman" w:cs="Times New Roman"/>
          <w:szCs w:val="24"/>
        </w:rPr>
        <w:t xml:space="preserve"> που επηρεάζει τους ρυθμούς ανάπτυξης...</w:t>
      </w:r>
    </w:p>
    <w:p w14:paraId="5FC2F726" w14:textId="77777777" w:rsidR="0020643A" w:rsidRDefault="00E84ECF">
      <w:pPr>
        <w:spacing w:line="600" w:lineRule="auto"/>
        <w:ind w:firstLine="720"/>
        <w:contextualSpacing/>
        <w:jc w:val="both"/>
        <w:rPr>
          <w:rFonts w:eastAsia="Times New Roman" w:cs="Times New Roman"/>
          <w:b/>
          <w:szCs w:val="24"/>
        </w:rPr>
      </w:pPr>
      <w:r>
        <w:rPr>
          <w:rFonts w:eastAsia="Times New Roman" w:cs="Times New Roman"/>
          <w:b/>
          <w:szCs w:val="24"/>
        </w:rPr>
        <w:t>ΧΡΗΣΤΟΣ ΣΤΑΪΚΟΥΡΑΣ:</w:t>
      </w:r>
      <w:r>
        <w:rPr>
          <w:rFonts w:eastAsia="Times New Roman" w:cs="Times New Roman"/>
          <w:szCs w:val="24"/>
        </w:rPr>
        <w:t xml:space="preserve"> Το αντίστροφο.</w:t>
      </w:r>
    </w:p>
    <w:p w14:paraId="5FC2F727"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ΧΡΗΣΤΟΣ ΜΑΝΤΑΣ</w:t>
      </w:r>
      <w:r w:rsidRPr="002635CD">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Αφήστε </w:t>
      </w:r>
      <w:r>
        <w:rPr>
          <w:rFonts w:eastAsia="Times New Roman" w:cs="Times New Roman"/>
          <w:szCs w:val="24"/>
        </w:rPr>
        <w:t>με λίγο να τελειώσω τη σκέψη μου.</w:t>
      </w:r>
    </w:p>
    <w:p w14:paraId="5FC2F728"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lastRenderedPageBreak/>
        <w:t>Ενώ το ένα είναι δεσμευτικό, το άλλο είναι υποθετικό, το άλλο είναι μια δυνατότητα, αλλά η δέσμευση για τα πρωτογενή πλεονάσματα είναι δέσμευση.</w:t>
      </w:r>
    </w:p>
    <w:p w14:paraId="5FC2F729"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Συνεπώς δεν νομίζω ότι υπάρχει λογικός τρόπος, εκτός εάν κάτι μου ξεφεύγει, ν</w:t>
      </w:r>
      <w:r>
        <w:rPr>
          <w:rFonts w:eastAsia="Times New Roman" w:cs="Times New Roman"/>
          <w:szCs w:val="24"/>
        </w:rPr>
        <w:t>α εξηγήσει κανένας αυτό το θέμα.</w:t>
      </w:r>
    </w:p>
    <w:p w14:paraId="5FC2F72A" w14:textId="77777777" w:rsidR="0020643A" w:rsidRDefault="00E84ECF">
      <w:pPr>
        <w:spacing w:line="600" w:lineRule="auto"/>
        <w:ind w:firstLine="720"/>
        <w:contextualSpacing/>
        <w:jc w:val="both"/>
        <w:rPr>
          <w:rFonts w:eastAsia="Times New Roman" w:cs="Times New Roman"/>
          <w:b/>
          <w:szCs w:val="24"/>
        </w:rPr>
      </w:pPr>
      <w:r>
        <w:rPr>
          <w:rFonts w:eastAsia="Times New Roman" w:cs="Times New Roman"/>
          <w:b/>
          <w:szCs w:val="24"/>
        </w:rPr>
        <w:t>ΠΡΟΕΔΡΕΥΩΝ (Αναστάσιος Κουράκης):</w:t>
      </w:r>
      <w:r w:rsidRPr="00D77ABD">
        <w:rPr>
          <w:rFonts w:eastAsia="Times New Roman" w:cs="Times New Roman"/>
          <w:szCs w:val="24"/>
        </w:rPr>
        <w:t xml:space="preserve"> Και </w:t>
      </w:r>
      <w:r>
        <w:rPr>
          <w:rFonts w:eastAsia="Times New Roman" w:cs="Times New Roman"/>
          <w:szCs w:val="24"/>
        </w:rPr>
        <w:t>ολοκληρώνετε</w:t>
      </w:r>
      <w:r w:rsidRPr="00D77ABD">
        <w:rPr>
          <w:rFonts w:eastAsia="Times New Roman" w:cs="Times New Roman"/>
          <w:szCs w:val="24"/>
        </w:rPr>
        <w:t xml:space="preserve"> με αυτό, σας παρακαλώ.</w:t>
      </w:r>
    </w:p>
    <w:p w14:paraId="5FC2F72B"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ΧΡΗΣΤΟΣ ΜΑΝΤΑΣ</w:t>
      </w:r>
      <w:r w:rsidRPr="00D77ABD">
        <w:rPr>
          <w:rFonts w:eastAsia="Times New Roman" w:cs="Times New Roman"/>
          <w:b/>
          <w:szCs w:val="24"/>
        </w:rPr>
        <w:t>:</w:t>
      </w:r>
      <w:r>
        <w:rPr>
          <w:rFonts w:eastAsia="Times New Roman" w:cs="Times New Roman"/>
          <w:b/>
          <w:szCs w:val="24"/>
        </w:rPr>
        <w:t xml:space="preserve"> </w:t>
      </w:r>
      <w:r>
        <w:rPr>
          <w:rFonts w:eastAsia="Times New Roman" w:cs="Times New Roman"/>
          <w:szCs w:val="24"/>
        </w:rPr>
        <w:t>Και ολοκληρώνω με ένα ακόμη σχόλιο που νομίζω ότι είναι απαραίτητο να κάνω.</w:t>
      </w:r>
    </w:p>
    <w:p w14:paraId="5FC2F72C"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Τι έχει γίνει, κυρίες και κύριοι συνάδελφοι, με το </w:t>
      </w:r>
      <w:r>
        <w:rPr>
          <w:rFonts w:eastAsia="Times New Roman" w:cs="Times New Roman"/>
          <w:szCs w:val="24"/>
        </w:rPr>
        <w:t>Πρόγραμμα Δημοσίων Επενδύσεων, που μας κάνουν πολύ μεγάλη κριτική;</w:t>
      </w:r>
    </w:p>
    <w:p w14:paraId="5FC2F72D"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Θα ήθελα να πω και δύο πράγματα για το ιδιωτικό χρέος, αλλά νομίζω ότι τα έχει πει η κ</w:t>
      </w:r>
      <w:r>
        <w:rPr>
          <w:rFonts w:eastAsia="Times New Roman" w:cs="Times New Roman"/>
          <w:szCs w:val="24"/>
        </w:rPr>
        <w:t>.</w:t>
      </w:r>
      <w:r>
        <w:rPr>
          <w:rFonts w:eastAsia="Times New Roman" w:cs="Times New Roman"/>
          <w:szCs w:val="24"/>
        </w:rPr>
        <w:t xml:space="preserve"> Παπανάτσιου. Θα ήθελα να πω μόνο μια καλή είδηση σημερινή ότι έχουμε 100.000 λιγότερους οφειλέτες με </w:t>
      </w:r>
      <w:r>
        <w:rPr>
          <w:rFonts w:eastAsia="Times New Roman" w:cs="Times New Roman"/>
          <w:szCs w:val="24"/>
        </w:rPr>
        <w:t>χθεσινά στοιχεία τ</w:t>
      </w:r>
      <w:r>
        <w:rPr>
          <w:rFonts w:eastAsia="Times New Roman" w:cs="Times New Roman"/>
          <w:szCs w:val="24"/>
        </w:rPr>
        <w:t>ης</w:t>
      </w:r>
      <w:r>
        <w:rPr>
          <w:rFonts w:eastAsia="Times New Roman" w:cs="Times New Roman"/>
          <w:szCs w:val="24"/>
        </w:rPr>
        <w:t xml:space="preserve"> </w:t>
      </w:r>
      <w:r>
        <w:rPr>
          <w:rFonts w:eastAsia="Times New Roman" w:cs="Times New Roman"/>
          <w:szCs w:val="24"/>
        </w:rPr>
        <w:t>ΑΑ</w:t>
      </w:r>
      <w:r>
        <w:rPr>
          <w:rFonts w:eastAsia="Times New Roman" w:cs="Times New Roman"/>
          <w:szCs w:val="24"/>
        </w:rPr>
        <w:t>Δ</w:t>
      </w:r>
      <w:r>
        <w:rPr>
          <w:rFonts w:eastAsia="Times New Roman" w:cs="Times New Roman"/>
          <w:szCs w:val="24"/>
        </w:rPr>
        <w:t>Ε</w:t>
      </w:r>
      <w:r>
        <w:rPr>
          <w:rFonts w:eastAsia="Times New Roman" w:cs="Times New Roman"/>
          <w:szCs w:val="24"/>
        </w:rPr>
        <w:t xml:space="preserve"> και αυτό είναι καλό σημάδι.</w:t>
      </w:r>
    </w:p>
    <w:p w14:paraId="5FC2F72E"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Πάω λιγάκι σε αυτό το πολύ σημαντικό ζήτημα που νομίζω ότι πρέπει να πω δύο κουβέντες. Το Πρόγραμμα Δημοσίων </w:t>
      </w:r>
      <w:r>
        <w:rPr>
          <w:rFonts w:eastAsia="Times New Roman" w:cs="Times New Roman"/>
          <w:szCs w:val="24"/>
        </w:rPr>
        <w:lastRenderedPageBreak/>
        <w:t>Επενδύσεων, όπως ξέρετε, κυρίες και κύριοι συνάδελφοι, αποτελείται από το εθνικό σκέλος και α</w:t>
      </w:r>
      <w:r>
        <w:rPr>
          <w:rFonts w:eastAsia="Times New Roman" w:cs="Times New Roman"/>
          <w:szCs w:val="24"/>
        </w:rPr>
        <w:t>πό τη χρηματοδότηση από τα κοινοτικά κονδύλια. Με αποφάσεις των προηγούμενων κυβερνήσεων είχαμε συνεχείς μειώσεις του Προγράμματος Δημοσίων Επενδύσεων και ιδιαίτερα είχαμε συνεχή μείωση του εθνικού σκέλους τα έτη 2013, 2014, 2015.</w:t>
      </w:r>
    </w:p>
    <w:p w14:paraId="5FC2F72F"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Αυτό είναι πάρα - πάρα πο</w:t>
      </w:r>
      <w:r>
        <w:rPr>
          <w:rFonts w:eastAsia="Times New Roman" w:cs="Times New Roman"/>
          <w:szCs w:val="24"/>
        </w:rPr>
        <w:t xml:space="preserve">λύ κρίσιμο στοιχείο. Γιατί; Γιατί η μείωση αυτή έχει δύο επιπτώσεις. Η πρώτη επίπτωση ήταν άμεση, να αυξηθούν οι ληξιπρόθεσμες οφειλές του </w:t>
      </w:r>
      <w:r>
        <w:rPr>
          <w:rFonts w:eastAsia="Times New Roman" w:cs="Times New Roman"/>
          <w:szCs w:val="24"/>
        </w:rPr>
        <w:t>δ</w:t>
      </w:r>
      <w:r>
        <w:rPr>
          <w:rFonts w:eastAsia="Times New Roman" w:cs="Times New Roman"/>
          <w:szCs w:val="24"/>
        </w:rPr>
        <w:t>ημοσίου προς τους ανάδοχους δημοσίων έργων που είχαν την «ατυχία» οι συμβάσεις στους να χρηματοδοτούνται από το Εθνι</w:t>
      </w:r>
      <w:r>
        <w:rPr>
          <w:rFonts w:eastAsia="Times New Roman" w:cs="Times New Roman"/>
          <w:szCs w:val="24"/>
        </w:rPr>
        <w:t xml:space="preserve">κό Πρόγραμμα Δημοσίων Επενδύσεων. </w:t>
      </w:r>
    </w:p>
    <w:p w14:paraId="5FC2F730"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Η δεύτερη -και ίσως η σοβαρότερη, γιατί έχει μεσοπρόθεσμο χαρακτήρα- ήταν η αναστολή ωρίμανσης νέων έργων τόσο για το ΕΣΠΑ όσο και για το Εθνικό Πρόγραμμα Δημοσίων Επενδύσεων. Αυτό συνέβη γιατί οι μελέτες και η ωρίμανση ν</w:t>
      </w:r>
      <w:r>
        <w:rPr>
          <w:rFonts w:eastAsia="Times New Roman" w:cs="Times New Roman"/>
          <w:szCs w:val="24"/>
        </w:rPr>
        <w:t>έων έργων χρηματοδοτούνται από το Εθνικό Πρόγραμμα Δημοσίων Επενδύσεων.</w:t>
      </w:r>
    </w:p>
    <w:p w14:paraId="5FC2F731"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lastRenderedPageBreak/>
        <w:t>Τελικό αποτέλεσμα ξέρετε ποιο ήταν; Η έλλειψη ώριμων έργων που εμπόδιζαν την πλήρη αξιοποίηση του Προγράμματος Δημοσίων Επενδύσεων. Άρα το βαθύτερο πρόβλημα έχει λίγο ένα πράγμα που πρ</w:t>
      </w:r>
      <w:r>
        <w:rPr>
          <w:rFonts w:eastAsia="Times New Roman" w:cs="Times New Roman"/>
          <w:szCs w:val="24"/>
        </w:rPr>
        <w:t>οηγήθηκε και οι επιπτώσεις αυτές είναι πολύ σοβαρές στην εκτέλεση του Προγράμματος Δημοσίων Επενδύσεων και σήμερα.</w:t>
      </w:r>
    </w:p>
    <w:p w14:paraId="5FC2F732" w14:textId="77777777" w:rsidR="0020643A" w:rsidRDefault="00E84ECF">
      <w:pPr>
        <w:spacing w:line="600" w:lineRule="auto"/>
        <w:ind w:firstLine="720"/>
        <w:contextualSpacing/>
        <w:jc w:val="both"/>
        <w:rPr>
          <w:rFonts w:eastAsia="Times New Roman" w:cs="Times New Roman"/>
          <w:b/>
          <w:szCs w:val="24"/>
        </w:rPr>
      </w:pPr>
      <w:r>
        <w:rPr>
          <w:rFonts w:eastAsia="Times New Roman" w:cs="Times New Roman"/>
          <w:b/>
          <w:szCs w:val="24"/>
        </w:rPr>
        <w:t xml:space="preserve">ΠΡΟΕΔΡΕΥΩΝ (Αναστάσιος Κουράκης): </w:t>
      </w:r>
      <w:r w:rsidRPr="004A35A4">
        <w:rPr>
          <w:rFonts w:eastAsia="Times New Roman" w:cs="Times New Roman"/>
          <w:szCs w:val="24"/>
        </w:rPr>
        <w:t>Κύριε Μαντά, σας παρακαλώ, να ολοκληρώσετε.</w:t>
      </w:r>
    </w:p>
    <w:p w14:paraId="5FC2F733"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ΧΡΗΣΤΟΣ ΜΑΝΤΑΣ</w:t>
      </w:r>
      <w:r w:rsidRPr="004A35A4">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Συνεπώς, κυρίες και κύριοι Βουλευτές, μετά από </w:t>
      </w:r>
      <w:r>
        <w:rPr>
          <w:rFonts w:eastAsia="Times New Roman" w:cs="Times New Roman"/>
          <w:szCs w:val="24"/>
        </w:rPr>
        <w:t>όλα αυτά -είχα και πολλά άλλα να πω, γιατί έγινε μεγάλη συζήτηση και ευχαριστώ για την ανοχή σας, κύριε Πρόεδρε- νομίζω ότι είμαστε πια σε μια θέση όπου μπορούμε να αντικρίσουμε με καθαρό βλέμμα τους συμπολίτες μας, μπορούμε να πούμε τι κάναμε, αλλά κυρίως</w:t>
      </w:r>
      <w:r>
        <w:rPr>
          <w:rFonts w:eastAsia="Times New Roman" w:cs="Times New Roman"/>
          <w:szCs w:val="24"/>
        </w:rPr>
        <w:t xml:space="preserve"> μπορούμε να δείξουμε στον ελληνικό λαό ότι έχουμε σαφές σχέδιο για το μέλλον με κοινωνική μεροληψία, ναι, υπερ της κοινωνικής πλειοψηφίας. </w:t>
      </w:r>
    </w:p>
    <w:p w14:paraId="5FC2F734"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για αυτό και για πολλούς άλλους λόγους νομίζω ότι ο ελληνικός λαός που ακόμη μετράει και ζυγιάζει στο τέλος θα </w:t>
      </w:r>
      <w:r>
        <w:rPr>
          <w:rFonts w:eastAsia="Times New Roman" w:cs="Times New Roman"/>
          <w:szCs w:val="24"/>
        </w:rPr>
        <w:t>ζυγίσει προς την κατεύθυνση αυτήν στο να συνεχιστεί η διακυβέρνηση της Αριστεράς.</w:t>
      </w:r>
    </w:p>
    <w:p w14:paraId="5FC2F735"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Θα ήθελα να πω και κάτι ακόμη. Έχουμε πολλούς μήνες για αυτό και έχουμε πολλά πράγματα να κάνουμε τους επόμενους μήνες.</w:t>
      </w:r>
    </w:p>
    <w:p w14:paraId="5FC2F736"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5FC2F737" w14:textId="77777777" w:rsidR="0020643A" w:rsidRDefault="00E84ECF">
      <w:pPr>
        <w:spacing w:line="600" w:lineRule="auto"/>
        <w:ind w:firstLine="720"/>
        <w:contextualSpacing/>
        <w:jc w:val="center"/>
        <w:rPr>
          <w:rFonts w:eastAsia="Times New Roman"/>
          <w:szCs w:val="24"/>
        </w:rPr>
      </w:pPr>
      <w:r>
        <w:rPr>
          <w:rFonts w:eastAsia="Times New Roman" w:cs="Times New Roman"/>
          <w:szCs w:val="24"/>
        </w:rPr>
        <w:t xml:space="preserve"> (Χειροκροτήματα από την πτέρυγα</w:t>
      </w:r>
      <w:r w:rsidRPr="00CB4520">
        <w:rPr>
          <w:rFonts w:eastAsia="Times New Roman" w:cs="Times New Roman"/>
          <w:szCs w:val="24"/>
        </w:rPr>
        <w:t xml:space="preserve"> </w:t>
      </w:r>
      <w:r>
        <w:rPr>
          <w:rFonts w:eastAsia="Times New Roman" w:cs="Times New Roman"/>
          <w:szCs w:val="24"/>
        </w:rPr>
        <w:t>τ</w:t>
      </w:r>
      <w:r>
        <w:rPr>
          <w:rFonts w:eastAsia="Times New Roman" w:cs="Times New Roman"/>
          <w:szCs w:val="24"/>
        </w:rPr>
        <w:t>ου ΣΥΡΙΖΑ</w:t>
      </w:r>
      <w:r w:rsidRPr="00CB4520">
        <w:rPr>
          <w:rFonts w:eastAsia="Times New Roman" w:cs="Times New Roman"/>
          <w:szCs w:val="24"/>
        </w:rPr>
        <w:t>)</w:t>
      </w:r>
    </w:p>
    <w:p w14:paraId="5FC2F738" w14:textId="77777777" w:rsidR="0020643A" w:rsidRDefault="00E84ECF">
      <w:pPr>
        <w:spacing w:line="600" w:lineRule="auto"/>
        <w:ind w:firstLine="720"/>
        <w:contextualSpacing/>
        <w:jc w:val="both"/>
        <w:rPr>
          <w:rFonts w:eastAsia="Times New Roman" w:cs="Times New Roman"/>
          <w:b/>
          <w:szCs w:val="24"/>
        </w:rPr>
      </w:pPr>
      <w:r>
        <w:rPr>
          <w:rFonts w:eastAsia="Times New Roman" w:cs="Times New Roman"/>
          <w:b/>
          <w:szCs w:val="24"/>
        </w:rPr>
        <w:t xml:space="preserve">ΠΡΟΕΔΡΕΥΩΝ (Αναστάσιος Κουράκης): </w:t>
      </w:r>
      <w:r w:rsidRPr="009464C0">
        <w:rPr>
          <w:rFonts w:eastAsia="Times New Roman" w:cs="Times New Roman"/>
          <w:szCs w:val="24"/>
        </w:rPr>
        <w:t>Ευχαριστούμε τον Κοινοβουλευτικό Εκπρόσωπο του ΣΥΡΙΖΑ, τον κ. Χρήστο Μαντά.</w:t>
      </w:r>
    </w:p>
    <w:p w14:paraId="5FC2F739" w14:textId="77777777" w:rsidR="0020643A" w:rsidRDefault="00E84ECF">
      <w:pPr>
        <w:spacing w:line="600" w:lineRule="auto"/>
        <w:ind w:firstLine="720"/>
        <w:contextualSpacing/>
        <w:jc w:val="both"/>
        <w:rPr>
          <w:rFonts w:eastAsia="Times New Roman" w:cs="Times New Roman"/>
          <w:szCs w:val="24"/>
        </w:rPr>
      </w:pPr>
      <w:r w:rsidRPr="009464C0">
        <w:rPr>
          <w:rFonts w:eastAsia="Times New Roman" w:cs="Times New Roman"/>
          <w:szCs w:val="24"/>
        </w:rPr>
        <w:t>Τον λόγο έχει τώρα η Υπουργός Εργασίας, Κοινωνίας Ασφάλισης και Κοινωνικής Αλληλεγγύης κ</w:t>
      </w:r>
      <w:r>
        <w:rPr>
          <w:rFonts w:eastAsia="Times New Roman" w:cs="Times New Roman"/>
          <w:szCs w:val="24"/>
        </w:rPr>
        <w:t xml:space="preserve">. </w:t>
      </w:r>
      <w:r w:rsidRPr="009464C0">
        <w:rPr>
          <w:rFonts w:eastAsia="Times New Roman" w:cs="Times New Roman"/>
          <w:szCs w:val="24"/>
        </w:rPr>
        <w:t>Έφη Αχτσιόγλου για δέκα λεπτά.</w:t>
      </w:r>
    </w:p>
    <w:p w14:paraId="5FC2F73A"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Ε</w:t>
      </w:r>
      <w:r>
        <w:rPr>
          <w:rFonts w:eastAsia="Times New Roman" w:cs="Times New Roman"/>
          <w:b/>
          <w:szCs w:val="24"/>
        </w:rPr>
        <w:t>ΦΗ</w:t>
      </w:r>
      <w:r>
        <w:rPr>
          <w:rFonts w:eastAsia="Times New Roman" w:cs="Times New Roman"/>
          <w:b/>
          <w:szCs w:val="24"/>
        </w:rPr>
        <w:t xml:space="preserve"> ΑΧΤΣΙΟΓΛΟΥ</w:t>
      </w:r>
      <w:r>
        <w:rPr>
          <w:rFonts w:eastAsia="Times New Roman" w:cs="Times New Roman"/>
          <w:b/>
          <w:szCs w:val="24"/>
        </w:rPr>
        <w:t xml:space="preserve"> (Υπουργός Εργασίας, Κοινωνίας Ασφάλισης και Κοινωνικής Αλληλεγγύης)</w:t>
      </w:r>
      <w:r w:rsidRPr="002635CD">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Ευχαριστώ, κύριε Πρόεδρε,</w:t>
      </w:r>
    </w:p>
    <w:p w14:paraId="5FC2F73B"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Βουλευτές, ο πρώτος μεταμνημονιακός</w:t>
      </w:r>
      <w:r>
        <w:rPr>
          <w:rFonts w:eastAsia="Times New Roman" w:cs="Times New Roman"/>
          <w:szCs w:val="24"/>
        </w:rPr>
        <w:t xml:space="preserve"> προϋπολογισμός, ο προϋπολογισμός του 2019 ψηφίζεται τέσσερις μήνες μετά την έξοδο της χώρας από τα προγράμματα δημοσιονομικής προσαρμογής και τα μνημόνια. Και σε αυτό το τετράμηνο έχουμε, ήδη, συγκεκριμένα δεδομένα που επιβεβαιώνουν ότι η έξοδος από τα πρ</w:t>
      </w:r>
      <w:r>
        <w:rPr>
          <w:rFonts w:eastAsia="Times New Roman" w:cs="Times New Roman"/>
          <w:szCs w:val="24"/>
        </w:rPr>
        <w:t>ογράμματα, η έξοδος από τα μνημόνια δεν ήταν μια τυπική διαδικασία, αλλά αντιθέτως μεταφράζεται άμεσα σε μέτρα, σε πολιτικές βελτίωσης του εισοδήματος και της καθημερινότητας της μεγάλης κοινωνικής πλειοψηφίας.</w:t>
      </w:r>
    </w:p>
    <w:p w14:paraId="5FC2F73C"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Μόνο τους τελευταίους τέσσερις μήνες έχουμε ή</w:t>
      </w:r>
      <w:r>
        <w:rPr>
          <w:rFonts w:eastAsia="Times New Roman" w:cs="Times New Roman"/>
          <w:szCs w:val="24"/>
        </w:rPr>
        <w:t xml:space="preserve">δη κάνει πράξη όχι απλώς την οριστική και αμετάκλητη ακύρωση του μέτρου της περικοπής των συντάξεων, αλλά και τη διασφάλιση ότι οι </w:t>
      </w:r>
      <w:r>
        <w:rPr>
          <w:rFonts w:eastAsia="Times New Roman" w:cs="Times New Roman"/>
          <w:szCs w:val="24"/>
        </w:rPr>
        <w:t>εξακόσιες είκοσι χιλιάδες</w:t>
      </w:r>
      <w:r>
        <w:rPr>
          <w:rFonts w:eastAsia="Times New Roman" w:cs="Times New Roman"/>
          <w:szCs w:val="24"/>
        </w:rPr>
        <w:t xml:space="preserve"> συνταξιούχοι θα ξεκινήσουν να βλέπουν αυξήσεις στις συντάξεις τους από το 2019, αυξήσεις οι οποίες </w:t>
      </w:r>
      <w:r>
        <w:rPr>
          <w:rFonts w:eastAsia="Times New Roman" w:cs="Times New Roman"/>
          <w:szCs w:val="24"/>
        </w:rPr>
        <w:t xml:space="preserve">θα επαναλαμβάνονται για τα επόμενα χρόνια. Αυτό πρέπει να το διευκρινίσουμε, οι </w:t>
      </w:r>
      <w:r>
        <w:rPr>
          <w:rFonts w:eastAsia="Times New Roman" w:cs="Times New Roman"/>
          <w:szCs w:val="24"/>
        </w:rPr>
        <w:t xml:space="preserve">εξακόσιες είκοσι χιλιάδες </w:t>
      </w:r>
      <w:r>
        <w:rPr>
          <w:rFonts w:eastAsia="Times New Roman" w:cs="Times New Roman"/>
          <w:szCs w:val="24"/>
        </w:rPr>
        <w:t>συνταξιούχοι που θα δουν αυξήσεις από το 2019 θα λαμβάνουν αυξήσεις για μια πενταετία στις συντάξεις τους.</w:t>
      </w:r>
    </w:p>
    <w:p w14:paraId="5FC2F73D"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lastRenderedPageBreak/>
        <w:t>Μέσα στους τελευταίους τέσσερις μήνες από τ</w:t>
      </w:r>
      <w:r>
        <w:rPr>
          <w:rFonts w:eastAsia="Times New Roman" w:cs="Times New Roman"/>
          <w:szCs w:val="24"/>
        </w:rPr>
        <w:t>ην έξοδο από τα προγράμματα ολοκληρώνουμε τη διαδικασία για την αύξηση του κατώτατου μισθού. Ο κατώτατος μισθός θα αυξηθεί με απόφαση της Κυβέρνησης τον Ιανουάριο, σε λιγότερο από ένα μήνα από τώρα</w:t>
      </w:r>
      <w:r>
        <w:rPr>
          <w:rFonts w:eastAsia="Times New Roman" w:cs="Times New Roman"/>
          <w:szCs w:val="24"/>
        </w:rPr>
        <w:t>,</w:t>
      </w:r>
      <w:r>
        <w:rPr>
          <w:rFonts w:eastAsia="Times New Roman" w:cs="Times New Roman"/>
          <w:szCs w:val="24"/>
        </w:rPr>
        <w:t xml:space="preserve"> με την ταυτόχρονη κατάργηση του ντροπιαστικού υποκατώτατο</w:t>
      </w:r>
      <w:r>
        <w:rPr>
          <w:rFonts w:eastAsia="Times New Roman" w:cs="Times New Roman"/>
          <w:szCs w:val="24"/>
        </w:rPr>
        <w:t xml:space="preserve">υ μισθού για τους νέους κάτω των </w:t>
      </w:r>
      <w:r>
        <w:rPr>
          <w:rFonts w:eastAsia="Times New Roman" w:cs="Times New Roman"/>
          <w:szCs w:val="24"/>
        </w:rPr>
        <w:t>είκοσι πέντε</w:t>
      </w:r>
      <w:r>
        <w:rPr>
          <w:rFonts w:eastAsia="Times New Roman" w:cs="Times New Roman"/>
          <w:szCs w:val="24"/>
        </w:rPr>
        <w:t xml:space="preserve"> ετών. Επομένως, ο νέος ενιαίος αυξημένος μισθός θα ισχύει για όλους χωρίς ηλικιακές διακρίσεις.</w:t>
      </w:r>
    </w:p>
    <w:p w14:paraId="5FC2F73E"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ΚΩΝΣΤΑΝΤΙΝΟΣ ΣΤΕΡΓΙΟΥ</w:t>
      </w:r>
      <w:r w:rsidRPr="00A64641">
        <w:rPr>
          <w:rFonts w:eastAsia="Times New Roman" w:cs="Times New Roman"/>
          <w:b/>
          <w:szCs w:val="24"/>
        </w:rPr>
        <w:t>:</w:t>
      </w:r>
      <w:r>
        <w:rPr>
          <w:rFonts w:eastAsia="Times New Roman" w:cs="Times New Roman"/>
          <w:b/>
          <w:szCs w:val="24"/>
        </w:rPr>
        <w:t xml:space="preserve"> </w:t>
      </w:r>
      <w:r>
        <w:rPr>
          <w:rFonts w:eastAsia="Times New Roman" w:cs="Times New Roman"/>
          <w:szCs w:val="24"/>
        </w:rPr>
        <w:t>Πόσο θα είναι;</w:t>
      </w:r>
    </w:p>
    <w:p w14:paraId="5FC2F73F"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Ε</w:t>
      </w:r>
      <w:r>
        <w:rPr>
          <w:rFonts w:eastAsia="Times New Roman" w:cs="Times New Roman"/>
          <w:b/>
          <w:szCs w:val="24"/>
        </w:rPr>
        <w:t>ΦΗ</w:t>
      </w:r>
      <w:r>
        <w:rPr>
          <w:rFonts w:eastAsia="Times New Roman" w:cs="Times New Roman"/>
          <w:b/>
          <w:szCs w:val="24"/>
        </w:rPr>
        <w:t xml:space="preserve"> ΑΧΤΣΙΟΓΛΟΥ (Υπουργός Εργασίας, Κοινωνίας Ασφάλισης και Κοινωνικής Αλληλε</w:t>
      </w:r>
      <w:r>
        <w:rPr>
          <w:rFonts w:eastAsia="Times New Roman" w:cs="Times New Roman"/>
          <w:b/>
          <w:szCs w:val="24"/>
        </w:rPr>
        <w:t xml:space="preserve">γγύης): </w:t>
      </w:r>
      <w:r w:rsidRPr="00A64641">
        <w:rPr>
          <w:rFonts w:eastAsia="Times New Roman" w:cs="Times New Roman"/>
          <w:szCs w:val="24"/>
        </w:rPr>
        <w:t>Θα το δε</w:t>
      </w:r>
      <w:r>
        <w:rPr>
          <w:rFonts w:eastAsia="Times New Roman" w:cs="Times New Roman"/>
          <w:szCs w:val="24"/>
        </w:rPr>
        <w:t>ίτε, Κυριακή κοντή γιορτή.</w:t>
      </w:r>
    </w:p>
    <w:p w14:paraId="5FC2F740"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Μέσα σε λιγότερους από τέσσερις μήνες έχουμε νομοθετήσει τη μείωση των ασφαλιστικών εισφορών για τους ελεύθερους επαγγελματίες, αυτοαπασχολούμενους και αγρότες κατά 33%. Έχουμε ήδη υλοποιήσει τη μείωση του ΕΝΦΙΑ.</w:t>
      </w:r>
    </w:p>
    <w:p w14:paraId="5FC2F741"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Μέσα σε λιγότερους από τέσσερις μήνες κάνουμε πράξη τη χορήγηση για τρίτη φορά κοινωνικού μερίσματος σε πάνω </w:t>
      </w:r>
      <w:r>
        <w:rPr>
          <w:rFonts w:eastAsia="Times New Roman" w:cs="Times New Roman"/>
          <w:szCs w:val="24"/>
        </w:rPr>
        <w:lastRenderedPageBreak/>
        <w:t xml:space="preserve">από </w:t>
      </w:r>
      <w:r>
        <w:rPr>
          <w:rFonts w:eastAsia="Times New Roman" w:cs="Times New Roman"/>
          <w:szCs w:val="24"/>
        </w:rPr>
        <w:t>ένα εκατομμύριο εξακόσιες χιλιάδες</w:t>
      </w:r>
      <w:r>
        <w:rPr>
          <w:rFonts w:eastAsia="Times New Roman" w:cs="Times New Roman"/>
          <w:szCs w:val="24"/>
        </w:rPr>
        <w:t xml:space="preserve"> νοικοκυριά, τη χορήγηση για πρώτη φορά στη χώρα μας -και αυτό περιλαμβάνεται στον προϋπολογισμό του 2019- επ</w:t>
      </w:r>
      <w:r>
        <w:rPr>
          <w:rFonts w:eastAsia="Times New Roman" w:cs="Times New Roman"/>
          <w:szCs w:val="24"/>
        </w:rPr>
        <w:t>ιδόματος ενοικίου, επιδόματος στέγασης, συνολικού ύψους 400 εκατομμυρίων που θα ενισχύσει όχι μόνο των χαμηλών, αλλά και των μεσαίων εισοδημάτων νοικοκυριά.</w:t>
      </w:r>
    </w:p>
    <w:p w14:paraId="5FC2F742"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Ο προϋπολογισμός που συζητάμε σήμερα περιλαμβάνει επεκτατικά μέτρα, μέτρα δηλαδή ενίσχυσης των κοιν</w:t>
      </w:r>
      <w:r>
        <w:rPr>
          <w:rFonts w:eastAsia="Times New Roman" w:cs="Times New Roman"/>
          <w:szCs w:val="24"/>
        </w:rPr>
        <w:t>ωνικών παροχών και ελάφρυνσης των εισφορών και των φόρων για τους πολίτες συνολικού ύψους 910 εκατομμυρίων ευρώ, ένας χώρος δημοσιονομικός ο οποίος διευρύνεται τα επόμενα χρόνια.</w:t>
      </w:r>
    </w:p>
    <w:p w14:paraId="5FC2F743"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Και νομίζω ότι το ερώτημα για το αν όντως έχουμε μετάβαση από το καθεστώς των</w:t>
      </w:r>
      <w:r>
        <w:rPr>
          <w:rFonts w:eastAsia="Times New Roman" w:cs="Times New Roman"/>
          <w:szCs w:val="24"/>
        </w:rPr>
        <w:t xml:space="preserve"> δημοσιονομικών περιορισμών σε μια νέα εποχή όπου αποκαθίσταται παράλληλα και η δυνατότητα της χώρας να χαράσσει με σχετική οικονομική ελευθερία της πολιτικές της έχει ήδη απαντηθεί και απαντιέται και καθημερινά στην πράξη και νομίζω ότι το αποδεικνύουν οι</w:t>
      </w:r>
      <w:r>
        <w:rPr>
          <w:rFonts w:eastAsia="Times New Roman" w:cs="Times New Roman"/>
          <w:szCs w:val="24"/>
        </w:rPr>
        <w:t xml:space="preserve"> τέσσερις αυτοί μήνες, το αποδεικνύουν τα μέτρα που ψηφίζει η ελληνική Βουλή.</w:t>
      </w:r>
    </w:p>
    <w:p w14:paraId="5FC2F744"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ίσως να είναι αυτά τα δεδομένα που οδήγησαν και τον αρχηγό της Αξιωματικής Αντιπολίτευσης στο πρόσφατο </w:t>
      </w:r>
      <w:r>
        <w:rPr>
          <w:rFonts w:eastAsia="Times New Roman" w:cs="Times New Roman"/>
          <w:szCs w:val="24"/>
        </w:rPr>
        <w:t>σ</w:t>
      </w:r>
      <w:r>
        <w:rPr>
          <w:rFonts w:eastAsia="Times New Roman" w:cs="Times New Roman"/>
          <w:szCs w:val="24"/>
        </w:rPr>
        <w:t>υνέδριο του κόμματός του να συρθεί στην κοινωνική ατζέντα και να κάνει</w:t>
      </w:r>
      <w:r>
        <w:rPr>
          <w:rFonts w:eastAsia="Times New Roman" w:cs="Times New Roman"/>
          <w:szCs w:val="24"/>
        </w:rPr>
        <w:t xml:space="preserve"> ορισμένες εξαγγελίες επί της κοινωνικής ατζέντας. </w:t>
      </w:r>
    </w:p>
    <w:p w14:paraId="5FC2F745"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Έρχεται, όμως, καθυστερημένα με προτάσεις, οι οποίες είναι ανερμάτιστες και πολλές φορές αντιφατικές μεταξύ τους και νομίζω και με μειωμένη αξιοπιστία δεδομένου ότι η Νέα Δημοκρατία δεν εμφανίστηκε τώρα σ</w:t>
      </w:r>
      <w:r>
        <w:rPr>
          <w:rFonts w:eastAsia="Times New Roman" w:cs="Times New Roman"/>
          <w:szCs w:val="24"/>
        </w:rPr>
        <w:t>την πολιτική σκηνή, αλλά έχει και μια μακρά περίοδο διακυβέρνησης στις προηγούμενες δεκαετίες.</w:t>
      </w:r>
    </w:p>
    <w:p w14:paraId="5FC2F746"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Είπε, λοιπόν, ο κ. Μητσοτάκης, πρώτον, ως μετά Χριστόν προφήτης ότι θα αυξήσει τον κατώτατο μισθό και θα καταργήσει τον υποκατώτατο μισθό με την ύπαρξη του οποίο</w:t>
      </w:r>
      <w:r>
        <w:rPr>
          <w:rFonts w:eastAsia="Times New Roman" w:cs="Times New Roman"/>
          <w:szCs w:val="24"/>
        </w:rPr>
        <w:t>υ μάλιστα εξανίσταται θεωρώντας ως τον υποκατώτατο μισθό να τον θέσπισε ο ΣΥΡΙΖΑ.</w:t>
      </w:r>
    </w:p>
    <w:p w14:paraId="5FC2F747"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Να του θυμίσω, κατ</w:t>
      </w:r>
      <w:r>
        <w:rPr>
          <w:rFonts w:eastAsia="Times New Roman" w:cs="Times New Roman"/>
          <w:szCs w:val="24"/>
        </w:rPr>
        <w:t xml:space="preserve">’ </w:t>
      </w:r>
      <w:r>
        <w:rPr>
          <w:rFonts w:eastAsia="Times New Roman" w:cs="Times New Roman"/>
          <w:szCs w:val="24"/>
        </w:rPr>
        <w:t xml:space="preserve">αρχάς, σε ό,τι αφορά τα πεπραγμένα ότι η Νέα Δημοκρατία συμμετείχε στη συγκυβέρνηση όταν το 2012 περικόπηκε ο κατώτατος μισθός μέσα σε μια νύχτα, από </w:t>
      </w:r>
      <w:r>
        <w:rPr>
          <w:rFonts w:eastAsia="Times New Roman" w:cs="Times New Roman"/>
          <w:szCs w:val="24"/>
        </w:rPr>
        <w:lastRenderedPageBreak/>
        <w:t>τα 7</w:t>
      </w:r>
      <w:r>
        <w:rPr>
          <w:rFonts w:eastAsia="Times New Roman" w:cs="Times New Roman"/>
          <w:szCs w:val="24"/>
        </w:rPr>
        <w:t>51 ευρώ πήγε στα 586 ευρώ και θεσπίστηκε τότε ο λεγόμενος υποκατώτατος μισθός με τον οποίο τώρα ο κ. Μητσοτάκης είναι έξαλλος ως να τον θεσπίσαμε εμείς. Ας το αφήσουμε, όμως, αυτό στην άκρη αν και δεν μπορούμε να το παραγράψουμε.</w:t>
      </w:r>
    </w:p>
    <w:p w14:paraId="5FC2F748" w14:textId="77777777" w:rsidR="0020643A" w:rsidRDefault="00E84ECF">
      <w:pPr>
        <w:spacing w:line="600" w:lineRule="auto"/>
        <w:ind w:firstLine="720"/>
        <w:contextualSpacing/>
        <w:jc w:val="both"/>
        <w:rPr>
          <w:rFonts w:eastAsia="Times New Roman"/>
          <w:szCs w:val="24"/>
        </w:rPr>
      </w:pPr>
      <w:r>
        <w:rPr>
          <w:rFonts w:eastAsia="Times New Roman" w:cs="Times New Roman"/>
          <w:szCs w:val="24"/>
        </w:rPr>
        <w:t xml:space="preserve">Προανήγγειλε, λοιπόν, την </w:t>
      </w:r>
      <w:r>
        <w:rPr>
          <w:rFonts w:eastAsia="Times New Roman" w:cs="Times New Roman"/>
          <w:szCs w:val="24"/>
        </w:rPr>
        <w:t>αύξηση του κατώτατου μισθού και είπε ότι η θέση του είναι ότι η αύξηση αυτή θα είναι διπλάσια από την ετήσια αύξηση του ΑΕΠ. Λέω κατ</w:t>
      </w:r>
      <w:r>
        <w:rPr>
          <w:rFonts w:eastAsia="Times New Roman" w:cs="Times New Roman"/>
          <w:szCs w:val="24"/>
        </w:rPr>
        <w:t xml:space="preserve">’ </w:t>
      </w:r>
      <w:r>
        <w:rPr>
          <w:rFonts w:eastAsia="Times New Roman" w:cs="Times New Roman"/>
          <w:szCs w:val="24"/>
        </w:rPr>
        <w:t>αρχάς ως μετά Χριστόν προφήτης, γιατί γνωρίζει ελπίζω ότι η Κυβέρνηση ολοκληρώνει πια τη διαδικασία και θα υπάρχει η αύξησ</w:t>
      </w:r>
      <w:r>
        <w:rPr>
          <w:rFonts w:eastAsia="Times New Roman" w:cs="Times New Roman"/>
          <w:szCs w:val="24"/>
        </w:rPr>
        <w:t>η του μισθού τον Ιανουάριο, σε λιγότερο από ένα μήνα από τώρα.</w:t>
      </w:r>
      <w:r>
        <w:rPr>
          <w:rFonts w:eastAsia="Times New Roman"/>
          <w:szCs w:val="24"/>
        </w:rPr>
        <w:t xml:space="preserve"> </w:t>
      </w:r>
      <w:r>
        <w:rPr>
          <w:rFonts w:eastAsia="Times New Roman"/>
          <w:szCs w:val="24"/>
        </w:rPr>
        <w:t>Επομένως,</w:t>
      </w:r>
      <w:r w:rsidRPr="00363EC8">
        <w:rPr>
          <w:rFonts w:eastAsia="Times New Roman"/>
          <w:szCs w:val="24"/>
        </w:rPr>
        <w:t xml:space="preserve"> είναι λίγο παράδοξο να το εμφανίζει ως εξαγγελία για κάποια στιγμή στο μέλλον</w:t>
      </w:r>
      <w:r>
        <w:rPr>
          <w:rFonts w:eastAsia="Times New Roman"/>
          <w:szCs w:val="24"/>
        </w:rPr>
        <w:t>,</w:t>
      </w:r>
      <w:r w:rsidRPr="00363EC8">
        <w:rPr>
          <w:rFonts w:eastAsia="Times New Roman"/>
          <w:szCs w:val="24"/>
        </w:rPr>
        <w:t xml:space="preserve"> όταν γνωρίζει ότι αυτό ήδη ολοκληρώνεται</w:t>
      </w:r>
      <w:r>
        <w:rPr>
          <w:rFonts w:eastAsia="Times New Roman"/>
          <w:szCs w:val="24"/>
        </w:rPr>
        <w:t>.</w:t>
      </w:r>
      <w:r w:rsidRPr="00363EC8">
        <w:rPr>
          <w:rFonts w:eastAsia="Times New Roman"/>
          <w:szCs w:val="24"/>
        </w:rPr>
        <w:t xml:space="preserve"> </w:t>
      </w:r>
    </w:p>
    <w:p w14:paraId="5FC2F749" w14:textId="77777777" w:rsidR="0020643A" w:rsidRDefault="00E84ECF">
      <w:pPr>
        <w:spacing w:line="600" w:lineRule="auto"/>
        <w:ind w:firstLine="720"/>
        <w:contextualSpacing/>
        <w:jc w:val="both"/>
        <w:rPr>
          <w:rFonts w:eastAsia="Times New Roman"/>
          <w:szCs w:val="24"/>
        </w:rPr>
      </w:pPr>
      <w:r>
        <w:rPr>
          <w:rFonts w:eastAsia="Times New Roman"/>
          <w:szCs w:val="24"/>
        </w:rPr>
        <w:t>Τ</w:t>
      </w:r>
      <w:r w:rsidRPr="00363EC8">
        <w:rPr>
          <w:rFonts w:eastAsia="Times New Roman"/>
          <w:szCs w:val="24"/>
        </w:rPr>
        <w:t>οποθετείται</w:t>
      </w:r>
      <w:r>
        <w:rPr>
          <w:rFonts w:eastAsia="Times New Roman"/>
          <w:szCs w:val="24"/>
        </w:rPr>
        <w:t>,</w:t>
      </w:r>
      <w:r w:rsidRPr="00363EC8">
        <w:rPr>
          <w:rFonts w:eastAsia="Times New Roman"/>
          <w:szCs w:val="24"/>
        </w:rPr>
        <w:t xml:space="preserve"> </w:t>
      </w:r>
      <w:r>
        <w:rPr>
          <w:rFonts w:eastAsia="Times New Roman"/>
          <w:szCs w:val="24"/>
        </w:rPr>
        <w:t>όμως,</w:t>
      </w:r>
      <w:r w:rsidRPr="00363EC8">
        <w:rPr>
          <w:rFonts w:eastAsia="Times New Roman"/>
          <w:szCs w:val="24"/>
        </w:rPr>
        <w:t xml:space="preserve"> για το ζήτημα με αρκετές αιρέσεις</w:t>
      </w:r>
      <w:r>
        <w:rPr>
          <w:rFonts w:eastAsia="Times New Roman"/>
          <w:szCs w:val="24"/>
        </w:rPr>
        <w:t>.</w:t>
      </w:r>
      <w:r w:rsidRPr="00363EC8">
        <w:rPr>
          <w:rFonts w:eastAsia="Times New Roman"/>
          <w:szCs w:val="24"/>
        </w:rPr>
        <w:t xml:space="preserve"> </w:t>
      </w:r>
      <w:r>
        <w:rPr>
          <w:rFonts w:eastAsia="Times New Roman"/>
          <w:szCs w:val="24"/>
        </w:rPr>
        <w:t>Ε</w:t>
      </w:r>
      <w:r w:rsidRPr="00363EC8">
        <w:rPr>
          <w:rFonts w:eastAsia="Times New Roman"/>
          <w:szCs w:val="24"/>
        </w:rPr>
        <w:t xml:space="preserve">ίπε </w:t>
      </w:r>
      <w:r w:rsidRPr="00363EC8">
        <w:rPr>
          <w:rFonts w:eastAsia="Times New Roman"/>
          <w:szCs w:val="24"/>
        </w:rPr>
        <w:t>ότι η αύξηση του μισθού θα είναι διπλάσια από την αύξηση του ΑΕΠ</w:t>
      </w:r>
      <w:r>
        <w:rPr>
          <w:rFonts w:eastAsia="Times New Roman"/>
          <w:szCs w:val="24"/>
        </w:rPr>
        <w:t>. Επαναλαμβάνω, ο μισθός θα αυξηθεί</w:t>
      </w:r>
      <w:r w:rsidRPr="00363EC8">
        <w:rPr>
          <w:rFonts w:eastAsia="Times New Roman"/>
          <w:szCs w:val="24"/>
        </w:rPr>
        <w:t xml:space="preserve"> τον Ιανουάριο</w:t>
      </w:r>
      <w:r>
        <w:rPr>
          <w:rFonts w:eastAsia="Times New Roman"/>
          <w:szCs w:val="24"/>
        </w:rPr>
        <w:t>.</w:t>
      </w:r>
      <w:r w:rsidRPr="00363EC8">
        <w:rPr>
          <w:rFonts w:eastAsia="Times New Roman"/>
          <w:szCs w:val="24"/>
        </w:rPr>
        <w:t xml:space="preserve"> </w:t>
      </w:r>
      <w:r>
        <w:rPr>
          <w:rFonts w:eastAsia="Times New Roman"/>
          <w:szCs w:val="24"/>
        </w:rPr>
        <w:t>Η</w:t>
      </w:r>
      <w:r w:rsidRPr="00363EC8">
        <w:rPr>
          <w:rFonts w:eastAsia="Times New Roman"/>
          <w:szCs w:val="24"/>
        </w:rPr>
        <w:t xml:space="preserve"> πρόταση της Νέας Δημοκρατίας </w:t>
      </w:r>
      <w:r>
        <w:rPr>
          <w:rFonts w:eastAsia="Times New Roman"/>
          <w:szCs w:val="24"/>
        </w:rPr>
        <w:t>είναι «για πόση αύξηση τον Ιανουάριο». Τον</w:t>
      </w:r>
      <w:r w:rsidRPr="00363EC8">
        <w:rPr>
          <w:rFonts w:eastAsia="Times New Roman"/>
          <w:szCs w:val="24"/>
        </w:rPr>
        <w:t xml:space="preserve"> Ιανουάριο θα γίνει</w:t>
      </w:r>
      <w:r>
        <w:rPr>
          <w:rFonts w:eastAsia="Times New Roman"/>
          <w:szCs w:val="24"/>
        </w:rPr>
        <w:t>,</w:t>
      </w:r>
      <w:r w:rsidRPr="00363EC8">
        <w:rPr>
          <w:rFonts w:eastAsia="Times New Roman"/>
          <w:szCs w:val="24"/>
        </w:rPr>
        <w:t xml:space="preserve"> σε λιγότερο από ένα</w:t>
      </w:r>
      <w:r>
        <w:rPr>
          <w:rFonts w:eastAsia="Times New Roman"/>
          <w:szCs w:val="24"/>
        </w:rPr>
        <w:t>ν</w:t>
      </w:r>
      <w:r w:rsidRPr="00363EC8">
        <w:rPr>
          <w:rFonts w:eastAsia="Times New Roman"/>
          <w:szCs w:val="24"/>
        </w:rPr>
        <w:t xml:space="preserve"> μήνα από τώρα</w:t>
      </w:r>
      <w:r>
        <w:rPr>
          <w:rFonts w:eastAsia="Times New Roman"/>
          <w:szCs w:val="24"/>
        </w:rPr>
        <w:t>, όχι μετά απ</w:t>
      </w:r>
      <w:r>
        <w:rPr>
          <w:rFonts w:eastAsia="Times New Roman"/>
          <w:szCs w:val="24"/>
        </w:rPr>
        <w:t xml:space="preserve">ό έναν </w:t>
      </w:r>
      <w:r w:rsidRPr="00363EC8">
        <w:rPr>
          <w:rFonts w:eastAsia="Times New Roman"/>
          <w:szCs w:val="24"/>
        </w:rPr>
        <w:t>χρόνο</w:t>
      </w:r>
      <w:r>
        <w:rPr>
          <w:rFonts w:eastAsia="Times New Roman"/>
          <w:szCs w:val="24"/>
        </w:rPr>
        <w:t>,</w:t>
      </w:r>
      <w:r w:rsidRPr="00363EC8">
        <w:rPr>
          <w:rFonts w:eastAsia="Times New Roman"/>
          <w:szCs w:val="24"/>
        </w:rPr>
        <w:t xml:space="preserve"> όχι μετά από δύο χρόνια</w:t>
      </w:r>
      <w:r>
        <w:rPr>
          <w:rFonts w:eastAsia="Times New Roman"/>
          <w:szCs w:val="24"/>
        </w:rPr>
        <w:t>, όχι</w:t>
      </w:r>
      <w:r w:rsidRPr="00363EC8">
        <w:rPr>
          <w:rFonts w:eastAsia="Times New Roman"/>
          <w:szCs w:val="24"/>
        </w:rPr>
        <w:t xml:space="preserve"> μετά από </w:t>
      </w:r>
      <w:r>
        <w:rPr>
          <w:rFonts w:eastAsia="Times New Roman"/>
          <w:szCs w:val="24"/>
        </w:rPr>
        <w:t>πέντε</w:t>
      </w:r>
      <w:r w:rsidRPr="00363EC8">
        <w:rPr>
          <w:rFonts w:eastAsia="Times New Roman"/>
          <w:szCs w:val="24"/>
        </w:rPr>
        <w:t xml:space="preserve"> χρόνια</w:t>
      </w:r>
      <w:r>
        <w:rPr>
          <w:rFonts w:eastAsia="Times New Roman"/>
          <w:szCs w:val="24"/>
        </w:rPr>
        <w:t>.</w:t>
      </w:r>
      <w:r w:rsidRPr="00363EC8">
        <w:rPr>
          <w:rFonts w:eastAsia="Times New Roman"/>
          <w:szCs w:val="24"/>
        </w:rPr>
        <w:t xml:space="preserve"> </w:t>
      </w:r>
      <w:r>
        <w:rPr>
          <w:rFonts w:eastAsia="Times New Roman"/>
          <w:szCs w:val="24"/>
        </w:rPr>
        <w:t>Η</w:t>
      </w:r>
      <w:r w:rsidRPr="00363EC8">
        <w:rPr>
          <w:rFonts w:eastAsia="Times New Roman"/>
          <w:szCs w:val="24"/>
        </w:rPr>
        <w:t xml:space="preserve"> πρόταση της Νέας Δημοκρατίας </w:t>
      </w:r>
      <w:r w:rsidRPr="00363EC8">
        <w:rPr>
          <w:rFonts w:eastAsia="Times New Roman"/>
          <w:szCs w:val="24"/>
        </w:rPr>
        <w:lastRenderedPageBreak/>
        <w:t xml:space="preserve">για αύξηση </w:t>
      </w:r>
      <w:r>
        <w:rPr>
          <w:rFonts w:eastAsia="Times New Roman"/>
          <w:szCs w:val="24"/>
        </w:rPr>
        <w:t>τ</w:t>
      </w:r>
      <w:r w:rsidRPr="00363EC8">
        <w:rPr>
          <w:rFonts w:eastAsia="Times New Roman"/>
          <w:szCs w:val="24"/>
        </w:rPr>
        <w:t xml:space="preserve">ου μισθού </w:t>
      </w:r>
      <w:r>
        <w:rPr>
          <w:rFonts w:eastAsia="Times New Roman"/>
          <w:szCs w:val="24"/>
        </w:rPr>
        <w:t>πόση είναι; Π</w:t>
      </w:r>
      <w:r w:rsidRPr="00363EC8">
        <w:rPr>
          <w:rFonts w:eastAsia="Times New Roman"/>
          <w:szCs w:val="24"/>
        </w:rPr>
        <w:t>όσο</w:t>
      </w:r>
      <w:r>
        <w:rPr>
          <w:rFonts w:eastAsia="Times New Roman"/>
          <w:szCs w:val="24"/>
        </w:rPr>
        <w:t>,</w:t>
      </w:r>
      <w:r w:rsidRPr="00363EC8">
        <w:rPr>
          <w:rFonts w:eastAsia="Times New Roman"/>
          <w:szCs w:val="24"/>
        </w:rPr>
        <w:t xml:space="preserve"> κατά τη γνώμη </w:t>
      </w:r>
      <w:r>
        <w:rPr>
          <w:rFonts w:eastAsia="Times New Roman"/>
          <w:szCs w:val="24"/>
        </w:rPr>
        <w:t>της,</w:t>
      </w:r>
      <w:r w:rsidRPr="00363EC8">
        <w:rPr>
          <w:rFonts w:eastAsia="Times New Roman"/>
          <w:szCs w:val="24"/>
        </w:rPr>
        <w:t xml:space="preserve"> πρέπει να αυξηθεί ο κατώτατος μισθός</w:t>
      </w:r>
      <w:r>
        <w:rPr>
          <w:rFonts w:eastAsia="Times New Roman"/>
          <w:szCs w:val="24"/>
        </w:rPr>
        <w:t xml:space="preserve">; </w:t>
      </w:r>
    </w:p>
    <w:p w14:paraId="5FC2F74A" w14:textId="77777777" w:rsidR="0020643A" w:rsidRDefault="00E84ECF">
      <w:pPr>
        <w:spacing w:line="600" w:lineRule="auto"/>
        <w:ind w:firstLine="720"/>
        <w:contextualSpacing/>
        <w:jc w:val="both"/>
        <w:rPr>
          <w:rFonts w:eastAsia="Times New Roman"/>
          <w:szCs w:val="24"/>
        </w:rPr>
      </w:pPr>
      <w:r>
        <w:rPr>
          <w:rFonts w:eastAsia="Times New Roman"/>
          <w:szCs w:val="24"/>
        </w:rPr>
        <w:t>Υ</w:t>
      </w:r>
      <w:r w:rsidRPr="00363EC8">
        <w:rPr>
          <w:rFonts w:eastAsia="Times New Roman"/>
          <w:szCs w:val="24"/>
        </w:rPr>
        <w:t>πάρχει πολιτική συζήτηση ανοιχτή</w:t>
      </w:r>
      <w:r>
        <w:rPr>
          <w:rFonts w:eastAsia="Times New Roman"/>
          <w:szCs w:val="24"/>
        </w:rPr>
        <w:t>.</w:t>
      </w:r>
      <w:r w:rsidRPr="00363EC8">
        <w:rPr>
          <w:rFonts w:eastAsia="Times New Roman"/>
          <w:szCs w:val="24"/>
        </w:rPr>
        <w:t xml:space="preserve"> Έχουν τοποθετηθεί </w:t>
      </w:r>
      <w:r>
        <w:rPr>
          <w:rFonts w:eastAsia="Times New Roman"/>
          <w:szCs w:val="24"/>
        </w:rPr>
        <w:t xml:space="preserve">οι </w:t>
      </w:r>
      <w:r w:rsidRPr="00363EC8">
        <w:rPr>
          <w:rFonts w:eastAsia="Times New Roman"/>
          <w:szCs w:val="24"/>
        </w:rPr>
        <w:t>φορεί</w:t>
      </w:r>
      <w:r w:rsidRPr="00363EC8">
        <w:rPr>
          <w:rFonts w:eastAsia="Times New Roman"/>
          <w:szCs w:val="24"/>
        </w:rPr>
        <w:t>ς</w:t>
      </w:r>
      <w:r>
        <w:rPr>
          <w:rFonts w:eastAsia="Times New Roman"/>
          <w:szCs w:val="24"/>
        </w:rPr>
        <w:t>,</w:t>
      </w:r>
      <w:r w:rsidRPr="00363EC8">
        <w:rPr>
          <w:rFonts w:eastAsia="Times New Roman"/>
          <w:szCs w:val="24"/>
        </w:rPr>
        <w:t xml:space="preserve"> έχει κάνει πρόταση ο </w:t>
      </w:r>
      <w:r>
        <w:rPr>
          <w:rFonts w:eastAsia="Times New Roman"/>
          <w:szCs w:val="24"/>
        </w:rPr>
        <w:t>ΣΕΒ,</w:t>
      </w:r>
      <w:r w:rsidRPr="00363EC8">
        <w:rPr>
          <w:rFonts w:eastAsia="Times New Roman"/>
          <w:szCs w:val="24"/>
        </w:rPr>
        <w:t xml:space="preserve"> έχει κάνει πρόταση </w:t>
      </w:r>
      <w:r>
        <w:rPr>
          <w:rFonts w:eastAsia="Times New Roman"/>
          <w:szCs w:val="24"/>
        </w:rPr>
        <w:t xml:space="preserve">η </w:t>
      </w:r>
      <w:r w:rsidRPr="00363EC8">
        <w:rPr>
          <w:rFonts w:eastAsia="Times New Roman"/>
          <w:szCs w:val="24"/>
        </w:rPr>
        <w:t>ΕΣΕΕ</w:t>
      </w:r>
      <w:r>
        <w:rPr>
          <w:rFonts w:eastAsia="Times New Roman"/>
          <w:szCs w:val="24"/>
        </w:rPr>
        <w:t xml:space="preserve">, έχει κάνει πρόταση το ΚΕΠΕ, </w:t>
      </w:r>
      <w:r w:rsidRPr="00363EC8">
        <w:rPr>
          <w:rFonts w:eastAsia="Times New Roman"/>
          <w:szCs w:val="24"/>
        </w:rPr>
        <w:t xml:space="preserve"> έχουν κάνει προτάσεις κοινωνικοί φορείς και επιστημονικοί φορείς</w:t>
      </w:r>
      <w:r>
        <w:rPr>
          <w:rFonts w:eastAsia="Times New Roman"/>
          <w:szCs w:val="24"/>
        </w:rPr>
        <w:t>.</w:t>
      </w:r>
      <w:r w:rsidRPr="00363EC8">
        <w:rPr>
          <w:rFonts w:eastAsia="Times New Roman"/>
          <w:szCs w:val="24"/>
        </w:rPr>
        <w:t xml:space="preserve"> </w:t>
      </w:r>
      <w:r>
        <w:rPr>
          <w:rFonts w:eastAsia="Times New Roman"/>
          <w:szCs w:val="24"/>
        </w:rPr>
        <w:t>Η</w:t>
      </w:r>
      <w:r w:rsidRPr="00363EC8">
        <w:rPr>
          <w:rFonts w:eastAsia="Times New Roman"/>
          <w:szCs w:val="24"/>
        </w:rPr>
        <w:t xml:space="preserve"> Νέα Δημοκρατία πόσο ακριβώς προτείνει να αυξηθεί ο μισθός τον Ιανουάριο</w:t>
      </w:r>
      <w:r>
        <w:rPr>
          <w:rFonts w:eastAsia="Times New Roman"/>
          <w:szCs w:val="24"/>
        </w:rPr>
        <w:t>;</w:t>
      </w:r>
      <w:r w:rsidRPr="00363EC8">
        <w:rPr>
          <w:rFonts w:eastAsia="Times New Roman"/>
          <w:szCs w:val="24"/>
        </w:rPr>
        <w:t xml:space="preserve"> </w:t>
      </w:r>
      <w:r>
        <w:rPr>
          <w:rFonts w:eastAsia="Times New Roman"/>
          <w:szCs w:val="24"/>
        </w:rPr>
        <w:t>Α</w:t>
      </w:r>
      <w:r w:rsidRPr="00363EC8">
        <w:rPr>
          <w:rFonts w:eastAsia="Times New Roman"/>
          <w:szCs w:val="24"/>
        </w:rPr>
        <w:t xml:space="preserve">υτό το ερώτημα </w:t>
      </w:r>
      <w:r>
        <w:rPr>
          <w:rFonts w:eastAsia="Times New Roman"/>
          <w:szCs w:val="24"/>
        </w:rPr>
        <w:t>δ</w:t>
      </w:r>
      <w:r w:rsidRPr="00363EC8">
        <w:rPr>
          <w:rFonts w:eastAsia="Times New Roman"/>
          <w:szCs w:val="24"/>
        </w:rPr>
        <w:t>εν νομίζω ότι</w:t>
      </w:r>
      <w:r w:rsidRPr="00363EC8">
        <w:rPr>
          <w:rFonts w:eastAsia="Times New Roman"/>
          <w:szCs w:val="24"/>
        </w:rPr>
        <w:t xml:space="preserve"> έχει απαντηθεί</w:t>
      </w:r>
      <w:r>
        <w:rPr>
          <w:rFonts w:eastAsia="Times New Roman"/>
          <w:szCs w:val="24"/>
        </w:rPr>
        <w:t>.</w:t>
      </w:r>
      <w:r w:rsidRPr="00363EC8">
        <w:rPr>
          <w:rFonts w:eastAsia="Times New Roman"/>
          <w:szCs w:val="24"/>
        </w:rPr>
        <w:t xml:space="preserve"> </w:t>
      </w:r>
      <w:r>
        <w:rPr>
          <w:rFonts w:eastAsia="Times New Roman"/>
          <w:szCs w:val="24"/>
        </w:rPr>
        <w:t xml:space="preserve">Πόσο προτείνει να αυξηθεί ο μισθός, </w:t>
      </w:r>
      <w:r w:rsidRPr="00363EC8">
        <w:rPr>
          <w:rFonts w:eastAsia="Times New Roman"/>
          <w:szCs w:val="24"/>
        </w:rPr>
        <w:t>4%</w:t>
      </w:r>
      <w:r>
        <w:rPr>
          <w:rFonts w:eastAsia="Times New Roman"/>
          <w:szCs w:val="24"/>
        </w:rPr>
        <w:t xml:space="preserve">; </w:t>
      </w:r>
      <w:r w:rsidRPr="00363EC8">
        <w:rPr>
          <w:rFonts w:eastAsia="Times New Roman"/>
          <w:szCs w:val="24"/>
        </w:rPr>
        <w:t xml:space="preserve"> </w:t>
      </w:r>
      <w:r>
        <w:rPr>
          <w:rFonts w:eastAsia="Times New Roman"/>
          <w:szCs w:val="24"/>
        </w:rPr>
        <w:t>Ό</w:t>
      </w:r>
      <w:r w:rsidRPr="00363EC8">
        <w:rPr>
          <w:rFonts w:eastAsia="Times New Roman"/>
          <w:szCs w:val="24"/>
        </w:rPr>
        <w:t xml:space="preserve">ταν λέει ότι τον Ιανουάριο θα πρέπει να έχουμε </w:t>
      </w:r>
      <w:r>
        <w:rPr>
          <w:rFonts w:eastAsia="Times New Roman"/>
          <w:szCs w:val="24"/>
        </w:rPr>
        <w:t xml:space="preserve">διπλάσια αύξηση του ΑΕΠ, εννοεί να αυξηθεί </w:t>
      </w:r>
      <w:r w:rsidRPr="00363EC8">
        <w:rPr>
          <w:rFonts w:eastAsia="Times New Roman"/>
          <w:szCs w:val="24"/>
        </w:rPr>
        <w:t>ο μισθός 4%</w:t>
      </w:r>
      <w:r>
        <w:rPr>
          <w:rFonts w:eastAsia="Times New Roman"/>
          <w:szCs w:val="24"/>
        </w:rPr>
        <w:t xml:space="preserve">; </w:t>
      </w:r>
      <w:r w:rsidRPr="00363EC8">
        <w:rPr>
          <w:rFonts w:eastAsia="Times New Roman"/>
          <w:szCs w:val="24"/>
        </w:rPr>
        <w:t>Γιατί δεν τοποθετείται σε αυτό καθαρά</w:t>
      </w:r>
      <w:r>
        <w:rPr>
          <w:rFonts w:eastAsia="Times New Roman"/>
          <w:szCs w:val="24"/>
        </w:rPr>
        <w:t>;</w:t>
      </w:r>
      <w:r w:rsidRPr="00363EC8">
        <w:rPr>
          <w:rFonts w:eastAsia="Times New Roman"/>
          <w:szCs w:val="24"/>
        </w:rPr>
        <w:t xml:space="preserve"> </w:t>
      </w:r>
      <w:r>
        <w:rPr>
          <w:rFonts w:eastAsia="Times New Roman"/>
          <w:szCs w:val="24"/>
        </w:rPr>
        <w:t xml:space="preserve">Μήπως ανησυχεί ότι αν </w:t>
      </w:r>
      <w:r w:rsidRPr="00363EC8">
        <w:rPr>
          <w:rFonts w:eastAsia="Times New Roman"/>
          <w:szCs w:val="24"/>
        </w:rPr>
        <w:t>ενδεχομένως</w:t>
      </w:r>
      <w:r>
        <w:rPr>
          <w:rFonts w:eastAsia="Times New Roman"/>
          <w:szCs w:val="24"/>
        </w:rPr>
        <w:t xml:space="preserve"> τοποθετηθεί ανοιχτά,</w:t>
      </w:r>
      <w:r w:rsidRPr="00363EC8">
        <w:rPr>
          <w:rFonts w:eastAsia="Times New Roman"/>
          <w:szCs w:val="24"/>
        </w:rPr>
        <w:t xml:space="preserve"> δεν θα συμβαδίσει</w:t>
      </w:r>
      <w:r>
        <w:rPr>
          <w:rFonts w:eastAsia="Times New Roman"/>
          <w:szCs w:val="24"/>
        </w:rPr>
        <w:t xml:space="preserve"> η</w:t>
      </w:r>
      <w:r w:rsidRPr="00363EC8">
        <w:rPr>
          <w:rFonts w:eastAsia="Times New Roman"/>
          <w:szCs w:val="24"/>
        </w:rPr>
        <w:t xml:space="preserve"> πρότασ</w:t>
      </w:r>
      <w:r>
        <w:rPr>
          <w:rFonts w:eastAsia="Times New Roman"/>
          <w:szCs w:val="24"/>
        </w:rPr>
        <w:t>ή</w:t>
      </w:r>
      <w:r w:rsidRPr="00363EC8">
        <w:rPr>
          <w:rFonts w:eastAsia="Times New Roman"/>
          <w:szCs w:val="24"/>
        </w:rPr>
        <w:t xml:space="preserve"> της με την πρόταση του </w:t>
      </w:r>
      <w:r>
        <w:rPr>
          <w:rFonts w:eastAsia="Times New Roman"/>
          <w:szCs w:val="24"/>
        </w:rPr>
        <w:t xml:space="preserve">ΣΕΒ, ο οποίος πρότεινε </w:t>
      </w:r>
      <w:r w:rsidRPr="00363EC8">
        <w:rPr>
          <w:rFonts w:eastAsia="Times New Roman"/>
          <w:szCs w:val="24"/>
        </w:rPr>
        <w:t>μία αύξηση της τάξης του 1</w:t>
      </w:r>
      <w:r>
        <w:rPr>
          <w:rFonts w:eastAsia="Times New Roman"/>
          <w:szCs w:val="24"/>
        </w:rPr>
        <w:t>%-</w:t>
      </w:r>
      <w:r w:rsidRPr="00363EC8">
        <w:rPr>
          <w:rFonts w:eastAsia="Times New Roman"/>
          <w:szCs w:val="24"/>
        </w:rPr>
        <w:t>2%</w:t>
      </w:r>
      <w:r>
        <w:rPr>
          <w:rFonts w:eastAsia="Times New Roman"/>
          <w:szCs w:val="24"/>
        </w:rPr>
        <w:t>;</w:t>
      </w:r>
      <w:r w:rsidRPr="00363EC8">
        <w:rPr>
          <w:rFonts w:eastAsia="Times New Roman"/>
          <w:szCs w:val="24"/>
        </w:rPr>
        <w:t xml:space="preserve"> </w:t>
      </w:r>
      <w:r>
        <w:rPr>
          <w:rFonts w:eastAsia="Times New Roman"/>
          <w:szCs w:val="24"/>
        </w:rPr>
        <w:t>Γ</w:t>
      </w:r>
      <w:r w:rsidRPr="00363EC8">
        <w:rPr>
          <w:rFonts w:eastAsia="Times New Roman"/>
          <w:szCs w:val="24"/>
        </w:rPr>
        <w:t>ιατί δεν λέει ανοιχτά και καθαρά πόσ</w:t>
      </w:r>
      <w:r>
        <w:rPr>
          <w:rFonts w:eastAsia="Times New Roman"/>
          <w:szCs w:val="24"/>
        </w:rPr>
        <w:t>η</w:t>
      </w:r>
      <w:r w:rsidRPr="00363EC8">
        <w:rPr>
          <w:rFonts w:eastAsia="Times New Roman"/>
          <w:szCs w:val="24"/>
        </w:rPr>
        <w:t xml:space="preserve"> πρέπει να είναι η αύξηση του μισθού τον Ιανουάριο του 2019</w:t>
      </w:r>
      <w:r>
        <w:rPr>
          <w:rFonts w:eastAsia="Times New Roman"/>
          <w:szCs w:val="24"/>
        </w:rPr>
        <w:t xml:space="preserve">; </w:t>
      </w:r>
      <w:r w:rsidRPr="00363EC8">
        <w:rPr>
          <w:rFonts w:eastAsia="Times New Roman"/>
          <w:szCs w:val="24"/>
        </w:rPr>
        <w:t xml:space="preserve"> </w:t>
      </w:r>
    </w:p>
    <w:p w14:paraId="5FC2F74B" w14:textId="77777777" w:rsidR="0020643A" w:rsidRDefault="00E84ECF">
      <w:pPr>
        <w:spacing w:line="600" w:lineRule="auto"/>
        <w:ind w:firstLine="720"/>
        <w:contextualSpacing/>
        <w:jc w:val="both"/>
        <w:rPr>
          <w:rFonts w:eastAsia="Times New Roman"/>
          <w:szCs w:val="24"/>
        </w:rPr>
      </w:pPr>
      <w:r>
        <w:rPr>
          <w:rFonts w:eastAsia="Times New Roman"/>
          <w:szCs w:val="24"/>
        </w:rPr>
        <w:t xml:space="preserve">Δεύτερο ζήτημα. Τον άκουσα </w:t>
      </w:r>
      <w:r w:rsidRPr="00363EC8">
        <w:rPr>
          <w:rFonts w:eastAsia="Times New Roman"/>
          <w:szCs w:val="24"/>
        </w:rPr>
        <w:t>να τοποθετείται και γ</w:t>
      </w:r>
      <w:r w:rsidRPr="00363EC8">
        <w:rPr>
          <w:rFonts w:eastAsia="Times New Roman"/>
          <w:szCs w:val="24"/>
        </w:rPr>
        <w:t xml:space="preserve">ια την κοινωνική πολιτική και να εξαγγέλλει ένα νέο </w:t>
      </w:r>
      <w:r>
        <w:rPr>
          <w:rFonts w:eastAsia="Times New Roman"/>
          <w:szCs w:val="24"/>
        </w:rPr>
        <w:t>π</w:t>
      </w:r>
      <w:r w:rsidRPr="00363EC8">
        <w:rPr>
          <w:rFonts w:eastAsia="Times New Roman"/>
          <w:szCs w:val="24"/>
        </w:rPr>
        <w:t>λαίσιο επιδοματικής πολιτικής</w:t>
      </w:r>
      <w:r>
        <w:rPr>
          <w:rFonts w:eastAsia="Times New Roman"/>
          <w:szCs w:val="24"/>
        </w:rPr>
        <w:t>.</w:t>
      </w:r>
      <w:r w:rsidRPr="00363EC8">
        <w:rPr>
          <w:rFonts w:eastAsia="Times New Roman"/>
          <w:szCs w:val="24"/>
        </w:rPr>
        <w:t xml:space="preserve"> Κ</w:t>
      </w:r>
      <w:r>
        <w:rPr>
          <w:rFonts w:eastAsia="Times New Roman"/>
          <w:szCs w:val="24"/>
        </w:rPr>
        <w:t>αι</w:t>
      </w:r>
      <w:r w:rsidRPr="00363EC8">
        <w:rPr>
          <w:rFonts w:eastAsia="Times New Roman"/>
          <w:szCs w:val="24"/>
        </w:rPr>
        <w:t xml:space="preserve"> εδώ τα πεπραγμένα</w:t>
      </w:r>
      <w:r>
        <w:rPr>
          <w:rFonts w:eastAsia="Times New Roman"/>
          <w:szCs w:val="24"/>
        </w:rPr>
        <w:t>,</w:t>
      </w:r>
      <w:r w:rsidRPr="00363EC8">
        <w:rPr>
          <w:rFonts w:eastAsia="Times New Roman"/>
          <w:szCs w:val="24"/>
        </w:rPr>
        <w:t xml:space="preserve"> να μας συγχωρήσει</w:t>
      </w:r>
      <w:r>
        <w:rPr>
          <w:rFonts w:eastAsia="Times New Roman"/>
          <w:szCs w:val="24"/>
        </w:rPr>
        <w:t>,</w:t>
      </w:r>
      <w:r w:rsidRPr="00363EC8">
        <w:rPr>
          <w:rFonts w:eastAsia="Times New Roman"/>
          <w:szCs w:val="24"/>
        </w:rPr>
        <w:t xml:space="preserve"> δεν </w:t>
      </w:r>
      <w:r w:rsidRPr="00363EC8">
        <w:rPr>
          <w:rFonts w:eastAsia="Times New Roman"/>
          <w:szCs w:val="24"/>
        </w:rPr>
        <w:lastRenderedPageBreak/>
        <w:t>μας επιτρέπουν να εκλάβουμε και με ιδιαίτερη αξιοπιστία τις προτάσεις που κατατίθε</w:t>
      </w:r>
      <w:r>
        <w:rPr>
          <w:rFonts w:eastAsia="Times New Roman"/>
          <w:szCs w:val="24"/>
        </w:rPr>
        <w:t xml:space="preserve">νται, διότι η </w:t>
      </w:r>
      <w:r w:rsidRPr="00363EC8">
        <w:rPr>
          <w:rFonts w:eastAsia="Times New Roman"/>
          <w:szCs w:val="24"/>
        </w:rPr>
        <w:t>Νέα Δημοκρατία υπήρξε κυβέρνησ</w:t>
      </w:r>
      <w:r w:rsidRPr="00363EC8">
        <w:rPr>
          <w:rFonts w:eastAsia="Times New Roman"/>
          <w:szCs w:val="24"/>
        </w:rPr>
        <w:t xml:space="preserve">η </w:t>
      </w:r>
      <w:r>
        <w:rPr>
          <w:rFonts w:eastAsia="Times New Roman"/>
          <w:szCs w:val="24"/>
        </w:rPr>
        <w:t xml:space="preserve">σε </w:t>
      </w:r>
      <w:r w:rsidRPr="00363EC8">
        <w:rPr>
          <w:rFonts w:eastAsia="Times New Roman"/>
          <w:szCs w:val="24"/>
        </w:rPr>
        <w:t>αυτό</w:t>
      </w:r>
      <w:r>
        <w:rPr>
          <w:rFonts w:eastAsia="Times New Roman"/>
          <w:szCs w:val="24"/>
        </w:rPr>
        <w:t>ν</w:t>
      </w:r>
      <w:r w:rsidRPr="00363EC8">
        <w:rPr>
          <w:rFonts w:eastAsia="Times New Roman"/>
          <w:szCs w:val="24"/>
        </w:rPr>
        <w:t xml:space="preserve"> τον τόπο</w:t>
      </w:r>
      <w:r>
        <w:rPr>
          <w:rFonts w:eastAsia="Times New Roman"/>
          <w:szCs w:val="24"/>
        </w:rPr>
        <w:t>.</w:t>
      </w:r>
      <w:r w:rsidRPr="00363EC8">
        <w:rPr>
          <w:rFonts w:eastAsia="Times New Roman"/>
          <w:szCs w:val="24"/>
        </w:rPr>
        <w:t xml:space="preserve"> </w:t>
      </w:r>
      <w:r>
        <w:rPr>
          <w:rFonts w:eastAsia="Times New Roman"/>
          <w:szCs w:val="24"/>
        </w:rPr>
        <w:t>Δ</w:t>
      </w:r>
      <w:r w:rsidRPr="00363EC8">
        <w:rPr>
          <w:rFonts w:eastAsia="Times New Roman"/>
          <w:szCs w:val="24"/>
        </w:rPr>
        <w:t>εν πήρε ιδιαίτερα μέτρα οικοδόμησης ενός στιβαρού κοινωνικού κράτους ούτε την περίοδο της ευμάρειας</w:t>
      </w:r>
      <w:r>
        <w:rPr>
          <w:rFonts w:eastAsia="Times New Roman"/>
          <w:szCs w:val="24"/>
        </w:rPr>
        <w:t>,</w:t>
      </w:r>
      <w:r w:rsidRPr="00363EC8">
        <w:rPr>
          <w:rFonts w:eastAsia="Times New Roman"/>
          <w:szCs w:val="24"/>
        </w:rPr>
        <w:t xml:space="preserve"> δεν πήρε και μ</w:t>
      </w:r>
      <w:r>
        <w:rPr>
          <w:rFonts w:eastAsia="Times New Roman"/>
          <w:szCs w:val="24"/>
        </w:rPr>
        <w:t>έτρα</w:t>
      </w:r>
      <w:r w:rsidRPr="00363EC8">
        <w:rPr>
          <w:rFonts w:eastAsia="Times New Roman"/>
          <w:szCs w:val="24"/>
        </w:rPr>
        <w:t xml:space="preserve"> την περίοδο της </w:t>
      </w:r>
      <w:r>
        <w:rPr>
          <w:rFonts w:eastAsia="Times New Roman"/>
          <w:szCs w:val="24"/>
        </w:rPr>
        <w:t>μ</w:t>
      </w:r>
      <w:r w:rsidRPr="00363EC8">
        <w:rPr>
          <w:rFonts w:eastAsia="Times New Roman"/>
          <w:szCs w:val="24"/>
        </w:rPr>
        <w:t xml:space="preserve">εγάλης οικονομικής κρίσης που σάρωνε τη χώρα </w:t>
      </w:r>
      <w:r>
        <w:rPr>
          <w:rFonts w:eastAsia="Times New Roman"/>
          <w:szCs w:val="24"/>
        </w:rPr>
        <w:t>το 2010-</w:t>
      </w:r>
      <w:r w:rsidRPr="00363EC8">
        <w:rPr>
          <w:rFonts w:eastAsia="Times New Roman"/>
          <w:szCs w:val="24"/>
        </w:rPr>
        <w:t>2014</w:t>
      </w:r>
      <w:r>
        <w:rPr>
          <w:rFonts w:eastAsia="Times New Roman"/>
          <w:szCs w:val="24"/>
        </w:rPr>
        <w:t>.</w:t>
      </w:r>
      <w:r w:rsidRPr="00363EC8">
        <w:rPr>
          <w:rFonts w:eastAsia="Times New Roman"/>
          <w:szCs w:val="24"/>
        </w:rPr>
        <w:t xml:space="preserve"> </w:t>
      </w:r>
      <w:r>
        <w:rPr>
          <w:rFonts w:eastAsia="Times New Roman"/>
          <w:szCs w:val="24"/>
        </w:rPr>
        <w:t xml:space="preserve">Εκείνη την πενταετία δεν πήρε και </w:t>
      </w:r>
      <w:r w:rsidRPr="00363EC8">
        <w:rPr>
          <w:rFonts w:eastAsia="Times New Roman"/>
          <w:szCs w:val="24"/>
        </w:rPr>
        <w:t>ιδια</w:t>
      </w:r>
      <w:r w:rsidRPr="00363EC8">
        <w:rPr>
          <w:rFonts w:eastAsia="Times New Roman"/>
          <w:szCs w:val="24"/>
        </w:rPr>
        <w:t>ίτερα μέτρα προστασίας των ευάλωτων στρωμάτων και παρέδωσε μία χώρα σε κατάσταση ανθρωπιστικής κρίσης</w:t>
      </w:r>
      <w:r>
        <w:rPr>
          <w:rFonts w:eastAsia="Times New Roman"/>
          <w:szCs w:val="24"/>
        </w:rPr>
        <w:t>.</w:t>
      </w:r>
    </w:p>
    <w:p w14:paraId="5FC2F74C" w14:textId="77777777" w:rsidR="0020643A" w:rsidRDefault="00E84ECF">
      <w:pPr>
        <w:spacing w:line="600" w:lineRule="auto"/>
        <w:ind w:firstLine="720"/>
        <w:contextualSpacing/>
        <w:jc w:val="both"/>
        <w:rPr>
          <w:rFonts w:eastAsia="Times New Roman"/>
          <w:szCs w:val="24"/>
        </w:rPr>
      </w:pPr>
      <w:r>
        <w:rPr>
          <w:rFonts w:eastAsia="Times New Roman"/>
          <w:szCs w:val="24"/>
        </w:rPr>
        <w:t>Ας αφήσουμε,</w:t>
      </w:r>
      <w:r w:rsidRPr="00363EC8">
        <w:rPr>
          <w:rFonts w:eastAsia="Times New Roman"/>
          <w:szCs w:val="24"/>
        </w:rPr>
        <w:t xml:space="preserve"> </w:t>
      </w:r>
      <w:r>
        <w:rPr>
          <w:rFonts w:eastAsia="Times New Roman"/>
          <w:szCs w:val="24"/>
        </w:rPr>
        <w:t>όμως,</w:t>
      </w:r>
      <w:r w:rsidRPr="00363EC8">
        <w:rPr>
          <w:rFonts w:eastAsia="Times New Roman"/>
          <w:szCs w:val="24"/>
        </w:rPr>
        <w:t xml:space="preserve"> και πάλι αυτό στην άκρη και ας έρθουμε</w:t>
      </w:r>
      <w:r>
        <w:rPr>
          <w:rFonts w:eastAsia="Times New Roman"/>
          <w:szCs w:val="24"/>
        </w:rPr>
        <w:t>,</w:t>
      </w:r>
      <w:r w:rsidRPr="00363EC8">
        <w:rPr>
          <w:rFonts w:eastAsia="Times New Roman"/>
          <w:szCs w:val="24"/>
        </w:rPr>
        <w:t xml:space="preserve"> καλ</w:t>
      </w:r>
      <w:r>
        <w:rPr>
          <w:rFonts w:eastAsia="Times New Roman"/>
          <w:szCs w:val="24"/>
        </w:rPr>
        <w:t xml:space="preserve">ή </w:t>
      </w:r>
      <w:r w:rsidRPr="00363EC8">
        <w:rPr>
          <w:rFonts w:eastAsia="Times New Roman"/>
          <w:szCs w:val="24"/>
        </w:rPr>
        <w:t>τ</w:t>
      </w:r>
      <w:r>
        <w:rPr>
          <w:rFonts w:eastAsia="Times New Roman"/>
          <w:szCs w:val="24"/>
        </w:rPr>
        <w:t xml:space="preserve">η </w:t>
      </w:r>
      <w:r w:rsidRPr="00363EC8">
        <w:rPr>
          <w:rFonts w:eastAsia="Times New Roman"/>
          <w:szCs w:val="24"/>
        </w:rPr>
        <w:t>πρ</w:t>
      </w:r>
      <w:r>
        <w:rPr>
          <w:rFonts w:eastAsia="Times New Roman"/>
          <w:szCs w:val="24"/>
        </w:rPr>
        <w:t xml:space="preserve">οθέσει, </w:t>
      </w:r>
      <w:r w:rsidRPr="00363EC8">
        <w:rPr>
          <w:rFonts w:eastAsia="Times New Roman"/>
          <w:szCs w:val="24"/>
        </w:rPr>
        <w:t>χωρίς να λαμβάνουμε υπόψη το παρελθόν</w:t>
      </w:r>
      <w:r>
        <w:rPr>
          <w:rFonts w:eastAsia="Times New Roman"/>
          <w:szCs w:val="24"/>
        </w:rPr>
        <w:t>,</w:t>
      </w:r>
      <w:r w:rsidRPr="00363EC8">
        <w:rPr>
          <w:rFonts w:eastAsia="Times New Roman"/>
          <w:szCs w:val="24"/>
        </w:rPr>
        <w:t xml:space="preserve"> να δούμε τη συγκεκριμένη εξαγγελία</w:t>
      </w:r>
      <w:r>
        <w:rPr>
          <w:rFonts w:eastAsia="Times New Roman"/>
          <w:szCs w:val="24"/>
        </w:rPr>
        <w:t>.</w:t>
      </w:r>
      <w:r w:rsidRPr="00363EC8">
        <w:rPr>
          <w:rFonts w:eastAsia="Times New Roman"/>
          <w:szCs w:val="24"/>
        </w:rPr>
        <w:t xml:space="preserve"> </w:t>
      </w:r>
      <w:r>
        <w:rPr>
          <w:rFonts w:eastAsia="Times New Roman"/>
          <w:szCs w:val="24"/>
        </w:rPr>
        <w:t>Τ</w:t>
      </w:r>
      <w:r w:rsidRPr="00363EC8">
        <w:rPr>
          <w:rFonts w:eastAsia="Times New Roman"/>
          <w:szCs w:val="24"/>
        </w:rPr>
        <w:t>ι είπε ο κ</w:t>
      </w:r>
      <w:r>
        <w:rPr>
          <w:rFonts w:eastAsia="Times New Roman"/>
          <w:szCs w:val="24"/>
        </w:rPr>
        <w:t>. Μητσοτάκης; Π</w:t>
      </w:r>
      <w:r w:rsidRPr="00363EC8">
        <w:rPr>
          <w:rFonts w:eastAsia="Times New Roman"/>
          <w:szCs w:val="24"/>
        </w:rPr>
        <w:t>ριν από λίγο καιρό</w:t>
      </w:r>
      <w:r>
        <w:rPr>
          <w:rFonts w:eastAsia="Times New Roman"/>
          <w:szCs w:val="24"/>
        </w:rPr>
        <w:t>,</w:t>
      </w:r>
      <w:r w:rsidRPr="00363EC8">
        <w:rPr>
          <w:rFonts w:eastAsia="Times New Roman"/>
          <w:szCs w:val="24"/>
        </w:rPr>
        <w:t xml:space="preserve"> από το </w:t>
      </w:r>
      <w:r>
        <w:rPr>
          <w:rFonts w:eastAsia="Times New Roman"/>
          <w:szCs w:val="24"/>
        </w:rPr>
        <w:t>β</w:t>
      </w:r>
      <w:r w:rsidRPr="00363EC8">
        <w:rPr>
          <w:rFonts w:eastAsia="Times New Roman"/>
          <w:szCs w:val="24"/>
        </w:rPr>
        <w:t>ήμα της ΔΕΘ είπε ότι θα ενσωματώσει όλα τα επιδόματα που υπάρχουν αυτή τη στιγμή στο ελάχιστο εγγυημένο εισόδημα</w:t>
      </w:r>
      <w:r>
        <w:rPr>
          <w:rFonts w:eastAsia="Times New Roman"/>
          <w:szCs w:val="24"/>
        </w:rPr>
        <w:t>. Και π</w:t>
      </w:r>
      <w:r w:rsidRPr="00363EC8">
        <w:rPr>
          <w:rFonts w:eastAsia="Times New Roman"/>
          <w:szCs w:val="24"/>
        </w:rPr>
        <w:t>ριν από λίγες μέρ</w:t>
      </w:r>
      <w:r>
        <w:rPr>
          <w:rFonts w:eastAsia="Times New Roman"/>
          <w:szCs w:val="24"/>
        </w:rPr>
        <w:t>ε</w:t>
      </w:r>
      <w:r w:rsidRPr="00363EC8">
        <w:rPr>
          <w:rFonts w:eastAsia="Times New Roman"/>
          <w:szCs w:val="24"/>
        </w:rPr>
        <w:t>ς στο συνέδριο της Νέας Δημοκρατίας εξήγγειλε ότι ο προϋπολογισμός</w:t>
      </w:r>
      <w:r w:rsidRPr="00363EC8">
        <w:rPr>
          <w:rFonts w:eastAsia="Times New Roman"/>
          <w:szCs w:val="24"/>
        </w:rPr>
        <w:t xml:space="preserve"> για το Ελάχιστο Εγγυημένο Εισόδημα</w:t>
      </w:r>
      <w:r>
        <w:rPr>
          <w:rFonts w:eastAsia="Times New Roman"/>
          <w:szCs w:val="24"/>
        </w:rPr>
        <w:t>,</w:t>
      </w:r>
      <w:r w:rsidRPr="00363EC8">
        <w:rPr>
          <w:rFonts w:eastAsia="Times New Roman"/>
          <w:szCs w:val="24"/>
        </w:rPr>
        <w:t xml:space="preserve"> για το Κοινωνικό Εισόδημα Αλληλεγγύης</w:t>
      </w:r>
      <w:r>
        <w:rPr>
          <w:rFonts w:eastAsia="Times New Roman"/>
          <w:szCs w:val="24"/>
        </w:rPr>
        <w:t xml:space="preserve">, θα είναι 900 εκατομμύρια ευρώ, </w:t>
      </w:r>
      <w:r w:rsidRPr="00363EC8">
        <w:rPr>
          <w:rFonts w:eastAsia="Times New Roman"/>
          <w:szCs w:val="24"/>
        </w:rPr>
        <w:t xml:space="preserve">όσα περίπου δηλαδή δίνει ήδη η </w:t>
      </w:r>
      <w:r>
        <w:rPr>
          <w:rFonts w:eastAsia="Times New Roman"/>
          <w:szCs w:val="24"/>
        </w:rPr>
        <w:t>Κ</w:t>
      </w:r>
      <w:r w:rsidRPr="00363EC8">
        <w:rPr>
          <w:rFonts w:eastAsia="Times New Roman"/>
          <w:szCs w:val="24"/>
        </w:rPr>
        <w:t xml:space="preserve">υβέρνηση για το Κοινωνικό Εισόδημα </w:t>
      </w:r>
      <w:r w:rsidRPr="00363EC8">
        <w:rPr>
          <w:rFonts w:eastAsia="Times New Roman"/>
          <w:szCs w:val="24"/>
        </w:rPr>
        <w:lastRenderedPageBreak/>
        <w:t>Αλληλεγγύης</w:t>
      </w:r>
      <w:r>
        <w:rPr>
          <w:rFonts w:eastAsia="Times New Roman"/>
          <w:szCs w:val="24"/>
        </w:rPr>
        <w:t>,</w:t>
      </w:r>
      <w:r w:rsidRPr="00363EC8">
        <w:rPr>
          <w:rFonts w:eastAsia="Times New Roman"/>
          <w:szCs w:val="24"/>
        </w:rPr>
        <w:t xml:space="preserve"> ενώ παράλληλα η παρούσα </w:t>
      </w:r>
      <w:r>
        <w:rPr>
          <w:rFonts w:eastAsia="Times New Roman"/>
          <w:szCs w:val="24"/>
        </w:rPr>
        <w:t>Κ</w:t>
      </w:r>
      <w:r w:rsidRPr="00363EC8">
        <w:rPr>
          <w:rFonts w:eastAsia="Times New Roman"/>
          <w:szCs w:val="24"/>
        </w:rPr>
        <w:t xml:space="preserve">υβέρνηση δίνει και ένα πολύ μεγάλο ποσό για </w:t>
      </w:r>
      <w:r w:rsidRPr="00363EC8">
        <w:rPr>
          <w:rFonts w:eastAsia="Times New Roman"/>
          <w:szCs w:val="24"/>
        </w:rPr>
        <w:t>τα υπόλοιπα επιδόματα</w:t>
      </w:r>
      <w:r>
        <w:rPr>
          <w:rFonts w:eastAsia="Times New Roman"/>
          <w:szCs w:val="24"/>
        </w:rPr>
        <w:t>,</w:t>
      </w:r>
      <w:r w:rsidRPr="00363EC8">
        <w:rPr>
          <w:rFonts w:eastAsia="Times New Roman"/>
          <w:szCs w:val="24"/>
        </w:rPr>
        <w:t xml:space="preserve"> αναπηρίας</w:t>
      </w:r>
      <w:r>
        <w:rPr>
          <w:rFonts w:eastAsia="Times New Roman"/>
          <w:szCs w:val="24"/>
        </w:rPr>
        <w:t>,</w:t>
      </w:r>
      <w:r w:rsidRPr="00363EC8">
        <w:rPr>
          <w:rFonts w:eastAsia="Times New Roman"/>
          <w:szCs w:val="24"/>
        </w:rPr>
        <w:t xml:space="preserve"> οικογενειακά</w:t>
      </w:r>
      <w:r>
        <w:rPr>
          <w:rFonts w:eastAsia="Times New Roman"/>
          <w:szCs w:val="24"/>
        </w:rPr>
        <w:t>,</w:t>
      </w:r>
      <w:r w:rsidRPr="00363EC8">
        <w:rPr>
          <w:rFonts w:eastAsia="Times New Roman"/>
          <w:szCs w:val="24"/>
        </w:rPr>
        <w:t xml:space="preserve"> ανασφάλιστων υπερηλίκων </w:t>
      </w:r>
      <w:r>
        <w:rPr>
          <w:rFonts w:eastAsia="Times New Roman"/>
          <w:szCs w:val="24"/>
        </w:rPr>
        <w:t>κ.λπ</w:t>
      </w:r>
      <w:r>
        <w:rPr>
          <w:rFonts w:eastAsia="Times New Roman"/>
          <w:szCs w:val="24"/>
        </w:rPr>
        <w:t>.</w:t>
      </w:r>
      <w:r>
        <w:rPr>
          <w:rFonts w:eastAsia="Times New Roman"/>
          <w:szCs w:val="24"/>
        </w:rPr>
        <w:t xml:space="preserve">. </w:t>
      </w:r>
    </w:p>
    <w:p w14:paraId="5FC2F74D" w14:textId="77777777" w:rsidR="0020643A" w:rsidRDefault="00E84ECF">
      <w:pPr>
        <w:spacing w:line="600" w:lineRule="auto"/>
        <w:ind w:firstLine="720"/>
        <w:contextualSpacing/>
        <w:jc w:val="both"/>
        <w:rPr>
          <w:rFonts w:eastAsia="Times New Roman"/>
          <w:szCs w:val="24"/>
        </w:rPr>
      </w:pPr>
      <w:r>
        <w:rPr>
          <w:rFonts w:eastAsia="Times New Roman"/>
          <w:szCs w:val="24"/>
        </w:rPr>
        <w:t>Η</w:t>
      </w:r>
      <w:r w:rsidRPr="00363EC8">
        <w:rPr>
          <w:rFonts w:eastAsia="Times New Roman"/>
          <w:szCs w:val="24"/>
        </w:rPr>
        <w:t xml:space="preserve"> </w:t>
      </w:r>
      <w:r>
        <w:rPr>
          <w:rFonts w:eastAsia="Times New Roman"/>
          <w:szCs w:val="24"/>
        </w:rPr>
        <w:t>Κ</w:t>
      </w:r>
      <w:r w:rsidRPr="00363EC8">
        <w:rPr>
          <w:rFonts w:eastAsia="Times New Roman"/>
          <w:szCs w:val="24"/>
        </w:rPr>
        <w:t>υβέρνηση</w:t>
      </w:r>
      <w:r>
        <w:rPr>
          <w:rFonts w:eastAsia="Times New Roman"/>
          <w:szCs w:val="24"/>
        </w:rPr>
        <w:t>,</w:t>
      </w:r>
      <w:r w:rsidRPr="00363EC8">
        <w:rPr>
          <w:rFonts w:eastAsia="Times New Roman"/>
          <w:szCs w:val="24"/>
        </w:rPr>
        <w:t xml:space="preserve"> πέραν του όσα δίνει για το Κοινωνικό Εισόδημα Αλληλεγγύης</w:t>
      </w:r>
      <w:r>
        <w:rPr>
          <w:rFonts w:eastAsia="Times New Roman"/>
          <w:szCs w:val="24"/>
        </w:rPr>
        <w:t>,</w:t>
      </w:r>
      <w:r w:rsidRPr="00363EC8">
        <w:rPr>
          <w:rFonts w:eastAsia="Times New Roman"/>
          <w:szCs w:val="24"/>
        </w:rPr>
        <w:t xml:space="preserve"> το 2018 έδωσε 1</w:t>
      </w:r>
      <w:r>
        <w:rPr>
          <w:rFonts w:eastAsia="Times New Roman"/>
          <w:szCs w:val="24"/>
        </w:rPr>
        <w:t xml:space="preserve"> δισεκατομμύριο επιπλέον γι’</w:t>
      </w:r>
      <w:r w:rsidRPr="00363EC8">
        <w:rPr>
          <w:rFonts w:eastAsia="Times New Roman"/>
          <w:szCs w:val="24"/>
        </w:rPr>
        <w:t xml:space="preserve"> αυτά τα επιδόματα</w:t>
      </w:r>
      <w:r>
        <w:rPr>
          <w:rFonts w:eastAsia="Times New Roman"/>
          <w:szCs w:val="24"/>
        </w:rPr>
        <w:t>.</w:t>
      </w:r>
      <w:r w:rsidRPr="00363EC8">
        <w:rPr>
          <w:rFonts w:eastAsia="Times New Roman"/>
          <w:szCs w:val="24"/>
        </w:rPr>
        <w:t xml:space="preserve"> </w:t>
      </w:r>
      <w:r>
        <w:rPr>
          <w:rFonts w:eastAsia="Times New Roman"/>
          <w:szCs w:val="24"/>
        </w:rPr>
        <w:t>Κ</w:t>
      </w:r>
      <w:r w:rsidRPr="00363EC8">
        <w:rPr>
          <w:rFonts w:eastAsia="Times New Roman"/>
          <w:szCs w:val="24"/>
        </w:rPr>
        <w:t xml:space="preserve">αι το 2019 στον </w:t>
      </w:r>
      <w:r>
        <w:rPr>
          <w:rFonts w:eastAsia="Times New Roman"/>
          <w:szCs w:val="24"/>
        </w:rPr>
        <w:t>π</w:t>
      </w:r>
      <w:r w:rsidRPr="00363EC8">
        <w:rPr>
          <w:rFonts w:eastAsia="Times New Roman"/>
          <w:szCs w:val="24"/>
        </w:rPr>
        <w:t>ροϋπολογισμό που βλέπετ</w:t>
      </w:r>
      <w:r w:rsidRPr="00363EC8">
        <w:rPr>
          <w:rFonts w:eastAsia="Times New Roman"/>
          <w:szCs w:val="24"/>
        </w:rPr>
        <w:t>ε προβλέπει</w:t>
      </w:r>
      <w:r>
        <w:rPr>
          <w:rFonts w:eastAsia="Times New Roman"/>
          <w:szCs w:val="24"/>
        </w:rPr>
        <w:t>,</w:t>
      </w:r>
      <w:r w:rsidRPr="00363EC8">
        <w:rPr>
          <w:rFonts w:eastAsia="Times New Roman"/>
          <w:szCs w:val="24"/>
        </w:rPr>
        <w:t xml:space="preserve"> για τα επιδόματα ξαναλέω</w:t>
      </w:r>
      <w:r>
        <w:rPr>
          <w:rFonts w:eastAsia="Times New Roman"/>
          <w:szCs w:val="24"/>
        </w:rPr>
        <w:t xml:space="preserve"> και</w:t>
      </w:r>
      <w:r w:rsidRPr="00363EC8">
        <w:rPr>
          <w:rFonts w:eastAsia="Times New Roman"/>
          <w:szCs w:val="24"/>
        </w:rPr>
        <w:t xml:space="preserve"> όχι για το Κοινωνικό Εισόδημα Αλληλεγγύης</w:t>
      </w:r>
      <w:r>
        <w:rPr>
          <w:rFonts w:eastAsia="Times New Roman"/>
          <w:szCs w:val="24"/>
        </w:rPr>
        <w:t>,</w:t>
      </w:r>
      <w:r w:rsidRPr="00363EC8">
        <w:rPr>
          <w:rFonts w:eastAsia="Times New Roman"/>
          <w:szCs w:val="24"/>
        </w:rPr>
        <w:t xml:space="preserve"> </w:t>
      </w:r>
      <w:r>
        <w:rPr>
          <w:rFonts w:eastAsia="Times New Roman"/>
          <w:szCs w:val="24"/>
        </w:rPr>
        <w:t>έ</w:t>
      </w:r>
      <w:r w:rsidRPr="00363EC8">
        <w:rPr>
          <w:rFonts w:eastAsia="Times New Roman"/>
          <w:szCs w:val="24"/>
        </w:rPr>
        <w:t>να ποσό 2</w:t>
      </w:r>
      <w:r>
        <w:rPr>
          <w:rFonts w:eastAsia="Times New Roman"/>
          <w:szCs w:val="24"/>
        </w:rPr>
        <w:t>.</w:t>
      </w:r>
      <w:r w:rsidRPr="00363EC8">
        <w:rPr>
          <w:rFonts w:eastAsia="Times New Roman"/>
          <w:szCs w:val="24"/>
        </w:rPr>
        <w:t>3</w:t>
      </w:r>
      <w:r>
        <w:rPr>
          <w:rFonts w:eastAsia="Times New Roman"/>
          <w:szCs w:val="24"/>
        </w:rPr>
        <w:t xml:space="preserve">00.000.000. Ξαναλέω, αυτά είναι χώρια από το </w:t>
      </w:r>
      <w:r w:rsidRPr="00363EC8">
        <w:rPr>
          <w:rFonts w:eastAsia="Times New Roman"/>
          <w:szCs w:val="24"/>
        </w:rPr>
        <w:t>Κοινωνικό Εισόδημα Αλληλεγγύης</w:t>
      </w:r>
      <w:r>
        <w:rPr>
          <w:rFonts w:eastAsia="Times New Roman"/>
          <w:szCs w:val="24"/>
        </w:rPr>
        <w:t>.</w:t>
      </w:r>
    </w:p>
    <w:p w14:paraId="5FC2F74E" w14:textId="77777777" w:rsidR="0020643A" w:rsidRDefault="00E84ECF">
      <w:pPr>
        <w:spacing w:line="600" w:lineRule="auto"/>
        <w:ind w:firstLine="720"/>
        <w:contextualSpacing/>
        <w:jc w:val="both"/>
        <w:rPr>
          <w:rFonts w:eastAsia="Times New Roman"/>
          <w:szCs w:val="24"/>
        </w:rPr>
      </w:pPr>
      <w:r>
        <w:rPr>
          <w:rFonts w:eastAsia="Times New Roman"/>
          <w:szCs w:val="24"/>
        </w:rPr>
        <w:t xml:space="preserve">Όταν ο κ. Μητσοτάκης </w:t>
      </w:r>
      <w:r w:rsidRPr="00363EC8">
        <w:rPr>
          <w:rFonts w:eastAsia="Times New Roman"/>
          <w:szCs w:val="24"/>
        </w:rPr>
        <w:t>λέει ότι όλα τα επιδόματα θα τα ενσωματώσει στο Κοινωνικό Εισ</w:t>
      </w:r>
      <w:r w:rsidRPr="00363EC8">
        <w:rPr>
          <w:rFonts w:eastAsia="Times New Roman"/>
          <w:szCs w:val="24"/>
        </w:rPr>
        <w:t xml:space="preserve">όδημα Αλληλεγγύης και παράλληλα λέει ότι ο </w:t>
      </w:r>
      <w:r>
        <w:rPr>
          <w:rFonts w:eastAsia="Times New Roman"/>
          <w:szCs w:val="24"/>
        </w:rPr>
        <w:t>π</w:t>
      </w:r>
      <w:r w:rsidRPr="00363EC8">
        <w:rPr>
          <w:rFonts w:eastAsia="Times New Roman"/>
          <w:szCs w:val="24"/>
        </w:rPr>
        <w:t xml:space="preserve">ροϋπολογισμός του Κοινωνικού Εισοδήματος Αλληλεγγύης θα είναι όσο περίπου είναι και ο τωρινός </w:t>
      </w:r>
      <w:r>
        <w:rPr>
          <w:rFonts w:eastAsia="Times New Roman"/>
          <w:szCs w:val="24"/>
        </w:rPr>
        <w:t>προϋπολογι</w:t>
      </w:r>
      <w:r w:rsidRPr="00363EC8">
        <w:rPr>
          <w:rFonts w:eastAsia="Times New Roman"/>
          <w:szCs w:val="24"/>
        </w:rPr>
        <w:t>σμός του ΚΕΑ</w:t>
      </w:r>
      <w:r>
        <w:rPr>
          <w:rFonts w:eastAsia="Times New Roman"/>
          <w:szCs w:val="24"/>
        </w:rPr>
        <w:t>,</w:t>
      </w:r>
      <w:r w:rsidRPr="00363EC8">
        <w:rPr>
          <w:rFonts w:eastAsia="Times New Roman"/>
          <w:szCs w:val="24"/>
        </w:rPr>
        <w:t xml:space="preserve"> τι θα γίνει με τα υπόλοιπα επιδόματα</w:t>
      </w:r>
      <w:r>
        <w:rPr>
          <w:rFonts w:eastAsia="Times New Roman"/>
          <w:szCs w:val="24"/>
        </w:rPr>
        <w:t xml:space="preserve">; </w:t>
      </w:r>
      <w:r w:rsidRPr="00363EC8">
        <w:rPr>
          <w:rFonts w:eastAsia="Times New Roman"/>
          <w:szCs w:val="24"/>
        </w:rPr>
        <w:t xml:space="preserve"> </w:t>
      </w:r>
      <w:r>
        <w:rPr>
          <w:rFonts w:eastAsia="Times New Roman"/>
          <w:szCs w:val="24"/>
        </w:rPr>
        <w:t>Θ</w:t>
      </w:r>
      <w:r w:rsidRPr="00363EC8">
        <w:rPr>
          <w:rFonts w:eastAsia="Times New Roman"/>
          <w:szCs w:val="24"/>
        </w:rPr>
        <w:t>α τα κόψει</w:t>
      </w:r>
      <w:r>
        <w:rPr>
          <w:rFonts w:eastAsia="Times New Roman"/>
          <w:szCs w:val="24"/>
        </w:rPr>
        <w:t>;  Τ</w:t>
      </w:r>
      <w:r w:rsidRPr="00363EC8">
        <w:rPr>
          <w:rFonts w:eastAsia="Times New Roman"/>
          <w:szCs w:val="24"/>
        </w:rPr>
        <w:t>ι ακριβώς θα συμβεί</w:t>
      </w:r>
      <w:r>
        <w:rPr>
          <w:rFonts w:eastAsia="Times New Roman"/>
          <w:szCs w:val="24"/>
        </w:rPr>
        <w:t>;</w:t>
      </w:r>
      <w:r w:rsidRPr="00363EC8">
        <w:rPr>
          <w:rFonts w:eastAsia="Times New Roman"/>
          <w:szCs w:val="24"/>
        </w:rPr>
        <w:t xml:space="preserve"> </w:t>
      </w:r>
      <w:r>
        <w:rPr>
          <w:rFonts w:eastAsia="Times New Roman"/>
          <w:szCs w:val="24"/>
        </w:rPr>
        <w:t>Γ</w:t>
      </w:r>
      <w:r w:rsidRPr="00363EC8">
        <w:rPr>
          <w:rFonts w:eastAsia="Times New Roman"/>
          <w:szCs w:val="24"/>
        </w:rPr>
        <w:t>ιατί θα τοποθετείτ</w:t>
      </w:r>
      <w:r w:rsidRPr="00363EC8">
        <w:rPr>
          <w:rFonts w:eastAsia="Times New Roman"/>
          <w:szCs w:val="24"/>
        </w:rPr>
        <w:t xml:space="preserve">αι καθαρά </w:t>
      </w:r>
      <w:r>
        <w:rPr>
          <w:rFonts w:eastAsia="Times New Roman"/>
          <w:szCs w:val="24"/>
        </w:rPr>
        <w:t>ε</w:t>
      </w:r>
      <w:r w:rsidRPr="00363EC8">
        <w:rPr>
          <w:rFonts w:eastAsia="Times New Roman"/>
          <w:szCs w:val="24"/>
        </w:rPr>
        <w:t>π</w:t>
      </w:r>
      <w:r>
        <w:rPr>
          <w:rFonts w:eastAsia="Times New Roman"/>
          <w:szCs w:val="24"/>
        </w:rPr>
        <w:t>’</w:t>
      </w:r>
      <w:r w:rsidRPr="00363EC8">
        <w:rPr>
          <w:rFonts w:eastAsia="Times New Roman"/>
          <w:szCs w:val="24"/>
        </w:rPr>
        <w:t xml:space="preserve"> αυτών</w:t>
      </w:r>
      <w:r>
        <w:rPr>
          <w:rFonts w:eastAsia="Times New Roman"/>
          <w:szCs w:val="24"/>
        </w:rPr>
        <w:t>; Μιλάω</w:t>
      </w:r>
      <w:r w:rsidRPr="00363EC8">
        <w:rPr>
          <w:rFonts w:eastAsia="Times New Roman"/>
          <w:szCs w:val="24"/>
        </w:rPr>
        <w:t xml:space="preserve"> για τα επιδόματα αναπηρίας</w:t>
      </w:r>
      <w:r>
        <w:rPr>
          <w:rFonts w:eastAsia="Times New Roman"/>
          <w:szCs w:val="24"/>
        </w:rPr>
        <w:t>,</w:t>
      </w:r>
      <w:r w:rsidRPr="00363EC8">
        <w:rPr>
          <w:rFonts w:eastAsia="Times New Roman"/>
          <w:szCs w:val="24"/>
        </w:rPr>
        <w:t xml:space="preserve"> ανασφάλιστων υπερηλίκων</w:t>
      </w:r>
      <w:r>
        <w:rPr>
          <w:rFonts w:eastAsia="Times New Roman"/>
          <w:szCs w:val="24"/>
        </w:rPr>
        <w:t>,</w:t>
      </w:r>
      <w:r w:rsidRPr="00363EC8">
        <w:rPr>
          <w:rFonts w:eastAsia="Times New Roman"/>
          <w:szCs w:val="24"/>
        </w:rPr>
        <w:t xml:space="preserve"> οικογενειακά</w:t>
      </w:r>
      <w:r>
        <w:rPr>
          <w:rFonts w:eastAsia="Times New Roman"/>
          <w:szCs w:val="24"/>
        </w:rPr>
        <w:t>,</w:t>
      </w:r>
      <w:r w:rsidRPr="00363EC8">
        <w:rPr>
          <w:rFonts w:eastAsia="Times New Roman"/>
          <w:szCs w:val="24"/>
        </w:rPr>
        <w:t xml:space="preserve"> για τις </w:t>
      </w:r>
      <w:r>
        <w:rPr>
          <w:rFonts w:eastAsia="Times New Roman"/>
          <w:szCs w:val="24"/>
        </w:rPr>
        <w:t xml:space="preserve">γυναίκες </w:t>
      </w:r>
      <w:r w:rsidRPr="00363EC8">
        <w:rPr>
          <w:rFonts w:eastAsia="Times New Roman"/>
          <w:szCs w:val="24"/>
        </w:rPr>
        <w:t xml:space="preserve">μητέρες αγρότισσες που έχουν συγκεκριμένο επίδομα </w:t>
      </w:r>
      <w:r>
        <w:rPr>
          <w:rFonts w:eastAsia="Times New Roman"/>
          <w:szCs w:val="24"/>
        </w:rPr>
        <w:t>κ.λπ</w:t>
      </w:r>
      <w:r>
        <w:rPr>
          <w:rFonts w:eastAsia="Times New Roman"/>
          <w:szCs w:val="24"/>
        </w:rPr>
        <w:t>.</w:t>
      </w:r>
      <w:r>
        <w:rPr>
          <w:rFonts w:eastAsia="Times New Roman"/>
          <w:szCs w:val="24"/>
        </w:rPr>
        <w:t xml:space="preserve">. Να τοποθετηθεί καθαρά. </w:t>
      </w:r>
      <w:r w:rsidRPr="00363EC8">
        <w:rPr>
          <w:rFonts w:eastAsia="Times New Roman"/>
          <w:szCs w:val="24"/>
        </w:rPr>
        <w:t xml:space="preserve"> </w:t>
      </w:r>
    </w:p>
    <w:p w14:paraId="5FC2F74F" w14:textId="77777777" w:rsidR="0020643A" w:rsidRDefault="00E84ECF">
      <w:pPr>
        <w:spacing w:line="600" w:lineRule="auto"/>
        <w:ind w:firstLine="720"/>
        <w:contextualSpacing/>
        <w:jc w:val="both"/>
        <w:rPr>
          <w:rFonts w:eastAsia="Times New Roman"/>
          <w:szCs w:val="24"/>
        </w:rPr>
      </w:pPr>
      <w:r>
        <w:rPr>
          <w:rFonts w:eastAsia="Times New Roman"/>
          <w:szCs w:val="24"/>
        </w:rPr>
        <w:lastRenderedPageBreak/>
        <w:t xml:space="preserve">Τρίτο ζήτημα και συγκεκριμένα για τα οικογενειακά επιδόματα, </w:t>
      </w:r>
      <w:r w:rsidRPr="00363EC8">
        <w:rPr>
          <w:rFonts w:eastAsia="Times New Roman"/>
          <w:szCs w:val="24"/>
        </w:rPr>
        <w:t xml:space="preserve">η </w:t>
      </w:r>
      <w:r w:rsidRPr="00363EC8">
        <w:rPr>
          <w:rFonts w:eastAsia="Times New Roman"/>
          <w:szCs w:val="24"/>
        </w:rPr>
        <w:t xml:space="preserve">παρούσα </w:t>
      </w:r>
      <w:r>
        <w:rPr>
          <w:rFonts w:eastAsia="Times New Roman"/>
          <w:szCs w:val="24"/>
        </w:rPr>
        <w:t>Κ</w:t>
      </w:r>
      <w:r w:rsidRPr="00363EC8">
        <w:rPr>
          <w:rFonts w:eastAsia="Times New Roman"/>
          <w:szCs w:val="24"/>
        </w:rPr>
        <w:t xml:space="preserve">υβέρνηση το 2018 </w:t>
      </w:r>
      <w:r>
        <w:rPr>
          <w:rFonts w:eastAsia="Times New Roman"/>
          <w:szCs w:val="24"/>
        </w:rPr>
        <w:t>ά</w:t>
      </w:r>
      <w:r w:rsidRPr="00363EC8">
        <w:rPr>
          <w:rFonts w:eastAsia="Times New Roman"/>
          <w:szCs w:val="24"/>
        </w:rPr>
        <w:t>λλαξ</w:t>
      </w:r>
      <w:r>
        <w:rPr>
          <w:rFonts w:eastAsia="Times New Roman"/>
          <w:szCs w:val="24"/>
        </w:rPr>
        <w:t>ε</w:t>
      </w:r>
      <w:r w:rsidRPr="00363EC8">
        <w:rPr>
          <w:rFonts w:eastAsia="Times New Roman"/>
          <w:szCs w:val="24"/>
        </w:rPr>
        <w:t xml:space="preserve"> </w:t>
      </w:r>
      <w:r>
        <w:rPr>
          <w:rFonts w:eastAsia="Times New Roman"/>
          <w:szCs w:val="24"/>
        </w:rPr>
        <w:t>το σύστημα των οικογενειακών</w:t>
      </w:r>
      <w:r w:rsidRPr="00363EC8">
        <w:rPr>
          <w:rFonts w:eastAsia="Times New Roman"/>
          <w:szCs w:val="24"/>
        </w:rPr>
        <w:t xml:space="preserve"> επιδομάτων και αύξησε τον προϋπολογισμό των οικογενειακών επιδομάτων </w:t>
      </w:r>
      <w:r>
        <w:rPr>
          <w:rFonts w:eastAsia="Times New Roman"/>
          <w:szCs w:val="24"/>
        </w:rPr>
        <w:t>από 650.000.000 σε</w:t>
      </w:r>
      <w:r w:rsidRPr="00363EC8">
        <w:rPr>
          <w:rFonts w:eastAsia="Times New Roman"/>
          <w:szCs w:val="24"/>
        </w:rPr>
        <w:t xml:space="preserve"> </w:t>
      </w:r>
      <w:r>
        <w:rPr>
          <w:rFonts w:eastAsia="Times New Roman"/>
          <w:szCs w:val="24"/>
        </w:rPr>
        <w:t>1.020.000.000. Α</w:t>
      </w:r>
      <w:r w:rsidRPr="00363EC8">
        <w:rPr>
          <w:rFonts w:eastAsia="Times New Roman"/>
          <w:szCs w:val="24"/>
        </w:rPr>
        <w:t>ύξησ</w:t>
      </w:r>
      <w:r>
        <w:rPr>
          <w:rFonts w:eastAsia="Times New Roman"/>
          <w:szCs w:val="24"/>
        </w:rPr>
        <w:t>ε</w:t>
      </w:r>
      <w:r w:rsidRPr="00363EC8">
        <w:rPr>
          <w:rFonts w:eastAsia="Times New Roman"/>
          <w:szCs w:val="24"/>
        </w:rPr>
        <w:t xml:space="preserve"> το</w:t>
      </w:r>
      <w:r>
        <w:rPr>
          <w:rFonts w:eastAsia="Times New Roman"/>
          <w:szCs w:val="24"/>
        </w:rPr>
        <w:t>ν προϋπολογισμό</w:t>
      </w:r>
      <w:r w:rsidRPr="00363EC8">
        <w:rPr>
          <w:rFonts w:eastAsia="Times New Roman"/>
          <w:szCs w:val="24"/>
        </w:rPr>
        <w:t xml:space="preserve"> των οικογενειακών επιδομάτων και άλλαξε όλη την αρχιτεκτονική</w:t>
      </w:r>
      <w:r>
        <w:rPr>
          <w:rFonts w:eastAsia="Times New Roman"/>
          <w:szCs w:val="24"/>
        </w:rPr>
        <w:t>.</w:t>
      </w:r>
      <w:r w:rsidRPr="00363EC8">
        <w:rPr>
          <w:rFonts w:eastAsia="Times New Roman"/>
          <w:szCs w:val="24"/>
        </w:rPr>
        <w:t xml:space="preserve"> </w:t>
      </w:r>
      <w:r>
        <w:rPr>
          <w:rFonts w:eastAsia="Times New Roman"/>
          <w:szCs w:val="24"/>
        </w:rPr>
        <w:t>Τ</w:t>
      </w:r>
      <w:r w:rsidRPr="00363EC8">
        <w:rPr>
          <w:rFonts w:eastAsia="Times New Roman"/>
          <w:szCs w:val="24"/>
        </w:rPr>
        <w:t xml:space="preserve">ο </w:t>
      </w:r>
      <w:r w:rsidRPr="00363EC8">
        <w:rPr>
          <w:rFonts w:eastAsia="Times New Roman"/>
          <w:szCs w:val="24"/>
        </w:rPr>
        <w:t>αποτέλεσμα ήταν να αυξηθούν οι δικαιούχοι των οικογενειακών επιδομάτων και η συντριπτική πλειονότητα αυτών</w:t>
      </w:r>
      <w:r>
        <w:rPr>
          <w:rFonts w:eastAsia="Times New Roman"/>
          <w:szCs w:val="24"/>
        </w:rPr>
        <w:t>,</w:t>
      </w:r>
      <w:r w:rsidRPr="00363EC8">
        <w:rPr>
          <w:rFonts w:eastAsia="Times New Roman"/>
          <w:szCs w:val="24"/>
        </w:rPr>
        <w:t xml:space="preserve"> περίπου το 90% αυτών</w:t>
      </w:r>
      <w:r>
        <w:rPr>
          <w:rFonts w:eastAsia="Times New Roman"/>
          <w:szCs w:val="24"/>
        </w:rPr>
        <w:t>,</w:t>
      </w:r>
      <w:r w:rsidRPr="00363EC8">
        <w:rPr>
          <w:rFonts w:eastAsia="Times New Roman"/>
          <w:szCs w:val="24"/>
        </w:rPr>
        <w:t xml:space="preserve"> να λάβει αυξημένα επιδόματα σε σχέση με το τι έπαιρνε πριν το </w:t>
      </w:r>
      <w:r>
        <w:rPr>
          <w:rFonts w:eastAsia="Times New Roman"/>
          <w:szCs w:val="24"/>
        </w:rPr>
        <w:t>20</w:t>
      </w:r>
      <w:r w:rsidRPr="00363EC8">
        <w:rPr>
          <w:rFonts w:eastAsia="Times New Roman"/>
          <w:szCs w:val="24"/>
        </w:rPr>
        <w:t>18</w:t>
      </w:r>
      <w:r>
        <w:rPr>
          <w:rFonts w:eastAsia="Times New Roman"/>
          <w:szCs w:val="24"/>
        </w:rPr>
        <w:t>. Κ</w:t>
      </w:r>
      <w:r w:rsidRPr="00363EC8">
        <w:rPr>
          <w:rFonts w:eastAsia="Times New Roman"/>
          <w:szCs w:val="24"/>
        </w:rPr>
        <w:t>αι μάλιστα</w:t>
      </w:r>
      <w:r>
        <w:rPr>
          <w:rFonts w:eastAsia="Times New Roman"/>
          <w:szCs w:val="24"/>
        </w:rPr>
        <w:t>,</w:t>
      </w:r>
      <w:r w:rsidRPr="00363EC8">
        <w:rPr>
          <w:rFonts w:eastAsia="Times New Roman"/>
          <w:szCs w:val="24"/>
        </w:rPr>
        <w:t xml:space="preserve"> οικογένειες με ένα ή δύο παιδιά</w:t>
      </w:r>
      <w:r>
        <w:rPr>
          <w:rFonts w:eastAsia="Times New Roman"/>
          <w:szCs w:val="24"/>
        </w:rPr>
        <w:t xml:space="preserve"> </w:t>
      </w:r>
      <w:r w:rsidRPr="00363EC8">
        <w:rPr>
          <w:rFonts w:eastAsia="Times New Roman"/>
          <w:szCs w:val="24"/>
        </w:rPr>
        <w:t>λαμβάνουν αυτ</w:t>
      </w:r>
      <w:r w:rsidRPr="00363EC8">
        <w:rPr>
          <w:rFonts w:eastAsia="Times New Roman"/>
          <w:szCs w:val="24"/>
        </w:rPr>
        <w:t>ό το οικογενειακό επίδομα</w:t>
      </w:r>
      <w:r>
        <w:rPr>
          <w:rFonts w:eastAsia="Times New Roman"/>
          <w:szCs w:val="24"/>
        </w:rPr>
        <w:t>,</w:t>
      </w:r>
      <w:r w:rsidRPr="00363EC8">
        <w:rPr>
          <w:rFonts w:eastAsia="Times New Roman"/>
          <w:szCs w:val="24"/>
        </w:rPr>
        <w:t xml:space="preserve"> το οποίο είναι σταθερή οικονομική ενίσχυση μέχρι την ενηλικίωσή του παιδιού ή μέχρι το παιδί να τελειώσει τις σπουδές του</w:t>
      </w:r>
      <w:r>
        <w:rPr>
          <w:rFonts w:eastAsia="Times New Roman"/>
          <w:szCs w:val="24"/>
        </w:rPr>
        <w:t>.</w:t>
      </w:r>
    </w:p>
    <w:p w14:paraId="5FC2F750" w14:textId="77777777" w:rsidR="0020643A" w:rsidRDefault="00E84ECF">
      <w:pPr>
        <w:spacing w:line="600" w:lineRule="auto"/>
        <w:ind w:firstLine="720"/>
        <w:contextualSpacing/>
        <w:jc w:val="both"/>
        <w:rPr>
          <w:rFonts w:eastAsia="Times New Roman"/>
          <w:szCs w:val="24"/>
        </w:rPr>
      </w:pPr>
      <w:r>
        <w:rPr>
          <w:rFonts w:eastAsia="Times New Roman"/>
          <w:szCs w:val="24"/>
        </w:rPr>
        <w:t>Ο</w:t>
      </w:r>
      <w:r w:rsidRPr="00363EC8">
        <w:rPr>
          <w:rFonts w:eastAsia="Times New Roman"/>
          <w:szCs w:val="24"/>
        </w:rPr>
        <w:t xml:space="preserve"> κ</w:t>
      </w:r>
      <w:r>
        <w:rPr>
          <w:rFonts w:eastAsia="Times New Roman"/>
          <w:szCs w:val="24"/>
        </w:rPr>
        <w:t>.</w:t>
      </w:r>
      <w:r w:rsidRPr="00363EC8">
        <w:rPr>
          <w:rFonts w:eastAsia="Times New Roman"/>
          <w:szCs w:val="24"/>
        </w:rPr>
        <w:t xml:space="preserve"> Μητσοτάκης είπε ότι θα αποκαταστήσει το προηγούμενο σύστημα των οικογενειακών επιδομάτων</w:t>
      </w:r>
      <w:r>
        <w:rPr>
          <w:rFonts w:eastAsia="Times New Roman"/>
          <w:szCs w:val="24"/>
        </w:rPr>
        <w:t>.</w:t>
      </w:r>
      <w:r w:rsidRPr="00363EC8">
        <w:rPr>
          <w:rFonts w:eastAsia="Times New Roman"/>
          <w:szCs w:val="24"/>
        </w:rPr>
        <w:t xml:space="preserve"> </w:t>
      </w:r>
      <w:r>
        <w:rPr>
          <w:rFonts w:eastAsia="Times New Roman"/>
          <w:szCs w:val="24"/>
        </w:rPr>
        <w:t>Άρα τι θα γ</w:t>
      </w:r>
      <w:r>
        <w:rPr>
          <w:rFonts w:eastAsia="Times New Roman"/>
          <w:szCs w:val="24"/>
        </w:rPr>
        <w:t xml:space="preserve">ίνει; Τα αυξημένα </w:t>
      </w:r>
      <w:r w:rsidRPr="00363EC8">
        <w:rPr>
          <w:rFonts w:eastAsia="Times New Roman"/>
          <w:szCs w:val="24"/>
        </w:rPr>
        <w:t xml:space="preserve">οικογενειακά επιδόματα που χορηγούνται από το </w:t>
      </w:r>
      <w:r>
        <w:rPr>
          <w:rFonts w:eastAsia="Times New Roman"/>
          <w:szCs w:val="24"/>
        </w:rPr>
        <w:t>2018,</w:t>
      </w:r>
      <w:r w:rsidRPr="00363EC8">
        <w:rPr>
          <w:rFonts w:eastAsia="Times New Roman"/>
          <w:szCs w:val="24"/>
        </w:rPr>
        <w:t xml:space="preserve"> και </w:t>
      </w:r>
      <w:r>
        <w:rPr>
          <w:rFonts w:eastAsia="Times New Roman"/>
          <w:szCs w:val="24"/>
        </w:rPr>
        <w:t xml:space="preserve">ιδίως </w:t>
      </w:r>
      <w:r w:rsidRPr="00363EC8">
        <w:rPr>
          <w:rFonts w:eastAsia="Times New Roman"/>
          <w:szCs w:val="24"/>
        </w:rPr>
        <w:t>σε οικογένειες με ένα ή δύο παιδιά</w:t>
      </w:r>
      <w:r>
        <w:rPr>
          <w:rFonts w:eastAsia="Times New Roman"/>
          <w:szCs w:val="24"/>
        </w:rPr>
        <w:t>,</w:t>
      </w:r>
      <w:r w:rsidRPr="00363EC8">
        <w:rPr>
          <w:rFonts w:eastAsia="Times New Roman"/>
          <w:szCs w:val="24"/>
        </w:rPr>
        <w:t xml:space="preserve"> θα καταργηθούν στην περίπτωση που αναλάβει τη διακυβέρνηση</w:t>
      </w:r>
      <w:r>
        <w:rPr>
          <w:rFonts w:eastAsia="Times New Roman"/>
          <w:szCs w:val="24"/>
        </w:rPr>
        <w:t xml:space="preserve"> </w:t>
      </w:r>
      <w:r w:rsidRPr="00363EC8">
        <w:rPr>
          <w:rFonts w:eastAsia="Times New Roman"/>
          <w:szCs w:val="24"/>
        </w:rPr>
        <w:t>και θα δώ</w:t>
      </w:r>
      <w:r w:rsidRPr="00363EC8">
        <w:rPr>
          <w:rFonts w:eastAsia="Times New Roman"/>
          <w:szCs w:val="24"/>
        </w:rPr>
        <w:lastRenderedPageBreak/>
        <w:t xml:space="preserve">σει </w:t>
      </w:r>
      <w:r>
        <w:rPr>
          <w:rFonts w:eastAsia="Times New Roman"/>
          <w:szCs w:val="24"/>
        </w:rPr>
        <w:t xml:space="preserve">τις 2.000 ως </w:t>
      </w:r>
      <w:r w:rsidRPr="00363EC8">
        <w:rPr>
          <w:rFonts w:eastAsia="Times New Roman"/>
          <w:szCs w:val="24"/>
        </w:rPr>
        <w:t>εφάπαξ ποσό</w:t>
      </w:r>
      <w:r>
        <w:rPr>
          <w:rFonts w:eastAsia="Times New Roman"/>
          <w:szCs w:val="24"/>
        </w:rPr>
        <w:t>;</w:t>
      </w:r>
      <w:r w:rsidRPr="00363EC8">
        <w:rPr>
          <w:rFonts w:eastAsia="Times New Roman"/>
          <w:szCs w:val="24"/>
        </w:rPr>
        <w:t xml:space="preserve"> </w:t>
      </w:r>
      <w:r>
        <w:rPr>
          <w:rFonts w:eastAsia="Times New Roman"/>
          <w:szCs w:val="24"/>
        </w:rPr>
        <w:t>Θα</w:t>
      </w:r>
      <w:r w:rsidRPr="00363EC8">
        <w:rPr>
          <w:rFonts w:eastAsia="Times New Roman"/>
          <w:szCs w:val="24"/>
        </w:rPr>
        <w:t xml:space="preserve"> καταργήσει αυτό το νέο σύστημα αυξημένω</w:t>
      </w:r>
      <w:r w:rsidRPr="00363EC8">
        <w:rPr>
          <w:rFonts w:eastAsia="Times New Roman"/>
          <w:szCs w:val="24"/>
        </w:rPr>
        <w:t>ν οικογενειακών επιδομάτων και θα επιστρέψ</w:t>
      </w:r>
      <w:r>
        <w:rPr>
          <w:rFonts w:eastAsia="Times New Roman"/>
          <w:szCs w:val="24"/>
        </w:rPr>
        <w:t>ει</w:t>
      </w:r>
      <w:r w:rsidRPr="00363EC8">
        <w:rPr>
          <w:rFonts w:eastAsia="Times New Roman"/>
          <w:szCs w:val="24"/>
        </w:rPr>
        <w:t xml:space="preserve"> στο</w:t>
      </w:r>
      <w:r>
        <w:rPr>
          <w:rFonts w:eastAsia="Times New Roman"/>
          <w:szCs w:val="24"/>
        </w:rPr>
        <w:t>ν</w:t>
      </w:r>
      <w:r w:rsidRPr="00363EC8">
        <w:rPr>
          <w:rFonts w:eastAsia="Times New Roman"/>
          <w:szCs w:val="24"/>
        </w:rPr>
        <w:t xml:space="preserve"> προηγούμενο συμπιεσμένο προϋπολογισμό για τα οικογενειακά επιδόματα</w:t>
      </w:r>
      <w:r>
        <w:rPr>
          <w:rFonts w:eastAsia="Times New Roman"/>
          <w:szCs w:val="24"/>
        </w:rPr>
        <w:t>;</w:t>
      </w:r>
      <w:r w:rsidRPr="00363EC8">
        <w:rPr>
          <w:rFonts w:eastAsia="Times New Roman"/>
          <w:szCs w:val="24"/>
        </w:rPr>
        <w:t xml:space="preserve"> Γιατί δεν τοποθετείται καθαρά</w:t>
      </w:r>
      <w:r>
        <w:rPr>
          <w:rFonts w:eastAsia="Times New Roman"/>
          <w:szCs w:val="24"/>
        </w:rPr>
        <w:t>;</w:t>
      </w:r>
      <w:r w:rsidRPr="00363EC8">
        <w:rPr>
          <w:rFonts w:eastAsia="Times New Roman"/>
          <w:szCs w:val="24"/>
        </w:rPr>
        <w:t xml:space="preserve"> Γιατί δεν εξηγεί καθαρά τι θα συμβεί με αυτό το νέο σύστημα οικογενειακών επιδομάτων που ενισχύει τις οικο</w:t>
      </w:r>
      <w:r w:rsidRPr="00363EC8">
        <w:rPr>
          <w:rFonts w:eastAsia="Times New Roman"/>
          <w:szCs w:val="24"/>
        </w:rPr>
        <w:t>γένειες με ένα ή δύο παιδιά</w:t>
      </w:r>
      <w:r>
        <w:rPr>
          <w:rFonts w:eastAsia="Times New Roman"/>
          <w:szCs w:val="24"/>
        </w:rPr>
        <w:t>;</w:t>
      </w:r>
      <w:r w:rsidRPr="00363EC8">
        <w:rPr>
          <w:rFonts w:eastAsia="Times New Roman"/>
          <w:szCs w:val="24"/>
        </w:rPr>
        <w:t xml:space="preserve"> </w:t>
      </w:r>
    </w:p>
    <w:p w14:paraId="5FC2F751" w14:textId="77777777" w:rsidR="0020643A" w:rsidRDefault="00E84ECF">
      <w:pPr>
        <w:spacing w:line="600" w:lineRule="auto"/>
        <w:ind w:firstLine="720"/>
        <w:contextualSpacing/>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ομιλίας της κυρίας Υπουργού)</w:t>
      </w:r>
    </w:p>
    <w:p w14:paraId="5FC2F752" w14:textId="77777777" w:rsidR="0020643A" w:rsidRDefault="00E84ECF">
      <w:pPr>
        <w:spacing w:line="600" w:lineRule="auto"/>
        <w:ind w:firstLine="720"/>
        <w:contextualSpacing/>
        <w:jc w:val="both"/>
        <w:rPr>
          <w:rFonts w:eastAsia="Times New Roman"/>
          <w:szCs w:val="24"/>
        </w:rPr>
      </w:pPr>
      <w:r>
        <w:rPr>
          <w:rFonts w:eastAsia="Times New Roman"/>
          <w:szCs w:val="24"/>
        </w:rPr>
        <w:t>Ε</w:t>
      </w:r>
      <w:r w:rsidRPr="00363EC8">
        <w:rPr>
          <w:rFonts w:eastAsia="Times New Roman"/>
          <w:szCs w:val="24"/>
        </w:rPr>
        <w:t>πιτρέψτε μου να πω</w:t>
      </w:r>
      <w:r>
        <w:rPr>
          <w:rFonts w:eastAsia="Times New Roman"/>
          <w:szCs w:val="24"/>
        </w:rPr>
        <w:t>,</w:t>
      </w:r>
      <w:r w:rsidRPr="00363EC8">
        <w:rPr>
          <w:rFonts w:eastAsia="Times New Roman"/>
          <w:szCs w:val="24"/>
        </w:rPr>
        <w:t xml:space="preserve"> </w:t>
      </w:r>
      <w:r>
        <w:rPr>
          <w:rFonts w:eastAsia="Times New Roman"/>
          <w:szCs w:val="24"/>
        </w:rPr>
        <w:t>ως τέταρτο σημείο,</w:t>
      </w:r>
      <w:r w:rsidRPr="00363EC8">
        <w:rPr>
          <w:rFonts w:eastAsia="Times New Roman"/>
          <w:szCs w:val="24"/>
        </w:rPr>
        <w:t xml:space="preserve"> δ</w:t>
      </w:r>
      <w:r>
        <w:rPr>
          <w:rFonts w:eastAsia="Times New Roman"/>
          <w:szCs w:val="24"/>
        </w:rPr>
        <w:t>ύ</w:t>
      </w:r>
      <w:r w:rsidRPr="00363EC8">
        <w:rPr>
          <w:rFonts w:eastAsia="Times New Roman"/>
          <w:szCs w:val="24"/>
        </w:rPr>
        <w:t>ο κουβέντες για τον άλλο πυλώνα του κοινωνικού κράτους</w:t>
      </w:r>
      <w:r>
        <w:rPr>
          <w:rFonts w:eastAsia="Times New Roman"/>
          <w:szCs w:val="24"/>
        </w:rPr>
        <w:t>,</w:t>
      </w:r>
      <w:r w:rsidRPr="00363EC8">
        <w:rPr>
          <w:rFonts w:eastAsia="Times New Roman"/>
          <w:szCs w:val="24"/>
        </w:rPr>
        <w:t xml:space="preserve"> που είναι το ασφαλιστικό σύστημα</w:t>
      </w:r>
      <w:r>
        <w:rPr>
          <w:rFonts w:eastAsia="Times New Roman"/>
          <w:szCs w:val="24"/>
        </w:rPr>
        <w:t>.</w:t>
      </w:r>
      <w:r w:rsidRPr="00363EC8">
        <w:rPr>
          <w:rFonts w:eastAsia="Times New Roman"/>
          <w:szCs w:val="24"/>
        </w:rPr>
        <w:t xml:space="preserve"> Έχω πει πο</w:t>
      </w:r>
      <w:r w:rsidRPr="00363EC8">
        <w:rPr>
          <w:rFonts w:eastAsia="Times New Roman"/>
          <w:szCs w:val="24"/>
        </w:rPr>
        <w:t>λλές φορές ότι υπάρχει ένα τρίπτυχο που περιγράφει το αδιέξοδο στο οποίο οδήγησε η Νέα Δημοκρατία το ασφαλιστικό σύστημα</w:t>
      </w:r>
      <w:r>
        <w:rPr>
          <w:rFonts w:eastAsia="Times New Roman"/>
          <w:szCs w:val="24"/>
        </w:rPr>
        <w:t>. Το παρέ</w:t>
      </w:r>
      <w:r w:rsidRPr="00363EC8">
        <w:rPr>
          <w:rFonts w:eastAsia="Times New Roman"/>
          <w:szCs w:val="24"/>
        </w:rPr>
        <w:t xml:space="preserve">δωσε με ένα έλλειμμα </w:t>
      </w:r>
      <w:r>
        <w:rPr>
          <w:rFonts w:eastAsia="Times New Roman"/>
          <w:szCs w:val="24"/>
        </w:rPr>
        <w:t>1.100.000.000</w:t>
      </w:r>
      <w:r w:rsidRPr="00363EC8">
        <w:rPr>
          <w:rFonts w:eastAsia="Times New Roman"/>
          <w:szCs w:val="24"/>
        </w:rPr>
        <w:t xml:space="preserve"> μετά από </w:t>
      </w:r>
      <w:r>
        <w:rPr>
          <w:rFonts w:eastAsia="Times New Roman"/>
          <w:szCs w:val="24"/>
        </w:rPr>
        <w:t>δώδεκα</w:t>
      </w:r>
      <w:r w:rsidRPr="00363EC8">
        <w:rPr>
          <w:rFonts w:eastAsia="Times New Roman"/>
          <w:szCs w:val="24"/>
        </w:rPr>
        <w:t xml:space="preserve"> οριζόντιες περικοπές των συντάξεων και με </w:t>
      </w:r>
      <w:r>
        <w:rPr>
          <w:rFonts w:eastAsia="Times New Roman"/>
          <w:szCs w:val="24"/>
        </w:rPr>
        <w:t>τετρακόσιες χιλιάδες</w:t>
      </w:r>
      <w:r w:rsidRPr="00363EC8">
        <w:rPr>
          <w:rFonts w:eastAsia="Times New Roman"/>
          <w:szCs w:val="24"/>
        </w:rPr>
        <w:t xml:space="preserve"> απλήρωτες συν</w:t>
      </w:r>
      <w:r w:rsidRPr="00363EC8">
        <w:rPr>
          <w:rFonts w:eastAsia="Times New Roman"/>
          <w:szCs w:val="24"/>
        </w:rPr>
        <w:t xml:space="preserve">τάξεις και </w:t>
      </w:r>
      <w:r>
        <w:rPr>
          <w:rFonts w:eastAsia="Times New Roman"/>
          <w:szCs w:val="24"/>
        </w:rPr>
        <w:t>«</w:t>
      </w:r>
      <w:r w:rsidRPr="00363EC8">
        <w:rPr>
          <w:rFonts w:eastAsia="Times New Roman"/>
          <w:szCs w:val="24"/>
        </w:rPr>
        <w:t>εφάπαξ</w:t>
      </w:r>
      <w:r>
        <w:rPr>
          <w:rFonts w:eastAsia="Times New Roman"/>
          <w:szCs w:val="24"/>
        </w:rPr>
        <w:t>»</w:t>
      </w:r>
      <w:r w:rsidRPr="00363EC8">
        <w:rPr>
          <w:rFonts w:eastAsia="Times New Roman"/>
          <w:szCs w:val="24"/>
        </w:rPr>
        <w:t xml:space="preserve"> στα συρτάρια </w:t>
      </w:r>
      <w:r>
        <w:rPr>
          <w:rFonts w:eastAsia="Times New Roman"/>
          <w:szCs w:val="24"/>
        </w:rPr>
        <w:t>μας, έναν</w:t>
      </w:r>
      <w:r w:rsidRPr="00363EC8">
        <w:rPr>
          <w:rFonts w:eastAsia="Times New Roman"/>
          <w:szCs w:val="24"/>
        </w:rPr>
        <w:t xml:space="preserve"> πραγματικό όλεθρο για το ασφαλιστικό σύστημα</w:t>
      </w:r>
      <w:r>
        <w:rPr>
          <w:rFonts w:eastAsia="Times New Roman"/>
          <w:szCs w:val="24"/>
        </w:rPr>
        <w:t>.</w:t>
      </w:r>
      <w:r w:rsidRPr="00363EC8">
        <w:rPr>
          <w:rFonts w:eastAsia="Times New Roman"/>
          <w:szCs w:val="24"/>
        </w:rPr>
        <w:t xml:space="preserve"> </w:t>
      </w:r>
    </w:p>
    <w:p w14:paraId="5FC2F753" w14:textId="77777777" w:rsidR="0020643A" w:rsidRDefault="00E84ECF">
      <w:pPr>
        <w:spacing w:line="600" w:lineRule="auto"/>
        <w:ind w:firstLine="720"/>
        <w:contextualSpacing/>
        <w:jc w:val="both"/>
        <w:rPr>
          <w:rFonts w:eastAsia="Times New Roman"/>
          <w:szCs w:val="24"/>
        </w:rPr>
      </w:pPr>
      <w:r>
        <w:rPr>
          <w:rFonts w:eastAsia="Times New Roman"/>
          <w:szCs w:val="24"/>
        </w:rPr>
        <w:lastRenderedPageBreak/>
        <w:t>Η</w:t>
      </w:r>
      <w:r w:rsidRPr="00363EC8">
        <w:rPr>
          <w:rFonts w:eastAsia="Times New Roman"/>
          <w:szCs w:val="24"/>
        </w:rPr>
        <w:t xml:space="preserve"> </w:t>
      </w:r>
      <w:r>
        <w:rPr>
          <w:rFonts w:eastAsia="Times New Roman"/>
          <w:szCs w:val="24"/>
        </w:rPr>
        <w:t>Κ</w:t>
      </w:r>
      <w:r w:rsidRPr="00363EC8">
        <w:rPr>
          <w:rFonts w:eastAsia="Times New Roman"/>
          <w:szCs w:val="24"/>
        </w:rPr>
        <w:t>υβέρνηση έχει αντιστρέψει αυτή την κατάσταση</w:t>
      </w:r>
      <w:r>
        <w:rPr>
          <w:rFonts w:eastAsia="Times New Roman"/>
          <w:szCs w:val="24"/>
        </w:rPr>
        <w:t>.</w:t>
      </w:r>
      <w:r w:rsidRPr="00363EC8">
        <w:rPr>
          <w:rFonts w:eastAsia="Times New Roman"/>
          <w:szCs w:val="24"/>
        </w:rPr>
        <w:t xml:space="preserve"> Έχει κερδίσει το στοίχημα της βιωσιμότητας του ασφαλιστικού συστήματος</w:t>
      </w:r>
      <w:r>
        <w:rPr>
          <w:rFonts w:eastAsia="Times New Roman"/>
          <w:szCs w:val="24"/>
        </w:rPr>
        <w:t>. Π</w:t>
      </w:r>
      <w:r w:rsidRPr="00363EC8">
        <w:rPr>
          <w:rFonts w:eastAsia="Times New Roman"/>
          <w:szCs w:val="24"/>
        </w:rPr>
        <w:t>ληρώνει τα ληξιπρόθεσμα</w:t>
      </w:r>
      <w:r>
        <w:rPr>
          <w:rFonts w:eastAsia="Times New Roman"/>
          <w:szCs w:val="24"/>
        </w:rPr>
        <w:t>,</w:t>
      </w:r>
      <w:r w:rsidRPr="00363EC8">
        <w:rPr>
          <w:rFonts w:eastAsia="Times New Roman"/>
          <w:szCs w:val="24"/>
        </w:rPr>
        <w:t xml:space="preserve"> αποκαθιστά τις αδικίες του παρελθόντος και για πρώτη φορά το 2019 μπορούμε να προχωρήσουμε και σε </w:t>
      </w:r>
      <w:r>
        <w:rPr>
          <w:rFonts w:eastAsia="Times New Roman"/>
          <w:szCs w:val="24"/>
        </w:rPr>
        <w:t>αυξήσεις</w:t>
      </w:r>
      <w:r w:rsidRPr="00363EC8">
        <w:rPr>
          <w:rFonts w:eastAsia="Times New Roman"/>
          <w:szCs w:val="24"/>
        </w:rPr>
        <w:t xml:space="preserve"> συντάξεων</w:t>
      </w:r>
      <w:r>
        <w:rPr>
          <w:rFonts w:eastAsia="Times New Roman"/>
          <w:szCs w:val="24"/>
        </w:rPr>
        <w:t>,</w:t>
      </w:r>
      <w:r w:rsidRPr="00363EC8">
        <w:rPr>
          <w:rFonts w:eastAsia="Times New Roman"/>
          <w:szCs w:val="24"/>
        </w:rPr>
        <w:t xml:space="preserve"> μετά από μία δεκαετία περίπου</w:t>
      </w:r>
      <w:r>
        <w:rPr>
          <w:rFonts w:eastAsia="Times New Roman"/>
          <w:szCs w:val="24"/>
        </w:rPr>
        <w:t>.</w:t>
      </w:r>
      <w:r w:rsidRPr="00363EC8">
        <w:rPr>
          <w:rFonts w:eastAsia="Times New Roman"/>
          <w:szCs w:val="24"/>
        </w:rPr>
        <w:t xml:space="preserve"> </w:t>
      </w:r>
    </w:p>
    <w:p w14:paraId="5FC2F754" w14:textId="77777777" w:rsidR="0020643A" w:rsidRDefault="00E84ECF">
      <w:pPr>
        <w:spacing w:line="600" w:lineRule="auto"/>
        <w:ind w:firstLine="720"/>
        <w:contextualSpacing/>
        <w:jc w:val="both"/>
        <w:rPr>
          <w:rFonts w:eastAsia="Times New Roman"/>
          <w:szCs w:val="24"/>
        </w:rPr>
      </w:pPr>
      <w:r>
        <w:rPr>
          <w:rFonts w:eastAsia="Times New Roman"/>
          <w:szCs w:val="24"/>
        </w:rPr>
        <w:t>Μ</w:t>
      </w:r>
      <w:r w:rsidRPr="00363EC8">
        <w:rPr>
          <w:rFonts w:eastAsia="Times New Roman"/>
          <w:szCs w:val="24"/>
        </w:rPr>
        <w:t>προστά σε αυτή την εικόνα</w:t>
      </w:r>
      <w:r>
        <w:rPr>
          <w:rFonts w:eastAsia="Times New Roman"/>
          <w:szCs w:val="24"/>
        </w:rPr>
        <w:t>,</w:t>
      </w:r>
      <w:r w:rsidRPr="00363EC8">
        <w:rPr>
          <w:rFonts w:eastAsia="Times New Roman"/>
          <w:szCs w:val="24"/>
        </w:rPr>
        <w:t xml:space="preserve"> </w:t>
      </w:r>
      <w:r>
        <w:rPr>
          <w:rFonts w:eastAsia="Times New Roman"/>
          <w:szCs w:val="24"/>
        </w:rPr>
        <w:t>η</w:t>
      </w:r>
      <w:r w:rsidRPr="00363EC8">
        <w:rPr>
          <w:rFonts w:eastAsia="Times New Roman"/>
          <w:szCs w:val="24"/>
        </w:rPr>
        <w:t xml:space="preserve"> Αξιωματική Αντιπολίτευση εξακολουθεί αυτό</w:t>
      </w:r>
      <w:r>
        <w:rPr>
          <w:rFonts w:eastAsia="Times New Roman"/>
          <w:szCs w:val="24"/>
        </w:rPr>
        <w:t>ν</w:t>
      </w:r>
      <w:r w:rsidRPr="00363EC8">
        <w:rPr>
          <w:rFonts w:eastAsia="Times New Roman"/>
          <w:szCs w:val="24"/>
        </w:rPr>
        <w:t xml:space="preserve"> το</w:t>
      </w:r>
      <w:r>
        <w:rPr>
          <w:rFonts w:eastAsia="Times New Roman"/>
          <w:szCs w:val="24"/>
        </w:rPr>
        <w:t>ν</w:t>
      </w:r>
      <w:r w:rsidRPr="00363EC8">
        <w:rPr>
          <w:rFonts w:eastAsia="Times New Roman"/>
          <w:szCs w:val="24"/>
        </w:rPr>
        <w:t xml:space="preserve"> γνω</w:t>
      </w:r>
      <w:r>
        <w:rPr>
          <w:rFonts w:eastAsia="Times New Roman"/>
          <w:szCs w:val="24"/>
        </w:rPr>
        <w:t>στό δρόμο της καταστροφολ</w:t>
      </w:r>
      <w:r>
        <w:rPr>
          <w:rFonts w:eastAsia="Times New Roman"/>
          <w:szCs w:val="24"/>
        </w:rPr>
        <w:t xml:space="preserve">ογίας. Και </w:t>
      </w:r>
      <w:r w:rsidRPr="00363EC8">
        <w:rPr>
          <w:rFonts w:eastAsia="Times New Roman"/>
          <w:szCs w:val="24"/>
        </w:rPr>
        <w:t xml:space="preserve">αφού δεν της βγήκε </w:t>
      </w:r>
      <w:r>
        <w:rPr>
          <w:rFonts w:eastAsia="Times New Roman"/>
          <w:szCs w:val="24"/>
        </w:rPr>
        <w:t xml:space="preserve">η </w:t>
      </w:r>
      <w:r w:rsidRPr="00363EC8">
        <w:rPr>
          <w:rFonts w:eastAsia="Times New Roman"/>
          <w:szCs w:val="24"/>
        </w:rPr>
        <w:t>καταστροφολογία με την περικοπή των συντάξεων</w:t>
      </w:r>
      <w:r>
        <w:rPr>
          <w:rFonts w:eastAsia="Times New Roman"/>
          <w:szCs w:val="24"/>
        </w:rPr>
        <w:t>,</w:t>
      </w:r>
      <w:r w:rsidRPr="00363EC8">
        <w:rPr>
          <w:rFonts w:eastAsia="Times New Roman"/>
          <w:szCs w:val="24"/>
        </w:rPr>
        <w:t xml:space="preserve"> δεν της βγήκε η καταστροφολογία με τις </w:t>
      </w:r>
      <w:r>
        <w:rPr>
          <w:rFonts w:eastAsia="Times New Roman"/>
          <w:szCs w:val="24"/>
        </w:rPr>
        <w:t xml:space="preserve">υπέρογκες ασφαλιστικές εισφορές, </w:t>
      </w:r>
      <w:r w:rsidRPr="00363EC8">
        <w:rPr>
          <w:rFonts w:eastAsia="Times New Roman"/>
          <w:szCs w:val="24"/>
        </w:rPr>
        <w:t xml:space="preserve">γιατί </w:t>
      </w:r>
      <w:r>
        <w:rPr>
          <w:rFonts w:eastAsia="Times New Roman"/>
          <w:szCs w:val="24"/>
        </w:rPr>
        <w:t>α</w:t>
      </w:r>
      <w:r w:rsidRPr="00363EC8">
        <w:rPr>
          <w:rFonts w:eastAsia="Times New Roman"/>
          <w:szCs w:val="24"/>
        </w:rPr>
        <w:t>ποδείχθηκε στην πράξη ότι η συντριπτική πλειονότητα των ασφαλισμένων πληρώνει λιγότερα απ</w:t>
      </w:r>
      <w:r>
        <w:rPr>
          <w:rFonts w:eastAsia="Times New Roman"/>
          <w:szCs w:val="24"/>
        </w:rPr>
        <w:t>’</w:t>
      </w:r>
      <w:r w:rsidRPr="00363EC8">
        <w:rPr>
          <w:rFonts w:eastAsia="Times New Roman"/>
          <w:szCs w:val="24"/>
        </w:rPr>
        <w:t xml:space="preserve"> ό</w:t>
      </w:r>
      <w:r>
        <w:rPr>
          <w:rFonts w:eastAsia="Times New Roman"/>
          <w:szCs w:val="24"/>
        </w:rPr>
        <w:t>,</w:t>
      </w:r>
      <w:r w:rsidRPr="00363EC8">
        <w:rPr>
          <w:rFonts w:eastAsia="Times New Roman"/>
          <w:szCs w:val="24"/>
        </w:rPr>
        <w:t>τι με</w:t>
      </w:r>
      <w:r w:rsidRPr="00363EC8">
        <w:rPr>
          <w:rFonts w:eastAsia="Times New Roman"/>
          <w:szCs w:val="24"/>
        </w:rPr>
        <w:t xml:space="preserve"> το προηγούμενο σύστημα</w:t>
      </w:r>
      <w:r>
        <w:rPr>
          <w:rFonts w:eastAsia="Times New Roman"/>
          <w:szCs w:val="24"/>
        </w:rPr>
        <w:t>,</w:t>
      </w:r>
      <w:r w:rsidRPr="00363EC8">
        <w:rPr>
          <w:rFonts w:eastAsia="Times New Roman"/>
          <w:szCs w:val="24"/>
        </w:rPr>
        <w:t xml:space="preserve"> επανέρχεται τώρα σε ένα νέο θέμα</w:t>
      </w:r>
      <w:r>
        <w:rPr>
          <w:rFonts w:eastAsia="Times New Roman"/>
          <w:szCs w:val="24"/>
        </w:rPr>
        <w:t>,</w:t>
      </w:r>
      <w:r w:rsidRPr="00363EC8">
        <w:rPr>
          <w:rFonts w:eastAsia="Times New Roman"/>
          <w:szCs w:val="24"/>
        </w:rPr>
        <w:t xml:space="preserve"> που τ</w:t>
      </w:r>
      <w:r>
        <w:rPr>
          <w:rFonts w:eastAsia="Times New Roman"/>
          <w:szCs w:val="24"/>
        </w:rPr>
        <w:t>ο</w:t>
      </w:r>
      <w:r w:rsidRPr="00363EC8">
        <w:rPr>
          <w:rFonts w:eastAsia="Times New Roman"/>
          <w:szCs w:val="24"/>
        </w:rPr>
        <w:t xml:space="preserve"> άκουσ</w:t>
      </w:r>
      <w:r>
        <w:rPr>
          <w:rFonts w:eastAsia="Times New Roman"/>
          <w:szCs w:val="24"/>
        </w:rPr>
        <w:t>α</w:t>
      </w:r>
      <w:r w:rsidRPr="00363EC8">
        <w:rPr>
          <w:rFonts w:eastAsia="Times New Roman"/>
          <w:szCs w:val="24"/>
        </w:rPr>
        <w:t xml:space="preserve"> </w:t>
      </w:r>
      <w:r>
        <w:rPr>
          <w:rFonts w:eastAsia="Times New Roman"/>
          <w:szCs w:val="24"/>
        </w:rPr>
        <w:t>στην</w:t>
      </w:r>
      <w:r w:rsidRPr="00363EC8">
        <w:rPr>
          <w:rFonts w:eastAsia="Times New Roman"/>
          <w:szCs w:val="24"/>
        </w:rPr>
        <w:t xml:space="preserve"> τελευταία αντιπαράθεση που είχαμε στη </w:t>
      </w:r>
      <w:r>
        <w:rPr>
          <w:rFonts w:eastAsia="Times New Roman"/>
          <w:szCs w:val="24"/>
        </w:rPr>
        <w:t>Β</w:t>
      </w:r>
      <w:r w:rsidRPr="00363EC8">
        <w:rPr>
          <w:rFonts w:eastAsia="Times New Roman"/>
          <w:szCs w:val="24"/>
        </w:rPr>
        <w:t xml:space="preserve">ουλή με τον </w:t>
      </w:r>
      <w:r>
        <w:rPr>
          <w:rFonts w:eastAsia="Times New Roman"/>
          <w:szCs w:val="24"/>
        </w:rPr>
        <w:t>κ.</w:t>
      </w:r>
      <w:r w:rsidRPr="00363EC8">
        <w:rPr>
          <w:rFonts w:eastAsia="Times New Roman"/>
          <w:szCs w:val="24"/>
        </w:rPr>
        <w:t xml:space="preserve"> </w:t>
      </w:r>
      <w:r>
        <w:rPr>
          <w:rFonts w:eastAsia="Times New Roman"/>
          <w:szCs w:val="24"/>
        </w:rPr>
        <w:t>Βρ</w:t>
      </w:r>
      <w:r w:rsidRPr="00363EC8">
        <w:rPr>
          <w:rFonts w:eastAsia="Times New Roman"/>
          <w:szCs w:val="24"/>
        </w:rPr>
        <w:t>ούτση</w:t>
      </w:r>
      <w:r>
        <w:rPr>
          <w:rFonts w:eastAsia="Times New Roman"/>
          <w:szCs w:val="24"/>
        </w:rPr>
        <w:t>,</w:t>
      </w:r>
      <w:r w:rsidRPr="00363EC8">
        <w:rPr>
          <w:rFonts w:eastAsia="Times New Roman"/>
          <w:szCs w:val="24"/>
        </w:rPr>
        <w:t xml:space="preserve"> ότι δεν είναι πλεονασματική </w:t>
      </w:r>
      <w:r>
        <w:rPr>
          <w:rFonts w:eastAsia="Times New Roman"/>
          <w:szCs w:val="24"/>
        </w:rPr>
        <w:t xml:space="preserve">η </w:t>
      </w:r>
      <w:r w:rsidRPr="00363EC8">
        <w:rPr>
          <w:rFonts w:eastAsia="Times New Roman"/>
          <w:szCs w:val="24"/>
        </w:rPr>
        <w:t>λειτουργία του ΕΦΚΑ και ότι είναι χαλκευμένα αυτά τα στοιχεία</w:t>
      </w:r>
      <w:r>
        <w:rPr>
          <w:rFonts w:eastAsia="Times New Roman"/>
          <w:szCs w:val="24"/>
        </w:rPr>
        <w:t>.</w:t>
      </w:r>
    </w:p>
    <w:p w14:paraId="5FC2F755" w14:textId="77777777" w:rsidR="0020643A" w:rsidRDefault="00E84ECF">
      <w:pPr>
        <w:spacing w:line="600" w:lineRule="auto"/>
        <w:ind w:firstLine="720"/>
        <w:contextualSpacing/>
        <w:jc w:val="both"/>
        <w:rPr>
          <w:rFonts w:eastAsia="Times New Roman"/>
          <w:szCs w:val="24"/>
        </w:rPr>
      </w:pPr>
      <w:r w:rsidRPr="00363EC8">
        <w:rPr>
          <w:rFonts w:eastAsia="Times New Roman"/>
          <w:szCs w:val="24"/>
        </w:rPr>
        <w:t xml:space="preserve"> </w:t>
      </w:r>
      <w:r>
        <w:rPr>
          <w:rFonts w:eastAsia="Times New Roman"/>
          <w:szCs w:val="24"/>
        </w:rPr>
        <w:t>Γ</w:t>
      </w:r>
      <w:r w:rsidRPr="00363EC8">
        <w:rPr>
          <w:rFonts w:eastAsia="Times New Roman"/>
          <w:szCs w:val="24"/>
        </w:rPr>
        <w:t xml:space="preserve">ια άλλη μία φορά </w:t>
      </w:r>
      <w:r>
        <w:rPr>
          <w:rFonts w:eastAsia="Times New Roman"/>
          <w:szCs w:val="24"/>
        </w:rPr>
        <w:t>θ</w:t>
      </w:r>
      <w:r w:rsidRPr="00363EC8">
        <w:rPr>
          <w:rFonts w:eastAsia="Times New Roman"/>
          <w:szCs w:val="24"/>
        </w:rPr>
        <w:t xml:space="preserve">α </w:t>
      </w:r>
      <w:r w:rsidRPr="00363EC8">
        <w:rPr>
          <w:rFonts w:eastAsia="Times New Roman"/>
          <w:szCs w:val="24"/>
        </w:rPr>
        <w:t>μιλήσω συγκεκριμένα</w:t>
      </w:r>
      <w:r>
        <w:rPr>
          <w:rFonts w:eastAsia="Times New Roman"/>
          <w:szCs w:val="24"/>
        </w:rPr>
        <w:t>. Φ</w:t>
      </w:r>
      <w:r w:rsidRPr="00363EC8">
        <w:rPr>
          <w:rFonts w:eastAsia="Times New Roman"/>
          <w:szCs w:val="24"/>
        </w:rPr>
        <w:t>αίν</w:t>
      </w:r>
      <w:r>
        <w:rPr>
          <w:rFonts w:eastAsia="Times New Roman"/>
          <w:szCs w:val="24"/>
        </w:rPr>
        <w:t>εται</w:t>
      </w:r>
      <w:r w:rsidRPr="00363EC8">
        <w:rPr>
          <w:rFonts w:eastAsia="Times New Roman"/>
          <w:szCs w:val="24"/>
        </w:rPr>
        <w:t xml:space="preserve"> στον </w:t>
      </w:r>
      <w:r>
        <w:rPr>
          <w:rFonts w:eastAsia="Times New Roman"/>
          <w:szCs w:val="24"/>
        </w:rPr>
        <w:t>Π</w:t>
      </w:r>
      <w:r w:rsidRPr="00363EC8">
        <w:rPr>
          <w:rFonts w:eastAsia="Times New Roman"/>
          <w:szCs w:val="24"/>
        </w:rPr>
        <w:t>ροϋπολογισμό του 2019</w:t>
      </w:r>
      <w:r>
        <w:rPr>
          <w:rFonts w:eastAsia="Times New Roman"/>
          <w:szCs w:val="24"/>
        </w:rPr>
        <w:t xml:space="preserve"> ότι </w:t>
      </w:r>
      <w:r w:rsidRPr="00363EC8">
        <w:rPr>
          <w:rFonts w:eastAsia="Times New Roman"/>
          <w:szCs w:val="24"/>
        </w:rPr>
        <w:t xml:space="preserve">τα ασφαλιστικά ταμεία έχουν </w:t>
      </w:r>
      <w:r w:rsidRPr="00363EC8">
        <w:rPr>
          <w:rFonts w:eastAsia="Times New Roman"/>
          <w:szCs w:val="24"/>
        </w:rPr>
        <w:lastRenderedPageBreak/>
        <w:t>πλεόνασμα χάρη στην αύξηση των εσόδων που υπάρχ</w:t>
      </w:r>
      <w:r>
        <w:rPr>
          <w:rFonts w:eastAsia="Times New Roman"/>
          <w:szCs w:val="24"/>
        </w:rPr>
        <w:t>ουν,</w:t>
      </w:r>
      <w:r w:rsidRPr="00363EC8">
        <w:rPr>
          <w:rFonts w:eastAsia="Times New Roman"/>
          <w:szCs w:val="24"/>
        </w:rPr>
        <w:t xml:space="preserve"> λόγω της αύξησης της απασχόλησης κυρίως</w:t>
      </w:r>
      <w:r>
        <w:rPr>
          <w:rFonts w:eastAsia="Times New Roman"/>
          <w:szCs w:val="24"/>
        </w:rPr>
        <w:t>,</w:t>
      </w:r>
      <w:r w:rsidRPr="00363EC8">
        <w:rPr>
          <w:rFonts w:eastAsia="Times New Roman"/>
          <w:szCs w:val="24"/>
        </w:rPr>
        <w:t xml:space="preserve"> και της μείωσης της αδήλωτης εργασίας</w:t>
      </w:r>
      <w:r>
        <w:rPr>
          <w:rFonts w:eastAsia="Times New Roman"/>
          <w:szCs w:val="24"/>
        </w:rPr>
        <w:t>.</w:t>
      </w:r>
      <w:r w:rsidRPr="00363EC8">
        <w:rPr>
          <w:rFonts w:eastAsia="Times New Roman"/>
          <w:szCs w:val="24"/>
        </w:rPr>
        <w:t xml:space="preserve"> </w:t>
      </w:r>
    </w:p>
    <w:p w14:paraId="5FC2F756" w14:textId="77777777" w:rsidR="0020643A" w:rsidRDefault="00E84ECF">
      <w:pPr>
        <w:spacing w:line="600" w:lineRule="auto"/>
        <w:ind w:firstLine="720"/>
        <w:contextualSpacing/>
        <w:jc w:val="both"/>
        <w:rPr>
          <w:rFonts w:eastAsia="Times New Roman"/>
          <w:szCs w:val="24"/>
        </w:rPr>
      </w:pPr>
      <w:r>
        <w:rPr>
          <w:rFonts w:eastAsia="Times New Roman"/>
          <w:szCs w:val="24"/>
        </w:rPr>
        <w:t>Τ</w:t>
      </w:r>
      <w:r w:rsidRPr="00363EC8">
        <w:rPr>
          <w:rFonts w:eastAsia="Times New Roman"/>
          <w:szCs w:val="24"/>
        </w:rPr>
        <w:t>αυτόχρονα</w:t>
      </w:r>
      <w:r>
        <w:rPr>
          <w:rFonts w:eastAsia="Times New Roman"/>
          <w:szCs w:val="24"/>
        </w:rPr>
        <w:t>,</w:t>
      </w:r>
      <w:r w:rsidRPr="00363EC8">
        <w:rPr>
          <w:rFonts w:eastAsia="Times New Roman"/>
          <w:szCs w:val="24"/>
        </w:rPr>
        <w:t xml:space="preserve"> φαίνεται και στον </w:t>
      </w:r>
      <w:r>
        <w:rPr>
          <w:rFonts w:eastAsia="Times New Roman"/>
          <w:szCs w:val="24"/>
        </w:rPr>
        <w:t>π</w:t>
      </w:r>
      <w:r w:rsidRPr="00363EC8">
        <w:rPr>
          <w:rFonts w:eastAsia="Times New Roman"/>
          <w:szCs w:val="24"/>
        </w:rPr>
        <w:t>ροϋπολογισμό του 2019</w:t>
      </w:r>
      <w:r>
        <w:rPr>
          <w:rFonts w:eastAsia="Times New Roman"/>
          <w:szCs w:val="24"/>
        </w:rPr>
        <w:t>,</w:t>
      </w:r>
      <w:r w:rsidRPr="00363EC8">
        <w:rPr>
          <w:rFonts w:eastAsia="Times New Roman"/>
          <w:szCs w:val="24"/>
        </w:rPr>
        <w:t xml:space="preserve"> υπάρχει μία μείωση της συνταξιοδοτικής δαπάνης</w:t>
      </w:r>
      <w:r>
        <w:rPr>
          <w:rFonts w:eastAsia="Times New Roman"/>
          <w:szCs w:val="24"/>
        </w:rPr>
        <w:t>,</w:t>
      </w:r>
      <w:r w:rsidRPr="00363EC8">
        <w:rPr>
          <w:rFonts w:eastAsia="Times New Roman"/>
          <w:szCs w:val="24"/>
        </w:rPr>
        <w:t xml:space="preserve"> γιατί πληρώνουμε τα ληξιπρόθεσμα</w:t>
      </w:r>
      <w:r>
        <w:rPr>
          <w:rFonts w:eastAsia="Times New Roman"/>
          <w:szCs w:val="24"/>
        </w:rPr>
        <w:t>, εκ</w:t>
      </w:r>
      <w:r w:rsidRPr="00363EC8">
        <w:rPr>
          <w:rFonts w:eastAsia="Times New Roman"/>
          <w:szCs w:val="24"/>
        </w:rPr>
        <w:t>καθαρίζουμε τα ληξιπρόθεσμα</w:t>
      </w:r>
      <w:r>
        <w:rPr>
          <w:rFonts w:eastAsia="Times New Roman"/>
          <w:szCs w:val="24"/>
        </w:rPr>
        <w:t>,</w:t>
      </w:r>
      <w:r w:rsidRPr="00363EC8">
        <w:rPr>
          <w:rFonts w:eastAsia="Times New Roman"/>
          <w:szCs w:val="24"/>
        </w:rPr>
        <w:t xml:space="preserve"> πληρώνουμε τις εκκρεμείς συντάξεις δηλαδή</w:t>
      </w:r>
      <w:r>
        <w:rPr>
          <w:rFonts w:eastAsia="Times New Roman"/>
          <w:szCs w:val="24"/>
        </w:rPr>
        <w:t>.</w:t>
      </w:r>
      <w:r w:rsidRPr="00363EC8">
        <w:rPr>
          <w:rFonts w:eastAsia="Times New Roman"/>
          <w:szCs w:val="24"/>
        </w:rPr>
        <w:t xml:space="preserve"> </w:t>
      </w:r>
      <w:r>
        <w:rPr>
          <w:rFonts w:eastAsia="Times New Roman"/>
          <w:szCs w:val="24"/>
        </w:rPr>
        <w:t>Εκ</w:t>
      </w:r>
      <w:r w:rsidRPr="00363EC8">
        <w:rPr>
          <w:rFonts w:eastAsia="Times New Roman"/>
          <w:szCs w:val="24"/>
        </w:rPr>
        <w:t>καθαρίσα</w:t>
      </w:r>
      <w:r>
        <w:rPr>
          <w:rFonts w:eastAsia="Times New Roman"/>
          <w:szCs w:val="24"/>
        </w:rPr>
        <w:t>με</w:t>
      </w:r>
      <w:r w:rsidRPr="00363EC8">
        <w:rPr>
          <w:rFonts w:eastAsia="Times New Roman"/>
          <w:szCs w:val="24"/>
        </w:rPr>
        <w:t xml:space="preserve"> τον κύριο όγκο των ληξιπρ</w:t>
      </w:r>
      <w:r>
        <w:rPr>
          <w:rFonts w:eastAsia="Times New Roman"/>
          <w:szCs w:val="24"/>
        </w:rPr>
        <w:t>ο</w:t>
      </w:r>
      <w:r w:rsidRPr="00363EC8">
        <w:rPr>
          <w:rFonts w:eastAsia="Times New Roman"/>
          <w:szCs w:val="24"/>
        </w:rPr>
        <w:t>θ</w:t>
      </w:r>
      <w:r>
        <w:rPr>
          <w:rFonts w:eastAsia="Times New Roman"/>
          <w:szCs w:val="24"/>
        </w:rPr>
        <w:t>έ</w:t>
      </w:r>
      <w:r w:rsidRPr="00363EC8">
        <w:rPr>
          <w:rFonts w:eastAsia="Times New Roman"/>
          <w:szCs w:val="24"/>
        </w:rPr>
        <w:t>σμων εντός του 201</w:t>
      </w:r>
      <w:r>
        <w:rPr>
          <w:rFonts w:eastAsia="Times New Roman"/>
          <w:szCs w:val="24"/>
        </w:rPr>
        <w:t xml:space="preserve">8, κάτι που </w:t>
      </w:r>
      <w:r w:rsidRPr="00363EC8">
        <w:rPr>
          <w:rFonts w:eastAsia="Times New Roman"/>
          <w:szCs w:val="24"/>
        </w:rPr>
        <w:t>ελαφρα</w:t>
      </w:r>
      <w:r w:rsidRPr="00363EC8">
        <w:rPr>
          <w:rFonts w:eastAsia="Times New Roman"/>
          <w:szCs w:val="24"/>
        </w:rPr>
        <w:t>ίνει πολύ τη συνταξιοδοτική δαπάνη του 2019</w:t>
      </w:r>
      <w:r>
        <w:rPr>
          <w:rFonts w:eastAsia="Times New Roman"/>
          <w:szCs w:val="24"/>
        </w:rPr>
        <w:t>.</w:t>
      </w:r>
    </w:p>
    <w:p w14:paraId="5FC2F757" w14:textId="77777777" w:rsidR="0020643A" w:rsidRDefault="00E84ECF">
      <w:pPr>
        <w:spacing w:line="600" w:lineRule="auto"/>
        <w:ind w:firstLine="720"/>
        <w:contextualSpacing/>
        <w:jc w:val="both"/>
        <w:rPr>
          <w:rFonts w:eastAsia="Times New Roman"/>
          <w:szCs w:val="24"/>
        </w:rPr>
      </w:pPr>
      <w:r w:rsidRPr="00363EC8">
        <w:rPr>
          <w:rFonts w:eastAsia="Times New Roman"/>
          <w:szCs w:val="24"/>
        </w:rPr>
        <w:t xml:space="preserve"> Αυτά είναι τα δεδομένα τα οποία κάνουν το ασφαλιστικό σύστημα από τη μία χρονιά στην άλλη</w:t>
      </w:r>
      <w:r>
        <w:rPr>
          <w:rFonts w:eastAsia="Times New Roman"/>
          <w:szCs w:val="24"/>
        </w:rPr>
        <w:t>,</w:t>
      </w:r>
      <w:r w:rsidRPr="00363EC8">
        <w:rPr>
          <w:rFonts w:eastAsia="Times New Roman"/>
          <w:szCs w:val="24"/>
        </w:rPr>
        <w:t xml:space="preserve"> ενώ προϋπολογίζεται ότι θα έχει μία </w:t>
      </w:r>
      <w:r>
        <w:rPr>
          <w:rFonts w:eastAsia="Times New Roman"/>
          <w:szCs w:val="24"/>
        </w:rPr>
        <w:t xml:space="preserve">«χ» </w:t>
      </w:r>
      <w:r w:rsidRPr="00363EC8">
        <w:rPr>
          <w:rFonts w:eastAsia="Times New Roman"/>
          <w:szCs w:val="24"/>
        </w:rPr>
        <w:t>δημοσιονομική ισορροπία</w:t>
      </w:r>
      <w:r>
        <w:rPr>
          <w:rFonts w:eastAsia="Times New Roman"/>
          <w:szCs w:val="24"/>
        </w:rPr>
        <w:t>,</w:t>
      </w:r>
      <w:r w:rsidRPr="00363EC8">
        <w:rPr>
          <w:rFonts w:eastAsia="Times New Roman"/>
          <w:szCs w:val="24"/>
        </w:rPr>
        <w:t xml:space="preserve"> να πηγαίνει καλύτερα</w:t>
      </w:r>
      <w:r>
        <w:rPr>
          <w:rFonts w:eastAsia="Times New Roman"/>
          <w:szCs w:val="24"/>
        </w:rPr>
        <w:t>.</w:t>
      </w:r>
      <w:r w:rsidRPr="00363EC8">
        <w:rPr>
          <w:rFonts w:eastAsia="Times New Roman"/>
          <w:szCs w:val="24"/>
        </w:rPr>
        <w:t xml:space="preserve"> Αυτό σημαίνει</w:t>
      </w:r>
      <w:r>
        <w:rPr>
          <w:rFonts w:eastAsia="Times New Roman"/>
          <w:szCs w:val="24"/>
        </w:rPr>
        <w:t>,</w:t>
      </w:r>
      <w:r w:rsidRPr="00363EC8">
        <w:rPr>
          <w:rFonts w:eastAsia="Times New Roman"/>
          <w:szCs w:val="24"/>
        </w:rPr>
        <w:t xml:space="preserve"> </w:t>
      </w:r>
      <w:r>
        <w:rPr>
          <w:rFonts w:eastAsia="Times New Roman"/>
          <w:szCs w:val="24"/>
        </w:rPr>
        <w:t>ε</w:t>
      </w:r>
      <w:r w:rsidRPr="00363EC8">
        <w:rPr>
          <w:rFonts w:eastAsia="Times New Roman"/>
          <w:szCs w:val="24"/>
        </w:rPr>
        <w:t>ξάλλου</w:t>
      </w:r>
      <w:r>
        <w:rPr>
          <w:rFonts w:eastAsia="Times New Roman"/>
          <w:szCs w:val="24"/>
        </w:rPr>
        <w:t>,</w:t>
      </w:r>
      <w:r w:rsidRPr="00363EC8">
        <w:rPr>
          <w:rFonts w:eastAsia="Times New Roman"/>
          <w:szCs w:val="24"/>
        </w:rPr>
        <w:t xml:space="preserve"> και το ό</w:t>
      </w:r>
      <w:r w:rsidRPr="00363EC8">
        <w:rPr>
          <w:rFonts w:eastAsia="Times New Roman"/>
          <w:szCs w:val="24"/>
        </w:rPr>
        <w:t>τι έχει πλεονασματική λειτουργία</w:t>
      </w:r>
      <w:r>
        <w:rPr>
          <w:rFonts w:eastAsia="Times New Roman"/>
          <w:szCs w:val="24"/>
        </w:rPr>
        <w:t>.</w:t>
      </w:r>
      <w:r w:rsidRPr="00363EC8">
        <w:rPr>
          <w:rFonts w:eastAsia="Times New Roman"/>
          <w:szCs w:val="24"/>
        </w:rPr>
        <w:t xml:space="preserve"> </w:t>
      </w:r>
    </w:p>
    <w:p w14:paraId="5FC2F758" w14:textId="77777777" w:rsidR="0020643A" w:rsidRDefault="00E84ECF">
      <w:pPr>
        <w:spacing w:line="600" w:lineRule="auto"/>
        <w:ind w:firstLine="720"/>
        <w:contextualSpacing/>
        <w:jc w:val="both"/>
        <w:rPr>
          <w:rFonts w:eastAsia="Times New Roman"/>
          <w:szCs w:val="24"/>
        </w:rPr>
      </w:pPr>
      <w:r>
        <w:rPr>
          <w:rFonts w:eastAsia="Times New Roman"/>
          <w:szCs w:val="24"/>
        </w:rPr>
        <w:t>Α</w:t>
      </w:r>
      <w:r w:rsidRPr="00363EC8">
        <w:rPr>
          <w:rFonts w:eastAsia="Times New Roman"/>
          <w:szCs w:val="24"/>
        </w:rPr>
        <w:t xml:space="preserve">λίμονο </w:t>
      </w:r>
      <w:r>
        <w:rPr>
          <w:rFonts w:eastAsia="Times New Roman"/>
          <w:szCs w:val="24"/>
        </w:rPr>
        <w:t>-</w:t>
      </w:r>
      <w:r w:rsidRPr="00363EC8">
        <w:rPr>
          <w:rFonts w:eastAsia="Times New Roman"/>
          <w:szCs w:val="24"/>
        </w:rPr>
        <w:t>δεν είναι εδώ</w:t>
      </w:r>
      <w:r>
        <w:rPr>
          <w:rFonts w:eastAsia="Times New Roman"/>
          <w:szCs w:val="24"/>
        </w:rPr>
        <w:t>,</w:t>
      </w:r>
      <w:r w:rsidRPr="00363EC8">
        <w:rPr>
          <w:rFonts w:eastAsia="Times New Roman"/>
          <w:szCs w:val="24"/>
        </w:rPr>
        <w:t xml:space="preserve"> αλλά το έχουμε ξανασυζητήσει</w:t>
      </w:r>
      <w:r>
        <w:rPr>
          <w:rFonts w:eastAsia="Times New Roman"/>
          <w:szCs w:val="24"/>
        </w:rPr>
        <w:t>,</w:t>
      </w:r>
      <w:r w:rsidRPr="00363EC8">
        <w:rPr>
          <w:rFonts w:eastAsia="Times New Roman"/>
          <w:szCs w:val="24"/>
        </w:rPr>
        <w:t xml:space="preserve"> ο ίδιος λέει </w:t>
      </w:r>
      <w:r>
        <w:rPr>
          <w:rFonts w:eastAsia="Times New Roman"/>
          <w:szCs w:val="24"/>
        </w:rPr>
        <w:t>«πώ</w:t>
      </w:r>
      <w:r w:rsidRPr="00363EC8">
        <w:rPr>
          <w:rFonts w:eastAsia="Times New Roman"/>
          <w:szCs w:val="24"/>
        </w:rPr>
        <w:t>ς έχει πλεόνασμα</w:t>
      </w:r>
      <w:r>
        <w:rPr>
          <w:rFonts w:eastAsia="Times New Roman"/>
          <w:szCs w:val="24"/>
        </w:rPr>
        <w:t>,</w:t>
      </w:r>
      <w:r w:rsidRPr="00363EC8">
        <w:rPr>
          <w:rFonts w:eastAsia="Times New Roman"/>
          <w:szCs w:val="24"/>
        </w:rPr>
        <w:t xml:space="preserve"> </w:t>
      </w:r>
      <w:r>
        <w:rPr>
          <w:rFonts w:eastAsia="Times New Roman"/>
          <w:szCs w:val="24"/>
        </w:rPr>
        <w:t>αφού</w:t>
      </w:r>
      <w:r w:rsidRPr="00363EC8">
        <w:rPr>
          <w:rFonts w:eastAsia="Times New Roman"/>
          <w:szCs w:val="24"/>
        </w:rPr>
        <w:t xml:space="preserve"> το κράτος χρηματοδοτεί</w:t>
      </w:r>
      <w:r>
        <w:rPr>
          <w:rFonts w:eastAsia="Times New Roman"/>
          <w:szCs w:val="24"/>
        </w:rPr>
        <w:t>»-</w:t>
      </w:r>
      <w:r w:rsidRPr="00363EC8">
        <w:rPr>
          <w:rFonts w:eastAsia="Times New Roman"/>
          <w:szCs w:val="24"/>
        </w:rPr>
        <w:t xml:space="preserve"> αν το κράτος </w:t>
      </w:r>
      <w:r>
        <w:rPr>
          <w:rFonts w:eastAsia="Times New Roman"/>
          <w:szCs w:val="24"/>
        </w:rPr>
        <w:t>δ</w:t>
      </w:r>
      <w:r w:rsidRPr="00363EC8">
        <w:rPr>
          <w:rFonts w:eastAsia="Times New Roman"/>
          <w:szCs w:val="24"/>
        </w:rPr>
        <w:t>εν χρηματοδοτούσε το δημόσιο σύστημα κοινωνικής ασφάλισης</w:t>
      </w:r>
      <w:r>
        <w:rPr>
          <w:rFonts w:eastAsia="Times New Roman"/>
          <w:szCs w:val="24"/>
        </w:rPr>
        <w:t>.</w:t>
      </w:r>
      <w:r w:rsidRPr="00363EC8">
        <w:rPr>
          <w:rFonts w:eastAsia="Times New Roman"/>
          <w:szCs w:val="24"/>
        </w:rPr>
        <w:t xml:space="preserve"> </w:t>
      </w:r>
      <w:r>
        <w:rPr>
          <w:rFonts w:eastAsia="Times New Roman"/>
          <w:szCs w:val="24"/>
        </w:rPr>
        <w:t>Δ</w:t>
      </w:r>
      <w:r w:rsidRPr="00363EC8">
        <w:rPr>
          <w:rFonts w:eastAsia="Times New Roman"/>
          <w:szCs w:val="24"/>
        </w:rPr>
        <w:t xml:space="preserve">εν θα είχαμε </w:t>
      </w:r>
      <w:r>
        <w:rPr>
          <w:rFonts w:eastAsia="Times New Roman"/>
          <w:szCs w:val="24"/>
        </w:rPr>
        <w:t>δημόσιο σύστημα</w:t>
      </w:r>
      <w:r w:rsidRPr="00363EC8">
        <w:rPr>
          <w:rFonts w:eastAsia="Times New Roman"/>
          <w:szCs w:val="24"/>
        </w:rPr>
        <w:t xml:space="preserve"> </w:t>
      </w:r>
      <w:r w:rsidRPr="00363EC8">
        <w:rPr>
          <w:rFonts w:eastAsia="Times New Roman"/>
          <w:szCs w:val="24"/>
        </w:rPr>
        <w:t>κοινωνικής ασφάλισης τότε</w:t>
      </w:r>
      <w:r>
        <w:rPr>
          <w:rFonts w:eastAsia="Times New Roman"/>
          <w:szCs w:val="24"/>
        </w:rPr>
        <w:t>.</w:t>
      </w:r>
      <w:r w:rsidRPr="00363EC8">
        <w:rPr>
          <w:rFonts w:eastAsia="Times New Roman"/>
          <w:szCs w:val="24"/>
        </w:rPr>
        <w:t xml:space="preserve"> Αυτή είναι η έννοια του δημόσιου συστήματος </w:t>
      </w:r>
      <w:r w:rsidRPr="00363EC8">
        <w:rPr>
          <w:rFonts w:eastAsia="Times New Roman"/>
          <w:szCs w:val="24"/>
        </w:rPr>
        <w:lastRenderedPageBreak/>
        <w:t>κοινωνικής ασφάλισης</w:t>
      </w:r>
      <w:r>
        <w:rPr>
          <w:rFonts w:eastAsia="Times New Roman"/>
          <w:szCs w:val="24"/>
        </w:rPr>
        <w:t>, να</w:t>
      </w:r>
      <w:r w:rsidRPr="00363EC8">
        <w:rPr>
          <w:rFonts w:eastAsia="Times New Roman"/>
          <w:szCs w:val="24"/>
        </w:rPr>
        <w:t xml:space="preserve"> υπάρχει κρατική χρηματοδότηση</w:t>
      </w:r>
      <w:r>
        <w:rPr>
          <w:rFonts w:eastAsia="Times New Roman"/>
          <w:szCs w:val="24"/>
        </w:rPr>
        <w:t>.</w:t>
      </w:r>
      <w:r w:rsidRPr="00363EC8">
        <w:rPr>
          <w:rFonts w:eastAsia="Times New Roman"/>
          <w:szCs w:val="24"/>
        </w:rPr>
        <w:t xml:space="preserve"> </w:t>
      </w:r>
      <w:r>
        <w:rPr>
          <w:rFonts w:eastAsia="Times New Roman"/>
          <w:szCs w:val="24"/>
        </w:rPr>
        <w:t>Α</w:t>
      </w:r>
      <w:r w:rsidRPr="00363EC8">
        <w:rPr>
          <w:rFonts w:eastAsia="Times New Roman"/>
          <w:szCs w:val="24"/>
        </w:rPr>
        <w:t>υτό συμβαίνει</w:t>
      </w:r>
      <w:r>
        <w:rPr>
          <w:rFonts w:eastAsia="Times New Roman"/>
          <w:szCs w:val="24"/>
        </w:rPr>
        <w:t xml:space="preserve"> σ</w:t>
      </w:r>
      <w:r w:rsidRPr="00363EC8">
        <w:rPr>
          <w:rFonts w:eastAsia="Times New Roman"/>
          <w:szCs w:val="24"/>
        </w:rPr>
        <w:t xml:space="preserve">ε όλα τα </w:t>
      </w:r>
      <w:r>
        <w:rPr>
          <w:rFonts w:eastAsia="Times New Roman"/>
          <w:szCs w:val="24"/>
        </w:rPr>
        <w:t>ε</w:t>
      </w:r>
      <w:r w:rsidRPr="00363EC8">
        <w:rPr>
          <w:rFonts w:eastAsia="Times New Roman"/>
          <w:szCs w:val="24"/>
        </w:rPr>
        <w:t>υρωπαϊκά συστήματα</w:t>
      </w:r>
      <w:r>
        <w:rPr>
          <w:rFonts w:eastAsia="Times New Roman"/>
          <w:szCs w:val="24"/>
        </w:rPr>
        <w:t>.</w:t>
      </w:r>
      <w:r w:rsidRPr="00363EC8">
        <w:rPr>
          <w:rFonts w:eastAsia="Times New Roman"/>
          <w:szCs w:val="24"/>
        </w:rPr>
        <w:t xml:space="preserve"> </w:t>
      </w:r>
    </w:p>
    <w:p w14:paraId="5FC2F759" w14:textId="77777777" w:rsidR="0020643A" w:rsidRDefault="00E84ECF">
      <w:pPr>
        <w:spacing w:line="600" w:lineRule="auto"/>
        <w:ind w:firstLine="720"/>
        <w:contextualSpacing/>
        <w:jc w:val="both"/>
        <w:rPr>
          <w:rFonts w:eastAsia="Times New Roman"/>
          <w:szCs w:val="24"/>
        </w:rPr>
      </w:pPr>
      <w:r>
        <w:rPr>
          <w:rFonts w:eastAsia="Times New Roman"/>
          <w:szCs w:val="24"/>
        </w:rPr>
        <w:t xml:space="preserve">Η </w:t>
      </w:r>
      <w:r w:rsidRPr="00363EC8">
        <w:rPr>
          <w:rFonts w:eastAsia="Times New Roman"/>
          <w:szCs w:val="24"/>
        </w:rPr>
        <w:t>εξέλιξη</w:t>
      </w:r>
      <w:r>
        <w:rPr>
          <w:rFonts w:eastAsia="Times New Roman"/>
          <w:szCs w:val="24"/>
        </w:rPr>
        <w:t>,</w:t>
      </w:r>
      <w:r w:rsidRPr="00363EC8">
        <w:rPr>
          <w:rFonts w:eastAsia="Times New Roman"/>
          <w:szCs w:val="24"/>
        </w:rPr>
        <w:t xml:space="preserve"> η βελτίωση των εσόδων που υπάρχ</w:t>
      </w:r>
      <w:r>
        <w:rPr>
          <w:rFonts w:eastAsia="Times New Roman"/>
          <w:szCs w:val="24"/>
        </w:rPr>
        <w:t>ει</w:t>
      </w:r>
      <w:r w:rsidRPr="00363EC8">
        <w:rPr>
          <w:rFonts w:eastAsia="Times New Roman"/>
          <w:szCs w:val="24"/>
        </w:rPr>
        <w:t xml:space="preserve"> στο ασφαλιστικό σύστημα από το 2017</w:t>
      </w:r>
      <w:r>
        <w:rPr>
          <w:rFonts w:eastAsia="Times New Roman"/>
          <w:szCs w:val="24"/>
        </w:rPr>
        <w:t>,</w:t>
      </w:r>
      <w:r w:rsidRPr="00363EC8">
        <w:rPr>
          <w:rFonts w:eastAsia="Times New Roman"/>
          <w:szCs w:val="24"/>
        </w:rPr>
        <w:t xml:space="preserve"> </w:t>
      </w:r>
      <w:r w:rsidRPr="00363EC8">
        <w:rPr>
          <w:rFonts w:eastAsia="Times New Roman"/>
          <w:szCs w:val="24"/>
        </w:rPr>
        <w:t xml:space="preserve">οπότε και αρχίζει να λειτουργεί </w:t>
      </w:r>
      <w:r>
        <w:rPr>
          <w:rFonts w:eastAsia="Times New Roman"/>
          <w:szCs w:val="24"/>
        </w:rPr>
        <w:t>ο ΕΦΚΑ, ε</w:t>
      </w:r>
      <w:r w:rsidRPr="00363EC8">
        <w:rPr>
          <w:rFonts w:eastAsia="Times New Roman"/>
          <w:szCs w:val="24"/>
        </w:rPr>
        <w:t>ίναι προφανής και ολοκάθαρη</w:t>
      </w:r>
      <w:r>
        <w:rPr>
          <w:rFonts w:eastAsia="Times New Roman"/>
          <w:szCs w:val="24"/>
        </w:rPr>
        <w:t>.</w:t>
      </w:r>
      <w:r w:rsidRPr="00363EC8">
        <w:rPr>
          <w:rFonts w:eastAsia="Times New Roman"/>
          <w:szCs w:val="24"/>
        </w:rPr>
        <w:t xml:space="preserve"> </w:t>
      </w:r>
    </w:p>
    <w:p w14:paraId="5FC2F75A" w14:textId="77777777" w:rsidR="0020643A" w:rsidRDefault="00E84ECF">
      <w:pPr>
        <w:spacing w:line="600" w:lineRule="auto"/>
        <w:ind w:firstLine="720"/>
        <w:contextualSpacing/>
        <w:jc w:val="both"/>
        <w:rPr>
          <w:rFonts w:eastAsia="Times New Roman"/>
          <w:szCs w:val="24"/>
        </w:rPr>
      </w:pPr>
      <w:r>
        <w:rPr>
          <w:rFonts w:eastAsia="Times New Roman"/>
          <w:szCs w:val="24"/>
        </w:rPr>
        <w:t>Και γ</w:t>
      </w:r>
      <w:r w:rsidRPr="00363EC8">
        <w:rPr>
          <w:rFonts w:eastAsia="Times New Roman"/>
          <w:szCs w:val="24"/>
        </w:rPr>
        <w:t>ια τους πλέον δύσπιστους</w:t>
      </w:r>
      <w:r>
        <w:rPr>
          <w:rFonts w:eastAsia="Times New Roman"/>
          <w:szCs w:val="24"/>
        </w:rPr>
        <w:t>, κ</w:t>
      </w:r>
      <w:r w:rsidRPr="00363EC8">
        <w:rPr>
          <w:rFonts w:eastAsia="Times New Roman"/>
          <w:szCs w:val="24"/>
        </w:rPr>
        <w:t xml:space="preserve">αταθέτω και </w:t>
      </w:r>
      <w:r>
        <w:rPr>
          <w:rFonts w:eastAsia="Times New Roman"/>
          <w:szCs w:val="24"/>
        </w:rPr>
        <w:t>για τα</w:t>
      </w:r>
      <w:r w:rsidRPr="00363EC8">
        <w:rPr>
          <w:rFonts w:eastAsia="Times New Roman"/>
          <w:szCs w:val="24"/>
        </w:rPr>
        <w:t xml:space="preserve"> </w:t>
      </w:r>
      <w:r>
        <w:rPr>
          <w:rFonts w:eastAsia="Times New Roman"/>
          <w:szCs w:val="24"/>
        </w:rPr>
        <w:t>Π</w:t>
      </w:r>
      <w:r w:rsidRPr="00363EC8">
        <w:rPr>
          <w:rFonts w:eastAsia="Times New Roman"/>
          <w:szCs w:val="24"/>
        </w:rPr>
        <w:t xml:space="preserve">ρακτικά ένα πλήρες σημείωμα σε σχέση με την πορεία των δημοσίων </w:t>
      </w:r>
      <w:r>
        <w:rPr>
          <w:rFonts w:eastAsia="Times New Roman"/>
          <w:szCs w:val="24"/>
        </w:rPr>
        <w:t>ο</w:t>
      </w:r>
      <w:r w:rsidRPr="00363EC8">
        <w:rPr>
          <w:rFonts w:eastAsia="Times New Roman"/>
          <w:szCs w:val="24"/>
        </w:rPr>
        <w:t xml:space="preserve">ικονομικών του Ενιαίου </w:t>
      </w:r>
      <w:r>
        <w:rPr>
          <w:rFonts w:eastAsia="Times New Roman"/>
          <w:szCs w:val="24"/>
        </w:rPr>
        <w:t>Φ</w:t>
      </w:r>
      <w:r w:rsidRPr="00363EC8">
        <w:rPr>
          <w:rFonts w:eastAsia="Times New Roman"/>
          <w:szCs w:val="24"/>
        </w:rPr>
        <w:t>ορέα Κοινωνικής Ασφάλισης</w:t>
      </w:r>
      <w:r>
        <w:rPr>
          <w:rFonts w:eastAsia="Times New Roman"/>
          <w:szCs w:val="24"/>
        </w:rPr>
        <w:t>,</w:t>
      </w:r>
      <w:r w:rsidRPr="00363EC8">
        <w:rPr>
          <w:rFonts w:eastAsia="Times New Roman"/>
          <w:szCs w:val="24"/>
        </w:rPr>
        <w:t xml:space="preserve"> που εμφανίζει ακριβώς αυτή την αύξηση των εσόδων από το 2017 και μετά</w:t>
      </w:r>
      <w:r>
        <w:rPr>
          <w:rFonts w:eastAsia="Times New Roman"/>
          <w:szCs w:val="24"/>
        </w:rPr>
        <w:t>.</w:t>
      </w:r>
    </w:p>
    <w:p w14:paraId="5FC2F75B" w14:textId="77777777" w:rsidR="0020643A" w:rsidRDefault="00E84ECF">
      <w:pPr>
        <w:spacing w:line="600" w:lineRule="auto"/>
        <w:ind w:firstLine="720"/>
        <w:contextualSpacing/>
        <w:jc w:val="both"/>
        <w:rPr>
          <w:rFonts w:eastAsia="Times New Roman"/>
          <w:szCs w:val="24"/>
        </w:rPr>
      </w:pPr>
      <w:r w:rsidRPr="00404E28">
        <w:rPr>
          <w:rFonts w:eastAsia="Times New Roman"/>
          <w:szCs w:val="24"/>
        </w:rPr>
        <w:t xml:space="preserve">(Στο σημείο αυτό </w:t>
      </w:r>
      <w:r>
        <w:rPr>
          <w:rFonts w:eastAsia="Times New Roman"/>
          <w:szCs w:val="24"/>
        </w:rPr>
        <w:t>η</w:t>
      </w:r>
      <w:r w:rsidRPr="00404E28">
        <w:rPr>
          <w:rFonts w:eastAsia="Times New Roman"/>
          <w:szCs w:val="24"/>
        </w:rPr>
        <w:t xml:space="preserve"> Υπουργός </w:t>
      </w:r>
      <w:r>
        <w:rPr>
          <w:rFonts w:eastAsia="Times New Roman"/>
          <w:szCs w:val="24"/>
        </w:rPr>
        <w:t>Εργασίας, Κοινωνικής Ασφάλισης και Κοινωνικής Αλληλεγγύης κ</w:t>
      </w:r>
      <w:r>
        <w:rPr>
          <w:rFonts w:eastAsia="Times New Roman"/>
          <w:szCs w:val="24"/>
        </w:rPr>
        <w:t>.</w:t>
      </w:r>
      <w:r w:rsidRPr="00404E28">
        <w:rPr>
          <w:rFonts w:eastAsia="Times New Roman"/>
          <w:szCs w:val="24"/>
        </w:rPr>
        <w:t xml:space="preserve"> </w:t>
      </w:r>
      <w:r>
        <w:rPr>
          <w:rFonts w:eastAsia="Times New Roman"/>
          <w:szCs w:val="24"/>
        </w:rPr>
        <w:t>Έφη</w:t>
      </w:r>
      <w:r>
        <w:rPr>
          <w:rFonts w:eastAsia="Times New Roman"/>
          <w:szCs w:val="24"/>
        </w:rPr>
        <w:t xml:space="preserve"> Αχτσιόγλου</w:t>
      </w:r>
      <w:r w:rsidRPr="00404E28">
        <w:rPr>
          <w:rFonts w:eastAsia="Times New Roman"/>
          <w:szCs w:val="24"/>
        </w:rPr>
        <w:t xml:space="preserve"> καταθέτει για τα Πρακτικά τ</w:t>
      </w:r>
      <w:r>
        <w:rPr>
          <w:rFonts w:eastAsia="Times New Roman"/>
          <w:szCs w:val="24"/>
        </w:rPr>
        <w:t>ο</w:t>
      </w:r>
      <w:r w:rsidRPr="00404E28">
        <w:rPr>
          <w:rFonts w:eastAsia="Times New Roman"/>
          <w:szCs w:val="24"/>
        </w:rPr>
        <w:t xml:space="preserve"> προαναφερθέν έγγραφ</w:t>
      </w:r>
      <w:r>
        <w:rPr>
          <w:rFonts w:eastAsia="Times New Roman"/>
          <w:szCs w:val="24"/>
        </w:rPr>
        <w:t>ο</w:t>
      </w:r>
      <w:r w:rsidRPr="00404E28">
        <w:rPr>
          <w:rFonts w:eastAsia="Times New Roman"/>
          <w:szCs w:val="24"/>
        </w:rPr>
        <w:t>, τ</w:t>
      </w:r>
      <w:r>
        <w:rPr>
          <w:rFonts w:eastAsia="Times New Roman"/>
          <w:szCs w:val="24"/>
        </w:rPr>
        <w:t>ο</w:t>
      </w:r>
      <w:r w:rsidRPr="00404E28">
        <w:rPr>
          <w:rFonts w:eastAsia="Times New Roman"/>
          <w:szCs w:val="24"/>
        </w:rPr>
        <w:t xml:space="preserve"> οποί</w:t>
      </w:r>
      <w:r>
        <w:rPr>
          <w:rFonts w:eastAsia="Times New Roman"/>
          <w:szCs w:val="24"/>
        </w:rPr>
        <w:t>ο</w:t>
      </w:r>
      <w:r w:rsidRPr="00404E28">
        <w:rPr>
          <w:rFonts w:eastAsia="Times New Roman"/>
          <w:szCs w:val="24"/>
        </w:rPr>
        <w:t xml:space="preserve"> βρίσκ</w:t>
      </w:r>
      <w:r>
        <w:rPr>
          <w:rFonts w:eastAsia="Times New Roman"/>
          <w:szCs w:val="24"/>
        </w:rPr>
        <w:t>εται</w:t>
      </w:r>
      <w:r w:rsidRPr="00404E28">
        <w:rPr>
          <w:rFonts w:eastAsia="Times New Roman"/>
          <w:szCs w:val="24"/>
        </w:rPr>
        <w:t xml:space="preserve"> στο </w:t>
      </w:r>
      <w:r>
        <w:rPr>
          <w:rFonts w:eastAsia="Times New Roman"/>
          <w:szCs w:val="24"/>
        </w:rPr>
        <w:t>α</w:t>
      </w:r>
      <w:r w:rsidRPr="00404E28">
        <w:rPr>
          <w:rFonts w:eastAsia="Times New Roman"/>
          <w:szCs w:val="24"/>
        </w:rPr>
        <w:t>ρχείο</w:t>
      </w:r>
      <w:r w:rsidRPr="00404E28">
        <w:rPr>
          <w:rFonts w:eastAsia="Times New Roman"/>
          <w:szCs w:val="24"/>
        </w:rPr>
        <w:t xml:space="preserve"> του Τμήματος Γραμματείας της Διεύθυνσης Στενογραφίας και Πρακτικών της Βουλής)</w:t>
      </w:r>
    </w:p>
    <w:p w14:paraId="5FC2F75C" w14:textId="77777777" w:rsidR="0020643A" w:rsidRDefault="00E84ECF">
      <w:pPr>
        <w:spacing w:line="600" w:lineRule="auto"/>
        <w:ind w:firstLine="720"/>
        <w:contextualSpacing/>
        <w:jc w:val="both"/>
        <w:rPr>
          <w:rFonts w:eastAsia="Times New Roman"/>
          <w:szCs w:val="24"/>
        </w:rPr>
      </w:pPr>
      <w:r>
        <w:rPr>
          <w:rFonts w:eastAsia="Times New Roman"/>
          <w:szCs w:val="24"/>
        </w:rPr>
        <w:t>Ε</w:t>
      </w:r>
      <w:r w:rsidRPr="00363EC8">
        <w:rPr>
          <w:rFonts w:eastAsia="Times New Roman"/>
          <w:szCs w:val="24"/>
        </w:rPr>
        <w:t>ίναι αυτή η σταθερή πορεία των δημοσιονομικών μεγεθών που επιτρέπ</w:t>
      </w:r>
      <w:r>
        <w:rPr>
          <w:rFonts w:eastAsia="Times New Roman"/>
          <w:szCs w:val="24"/>
        </w:rPr>
        <w:t xml:space="preserve">ει </w:t>
      </w:r>
      <w:r w:rsidRPr="00363EC8">
        <w:rPr>
          <w:rFonts w:eastAsia="Times New Roman"/>
          <w:szCs w:val="24"/>
        </w:rPr>
        <w:t xml:space="preserve">και το 2019 να μειωθεί η κρατική χρηματοδότηση και να μπορέσουμε να χρησιμοποιήσουμε τους κρατικούς </w:t>
      </w:r>
      <w:r>
        <w:rPr>
          <w:rFonts w:eastAsia="Times New Roman"/>
          <w:szCs w:val="24"/>
        </w:rPr>
        <w:t>π</w:t>
      </w:r>
      <w:r w:rsidRPr="00363EC8">
        <w:rPr>
          <w:rFonts w:eastAsia="Times New Roman"/>
          <w:szCs w:val="24"/>
        </w:rPr>
        <w:t xml:space="preserve">όρους </w:t>
      </w:r>
      <w:r w:rsidRPr="00363EC8">
        <w:rPr>
          <w:rFonts w:eastAsia="Times New Roman"/>
          <w:szCs w:val="24"/>
        </w:rPr>
        <w:t>για άλλες ευάλωτες ομάδες του πληθυσμού</w:t>
      </w:r>
      <w:r>
        <w:rPr>
          <w:rFonts w:eastAsia="Times New Roman"/>
          <w:szCs w:val="24"/>
        </w:rPr>
        <w:t>.</w:t>
      </w:r>
    </w:p>
    <w:p w14:paraId="5FC2F75D" w14:textId="77777777" w:rsidR="0020643A" w:rsidRDefault="00E84ECF">
      <w:pPr>
        <w:spacing w:line="600" w:lineRule="auto"/>
        <w:ind w:firstLine="720"/>
        <w:contextualSpacing/>
        <w:jc w:val="both"/>
        <w:rPr>
          <w:rFonts w:eastAsia="Times New Roman"/>
          <w:szCs w:val="24"/>
        </w:rPr>
      </w:pPr>
      <w:r>
        <w:rPr>
          <w:rFonts w:eastAsia="Times New Roman"/>
          <w:szCs w:val="24"/>
        </w:rPr>
        <w:lastRenderedPageBreak/>
        <w:t>Κυρίες και κύριοι Βουλευτές, με τον προϋπολογισμό</w:t>
      </w:r>
      <w:r w:rsidRPr="00363EC8">
        <w:rPr>
          <w:rFonts w:eastAsia="Times New Roman"/>
          <w:szCs w:val="24"/>
        </w:rPr>
        <w:t xml:space="preserve"> </w:t>
      </w:r>
      <w:r>
        <w:rPr>
          <w:rFonts w:eastAsia="Times New Roman"/>
          <w:szCs w:val="24"/>
        </w:rPr>
        <w:t xml:space="preserve">που ψηφίζει </w:t>
      </w:r>
      <w:r w:rsidRPr="00363EC8">
        <w:rPr>
          <w:rFonts w:eastAsia="Times New Roman"/>
          <w:szCs w:val="24"/>
        </w:rPr>
        <w:t>σήμερα η Βουλή</w:t>
      </w:r>
      <w:r>
        <w:rPr>
          <w:rFonts w:eastAsia="Times New Roman"/>
          <w:szCs w:val="24"/>
        </w:rPr>
        <w:t>,</w:t>
      </w:r>
      <w:r w:rsidRPr="00363EC8">
        <w:rPr>
          <w:rFonts w:eastAsia="Times New Roman"/>
          <w:szCs w:val="24"/>
        </w:rPr>
        <w:t xml:space="preserve"> η </w:t>
      </w:r>
      <w:r>
        <w:rPr>
          <w:rFonts w:eastAsia="Times New Roman"/>
          <w:szCs w:val="24"/>
        </w:rPr>
        <w:t>Κ</w:t>
      </w:r>
      <w:r w:rsidRPr="00363EC8">
        <w:rPr>
          <w:rFonts w:eastAsia="Times New Roman"/>
          <w:szCs w:val="24"/>
        </w:rPr>
        <w:t xml:space="preserve">υβέρνηση κάνει πράξη με γοργό ρυθμό </w:t>
      </w:r>
      <w:r>
        <w:rPr>
          <w:rFonts w:eastAsia="Times New Roman"/>
          <w:szCs w:val="24"/>
        </w:rPr>
        <w:t>τ</w:t>
      </w:r>
      <w:r w:rsidRPr="00363EC8">
        <w:rPr>
          <w:rFonts w:eastAsia="Times New Roman"/>
          <w:szCs w:val="24"/>
        </w:rPr>
        <w:t>ο σχέδιό της για τη βελτίωση του εισοδήματος</w:t>
      </w:r>
      <w:r>
        <w:rPr>
          <w:rFonts w:eastAsia="Times New Roman"/>
          <w:szCs w:val="24"/>
        </w:rPr>
        <w:t>,</w:t>
      </w:r>
      <w:r w:rsidRPr="00363EC8">
        <w:rPr>
          <w:rFonts w:eastAsia="Times New Roman"/>
          <w:szCs w:val="24"/>
        </w:rPr>
        <w:t xml:space="preserve"> κυρίως της </w:t>
      </w:r>
      <w:r>
        <w:rPr>
          <w:rFonts w:eastAsia="Times New Roman"/>
          <w:szCs w:val="24"/>
        </w:rPr>
        <w:t>μ</w:t>
      </w:r>
      <w:r w:rsidRPr="00363EC8">
        <w:rPr>
          <w:rFonts w:eastAsia="Times New Roman"/>
          <w:szCs w:val="24"/>
        </w:rPr>
        <w:t>εγάλης κοινωνικής πλειοψηφίας</w:t>
      </w:r>
      <w:r>
        <w:rPr>
          <w:rFonts w:eastAsia="Times New Roman"/>
          <w:szCs w:val="24"/>
        </w:rPr>
        <w:t>,</w:t>
      </w:r>
      <w:r w:rsidRPr="00363EC8">
        <w:rPr>
          <w:rFonts w:eastAsia="Times New Roman"/>
          <w:szCs w:val="24"/>
        </w:rPr>
        <w:t xml:space="preserve"> μετά από</w:t>
      </w:r>
      <w:r w:rsidRPr="00363EC8">
        <w:rPr>
          <w:rFonts w:eastAsia="Times New Roman"/>
          <w:szCs w:val="24"/>
        </w:rPr>
        <w:t xml:space="preserve"> μία απαισιόδοξ</w:t>
      </w:r>
      <w:r>
        <w:rPr>
          <w:rFonts w:eastAsia="Times New Roman"/>
          <w:szCs w:val="24"/>
        </w:rPr>
        <w:t>η</w:t>
      </w:r>
      <w:r w:rsidRPr="00363EC8">
        <w:rPr>
          <w:rFonts w:eastAsia="Times New Roman"/>
          <w:szCs w:val="24"/>
        </w:rPr>
        <w:t xml:space="preserve"> περίοδο δημοσιονομικών προσαρμογών</w:t>
      </w:r>
      <w:r>
        <w:rPr>
          <w:rFonts w:eastAsia="Times New Roman"/>
          <w:szCs w:val="24"/>
        </w:rPr>
        <w:t>. Οι</w:t>
      </w:r>
      <w:r w:rsidRPr="00363EC8">
        <w:rPr>
          <w:rFonts w:eastAsia="Times New Roman"/>
          <w:szCs w:val="24"/>
        </w:rPr>
        <w:t xml:space="preserve"> ημέρες είναι πολύτιμες</w:t>
      </w:r>
      <w:r>
        <w:rPr>
          <w:rFonts w:eastAsia="Times New Roman"/>
          <w:szCs w:val="24"/>
        </w:rPr>
        <w:t xml:space="preserve">. Τις αξιοποιούμε </w:t>
      </w:r>
      <w:r w:rsidRPr="00363EC8">
        <w:rPr>
          <w:rFonts w:eastAsia="Times New Roman"/>
          <w:szCs w:val="24"/>
        </w:rPr>
        <w:t xml:space="preserve">στον απόλυτο βαθμό για να μετουσιωθεί η έξοδος από τα </w:t>
      </w:r>
      <w:r>
        <w:rPr>
          <w:rFonts w:eastAsia="Times New Roman"/>
          <w:szCs w:val="24"/>
        </w:rPr>
        <w:t>μνημόνια σε μι</w:t>
      </w:r>
      <w:r w:rsidRPr="00363EC8">
        <w:rPr>
          <w:rFonts w:eastAsia="Times New Roman"/>
          <w:szCs w:val="24"/>
        </w:rPr>
        <w:t>α περίοδο ανακούφισης</w:t>
      </w:r>
      <w:r>
        <w:rPr>
          <w:rFonts w:eastAsia="Times New Roman"/>
          <w:szCs w:val="24"/>
        </w:rPr>
        <w:t>,</w:t>
      </w:r>
      <w:r w:rsidRPr="00363EC8">
        <w:rPr>
          <w:rFonts w:eastAsia="Times New Roman"/>
          <w:szCs w:val="24"/>
        </w:rPr>
        <w:t xml:space="preserve"> στήριξης και προοπτικής για τους πολλούς κ</w:t>
      </w:r>
      <w:r>
        <w:rPr>
          <w:rFonts w:eastAsia="Times New Roman"/>
          <w:szCs w:val="24"/>
        </w:rPr>
        <w:t>αι</w:t>
      </w:r>
      <w:r w:rsidRPr="00363EC8">
        <w:rPr>
          <w:rFonts w:eastAsia="Times New Roman"/>
          <w:szCs w:val="24"/>
        </w:rPr>
        <w:t xml:space="preserve"> αυτή </w:t>
      </w:r>
      <w:r>
        <w:rPr>
          <w:rFonts w:eastAsia="Times New Roman"/>
          <w:szCs w:val="24"/>
        </w:rPr>
        <w:t>ε</w:t>
      </w:r>
      <w:r w:rsidRPr="00363EC8">
        <w:rPr>
          <w:rFonts w:eastAsia="Times New Roman"/>
          <w:szCs w:val="24"/>
        </w:rPr>
        <w:t>ξάλλου</w:t>
      </w:r>
      <w:r>
        <w:rPr>
          <w:rFonts w:eastAsia="Times New Roman"/>
          <w:szCs w:val="24"/>
        </w:rPr>
        <w:t>,</w:t>
      </w:r>
      <w:r w:rsidRPr="00363EC8">
        <w:rPr>
          <w:rFonts w:eastAsia="Times New Roman"/>
          <w:szCs w:val="24"/>
        </w:rPr>
        <w:t xml:space="preserve"> είναι </w:t>
      </w:r>
      <w:r>
        <w:rPr>
          <w:rFonts w:eastAsia="Times New Roman"/>
          <w:szCs w:val="24"/>
        </w:rPr>
        <w:t>η</w:t>
      </w:r>
      <w:r w:rsidRPr="00363EC8">
        <w:rPr>
          <w:rFonts w:eastAsia="Times New Roman"/>
          <w:szCs w:val="24"/>
        </w:rPr>
        <w:t xml:space="preserve"> μό</w:t>
      </w:r>
      <w:r w:rsidRPr="00363EC8">
        <w:rPr>
          <w:rFonts w:eastAsia="Times New Roman"/>
          <w:szCs w:val="24"/>
        </w:rPr>
        <w:t>ν</w:t>
      </w:r>
      <w:r>
        <w:rPr>
          <w:rFonts w:eastAsia="Times New Roman"/>
          <w:szCs w:val="24"/>
        </w:rPr>
        <w:t xml:space="preserve">η </w:t>
      </w:r>
      <w:r w:rsidRPr="00363EC8">
        <w:rPr>
          <w:rFonts w:eastAsia="Times New Roman"/>
          <w:szCs w:val="24"/>
        </w:rPr>
        <w:t xml:space="preserve">μας πυξίδα για τη συνέχιση της προσπάθειας </w:t>
      </w:r>
      <w:r>
        <w:rPr>
          <w:rFonts w:eastAsia="Times New Roman"/>
          <w:szCs w:val="24"/>
        </w:rPr>
        <w:t>μας.</w:t>
      </w:r>
    </w:p>
    <w:p w14:paraId="5FC2F75E" w14:textId="77777777" w:rsidR="0020643A" w:rsidRDefault="00E84ECF">
      <w:pPr>
        <w:spacing w:line="600" w:lineRule="auto"/>
        <w:ind w:firstLine="720"/>
        <w:contextualSpacing/>
        <w:jc w:val="both"/>
        <w:rPr>
          <w:rFonts w:eastAsia="Times New Roman"/>
          <w:szCs w:val="24"/>
        </w:rPr>
      </w:pPr>
      <w:r>
        <w:rPr>
          <w:rFonts w:eastAsia="Times New Roman"/>
          <w:szCs w:val="24"/>
        </w:rPr>
        <w:t>Ε</w:t>
      </w:r>
      <w:r w:rsidRPr="00363EC8">
        <w:rPr>
          <w:rFonts w:eastAsia="Times New Roman"/>
          <w:szCs w:val="24"/>
        </w:rPr>
        <w:t>υχαριστώ</w:t>
      </w:r>
      <w:r>
        <w:rPr>
          <w:rFonts w:eastAsia="Times New Roman"/>
          <w:szCs w:val="24"/>
        </w:rPr>
        <w:t>.</w:t>
      </w:r>
    </w:p>
    <w:p w14:paraId="5FC2F75F" w14:textId="77777777" w:rsidR="0020643A" w:rsidRDefault="00E84ECF">
      <w:pPr>
        <w:spacing w:line="600" w:lineRule="auto"/>
        <w:ind w:firstLine="720"/>
        <w:contextualSpacing/>
        <w:jc w:val="center"/>
        <w:rPr>
          <w:rFonts w:eastAsia="Times New Roman"/>
          <w:szCs w:val="24"/>
        </w:rPr>
      </w:pPr>
      <w:r>
        <w:rPr>
          <w:rFonts w:eastAsia="Times New Roman"/>
          <w:szCs w:val="24"/>
        </w:rPr>
        <w:t xml:space="preserve">(Χειροκροτήματα από τις πτέρυγες του </w:t>
      </w:r>
      <w:r w:rsidRPr="00404E28">
        <w:rPr>
          <w:rFonts w:eastAsia="Times New Roman"/>
          <w:szCs w:val="24"/>
        </w:rPr>
        <w:t>ΣΥΡΙΖΑ</w:t>
      </w:r>
      <w:r>
        <w:rPr>
          <w:rFonts w:eastAsia="Times New Roman"/>
          <w:szCs w:val="24"/>
        </w:rPr>
        <w:t xml:space="preserve"> και των ΑΝΕΛ</w:t>
      </w:r>
      <w:r w:rsidRPr="00404E28">
        <w:rPr>
          <w:rFonts w:eastAsia="Times New Roman"/>
          <w:szCs w:val="24"/>
        </w:rPr>
        <w:t>)</w:t>
      </w:r>
    </w:p>
    <w:p w14:paraId="5FC2F760" w14:textId="77777777" w:rsidR="0020643A" w:rsidRDefault="00E84ECF">
      <w:pPr>
        <w:spacing w:line="600" w:lineRule="auto"/>
        <w:ind w:firstLine="720"/>
        <w:contextualSpacing/>
        <w:jc w:val="both"/>
        <w:rPr>
          <w:rFonts w:eastAsia="Times New Roman"/>
          <w:szCs w:val="24"/>
        </w:rPr>
      </w:pPr>
      <w:r w:rsidRPr="003D0B30">
        <w:rPr>
          <w:rFonts w:eastAsia="Times New Roman"/>
          <w:b/>
          <w:szCs w:val="24"/>
        </w:rPr>
        <w:t>ΠΡΟΕΔΡΕΥΩΝ (</w:t>
      </w:r>
      <w:r>
        <w:rPr>
          <w:rFonts w:eastAsia="Times New Roman"/>
          <w:b/>
          <w:szCs w:val="24"/>
        </w:rPr>
        <w:t>Αναστάσιος Κουράκης</w:t>
      </w:r>
      <w:r w:rsidRPr="003D0B30">
        <w:rPr>
          <w:rFonts w:eastAsia="Times New Roman"/>
          <w:b/>
          <w:szCs w:val="24"/>
        </w:rPr>
        <w:t xml:space="preserve">): </w:t>
      </w:r>
      <w:r>
        <w:rPr>
          <w:rFonts w:eastAsia="Times New Roman"/>
          <w:szCs w:val="24"/>
        </w:rPr>
        <w:t>Ευχαριστούμε την</w:t>
      </w:r>
      <w:r w:rsidRPr="00245FE6">
        <w:rPr>
          <w:rFonts w:eastAsia="Times New Roman"/>
          <w:szCs w:val="24"/>
        </w:rPr>
        <w:t xml:space="preserve"> </w:t>
      </w:r>
      <w:r>
        <w:rPr>
          <w:rFonts w:eastAsia="Times New Roman"/>
          <w:szCs w:val="24"/>
        </w:rPr>
        <w:t>Υπουργό</w:t>
      </w:r>
      <w:r w:rsidRPr="00404E28">
        <w:rPr>
          <w:rFonts w:eastAsia="Times New Roman"/>
          <w:szCs w:val="24"/>
        </w:rPr>
        <w:t xml:space="preserve"> </w:t>
      </w:r>
      <w:r>
        <w:rPr>
          <w:rFonts w:eastAsia="Times New Roman"/>
          <w:szCs w:val="24"/>
        </w:rPr>
        <w:t>Εργασίας, Κοινωνικής Ασφάλισης και Κοινωνικής Αλληλεγγύης.</w:t>
      </w:r>
    </w:p>
    <w:p w14:paraId="5FC2F761" w14:textId="77777777" w:rsidR="0020643A" w:rsidRDefault="00E84ECF">
      <w:pPr>
        <w:spacing w:line="600" w:lineRule="auto"/>
        <w:ind w:firstLine="720"/>
        <w:contextualSpacing/>
        <w:jc w:val="both"/>
        <w:rPr>
          <w:rFonts w:eastAsia="Times New Roman"/>
          <w:szCs w:val="24"/>
        </w:rPr>
      </w:pPr>
      <w:r>
        <w:rPr>
          <w:rFonts w:eastAsia="Times New Roman"/>
          <w:szCs w:val="24"/>
        </w:rPr>
        <w:t xml:space="preserve">Προχωρούμε στον κατάλογο των ομιλητών. Τον λόγο έχει ο κ. Δημήτρης Γάκης για επτά λεπτά.  </w:t>
      </w:r>
    </w:p>
    <w:p w14:paraId="5FC2F762" w14:textId="77777777" w:rsidR="0020643A" w:rsidRDefault="00E84ECF">
      <w:pPr>
        <w:spacing w:line="600" w:lineRule="auto"/>
        <w:ind w:firstLine="720"/>
        <w:contextualSpacing/>
        <w:jc w:val="both"/>
        <w:rPr>
          <w:rFonts w:eastAsia="Times New Roman"/>
          <w:szCs w:val="24"/>
        </w:rPr>
      </w:pPr>
      <w:r w:rsidRPr="00245FE6">
        <w:rPr>
          <w:rFonts w:eastAsia="Times New Roman"/>
          <w:b/>
          <w:szCs w:val="24"/>
        </w:rPr>
        <w:t xml:space="preserve">ΔΗΜΗΤΡΙΟΣ ΓΑΚΗΣ: </w:t>
      </w:r>
      <w:r>
        <w:rPr>
          <w:rFonts w:eastAsia="Times New Roman"/>
          <w:szCs w:val="24"/>
        </w:rPr>
        <w:t>Ε</w:t>
      </w:r>
      <w:r w:rsidRPr="00363EC8">
        <w:rPr>
          <w:rFonts w:eastAsia="Times New Roman"/>
          <w:szCs w:val="24"/>
        </w:rPr>
        <w:t>υχαριστώ πολύ</w:t>
      </w:r>
      <w:r>
        <w:rPr>
          <w:rFonts w:eastAsia="Times New Roman"/>
          <w:szCs w:val="24"/>
        </w:rPr>
        <w:t>,</w:t>
      </w:r>
      <w:r w:rsidRPr="00363EC8">
        <w:rPr>
          <w:rFonts w:eastAsia="Times New Roman"/>
          <w:szCs w:val="24"/>
        </w:rPr>
        <w:t xml:space="preserve"> κύριε </w:t>
      </w:r>
      <w:r>
        <w:rPr>
          <w:rFonts w:eastAsia="Times New Roman"/>
          <w:szCs w:val="24"/>
        </w:rPr>
        <w:t>Π</w:t>
      </w:r>
      <w:r w:rsidRPr="00363EC8">
        <w:rPr>
          <w:rFonts w:eastAsia="Times New Roman"/>
          <w:szCs w:val="24"/>
        </w:rPr>
        <w:t>ρόεδρε</w:t>
      </w:r>
      <w:r>
        <w:rPr>
          <w:rFonts w:eastAsia="Times New Roman"/>
          <w:szCs w:val="24"/>
        </w:rPr>
        <w:t>.</w:t>
      </w:r>
    </w:p>
    <w:p w14:paraId="5FC2F763" w14:textId="77777777" w:rsidR="0020643A" w:rsidRDefault="00E84ECF">
      <w:pPr>
        <w:spacing w:line="600" w:lineRule="auto"/>
        <w:ind w:firstLine="720"/>
        <w:contextualSpacing/>
        <w:jc w:val="both"/>
        <w:rPr>
          <w:rFonts w:eastAsia="Times New Roman"/>
          <w:szCs w:val="24"/>
        </w:rPr>
      </w:pPr>
      <w:r w:rsidRPr="00363EC8">
        <w:rPr>
          <w:rFonts w:eastAsia="Times New Roman"/>
          <w:szCs w:val="24"/>
        </w:rPr>
        <w:lastRenderedPageBreak/>
        <w:t xml:space="preserve"> Αγαπητοί συνάδελφοι</w:t>
      </w:r>
      <w:r>
        <w:rPr>
          <w:rFonts w:eastAsia="Times New Roman"/>
          <w:szCs w:val="24"/>
        </w:rPr>
        <w:t>,</w:t>
      </w:r>
      <w:r w:rsidRPr="00363EC8">
        <w:rPr>
          <w:rFonts w:eastAsia="Times New Roman"/>
          <w:szCs w:val="24"/>
        </w:rPr>
        <w:t xml:space="preserve"> θα ξεκινήσω με μία γενική διαπίστωση</w:t>
      </w:r>
      <w:r>
        <w:rPr>
          <w:rFonts w:eastAsia="Times New Roman"/>
          <w:szCs w:val="24"/>
        </w:rPr>
        <w:t>.</w:t>
      </w:r>
      <w:r w:rsidRPr="00363EC8">
        <w:rPr>
          <w:rFonts w:eastAsia="Times New Roman"/>
          <w:szCs w:val="24"/>
        </w:rPr>
        <w:t xml:space="preserve"> </w:t>
      </w:r>
      <w:r>
        <w:rPr>
          <w:rFonts w:eastAsia="Times New Roman"/>
          <w:szCs w:val="24"/>
        </w:rPr>
        <w:t>Κ</w:t>
      </w:r>
      <w:r w:rsidRPr="00363EC8">
        <w:rPr>
          <w:rFonts w:eastAsia="Times New Roman"/>
          <w:szCs w:val="24"/>
        </w:rPr>
        <w:t>αταφέραμε να συνδυάσουμε όλα όσα προϋποθέτει η δημοσιονο</w:t>
      </w:r>
      <w:r w:rsidRPr="00363EC8">
        <w:rPr>
          <w:rFonts w:eastAsia="Times New Roman"/>
          <w:szCs w:val="24"/>
        </w:rPr>
        <w:t>μική αξιοπιστία και ταυτόχρονα</w:t>
      </w:r>
      <w:r>
        <w:rPr>
          <w:rFonts w:eastAsia="Times New Roman"/>
          <w:szCs w:val="24"/>
        </w:rPr>
        <w:t>,</w:t>
      </w:r>
      <w:r w:rsidRPr="00363EC8">
        <w:rPr>
          <w:rFonts w:eastAsia="Times New Roman"/>
          <w:szCs w:val="24"/>
        </w:rPr>
        <w:t xml:space="preserve"> να </w:t>
      </w:r>
      <w:r>
        <w:rPr>
          <w:rFonts w:eastAsia="Times New Roman"/>
          <w:szCs w:val="24"/>
        </w:rPr>
        <w:t>έ</w:t>
      </w:r>
      <w:r w:rsidRPr="00363EC8">
        <w:rPr>
          <w:rFonts w:eastAsia="Times New Roman"/>
          <w:szCs w:val="24"/>
        </w:rPr>
        <w:t xml:space="preserve">χουμε το περιθώριο να στηρίξουμε έμπρακτα την κοινωνία </w:t>
      </w:r>
      <w:r>
        <w:rPr>
          <w:rFonts w:eastAsia="Times New Roman"/>
          <w:szCs w:val="24"/>
        </w:rPr>
        <w:t>και να θέσουμε τις βάσεις για μι</w:t>
      </w:r>
      <w:r w:rsidRPr="00363EC8">
        <w:rPr>
          <w:rFonts w:eastAsia="Times New Roman"/>
          <w:szCs w:val="24"/>
        </w:rPr>
        <w:t xml:space="preserve">α υγιή και δίκαιη ανάπτυξη με τον </w:t>
      </w:r>
      <w:r>
        <w:rPr>
          <w:rFonts w:eastAsia="Times New Roman"/>
          <w:szCs w:val="24"/>
        </w:rPr>
        <w:t>π</w:t>
      </w:r>
      <w:r w:rsidRPr="00363EC8">
        <w:rPr>
          <w:rFonts w:eastAsia="Times New Roman"/>
          <w:szCs w:val="24"/>
        </w:rPr>
        <w:t>ροϋπολογισμό του 2019</w:t>
      </w:r>
      <w:r>
        <w:rPr>
          <w:rFonts w:eastAsia="Times New Roman"/>
          <w:szCs w:val="24"/>
        </w:rPr>
        <w:t>.</w:t>
      </w:r>
      <w:r w:rsidRPr="00363EC8">
        <w:rPr>
          <w:rFonts w:eastAsia="Times New Roman"/>
          <w:szCs w:val="24"/>
        </w:rPr>
        <w:t xml:space="preserve"> </w:t>
      </w:r>
    </w:p>
    <w:p w14:paraId="5FC2F764"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Με τον προϋπολογισμό αυτόν, που είναι επεκτατικός για πρώτη φορά μετά από </w:t>
      </w:r>
      <w:r>
        <w:rPr>
          <w:rFonts w:eastAsia="Times New Roman" w:cs="Times New Roman"/>
          <w:szCs w:val="24"/>
        </w:rPr>
        <w:t>μια δεκαετία πολιτικών, χαράσσουμε και προσδιορίζουμε τη δική μας αναπτυξιακή πρόταση απέναντι στις πολιτικές της σκληρής λιτότητας που ήταν επιλογή όλων των προηγούμενων κυβερνήσεων.</w:t>
      </w:r>
    </w:p>
    <w:p w14:paraId="5FC2F765"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συνάδελφοι, όταν είδα το όνομά μου γραμμένο </w:t>
      </w:r>
      <w:r>
        <w:rPr>
          <w:rFonts w:eastAsia="Times New Roman" w:cs="Times New Roman"/>
          <w:szCs w:val="24"/>
        </w:rPr>
        <w:t xml:space="preserve">τελευταίο </w:t>
      </w:r>
      <w:r>
        <w:rPr>
          <w:rFonts w:eastAsia="Times New Roman" w:cs="Times New Roman"/>
          <w:szCs w:val="24"/>
        </w:rPr>
        <w:t>στη λίστα τ</w:t>
      </w:r>
      <w:r>
        <w:rPr>
          <w:rFonts w:eastAsia="Times New Roman" w:cs="Times New Roman"/>
          <w:szCs w:val="24"/>
        </w:rPr>
        <w:t>ων ομιλητών, αναρωτήθηκα τι θα έχει μείνει να πει κανείς ως Βουλευτής αφού θα έχουν μιλήσει αρκετοί Υπουργοί, όλοι οι Κοινοβουλευτικοί Εκπρόσωποι, όλοι οι άλλοι συνάδελφοι. Αυτό το πρόβλημα το συζήτησα με μια παρέα φίλων όπου καταλήξαμε στο να καταθέσω εδώ</w:t>
      </w:r>
      <w:r>
        <w:rPr>
          <w:rFonts w:eastAsia="Times New Roman" w:cs="Times New Roman"/>
          <w:szCs w:val="24"/>
        </w:rPr>
        <w:t xml:space="preserve"> προτάσεις και σκέψεις που διαμορφώθηκαν μέσα από τη συζήτηση. Έτσι, λοιπόν, </w:t>
      </w:r>
      <w:r>
        <w:rPr>
          <w:rFonts w:eastAsia="Times New Roman" w:cs="Times New Roman"/>
          <w:szCs w:val="24"/>
        </w:rPr>
        <w:lastRenderedPageBreak/>
        <w:t>θα παρουσιάσω σήμερα τρεις θεματικές ενότητες του προϋπολογισμού και της καθημερινότητας ταυτόχρονα. Είναι ενότητες που έχουν προβληματισμό, ερωτηματικά, αλλά και προτάσεις και το</w:t>
      </w:r>
      <w:r>
        <w:rPr>
          <w:rFonts w:eastAsia="Times New Roman" w:cs="Times New Roman"/>
          <w:szCs w:val="24"/>
        </w:rPr>
        <w:t>λμώ να φέρω και τις προτάσεις που μου έκαναν.</w:t>
      </w:r>
    </w:p>
    <w:p w14:paraId="5FC2F766"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Η πρώτη ενότητα αναφέρεται στην υπερχρέωση της χώρας, η δεύτερη ενότητα στο κοινωνικό απόθεμα που περιλαμβάνει ο προϋπολογισμός και η τρίτη είναι μια σειρά από ερωτήσεις που κυριάρχησαν στη συζήτηση της παρέας </w:t>
      </w:r>
      <w:r>
        <w:rPr>
          <w:rFonts w:eastAsia="Times New Roman" w:cs="Times New Roman"/>
          <w:szCs w:val="24"/>
        </w:rPr>
        <w:t>και δόθηκαν και οι αντίστοιχες απαντήσεις τις οποίες επίσης θα καταθέσω.</w:t>
      </w:r>
    </w:p>
    <w:p w14:paraId="5FC2F767"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Η πρώτη ενότητα, λοιπόν, στον προϋπολογισμό του 2019 περιλαμβάνει ένα σημαντικό κονδύλι περίπου 6 δισεκατομμυρίων ευρώ για την πληρωμή τόκων και δανείων του δημόσιου χρέους. Το ποσό α</w:t>
      </w:r>
      <w:r>
        <w:rPr>
          <w:rFonts w:eastAsia="Times New Roman" w:cs="Times New Roman"/>
          <w:szCs w:val="24"/>
        </w:rPr>
        <w:t xml:space="preserve">υτό παρά τις ευνοϊκές ρυθμίσεις που έχουν γίνει παραμένει πολύ μεγάλο. Και παραπέμπει φυσικά στον υπερδανεισμό της χώρας που συντελέστηκε σε όλη την περίοδο μέχρι το 2009. Ας θυμηθούμε ότι τότε το δημόσιο χρέος ανερχόταν περίπου στα 300 δισεκατομμύρια και </w:t>
      </w:r>
      <w:r>
        <w:rPr>
          <w:rFonts w:eastAsia="Times New Roman" w:cs="Times New Roman"/>
          <w:szCs w:val="24"/>
        </w:rPr>
        <w:t xml:space="preserve">ως ποσοστό του ΑΕΠ περίπου στο 120%. Παραμένει, όμως, πολύ υψηλό παρά τις θυσίες στις οποίες υποβλήθηκε ο ελληνικός λαός επί πολλά χρόνια </w:t>
      </w:r>
      <w:r>
        <w:rPr>
          <w:rFonts w:eastAsia="Times New Roman" w:cs="Times New Roman"/>
          <w:szCs w:val="24"/>
        </w:rPr>
        <w:lastRenderedPageBreak/>
        <w:t xml:space="preserve">και παρά τις «αναδιαρθρώσεις» που ανεπιτυχώς επιχειρήθηκαν μέχρι το έτος 2014, όπως το </w:t>
      </w:r>
      <w:r>
        <w:rPr>
          <w:rFonts w:eastAsia="Times New Roman" w:cs="Times New Roman"/>
          <w:szCs w:val="24"/>
          <w:lang w:val="en-US"/>
        </w:rPr>
        <w:t>PSI</w:t>
      </w:r>
      <w:r>
        <w:rPr>
          <w:rFonts w:eastAsia="Times New Roman" w:cs="Times New Roman"/>
          <w:szCs w:val="24"/>
        </w:rPr>
        <w:t xml:space="preserve"> κ.λπ.</w:t>
      </w:r>
      <w:r>
        <w:rPr>
          <w:rFonts w:eastAsia="Times New Roman" w:cs="Times New Roman"/>
          <w:szCs w:val="24"/>
        </w:rPr>
        <w:t>.</w:t>
      </w:r>
    </w:p>
    <w:p w14:paraId="5FC2F768"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Ας έρθουμε όμως, στο</w:t>
      </w:r>
      <w:r>
        <w:rPr>
          <w:rFonts w:eastAsia="Times New Roman" w:cs="Times New Roman"/>
          <w:szCs w:val="24"/>
        </w:rPr>
        <w:t xml:space="preserve"> κρίσιμο ερώτημα ποιοι ευθύνονται για την υπερχρέωση της χώρας. Αυτοί που κυβερνούσαν μέχρι το 2009. Και τι ουσιαστικό έκαναν μέχρι το 2014 για την αντιμετώπιση αυτού του τεράστιου προβλήματος;</w:t>
      </w:r>
    </w:p>
    <w:p w14:paraId="5FC2F769"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Σήμερα έχουμε το φαινόμενο τα ίδια κόμματα, οι ίδιες πολιτικές</w:t>
      </w:r>
      <w:r>
        <w:rPr>
          <w:rFonts w:eastAsia="Times New Roman" w:cs="Times New Roman"/>
          <w:szCs w:val="24"/>
        </w:rPr>
        <w:t xml:space="preserve"> δυνάμεις, τα ίδια πρόσωπα που προκάλεσαν αυτήν την αλόγιστη διαχείριση και διόγκωση του δημόσιου χρέους να εμφανίζονται ως τιμητές, αλλά και ως σωτήρες χωρίς ίχνος κριτικής και αιδούς και μάλιστα χρησιμοποιώντας ένα περιτύλιγμα υποκρισίας τον όρο «πολιτικ</w:t>
      </w:r>
      <w:r>
        <w:rPr>
          <w:rFonts w:eastAsia="Times New Roman" w:cs="Times New Roman"/>
          <w:szCs w:val="24"/>
        </w:rPr>
        <w:t>ός πολιτισμός», αλλά στον οποίο δεν μπορείς να κρυφτείς. Γιατί αν ο πολιτικός πολιτισμός δεν βγαίνει από την καρδιά σου, αν δεν βγαίνει από το μυαλό σου, από το βίωμά σου και την κουλτούρα σου, τότε το καταλαβαίνει όλος ο κόσμος.</w:t>
      </w:r>
    </w:p>
    <w:p w14:paraId="5FC2F76A"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Κύριοι συνάδελφοι, σκεφτεί</w:t>
      </w:r>
      <w:r>
        <w:rPr>
          <w:rFonts w:eastAsia="Times New Roman" w:cs="Times New Roman"/>
          <w:szCs w:val="24"/>
        </w:rPr>
        <w:t xml:space="preserve">τε αν το ύψος του δημόσιου χρέους ήταν στο μισό του σημερινού, πόσο σημαντική εξοικονόμηση πόρων θα είχαμε από την εξυπηρέτησή του. Πόρων που </w:t>
      </w:r>
      <w:r>
        <w:rPr>
          <w:rFonts w:eastAsia="Times New Roman" w:cs="Times New Roman"/>
          <w:szCs w:val="24"/>
        </w:rPr>
        <w:lastRenderedPageBreak/>
        <w:t>θα μπορούσαν να διατεθούν τόσο για την άσκηση κοινωνικής πολιτικής όσο και για τη χρηματοδότηση του Προγράμματος Δ</w:t>
      </w:r>
      <w:r>
        <w:rPr>
          <w:rFonts w:eastAsia="Times New Roman" w:cs="Times New Roman"/>
          <w:szCs w:val="24"/>
        </w:rPr>
        <w:t>ημοσίων Επενδύσεων. Δεν είναι, όμως, μόνο η επιβάρυνση σε τόκους η μόνη επίπτωση της υπερχρέωσης της χώρας. Η αδυναμία δανεισμού από τις αγορές που προέκυψε από το ξέσπασμα της οικονομικής κρίσης το 2009 έφερε στη χώρα την εποπτεία, την επιτροπεία, τα μνημ</w:t>
      </w:r>
      <w:r>
        <w:rPr>
          <w:rFonts w:eastAsia="Times New Roman" w:cs="Times New Roman"/>
          <w:szCs w:val="24"/>
        </w:rPr>
        <w:t>όνια, τα επώδυνα μέτρα με όλες τις συνέπειες που υπέστη ο ελληνικός λαός και ιδιαίτερα τα πιο ευπαθή κοινωνικά στρώματα, όπως οι συνταξιούχοι, οι άνεργοι, οι μικροεπαγγελματίες, οι υπάλληλοι κ.λπ</w:t>
      </w:r>
      <w:r>
        <w:rPr>
          <w:rFonts w:eastAsia="Times New Roman" w:cs="Times New Roman"/>
          <w:szCs w:val="24"/>
        </w:rPr>
        <w:t>.</w:t>
      </w:r>
      <w:r>
        <w:rPr>
          <w:rFonts w:eastAsia="Times New Roman" w:cs="Times New Roman"/>
          <w:szCs w:val="24"/>
        </w:rPr>
        <w:t>. Και ο βρόχος του υψηλού δημόσιου χρέους θα συνεχιστεί, δυσ</w:t>
      </w:r>
      <w:r>
        <w:rPr>
          <w:rFonts w:eastAsia="Times New Roman" w:cs="Times New Roman"/>
          <w:szCs w:val="24"/>
        </w:rPr>
        <w:t xml:space="preserve">τυχώς, για πολλά χρόνια να στραγγαλίζει την οικονομία της χώρας και να υπονομεύει την ανάπτυξη. </w:t>
      </w:r>
    </w:p>
    <w:p w14:paraId="5FC2F76B"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Σε αυτήν την οικονομική δράση εμείς απαντούμε με μια πολιτική αντίδραση, κατά την έννοια της φυσικής. Η πολιτική αντίδραση είναι ο σχεδιασμός ενός άλλου διαφορ</w:t>
      </w:r>
      <w:r>
        <w:rPr>
          <w:rFonts w:eastAsia="Times New Roman" w:cs="Times New Roman"/>
          <w:szCs w:val="24"/>
        </w:rPr>
        <w:t>ετικού κοινωνικά δίκαιου αναπτυξιακού μοντέλου.</w:t>
      </w:r>
    </w:p>
    <w:p w14:paraId="5FC2F76C"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lastRenderedPageBreak/>
        <w:t>Δεύτερον, ο προϋπολογισμός του 2019, όπως σωστά έχει επισημανθεί, είναι ο πρώτος προϋπολογισμός που δεν περιλαμβάνει περιοριστικά μέτρα. Αντίθετα, έχει μέτρα ανακούφισης ευπαθών κοινωνικών ομάδων, όπως η μείω</w:t>
      </w:r>
      <w:r>
        <w:rPr>
          <w:rFonts w:eastAsia="Times New Roman" w:cs="Times New Roman"/>
          <w:szCs w:val="24"/>
        </w:rPr>
        <w:t xml:space="preserve">ση του ΕΝΦΙΑ, η μη περικοπή των συντάξεων, το επίδομα στέγασης και άλλα τα οποία σε συνδυασμό με άλλα μέτρα που προωθούνται, όπως η αύξηση του κατώτατου μισθού, σηματοδοτούν τη μετάβαση στη νέα μεταμνημονιακή εποχή και αποτελούν ουσιαστικά ποιοτική αλλαγή </w:t>
      </w:r>
      <w:r>
        <w:rPr>
          <w:rFonts w:eastAsia="Times New Roman" w:cs="Times New Roman"/>
          <w:szCs w:val="24"/>
        </w:rPr>
        <w:t>της οικονομικής πολιτικής με στόχο την ενίσχυση των ασθενέστερων κοινωνικών στρωμάτων.</w:t>
      </w:r>
    </w:p>
    <w:p w14:paraId="5FC2F76D"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Θα πρότεινα εδώ, γνωρίζοντας την ευαισθησία του Υπουργού Υγείας, του κ. Ξανθού, και του Αναπληρωτή Υπουργού, του κ. Πολάκη, για τα προβλήματα της τρίτης ηλικίας –και αυτ</w:t>
      </w:r>
      <w:r>
        <w:rPr>
          <w:rFonts w:eastAsia="Times New Roman" w:cs="Times New Roman"/>
          <w:szCs w:val="24"/>
        </w:rPr>
        <w:t>ό είναι η πρόταση που σας έλεγα- και στο πλαίσιο της μελετώμενης νέας πολιτικής για το φάρμακο να αποφασιστούν δύο απλά συγκεκριμένα μέτρα.</w:t>
      </w:r>
    </w:p>
    <w:p w14:paraId="5FC2F76E"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να επαναφερθεί σε όλα τα φάρμακα η συμμετοχή του ασφαλισμένου στα επίπεδα που ίσχυαν μέχρι το 2012, </w:t>
      </w:r>
      <w:r>
        <w:rPr>
          <w:rFonts w:eastAsia="Times New Roman" w:cs="Times New Roman"/>
          <w:szCs w:val="24"/>
        </w:rPr>
        <w:lastRenderedPageBreak/>
        <w:t>δηλαδή 0</w:t>
      </w:r>
      <w:r>
        <w:rPr>
          <w:rFonts w:eastAsia="Times New Roman" w:cs="Times New Roman"/>
          <w:szCs w:val="24"/>
        </w:rPr>
        <w:t xml:space="preserve">%, 10% και 25%, υπολογισμένη στην πραγματική τιμή του φαρμάκου. </w:t>
      </w:r>
    </w:p>
    <w:p w14:paraId="5FC2F76F"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Και δεύτερον, να περιοριστεί ο αριθμός των μη συνταγογραφούμενων φαρμάκων, των ΜΗΣΥΦΑ δηλαδή, και να ελεγχθούν οι τιμές τους. </w:t>
      </w:r>
    </w:p>
    <w:p w14:paraId="5FC2F770"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Παράλληλα, τίθεται από πολλούς το ζήτημα αν όλα αυτά τα μέτρα κα</w:t>
      </w:r>
      <w:r>
        <w:rPr>
          <w:rFonts w:eastAsia="Times New Roman" w:cs="Times New Roman"/>
          <w:szCs w:val="24"/>
        </w:rPr>
        <w:t xml:space="preserve">ι γενικότερα η νέα κατεύθυνση της οικονομικής πολιτικής έχουν αναπτυξιακή διάσταση. Η απάντηση που δόθηκε είναι θετική. </w:t>
      </w:r>
    </w:p>
    <w:p w14:paraId="5FC2F771"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Η αύξηση της κατανάλωσης που φέρνουν αυτά τα μέτρα θα συμβάλλει στην αντίστοιχη αύξηση του ΑΕΠ και επομένως θα λειτουργήσει αναπτυξιακά</w:t>
      </w:r>
      <w:r>
        <w:rPr>
          <w:rFonts w:eastAsia="Times New Roman" w:cs="Times New Roman"/>
          <w:szCs w:val="24"/>
        </w:rPr>
        <w:t xml:space="preserve">. Αλλά, φυσικά αυτό δεν αρκεί. Για να εμπεδωθεί η ανάπτυξη της οικονομίας, η οποία έχει εισέλθει σε ανοδική τροχιά χρειάζεται να γίνουν επενδύσεις ιδιαίτερα στον ιδιωτικό τομέα και στο θέμα αυτό ο προϋπολογισμός δίνει θετική απάντηση. </w:t>
      </w:r>
    </w:p>
    <w:p w14:paraId="5FC2F772"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Περιλαμβάνει μέτρα τ</w:t>
      </w:r>
      <w:r>
        <w:rPr>
          <w:rFonts w:eastAsia="Times New Roman" w:cs="Times New Roman"/>
          <w:szCs w:val="24"/>
        </w:rPr>
        <w:t xml:space="preserve">α οποία θα συμβάλλουν στη δημιουργία κλίματος ευνοϊκού για τις επενδύσεις. Τέτοια μέτρα είναι </w:t>
      </w:r>
      <w:r>
        <w:rPr>
          <w:rFonts w:eastAsia="Times New Roman" w:cs="Times New Roman"/>
          <w:szCs w:val="24"/>
        </w:rPr>
        <w:lastRenderedPageBreak/>
        <w:t xml:space="preserve">η μείωση των ασφαλιστικών εισφορών των ελεύθερων επαγγελματιών, η επιδότηση των ασφαλιστικών εισφορών κατά 50% στους νέους εργαζόμενους, που έχει ήδη ψηφιστεί, η </w:t>
      </w:r>
      <w:r>
        <w:rPr>
          <w:rFonts w:eastAsia="Times New Roman" w:cs="Times New Roman"/>
          <w:szCs w:val="24"/>
        </w:rPr>
        <w:t>μείωση της φορολογίας στα διανεμόμενα κέρδη των επιχειρήσεων και η σταδιακή μείωση του φόρου επί των κερδών των επιχειρήσεων.</w:t>
      </w:r>
    </w:p>
    <w:p w14:paraId="5FC2F773"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Αγαπητοί συνάδελφοι, περνώντας στο τρίτο στάδιο θα σας καταθέσω μερικές από τις ερωτήσεις που τέθηκαν σε αυτή τη συζήτησης που είχ</w:t>
      </w:r>
      <w:r>
        <w:rPr>
          <w:rFonts w:eastAsia="Times New Roman" w:cs="Times New Roman"/>
          <w:szCs w:val="24"/>
        </w:rPr>
        <w:t>αμε.</w:t>
      </w:r>
    </w:p>
    <w:p w14:paraId="5FC2F774"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Πρώτον, ποιοι ευθύνονται για την υπερχρέωση της χώρας, που οδήγησε στα μνημόνια; Κοινή απάντηση όλων ήταν όσοι κυβέρνησαν τη χώρα μέχρι το 2010.</w:t>
      </w:r>
    </w:p>
    <w:p w14:paraId="5FC2F775"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Δεύτερον, πώς διαχειρίστηκαν την κρίση στα χρόνια 2010</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2014 οι κυβερνήσεις ΠΑΣΟΚ και Νέας Δημοκρατίας; Η</w:t>
      </w:r>
      <w:r>
        <w:rPr>
          <w:rFonts w:eastAsia="Times New Roman" w:cs="Times New Roman"/>
          <w:szCs w:val="24"/>
        </w:rPr>
        <w:t xml:space="preserve"> απάντηση είναι με μέτρα που επιβάρυναν κύρια τους φτωχούς και τη μεσαία τάξη.</w:t>
      </w:r>
    </w:p>
    <w:p w14:paraId="5FC2F776"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Τρίτον, ποιοι επέβαλαν τα σκληρά μέτρα των μνημονίων; Η απάντηση, νομίζω, είναι γνωστή απ’ όλους. Οι δανειστές με τη συνδρομή εγχώριων οικονομικών ελίτ και των κομμάτων της Νέας</w:t>
      </w:r>
      <w:r>
        <w:rPr>
          <w:rFonts w:eastAsia="Times New Roman" w:cs="Times New Roman"/>
          <w:szCs w:val="24"/>
        </w:rPr>
        <w:t xml:space="preserve"> Δημοκρατίας και του ΠΑΣΟΚ.</w:t>
      </w:r>
    </w:p>
    <w:p w14:paraId="5FC2F777"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Τέταρτον, τι κρύβει το προεκλογικό πρόγραμμα της Νέας Δημοκρατίας; Απάντηση: απολύσεις και νέα μέτρα υπέρ των πλουσίων και σε βάρος των χαμηλών εισοδημάτων. </w:t>
      </w:r>
    </w:p>
    <w:p w14:paraId="5FC2F778"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w:t>
      </w:r>
      <w:r>
        <w:rPr>
          <w:rFonts w:eastAsia="Times New Roman" w:cs="Times New Roman"/>
          <w:szCs w:val="24"/>
        </w:rPr>
        <w:t>ίου Βουλευτή)</w:t>
      </w:r>
    </w:p>
    <w:p w14:paraId="5FC2F779"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Ο Αρχηγός της Αξιωματικής Αντιπολίτευσης και Πρόεδρος της Νέας Δημοκρατίας, κυρίες και κύριοι συνάδελφοι, επαίρεται ότι θα γυρίσει σελίδα. Δεν μας λέει, όμως, προς ποια κατεύθυνση θα τη γυρίσει. Γιατί αν τη γυρίζεις προς τα δεξιά, τότε γυρίζε</w:t>
      </w:r>
      <w:r>
        <w:rPr>
          <w:rFonts w:eastAsia="Times New Roman" w:cs="Times New Roman"/>
          <w:szCs w:val="24"/>
        </w:rPr>
        <w:t xml:space="preserve">ις στα προηγούμενα κεφάλαια, δηλαδή γυρίζεις στο παρελθόν και στη συντήρηση. </w:t>
      </w:r>
    </w:p>
    <w:p w14:paraId="5FC2F77A"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Εμείς με τη νίκη και με τη βεβαιότητα ότι ο ελληνικός λαός θα μας εμπιστευτεί και την επόμενη τετραετία θα γυρίσουμε τη σελίδα προς τα αριστερά για να γράφουμε σε λευκές σελίδες </w:t>
      </w:r>
      <w:r>
        <w:rPr>
          <w:rFonts w:eastAsia="Times New Roman" w:cs="Times New Roman"/>
          <w:szCs w:val="24"/>
        </w:rPr>
        <w:t>το μέλλον του και την αναπτυξιακή του διάσταση.</w:t>
      </w:r>
    </w:p>
    <w:p w14:paraId="5FC2F77B"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5FC2F77C" w14:textId="77777777" w:rsidR="0020643A" w:rsidRDefault="00E84ECF">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5FC2F77D" w14:textId="77777777" w:rsidR="0020643A" w:rsidRDefault="00E84ECF">
      <w:pPr>
        <w:spacing w:line="600" w:lineRule="auto"/>
        <w:ind w:firstLine="720"/>
        <w:contextualSpacing/>
        <w:jc w:val="both"/>
        <w:rPr>
          <w:rFonts w:eastAsia="Times New Roman" w:cs="Times New Roman"/>
          <w:szCs w:val="24"/>
        </w:rPr>
      </w:pPr>
      <w:r w:rsidRPr="00DA4F59">
        <w:rPr>
          <w:rFonts w:eastAsia="Times New Roman" w:cs="Times New Roman"/>
          <w:b/>
          <w:szCs w:val="24"/>
        </w:rPr>
        <w:lastRenderedPageBreak/>
        <w:t>ΠΡΟΕΔΡΕΥΩΝ (Αναστάσιος Κουράκης):</w:t>
      </w:r>
      <w:r>
        <w:rPr>
          <w:rFonts w:eastAsia="Times New Roman" w:cs="Times New Roman"/>
          <w:szCs w:val="24"/>
        </w:rPr>
        <w:t xml:space="preserve"> Ευχαριστούμε τον κ. Γάκη.</w:t>
      </w:r>
    </w:p>
    <w:p w14:paraId="5FC2F77E"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Τον λόγο έχει για δέκα λεπτά ο Υπουργός κ. Χαρίτσης.</w:t>
      </w:r>
    </w:p>
    <w:p w14:paraId="5FC2F77F"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ΑΛΕΞΗΣ</w:t>
      </w:r>
      <w:r w:rsidRPr="00DA4F59">
        <w:rPr>
          <w:rFonts w:eastAsia="Times New Roman" w:cs="Times New Roman"/>
          <w:b/>
          <w:szCs w:val="24"/>
        </w:rPr>
        <w:t xml:space="preserve"> </w:t>
      </w:r>
      <w:r w:rsidRPr="00DA4F59">
        <w:rPr>
          <w:rFonts w:eastAsia="Times New Roman" w:cs="Times New Roman"/>
          <w:b/>
          <w:szCs w:val="24"/>
        </w:rPr>
        <w:t>ΧΑΡΙΤΣΗΣ (</w:t>
      </w:r>
      <w:r w:rsidRPr="00DA4F59">
        <w:rPr>
          <w:rFonts w:eastAsia="Times New Roman" w:cs="Times New Roman"/>
          <w:b/>
          <w:szCs w:val="24"/>
        </w:rPr>
        <w:t>Υπουργός Εσωτερικών):</w:t>
      </w:r>
      <w:r>
        <w:rPr>
          <w:rFonts w:eastAsia="Times New Roman" w:cs="Times New Roman"/>
          <w:szCs w:val="24"/>
        </w:rPr>
        <w:t xml:space="preserve"> Ευχαριστώ, κύριε Πρόεδρε.</w:t>
      </w:r>
    </w:p>
    <w:p w14:paraId="5FC2F780"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ο προϋπολογισμός που συζητάμε σήμερα στη Βουλή σηματοδοτεί μια νέα αρχή για τη χώρα μας, καθώς είναι ο πρώτος μεταμνημονιακός προϋπολογισμός μετά από οκτώ χρόνια σκληρών θυσιών γι</w:t>
      </w:r>
      <w:r>
        <w:rPr>
          <w:rFonts w:eastAsia="Times New Roman" w:cs="Times New Roman"/>
          <w:szCs w:val="24"/>
        </w:rPr>
        <w:t>α τους Έλληνες πολίτες. Είναι ένας προϋπολογισμός που δεν περιλαμβάνει μέτρα λιτότητας, αλλά μέτρα λελογισμένης επέκτασης τόσο στο κοινωνικό όσο και στο αναπτυξιακό πεδίο.</w:t>
      </w:r>
    </w:p>
    <w:p w14:paraId="5FC2F781"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Για πρώτη φορά ύστερα από χρόνια δεν συζητάμε για το πόσα θα κοπούν και από ποιους, </w:t>
      </w:r>
      <w:r>
        <w:rPr>
          <w:rFonts w:eastAsia="Times New Roman" w:cs="Times New Roman"/>
          <w:szCs w:val="24"/>
        </w:rPr>
        <w:t>αλλά για το πόσα θα δοθούν και σε ποιους. Οι αδικίες που συσσωρεύτηκαν το προηγούμενο διάστημα σταδιακά αίρονται και ολόκληρες κατηγορίες συμπολιτών μας, που επιβαρύνθηκαν δυσανάλογα όλα τα προηγούμενα χρόνια, τώρα ανακουφίζονται.</w:t>
      </w:r>
    </w:p>
    <w:p w14:paraId="5FC2F782"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lastRenderedPageBreak/>
        <w:t>Ήδη το τελευταίο διάστημα</w:t>
      </w:r>
      <w:r>
        <w:rPr>
          <w:rFonts w:eastAsia="Times New Roman" w:cs="Times New Roman"/>
          <w:szCs w:val="24"/>
        </w:rPr>
        <w:t xml:space="preserve">, τις τελευταίες εβδομάδες ψηφίστηκαν από τη Βουλή μια σειρά από πολύ θετικές ρυθμίσεις οι οποίες συμπληρώνονται πλέον και με τις ρυθμίσεις με τις πρόσθετες παρεμβάσεις που περιλαμβάνονται στον προϋπολογισμό του 2019. </w:t>
      </w:r>
    </w:p>
    <w:p w14:paraId="5FC2F783" w14:textId="77777777" w:rsidR="0020643A" w:rsidRDefault="00E84ECF">
      <w:pPr>
        <w:spacing w:line="600" w:lineRule="auto"/>
        <w:ind w:firstLine="709"/>
        <w:contextualSpacing/>
        <w:jc w:val="both"/>
        <w:rPr>
          <w:rFonts w:eastAsia="Times New Roman" w:cs="Times New Roman"/>
          <w:szCs w:val="24"/>
        </w:rPr>
      </w:pPr>
      <w:r>
        <w:rPr>
          <w:rFonts w:eastAsia="Times New Roman" w:cs="Times New Roman"/>
          <w:szCs w:val="24"/>
        </w:rPr>
        <w:t>Είναι καλό να θυμηθούμε έστω και συνο</w:t>
      </w:r>
      <w:r>
        <w:rPr>
          <w:rFonts w:eastAsia="Times New Roman" w:cs="Times New Roman"/>
          <w:szCs w:val="24"/>
        </w:rPr>
        <w:t>πτικά κάποιες από αυτές, όπως είναι το κοινωνικό επίδομα σε ένα εκατομμύριο τετρακόσιες χιλιάδες συμπολίτες μας, τα αναδρομικά σε ένστολους, καθηγητές πανεπιστημίου και γιατρούς, η επαναφορά των συλλογικών διαπραγματεύσεων και οι ρυθμίσεις για την ενίσχυση</w:t>
      </w:r>
      <w:r>
        <w:rPr>
          <w:rFonts w:eastAsia="Times New Roman" w:cs="Times New Roman"/>
          <w:szCs w:val="24"/>
        </w:rPr>
        <w:t xml:space="preserve"> της διαπραγματευτικής δυνατότητας των εργαζομένων. Βεβαίως η μη περικοπή των συντάξεων. Η στοχευμένη μείωση ασφαλιστικών εισφορών για σημαντικές μερίδες ελεύθερων επαγγελματιών και η επιδότηση ασφαλιστικών εισφορών για νέους εργαζόμενους. Η μείωση του ΕΝΦ</w:t>
      </w:r>
      <w:r>
        <w:rPr>
          <w:rFonts w:eastAsia="Times New Roman" w:cs="Times New Roman"/>
          <w:szCs w:val="24"/>
        </w:rPr>
        <w:t>ΙΑ. Η μείωση φορολογικών συντελεστών για επιχειρήσεις από το 2019 για τα επόμενα τέσσερα χρόνια.</w:t>
      </w:r>
      <w:r>
        <w:rPr>
          <w:rFonts w:eastAsia="Times New Roman" w:cs="Times New Roman"/>
          <w:szCs w:val="24"/>
        </w:rPr>
        <w:t xml:space="preserve"> </w:t>
      </w:r>
    </w:p>
    <w:p w14:paraId="5FC2F784" w14:textId="77777777" w:rsidR="0020643A" w:rsidRDefault="00E84ECF">
      <w:pPr>
        <w:spacing w:line="600" w:lineRule="auto"/>
        <w:ind w:firstLine="709"/>
        <w:contextualSpacing/>
        <w:jc w:val="both"/>
        <w:rPr>
          <w:rFonts w:eastAsia="Times New Roman" w:cs="Times New Roman"/>
          <w:szCs w:val="24"/>
        </w:rPr>
      </w:pPr>
      <w:r>
        <w:rPr>
          <w:rFonts w:eastAsia="Times New Roman" w:cs="Times New Roman"/>
          <w:szCs w:val="24"/>
        </w:rPr>
        <w:t xml:space="preserve">Επίσης, η κατάργηση του ειδικού φόρου στο κρασί, το μεταφορικό ισοδύναμο για τα νησιά μας, το στεγαστικό επίδομα, </w:t>
      </w:r>
      <w:r>
        <w:rPr>
          <w:rFonts w:eastAsia="Times New Roman" w:cs="Times New Roman"/>
          <w:szCs w:val="24"/>
        </w:rPr>
        <w:lastRenderedPageBreak/>
        <w:t>μια ολοκληρωμένη πολιτική στήριξης για το πα</w:t>
      </w:r>
      <w:r>
        <w:rPr>
          <w:rFonts w:eastAsia="Times New Roman" w:cs="Times New Roman"/>
          <w:szCs w:val="24"/>
        </w:rPr>
        <w:t>ιδί και τους νέους γονείς, αύξηση, όπως περιλαμβάνεται στον προϋπολογισμό, των συντάξεων από την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2019 για εξακόσιους είκοσι χιλιάδες συνταξιούχους. Επίσης, αύξηση του κατώτατου μισθού και φυσικά, κατάργηση του υποκατώτατου</w:t>
      </w:r>
      <w:r>
        <w:rPr>
          <w:rFonts w:eastAsia="Times New Roman" w:cs="Times New Roman"/>
          <w:szCs w:val="24"/>
        </w:rPr>
        <w:t xml:space="preserve"> μισθού, μέτρο της Κυβέρνησής μας το οποίο ασθμαίνοντας ήρθε τις τελευταίες μέρες να υποστηρίξει ο Αρχηγός της Αξιωματικής Αντιπολίτευσης. Τα ανέλυσε πριν πάρα πολύ σωστά η αρμόδια Υπουργός Εργασίας. </w:t>
      </w:r>
    </w:p>
    <w:p w14:paraId="5FC2F785"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Τα αναφέρω όλα αυτά εν τάχει και εντελώς επιγραμματικά </w:t>
      </w:r>
      <w:r>
        <w:rPr>
          <w:rFonts w:eastAsia="Times New Roman" w:cs="Times New Roman"/>
          <w:szCs w:val="24"/>
        </w:rPr>
        <w:t>για να καταδείξω πόσα έχουν γίνει το τελευταίο διάστημα, δηλαδή μετά την έξοδο της χώρας από τα μνημόνια και πώς όλα αυτά αποδεικνύουν εμπράκτως ότι η χώρα έχει γυρίσει σελίδα, τα μνημόνια και η λιτότητα είναι πια παρελθόν.</w:t>
      </w:r>
    </w:p>
    <w:p w14:paraId="5FC2F786"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Οι πολίτες αρχίζουν να αντιλαμβά</w:t>
      </w:r>
      <w:r>
        <w:rPr>
          <w:rFonts w:eastAsia="Times New Roman" w:cs="Times New Roman"/>
          <w:szCs w:val="24"/>
        </w:rPr>
        <w:t>νονται ότι τα πολύ δύσκολα είναι πλέον πίσω μας. Το νιώθουν μάλιστα εκεί που μετράει περισσότερο, δηλαδή στον μισθό τους, στο εισόδημά τους, στις υπηρεσίες που απολαμβάνουν στη</w:t>
      </w:r>
      <w:r>
        <w:rPr>
          <w:rFonts w:eastAsia="Times New Roman" w:cs="Times New Roman"/>
          <w:szCs w:val="24"/>
        </w:rPr>
        <w:t>ν</w:t>
      </w:r>
      <w:r>
        <w:rPr>
          <w:rFonts w:eastAsia="Times New Roman" w:cs="Times New Roman"/>
          <w:szCs w:val="24"/>
        </w:rPr>
        <w:t xml:space="preserve"> υγεία, στην παιδεία, το κοινωνικό κράτος. </w:t>
      </w:r>
    </w:p>
    <w:p w14:paraId="5FC2F787"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Όμως, το ερώτημα που τίθεται είναι </w:t>
      </w:r>
      <w:r>
        <w:rPr>
          <w:rFonts w:eastAsia="Times New Roman" w:cs="Times New Roman"/>
          <w:szCs w:val="24"/>
        </w:rPr>
        <w:t>κατά πόσο τα μέτρα αυτά αποτελούν παροχολογία, αποτελούν προεκλογικές εξαγγελίες, όπως μας κατηγορεί η Αντιπολίτευση. Και εδώ πρέπει να είμαστε απολύτως ξεκάθαροι. Οι ρυθμίσεις, τα θετικά μέτρα, όσα ήδη ψηφίστηκαν και όσα θα ακολουθήσουν το επόμενο διάστημ</w:t>
      </w:r>
      <w:r>
        <w:rPr>
          <w:rFonts w:eastAsia="Times New Roman" w:cs="Times New Roman"/>
          <w:szCs w:val="24"/>
        </w:rPr>
        <w:t>α είναι πλήρως κοστολογημένα και καλύπτονται από τον δημοσιονομικό χώρο που η Κυβέρνησή μας δημιούργησε, γιατί εμείς δεν πρόκειται να διακινδυνέψουμε τη δημοσιονομική σταθερότητα που με τόσο κόπο πετύχαμε, που με τόσο κόπο πέτυχε με τις θυσίες του ο ελληνι</w:t>
      </w:r>
      <w:r>
        <w:rPr>
          <w:rFonts w:eastAsia="Times New Roman" w:cs="Times New Roman"/>
          <w:szCs w:val="24"/>
        </w:rPr>
        <w:t xml:space="preserve">κός λαός. </w:t>
      </w:r>
    </w:p>
    <w:p w14:paraId="5FC2F788"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Τα μέτρα αυτά συμβαδίζουν πλήρως με τη βελτιωμένη εικόνα της ελληνικής οικονομίας. Καλό είναι να θυμηθούμε ότι μόλις τις τελευταίες ημέρες, σύμφωνα με τα στοιχεία τα οποία ανακοίνωσε η Ελληνική Στατιστική Υπηρεσία, είχαμε για το τρίτο τρίμηνο το</w:t>
      </w:r>
      <w:r>
        <w:rPr>
          <w:rFonts w:eastAsia="Times New Roman" w:cs="Times New Roman"/>
          <w:szCs w:val="24"/>
        </w:rPr>
        <w:t>υ 2018 ανάπτυξη 2,2%, την υψηλότερη εδώ και πάνω από μια δεκαετία και είναι το ένατο συνεχόμενο τρίμηνο που καταγράφονται θετικοί ρυθμοί ανάπτυξης, ενώ και η ανεργία υπο</w:t>
      </w:r>
      <w:r>
        <w:rPr>
          <w:rFonts w:eastAsia="Times New Roman" w:cs="Times New Roman"/>
          <w:szCs w:val="24"/>
        </w:rPr>
        <w:lastRenderedPageBreak/>
        <w:t>χώρησε για τον Σεπτέμβριο στο 18,6% με περισσότερες από τετρακόσιες σαράντα χιλιάδες νέ</w:t>
      </w:r>
      <w:r>
        <w:rPr>
          <w:rFonts w:eastAsia="Times New Roman" w:cs="Times New Roman"/>
          <w:szCs w:val="24"/>
        </w:rPr>
        <w:t>ες θέσεις εργασίας να έχουν δημιουργηθεί την τελευταία τριετία.</w:t>
      </w:r>
    </w:p>
    <w:p w14:paraId="5FC2F789"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Φυσικά δεν πανηγυρίζουμε. Η ανεργία παραμένει σε πολύ υψηλά επίπεδα. Όμως, είναι τεράστια η διαφορά σε σχέση με το τραγικό 27,9% στο οποίο βρισκόταν το καλοκαίρι του 2013 επί Κυβερνήσεως Σαμαρ</w:t>
      </w:r>
      <w:r>
        <w:rPr>
          <w:rFonts w:eastAsia="Times New Roman" w:cs="Times New Roman"/>
          <w:szCs w:val="24"/>
        </w:rPr>
        <w:t>ά-Βενιζέλου.</w:t>
      </w:r>
    </w:p>
    <w:p w14:paraId="5FC2F78A"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Τα μέτρα, λοιπόν, αυτά τα οποία ψηφίστηκαν τις προηγούμενες εβδομάδες και τα οποία συμπεριλαμβάνονται και στον προϋπολογισμό του 2019 όχι μόνο δεν υπονομεύουν τις προοπτικές της ελληνικής οικονομίας, αλλά τις ενισχύουν κιόλας, τονώνοντας τόσο </w:t>
      </w:r>
      <w:r>
        <w:rPr>
          <w:rFonts w:eastAsia="Times New Roman" w:cs="Times New Roman"/>
          <w:szCs w:val="24"/>
        </w:rPr>
        <w:t>τη ζήτηση μέσα από την ενίσχυση των λαϊκών εισοδημάτων όσο και την προσφορά μέσα από την αύξηση των επενδύσεων και τη στοχευμένη μείωση φορολογικών και ασφαλιστικών συντελεστών.</w:t>
      </w:r>
    </w:p>
    <w:p w14:paraId="5FC2F78B"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με την έξοδο από τα μνημόνια γίνονται πιο ξεκάθαρ</w:t>
      </w:r>
      <w:r>
        <w:rPr>
          <w:rFonts w:eastAsia="Times New Roman" w:cs="Times New Roman"/>
          <w:szCs w:val="24"/>
        </w:rPr>
        <w:t xml:space="preserve">α από ποτέ τα δύο βασικά ανταγωνιστικά σχέδια που </w:t>
      </w:r>
      <w:r w:rsidRPr="00C23B88">
        <w:rPr>
          <w:rFonts w:eastAsia="Times New Roman" w:cs="Times New Roman"/>
          <w:szCs w:val="24"/>
        </w:rPr>
        <w:t>συγκρούονται</w:t>
      </w:r>
      <w:r>
        <w:rPr>
          <w:rFonts w:eastAsia="Times New Roman" w:cs="Times New Roman"/>
          <w:szCs w:val="24"/>
        </w:rPr>
        <w:t xml:space="preserve"> για το μέλλον της χώρας: Το </w:t>
      </w:r>
      <w:r>
        <w:rPr>
          <w:rFonts w:eastAsia="Times New Roman" w:cs="Times New Roman"/>
          <w:szCs w:val="24"/>
        </w:rPr>
        <w:lastRenderedPageBreak/>
        <w:t>σχέδιο που ήδη υλοποιεί η Κυβέρνησή μας με επίκεντρο την εργασία και τα νέα παραγωγικά στρώματα, που προτάσσει τη δημιουργία ισχυρού κοινωνικού κράτους για πρώτη φορ</w:t>
      </w:r>
      <w:r>
        <w:rPr>
          <w:rFonts w:eastAsia="Times New Roman" w:cs="Times New Roman"/>
          <w:szCs w:val="24"/>
        </w:rPr>
        <w:t>ά στη χώρα μας και που περιλαμβάνει ολοκληρωμένες πολιτικές για βιώσιμη και δίκαιη ανάπτυξη. Και από την άλλη, το σχέδιο της Αξιωματικής Αντιπολίτευσης που στοχεύει στην ιδιωτικοποίηση της υγείας, της παιδείας και του ασφαλιστικού συστήματος, στη συνταγματ</w:t>
      </w:r>
      <w:r>
        <w:rPr>
          <w:rFonts w:eastAsia="Times New Roman" w:cs="Times New Roman"/>
          <w:szCs w:val="24"/>
        </w:rPr>
        <w:t>οποίηση του νεοφιλελευθερισμού και της λιτότητας, δηλαδή αυτό που προσπάθησε για χρόνια να επιβάλει στη χώρα μας το Διεθνές Νομισματικό Ταμείο, δηλαδή ένα σχέδιο συνέχισης, θα έλεγα, των μνημονίων με άλλα μέσα.</w:t>
      </w:r>
    </w:p>
    <w:p w14:paraId="5FC2F78C"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η έξοδος από τα </w:t>
      </w:r>
      <w:r>
        <w:rPr>
          <w:rFonts w:eastAsia="Times New Roman" w:cs="Times New Roman"/>
          <w:szCs w:val="24"/>
        </w:rPr>
        <w:t>μνημόνια όμως και η ανάταξη της ελληνικής οικονομίας δεν ήταν μια προδιαγεγραμμένη εξέλιξη, δεν ήταν φυσικό φαινόμενο ούτε ήταν βεβαίως το προϊόν μιας κάποιας ιστορικής νομοτέλειας. Είναι το αποτέλεσμα των προσπαθειών της βούλησής μας να κατανείμουμε τα βά</w:t>
      </w:r>
      <w:r>
        <w:rPr>
          <w:rFonts w:eastAsia="Times New Roman" w:cs="Times New Roman"/>
          <w:szCs w:val="24"/>
        </w:rPr>
        <w:t>ρη της κρίσης αναλογικά και δίκαια και όχι μονομερώς στις πλάτες των πιο αδύναμων.</w:t>
      </w:r>
    </w:p>
    <w:p w14:paraId="5FC2F78D"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Παρά τους δημοσιονομικούς περιορισμούς και τις ασφυκτικές πιέσεις, το παράλληλο πρόγραμμα που υποσχεθήκαμε στον ελληνικό λαό υλοποιείται σε πολύ σημαντικό βαθμό στην υγεία, </w:t>
      </w:r>
      <w:r>
        <w:rPr>
          <w:rFonts w:eastAsia="Times New Roman" w:cs="Times New Roman"/>
          <w:szCs w:val="24"/>
        </w:rPr>
        <w:t>την παιδεία, την πρόνοια.</w:t>
      </w:r>
    </w:p>
    <w:p w14:paraId="5FC2F78E"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Βγάλαμε ακόμη τη χώρα από τα μνημόνια, γιατί συγκρουστήκαμε με τα μεγάλα και τα μικρά συμφέροντα που λυμαίνονταν τον δημόσιο πλούτο και κρατούσαν την ελληνική οικονομία παγιδευμένη σε ένα χρεοκοπημένο παραγωγικό μοντέλο. </w:t>
      </w:r>
    </w:p>
    <w:p w14:paraId="5FC2F78F"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Βγάλαμε τη χώρα από τα μνημόνια γιατί εκπονήσαμε και εφαρμόζουμε για πρώτη φορά στη μεταπολιτευτική ιστορία της χώρας μια ολοκληρωμένη αναπτυξιακή στρατηγική για την παραγωγική ανασυγκρότηση, ένα σχέδιο που θέτει επί τάπητος τα δομικά διαχρονικά προβλήματα</w:t>
      </w:r>
      <w:r>
        <w:rPr>
          <w:rFonts w:eastAsia="Times New Roman" w:cs="Times New Roman"/>
          <w:szCs w:val="24"/>
        </w:rPr>
        <w:t xml:space="preserve"> της ελληνικής οικονομίας, την αποβιομηχάνιση, τη χαμηλή ενσωμάτωση νέων τεχνολογιών, την εσωστρέφεια, τη φυγή μορφωμένων νέων στο εξωτερικό. </w:t>
      </w:r>
    </w:p>
    <w:p w14:paraId="5FC2F790"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Είναι ένα σχέδιο που προέκυψε μετά από μια πρωτόγνωρη διαδικασία δημοκρατικής διαβούλευσης με τους πολίτες </w:t>
      </w:r>
      <w:r>
        <w:rPr>
          <w:rFonts w:eastAsia="Times New Roman" w:cs="Times New Roman"/>
          <w:szCs w:val="24"/>
        </w:rPr>
        <w:lastRenderedPageBreak/>
        <w:t>μέσα α</w:t>
      </w:r>
      <w:r>
        <w:rPr>
          <w:rFonts w:eastAsia="Times New Roman" w:cs="Times New Roman"/>
          <w:szCs w:val="24"/>
        </w:rPr>
        <w:t>πό τα περιφερειακά αναπτυξιακά συνέδρια που διοργανώσαμε το προηγούμενο διάστημα σε όλη τη χώρα σε συνεργασία με αυτοδιοικητικούς και παραγωγικούς τομείς.</w:t>
      </w:r>
    </w:p>
    <w:p w14:paraId="5FC2F791"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Αυτό ακριβώς είναι το σχέδιο το οποίο υλοποιούμε και στο Υπουργείο Εσωτερικών, ιδίως στο κομμάτι της </w:t>
      </w:r>
      <w:r>
        <w:rPr>
          <w:rFonts w:eastAsia="Times New Roman" w:cs="Times New Roman"/>
          <w:szCs w:val="24"/>
        </w:rPr>
        <w:t>αυτοδιοίκησης</w:t>
      </w:r>
      <w:r>
        <w:rPr>
          <w:rFonts w:eastAsia="Times New Roman" w:cs="Times New Roman"/>
          <w:szCs w:val="24"/>
        </w:rPr>
        <w:t xml:space="preserve">, γιατί κατά τα ψέματα η </w:t>
      </w:r>
      <w:r>
        <w:rPr>
          <w:rFonts w:eastAsia="Times New Roman" w:cs="Times New Roman"/>
          <w:szCs w:val="24"/>
        </w:rPr>
        <w:t xml:space="preserve">τοπική αυτοδιοίκηση </w:t>
      </w:r>
      <w:r>
        <w:rPr>
          <w:rFonts w:eastAsia="Times New Roman" w:cs="Times New Roman"/>
          <w:szCs w:val="24"/>
        </w:rPr>
        <w:t>ήταν ένα από τα μεγάλα θύματα της κρίσης. Είδε τους πόρους της να συρρικνώνονται κατά περισσότερο από 60% τα πρώτα χρόνια της κρίσης, μια μείωση για την οποία, μάλλον, δεν ευθύνονται μόνο τα μνημόνι</w:t>
      </w:r>
      <w:r>
        <w:rPr>
          <w:rFonts w:eastAsia="Times New Roman" w:cs="Times New Roman"/>
          <w:szCs w:val="24"/>
        </w:rPr>
        <w:t xml:space="preserve">α, αλλά ευθύνονται και οι νεοφιλελεύθερες πολιτικές που ακολουθήθηκαν από τις προηγούμενες κυβερνήσεις που στόχευαν στην ιδιωτικοποίηση κρίσιμων υπηρεσιών της </w:t>
      </w:r>
      <w:r>
        <w:rPr>
          <w:rFonts w:eastAsia="Times New Roman" w:cs="Times New Roman"/>
          <w:szCs w:val="24"/>
        </w:rPr>
        <w:t>αυτοδιοίκησης</w:t>
      </w:r>
      <w:r>
        <w:rPr>
          <w:rFonts w:eastAsia="Times New Roman" w:cs="Times New Roman"/>
          <w:szCs w:val="24"/>
        </w:rPr>
        <w:t>.</w:t>
      </w:r>
    </w:p>
    <w:p w14:paraId="5FC2F792"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Εμείς, αντίθετα, προχωράμε αποφασιστικά στην ενίσχυση της </w:t>
      </w:r>
      <w:r>
        <w:rPr>
          <w:rFonts w:eastAsia="Times New Roman" w:cs="Times New Roman"/>
          <w:szCs w:val="24"/>
        </w:rPr>
        <w:t xml:space="preserve">τοπικής αυτοδιοίκησης </w:t>
      </w:r>
      <w:r>
        <w:rPr>
          <w:rFonts w:eastAsia="Times New Roman" w:cs="Times New Roman"/>
          <w:szCs w:val="24"/>
        </w:rPr>
        <w:t>σε</w:t>
      </w:r>
      <w:r>
        <w:rPr>
          <w:rFonts w:eastAsia="Times New Roman" w:cs="Times New Roman"/>
          <w:szCs w:val="24"/>
        </w:rPr>
        <w:t xml:space="preserve"> όλους τους τομείς. Ο προϋπολογισμός που συζητάμε σήμερα για πρώτη φορά μετά από εννέα χρόνια περιλαμβάνει την αύξηση της κρατικής χρηματοδό</w:t>
      </w:r>
      <w:r>
        <w:rPr>
          <w:rFonts w:eastAsia="Times New Roman" w:cs="Times New Roman"/>
          <w:szCs w:val="24"/>
        </w:rPr>
        <w:lastRenderedPageBreak/>
        <w:t xml:space="preserve">τησης προς τους ΟΤΑ. Μικρή μεν η αύξηση, αλλά πολύ σημαντική μετά από όλες αυτές τις μειώσεις οι οποίες υπήρξαν όλο </w:t>
      </w:r>
      <w:r>
        <w:rPr>
          <w:rFonts w:eastAsia="Times New Roman" w:cs="Times New Roman"/>
          <w:szCs w:val="24"/>
        </w:rPr>
        <w:t xml:space="preserve">το προηγούμενο διάστημα. </w:t>
      </w:r>
    </w:p>
    <w:p w14:paraId="5FC2F793"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Ταυτόχρονα μέσα από τα νέα χρηματοδοτικά </w:t>
      </w:r>
      <w:r>
        <w:rPr>
          <w:rFonts w:eastAsia="Times New Roman" w:cs="Times New Roman"/>
          <w:szCs w:val="24"/>
        </w:rPr>
        <w:t xml:space="preserve">προγράμματα </w:t>
      </w:r>
      <w:r>
        <w:rPr>
          <w:rFonts w:eastAsia="Times New Roman" w:cs="Times New Roman"/>
          <w:szCs w:val="24"/>
        </w:rPr>
        <w:t>«ΦΙΛΟΔΗΜΟΣ» κατευθύνονται στους Οργανισμούς Τοπικής Αυτοδιοίκησης περισσότερα από 1,8 δισεκατομμύρια ευρώ μέσα στο 2018 για την υλοποίηση κρίσιμων υποδομών σε αντιπλημμυρική προ</w:t>
      </w:r>
      <w:r>
        <w:rPr>
          <w:rFonts w:eastAsia="Times New Roman" w:cs="Times New Roman"/>
          <w:szCs w:val="24"/>
        </w:rPr>
        <w:t xml:space="preserve">στασία, ύδρευση, αποχέτευση, διαχείριση απορριμμάτων, σχολικά κτίρια, έργα τα οποία καλύπτουν πραγματικές ανάγκες και τα οποία θα έπρεπε να έχουν υλοποιηθεί στη χώρα μας εδώ και δεκαετίες. </w:t>
      </w:r>
    </w:p>
    <w:p w14:paraId="5FC2F794"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Αυτή η πρόσθετη χρηματοδότηση, μάλιστα, δεν επιβαρύνει καθόλου του</w:t>
      </w:r>
      <w:r>
        <w:rPr>
          <w:rFonts w:eastAsia="Times New Roman" w:cs="Times New Roman"/>
          <w:szCs w:val="24"/>
        </w:rPr>
        <w:t xml:space="preserve">ς ΟΤΑ, καθώς καλύπτεται πλήρως από το Πρόγραμμα Δημοσίων Επενδύσεων. Τόσους πολλούς και στοχευμένους πόρους η </w:t>
      </w:r>
      <w:r>
        <w:rPr>
          <w:rFonts w:eastAsia="Times New Roman" w:cs="Times New Roman"/>
          <w:szCs w:val="24"/>
        </w:rPr>
        <w:t xml:space="preserve">αυτοδιοίκηση </w:t>
      </w:r>
      <w:r>
        <w:rPr>
          <w:rFonts w:eastAsia="Times New Roman" w:cs="Times New Roman"/>
          <w:szCs w:val="24"/>
        </w:rPr>
        <w:t>δεν έχει ξαναδεί και αυτό είναι κάτι το οποίο αναγνωρίζεται και από όλους τους αυτοδιοικητικούς φορείς ανεξαρτήτως κομματικής προέλευ</w:t>
      </w:r>
      <w:r>
        <w:rPr>
          <w:rFonts w:eastAsia="Times New Roman" w:cs="Times New Roman"/>
          <w:szCs w:val="24"/>
        </w:rPr>
        <w:t>σης.</w:t>
      </w:r>
    </w:p>
    <w:p w14:paraId="5FC2F795"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βρίσκεται σε εξέλιξη μια μεγάλη προσπάθεια για τη στελέχωση των ΟΤΑ με χιλιάδες νέες προσλήψεις με βάση </w:t>
      </w:r>
      <w:r>
        <w:rPr>
          <w:rFonts w:eastAsia="Times New Roman" w:cs="Times New Roman"/>
          <w:szCs w:val="24"/>
        </w:rPr>
        <w:lastRenderedPageBreak/>
        <w:t xml:space="preserve">τις ανάγκες που οι ίδιοι οι φορείς της </w:t>
      </w:r>
      <w:r>
        <w:rPr>
          <w:rFonts w:eastAsia="Times New Roman" w:cs="Times New Roman"/>
          <w:szCs w:val="24"/>
        </w:rPr>
        <w:t xml:space="preserve">αυτοδιοίκησης </w:t>
      </w:r>
      <w:r>
        <w:rPr>
          <w:rFonts w:eastAsia="Times New Roman" w:cs="Times New Roman"/>
          <w:szCs w:val="24"/>
        </w:rPr>
        <w:t xml:space="preserve">προσδιορίζουν. </w:t>
      </w:r>
    </w:p>
    <w:p w14:paraId="5FC2F796"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Αναμένουμε να ολοκληρωθεί μέχρι το τέλος του χρόνου από τον ΑΣΕΠ η δ</w:t>
      </w:r>
      <w:r>
        <w:rPr>
          <w:rFonts w:eastAsia="Times New Roman" w:cs="Times New Roman"/>
          <w:szCs w:val="24"/>
        </w:rPr>
        <w:t xml:space="preserve">ιαδικασία έκδοσης των οριστικών πινάκων για τις οκτώμισι χιλιάδες θέσεις νέων εργαζομένων στις ανταποδοτικές υπηρεσίες των δήμων. </w:t>
      </w:r>
    </w:p>
    <w:p w14:paraId="5FC2F797"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Γνωρίζετε πάρα πολύ καλά ότι πριν από μερικές ημέρες ψηφίστηκε στη Βουλή η ρύθμιση για τη δημιουργία νέων σταθερών θέσεων, τρ</w:t>
      </w:r>
      <w:r>
        <w:rPr>
          <w:rFonts w:eastAsia="Times New Roman" w:cs="Times New Roman"/>
          <w:szCs w:val="24"/>
        </w:rPr>
        <w:t xml:space="preserve">ιών χιλιάδων διακοσίων θέσεων, για το πολύ σημαντικό κοινωνικό </w:t>
      </w:r>
      <w:r>
        <w:rPr>
          <w:rFonts w:eastAsia="Times New Roman" w:cs="Times New Roman"/>
          <w:szCs w:val="24"/>
        </w:rPr>
        <w:t xml:space="preserve">πρόγραμμα </w:t>
      </w:r>
      <w:r>
        <w:rPr>
          <w:rFonts w:eastAsia="Times New Roman" w:cs="Times New Roman"/>
          <w:szCs w:val="24"/>
        </w:rPr>
        <w:t>«</w:t>
      </w:r>
      <w:r>
        <w:rPr>
          <w:rFonts w:eastAsia="Times New Roman" w:cs="Times New Roman"/>
          <w:szCs w:val="24"/>
        </w:rPr>
        <w:t>Βοήθεια στο</w:t>
      </w:r>
      <w:r>
        <w:rPr>
          <w:rFonts w:eastAsia="Times New Roman" w:cs="Times New Roman"/>
          <w:szCs w:val="24"/>
        </w:rPr>
        <w:t xml:space="preserve"> </w:t>
      </w:r>
      <w:r>
        <w:rPr>
          <w:rFonts w:eastAsia="Times New Roman" w:cs="Times New Roman"/>
          <w:szCs w:val="24"/>
        </w:rPr>
        <w:t>Σπίτι</w:t>
      </w:r>
      <w:r>
        <w:rPr>
          <w:rFonts w:eastAsia="Times New Roman" w:cs="Times New Roman"/>
          <w:szCs w:val="24"/>
        </w:rPr>
        <w:t>» και ακολουθεί από τις αρχές του 2019 ένα πολύ μεγάλο πρόγραμμα χιλίων πεντακοσίων προσλήψεων τεχνικού και επιστημονικού προσωπικού βάσει των αναγκών που οι ίδιοι ο</w:t>
      </w:r>
      <w:r>
        <w:rPr>
          <w:rFonts w:eastAsia="Times New Roman" w:cs="Times New Roman"/>
          <w:szCs w:val="24"/>
        </w:rPr>
        <w:t xml:space="preserve">ι φορείς της </w:t>
      </w:r>
      <w:r>
        <w:rPr>
          <w:rFonts w:eastAsia="Times New Roman" w:cs="Times New Roman"/>
          <w:szCs w:val="24"/>
        </w:rPr>
        <w:t xml:space="preserve">αυτοδιοίκησης </w:t>
      </w:r>
      <w:r>
        <w:rPr>
          <w:rFonts w:eastAsia="Times New Roman" w:cs="Times New Roman"/>
          <w:szCs w:val="24"/>
        </w:rPr>
        <w:t>θα προσδιορίσουν, για να μπορέσουν να αξιοποιήσουν και τις νέες αναπτυξιακές δυνατότητες που διανοίγονται.</w:t>
      </w:r>
    </w:p>
    <w:p w14:paraId="5FC2F798"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Βεβαίως, οι προσλήψεις αυτές έγιναν εφικτές γιατί η Κυβέρνησή μας έδωσε μια μεγάλη μάχη και κατάφερε να επαναφέρει τον καν</w:t>
      </w:r>
      <w:r>
        <w:rPr>
          <w:rFonts w:eastAsia="Times New Roman" w:cs="Times New Roman"/>
          <w:szCs w:val="24"/>
        </w:rPr>
        <w:t xml:space="preserve">όνα «ένα προς ένα» στις προσλήψεις-αποχωρήσεις στο </w:t>
      </w:r>
      <w:r>
        <w:rPr>
          <w:rFonts w:eastAsia="Times New Roman" w:cs="Times New Roman"/>
          <w:szCs w:val="24"/>
        </w:rPr>
        <w:t>δημόσιο</w:t>
      </w:r>
      <w:r>
        <w:rPr>
          <w:rFonts w:eastAsia="Times New Roman" w:cs="Times New Roman"/>
          <w:szCs w:val="24"/>
        </w:rPr>
        <w:t xml:space="preserve">, αυτόν που η Αξιωματική Αντιπολίτευση θέλει να </w:t>
      </w:r>
      <w:r>
        <w:rPr>
          <w:rFonts w:eastAsia="Times New Roman" w:cs="Times New Roman"/>
          <w:szCs w:val="24"/>
        </w:rPr>
        <w:lastRenderedPageBreak/>
        <w:t xml:space="preserve">ακυρώσει και θέλει να επανέλθουμε στον μνημονιακό κανόνα «ένα προς πέντε». Αυτό είναι κάτι το οποίο ο κόσμος της </w:t>
      </w:r>
      <w:r>
        <w:rPr>
          <w:rFonts w:eastAsia="Times New Roman" w:cs="Times New Roman"/>
          <w:szCs w:val="24"/>
        </w:rPr>
        <w:t>αυτοδιοίκησης</w:t>
      </w:r>
      <w:r>
        <w:rPr>
          <w:rFonts w:eastAsia="Times New Roman" w:cs="Times New Roman"/>
          <w:szCs w:val="24"/>
        </w:rPr>
        <w:t>, οι εργαζόμενοι στους Ο</w:t>
      </w:r>
      <w:r>
        <w:rPr>
          <w:rFonts w:eastAsia="Times New Roman" w:cs="Times New Roman"/>
          <w:szCs w:val="24"/>
        </w:rPr>
        <w:t xml:space="preserve">ΤΑ, αλλά και οι πολίτες θα πρέπει να θυμούνται πολύ καλά. </w:t>
      </w:r>
    </w:p>
    <w:p w14:paraId="5FC2F799" w14:textId="77777777" w:rsidR="0020643A" w:rsidRDefault="00E84ECF">
      <w:pPr>
        <w:spacing w:line="600" w:lineRule="auto"/>
        <w:ind w:firstLine="720"/>
        <w:contextualSpacing/>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w:t>
      </w:r>
      <w:r>
        <w:rPr>
          <w:rFonts w:eastAsia="Times New Roman" w:cs="Times New Roman"/>
          <w:szCs w:val="24"/>
        </w:rPr>
        <w:t>όνου ομιλίας του κυρίου Υπουργού</w:t>
      </w:r>
      <w:r w:rsidRPr="00F81B27">
        <w:rPr>
          <w:rFonts w:eastAsia="Times New Roman" w:cs="Times New Roman"/>
          <w:szCs w:val="24"/>
        </w:rPr>
        <w:t>)</w:t>
      </w:r>
    </w:p>
    <w:p w14:paraId="5FC2F79A"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Τέλος, βεβαίως –και την ανοχή σας, κύριε Πρόεδρε, για δύο λεπτά- προχωρήσαμε στη μεγάλη θεσμική μεταρρύθμιση του </w:t>
      </w:r>
      <w:r>
        <w:rPr>
          <w:rFonts w:eastAsia="Times New Roman" w:cs="Times New Roman"/>
          <w:szCs w:val="24"/>
        </w:rPr>
        <w:t>«</w:t>
      </w:r>
      <w:r>
        <w:rPr>
          <w:rFonts w:eastAsia="Times New Roman" w:cs="Times New Roman"/>
          <w:szCs w:val="24"/>
        </w:rPr>
        <w:t>ΚΛΕΙΣΘΕΝΗ</w:t>
      </w:r>
      <w:r>
        <w:rPr>
          <w:rFonts w:eastAsia="Times New Roman" w:cs="Times New Roman"/>
          <w:szCs w:val="24"/>
        </w:rPr>
        <w:t>»</w:t>
      </w:r>
      <w:r>
        <w:rPr>
          <w:rFonts w:eastAsia="Times New Roman" w:cs="Times New Roman"/>
          <w:szCs w:val="24"/>
        </w:rPr>
        <w:t xml:space="preserve">, μια δημοκρατική τομή για την </w:t>
      </w:r>
      <w:r>
        <w:rPr>
          <w:rFonts w:eastAsia="Times New Roman" w:cs="Times New Roman"/>
          <w:szCs w:val="24"/>
        </w:rPr>
        <w:t>αυτοδιοίκηση</w:t>
      </w:r>
      <w:r>
        <w:rPr>
          <w:rFonts w:eastAsia="Times New Roman" w:cs="Times New Roman"/>
          <w:szCs w:val="24"/>
        </w:rPr>
        <w:t xml:space="preserve">, καθώς με την απλή αναλογική, αλλά και με πλήθος άλλες θεσμικές παρεμβάσεις, όπως είναι τα τοπικά δημοψηφίσματα, η ενίσχυση των </w:t>
      </w:r>
      <w:r>
        <w:rPr>
          <w:rFonts w:eastAsia="Times New Roman" w:cs="Times New Roman"/>
          <w:szCs w:val="24"/>
        </w:rPr>
        <w:t xml:space="preserve">λαϊκών </w:t>
      </w:r>
      <w:r>
        <w:rPr>
          <w:rFonts w:eastAsia="Times New Roman" w:cs="Times New Roman"/>
          <w:szCs w:val="24"/>
        </w:rPr>
        <w:t xml:space="preserve">συνελεύσεων και των επιτροπών διαβούλευσης, ο </w:t>
      </w:r>
      <w:r>
        <w:rPr>
          <w:rFonts w:eastAsia="Times New Roman" w:cs="Times New Roman"/>
          <w:szCs w:val="24"/>
        </w:rPr>
        <w:t>«</w:t>
      </w:r>
      <w:r>
        <w:rPr>
          <w:rFonts w:eastAsia="Times New Roman" w:cs="Times New Roman"/>
          <w:szCs w:val="24"/>
        </w:rPr>
        <w:t>ΚΛΕΙΣΘΕΝΗΣ</w:t>
      </w:r>
      <w:r>
        <w:rPr>
          <w:rFonts w:eastAsia="Times New Roman" w:cs="Times New Roman"/>
          <w:szCs w:val="24"/>
        </w:rPr>
        <w:t>»</w:t>
      </w:r>
      <w:r>
        <w:rPr>
          <w:rFonts w:eastAsia="Times New Roman" w:cs="Times New Roman"/>
          <w:szCs w:val="24"/>
        </w:rPr>
        <w:t xml:space="preserve"> διευρύν</w:t>
      </w:r>
      <w:r>
        <w:rPr>
          <w:rFonts w:eastAsia="Times New Roman" w:cs="Times New Roman"/>
          <w:szCs w:val="24"/>
        </w:rPr>
        <w:t xml:space="preserve">ει σημαντικά τη </w:t>
      </w:r>
      <w:r>
        <w:rPr>
          <w:rFonts w:eastAsia="Times New Roman" w:cs="Times New Roman"/>
          <w:szCs w:val="24"/>
        </w:rPr>
        <w:t xml:space="preserve">δημοκρατία </w:t>
      </w:r>
      <w:r>
        <w:rPr>
          <w:rFonts w:eastAsia="Times New Roman" w:cs="Times New Roman"/>
          <w:szCs w:val="24"/>
        </w:rPr>
        <w:t>σε τοπικό επίπεδο και τη δυνατότητα συμμετοχής των πολιτών στα αυτοδιοικητικά πράγματα.</w:t>
      </w:r>
    </w:p>
    <w:p w14:paraId="5FC2F79B"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Οι προσπάθειες αυτές που κάνουμε για τη χρηματοδότηση, για τις προσλήψεις, για τις θεσμικές τομές δεν είναι προ</w:t>
      </w:r>
      <w:r>
        <w:rPr>
          <w:rFonts w:eastAsia="Times New Roman" w:cs="Times New Roman"/>
          <w:szCs w:val="24"/>
        </w:rPr>
        <w:lastRenderedPageBreak/>
        <w:t xml:space="preserve">σπάθειες αποσπασματικές. Όλες </w:t>
      </w:r>
      <w:r>
        <w:rPr>
          <w:rFonts w:eastAsia="Times New Roman" w:cs="Times New Roman"/>
          <w:szCs w:val="24"/>
        </w:rPr>
        <w:t xml:space="preserve">μαζί συγκροτούν ένα ολοκληρωμένο σχέδιο, τρεις αλληλένδετες πτυχές μιας ενιαίας στρατηγικής της Κυβέρνησής μας για τον χώρο της </w:t>
      </w:r>
      <w:r>
        <w:rPr>
          <w:rFonts w:eastAsia="Times New Roman" w:cs="Times New Roman"/>
          <w:szCs w:val="24"/>
        </w:rPr>
        <w:t>αυτοδιοίκησης</w:t>
      </w:r>
      <w:r>
        <w:rPr>
          <w:rFonts w:eastAsia="Times New Roman" w:cs="Times New Roman"/>
          <w:szCs w:val="24"/>
        </w:rPr>
        <w:t>.</w:t>
      </w:r>
    </w:p>
    <w:p w14:paraId="5FC2F79C"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Απέναντι σε όλα αυτά η Αξιωματική Αντιπολίτευση αντιτείνει την κατάργηση της χρηματοδότησης από τους ΟΤΑ και την </w:t>
      </w:r>
      <w:r>
        <w:rPr>
          <w:rFonts w:eastAsia="Times New Roman" w:cs="Times New Roman"/>
          <w:szCs w:val="24"/>
        </w:rPr>
        <w:t xml:space="preserve">αντικατάστασή της από την είσπραξη του ΕΝΦΙΑ, μια πρόταση που εκτός από σοβαρά ζητήματα συνταγματικότητας τα οποία εγείρει, θα οδηγούσε, εάν ποτέ εφαρμοζόταν, και στην καταδίκη της πλειοψηφίας των δήμων της χώρας στην οικονομική χρεοκοπία, καθώς διαθέτουν </w:t>
      </w:r>
      <w:r>
        <w:rPr>
          <w:rFonts w:eastAsia="Times New Roman" w:cs="Times New Roman"/>
          <w:szCs w:val="24"/>
        </w:rPr>
        <w:t xml:space="preserve">πολύ μικρό κτιριακό απόθεμα στην επικράτειά τους. </w:t>
      </w:r>
    </w:p>
    <w:p w14:paraId="5FC2F79D"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Η Αξιωματική Αντιπολίτευση την ίδια στιγμή υπόσχεται την επαναφορά του καλπονοθευτικού πλειοψηφικού συστήματος στις αυτοδιοικητικές εκλογές, τη στρέβλωση της αντιπροσώπευσης και τη συρρίκνωση της </w:t>
      </w:r>
      <w:r>
        <w:rPr>
          <w:rFonts w:eastAsia="Times New Roman" w:cs="Times New Roman"/>
          <w:szCs w:val="24"/>
        </w:rPr>
        <w:t>δημοκρατί</w:t>
      </w:r>
      <w:r>
        <w:rPr>
          <w:rFonts w:eastAsia="Times New Roman" w:cs="Times New Roman"/>
          <w:szCs w:val="24"/>
        </w:rPr>
        <w:t xml:space="preserve">ας </w:t>
      </w:r>
      <w:r>
        <w:rPr>
          <w:rFonts w:eastAsia="Times New Roman" w:cs="Times New Roman"/>
          <w:szCs w:val="24"/>
        </w:rPr>
        <w:t xml:space="preserve">στις τοπικές κοινωνίες. </w:t>
      </w:r>
    </w:p>
    <w:p w14:paraId="5FC2F79E"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Είναι κατά τη γνώμη μας εμφανές, κυρίες και κύριοι Βουλευτές, ότι και στον χώρο της </w:t>
      </w:r>
      <w:r>
        <w:rPr>
          <w:rFonts w:eastAsia="Times New Roman" w:cs="Times New Roman"/>
          <w:szCs w:val="24"/>
        </w:rPr>
        <w:t xml:space="preserve">τοπικής αυτοδιοίκησης </w:t>
      </w:r>
      <w:r>
        <w:rPr>
          <w:rFonts w:eastAsia="Times New Roman" w:cs="Times New Roman"/>
          <w:szCs w:val="24"/>
        </w:rPr>
        <w:t xml:space="preserve">συγκρούονται δύο ανταγωνιστικά σχέδια, δύο διαφορετικοί κόσμοι. </w:t>
      </w:r>
    </w:p>
    <w:p w14:paraId="5FC2F79F"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lastRenderedPageBreak/>
        <w:t>Κλείνοντας, επιτρέψτε μου να αναφερθώ επιγραμματικά σε τρ</w:t>
      </w:r>
      <w:r>
        <w:rPr>
          <w:rFonts w:eastAsia="Times New Roman" w:cs="Times New Roman"/>
          <w:szCs w:val="24"/>
        </w:rPr>
        <w:t>εις πολύ συνοπτικές, κατά τη γνώμη μας, νομοθετικές πρωτοβουλίες τις οποίες αναλαμβάνει το αμέσως επόμενο διάστημα, στο πρώτο δίμηνο του 2019, το Υπουργείο μας, το Υπουργείο Εσωτερικών.</w:t>
      </w:r>
    </w:p>
    <w:p w14:paraId="5FC2F7A0"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Η πρώτη αφορά τη ριζική αναμόρφωση του θεσμικού πλαισίου για την υγεία</w:t>
      </w:r>
      <w:r>
        <w:rPr>
          <w:rFonts w:eastAsia="Times New Roman" w:cs="Times New Roman"/>
          <w:szCs w:val="24"/>
        </w:rPr>
        <w:t xml:space="preserve"> και την ασφάλεια των εργαζομένων στην </w:t>
      </w:r>
      <w:r>
        <w:rPr>
          <w:rFonts w:eastAsia="Times New Roman" w:cs="Times New Roman"/>
          <w:szCs w:val="24"/>
        </w:rPr>
        <w:t xml:space="preserve">τοπική αυτοδιοίκηση </w:t>
      </w:r>
      <w:r>
        <w:rPr>
          <w:rFonts w:eastAsia="Times New Roman" w:cs="Times New Roman"/>
          <w:szCs w:val="24"/>
        </w:rPr>
        <w:t xml:space="preserve">και τους όρους απονομής των μέσων ατομικής προστασίας. Έρχεται ως συνέχεια της πολύ συστηματικής προσπάθειας των τελευταίων δύο ετών για την άρση αδικιών σε βάρος των εργαζομένων στην </w:t>
      </w:r>
      <w:r>
        <w:rPr>
          <w:rFonts w:eastAsia="Times New Roman" w:cs="Times New Roman"/>
          <w:szCs w:val="24"/>
        </w:rPr>
        <w:t>αυτοδιοίκηση</w:t>
      </w:r>
      <w:r>
        <w:rPr>
          <w:rFonts w:eastAsia="Times New Roman" w:cs="Times New Roman"/>
          <w:szCs w:val="24"/>
        </w:rPr>
        <w:t>.</w:t>
      </w:r>
      <w:r>
        <w:rPr>
          <w:rFonts w:eastAsia="Times New Roman" w:cs="Times New Roman"/>
          <w:szCs w:val="24"/>
        </w:rPr>
        <w:t xml:space="preserve"> Υπενθυμίζω ότι υπογράφηκαν επιτέλους</w:t>
      </w:r>
      <w:r w:rsidRPr="00010727">
        <w:rPr>
          <w:rFonts w:eastAsia="Times New Roman" w:cs="Times New Roman"/>
          <w:szCs w:val="24"/>
        </w:rPr>
        <w:t>,</w:t>
      </w:r>
      <w:r>
        <w:rPr>
          <w:rFonts w:eastAsia="Times New Roman" w:cs="Times New Roman"/>
          <w:szCs w:val="24"/>
        </w:rPr>
        <w:t xml:space="preserve"> μετά από πολλά χρόνια</w:t>
      </w:r>
      <w:r w:rsidRPr="00010727">
        <w:rPr>
          <w:rFonts w:eastAsia="Times New Roman" w:cs="Times New Roman"/>
          <w:szCs w:val="24"/>
        </w:rPr>
        <w:t>,</w:t>
      </w:r>
      <w:r>
        <w:rPr>
          <w:rFonts w:eastAsia="Times New Roman" w:cs="Times New Roman"/>
          <w:szCs w:val="24"/>
        </w:rPr>
        <w:t xml:space="preserve"> οι συλλογικές συμβάσεις με τις ομοσπονδίες των εργαζομένων στην </w:t>
      </w:r>
      <w:r>
        <w:rPr>
          <w:rFonts w:eastAsia="Times New Roman" w:cs="Times New Roman"/>
          <w:szCs w:val="24"/>
        </w:rPr>
        <w:t>αυτοδιοίκηση</w:t>
      </w:r>
      <w:r w:rsidRPr="00010727">
        <w:rPr>
          <w:rFonts w:eastAsia="Times New Roman" w:cs="Times New Roman"/>
          <w:szCs w:val="24"/>
        </w:rPr>
        <w:t xml:space="preserve">. </w:t>
      </w:r>
      <w:r>
        <w:rPr>
          <w:rFonts w:eastAsia="Times New Roman" w:cs="Times New Roman"/>
          <w:szCs w:val="24"/>
        </w:rPr>
        <w:t xml:space="preserve">Αυτή η νομοθετική παρέμβαση θα περιλαμβάνει και ειδική μέριμνα για το εργασιακό καθεστώς των σχολικών καθαριστριών, </w:t>
      </w:r>
      <w:r>
        <w:rPr>
          <w:rFonts w:eastAsia="Times New Roman" w:cs="Times New Roman"/>
          <w:szCs w:val="24"/>
        </w:rPr>
        <w:t xml:space="preserve">ένα καθεστώς το οποίο πραγματικά σήμερα που μιλάμε αποτελεί ντροπή για την ελληνική πολιτεία και πρέπει κι εδώ οι φορείς της </w:t>
      </w:r>
      <w:r>
        <w:rPr>
          <w:rFonts w:eastAsia="Times New Roman" w:cs="Times New Roman"/>
          <w:szCs w:val="24"/>
        </w:rPr>
        <w:t xml:space="preserve">αυτοδιοίκησης </w:t>
      </w:r>
      <w:r>
        <w:rPr>
          <w:rFonts w:eastAsia="Times New Roman" w:cs="Times New Roman"/>
          <w:szCs w:val="24"/>
        </w:rPr>
        <w:t xml:space="preserve">να λάβουν επιτέλους τις ευθύνες τους. </w:t>
      </w:r>
    </w:p>
    <w:p w14:paraId="5FC2F7A1"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lastRenderedPageBreak/>
        <w:t>Η δεύτερη νομοθετική πρωτοβουλία αφορά τις διαδικασίες απόδοσης ιθαγένειας. Γν</w:t>
      </w:r>
      <w:r>
        <w:rPr>
          <w:rFonts w:eastAsia="Times New Roman" w:cs="Times New Roman"/>
          <w:szCs w:val="24"/>
        </w:rPr>
        <w:t xml:space="preserve">ωρίζετε πάρα πολύ καλά ότι μέχρι το 2015 οι σχετικές διαδικασίες απέκλειαν σημαντικές κατηγορίες συμπολιτών μας, ιδίως τα παιδιά που έχουν γεννηθεί και έχουν μεγαλώσει στη χώρα μας, στην Ελλάδα. Ήταν η </w:t>
      </w:r>
      <w:r w:rsidRPr="001866BC">
        <w:rPr>
          <w:rFonts w:eastAsia="Times New Roman" w:cs="Times New Roman"/>
          <w:szCs w:val="24"/>
        </w:rPr>
        <w:t>Κυβέρνησ</w:t>
      </w:r>
      <w:r>
        <w:rPr>
          <w:rFonts w:eastAsia="Times New Roman" w:cs="Times New Roman"/>
          <w:szCs w:val="24"/>
        </w:rPr>
        <w:t>ή μας που ενεργοποίησε εκείνες τις στοιχειώδει</w:t>
      </w:r>
      <w:r>
        <w:rPr>
          <w:rFonts w:eastAsia="Times New Roman" w:cs="Times New Roman"/>
          <w:szCs w:val="24"/>
        </w:rPr>
        <w:t xml:space="preserve">ς, θα έλεγα, πολιτικές οι οποίες θα έπρεπε να αποτελούν βασική υποχρέωση για μία πολιτεία η οποία θέλει να ορίζεται ως κράτος δικαίου. </w:t>
      </w:r>
    </w:p>
    <w:p w14:paraId="5FC2F7A2"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Οι ρυθμίσεις που φέρνουμε το επόμενο διάστημα, τις επόμενες εβδομάδες στη Βουλή, ομογενοποιούν, απλοποιούν και επιταχύνο</w:t>
      </w:r>
      <w:r>
        <w:rPr>
          <w:rFonts w:eastAsia="Times New Roman" w:cs="Times New Roman"/>
          <w:szCs w:val="24"/>
        </w:rPr>
        <w:t>υν τις σχετικές διαδικασίες και διαμορφώνουν ένα πιο διάφανο και αντικειμενικό σύστημα για την απόδοση ιθαγένειας στους πολίτες, οι οποίοι το δικαιούνται βάσει του Συντάγματος και της κείμενης νομοθεσίας.</w:t>
      </w:r>
    </w:p>
    <w:p w14:paraId="5FC2F7A3"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Τέλος, η τρίτη πρωτοβουλία περιλαμβάνει μια σειρά α</w:t>
      </w:r>
      <w:r>
        <w:rPr>
          <w:rFonts w:eastAsia="Times New Roman" w:cs="Times New Roman"/>
          <w:szCs w:val="24"/>
        </w:rPr>
        <w:t xml:space="preserve">πό ρυθμίσεις για την προώθηση της ουσιαστικής ισότητας των φύλων σε κάθε σφαίρα του κοινωνικού βίου, αλλά και μέτρα για την εξάλειψη της βίας κατά των γυναικών, παρεμβάσεις εξαιρετικά επιτακτικές, όπως μαρτυρούν τα στοιχεία για τις διακρίσεις και </w:t>
      </w:r>
      <w:r>
        <w:rPr>
          <w:rFonts w:eastAsia="Times New Roman" w:cs="Times New Roman"/>
          <w:szCs w:val="24"/>
        </w:rPr>
        <w:lastRenderedPageBreak/>
        <w:t>την κακοπ</w:t>
      </w:r>
      <w:r>
        <w:rPr>
          <w:rFonts w:eastAsia="Times New Roman" w:cs="Times New Roman"/>
          <w:szCs w:val="24"/>
        </w:rPr>
        <w:t>οίηση που υφίστανται οι γυναίκες, αλλά και αποτρόπαια –δυστυχώς- γεγονότα, όπως η πρόσφατη δολοφονία μίας νέας κοπέλας στη Ρόδο.</w:t>
      </w:r>
    </w:p>
    <w:p w14:paraId="5FC2F7A4"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Πρόκειται για τρεις νομοθετικές πρωτοβουλίες στο επόμενο διάστημα από το Υπουργείο Εσωτερικών, οι οποίες συμβάλλουν στον διαρκή</w:t>
      </w:r>
      <w:r>
        <w:rPr>
          <w:rFonts w:eastAsia="Times New Roman" w:cs="Times New Roman"/>
          <w:szCs w:val="24"/>
        </w:rPr>
        <w:t xml:space="preserve"> αγώνα για μια πιο ανοιχτή, πιο δίκαιη και πιο συμπεριληπτική κοινωνία.</w:t>
      </w:r>
    </w:p>
    <w:p w14:paraId="5FC2F7A5"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η χώρα μας βρίσκεται σε ένα πολύ κρίσιμο σταυροδρόμι. Η ελληνική κοινωνία βγαίνει από μια πρωτοφανή, θα έλεγα, κρίση, μια κρίση που δοκίμασε και πολλές φορ</w:t>
      </w:r>
      <w:r>
        <w:rPr>
          <w:rFonts w:eastAsia="Times New Roman" w:cs="Times New Roman"/>
          <w:szCs w:val="24"/>
        </w:rPr>
        <w:t>ές ξεπέρασε τα όριά της. Τα πολύ δύσκολα, βεβαίως, βρίσκονται πίσω μας, αλλά το μονοπάτι προς τα μπροστά δεν υπάρχει, πρέπει να το φτιάξουμε μόνοι μας. Όπως η έξοδος από την κρίση και τα μνημόνια δεν ήταν προδιαγεγραμμένη, έτσι και η πορεία την οποία θα ακ</w:t>
      </w:r>
      <w:r>
        <w:rPr>
          <w:rFonts w:eastAsia="Times New Roman" w:cs="Times New Roman"/>
          <w:szCs w:val="24"/>
        </w:rPr>
        <w:t>ολουθήσουμε από εδώ και πέρα, δεν είναι μια πορεία η οποία είναι δεδομένη.</w:t>
      </w:r>
    </w:p>
    <w:p w14:paraId="5FC2F7A6"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Ο κίνδυνος να γυρίσουμε πίσω στις καταστροφικές πρακτικές, νοοτροπίες και πολιτικές που μας οδήγησαν στην κρίση, </w:t>
      </w:r>
      <w:r>
        <w:rPr>
          <w:rFonts w:eastAsia="Times New Roman" w:cs="Times New Roman"/>
          <w:szCs w:val="24"/>
        </w:rPr>
        <w:lastRenderedPageBreak/>
        <w:t>που μας οδήγησαν στη χρεοκοπία, είναι παραπάνω από υπαρκτός. Εμείς ε</w:t>
      </w:r>
      <w:r>
        <w:rPr>
          <w:rFonts w:eastAsia="Times New Roman" w:cs="Times New Roman"/>
          <w:szCs w:val="24"/>
        </w:rPr>
        <w:t>πιλέγουμε έναν άλλο δρόμο, τον δρόμο της διεύρυνσης της δημοκρατίας και της κατοχύρωσης των δικαιωμάτων όλων των πολιτών, τον δρόμο της ειρηνικής συνύπαρξης με τους γείτονές μας, τον δρόμο της βιώσιμης και δίκαιης ανάπτυξης μακριά από τις παθογένειες και τ</w:t>
      </w:r>
      <w:r>
        <w:rPr>
          <w:rFonts w:eastAsia="Times New Roman" w:cs="Times New Roman"/>
          <w:szCs w:val="24"/>
        </w:rPr>
        <w:t>ις αδικίες του παρελθόντος. Ένα αποφασιστικό βήμα προς αυτή την κατεύθυνση και προς αυτόν τον νέο δρόμο που θέλουμε να διανοίξουμε είναι και ο προϋπολογισμός τον οποίο συζητάμε σήμερα, γι’ αυτό και σας καλώ να τον υπερψηφίσετε.</w:t>
      </w:r>
    </w:p>
    <w:p w14:paraId="5FC2F7A7"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5FC2F7A8" w14:textId="77777777" w:rsidR="0020643A" w:rsidRDefault="00E84ECF">
      <w:pPr>
        <w:spacing w:line="600" w:lineRule="auto"/>
        <w:ind w:firstLine="720"/>
        <w:contextualSpacing/>
        <w:jc w:val="center"/>
        <w:rPr>
          <w:rFonts w:eastAsia="Times New Roman" w:cs="Times New Roman"/>
          <w:szCs w:val="24"/>
        </w:rPr>
      </w:pPr>
      <w:r>
        <w:rPr>
          <w:rFonts w:eastAsia="Times New Roman" w:cs="Times New Roman"/>
          <w:szCs w:val="24"/>
        </w:rPr>
        <w:t>(Χειροκρ</w:t>
      </w:r>
      <w:r>
        <w:rPr>
          <w:rFonts w:eastAsia="Times New Roman" w:cs="Times New Roman"/>
          <w:szCs w:val="24"/>
        </w:rPr>
        <w:t xml:space="preserve">οτήματα από τις πτέρυγες του </w:t>
      </w:r>
      <w:r w:rsidRPr="005630D1">
        <w:rPr>
          <w:rFonts w:eastAsia="Times New Roman" w:cs="Times New Roman"/>
          <w:szCs w:val="24"/>
        </w:rPr>
        <w:t>ΣΥΡΙΖΑ</w:t>
      </w:r>
      <w:r>
        <w:rPr>
          <w:rFonts w:eastAsia="Times New Roman" w:cs="Times New Roman"/>
          <w:szCs w:val="24"/>
        </w:rPr>
        <w:t xml:space="preserve"> και των ΑΝΕΛ</w:t>
      </w:r>
      <w:r w:rsidRPr="005630D1">
        <w:rPr>
          <w:rFonts w:eastAsia="Times New Roman" w:cs="Times New Roman"/>
          <w:szCs w:val="24"/>
        </w:rPr>
        <w:t>)</w:t>
      </w:r>
    </w:p>
    <w:p w14:paraId="5FC2F7A9" w14:textId="77777777" w:rsidR="0020643A" w:rsidRDefault="00E84ECF">
      <w:pPr>
        <w:spacing w:line="600" w:lineRule="auto"/>
        <w:ind w:firstLine="720"/>
        <w:contextualSpacing/>
        <w:jc w:val="both"/>
        <w:rPr>
          <w:rFonts w:eastAsia="Times New Roman"/>
          <w:szCs w:val="24"/>
        </w:rPr>
      </w:pPr>
      <w:r w:rsidRPr="00B25A25">
        <w:rPr>
          <w:rFonts w:eastAsia="Times New Roman"/>
          <w:b/>
          <w:szCs w:val="24"/>
        </w:rPr>
        <w:t>ΠΡΟ</w:t>
      </w:r>
      <w:r>
        <w:rPr>
          <w:rFonts w:eastAsia="Times New Roman"/>
          <w:b/>
          <w:szCs w:val="24"/>
        </w:rPr>
        <w:t>Ε</w:t>
      </w:r>
      <w:r w:rsidRPr="00B25A25">
        <w:rPr>
          <w:rFonts w:eastAsia="Times New Roman"/>
          <w:b/>
          <w:szCs w:val="24"/>
        </w:rPr>
        <w:t xml:space="preserve">ΔΡΕΥΩΝ (Αναστάσιος Κουράκης): </w:t>
      </w:r>
      <w:r>
        <w:rPr>
          <w:rFonts w:eastAsia="Times New Roman"/>
          <w:szCs w:val="24"/>
        </w:rPr>
        <w:t>Ευχαριστούμε τον Υπουργό Εσωτερικών κ. Αλέξανδρο Χαρίτση.</w:t>
      </w:r>
    </w:p>
    <w:p w14:paraId="5FC2F7AA" w14:textId="77777777" w:rsidR="0020643A" w:rsidRDefault="00E84ECF">
      <w:pPr>
        <w:spacing w:line="600" w:lineRule="auto"/>
        <w:ind w:firstLine="720"/>
        <w:contextualSpacing/>
        <w:jc w:val="both"/>
        <w:rPr>
          <w:rFonts w:eastAsia="Times New Roman"/>
          <w:szCs w:val="24"/>
        </w:rPr>
      </w:pPr>
      <w:r>
        <w:rPr>
          <w:rFonts w:eastAsia="Times New Roman"/>
          <w:szCs w:val="24"/>
        </w:rPr>
        <w:t>Ο εισηγητής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ΔΗΜΑΡ κ. Σκανδαλίδης έχει τον λόγο για να δευτερολογήσει για </w:t>
      </w:r>
      <w:r>
        <w:rPr>
          <w:rFonts w:eastAsia="Times New Roman"/>
          <w:szCs w:val="24"/>
        </w:rPr>
        <w:t>πέντε λεπτά.</w:t>
      </w:r>
    </w:p>
    <w:p w14:paraId="5FC2F7AB" w14:textId="77777777" w:rsidR="0020643A" w:rsidRDefault="00E84ECF">
      <w:pPr>
        <w:spacing w:line="600" w:lineRule="auto"/>
        <w:ind w:firstLine="720"/>
        <w:contextualSpacing/>
        <w:jc w:val="both"/>
        <w:rPr>
          <w:rFonts w:eastAsia="Times New Roman"/>
          <w:szCs w:val="24"/>
        </w:rPr>
      </w:pPr>
      <w:r>
        <w:rPr>
          <w:rFonts w:eastAsia="Times New Roman"/>
          <w:b/>
          <w:szCs w:val="24"/>
        </w:rPr>
        <w:lastRenderedPageBreak/>
        <w:t xml:space="preserve">ΚΩΝΣΤΑΝΤΙΝΟΣ ΣΚΑΝΔΑΛΙΔΗΣ: </w:t>
      </w:r>
      <w:r>
        <w:rPr>
          <w:rFonts w:eastAsia="Times New Roman"/>
          <w:szCs w:val="24"/>
        </w:rPr>
        <w:t xml:space="preserve">Κυρίες και κύριοι συνάδελφοι, χαίρομαι γιατί διαδέχομαι στο Βήμα έναν Υπουργό ο οποίος μιλάει με έναν τόνο μετριοπαθή και αποκαθιστά και ένα κλίμα διαφορετικό στη συζήτηση εδώ, ανεξάρτητα από τις διαφωνίες που έχουμε </w:t>
      </w:r>
      <w:r>
        <w:rPr>
          <w:rFonts w:eastAsia="Times New Roman"/>
          <w:szCs w:val="24"/>
        </w:rPr>
        <w:t xml:space="preserve">και είναι τεράστιες. </w:t>
      </w:r>
    </w:p>
    <w:p w14:paraId="5FC2F7AC" w14:textId="77777777" w:rsidR="0020643A" w:rsidRDefault="00E84ECF">
      <w:pPr>
        <w:spacing w:line="600" w:lineRule="auto"/>
        <w:ind w:firstLine="720"/>
        <w:contextualSpacing/>
        <w:jc w:val="both"/>
        <w:rPr>
          <w:rFonts w:eastAsia="Times New Roman"/>
          <w:szCs w:val="24"/>
        </w:rPr>
      </w:pPr>
      <w:r>
        <w:rPr>
          <w:rFonts w:eastAsia="Times New Roman"/>
          <w:szCs w:val="24"/>
        </w:rPr>
        <w:t>Κυρίες και κύριοι συνάδελφοι, ο Πρωθυπουργός επαίρεται ότι η χώρα άλλαξε σελίδα. Το λέει καθημερινά με όλους τους τόνους και με όλους τους τρόπους. Στην εισήγηση που έκανα στην αρχή, έθεσα τρεις προϋποθέσεις, για να αλλάξει η χώρα σελ</w:t>
      </w:r>
      <w:r>
        <w:rPr>
          <w:rFonts w:eastAsia="Times New Roman"/>
          <w:szCs w:val="24"/>
        </w:rPr>
        <w:t>ίδα: Την έξοδο στις αγορές με βιώσιμα επιτόκια που προσεγγίζουν τα ευρωπαϊκά, τη δημιουργία δημοσιονομικού χώρου χωρίς πολιτική λιτότητας, την προσέλκυση επενδύσεων και την εξοικονόμηση πόρων που θα προκαλέσουν έναν πραγματικό αναπτυξιακό συναγερμό.</w:t>
      </w:r>
    </w:p>
    <w:p w14:paraId="5FC2F7AD" w14:textId="77777777" w:rsidR="0020643A" w:rsidRDefault="00E84ECF">
      <w:pPr>
        <w:spacing w:line="600" w:lineRule="auto"/>
        <w:ind w:firstLine="720"/>
        <w:contextualSpacing/>
        <w:jc w:val="both"/>
        <w:rPr>
          <w:rFonts w:eastAsia="Times New Roman"/>
          <w:szCs w:val="24"/>
        </w:rPr>
      </w:pPr>
      <w:r>
        <w:rPr>
          <w:rFonts w:eastAsia="Times New Roman"/>
          <w:szCs w:val="24"/>
        </w:rPr>
        <w:t>Τι έγι</w:t>
      </w:r>
      <w:r>
        <w:rPr>
          <w:rFonts w:eastAsia="Times New Roman"/>
          <w:szCs w:val="24"/>
        </w:rPr>
        <w:t>νε στην πράξη; Πρώτον, στις αγορές δεν βγήκαμε, ούτε φαίνεται στον ορίζοντα μια τέτοια προοπτική. Είναι βραχνάς στον λαιμό της οικονομίας. Αυτή η υπόθεση της εξόδου στις αγορές, που σήμερα αποκρύπτεται και δεν τη συζητάμε, λες και δεν συμβαίνει απολύτως τί</w:t>
      </w:r>
      <w:r>
        <w:rPr>
          <w:rFonts w:eastAsia="Times New Roman"/>
          <w:szCs w:val="24"/>
        </w:rPr>
        <w:t xml:space="preserve">ποτα, μπορεί να αποβεί ο κατ’ εξοχήν λόγος -πιο σοβαρός λόγος από το Σκοπιανό- επιτάχυνσης ακόμη και πολιτικών εξελίξεων. </w:t>
      </w:r>
    </w:p>
    <w:p w14:paraId="5FC2F7AE" w14:textId="77777777" w:rsidR="0020643A" w:rsidRDefault="00E84ECF">
      <w:pPr>
        <w:spacing w:line="600" w:lineRule="auto"/>
        <w:ind w:firstLine="720"/>
        <w:contextualSpacing/>
        <w:jc w:val="both"/>
        <w:rPr>
          <w:rFonts w:eastAsia="Times New Roman"/>
          <w:szCs w:val="24"/>
        </w:rPr>
      </w:pPr>
      <w:r>
        <w:rPr>
          <w:rFonts w:eastAsia="Times New Roman"/>
          <w:szCs w:val="24"/>
        </w:rPr>
        <w:t xml:space="preserve">Δεύτερον, ο Υπουργός των Οικονομικών σε παρεμβάσεις του, τόσο στην </w:t>
      </w:r>
      <w:r>
        <w:rPr>
          <w:rFonts w:eastAsia="Times New Roman"/>
          <w:szCs w:val="24"/>
        </w:rPr>
        <w:t xml:space="preserve">επιτροπή </w:t>
      </w:r>
      <w:r>
        <w:rPr>
          <w:rFonts w:eastAsia="Times New Roman"/>
          <w:szCs w:val="24"/>
        </w:rPr>
        <w:t>όσο και στην Ολομέλεια, παραδέχθηκε –και μάλιστα ευθαρσώς</w:t>
      </w:r>
      <w:r>
        <w:rPr>
          <w:rFonts w:eastAsia="Times New Roman"/>
          <w:szCs w:val="24"/>
        </w:rPr>
        <w:t>- ότι το 3,5% πλεόνασμα συνιστά πολιτική διαρκούς λιτότητας υπό τις σημερινές συνθήκες, λέγοντας ότι αν υπάρξει επεκτατική πολιτική κ.λπ., μπορεί να αλλάξει αυτό. Έτσι, διαψεύδει τον Πρωθυπουργό που κήρυξε στις 21 Αυγούστου τον οριστικό τερματισμό της εποχ</w:t>
      </w:r>
      <w:r>
        <w:rPr>
          <w:rFonts w:eastAsia="Times New Roman"/>
          <w:szCs w:val="24"/>
        </w:rPr>
        <w:t xml:space="preserve">ής λιτότητας, κάτι που επαναλαμβάνει –το επαναλαμβάνω- σε κάθε δυνατή ευκαιρία. </w:t>
      </w:r>
    </w:p>
    <w:p w14:paraId="5FC2F7AF" w14:textId="77777777" w:rsidR="0020643A" w:rsidRDefault="00E84ECF">
      <w:pPr>
        <w:spacing w:line="600" w:lineRule="auto"/>
        <w:ind w:firstLine="720"/>
        <w:contextualSpacing/>
        <w:jc w:val="both"/>
        <w:rPr>
          <w:rFonts w:eastAsia="Times New Roman"/>
          <w:szCs w:val="24"/>
        </w:rPr>
      </w:pPr>
      <w:r>
        <w:rPr>
          <w:rFonts w:eastAsia="Times New Roman"/>
          <w:szCs w:val="24"/>
        </w:rPr>
        <w:t xml:space="preserve">Η παροχολογία σε σχέση με τη δραματική φορολογική επιδρομή και την αφαίμαξη αναπτυξιακών πόρων και εισοδημάτων είναι σταγόνα στον ωκεανό. Η απάντηση της </w:t>
      </w:r>
      <w:r w:rsidRPr="002C6830">
        <w:rPr>
          <w:rFonts w:eastAsia="Times New Roman"/>
          <w:szCs w:val="24"/>
        </w:rPr>
        <w:t>Κυβέρνησης</w:t>
      </w:r>
      <w:r>
        <w:rPr>
          <w:rFonts w:eastAsia="Times New Roman"/>
          <w:szCs w:val="24"/>
        </w:rPr>
        <w:t xml:space="preserve"> δεν είναι π</w:t>
      </w:r>
      <w:r>
        <w:rPr>
          <w:rFonts w:eastAsia="Times New Roman"/>
          <w:szCs w:val="24"/>
        </w:rPr>
        <w:t>ειστική. Δεν έχουμε μπει σε νέα εποχή, όπου η λιτότητα σταματά.</w:t>
      </w:r>
    </w:p>
    <w:p w14:paraId="5FC2F7B0" w14:textId="77777777" w:rsidR="0020643A" w:rsidRDefault="00E84ECF">
      <w:pPr>
        <w:spacing w:line="600" w:lineRule="auto"/>
        <w:ind w:firstLine="720"/>
        <w:contextualSpacing/>
        <w:jc w:val="both"/>
        <w:rPr>
          <w:rFonts w:eastAsia="Times New Roman"/>
          <w:szCs w:val="24"/>
        </w:rPr>
      </w:pPr>
      <w:r>
        <w:rPr>
          <w:rFonts w:eastAsia="Times New Roman"/>
          <w:szCs w:val="24"/>
        </w:rPr>
        <w:t>Τρίτον, ο Υπουργός Ανάπτυξης προσπαθώντας να δικαιώσει την πρωθυπουργική ρήση ότι η ανάπτυξη ήρθε ήδη, παρουσίασε μία σειρά από αναπτυξιακά προγράμματα που τυπικά τρέχουν, αλλά ουσιαστικά είνα</w:t>
      </w:r>
      <w:r>
        <w:rPr>
          <w:rFonts w:eastAsia="Times New Roman"/>
          <w:szCs w:val="24"/>
        </w:rPr>
        <w:t xml:space="preserve">ι φαντάσματα. </w:t>
      </w:r>
    </w:p>
    <w:p w14:paraId="5FC2F7B1" w14:textId="77777777" w:rsidR="0020643A" w:rsidRDefault="00E84ECF">
      <w:pPr>
        <w:spacing w:line="600" w:lineRule="auto"/>
        <w:ind w:firstLine="720"/>
        <w:contextualSpacing/>
        <w:jc w:val="both"/>
        <w:rPr>
          <w:rFonts w:eastAsia="Times New Roman"/>
          <w:szCs w:val="24"/>
        </w:rPr>
      </w:pPr>
      <w:r>
        <w:rPr>
          <w:rFonts w:eastAsia="Times New Roman"/>
          <w:szCs w:val="24"/>
        </w:rPr>
        <w:t>Η ερώτησή μου είναι προφανής. Γιατί το επενδυτικό ισοζύγιο είναι αρνητικό; Γιατί το πρόγραμμα δημοσίων επενδύσεων, που είναι το κατ’ εξοχήν όπλο της ανάπτυξης, ιδιαίτερα όταν οι ιδιωτικές επενδύσεις είναι ελάχιστες, υφίσταται μείωση και μάλι</w:t>
      </w:r>
      <w:r>
        <w:rPr>
          <w:rFonts w:eastAsia="Times New Roman"/>
          <w:szCs w:val="24"/>
        </w:rPr>
        <w:t xml:space="preserve">στα δραματική; Γιατί οι ιδιωτικοποιήσεις καρκινοβατούν; Γιατί η αξιοποίηση της μεγάλης δημόσιας περιουσίας είναι ανύπαρκτη; Γιατί η αξιοποίηση των περιβόητων ληστών των μεγάλων φοροφυγάδων είναι πενιχρή έως ανύπαρκτη; </w:t>
      </w:r>
    </w:p>
    <w:p w14:paraId="5FC2F7B2" w14:textId="77777777" w:rsidR="0020643A" w:rsidRDefault="00E84ECF">
      <w:pPr>
        <w:spacing w:line="600" w:lineRule="auto"/>
        <w:ind w:firstLine="720"/>
        <w:contextualSpacing/>
        <w:jc w:val="both"/>
        <w:rPr>
          <w:rFonts w:eastAsia="Times New Roman"/>
          <w:szCs w:val="24"/>
        </w:rPr>
      </w:pPr>
      <w:r>
        <w:rPr>
          <w:rFonts w:eastAsia="Times New Roman"/>
          <w:szCs w:val="24"/>
        </w:rPr>
        <w:t xml:space="preserve">Η απάντηση της </w:t>
      </w:r>
      <w:r w:rsidRPr="003C60C8">
        <w:rPr>
          <w:rFonts w:eastAsia="Times New Roman"/>
          <w:szCs w:val="24"/>
        </w:rPr>
        <w:t>Κυβέρνησης</w:t>
      </w:r>
      <w:r>
        <w:rPr>
          <w:rFonts w:eastAsia="Times New Roman"/>
          <w:szCs w:val="24"/>
        </w:rPr>
        <w:t xml:space="preserve"> σε αυτό είν</w:t>
      </w:r>
      <w:r>
        <w:rPr>
          <w:rFonts w:eastAsia="Times New Roman"/>
          <w:szCs w:val="24"/>
        </w:rPr>
        <w:t>αι αδύνατη εκ των πραγμάτων, γιατί δεν χρειάζεται να επιστρατεύσει κανείς ιδιαίτερους αριθμούς, γιατί τους αριθμούς μπορεί κανείς να τους βλέπει όπως θέλει.</w:t>
      </w:r>
    </w:p>
    <w:p w14:paraId="5FC2F7B3" w14:textId="77777777" w:rsidR="0020643A" w:rsidRDefault="00E84ECF">
      <w:pPr>
        <w:spacing w:line="600" w:lineRule="auto"/>
        <w:ind w:firstLine="720"/>
        <w:contextualSpacing/>
        <w:jc w:val="both"/>
        <w:rPr>
          <w:rFonts w:eastAsia="Times New Roman"/>
          <w:szCs w:val="24"/>
        </w:rPr>
      </w:pPr>
      <w:r>
        <w:rPr>
          <w:rFonts w:eastAsia="Times New Roman"/>
          <w:szCs w:val="24"/>
        </w:rPr>
        <w:t>Όσον αφορά στην κριτική που κατά συρροή κάνετε, κυρίες και κύριοι συνάδελφοι της Πλειοψηφίας, εγώ δ</w:t>
      </w:r>
      <w:r>
        <w:rPr>
          <w:rFonts w:eastAsia="Times New Roman"/>
          <w:szCs w:val="24"/>
        </w:rPr>
        <w:t>εν ήρθα εδώ για να αμφισβητήσω τα νούμερα. Θέλω να πω για ένα θέμα που το βάζετε πάντα και νομίζω ότι είναι βασικό σημείο της κριτικής σας, τη σύγκριση 2010</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2015 και 2015</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2018. Ξεχνάτε ότι από το 2010 μέχρι το 2015 έγινε μία προσπάθεια όπου έφτασε η χώ</w:t>
      </w:r>
      <w:r>
        <w:rPr>
          <w:rFonts w:eastAsia="Times New Roman"/>
          <w:szCs w:val="24"/>
        </w:rPr>
        <w:t>ρα σε ένα επίπεδο και μετά βάζετε τους αριθμούς, που θα έπρεπε να είναι πολύ μικρότεροι σε ό,τι αφορά την εξέλιξη των πραγμάτων όταν ήμασταν μπροστά στην έξοδο στις αγορές, σε ίση μοίρα και μετράτε αριθμούς. Αυτό είναι τεράστιο λάθος, γιατί ο απαγορευμένος</w:t>
      </w:r>
      <w:r>
        <w:rPr>
          <w:rFonts w:eastAsia="Times New Roman"/>
          <w:szCs w:val="24"/>
        </w:rPr>
        <w:t xml:space="preserve"> καρπός είναι το απαγορευμένο εξάμηνο από τον Ιανουάριο μέχρι τον Ιούλιο. Διότι, εμείς ασκήσαμε μνημονιακή πολιτική, αλλά και εσείς ασκήσατε μνημονιακή πολιτική και μάλιστα πιο σκληρή. Αυτό το εξάμηνο, όμως, τινάχθηκε η χώρα στον αέρα και αυτό δεν μπορεί κ</w:t>
      </w:r>
      <w:r>
        <w:rPr>
          <w:rFonts w:eastAsia="Times New Roman"/>
          <w:szCs w:val="24"/>
        </w:rPr>
        <w:t xml:space="preserve">ανείς να το αμφισβητήσει. </w:t>
      </w:r>
    </w:p>
    <w:p w14:paraId="5FC2F7B4" w14:textId="77777777" w:rsidR="0020643A" w:rsidRDefault="00E84ECF">
      <w:pPr>
        <w:spacing w:line="600" w:lineRule="auto"/>
        <w:ind w:firstLine="720"/>
        <w:contextualSpacing/>
        <w:jc w:val="both"/>
        <w:rPr>
          <w:rFonts w:eastAsia="Times New Roman"/>
          <w:szCs w:val="24"/>
        </w:rPr>
      </w:pPr>
      <w:r>
        <w:rPr>
          <w:rFonts w:eastAsia="Times New Roman"/>
          <w:szCs w:val="24"/>
        </w:rPr>
        <w:t>Εγώ επιμένω ότι ο κρατικός προϋπολογισμός έπρεπε να αποτελέσει την αφορμή να κοιτάξουμε μπροστά. Τι θα πρέπει να κάνει η χώρα που καθυστέρησε δραματικά; Το πρώτο πράγμα που πρέπει να κάνει η χώρα είναι να παραμερίσει αυτά τα εμπό</w:t>
      </w:r>
      <w:r>
        <w:rPr>
          <w:rFonts w:eastAsia="Times New Roman"/>
          <w:szCs w:val="24"/>
        </w:rPr>
        <w:t xml:space="preserve">δια που εμποδίζουν την ανάπτυξη με διαδικασίες </w:t>
      </w:r>
      <w:r>
        <w:rPr>
          <w:rFonts w:eastAsia="Times New Roman"/>
          <w:szCs w:val="24"/>
          <w:lang w:val="en-US"/>
        </w:rPr>
        <w:t>fast</w:t>
      </w:r>
      <w:r w:rsidRPr="005677DF">
        <w:rPr>
          <w:rFonts w:eastAsia="Times New Roman"/>
          <w:szCs w:val="24"/>
        </w:rPr>
        <w:t xml:space="preserve"> </w:t>
      </w:r>
      <w:r>
        <w:rPr>
          <w:rFonts w:eastAsia="Times New Roman"/>
          <w:szCs w:val="24"/>
          <w:lang w:val="en-US"/>
        </w:rPr>
        <w:t>track</w:t>
      </w:r>
      <w:r>
        <w:rPr>
          <w:rFonts w:eastAsia="Times New Roman"/>
          <w:szCs w:val="24"/>
        </w:rPr>
        <w:t>. Τι σημαίνει αυτό για το κράτος; Μια πραγματική επανάσταση. Τι σημαίνει για κρίσιμους θεσμούς; Μια πραγματική αποκέντρωση. Τι σημαίνει για τον αναπροσανατολισμό των στόχων και των πόρων; Μια παραγωγ</w:t>
      </w:r>
      <w:r>
        <w:rPr>
          <w:rFonts w:eastAsia="Times New Roman"/>
          <w:szCs w:val="24"/>
        </w:rPr>
        <w:t xml:space="preserve">ική ανασυγκρότηση. Δείχνει αυτός ο </w:t>
      </w:r>
      <w:r w:rsidRPr="005677DF">
        <w:rPr>
          <w:rFonts w:eastAsia="Times New Roman"/>
          <w:szCs w:val="24"/>
        </w:rPr>
        <w:t xml:space="preserve"> </w:t>
      </w:r>
      <w:r>
        <w:rPr>
          <w:rFonts w:eastAsia="Times New Roman"/>
          <w:szCs w:val="24"/>
        </w:rPr>
        <w:t>προϋπολογισμός πουθενά ότι υπάρχει μια τέτοια στροφή, ότι αλλάζει κάτι δραματικά, ότι παίρνει υπ</w:t>
      </w:r>
      <w:r>
        <w:rPr>
          <w:rFonts w:eastAsia="Times New Roman"/>
          <w:szCs w:val="24"/>
        </w:rPr>
        <w:t xml:space="preserve">’ όψιν </w:t>
      </w:r>
      <w:r>
        <w:rPr>
          <w:rFonts w:eastAsia="Times New Roman"/>
          <w:szCs w:val="24"/>
        </w:rPr>
        <w:t xml:space="preserve">του αυτή την ανάγκη και κάνει κάτι εντελώς καινούργιο, ριζοσπαστικό, ώστε πραγματικά να έρθει η ανάπτυξη με μεγάλους </w:t>
      </w:r>
      <w:r>
        <w:rPr>
          <w:rFonts w:eastAsia="Times New Roman"/>
          <w:szCs w:val="24"/>
        </w:rPr>
        <w:t xml:space="preserve">ρυθμούς; </w:t>
      </w:r>
    </w:p>
    <w:p w14:paraId="5FC2F7B5" w14:textId="77777777" w:rsidR="0020643A" w:rsidRDefault="00E84ECF">
      <w:pPr>
        <w:spacing w:line="600" w:lineRule="auto"/>
        <w:ind w:firstLine="720"/>
        <w:contextualSpacing/>
        <w:jc w:val="both"/>
        <w:rPr>
          <w:rFonts w:eastAsia="Times New Roman"/>
          <w:szCs w:val="24"/>
        </w:rPr>
      </w:pPr>
      <w:r>
        <w:rPr>
          <w:rFonts w:eastAsia="Times New Roman"/>
          <w:szCs w:val="24"/>
        </w:rPr>
        <w:t xml:space="preserve">(Στο σημείο αυτό </w:t>
      </w:r>
      <w:r>
        <w:rPr>
          <w:rFonts w:eastAsia="Times New Roman"/>
          <w:szCs w:val="24"/>
        </w:rPr>
        <w:t xml:space="preserve">κτυπάει </w:t>
      </w:r>
      <w:r>
        <w:rPr>
          <w:rFonts w:eastAsia="Times New Roman"/>
          <w:szCs w:val="24"/>
        </w:rPr>
        <w:t>το κουδούνι λήξεως του χρόνου ομιλίας του κυρίου Βουλευτή)</w:t>
      </w:r>
    </w:p>
    <w:p w14:paraId="5FC2F7B6" w14:textId="77777777" w:rsidR="0020643A" w:rsidRDefault="00E84ECF">
      <w:pPr>
        <w:spacing w:line="600" w:lineRule="auto"/>
        <w:ind w:firstLine="720"/>
        <w:contextualSpacing/>
        <w:jc w:val="both"/>
        <w:rPr>
          <w:rFonts w:eastAsia="Times New Roman"/>
          <w:szCs w:val="24"/>
        </w:rPr>
      </w:pPr>
      <w:r>
        <w:rPr>
          <w:rFonts w:eastAsia="Times New Roman"/>
          <w:szCs w:val="24"/>
        </w:rPr>
        <w:t xml:space="preserve">Τελειώνω σε ένα λεπτό, κύριε Πρόεδρε. </w:t>
      </w:r>
    </w:p>
    <w:p w14:paraId="5FC2F7B7" w14:textId="77777777" w:rsidR="0020643A" w:rsidRDefault="00E84ECF">
      <w:pPr>
        <w:spacing w:line="600" w:lineRule="auto"/>
        <w:ind w:firstLine="720"/>
        <w:contextualSpacing/>
        <w:jc w:val="both"/>
        <w:rPr>
          <w:rFonts w:eastAsia="Times New Roman"/>
          <w:szCs w:val="24"/>
        </w:rPr>
      </w:pPr>
      <w:r>
        <w:rPr>
          <w:rFonts w:eastAsia="Times New Roman"/>
          <w:szCs w:val="24"/>
        </w:rPr>
        <w:t>Το ερώτημα είναι ποια κ</w:t>
      </w:r>
      <w:r w:rsidRPr="00A75F1A">
        <w:rPr>
          <w:rFonts w:eastAsia="Times New Roman"/>
          <w:szCs w:val="24"/>
        </w:rPr>
        <w:t>υβέρνηση</w:t>
      </w:r>
      <w:r>
        <w:rPr>
          <w:rFonts w:eastAsia="Times New Roman"/>
          <w:szCs w:val="24"/>
        </w:rPr>
        <w:t xml:space="preserve"> μπορεί να τα νομοθετήσει και να τα εγκαταστήσει στο σώμα της κοινωνίας και όχι απλά να τα ν</w:t>
      </w:r>
      <w:r>
        <w:rPr>
          <w:rFonts w:eastAsia="Times New Roman"/>
          <w:szCs w:val="24"/>
        </w:rPr>
        <w:t>ομοθετήσει; Έχουμε κάνει αλλαγές που έμειναν στη μέση, γιατί απλά δεν τις νομοθετήσαμε. Το θέμα είναι ποιος λαϊκός συσχετισμός και ποια κυβερνητική πλειοψηφία μπορεί να εφαρμόσει τόσο μεγάλες αλλαγές στις οποίες πρέπει κάποιος να συμφωνήσει;</w:t>
      </w:r>
    </w:p>
    <w:p w14:paraId="5FC2F7B8"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Και το δεύτερο είναι να ξεκινήσει με αυτήν την προϋπόθεση μια νέα διαπραγμάτευση, που θα ελαφρύνει τις διεθνείς δεσμεύσεις της χώρας, ώστε να μπει πραγματικά σε μια αντιμνημονιακή εποχή, να μειώσει τα πλεονάσματα, να αναδιαρθρώσει με νέους όρους το χρέος, </w:t>
      </w:r>
      <w:r>
        <w:rPr>
          <w:rFonts w:eastAsia="Times New Roman" w:cs="Times New Roman"/>
          <w:szCs w:val="24"/>
        </w:rPr>
        <w:t xml:space="preserve">να καταργήσει τον σημερινό ρόλο του </w:t>
      </w:r>
      <w:r>
        <w:rPr>
          <w:rFonts w:eastAsia="Times New Roman" w:cs="Times New Roman"/>
          <w:szCs w:val="24"/>
        </w:rPr>
        <w:t xml:space="preserve">υπερταμείου </w:t>
      </w:r>
      <w:r>
        <w:rPr>
          <w:rFonts w:eastAsia="Times New Roman" w:cs="Times New Roman"/>
          <w:szCs w:val="24"/>
        </w:rPr>
        <w:t xml:space="preserve">και να του δώσει έναν καινούργιο ρόλο, να φέρει ένα πραγματικά καινούργιο ασφαλιστικό σύστημα καταργώντας τον νόμο Κατρούγκαλου και όλα αυτά που σήμερα δεσμεύουν τη χώρα. Μόνο έτσι, θα λέμε ότι αποκτά η χώρα </w:t>
      </w:r>
      <w:r>
        <w:rPr>
          <w:rFonts w:eastAsia="Times New Roman" w:cs="Times New Roman"/>
          <w:szCs w:val="24"/>
        </w:rPr>
        <w:t xml:space="preserve">ένα πρόγραμμα εθνικής ιδιοκτησίας, αλλιώς είμαστε συνέχεια στα μνημόνια. Αυτή είναι η απόλυτη προϋπόθεση. </w:t>
      </w:r>
    </w:p>
    <w:p w14:paraId="5FC2F7B9"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Και εδώ έρχεται συνεχώς αυτό που εμείς επαναλαμβάνουμε. Δεν αρκεί η εναλλαγή, δεν αρκεί να πάμε από τον λαϊκισμό στη δεξιά παλινόρθωση. Δεν αρκεί να </w:t>
      </w:r>
      <w:r>
        <w:rPr>
          <w:rFonts w:eastAsia="Times New Roman" w:cs="Times New Roman"/>
          <w:szCs w:val="24"/>
        </w:rPr>
        <w:t>πάμε από μια παράδοξη συμμαχία σε μια δεξιά αυτοδυναμία, αλλά πρέπει να αλλάξει άρδην ο τύπος της διακυβέρνησης και μετά συζητάμε για εκλογικά συστήματα και όλα τα άλλα που θα κάνουν τους κανόνες του πολιτικού παιχνιδιού πραγματικά δημοκρατικούς και αναλογ</w:t>
      </w:r>
      <w:r>
        <w:rPr>
          <w:rFonts w:eastAsia="Times New Roman" w:cs="Times New Roman"/>
          <w:szCs w:val="24"/>
        </w:rPr>
        <w:t>ικούς και αντιπροσωπευτικούς. Όταν δεν έχουμε πάρει απόφαση συνολικά εδώ σαν όργανο, σαν Βουλή, σαν κόμματα, το πολιτικό μας σύστημα να βγει από τον παλιό του εαυτό, να πάψει να κοιτά στο χθες και να κοιτά στο αύριο, να μπορεί να αντικαταστήσει έναν καινού</w:t>
      </w:r>
      <w:r>
        <w:rPr>
          <w:rFonts w:eastAsia="Times New Roman" w:cs="Times New Roman"/>
          <w:szCs w:val="24"/>
        </w:rPr>
        <w:t xml:space="preserve">ργιο πολιτικό προσανατολισμό και πολιτισμό, δεν γίνεται τίποτα. </w:t>
      </w:r>
    </w:p>
    <w:p w14:paraId="5FC2F7BA"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Και επειδή δεν είναι η ώρα τώρα για να σας το αναλύσω, θα κλείσω με ένα επίγραμμα στη σημερινή συγκυρία, που έχει σχέση με αυτό που συζητάμε αυτές τις δυο μέρες. Υπάρχουν τρεις λέξεις.</w:t>
      </w:r>
      <w:r w:rsidRPr="00772EC3">
        <w:rPr>
          <w:rFonts w:eastAsia="Times New Roman" w:cs="Times New Roman"/>
          <w:szCs w:val="24"/>
        </w:rPr>
        <w:t xml:space="preserve"> </w:t>
      </w:r>
      <w:r>
        <w:rPr>
          <w:rFonts w:eastAsia="Times New Roman" w:cs="Times New Roman"/>
          <w:szCs w:val="24"/>
        </w:rPr>
        <w:t>Ανοχή,</w:t>
      </w:r>
      <w:r>
        <w:rPr>
          <w:rFonts w:eastAsia="Times New Roman" w:cs="Times New Roman"/>
          <w:szCs w:val="24"/>
        </w:rPr>
        <w:t xml:space="preserve"> αντεκδίκηση και εμπάργκο. Η δημοκρατία δεν ανέχεται τη βία, απ’ όπου και αν προέρχεται, όποιον μανδύα και αν φορεί, όποια ιδεολογία και αν υποστηρίζει. Είναι απαραίτητη προϋπόθεση για οποιονδήποτε νέο πολιτικό πολιτισμό. </w:t>
      </w:r>
    </w:p>
    <w:p w14:paraId="5FC2F7BB"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Αντεκδίκηση. Η δημοκρατία δεν αντ</w:t>
      </w:r>
      <w:r>
        <w:rPr>
          <w:rFonts w:eastAsia="Times New Roman" w:cs="Times New Roman"/>
          <w:szCs w:val="24"/>
        </w:rPr>
        <w:t>εκδικείται, δεν κυνηγά τους πολιτικούς αντιπάλους, ούτε αυτοί που θα έρθουν δεν θα κυνηγήσουν τους νέους πολιτικούς αντιπάλους τους, αλλά φτιάχνει θεσμούς για να μην αναπαράγονται τα φαινόμενα της διαφθοράς και της διαπλοκής και όλα τα άλλα που όλοι καταγγ</w:t>
      </w:r>
      <w:r>
        <w:rPr>
          <w:rFonts w:eastAsia="Times New Roman" w:cs="Times New Roman"/>
          <w:szCs w:val="24"/>
        </w:rPr>
        <w:t>έλλουμε και που όλοι, προκειμένου να αποσείσουμε τη συλλογική μας ευθύνη, μετατρέπουμε την προσωπική ευθύνη σε συλλογική των κομμάτων, κατηγορώντας και βάζοντας στο περιθώριο παρατάξεις ή στηλιτεύοντας συλλογικά υποκείμενα που ουσιαστικά είναι η ψυχή της δ</w:t>
      </w:r>
      <w:r>
        <w:rPr>
          <w:rFonts w:eastAsia="Times New Roman" w:cs="Times New Roman"/>
          <w:szCs w:val="24"/>
        </w:rPr>
        <w:t xml:space="preserve">ημοκρατίας, όπως είναι τα πολιτικά κόμματα. </w:t>
      </w:r>
    </w:p>
    <w:p w14:paraId="5FC2F7BC"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Και η τρίτη λέξη είναι το εμπάργκο. Η δημοκρατία δεν αποδέχεται και δεν ανέχεται την κατάργηση της ελευθερίας της διακίνησης των ιδεών, την κατάργηση της ενημέρωσης και της ελευθεροτυπίας, δεν αποδέχεται να είνα</w:t>
      </w:r>
      <w:r>
        <w:rPr>
          <w:rFonts w:eastAsia="Times New Roman" w:cs="Times New Roman"/>
          <w:szCs w:val="24"/>
        </w:rPr>
        <w:t>ι η δημοκρατία με αστερίσκους, με υποσημειώσεις. Είτε θα είναι δημοκρατία πλέρια, όπως λέγαμε εμείς παλιά όσοι καταγόμασταν από έναν χώρο, είτε δεν θα είναι δημοκρατία. Εάν αυτό δεν γίνει κοινή μας συνείδηση, φοβάμαι ότι και οι επόμενες ημέρες δεν θα είναι</w:t>
      </w:r>
      <w:r>
        <w:rPr>
          <w:rFonts w:eastAsia="Times New Roman" w:cs="Times New Roman"/>
          <w:szCs w:val="24"/>
        </w:rPr>
        <w:t xml:space="preserve"> εύκολες για τη χώρα.</w:t>
      </w:r>
    </w:p>
    <w:p w14:paraId="5FC2F7BD" w14:textId="77777777" w:rsidR="0020643A" w:rsidRDefault="00E84ECF">
      <w:pPr>
        <w:spacing w:line="600" w:lineRule="auto"/>
        <w:ind w:firstLine="720"/>
        <w:contextualSpacing/>
        <w:jc w:val="both"/>
        <w:rPr>
          <w:rFonts w:eastAsia="Times New Roman" w:cs="Times New Roman"/>
          <w:szCs w:val="24"/>
        </w:rPr>
      </w:pPr>
      <w:r w:rsidRPr="00E85E0E">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sidRPr="00E85E0E">
        <w:rPr>
          <w:rFonts w:eastAsia="Times New Roman" w:cs="Times New Roman"/>
          <w:szCs w:val="24"/>
        </w:rPr>
        <w:t>-</w:t>
      </w:r>
      <w:r>
        <w:rPr>
          <w:rFonts w:eastAsia="Times New Roman" w:cs="Times New Roman"/>
          <w:szCs w:val="24"/>
        </w:rPr>
        <w:t xml:space="preserve"> </w:t>
      </w:r>
      <w:r w:rsidRPr="00E85E0E">
        <w:rPr>
          <w:rFonts w:eastAsia="Times New Roman" w:cs="Times New Roman"/>
          <w:szCs w:val="24"/>
        </w:rPr>
        <w:t>ΔΗΜΑΡ)</w:t>
      </w:r>
    </w:p>
    <w:p w14:paraId="5FC2F7BE"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sidRPr="006E6C74">
        <w:rPr>
          <w:rFonts w:eastAsia="Times New Roman" w:cs="Times New Roman"/>
          <w:b/>
          <w:szCs w:val="24"/>
        </w:rPr>
        <w:t>:</w:t>
      </w:r>
      <w:r w:rsidRPr="006E6C74">
        <w:rPr>
          <w:rFonts w:eastAsia="Times New Roman" w:cs="Times New Roman"/>
          <w:szCs w:val="24"/>
        </w:rPr>
        <w:t xml:space="preserve"> Ευχαριστο</w:t>
      </w:r>
      <w:r>
        <w:rPr>
          <w:rFonts w:eastAsia="Times New Roman" w:cs="Times New Roman"/>
          <w:szCs w:val="24"/>
        </w:rPr>
        <w:t>ύμε τον κ. Σκανδαλίδη, εισηγητή της Δημοκρατικής Συμπαράταξης.</w:t>
      </w:r>
    </w:p>
    <w:p w14:paraId="5FC2F7BF"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έχω την τιμή να ανακο</w:t>
      </w:r>
      <w:r>
        <w:rPr>
          <w:rFonts w:eastAsia="Times New Roman" w:cs="Times New Roman"/>
          <w:szCs w:val="24"/>
        </w:rPr>
        <w:t xml:space="preserve">ινώσω στο Σώμα ότι τη συνεδρίασή μας παρακολουθούν από τα άνω δυτικά θεωρεία, αφού </w:t>
      </w:r>
      <w:r>
        <w:rPr>
          <w:rFonts w:eastAsia="Times New Roman" w:cs="Times New Roman"/>
          <w:szCs w:val="24"/>
        </w:rPr>
        <w:t xml:space="preserve">προηγουμένως </w:t>
      </w:r>
      <w:r>
        <w:rPr>
          <w:rFonts w:eastAsia="Times New Roman" w:cs="Times New Roman"/>
          <w:szCs w:val="24"/>
        </w:rPr>
        <w:t>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πεν</w:t>
      </w:r>
      <w:r>
        <w:rPr>
          <w:rFonts w:eastAsia="Times New Roman" w:cs="Times New Roman"/>
          <w:szCs w:val="24"/>
        </w:rPr>
        <w:t>ήντα τρεις μαθητές και μαθήτριες και τρεις συνοδοί εκπαιδευτικοί από το 3</w:t>
      </w:r>
      <w:r w:rsidRPr="003B185D">
        <w:rPr>
          <w:rFonts w:eastAsia="Times New Roman" w:cs="Times New Roman"/>
          <w:szCs w:val="24"/>
          <w:vertAlign w:val="superscript"/>
        </w:rPr>
        <w:t>ο</w:t>
      </w:r>
      <w:r>
        <w:rPr>
          <w:rFonts w:eastAsia="Times New Roman" w:cs="Times New Roman"/>
          <w:szCs w:val="24"/>
        </w:rPr>
        <w:t xml:space="preserve"> Γενικό Λύκειο Άργους (</w:t>
      </w:r>
      <w:r>
        <w:rPr>
          <w:rFonts w:eastAsia="Times New Roman" w:cs="Times New Roman"/>
          <w:szCs w:val="24"/>
        </w:rPr>
        <w:t>δεύτερο τμήμα</w:t>
      </w:r>
      <w:r>
        <w:rPr>
          <w:rFonts w:eastAsia="Times New Roman" w:cs="Times New Roman"/>
          <w:szCs w:val="24"/>
        </w:rPr>
        <w:t xml:space="preserve">). </w:t>
      </w:r>
    </w:p>
    <w:p w14:paraId="5FC2F7C0" w14:textId="77777777" w:rsidR="0020643A" w:rsidRDefault="00E84ECF">
      <w:pPr>
        <w:tabs>
          <w:tab w:val="left" w:pos="4290"/>
        </w:tabs>
        <w:spacing w:line="600" w:lineRule="auto"/>
        <w:ind w:firstLine="720"/>
        <w:contextualSpacing/>
        <w:jc w:val="both"/>
        <w:rPr>
          <w:rFonts w:eastAsia="Times New Roman" w:cs="Times New Roman"/>
          <w:szCs w:val="24"/>
        </w:rPr>
      </w:pPr>
      <w:r>
        <w:rPr>
          <w:rFonts w:eastAsia="Times New Roman" w:cs="Times New Roman"/>
          <w:szCs w:val="24"/>
        </w:rPr>
        <w:t>Η Βουλή τούς καλωσορίζει.</w:t>
      </w:r>
    </w:p>
    <w:p w14:paraId="5FC2F7C1" w14:textId="77777777" w:rsidR="0020643A" w:rsidRDefault="00E84ECF">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5FC2F7C2"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Να πούμε στις μαθήτριες και τους μαθητές ότι παρακολουθούν </w:t>
      </w:r>
      <w:r>
        <w:rPr>
          <w:rFonts w:eastAsia="Times New Roman" w:cs="Times New Roman"/>
          <w:szCs w:val="24"/>
        </w:rPr>
        <w:t>συνεδρίαση, σχετικά με τον προϋπολογισμό του κράτους για το 2019. Εδώ και μερικές ημέρες διεξάγεται η συζήτηση. Η συζήτηση γίνεται από τους Βουλευτές, από τους Υπουργούς, από τους Αρχηγούς των κομμάτων και τους Προέδρους των Κοινοβουλευτικών Ομάδων και σήμ</w:t>
      </w:r>
      <w:r>
        <w:rPr>
          <w:rFonts w:eastAsia="Times New Roman" w:cs="Times New Roman"/>
          <w:szCs w:val="24"/>
        </w:rPr>
        <w:t>ερα το βράδυ, που θα ολοκληρωθεί η συζήτηση, ακολουθεί η ψηφοφορία.</w:t>
      </w:r>
    </w:p>
    <w:p w14:paraId="5FC2F7C3"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Συνεχίζουμε με τον εισηγητή του ΣΥΡΙΖΑ για τη δευτερολογία του, τον κ. Δημήτρη Βέττα.</w:t>
      </w:r>
    </w:p>
    <w:p w14:paraId="5FC2F7C4"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Κύριε Βέττα, έχετε τον λόγο για πέντε λεπτά.</w:t>
      </w:r>
    </w:p>
    <w:p w14:paraId="5FC2F7C5"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ΔΗΜΗΤΡΙΟΣ ΒΕΤΤΑΣ</w:t>
      </w:r>
      <w:r w:rsidRPr="006E6C74">
        <w:rPr>
          <w:rFonts w:eastAsia="Times New Roman" w:cs="Times New Roman"/>
          <w:b/>
          <w:szCs w:val="24"/>
        </w:rPr>
        <w:t>:</w:t>
      </w:r>
      <w:r w:rsidRPr="006E6C74">
        <w:rPr>
          <w:rFonts w:eastAsia="Times New Roman" w:cs="Times New Roman"/>
          <w:szCs w:val="24"/>
        </w:rPr>
        <w:t xml:space="preserve"> </w:t>
      </w:r>
      <w:r>
        <w:rPr>
          <w:rFonts w:eastAsia="Times New Roman" w:cs="Times New Roman"/>
          <w:szCs w:val="24"/>
        </w:rPr>
        <w:t>Κυρία και κύριε Υπουργέ, κυρίες και κύρ</w:t>
      </w:r>
      <w:r>
        <w:rPr>
          <w:rFonts w:eastAsia="Times New Roman" w:cs="Times New Roman"/>
          <w:szCs w:val="24"/>
        </w:rPr>
        <w:t xml:space="preserve">ιοι συνάδελφοι, η </w:t>
      </w:r>
      <w:r>
        <w:rPr>
          <w:rFonts w:eastAsia="Times New Roman" w:cs="Times New Roman"/>
          <w:szCs w:val="24"/>
        </w:rPr>
        <w:t xml:space="preserve">στατιστική </w:t>
      </w:r>
      <w:r>
        <w:rPr>
          <w:rFonts w:eastAsia="Times New Roman" w:cs="Times New Roman"/>
          <w:szCs w:val="24"/>
        </w:rPr>
        <w:t>είναι μια εξαιρετική επιστήμη. Είναι ταυτόχρονα, όμως, και εξαιρετικά παραπλανητική. Το λέω αυτό, αν και λείπει ο συνάδελφος και συντοπίτης μου κ. Σταϊκούρας, ο εισηγητής της Νέας Δημοκρατίας, και γι’ αυτό θα είμαι ιδιαίτερα πρ</w:t>
      </w:r>
      <w:r>
        <w:rPr>
          <w:rFonts w:eastAsia="Times New Roman" w:cs="Times New Roman"/>
          <w:szCs w:val="24"/>
        </w:rPr>
        <w:t>οσεκτικός. Όμως, καταθέτοντας τρεις ντουζίνες χαρτιά στατιστικής, θα νόμιζε κάποιος πως όταν η κυβέρνησή του για τριάντα έναν ολόκληρους μήνες έπαιρνε μέτρα 25,6 δισεκατομμυρίων, δεν θα επέστρεφε μόνο στον ελληνικό λαό 450 εκατομμύρια. Και αυτό, όχι ως μέρ</w:t>
      </w:r>
      <w:r>
        <w:rPr>
          <w:rFonts w:eastAsia="Times New Roman" w:cs="Times New Roman"/>
          <w:szCs w:val="24"/>
        </w:rPr>
        <w:t>ισμα, γιατί δεν ήταν μέρισμα, το μέρισμα είναι αυτό που ξεπερνά το πλεόνασμά σου και το δίνεις ως αποτέλεσμα του υπερπλεονάσματός σου. Το έδωσαν τον μήνα Μάρτη πριν από τις ευρωεκλογές, έχοντας αποφασίσει την έξοδό τους από το πρόγραμμα και από την κυβέρνη</w:t>
      </w:r>
      <w:r>
        <w:rPr>
          <w:rFonts w:eastAsia="Times New Roman" w:cs="Times New Roman"/>
          <w:szCs w:val="24"/>
        </w:rPr>
        <w:t>ση. Μια κυβέρνηση, η οποία είχε στόχο 1,5% πλεόνασμα, τον μήνα Μάρτη δεν δωρίζει 450 εκατομμύρια και μάλιστα σε οριζόντια βάση, σ’ αυτούς που είχαν και σ’ αυτούς που δεν είχαν, εάν είχε σκοπό να υλοποιήσει το πρόγραμμα. Βλέποντας, λοιπόν, και την κατεύθυνσ</w:t>
      </w:r>
      <w:r>
        <w:rPr>
          <w:rFonts w:eastAsia="Times New Roman" w:cs="Times New Roman"/>
          <w:szCs w:val="24"/>
        </w:rPr>
        <w:t xml:space="preserve">η που είχαν πάρει τα πράγματα τότε με τον ΣΥΡΙΖΑ και τη δική τους δημοσκοπική πτώση και όχι μόνο, αποφάσισαν πάρα πολύ νωρίς να αφήσουν το οικονομικό πρόγραμμα. </w:t>
      </w:r>
    </w:p>
    <w:p w14:paraId="5FC2F7C6"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Η χώρα, λοιπόν, βρισκόταν σε εκτροχιασμό. Οι εκθέσεις του ΔΝΤ ήταν ξεκάθαρες. Δεν ξέρω εάν κάπ</w:t>
      </w:r>
      <w:r>
        <w:rPr>
          <w:rFonts w:eastAsia="Times New Roman" w:cs="Times New Roman"/>
          <w:szCs w:val="24"/>
        </w:rPr>
        <w:t>οιος τις διαβάζει ή δεν τις διαβάζει, πάντως υπάρχουν και ήταν ξεκάθαρες. Δεκαέξι τριμηνιαίες εκθέσεις ήταν υποχρεωμένοι να υλοποιήσουν. Υλοποίησαν τις πέντε και αυτές με καθυστέρηση.</w:t>
      </w:r>
    </w:p>
    <w:p w14:paraId="5FC2F7C7"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Είναι γνωστά τα παρακάλια και από τη συνέντευξη του κ. Σόιμπλε, έναν χρό</w:t>
      </w:r>
      <w:r>
        <w:rPr>
          <w:rFonts w:eastAsia="Times New Roman" w:cs="Times New Roman"/>
          <w:szCs w:val="24"/>
        </w:rPr>
        <w:t>νο πριν, ότι ζητούσαν «πάγωμα» του προγράμματος, για να μπορέσουν να ξεπεράσουν τον σκόπελο της εκλογής του Προέδρου της Δημοκρατίας, για να μην χάσουν -το λέω με σεβασμό και με ποιητική διάθεση- κομμάτι της πολιτικής τους υπόστασης. Τα πράγματα, όμως, κατ</w:t>
      </w:r>
      <w:r>
        <w:rPr>
          <w:rFonts w:eastAsia="Times New Roman" w:cs="Times New Roman"/>
          <w:szCs w:val="24"/>
        </w:rPr>
        <w:t xml:space="preserve">έληξαν όπως κατέληξαν, άφησαν το πρόγραμμα, άφησαν τη χώρα στο έλεος. </w:t>
      </w:r>
    </w:p>
    <w:p w14:paraId="5FC2F7C8"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Εδώ μίλησαν και θα μιλήσουν μέχρι το βράδυ περίπου διακόσιοι εξήντα, ίσως και περισσότεροι συνάδελφοι, Βουλευτές και Υπουργοί, και ακούστηκαν πάρα πολλά επιχειρήματα. Τριάντα εννέα φόρο</w:t>
      </w:r>
      <w:r>
        <w:rPr>
          <w:rFonts w:eastAsia="Times New Roman" w:cs="Times New Roman"/>
          <w:szCs w:val="24"/>
        </w:rPr>
        <w:t>ι. Υπερφορολόγηση. Ένας λογικός άνθρωπος σκέφτεται δυο πράγματα. Στη μια ζυγαριά έχεις ένα πρόγραμμα 25</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26 δισεκατομμυρίων και στην άλλη ζυγαριά κοινή δήλωση του τομεάρχη και του αναπληρωτή τομεάρχη της Νέας Δημοκρατίας ότι φέραμε 9,5 δισεκατομμύρια μέτρα. Σήμερα φέραμε 10 δισεκατομμύρια. Προχθές έγινε αυτή η δήλωση για 9,5 δισεκατομμύρια και σήμερα ο κ. Στα</w:t>
      </w:r>
      <w:r>
        <w:rPr>
          <w:rFonts w:eastAsia="Times New Roman" w:cs="Times New Roman"/>
          <w:szCs w:val="24"/>
        </w:rPr>
        <w:t>ϊκούρας είπε για 10 δισεκατομμύρια, δηλαδή 500 εκατομμύρια σε δυο μέρες! Ας πούμε ότι είναι 10 δισεκατομμύρια. Υπάρχει κάποιος λογικός άνθρωπος, ο οποίος να πιστεύει ότι ένα πρόγραμμα βάρους 25 δισεκατομμυρίων εμπεριέχει και φέρνει στον κόσμο περισσότερο</w:t>
      </w:r>
      <w:r>
        <w:rPr>
          <w:rFonts w:eastAsia="Times New Roman" w:cs="Times New Roman"/>
          <w:szCs w:val="24"/>
        </w:rPr>
        <w:t>υς</w:t>
      </w:r>
      <w:r>
        <w:rPr>
          <w:rFonts w:eastAsia="Times New Roman" w:cs="Times New Roman"/>
          <w:szCs w:val="24"/>
        </w:rPr>
        <w:t xml:space="preserve"> φόρους απ’ ό,τι το πρόγραμμα του ΣΥΡΙΖΑ, που ήταν το 1/3 του δικού τους προγράμματος; Το πιστεύει ένας λογικός άνθρωπος; Υπάρχει ένας πραγματικά λογικός άνθρωπος, που να μπορεί να το υποστηρίξει; </w:t>
      </w:r>
    </w:p>
    <w:p w14:paraId="5FC2F7C9"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επιχείρημα που ακούσαμε αφορά τη «συνδιαλλαγή» </w:t>
      </w:r>
      <w:r>
        <w:rPr>
          <w:rFonts w:eastAsia="Times New Roman" w:cs="Times New Roman"/>
          <w:szCs w:val="24"/>
        </w:rPr>
        <w:t>που κάναμε για τις συντάξεις. Ο καθένας μπορεί να λέει ό,τι θέλει και κρίνεται γι’ αυτό. Εγώ, όμως, ξέρετε, παρ</w:t>
      </w:r>
      <w:r>
        <w:rPr>
          <w:rFonts w:eastAsia="Times New Roman" w:cs="Times New Roman"/>
          <w:szCs w:val="24"/>
        </w:rPr>
        <w:t xml:space="preserve">’ </w:t>
      </w:r>
      <w:r>
        <w:rPr>
          <w:rFonts w:eastAsia="Times New Roman" w:cs="Times New Roman"/>
          <w:szCs w:val="24"/>
        </w:rPr>
        <w:t>ότι είναι μια τεράστια προσβολή στις πολιτικές δυνάμεις, οι οποίες πιστεύουν ότι αυτή η συμφωνία είναι η καλύτερη αυτήν τη στιγμή, ότι βγάζει τ</w:t>
      </w:r>
      <w:r>
        <w:rPr>
          <w:rFonts w:eastAsia="Times New Roman" w:cs="Times New Roman"/>
          <w:szCs w:val="24"/>
        </w:rPr>
        <w:t xml:space="preserve">ην Ελλάδα από την κρίση, ότι λύνει το εθνικό της πρόβλημα και την οδηγεί σε μια κατεύθυνση ηγέτιδας δύναμης στα Βαλκάνια -κανείς μπορεί να διαφωνήσει, θεμιτό και αυτό, απολύτως σεβαστό- προσβάλλει, όμως, βεβαίως και τις πολιτικές δυνάμεις της Ευρώπης, των </w:t>
      </w:r>
      <w:r>
        <w:rPr>
          <w:rFonts w:eastAsia="Times New Roman" w:cs="Times New Roman"/>
          <w:szCs w:val="24"/>
        </w:rPr>
        <w:t xml:space="preserve">κρατών-μελών, αλλά και αυτό είναι μια άλλη υπόθεση. </w:t>
      </w:r>
    </w:p>
    <w:p w14:paraId="5FC2F7CA"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Λέω, όμως, το εξής. Στη ζωή έχει πάντα σημασία να δούμε ποιος μας προσβάλλει. Θέλετε, λοιπόν, να αποτυπώσουμε με έναν απλό τρόπο, λιανό τρόπο, όπως τον καταλαβαίνει ο ελληνικός λαός, ποιος μας προσβάλλει</w:t>
      </w:r>
      <w:r>
        <w:rPr>
          <w:rFonts w:eastAsia="Times New Roman" w:cs="Times New Roman"/>
          <w:szCs w:val="24"/>
        </w:rPr>
        <w:t xml:space="preserve">; Εάν μπορούσα, λοιπόν, να διαλέξω θέσεις, θα έβλεπα στα έδρανα της Νέας Δημοκρατίας έναν άνθρωπο ο οποίος πάτησε και σεβάστηκε, ομολογώ, σ’ έναν πολύ μεγάλο βαθμό την εθνική θέση. Πιο κάτω θα έβλεπα έναν άνθρωπο ο οποίος είναι το προσωποποιημένο πρόβλημα </w:t>
      </w:r>
      <w:r>
        <w:rPr>
          <w:rFonts w:eastAsia="Times New Roman" w:cs="Times New Roman"/>
          <w:szCs w:val="24"/>
        </w:rPr>
        <w:t xml:space="preserve">του </w:t>
      </w:r>
      <w:r>
        <w:rPr>
          <w:rFonts w:eastAsia="Times New Roman" w:cs="Times New Roman"/>
          <w:szCs w:val="24"/>
        </w:rPr>
        <w:t>μακεδονικού</w:t>
      </w:r>
      <w:r>
        <w:rPr>
          <w:rFonts w:eastAsia="Times New Roman" w:cs="Times New Roman"/>
          <w:szCs w:val="24"/>
        </w:rPr>
        <w:t>, ο άνθρωπος που το δημιούργησε, ο άνθρωπος που κέρδισε απ’ αυτό και ο άνθρωπος ο οποίος έριξε μια κυβέρνηση της Νέας Δημοκρατίας και είναι λίγα έδρανα πιο κάτω. Λίγα έδρανα δεξιά θα δούμε δυο ανθρώπους οι οποίοι άφησαν κάποτε τη Νέα Δημοκρα</w:t>
      </w:r>
      <w:r>
        <w:rPr>
          <w:rFonts w:eastAsia="Times New Roman" w:cs="Times New Roman"/>
          <w:szCs w:val="24"/>
        </w:rPr>
        <w:t>τία, πήγαν σε άλλα κόμματα και κατέθεταν ερωτήσεις για τη διαχείριση των οικονομικών της Νέας Δημοκρατίας. Τώρα, βεβαίως, βρίσκονται πάλι στη Νέα Δημοκρατία, αλλά δεν απαντούν για τα δάνεια της Νέας Δημοκρατίας. Πιο δεξιά λιγάκι θα έβλεπα έναν άνθρωπο ο οπ</w:t>
      </w:r>
      <w:r>
        <w:rPr>
          <w:rFonts w:eastAsia="Times New Roman" w:cs="Times New Roman"/>
          <w:szCs w:val="24"/>
        </w:rPr>
        <w:t xml:space="preserve">οίος κατηγορούσε ως </w:t>
      </w:r>
      <w:r>
        <w:rPr>
          <w:rFonts w:eastAsia="Times New Roman" w:cs="Times New Roman"/>
          <w:szCs w:val="24"/>
        </w:rPr>
        <w:t xml:space="preserve">μακεδονομάχο </w:t>
      </w:r>
      <w:r>
        <w:rPr>
          <w:rFonts w:eastAsia="Times New Roman" w:cs="Times New Roman"/>
          <w:szCs w:val="24"/>
        </w:rPr>
        <w:t xml:space="preserve">-τρομάρα του, αυτά είναι τα λόγια του!- τον άνθρωπο ο οποίος πάτησε, όπως σας είπα προηγουμένως, πάνω στην εθνική γραμμή και του καταλόγισε προδοσία. </w:t>
      </w:r>
    </w:p>
    <w:p w14:paraId="5FC2F7CB"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Αυτοί οι πέντε άνθρωποι βρίσκονται στα ίδια έδρανα. Αυτοί οι ίδιοι άνθρω</w:t>
      </w:r>
      <w:r>
        <w:rPr>
          <w:rFonts w:eastAsia="Times New Roman" w:cs="Times New Roman"/>
          <w:szCs w:val="24"/>
        </w:rPr>
        <w:t xml:space="preserve">ποι είναι η Νέα Δημοκρατία. Αυτή, λοιπόν, η Νέα Δημοκρατία εμάς δεν μας προσβάλλει, ούτε εμάς ούτε τον ελληνικό λαό. </w:t>
      </w:r>
    </w:p>
    <w:p w14:paraId="5FC2F7CC"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Ας αναφερθούμε τώρα</w:t>
      </w:r>
      <w:r w:rsidRPr="00D71155">
        <w:rPr>
          <w:rFonts w:eastAsia="Times New Roman"/>
          <w:color w:val="212121"/>
          <w:szCs w:val="24"/>
        </w:rPr>
        <w:t xml:space="preserve"> στο τρίτο θέμα</w:t>
      </w:r>
      <w:r>
        <w:rPr>
          <w:rFonts w:eastAsia="Times New Roman"/>
          <w:color w:val="212121"/>
          <w:szCs w:val="24"/>
        </w:rPr>
        <w:t>, για τις καρέκλες.</w:t>
      </w:r>
    </w:p>
    <w:p w14:paraId="5FC2F7CD" w14:textId="77777777" w:rsidR="0020643A" w:rsidRDefault="00E84ECF">
      <w:pPr>
        <w:spacing w:line="600" w:lineRule="auto"/>
        <w:ind w:firstLine="720"/>
        <w:contextualSpacing/>
        <w:jc w:val="both"/>
        <w:rPr>
          <w:rFonts w:eastAsia="Times New Roman"/>
          <w:szCs w:val="24"/>
        </w:rPr>
      </w:pPr>
      <w:r w:rsidRPr="00D71155">
        <w:rPr>
          <w:rFonts w:eastAsia="Times New Roman"/>
          <w:b/>
          <w:szCs w:val="24"/>
        </w:rPr>
        <w:t xml:space="preserve">ΔΗΜΗΤΡΙΟΣ ΚΥΡΙΑΖΙΔΗΣ: </w:t>
      </w:r>
      <w:r w:rsidRPr="00D71155">
        <w:rPr>
          <w:rFonts w:eastAsia="Times New Roman"/>
          <w:szCs w:val="24"/>
        </w:rPr>
        <w:t>Εδώ κάνατε την Παπακώστα Υπουργό!</w:t>
      </w:r>
    </w:p>
    <w:p w14:paraId="5FC2F7CE" w14:textId="77777777" w:rsidR="0020643A" w:rsidRDefault="00E84ECF">
      <w:pPr>
        <w:spacing w:line="600" w:lineRule="auto"/>
        <w:ind w:firstLine="720"/>
        <w:contextualSpacing/>
        <w:jc w:val="both"/>
        <w:rPr>
          <w:rFonts w:eastAsia="Times New Roman"/>
          <w:color w:val="212121"/>
          <w:szCs w:val="24"/>
        </w:rPr>
      </w:pPr>
      <w:r w:rsidRPr="00D71155">
        <w:rPr>
          <w:rFonts w:eastAsia="Times New Roman"/>
          <w:b/>
          <w:szCs w:val="24"/>
        </w:rPr>
        <w:t>ΔΗΜΗΤΡΙΟΣ ΒΕΤΤΑΣ:</w:t>
      </w:r>
      <w:r>
        <w:rPr>
          <w:rFonts w:eastAsia="Times New Roman"/>
          <w:b/>
          <w:szCs w:val="24"/>
        </w:rPr>
        <w:t xml:space="preserve"> </w:t>
      </w:r>
      <w:r>
        <w:rPr>
          <w:rFonts w:eastAsia="Times New Roman"/>
          <w:szCs w:val="24"/>
        </w:rPr>
        <w:t>Πάψτε</w:t>
      </w:r>
      <w:r>
        <w:rPr>
          <w:rFonts w:eastAsia="Times New Roman"/>
          <w:color w:val="212121"/>
          <w:szCs w:val="24"/>
        </w:rPr>
        <w:t xml:space="preserve"> να γ</w:t>
      </w:r>
      <w:r>
        <w:rPr>
          <w:rFonts w:eastAsia="Times New Roman"/>
          <w:color w:val="212121"/>
          <w:szCs w:val="24"/>
        </w:rPr>
        <w:t>κρινιάζετε,</w:t>
      </w:r>
      <w:r w:rsidRPr="00D71155">
        <w:rPr>
          <w:rFonts w:eastAsia="Times New Roman"/>
          <w:color w:val="212121"/>
          <w:szCs w:val="24"/>
        </w:rPr>
        <w:t xml:space="preserve"> σας παρακαλώ πολύ</w:t>
      </w:r>
      <w:r>
        <w:rPr>
          <w:rFonts w:eastAsia="Times New Roman"/>
          <w:color w:val="212121"/>
          <w:szCs w:val="24"/>
        </w:rPr>
        <w:t>. Το</w:t>
      </w:r>
      <w:r w:rsidRPr="00D71155">
        <w:rPr>
          <w:rFonts w:eastAsia="Times New Roman"/>
          <w:color w:val="212121"/>
          <w:szCs w:val="24"/>
        </w:rPr>
        <w:t xml:space="preserve"> κάνετε συνέχεια</w:t>
      </w:r>
      <w:r>
        <w:rPr>
          <w:rFonts w:eastAsia="Times New Roman"/>
          <w:color w:val="212121"/>
          <w:szCs w:val="24"/>
        </w:rPr>
        <w:t>. Δεν είστε</w:t>
      </w:r>
      <w:r w:rsidRPr="00D71155">
        <w:rPr>
          <w:rFonts w:eastAsia="Times New Roman"/>
          <w:color w:val="212121"/>
          <w:szCs w:val="24"/>
        </w:rPr>
        <w:t xml:space="preserve"> μικρό παιδί</w:t>
      </w:r>
      <w:r>
        <w:rPr>
          <w:rFonts w:eastAsia="Times New Roman"/>
          <w:color w:val="212121"/>
          <w:szCs w:val="24"/>
        </w:rPr>
        <w:t>. Είστε εξήντα χρονών άνθρωπος. Ηρεμήστε, σας παρακαλώ πολύ, κύριε</w:t>
      </w:r>
      <w:r w:rsidRPr="00D71155">
        <w:rPr>
          <w:rFonts w:eastAsia="Times New Roman"/>
          <w:color w:val="212121"/>
          <w:szCs w:val="24"/>
        </w:rPr>
        <w:t xml:space="preserve"> συνάδελφε</w:t>
      </w:r>
      <w:r>
        <w:rPr>
          <w:rFonts w:eastAsia="Times New Roman"/>
          <w:color w:val="212121"/>
          <w:szCs w:val="24"/>
        </w:rPr>
        <w:t>.</w:t>
      </w:r>
    </w:p>
    <w:p w14:paraId="5FC2F7CF" w14:textId="77777777" w:rsidR="0020643A" w:rsidRDefault="00E84ECF">
      <w:pPr>
        <w:spacing w:line="600" w:lineRule="auto"/>
        <w:ind w:firstLine="720"/>
        <w:contextualSpacing/>
        <w:jc w:val="both"/>
        <w:rPr>
          <w:rFonts w:eastAsia="Times New Roman"/>
          <w:color w:val="212121"/>
          <w:szCs w:val="24"/>
        </w:rPr>
      </w:pPr>
      <w:r>
        <w:rPr>
          <w:rFonts w:eastAsia="Times New Roman"/>
          <w:color w:val="212121"/>
          <w:szCs w:val="24"/>
        </w:rPr>
        <w:t xml:space="preserve">Ας αναφερθούμε, λοιπόν, στις </w:t>
      </w:r>
      <w:r w:rsidRPr="00D71155">
        <w:rPr>
          <w:rFonts w:eastAsia="Times New Roman"/>
          <w:color w:val="212121"/>
          <w:szCs w:val="24"/>
        </w:rPr>
        <w:t>καρέκλες</w:t>
      </w:r>
      <w:r>
        <w:rPr>
          <w:rFonts w:eastAsia="Times New Roman"/>
          <w:color w:val="212121"/>
          <w:szCs w:val="24"/>
        </w:rPr>
        <w:t>.</w:t>
      </w:r>
      <w:r w:rsidRPr="00D71155">
        <w:rPr>
          <w:rFonts w:eastAsia="Times New Roman"/>
          <w:color w:val="212121"/>
          <w:szCs w:val="24"/>
        </w:rPr>
        <w:t xml:space="preserve"> </w:t>
      </w:r>
      <w:r>
        <w:rPr>
          <w:rFonts w:eastAsia="Times New Roman"/>
          <w:color w:val="212121"/>
          <w:szCs w:val="24"/>
        </w:rPr>
        <w:t>Έχετε δίκιο. Μετράτε η</w:t>
      </w:r>
      <w:r w:rsidRPr="00D71155">
        <w:rPr>
          <w:rFonts w:eastAsia="Times New Roman"/>
          <w:color w:val="212121"/>
          <w:szCs w:val="24"/>
        </w:rPr>
        <w:t>μέρες</w:t>
      </w:r>
      <w:r>
        <w:rPr>
          <w:rFonts w:eastAsia="Times New Roman"/>
          <w:color w:val="212121"/>
          <w:szCs w:val="24"/>
        </w:rPr>
        <w:t>,</w:t>
      </w:r>
      <w:r w:rsidRPr="00D71155">
        <w:rPr>
          <w:rFonts w:eastAsia="Times New Roman"/>
          <w:color w:val="212121"/>
          <w:szCs w:val="24"/>
        </w:rPr>
        <w:t xml:space="preserve"> </w:t>
      </w:r>
      <w:r>
        <w:rPr>
          <w:rFonts w:eastAsia="Times New Roman"/>
          <w:color w:val="212121"/>
          <w:szCs w:val="24"/>
        </w:rPr>
        <w:t>ε</w:t>
      </w:r>
      <w:r w:rsidRPr="00D71155">
        <w:rPr>
          <w:rFonts w:eastAsia="Times New Roman"/>
          <w:color w:val="212121"/>
          <w:szCs w:val="24"/>
        </w:rPr>
        <w:t>βδομάδες</w:t>
      </w:r>
      <w:r>
        <w:rPr>
          <w:rFonts w:eastAsia="Times New Roman"/>
          <w:color w:val="212121"/>
          <w:szCs w:val="24"/>
        </w:rPr>
        <w:t>,</w:t>
      </w:r>
      <w:r w:rsidRPr="00D71155">
        <w:rPr>
          <w:rFonts w:eastAsia="Times New Roman"/>
          <w:color w:val="212121"/>
          <w:szCs w:val="24"/>
        </w:rPr>
        <w:t xml:space="preserve"> </w:t>
      </w:r>
      <w:r>
        <w:rPr>
          <w:rFonts w:eastAsia="Times New Roman"/>
          <w:color w:val="212121"/>
          <w:szCs w:val="24"/>
        </w:rPr>
        <w:t>χρόνια. Και σε κυβικά θα με</w:t>
      </w:r>
      <w:r>
        <w:rPr>
          <w:rFonts w:eastAsia="Times New Roman"/>
          <w:color w:val="212121"/>
          <w:szCs w:val="24"/>
        </w:rPr>
        <w:t>τράτε</w:t>
      </w:r>
      <w:r w:rsidRPr="00D71155">
        <w:rPr>
          <w:rFonts w:eastAsia="Times New Roman"/>
          <w:color w:val="212121"/>
          <w:szCs w:val="24"/>
        </w:rPr>
        <w:t xml:space="preserve"> σε λίγο το </w:t>
      </w:r>
      <w:r>
        <w:rPr>
          <w:rFonts w:eastAsia="Times New Roman"/>
          <w:color w:val="212121"/>
          <w:szCs w:val="24"/>
        </w:rPr>
        <w:t>πόσες ημέρες κυβερνάμε. Όμως,</w:t>
      </w:r>
      <w:r w:rsidRPr="00D71155">
        <w:rPr>
          <w:rFonts w:eastAsia="Times New Roman"/>
          <w:color w:val="212121"/>
          <w:szCs w:val="24"/>
        </w:rPr>
        <w:t xml:space="preserve"> αυτό είναι δικό σας θέμα</w:t>
      </w:r>
      <w:r>
        <w:rPr>
          <w:rFonts w:eastAsia="Times New Roman"/>
          <w:color w:val="212121"/>
          <w:szCs w:val="24"/>
        </w:rPr>
        <w:t>. Εμείς εξαντλούμε τη σ</w:t>
      </w:r>
      <w:r w:rsidRPr="00D71155">
        <w:rPr>
          <w:rFonts w:eastAsia="Times New Roman"/>
          <w:color w:val="212121"/>
          <w:szCs w:val="24"/>
        </w:rPr>
        <w:t>υνταγματική μας δυνατότητα</w:t>
      </w:r>
      <w:r>
        <w:rPr>
          <w:rFonts w:eastAsia="Times New Roman"/>
          <w:color w:val="212121"/>
          <w:szCs w:val="24"/>
        </w:rPr>
        <w:t xml:space="preserve">. Δεν μπορεί, λοιπόν, </w:t>
      </w:r>
      <w:r w:rsidRPr="00D71155">
        <w:rPr>
          <w:rFonts w:eastAsia="Times New Roman"/>
          <w:color w:val="212121"/>
          <w:szCs w:val="24"/>
        </w:rPr>
        <w:t>κανείς να ισχυριστεί τίποτα</w:t>
      </w:r>
      <w:r>
        <w:rPr>
          <w:rFonts w:eastAsia="Times New Roman"/>
          <w:color w:val="212121"/>
          <w:szCs w:val="24"/>
        </w:rPr>
        <w:t xml:space="preserve"> περισσότερο. </w:t>
      </w:r>
    </w:p>
    <w:p w14:paraId="5FC2F7D0" w14:textId="77777777" w:rsidR="0020643A" w:rsidRDefault="00E84ECF">
      <w:pPr>
        <w:spacing w:line="600" w:lineRule="auto"/>
        <w:ind w:firstLine="720"/>
        <w:contextualSpacing/>
        <w:jc w:val="both"/>
        <w:rPr>
          <w:rFonts w:eastAsia="Times New Roman"/>
          <w:color w:val="212121"/>
          <w:szCs w:val="24"/>
        </w:rPr>
      </w:pPr>
      <w:r>
        <w:rPr>
          <w:rFonts w:eastAsia="Times New Roman"/>
          <w:color w:val="212121"/>
          <w:szCs w:val="24"/>
        </w:rPr>
        <w:t>Λέω, όμως</w:t>
      </w:r>
      <w:r w:rsidRPr="00D71155">
        <w:rPr>
          <w:rFonts w:eastAsia="Times New Roman"/>
          <w:color w:val="212121"/>
          <w:szCs w:val="24"/>
        </w:rPr>
        <w:t xml:space="preserve"> </w:t>
      </w:r>
      <w:r>
        <w:rPr>
          <w:rFonts w:eastAsia="Times New Roman"/>
          <w:color w:val="212121"/>
          <w:szCs w:val="24"/>
        </w:rPr>
        <w:t xml:space="preserve">-και </w:t>
      </w:r>
      <w:r w:rsidRPr="00D71155">
        <w:rPr>
          <w:rFonts w:eastAsia="Times New Roman"/>
          <w:color w:val="212121"/>
          <w:szCs w:val="24"/>
        </w:rPr>
        <w:t>σκέφτομαι απλά</w:t>
      </w:r>
      <w:r>
        <w:rPr>
          <w:rFonts w:eastAsia="Times New Roman"/>
          <w:color w:val="212121"/>
          <w:szCs w:val="24"/>
        </w:rPr>
        <w:t xml:space="preserve">- ότι </w:t>
      </w:r>
      <w:r w:rsidRPr="00D71155">
        <w:rPr>
          <w:rFonts w:eastAsia="Times New Roman"/>
          <w:color w:val="212121"/>
          <w:szCs w:val="24"/>
        </w:rPr>
        <w:t>τις καρέκλες</w:t>
      </w:r>
      <w:r>
        <w:rPr>
          <w:rFonts w:eastAsia="Times New Roman"/>
          <w:color w:val="212121"/>
          <w:szCs w:val="24"/>
        </w:rPr>
        <w:t xml:space="preserve"> τις</w:t>
      </w:r>
      <w:r w:rsidRPr="00D71155">
        <w:rPr>
          <w:rFonts w:eastAsia="Times New Roman"/>
          <w:color w:val="212121"/>
          <w:szCs w:val="24"/>
        </w:rPr>
        <w:t xml:space="preserve"> παρατάνε οι</w:t>
      </w:r>
      <w:r>
        <w:rPr>
          <w:rFonts w:eastAsia="Times New Roman"/>
          <w:color w:val="212121"/>
          <w:szCs w:val="24"/>
        </w:rPr>
        <w:t xml:space="preserve"> ανίκανοι. Τις καρέκλες τις παρατάνε οι αναποτελεσματικοί. Τι</w:t>
      </w:r>
      <w:r w:rsidRPr="00D71155">
        <w:rPr>
          <w:rFonts w:eastAsia="Times New Roman"/>
          <w:color w:val="212121"/>
          <w:szCs w:val="24"/>
        </w:rPr>
        <w:t>ς καρέκλες τι</w:t>
      </w:r>
      <w:r>
        <w:rPr>
          <w:rFonts w:eastAsia="Times New Roman"/>
          <w:color w:val="212121"/>
          <w:szCs w:val="24"/>
        </w:rPr>
        <w:t>ς παρατάνε αυτοί, πρώην Π</w:t>
      </w:r>
      <w:r w:rsidRPr="00D71155">
        <w:rPr>
          <w:rFonts w:eastAsia="Times New Roman"/>
          <w:color w:val="212121"/>
          <w:szCs w:val="24"/>
        </w:rPr>
        <w:t>ρόεδροι</w:t>
      </w:r>
      <w:r>
        <w:rPr>
          <w:rFonts w:eastAsia="Times New Roman"/>
          <w:color w:val="212121"/>
          <w:szCs w:val="24"/>
        </w:rPr>
        <w:t>,</w:t>
      </w:r>
      <w:r w:rsidRPr="00D71155">
        <w:rPr>
          <w:rFonts w:eastAsia="Times New Roman"/>
          <w:color w:val="212121"/>
          <w:szCs w:val="24"/>
        </w:rPr>
        <w:t xml:space="preserve"> πρώην </w:t>
      </w:r>
      <w:r>
        <w:rPr>
          <w:rFonts w:eastAsia="Times New Roman"/>
          <w:color w:val="212121"/>
          <w:szCs w:val="24"/>
        </w:rPr>
        <w:t>Υ</w:t>
      </w:r>
      <w:r w:rsidRPr="00D71155">
        <w:rPr>
          <w:rFonts w:eastAsia="Times New Roman"/>
          <w:color w:val="212121"/>
          <w:szCs w:val="24"/>
        </w:rPr>
        <w:t>πουργοί</w:t>
      </w:r>
      <w:r>
        <w:rPr>
          <w:rFonts w:eastAsia="Times New Roman"/>
          <w:color w:val="212121"/>
          <w:szCs w:val="24"/>
        </w:rPr>
        <w:t>, πρώην</w:t>
      </w:r>
      <w:r w:rsidRPr="00D71155">
        <w:rPr>
          <w:rFonts w:eastAsia="Times New Roman"/>
          <w:color w:val="212121"/>
          <w:szCs w:val="24"/>
        </w:rPr>
        <w:t xml:space="preserve"> μεγάλου κόμματος</w:t>
      </w:r>
      <w:r>
        <w:rPr>
          <w:rFonts w:eastAsia="Times New Roman"/>
          <w:color w:val="212121"/>
          <w:szCs w:val="24"/>
        </w:rPr>
        <w:t>,</w:t>
      </w:r>
      <w:r w:rsidRPr="00D71155">
        <w:rPr>
          <w:rFonts w:eastAsia="Times New Roman"/>
          <w:color w:val="212121"/>
          <w:szCs w:val="24"/>
        </w:rPr>
        <w:t xml:space="preserve"> </w:t>
      </w:r>
      <w:r>
        <w:rPr>
          <w:rFonts w:eastAsia="Times New Roman"/>
          <w:color w:val="212121"/>
          <w:szCs w:val="24"/>
        </w:rPr>
        <w:t>που χθες στις δώδεκα το μεσημέρι ρωτούσαν «</w:t>
      </w:r>
      <w:r w:rsidRPr="00D71155">
        <w:rPr>
          <w:rFonts w:eastAsia="Times New Roman"/>
          <w:color w:val="212121"/>
          <w:szCs w:val="24"/>
        </w:rPr>
        <w:t>Μα</w:t>
      </w:r>
      <w:r>
        <w:rPr>
          <w:rFonts w:eastAsia="Times New Roman"/>
          <w:color w:val="212121"/>
          <w:szCs w:val="24"/>
        </w:rPr>
        <w:t>, δεν κατανοεί ο ελληνικός λαός τι αναλάβαμε</w:t>
      </w:r>
      <w:r w:rsidRPr="00D71155">
        <w:rPr>
          <w:rFonts w:eastAsia="Times New Roman"/>
          <w:color w:val="212121"/>
          <w:szCs w:val="24"/>
        </w:rPr>
        <w:t xml:space="preserve"> το </w:t>
      </w:r>
      <w:r>
        <w:rPr>
          <w:rFonts w:eastAsia="Times New Roman"/>
          <w:color w:val="212121"/>
          <w:szCs w:val="24"/>
        </w:rPr>
        <w:t>20</w:t>
      </w:r>
      <w:r w:rsidRPr="00D71155">
        <w:rPr>
          <w:rFonts w:eastAsia="Times New Roman"/>
          <w:color w:val="212121"/>
          <w:szCs w:val="24"/>
        </w:rPr>
        <w:t>10</w:t>
      </w:r>
      <w:r>
        <w:rPr>
          <w:rFonts w:eastAsia="Times New Roman"/>
          <w:color w:val="212121"/>
          <w:szCs w:val="24"/>
        </w:rPr>
        <w:t xml:space="preserve">;» Βεβαίως </w:t>
      </w:r>
      <w:r>
        <w:rPr>
          <w:rFonts w:eastAsia="Times New Roman"/>
          <w:color w:val="212121"/>
          <w:szCs w:val="24"/>
        </w:rPr>
        <w:t>και κατάλαβε ο λαός. Το</w:t>
      </w:r>
      <w:r w:rsidRPr="00D71155">
        <w:rPr>
          <w:rFonts w:eastAsia="Times New Roman"/>
          <w:color w:val="212121"/>
          <w:szCs w:val="24"/>
        </w:rPr>
        <w:t xml:space="preserve"> χάος που </w:t>
      </w:r>
      <w:r>
        <w:rPr>
          <w:rFonts w:eastAsia="Times New Roman"/>
          <w:color w:val="212121"/>
          <w:szCs w:val="24"/>
        </w:rPr>
        <w:t>φέρατε</w:t>
      </w:r>
      <w:r w:rsidRPr="00D71155">
        <w:rPr>
          <w:rFonts w:eastAsia="Times New Roman"/>
          <w:color w:val="212121"/>
          <w:szCs w:val="24"/>
        </w:rPr>
        <w:t xml:space="preserve"> εσείς αναλάβα</w:t>
      </w:r>
      <w:r>
        <w:rPr>
          <w:rFonts w:eastAsia="Times New Roman"/>
          <w:color w:val="212121"/>
          <w:szCs w:val="24"/>
        </w:rPr>
        <w:t>τ</w:t>
      </w:r>
      <w:r w:rsidRPr="00D71155">
        <w:rPr>
          <w:rFonts w:eastAsia="Times New Roman"/>
          <w:color w:val="212121"/>
          <w:szCs w:val="24"/>
        </w:rPr>
        <w:t xml:space="preserve">ε και </w:t>
      </w:r>
      <w:r>
        <w:rPr>
          <w:rFonts w:eastAsia="Times New Roman"/>
          <w:color w:val="212121"/>
          <w:szCs w:val="24"/>
        </w:rPr>
        <w:t>συναναλάβατε.</w:t>
      </w:r>
    </w:p>
    <w:p w14:paraId="5FC2F7D1" w14:textId="77777777" w:rsidR="0020643A" w:rsidRDefault="00E84ECF">
      <w:pPr>
        <w:spacing w:line="600" w:lineRule="auto"/>
        <w:ind w:firstLine="720"/>
        <w:contextualSpacing/>
        <w:jc w:val="both"/>
        <w:rPr>
          <w:rFonts w:eastAsia="Times New Roman"/>
          <w:color w:val="212121"/>
          <w:szCs w:val="24"/>
        </w:rPr>
      </w:pPr>
      <w:r>
        <w:rPr>
          <w:rFonts w:eastAsia="Times New Roman"/>
          <w:color w:val="212121"/>
          <w:szCs w:val="24"/>
        </w:rPr>
        <w:t xml:space="preserve">Ρωτάμε, λοιπόν, </w:t>
      </w:r>
      <w:r w:rsidRPr="00D71155">
        <w:rPr>
          <w:rFonts w:eastAsia="Times New Roman"/>
          <w:color w:val="212121"/>
          <w:szCs w:val="24"/>
        </w:rPr>
        <w:t xml:space="preserve">με απλά </w:t>
      </w:r>
      <w:r>
        <w:rPr>
          <w:rFonts w:eastAsia="Times New Roman"/>
          <w:color w:val="212121"/>
          <w:szCs w:val="24"/>
        </w:rPr>
        <w:t xml:space="preserve">ελληνικά, αν πρέπει να καταλάβει ο </w:t>
      </w:r>
      <w:r w:rsidRPr="00D71155">
        <w:rPr>
          <w:rFonts w:eastAsia="Times New Roman"/>
          <w:color w:val="212121"/>
          <w:szCs w:val="24"/>
        </w:rPr>
        <w:t xml:space="preserve">ελληνικός λαός </w:t>
      </w:r>
      <w:r>
        <w:rPr>
          <w:rFonts w:eastAsia="Times New Roman"/>
          <w:color w:val="212121"/>
          <w:szCs w:val="24"/>
        </w:rPr>
        <w:t>και κάτι άλλο. Πρ</w:t>
      </w:r>
      <w:r w:rsidRPr="00D71155">
        <w:rPr>
          <w:rFonts w:eastAsia="Times New Roman"/>
          <w:color w:val="212121"/>
          <w:szCs w:val="24"/>
        </w:rPr>
        <w:t>οφανώς πρέπει να καταλάβει</w:t>
      </w:r>
      <w:r>
        <w:rPr>
          <w:rFonts w:eastAsia="Times New Roman"/>
          <w:color w:val="212121"/>
          <w:szCs w:val="24"/>
        </w:rPr>
        <w:t>. Ε</w:t>
      </w:r>
      <w:r w:rsidRPr="00D71155">
        <w:rPr>
          <w:rFonts w:eastAsia="Times New Roman"/>
          <w:color w:val="212121"/>
          <w:szCs w:val="24"/>
        </w:rPr>
        <w:t>δώ είναι τώρα πια η δική του ευθύνη</w:t>
      </w:r>
      <w:r>
        <w:rPr>
          <w:rFonts w:eastAsia="Times New Roman"/>
          <w:color w:val="212121"/>
          <w:szCs w:val="24"/>
        </w:rPr>
        <w:t>. Η χώρα βγήκε από το</w:t>
      </w:r>
      <w:r w:rsidRPr="00D71155">
        <w:rPr>
          <w:rFonts w:eastAsia="Times New Roman"/>
          <w:color w:val="212121"/>
          <w:szCs w:val="24"/>
        </w:rPr>
        <w:t xml:space="preserve"> μνημό</w:t>
      </w:r>
      <w:r w:rsidRPr="00D71155">
        <w:rPr>
          <w:rFonts w:eastAsia="Times New Roman"/>
          <w:color w:val="212121"/>
          <w:szCs w:val="24"/>
        </w:rPr>
        <w:t>νιο</w:t>
      </w:r>
      <w:r>
        <w:rPr>
          <w:rFonts w:eastAsia="Times New Roman"/>
          <w:color w:val="212121"/>
          <w:szCs w:val="24"/>
        </w:rPr>
        <w:t>,</w:t>
      </w:r>
      <w:r w:rsidRPr="00D71155">
        <w:rPr>
          <w:rFonts w:eastAsia="Times New Roman"/>
          <w:color w:val="212121"/>
          <w:szCs w:val="24"/>
        </w:rPr>
        <w:t xml:space="preserve"> από μία κυβέρνηση η οποία δεν έβαλε χέρι στο μέλι</w:t>
      </w:r>
      <w:r>
        <w:rPr>
          <w:rFonts w:eastAsia="Times New Roman"/>
          <w:color w:val="212121"/>
          <w:szCs w:val="24"/>
        </w:rPr>
        <w:t>,</w:t>
      </w:r>
      <w:r w:rsidRPr="00D71155">
        <w:rPr>
          <w:rFonts w:eastAsia="Times New Roman"/>
          <w:color w:val="212121"/>
          <w:szCs w:val="24"/>
        </w:rPr>
        <w:t xml:space="preserve"> από μία κυβέρνηση η οποία</w:t>
      </w:r>
      <w:r>
        <w:rPr>
          <w:rFonts w:eastAsia="Times New Roman"/>
          <w:color w:val="212121"/>
          <w:szCs w:val="24"/>
        </w:rPr>
        <w:t xml:space="preserve"> κυβερνά τέσσερα</w:t>
      </w:r>
      <w:r w:rsidRPr="00D71155">
        <w:rPr>
          <w:rFonts w:eastAsia="Times New Roman"/>
          <w:color w:val="212121"/>
          <w:szCs w:val="24"/>
        </w:rPr>
        <w:t xml:space="preserve"> χρόνια</w:t>
      </w:r>
      <w:r>
        <w:rPr>
          <w:rFonts w:eastAsia="Times New Roman"/>
          <w:color w:val="212121"/>
          <w:szCs w:val="24"/>
        </w:rPr>
        <w:t>. Δεν</w:t>
      </w:r>
      <w:r w:rsidRPr="00D71155">
        <w:rPr>
          <w:rFonts w:eastAsia="Times New Roman"/>
          <w:color w:val="212121"/>
          <w:szCs w:val="24"/>
        </w:rPr>
        <w:t xml:space="preserve"> είναι κανένας επαγγελματίας </w:t>
      </w:r>
      <w:r>
        <w:rPr>
          <w:rFonts w:eastAsia="Times New Roman"/>
          <w:color w:val="212121"/>
          <w:szCs w:val="24"/>
        </w:rPr>
        <w:t>Β</w:t>
      </w:r>
      <w:r w:rsidRPr="00D71155">
        <w:rPr>
          <w:rFonts w:eastAsia="Times New Roman"/>
          <w:color w:val="212121"/>
          <w:szCs w:val="24"/>
        </w:rPr>
        <w:t>ουλευτής</w:t>
      </w:r>
      <w:r>
        <w:rPr>
          <w:rFonts w:eastAsia="Times New Roman"/>
          <w:color w:val="212121"/>
          <w:szCs w:val="24"/>
        </w:rPr>
        <w:t>. Τέσσερα</w:t>
      </w:r>
      <w:r w:rsidRPr="00D71155">
        <w:rPr>
          <w:rFonts w:eastAsia="Times New Roman"/>
          <w:color w:val="212121"/>
          <w:szCs w:val="24"/>
        </w:rPr>
        <w:t xml:space="preserve"> χρόνια</w:t>
      </w:r>
      <w:r>
        <w:rPr>
          <w:rFonts w:eastAsia="Times New Roman"/>
          <w:color w:val="212121"/>
          <w:szCs w:val="24"/>
        </w:rPr>
        <w:t xml:space="preserve">! Ήταν </w:t>
      </w:r>
      <w:r w:rsidRPr="00D71155">
        <w:rPr>
          <w:rFonts w:eastAsia="Times New Roman"/>
          <w:color w:val="212121"/>
          <w:szCs w:val="24"/>
        </w:rPr>
        <w:t>η τεράστια αλλαγή του πολιτικού συστήματος της χώρας</w:t>
      </w:r>
      <w:r>
        <w:rPr>
          <w:rFonts w:eastAsia="Times New Roman"/>
          <w:color w:val="212121"/>
          <w:szCs w:val="24"/>
        </w:rPr>
        <w:t>! Σ’ αυτό</w:t>
      </w:r>
      <w:r w:rsidRPr="00D71155">
        <w:rPr>
          <w:rFonts w:eastAsia="Times New Roman"/>
          <w:color w:val="212121"/>
          <w:szCs w:val="24"/>
        </w:rPr>
        <w:t xml:space="preserve"> το </w:t>
      </w:r>
      <w:r>
        <w:rPr>
          <w:rFonts w:eastAsia="Times New Roman"/>
          <w:color w:val="212121"/>
          <w:szCs w:val="24"/>
        </w:rPr>
        <w:t>Κοινοβούλιο ήρθαν λαϊ</w:t>
      </w:r>
      <w:r>
        <w:rPr>
          <w:rFonts w:eastAsia="Times New Roman"/>
          <w:color w:val="212121"/>
          <w:szCs w:val="24"/>
        </w:rPr>
        <w:t xml:space="preserve">κοί </w:t>
      </w:r>
      <w:r w:rsidRPr="00D71155">
        <w:rPr>
          <w:rFonts w:eastAsia="Times New Roman"/>
          <w:color w:val="212121"/>
          <w:szCs w:val="24"/>
        </w:rPr>
        <w:t>άνθρωποι από όλες τις μεριές</w:t>
      </w:r>
      <w:r>
        <w:rPr>
          <w:rFonts w:eastAsia="Times New Roman"/>
          <w:color w:val="212121"/>
          <w:szCs w:val="24"/>
        </w:rPr>
        <w:t>,</w:t>
      </w:r>
      <w:r w:rsidRPr="00D71155">
        <w:rPr>
          <w:rFonts w:eastAsia="Times New Roman"/>
          <w:color w:val="212121"/>
          <w:szCs w:val="24"/>
        </w:rPr>
        <w:t xml:space="preserve"> άνθρωποι οι οποίοι δεν θα ερχόντουσαν α</w:t>
      </w:r>
      <w:r>
        <w:rPr>
          <w:rFonts w:eastAsia="Times New Roman"/>
          <w:color w:val="212121"/>
          <w:szCs w:val="24"/>
        </w:rPr>
        <w:t>ν δεν έπεφτε ο δικομματισμός.</w:t>
      </w:r>
    </w:p>
    <w:p w14:paraId="5FC2F7D2"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Σαν τον Καμμένο;</w:t>
      </w:r>
    </w:p>
    <w:p w14:paraId="5FC2F7D3" w14:textId="77777777" w:rsidR="0020643A" w:rsidRDefault="00E84ECF">
      <w:pPr>
        <w:spacing w:line="600" w:lineRule="auto"/>
        <w:ind w:firstLine="720"/>
        <w:contextualSpacing/>
        <w:jc w:val="both"/>
        <w:rPr>
          <w:rFonts w:eastAsia="Times New Roman"/>
          <w:color w:val="212121"/>
          <w:szCs w:val="24"/>
        </w:rPr>
      </w:pPr>
      <w:r>
        <w:rPr>
          <w:rFonts w:eastAsia="Times New Roman" w:cs="Times New Roman"/>
          <w:b/>
          <w:szCs w:val="24"/>
        </w:rPr>
        <w:t xml:space="preserve">ΔΗΜΗΤΡΙΟΣ ΒΕΤΤΑΣ: </w:t>
      </w:r>
      <w:r>
        <w:rPr>
          <w:rFonts w:eastAsia="Times New Roman"/>
          <w:color w:val="212121"/>
          <w:szCs w:val="24"/>
        </w:rPr>
        <w:t>Κ</w:t>
      </w:r>
      <w:r w:rsidRPr="00D71155">
        <w:rPr>
          <w:rFonts w:eastAsia="Times New Roman"/>
          <w:color w:val="212121"/>
          <w:szCs w:val="24"/>
        </w:rPr>
        <w:t>άνετε αυτή</w:t>
      </w:r>
      <w:r>
        <w:rPr>
          <w:rFonts w:eastAsia="Times New Roman"/>
          <w:color w:val="212121"/>
          <w:szCs w:val="24"/>
        </w:rPr>
        <w:t>ν</w:t>
      </w:r>
      <w:r w:rsidRPr="00D71155">
        <w:rPr>
          <w:rFonts w:eastAsia="Times New Roman"/>
          <w:color w:val="212121"/>
          <w:szCs w:val="24"/>
        </w:rPr>
        <w:t xml:space="preserve"> την κίνηση</w:t>
      </w:r>
      <w:r>
        <w:rPr>
          <w:rFonts w:eastAsia="Times New Roman"/>
          <w:color w:val="212121"/>
          <w:szCs w:val="24"/>
        </w:rPr>
        <w:t>,</w:t>
      </w:r>
      <w:r w:rsidRPr="00D71155">
        <w:rPr>
          <w:rFonts w:eastAsia="Times New Roman"/>
          <w:color w:val="212121"/>
          <w:szCs w:val="24"/>
        </w:rPr>
        <w:t xml:space="preserve"> συνάδελφε</w:t>
      </w:r>
      <w:r>
        <w:rPr>
          <w:rFonts w:eastAsia="Times New Roman"/>
          <w:color w:val="212121"/>
          <w:szCs w:val="24"/>
        </w:rPr>
        <w:t xml:space="preserve">, εννοώντας </w:t>
      </w:r>
      <w:r w:rsidRPr="00D71155">
        <w:rPr>
          <w:rFonts w:eastAsia="Times New Roman"/>
          <w:color w:val="212121"/>
          <w:szCs w:val="24"/>
        </w:rPr>
        <w:t xml:space="preserve">κάτι για μας </w:t>
      </w:r>
      <w:r>
        <w:rPr>
          <w:rFonts w:eastAsia="Times New Roman"/>
          <w:color w:val="212121"/>
          <w:szCs w:val="24"/>
        </w:rPr>
        <w:t>αναφορικά με το</w:t>
      </w:r>
      <w:r w:rsidRPr="00D71155">
        <w:rPr>
          <w:rFonts w:eastAsia="Times New Roman"/>
          <w:color w:val="212121"/>
          <w:szCs w:val="24"/>
        </w:rPr>
        <w:t xml:space="preserve"> φαγητό</w:t>
      </w:r>
      <w:r>
        <w:rPr>
          <w:rFonts w:eastAsia="Times New Roman"/>
          <w:color w:val="212121"/>
          <w:szCs w:val="24"/>
        </w:rPr>
        <w:t xml:space="preserve">; </w:t>
      </w:r>
    </w:p>
    <w:p w14:paraId="5FC2F7D4"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ΔΗΜΗΤΡΙΟΣ ΚΥ</w:t>
      </w:r>
      <w:r>
        <w:rPr>
          <w:rFonts w:eastAsia="Times New Roman" w:cs="Times New Roman"/>
          <w:b/>
          <w:szCs w:val="24"/>
        </w:rPr>
        <w:t xml:space="preserve">ΡΙΑΖΙΔΗΣ: </w:t>
      </w:r>
      <w:r>
        <w:rPr>
          <w:rFonts w:eastAsia="Times New Roman" w:cs="Times New Roman"/>
          <w:szCs w:val="24"/>
        </w:rPr>
        <w:t>Ψιλοπράγματα. Τελευταία, κάτι εκατομμυριάκια.</w:t>
      </w:r>
    </w:p>
    <w:p w14:paraId="5FC2F7D5" w14:textId="77777777" w:rsidR="0020643A" w:rsidRDefault="00E84ECF">
      <w:pPr>
        <w:spacing w:line="600" w:lineRule="auto"/>
        <w:ind w:firstLine="720"/>
        <w:contextualSpacing/>
        <w:jc w:val="both"/>
        <w:rPr>
          <w:rFonts w:eastAsia="Times New Roman"/>
          <w:color w:val="212121"/>
          <w:szCs w:val="24"/>
        </w:rPr>
      </w:pPr>
      <w:r>
        <w:rPr>
          <w:rFonts w:eastAsia="Times New Roman" w:cs="Times New Roman"/>
          <w:b/>
          <w:szCs w:val="24"/>
        </w:rPr>
        <w:t xml:space="preserve">ΔΗΜΗΤΡΙΟΣ ΒΕΤΤΑΣ: </w:t>
      </w:r>
      <w:r>
        <w:rPr>
          <w:rFonts w:eastAsia="Times New Roman"/>
          <w:color w:val="212121"/>
          <w:szCs w:val="24"/>
        </w:rPr>
        <w:t>Μας προσβάλλετε</w:t>
      </w:r>
      <w:r w:rsidRPr="00D71155">
        <w:rPr>
          <w:rFonts w:eastAsia="Times New Roman"/>
          <w:color w:val="212121"/>
          <w:szCs w:val="24"/>
        </w:rPr>
        <w:t xml:space="preserve"> όλους</w:t>
      </w:r>
      <w:r>
        <w:rPr>
          <w:rFonts w:eastAsia="Times New Roman"/>
          <w:color w:val="212121"/>
          <w:szCs w:val="24"/>
        </w:rPr>
        <w:t>, αλλά</w:t>
      </w:r>
      <w:r w:rsidRPr="00D71155">
        <w:rPr>
          <w:rFonts w:eastAsia="Times New Roman"/>
          <w:color w:val="212121"/>
          <w:szCs w:val="24"/>
        </w:rPr>
        <w:t xml:space="preserve"> νομίζω </w:t>
      </w:r>
      <w:r>
        <w:rPr>
          <w:rFonts w:eastAsia="Times New Roman"/>
          <w:color w:val="212121"/>
          <w:szCs w:val="24"/>
        </w:rPr>
        <w:t>ότι δεν έχετε καν τη δυνατότητα τον εαυτό σας</w:t>
      </w:r>
      <w:r w:rsidRPr="00D71155">
        <w:rPr>
          <w:rFonts w:eastAsia="Times New Roman"/>
          <w:color w:val="212121"/>
          <w:szCs w:val="24"/>
        </w:rPr>
        <w:t xml:space="preserve"> να προσβάλ</w:t>
      </w:r>
      <w:r>
        <w:rPr>
          <w:rFonts w:eastAsia="Times New Roman"/>
          <w:color w:val="212121"/>
          <w:szCs w:val="24"/>
        </w:rPr>
        <w:t>λετε, γιατί πραγματικά</w:t>
      </w:r>
      <w:r w:rsidRPr="00D71155">
        <w:rPr>
          <w:rFonts w:eastAsia="Times New Roman"/>
          <w:color w:val="212121"/>
          <w:szCs w:val="24"/>
        </w:rPr>
        <w:t xml:space="preserve"> </w:t>
      </w:r>
      <w:r>
        <w:rPr>
          <w:rFonts w:eastAsia="Times New Roman"/>
          <w:color w:val="212121"/>
          <w:szCs w:val="24"/>
        </w:rPr>
        <w:t>πέφτετε τόσο</w:t>
      </w:r>
      <w:r w:rsidRPr="00D71155">
        <w:rPr>
          <w:rFonts w:eastAsia="Times New Roman"/>
          <w:color w:val="212121"/>
          <w:szCs w:val="24"/>
        </w:rPr>
        <w:t xml:space="preserve"> χαμηλά</w:t>
      </w:r>
      <w:r>
        <w:rPr>
          <w:rFonts w:eastAsia="Times New Roman"/>
          <w:color w:val="212121"/>
          <w:szCs w:val="24"/>
        </w:rPr>
        <w:t>.</w:t>
      </w:r>
    </w:p>
    <w:p w14:paraId="5FC2F7D6" w14:textId="77777777" w:rsidR="0020643A" w:rsidRDefault="00E84ECF">
      <w:pPr>
        <w:spacing w:line="600" w:lineRule="auto"/>
        <w:ind w:firstLine="720"/>
        <w:contextualSpacing/>
        <w:jc w:val="both"/>
        <w:rPr>
          <w:rFonts w:eastAsia="Times New Roman"/>
          <w:color w:val="212121"/>
          <w:szCs w:val="24"/>
        </w:rPr>
      </w:pPr>
      <w:r w:rsidRPr="00B777FC">
        <w:rPr>
          <w:rFonts w:eastAsia="Times New Roman"/>
          <w:b/>
          <w:color w:val="212121"/>
          <w:szCs w:val="24"/>
        </w:rPr>
        <w:t>ΠΑΝΑΓΙΩΤΗΣ (ΠΑΝΟΣ) ΣΚΟΥΡΟΛΙΑΚΟΣ:</w:t>
      </w:r>
      <w:r>
        <w:rPr>
          <w:rFonts w:eastAsia="Times New Roman"/>
          <w:b/>
          <w:color w:val="212121"/>
          <w:szCs w:val="24"/>
        </w:rPr>
        <w:t xml:space="preserve"> </w:t>
      </w:r>
      <w:r>
        <w:rPr>
          <w:rFonts w:eastAsia="Times New Roman"/>
          <w:color w:val="212121"/>
          <w:szCs w:val="24"/>
        </w:rPr>
        <w:t>Κυρ' αστυνόμε,</w:t>
      </w:r>
      <w:r>
        <w:rPr>
          <w:rFonts w:eastAsia="Times New Roman"/>
          <w:color w:val="212121"/>
          <w:szCs w:val="24"/>
        </w:rPr>
        <w:t xml:space="preserve"> στην τάξη! Άνθρωπος της τάξεως είστε. Να συλλάβετε τον εαυτό σας.</w:t>
      </w:r>
    </w:p>
    <w:p w14:paraId="5FC2F7D7" w14:textId="77777777" w:rsidR="0020643A" w:rsidRDefault="00E84ECF">
      <w:pPr>
        <w:spacing w:line="600" w:lineRule="auto"/>
        <w:ind w:firstLine="720"/>
        <w:contextualSpacing/>
        <w:jc w:val="both"/>
        <w:rPr>
          <w:rFonts w:eastAsia="Times New Roman"/>
          <w:color w:val="212121"/>
          <w:szCs w:val="24"/>
        </w:rPr>
      </w:pPr>
      <w:r w:rsidRPr="00B777FC">
        <w:rPr>
          <w:rFonts w:eastAsia="Times New Roman"/>
          <w:b/>
          <w:color w:val="212121"/>
          <w:szCs w:val="24"/>
        </w:rPr>
        <w:t xml:space="preserve">ΔΗΜΗΤΡΙΟΣ ΒΕΤΤΑΣ: </w:t>
      </w:r>
      <w:r>
        <w:rPr>
          <w:rFonts w:eastAsia="Times New Roman"/>
          <w:color w:val="212121"/>
          <w:szCs w:val="24"/>
        </w:rPr>
        <w:t>Κ</w:t>
      </w:r>
      <w:r w:rsidRPr="00D71155">
        <w:rPr>
          <w:rFonts w:eastAsia="Times New Roman"/>
          <w:color w:val="212121"/>
          <w:szCs w:val="24"/>
        </w:rPr>
        <w:t>λείνω</w:t>
      </w:r>
      <w:r>
        <w:rPr>
          <w:rFonts w:eastAsia="Times New Roman"/>
          <w:color w:val="212121"/>
          <w:szCs w:val="24"/>
        </w:rPr>
        <w:t>, λοιπόν,</w:t>
      </w:r>
      <w:r w:rsidRPr="00D71155">
        <w:rPr>
          <w:rFonts w:eastAsia="Times New Roman"/>
          <w:color w:val="212121"/>
          <w:szCs w:val="24"/>
        </w:rPr>
        <w:t xml:space="preserve"> </w:t>
      </w:r>
      <w:r>
        <w:rPr>
          <w:rFonts w:eastAsia="Times New Roman"/>
          <w:color w:val="212121"/>
          <w:szCs w:val="24"/>
        </w:rPr>
        <w:t>λέγοντας το εξής: Η Δεξιά</w:t>
      </w:r>
      <w:r w:rsidRPr="00D71155">
        <w:rPr>
          <w:rFonts w:eastAsia="Times New Roman"/>
          <w:color w:val="212121"/>
          <w:szCs w:val="24"/>
        </w:rPr>
        <w:t xml:space="preserve"> δεν έμαθε ποτέ</w:t>
      </w:r>
      <w:r>
        <w:rPr>
          <w:rFonts w:eastAsia="Times New Roman"/>
          <w:color w:val="212121"/>
          <w:szCs w:val="24"/>
        </w:rPr>
        <w:t>. Η</w:t>
      </w:r>
      <w:r w:rsidRPr="00D71155">
        <w:rPr>
          <w:rFonts w:eastAsia="Times New Roman"/>
          <w:color w:val="212121"/>
          <w:szCs w:val="24"/>
        </w:rPr>
        <w:t xml:space="preserve"> </w:t>
      </w:r>
      <w:r>
        <w:rPr>
          <w:rFonts w:eastAsia="Times New Roman"/>
          <w:color w:val="212121"/>
          <w:szCs w:val="24"/>
        </w:rPr>
        <w:t>Δ</w:t>
      </w:r>
      <w:r w:rsidRPr="00D71155">
        <w:rPr>
          <w:rFonts w:eastAsia="Times New Roman"/>
          <w:color w:val="212121"/>
          <w:szCs w:val="24"/>
        </w:rPr>
        <w:t>εξιά δεν θα μάθει ποτέ</w:t>
      </w:r>
      <w:r>
        <w:rPr>
          <w:rFonts w:eastAsia="Times New Roman"/>
          <w:color w:val="212121"/>
          <w:szCs w:val="24"/>
        </w:rPr>
        <w:t>. Ρ</w:t>
      </w:r>
      <w:r w:rsidRPr="00D71155">
        <w:rPr>
          <w:rFonts w:eastAsia="Times New Roman"/>
          <w:color w:val="212121"/>
          <w:szCs w:val="24"/>
        </w:rPr>
        <w:t>ωτάμε</w:t>
      </w:r>
      <w:r>
        <w:rPr>
          <w:rFonts w:eastAsia="Times New Roman"/>
          <w:color w:val="212121"/>
          <w:szCs w:val="24"/>
        </w:rPr>
        <w:t>,</w:t>
      </w:r>
      <w:r w:rsidRPr="00D71155">
        <w:rPr>
          <w:rFonts w:eastAsia="Times New Roman"/>
          <w:color w:val="212121"/>
          <w:szCs w:val="24"/>
        </w:rPr>
        <w:t xml:space="preserve"> λοιπόν</w:t>
      </w:r>
      <w:r>
        <w:rPr>
          <w:rFonts w:eastAsia="Times New Roman"/>
          <w:color w:val="212121"/>
          <w:szCs w:val="24"/>
        </w:rPr>
        <w:t>,</w:t>
      </w:r>
      <w:r w:rsidRPr="00D71155">
        <w:rPr>
          <w:rFonts w:eastAsia="Times New Roman"/>
          <w:color w:val="212121"/>
          <w:szCs w:val="24"/>
        </w:rPr>
        <w:t xml:space="preserve"> όλοι εμείς εδώ να μάθουμε </w:t>
      </w:r>
      <w:r>
        <w:rPr>
          <w:rFonts w:eastAsia="Times New Roman"/>
          <w:color w:val="212121"/>
          <w:szCs w:val="24"/>
        </w:rPr>
        <w:t xml:space="preserve">από πού </w:t>
      </w:r>
      <w:r w:rsidRPr="00D71155">
        <w:rPr>
          <w:rFonts w:eastAsia="Times New Roman"/>
          <w:color w:val="212121"/>
          <w:szCs w:val="24"/>
        </w:rPr>
        <w:t>θα βγουν τα λεφτά της μείωσης των φό</w:t>
      </w:r>
      <w:r w:rsidRPr="00D71155">
        <w:rPr>
          <w:rFonts w:eastAsia="Times New Roman"/>
          <w:color w:val="212121"/>
          <w:szCs w:val="24"/>
        </w:rPr>
        <w:t>ρων</w:t>
      </w:r>
      <w:r>
        <w:rPr>
          <w:rFonts w:eastAsia="Times New Roman"/>
          <w:color w:val="212121"/>
          <w:szCs w:val="24"/>
        </w:rPr>
        <w:t>.</w:t>
      </w:r>
    </w:p>
    <w:p w14:paraId="5FC2F7D8"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Είμαστε περήφανοι που είμαστε δεξιοί.</w:t>
      </w:r>
    </w:p>
    <w:p w14:paraId="5FC2F7D9" w14:textId="77777777" w:rsidR="0020643A" w:rsidRDefault="00E84ECF">
      <w:pPr>
        <w:spacing w:line="600" w:lineRule="auto"/>
        <w:ind w:firstLine="720"/>
        <w:contextualSpacing/>
        <w:jc w:val="both"/>
        <w:rPr>
          <w:rFonts w:eastAsia="Times New Roman"/>
          <w:color w:val="212121"/>
          <w:szCs w:val="24"/>
        </w:rPr>
      </w:pPr>
      <w:r>
        <w:rPr>
          <w:rFonts w:eastAsia="Times New Roman" w:cs="Times New Roman"/>
          <w:b/>
          <w:szCs w:val="24"/>
        </w:rPr>
        <w:t xml:space="preserve">ΔΗΜΗΤΡΙΟΣ ΒΕΤΤΑΣ: </w:t>
      </w:r>
      <w:r>
        <w:rPr>
          <w:rFonts w:eastAsia="Times New Roman"/>
          <w:color w:val="212121"/>
          <w:szCs w:val="24"/>
        </w:rPr>
        <w:t>Κ</w:t>
      </w:r>
      <w:r w:rsidRPr="00D71155">
        <w:rPr>
          <w:rFonts w:eastAsia="Times New Roman"/>
          <w:color w:val="212121"/>
          <w:szCs w:val="24"/>
        </w:rPr>
        <w:t xml:space="preserve">ύριε </w:t>
      </w:r>
      <w:r>
        <w:rPr>
          <w:rFonts w:eastAsia="Times New Roman"/>
          <w:color w:val="212121"/>
          <w:szCs w:val="24"/>
        </w:rPr>
        <w:t>Π</w:t>
      </w:r>
      <w:r w:rsidRPr="00D71155">
        <w:rPr>
          <w:rFonts w:eastAsia="Times New Roman"/>
          <w:color w:val="212121"/>
          <w:szCs w:val="24"/>
        </w:rPr>
        <w:t>ρόεδρε</w:t>
      </w:r>
      <w:r>
        <w:rPr>
          <w:rFonts w:eastAsia="Times New Roman"/>
          <w:color w:val="212121"/>
          <w:szCs w:val="24"/>
        </w:rPr>
        <w:t>,</w:t>
      </w:r>
      <w:r w:rsidRPr="00D71155">
        <w:rPr>
          <w:rFonts w:eastAsia="Times New Roman"/>
          <w:color w:val="212121"/>
          <w:szCs w:val="24"/>
        </w:rPr>
        <w:t xml:space="preserve"> </w:t>
      </w:r>
      <w:r>
        <w:rPr>
          <w:rFonts w:eastAsia="Times New Roman"/>
          <w:color w:val="212121"/>
          <w:szCs w:val="24"/>
        </w:rPr>
        <w:t>προστατέψτε με</w:t>
      </w:r>
      <w:r w:rsidRPr="00D71155">
        <w:rPr>
          <w:rFonts w:eastAsia="Times New Roman"/>
          <w:color w:val="212121"/>
          <w:szCs w:val="24"/>
        </w:rPr>
        <w:t xml:space="preserve"> από έναν άνθρωπο </w:t>
      </w:r>
      <w:r>
        <w:rPr>
          <w:rFonts w:eastAsia="Times New Roman"/>
          <w:color w:val="212121"/>
          <w:szCs w:val="24"/>
        </w:rPr>
        <w:t>ο οποίος…</w:t>
      </w:r>
    </w:p>
    <w:p w14:paraId="5FC2F7DA" w14:textId="77777777" w:rsidR="0020643A" w:rsidRDefault="00E84ECF">
      <w:pPr>
        <w:spacing w:line="600" w:lineRule="auto"/>
        <w:ind w:firstLine="720"/>
        <w:contextualSpacing/>
        <w:jc w:val="both"/>
        <w:rPr>
          <w:rFonts w:eastAsia="Times New Roman"/>
          <w:color w:val="212121"/>
          <w:szCs w:val="24"/>
        </w:rPr>
      </w:pPr>
      <w:r>
        <w:rPr>
          <w:rFonts w:eastAsia="Times New Roman"/>
          <w:b/>
          <w:color w:val="212121"/>
          <w:szCs w:val="24"/>
        </w:rPr>
        <w:t xml:space="preserve">ΠΡΟΕΔΡΕΥΩΝ (Αναστάσιος Κουράκης): </w:t>
      </w:r>
      <w:r>
        <w:rPr>
          <w:rFonts w:eastAsia="Times New Roman"/>
          <w:color w:val="212121"/>
          <w:szCs w:val="24"/>
        </w:rPr>
        <w:t xml:space="preserve">Ναι, αλλά ολοκληρώστε κι εσείς, κύριε συνάδελφε. Έχουμε φθάσει σε υπέρβαση τριών </w:t>
      </w:r>
      <w:r>
        <w:rPr>
          <w:rFonts w:eastAsia="Times New Roman"/>
          <w:color w:val="212121"/>
          <w:szCs w:val="24"/>
        </w:rPr>
        <w:t>λεπτών.</w:t>
      </w:r>
    </w:p>
    <w:p w14:paraId="5FC2F7DB" w14:textId="77777777" w:rsidR="0020643A" w:rsidRDefault="00E84ECF">
      <w:pPr>
        <w:spacing w:line="600" w:lineRule="auto"/>
        <w:ind w:firstLine="720"/>
        <w:contextualSpacing/>
        <w:jc w:val="both"/>
        <w:rPr>
          <w:rFonts w:eastAsia="Times New Roman"/>
          <w:color w:val="212121"/>
          <w:szCs w:val="24"/>
        </w:rPr>
      </w:pPr>
      <w:r>
        <w:rPr>
          <w:rFonts w:eastAsia="Times New Roman" w:cs="Times New Roman"/>
          <w:b/>
          <w:szCs w:val="24"/>
        </w:rPr>
        <w:t xml:space="preserve">ΔΗΜΗΤΡΙΟΣ ΒΕΤΤΑΣ: </w:t>
      </w:r>
      <w:r>
        <w:rPr>
          <w:rFonts w:eastAsia="Times New Roman" w:cs="Times New Roman"/>
          <w:szCs w:val="24"/>
        </w:rPr>
        <w:t>Ολ</w:t>
      </w:r>
      <w:r w:rsidRPr="00D71155">
        <w:rPr>
          <w:rFonts w:eastAsia="Times New Roman"/>
          <w:color w:val="212121"/>
          <w:szCs w:val="24"/>
        </w:rPr>
        <w:t>οκληρώνω</w:t>
      </w:r>
      <w:r>
        <w:rPr>
          <w:rFonts w:eastAsia="Times New Roman"/>
          <w:color w:val="212121"/>
          <w:szCs w:val="24"/>
        </w:rPr>
        <w:t>. Είμαι μέσα στον χρόνο. Οι υπόλοιποι, πιστέψτε με, μίλησαν δώδεκα λεπτά. Σε ένα, ενάμισι λεπτό ολοκληρώνω.</w:t>
      </w:r>
    </w:p>
    <w:p w14:paraId="5FC2F7DC" w14:textId="77777777" w:rsidR="0020643A" w:rsidRDefault="00E84ECF">
      <w:pPr>
        <w:spacing w:line="600" w:lineRule="auto"/>
        <w:ind w:firstLine="720"/>
        <w:contextualSpacing/>
        <w:jc w:val="both"/>
        <w:rPr>
          <w:rFonts w:eastAsia="Times New Roman"/>
          <w:color w:val="212121"/>
          <w:szCs w:val="24"/>
        </w:rPr>
      </w:pPr>
      <w:r>
        <w:rPr>
          <w:rFonts w:eastAsia="Times New Roman"/>
          <w:color w:val="212121"/>
          <w:szCs w:val="24"/>
        </w:rPr>
        <w:t>Ρ</w:t>
      </w:r>
      <w:r w:rsidRPr="00D71155">
        <w:rPr>
          <w:rFonts w:eastAsia="Times New Roman"/>
          <w:color w:val="212121"/>
          <w:szCs w:val="24"/>
        </w:rPr>
        <w:t>ωτάτε</w:t>
      </w:r>
      <w:r>
        <w:rPr>
          <w:rFonts w:eastAsia="Times New Roman"/>
          <w:color w:val="212121"/>
          <w:szCs w:val="24"/>
        </w:rPr>
        <w:t>, λοιπόν -βλέπω εδώ και τον Υπουργό</w:t>
      </w:r>
      <w:r w:rsidRPr="00D71155">
        <w:rPr>
          <w:rFonts w:eastAsia="Times New Roman"/>
          <w:color w:val="212121"/>
          <w:szCs w:val="24"/>
        </w:rPr>
        <w:t xml:space="preserve"> </w:t>
      </w:r>
      <w:r>
        <w:rPr>
          <w:rFonts w:eastAsia="Times New Roman"/>
          <w:color w:val="212121"/>
          <w:szCs w:val="24"/>
        </w:rPr>
        <w:t>μας, τον κ. Τσακαλώτο-</w:t>
      </w:r>
      <w:r w:rsidRPr="00D71155">
        <w:rPr>
          <w:rFonts w:eastAsia="Times New Roman"/>
          <w:color w:val="212121"/>
          <w:szCs w:val="24"/>
        </w:rPr>
        <w:t xml:space="preserve"> πού θα βρεθούν τα λεφτά</w:t>
      </w:r>
      <w:r>
        <w:rPr>
          <w:rFonts w:eastAsia="Times New Roman"/>
          <w:color w:val="212121"/>
          <w:szCs w:val="24"/>
        </w:rPr>
        <w:t>. Δεν θα απαντήσετε. Π</w:t>
      </w:r>
      <w:r w:rsidRPr="00D71155">
        <w:rPr>
          <w:rFonts w:eastAsia="Times New Roman"/>
          <w:color w:val="212121"/>
          <w:szCs w:val="24"/>
        </w:rPr>
        <w:t>ουθενά δεν θα βρεθούν τα λεφτά</w:t>
      </w:r>
      <w:r>
        <w:rPr>
          <w:rFonts w:eastAsia="Times New Roman"/>
          <w:color w:val="212121"/>
          <w:szCs w:val="24"/>
        </w:rPr>
        <w:t>. Δ</w:t>
      </w:r>
      <w:r w:rsidRPr="00D71155">
        <w:rPr>
          <w:rFonts w:eastAsia="Times New Roman"/>
          <w:color w:val="212121"/>
          <w:szCs w:val="24"/>
        </w:rPr>
        <w:t>απάνες θα κόψετε</w:t>
      </w:r>
      <w:r>
        <w:rPr>
          <w:rFonts w:eastAsia="Times New Roman"/>
          <w:color w:val="212121"/>
          <w:szCs w:val="24"/>
        </w:rPr>
        <w:t>,</w:t>
      </w:r>
      <w:r w:rsidRPr="00D71155">
        <w:rPr>
          <w:rFonts w:eastAsia="Times New Roman"/>
          <w:color w:val="212121"/>
          <w:szCs w:val="24"/>
        </w:rPr>
        <w:t xml:space="preserve"> σχολεία θα κλείσετε</w:t>
      </w:r>
      <w:r>
        <w:rPr>
          <w:rFonts w:eastAsia="Times New Roman"/>
          <w:color w:val="212121"/>
          <w:szCs w:val="24"/>
        </w:rPr>
        <w:t>,</w:t>
      </w:r>
      <w:r w:rsidRPr="00D71155">
        <w:rPr>
          <w:rFonts w:eastAsia="Times New Roman"/>
          <w:color w:val="212121"/>
          <w:szCs w:val="24"/>
        </w:rPr>
        <w:t xml:space="preserve"> νοσοκομεία θα κλείσετε</w:t>
      </w:r>
      <w:r>
        <w:rPr>
          <w:rFonts w:eastAsia="Times New Roman"/>
          <w:color w:val="212121"/>
          <w:szCs w:val="24"/>
        </w:rPr>
        <w:t>,</w:t>
      </w:r>
      <w:r w:rsidRPr="00D71155">
        <w:rPr>
          <w:rFonts w:eastAsia="Times New Roman"/>
          <w:color w:val="212121"/>
          <w:szCs w:val="24"/>
        </w:rPr>
        <w:t xml:space="preserve"> βρεφονηπιακούς σταθμούς θα κλείσετε</w:t>
      </w:r>
      <w:r>
        <w:rPr>
          <w:rFonts w:eastAsia="Times New Roman"/>
          <w:color w:val="212121"/>
          <w:szCs w:val="24"/>
        </w:rPr>
        <w:t>,</w:t>
      </w:r>
      <w:r w:rsidRPr="00D71155">
        <w:rPr>
          <w:rFonts w:eastAsia="Times New Roman"/>
          <w:color w:val="212121"/>
          <w:szCs w:val="24"/>
        </w:rPr>
        <w:t xml:space="preserve"> οικογενειακά επιδόματα θα κόψετε</w:t>
      </w:r>
      <w:r>
        <w:rPr>
          <w:rFonts w:eastAsia="Times New Roman"/>
          <w:color w:val="212121"/>
          <w:szCs w:val="24"/>
        </w:rPr>
        <w:t>. Εκεί</w:t>
      </w:r>
      <w:r w:rsidRPr="00D71155">
        <w:rPr>
          <w:rFonts w:eastAsia="Times New Roman"/>
          <w:color w:val="212121"/>
          <w:szCs w:val="24"/>
        </w:rPr>
        <w:t xml:space="preserve"> θα τα βρείτε τα λεφτά</w:t>
      </w:r>
      <w:r>
        <w:rPr>
          <w:rFonts w:eastAsia="Times New Roman"/>
          <w:color w:val="212121"/>
          <w:szCs w:val="24"/>
        </w:rPr>
        <w:t>!</w:t>
      </w:r>
      <w:r w:rsidRPr="00D71155">
        <w:rPr>
          <w:rFonts w:eastAsia="Times New Roman"/>
          <w:color w:val="212121"/>
          <w:szCs w:val="24"/>
        </w:rPr>
        <w:t xml:space="preserve"> </w:t>
      </w:r>
      <w:r>
        <w:rPr>
          <w:rFonts w:eastAsia="Times New Roman"/>
          <w:color w:val="212121"/>
          <w:szCs w:val="24"/>
        </w:rPr>
        <w:t>Κ</w:t>
      </w:r>
      <w:r w:rsidRPr="00D71155">
        <w:rPr>
          <w:rFonts w:eastAsia="Times New Roman"/>
          <w:color w:val="212121"/>
          <w:szCs w:val="24"/>
        </w:rPr>
        <w:t>α</w:t>
      </w:r>
      <w:r>
        <w:rPr>
          <w:rFonts w:eastAsia="Times New Roman"/>
          <w:color w:val="212121"/>
          <w:szCs w:val="24"/>
        </w:rPr>
        <w:t>μ</w:t>
      </w:r>
      <w:r w:rsidRPr="00D71155">
        <w:rPr>
          <w:rFonts w:eastAsia="Times New Roman"/>
          <w:color w:val="212121"/>
          <w:szCs w:val="24"/>
        </w:rPr>
        <w:t xml:space="preserve">μία απάντηση δεν περιμένει ο ελληνικός λαός για το πώς </w:t>
      </w:r>
      <w:r>
        <w:rPr>
          <w:rFonts w:eastAsia="Times New Roman"/>
          <w:color w:val="212121"/>
          <w:szCs w:val="24"/>
        </w:rPr>
        <w:t>κ</w:t>
      </w:r>
      <w:r w:rsidRPr="00D71155">
        <w:rPr>
          <w:rFonts w:eastAsia="Times New Roman"/>
          <w:color w:val="212121"/>
          <w:szCs w:val="24"/>
        </w:rPr>
        <w:t>αι</w:t>
      </w:r>
      <w:r w:rsidRPr="00D71155">
        <w:rPr>
          <w:rFonts w:eastAsia="Times New Roman"/>
          <w:color w:val="212121"/>
          <w:szCs w:val="24"/>
        </w:rPr>
        <w:t xml:space="preserve"> πού θα βρείτε τα λεφτά</w:t>
      </w:r>
      <w:r>
        <w:rPr>
          <w:rFonts w:eastAsia="Times New Roman"/>
          <w:color w:val="212121"/>
          <w:szCs w:val="24"/>
        </w:rPr>
        <w:t xml:space="preserve">. Παλιά σας τέχνη κόσκινο! </w:t>
      </w:r>
    </w:p>
    <w:p w14:paraId="5FC2F7DD" w14:textId="77777777" w:rsidR="0020643A" w:rsidRDefault="00E84ECF">
      <w:pPr>
        <w:spacing w:line="600" w:lineRule="auto"/>
        <w:ind w:firstLine="720"/>
        <w:contextualSpacing/>
        <w:jc w:val="both"/>
        <w:rPr>
          <w:rFonts w:eastAsia="Times New Roman"/>
          <w:color w:val="212121"/>
          <w:szCs w:val="24"/>
        </w:rPr>
      </w:pPr>
      <w:r>
        <w:rPr>
          <w:rFonts w:eastAsia="Times New Roman"/>
          <w:color w:val="212121"/>
          <w:szCs w:val="24"/>
        </w:rPr>
        <w:t>Το γεύτηκε, λοιπόν, ο ελληνικός λαός</w:t>
      </w:r>
      <w:r w:rsidRPr="00D71155">
        <w:rPr>
          <w:rFonts w:eastAsia="Times New Roman"/>
          <w:color w:val="212121"/>
          <w:szCs w:val="24"/>
        </w:rPr>
        <w:t xml:space="preserve"> και στο παρελθόν</w:t>
      </w:r>
      <w:r>
        <w:rPr>
          <w:rFonts w:eastAsia="Times New Roman"/>
          <w:color w:val="212121"/>
          <w:szCs w:val="24"/>
        </w:rPr>
        <w:t>. Δεν</w:t>
      </w:r>
      <w:r w:rsidRPr="00D71155">
        <w:rPr>
          <w:rFonts w:eastAsia="Times New Roman"/>
          <w:color w:val="212121"/>
          <w:szCs w:val="24"/>
        </w:rPr>
        <w:t xml:space="preserve"> αλλάζει</w:t>
      </w:r>
      <w:r>
        <w:rPr>
          <w:rFonts w:eastAsia="Times New Roman"/>
          <w:color w:val="212121"/>
          <w:szCs w:val="24"/>
        </w:rPr>
        <w:t>, λοιπόν, η</w:t>
      </w:r>
      <w:r w:rsidRPr="00D71155">
        <w:rPr>
          <w:rFonts w:eastAsia="Times New Roman"/>
          <w:color w:val="212121"/>
          <w:szCs w:val="24"/>
        </w:rPr>
        <w:t xml:space="preserve"> Νέα Δημοκρατία</w:t>
      </w:r>
      <w:r>
        <w:rPr>
          <w:rFonts w:eastAsia="Times New Roman"/>
          <w:color w:val="212121"/>
          <w:szCs w:val="24"/>
        </w:rPr>
        <w:t>. Ά</w:t>
      </w:r>
      <w:r w:rsidRPr="00D71155">
        <w:rPr>
          <w:rFonts w:eastAsia="Times New Roman"/>
          <w:color w:val="212121"/>
          <w:szCs w:val="24"/>
        </w:rPr>
        <w:t xml:space="preserve">νθρωποι οι οποίοι κυβέρνησαν </w:t>
      </w:r>
      <w:r>
        <w:rPr>
          <w:rFonts w:eastAsia="Times New Roman"/>
          <w:color w:val="212121"/>
          <w:szCs w:val="24"/>
        </w:rPr>
        <w:t>σαράντα</w:t>
      </w:r>
      <w:r w:rsidRPr="00D71155">
        <w:rPr>
          <w:rFonts w:eastAsia="Times New Roman"/>
          <w:color w:val="212121"/>
          <w:szCs w:val="24"/>
        </w:rPr>
        <w:t xml:space="preserve"> χρόνια </w:t>
      </w:r>
      <w:r>
        <w:rPr>
          <w:rFonts w:eastAsia="Times New Roman"/>
          <w:color w:val="212121"/>
          <w:szCs w:val="24"/>
        </w:rPr>
        <w:t>κι</w:t>
      </w:r>
      <w:r w:rsidRPr="00D71155">
        <w:rPr>
          <w:rFonts w:eastAsia="Times New Roman"/>
          <w:color w:val="212121"/>
          <w:szCs w:val="24"/>
        </w:rPr>
        <w:t xml:space="preserve"> έχουν αυτή</w:t>
      </w:r>
      <w:r>
        <w:rPr>
          <w:rFonts w:eastAsia="Times New Roman"/>
          <w:color w:val="212121"/>
          <w:szCs w:val="24"/>
        </w:rPr>
        <w:t>ν</w:t>
      </w:r>
      <w:r w:rsidRPr="00D71155">
        <w:rPr>
          <w:rFonts w:eastAsia="Times New Roman"/>
          <w:color w:val="212121"/>
          <w:szCs w:val="24"/>
        </w:rPr>
        <w:t xml:space="preserve"> την αλαζονεία</w:t>
      </w:r>
      <w:r>
        <w:rPr>
          <w:rFonts w:eastAsia="Times New Roman"/>
          <w:color w:val="212121"/>
          <w:szCs w:val="24"/>
        </w:rPr>
        <w:t>,</w:t>
      </w:r>
      <w:r w:rsidRPr="00D71155">
        <w:rPr>
          <w:rFonts w:eastAsia="Times New Roman"/>
          <w:color w:val="212121"/>
          <w:szCs w:val="24"/>
        </w:rPr>
        <w:t xml:space="preserve"> άνθρωποι οι οποίοι </w:t>
      </w:r>
      <w:r>
        <w:rPr>
          <w:rFonts w:eastAsia="Times New Roman"/>
          <w:color w:val="212121"/>
          <w:szCs w:val="24"/>
        </w:rPr>
        <w:t>κυβέρνησαν και δι</w:t>
      </w:r>
      <w:r>
        <w:rPr>
          <w:rFonts w:eastAsia="Times New Roman"/>
          <w:color w:val="212121"/>
          <w:szCs w:val="24"/>
        </w:rPr>
        <w:t>αχειρίστηκαν ζωές, δημόσια περιουσία, δημόσιο χρήμα</w:t>
      </w:r>
      <w:r w:rsidRPr="00D71155">
        <w:rPr>
          <w:rFonts w:eastAsia="Times New Roman"/>
          <w:color w:val="212121"/>
          <w:szCs w:val="24"/>
        </w:rPr>
        <w:t xml:space="preserve"> και μιλούν όπως </w:t>
      </w:r>
      <w:r>
        <w:rPr>
          <w:rFonts w:eastAsia="Times New Roman"/>
          <w:color w:val="212121"/>
          <w:szCs w:val="24"/>
        </w:rPr>
        <w:t>εσείς,</w:t>
      </w:r>
      <w:r w:rsidRPr="00D71155">
        <w:rPr>
          <w:rFonts w:eastAsia="Times New Roman"/>
          <w:color w:val="212121"/>
          <w:szCs w:val="24"/>
        </w:rPr>
        <w:t xml:space="preserve"> δεν νομίζω πως μπορείτε να αναλάβετε ξανά</w:t>
      </w:r>
      <w:r>
        <w:rPr>
          <w:rFonts w:eastAsia="Times New Roman"/>
          <w:color w:val="212121"/>
          <w:szCs w:val="24"/>
        </w:rPr>
        <w:t>.</w:t>
      </w:r>
    </w:p>
    <w:p w14:paraId="5FC2F7DE"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Φαντάσου να κυβερνούσατε για σαράντα χρόνια τι θα παθαίναμε!</w:t>
      </w:r>
    </w:p>
    <w:p w14:paraId="5FC2F7DF" w14:textId="77777777" w:rsidR="0020643A" w:rsidRDefault="00E84ECF">
      <w:pPr>
        <w:spacing w:line="600" w:lineRule="auto"/>
        <w:ind w:firstLine="720"/>
        <w:contextualSpacing/>
        <w:jc w:val="both"/>
        <w:rPr>
          <w:rFonts w:eastAsia="Times New Roman"/>
          <w:color w:val="212121"/>
          <w:szCs w:val="24"/>
        </w:rPr>
      </w:pPr>
      <w:r>
        <w:rPr>
          <w:rFonts w:eastAsia="Times New Roman" w:cs="Times New Roman"/>
          <w:b/>
          <w:szCs w:val="24"/>
        </w:rPr>
        <w:t xml:space="preserve">ΔΗΜΗΤΡΙΟΣ ΒΕΤΤΑΣ: </w:t>
      </w:r>
      <w:r>
        <w:rPr>
          <w:rFonts w:eastAsia="Times New Roman"/>
          <w:color w:val="212121"/>
          <w:szCs w:val="24"/>
        </w:rPr>
        <w:t xml:space="preserve"> Ξ</w:t>
      </w:r>
      <w:r w:rsidRPr="00D71155">
        <w:rPr>
          <w:rFonts w:eastAsia="Times New Roman"/>
          <w:color w:val="212121"/>
          <w:szCs w:val="24"/>
        </w:rPr>
        <w:t xml:space="preserve">έρετε </w:t>
      </w:r>
      <w:r>
        <w:rPr>
          <w:rFonts w:eastAsia="Times New Roman"/>
          <w:color w:val="212121"/>
          <w:szCs w:val="24"/>
        </w:rPr>
        <w:t>κάτι, κύριε Κυριαζίδη; Το 201</w:t>
      </w:r>
      <w:r>
        <w:rPr>
          <w:rFonts w:eastAsia="Times New Roman"/>
          <w:color w:val="212121"/>
          <w:szCs w:val="24"/>
        </w:rPr>
        <w:t xml:space="preserve">5 –και </w:t>
      </w:r>
      <w:r w:rsidRPr="00D71155">
        <w:rPr>
          <w:rFonts w:eastAsia="Times New Roman"/>
          <w:color w:val="212121"/>
          <w:szCs w:val="24"/>
        </w:rPr>
        <w:t xml:space="preserve">κλείνω </w:t>
      </w:r>
      <w:r>
        <w:rPr>
          <w:rFonts w:eastAsia="Times New Roman"/>
          <w:color w:val="212121"/>
          <w:szCs w:val="24"/>
        </w:rPr>
        <w:t xml:space="preserve">μ’ αυτό, </w:t>
      </w:r>
      <w:r w:rsidRPr="00D71155">
        <w:rPr>
          <w:rFonts w:eastAsia="Times New Roman"/>
          <w:color w:val="212121"/>
          <w:szCs w:val="24"/>
        </w:rPr>
        <w:t xml:space="preserve">κύριε </w:t>
      </w:r>
      <w:r>
        <w:rPr>
          <w:rFonts w:eastAsia="Times New Roman"/>
          <w:color w:val="212121"/>
          <w:szCs w:val="24"/>
        </w:rPr>
        <w:t>Π</w:t>
      </w:r>
      <w:r w:rsidRPr="00D71155">
        <w:rPr>
          <w:rFonts w:eastAsia="Times New Roman"/>
          <w:color w:val="212121"/>
          <w:szCs w:val="24"/>
        </w:rPr>
        <w:t>ρόεδρε</w:t>
      </w:r>
      <w:r>
        <w:rPr>
          <w:rFonts w:eastAsia="Times New Roman"/>
          <w:color w:val="212121"/>
          <w:szCs w:val="24"/>
        </w:rPr>
        <w:t>-</w:t>
      </w:r>
      <w:r w:rsidRPr="00D71155">
        <w:rPr>
          <w:rFonts w:eastAsia="Times New Roman"/>
          <w:color w:val="212121"/>
          <w:szCs w:val="24"/>
        </w:rPr>
        <w:t xml:space="preserve"> ο ελληνικός λαός σ</w:t>
      </w:r>
      <w:r>
        <w:rPr>
          <w:rFonts w:eastAsia="Times New Roman"/>
          <w:color w:val="212121"/>
          <w:szCs w:val="24"/>
        </w:rPr>
        <w:t>ά</w:t>
      </w:r>
      <w:r w:rsidRPr="00D71155">
        <w:rPr>
          <w:rFonts w:eastAsia="Times New Roman"/>
          <w:color w:val="212121"/>
          <w:szCs w:val="24"/>
        </w:rPr>
        <w:t>ς πέταξε από το παράθυρο</w:t>
      </w:r>
      <w:r>
        <w:rPr>
          <w:rFonts w:eastAsia="Times New Roman"/>
          <w:color w:val="212121"/>
          <w:szCs w:val="24"/>
        </w:rPr>
        <w:t>. Να είστε σίγουρος ότι το 2019</w:t>
      </w:r>
      <w:r w:rsidRPr="00D71155">
        <w:rPr>
          <w:rFonts w:eastAsia="Times New Roman"/>
          <w:color w:val="212121"/>
          <w:szCs w:val="24"/>
        </w:rPr>
        <w:t xml:space="preserve"> δεν θα </w:t>
      </w:r>
      <w:r>
        <w:rPr>
          <w:rFonts w:eastAsia="Times New Roman"/>
          <w:color w:val="212121"/>
          <w:szCs w:val="24"/>
        </w:rPr>
        <w:t>σας</w:t>
      </w:r>
      <w:r w:rsidRPr="00D71155">
        <w:rPr>
          <w:rFonts w:eastAsia="Times New Roman"/>
          <w:color w:val="212121"/>
          <w:szCs w:val="24"/>
        </w:rPr>
        <w:t xml:space="preserve"> βάλει από την πόρτα</w:t>
      </w:r>
      <w:r>
        <w:rPr>
          <w:rFonts w:eastAsia="Times New Roman"/>
          <w:color w:val="212121"/>
          <w:szCs w:val="24"/>
        </w:rPr>
        <w:t>!</w:t>
      </w:r>
    </w:p>
    <w:p w14:paraId="5FC2F7E0" w14:textId="77777777" w:rsidR="0020643A" w:rsidRDefault="00E84ECF">
      <w:pPr>
        <w:spacing w:line="600" w:lineRule="auto"/>
        <w:ind w:firstLine="720"/>
        <w:contextualSpacing/>
        <w:jc w:val="both"/>
        <w:rPr>
          <w:rFonts w:eastAsia="Times New Roman"/>
          <w:color w:val="212121"/>
          <w:szCs w:val="24"/>
        </w:rPr>
      </w:pPr>
      <w:r>
        <w:rPr>
          <w:rFonts w:eastAsia="Times New Roman"/>
          <w:color w:val="212121"/>
          <w:szCs w:val="24"/>
        </w:rPr>
        <w:t>Ευχαριστώ πολύ.</w:t>
      </w:r>
    </w:p>
    <w:p w14:paraId="5FC2F7E1" w14:textId="77777777" w:rsidR="0020643A" w:rsidRDefault="00E84ECF">
      <w:pPr>
        <w:spacing w:line="600" w:lineRule="auto"/>
        <w:ind w:firstLine="720"/>
        <w:contextualSpacing/>
        <w:jc w:val="center"/>
        <w:rPr>
          <w:rFonts w:eastAsia="Times New Roman" w:cs="Times New Roman"/>
          <w:szCs w:val="24"/>
        </w:rPr>
      </w:pPr>
      <w:r w:rsidRPr="00A823B1">
        <w:rPr>
          <w:rFonts w:eastAsia="Times New Roman" w:cs="Times New Roman"/>
          <w:szCs w:val="24"/>
        </w:rPr>
        <w:t>(Χε</w:t>
      </w:r>
      <w:r>
        <w:rPr>
          <w:rFonts w:eastAsia="Times New Roman" w:cs="Times New Roman"/>
          <w:szCs w:val="24"/>
        </w:rPr>
        <w:t>ιροκροτήματα από την πτέρυγα του ΣΥΡΙΖΑ</w:t>
      </w:r>
      <w:r w:rsidRPr="00A823B1">
        <w:rPr>
          <w:rFonts w:eastAsia="Times New Roman" w:cs="Times New Roman"/>
          <w:szCs w:val="24"/>
        </w:rPr>
        <w:t>)</w:t>
      </w:r>
    </w:p>
    <w:p w14:paraId="5FC2F7E2" w14:textId="77777777" w:rsidR="0020643A" w:rsidRDefault="00E84ECF">
      <w:pPr>
        <w:spacing w:line="600" w:lineRule="auto"/>
        <w:ind w:firstLine="720"/>
        <w:contextualSpacing/>
        <w:jc w:val="both"/>
        <w:rPr>
          <w:rFonts w:eastAsia="Times New Roman"/>
          <w:color w:val="212121"/>
          <w:szCs w:val="24"/>
        </w:rPr>
      </w:pPr>
      <w:r>
        <w:rPr>
          <w:rFonts w:eastAsia="Times New Roman"/>
          <w:b/>
          <w:color w:val="212121"/>
          <w:szCs w:val="24"/>
        </w:rPr>
        <w:t xml:space="preserve">ΠΡΟΕΔΡΕΥΩΝ (Αναστάσιος Κουράκης): </w:t>
      </w:r>
      <w:r>
        <w:rPr>
          <w:rFonts w:eastAsia="Times New Roman"/>
          <w:color w:val="212121"/>
          <w:szCs w:val="24"/>
        </w:rPr>
        <w:t>Ευχαριστούμε.</w:t>
      </w:r>
    </w:p>
    <w:p w14:paraId="5FC2F7E3" w14:textId="77777777" w:rsidR="0020643A" w:rsidRDefault="00E84ECF">
      <w:pPr>
        <w:spacing w:line="600" w:lineRule="auto"/>
        <w:ind w:firstLine="720"/>
        <w:contextualSpacing/>
        <w:jc w:val="both"/>
        <w:rPr>
          <w:rFonts w:eastAsia="Times New Roman"/>
          <w:color w:val="212121"/>
          <w:szCs w:val="24"/>
        </w:rPr>
      </w:pPr>
      <w:r>
        <w:rPr>
          <w:rFonts w:eastAsia="Times New Roman"/>
          <w:color w:val="212121"/>
          <w:szCs w:val="24"/>
        </w:rPr>
        <w:t>Τον λόγο έχει ο εισηγητής του ΚΚΕ κ. Νίκος Κ</w:t>
      </w:r>
      <w:r w:rsidRPr="00D71155">
        <w:rPr>
          <w:rFonts w:eastAsia="Times New Roman"/>
          <w:color w:val="212121"/>
          <w:szCs w:val="24"/>
        </w:rPr>
        <w:t>αραθανασόπουλος</w:t>
      </w:r>
      <w:r>
        <w:rPr>
          <w:rFonts w:eastAsia="Times New Roman"/>
          <w:color w:val="212121"/>
          <w:szCs w:val="24"/>
        </w:rPr>
        <w:t>.</w:t>
      </w:r>
    </w:p>
    <w:p w14:paraId="5FC2F7E4" w14:textId="77777777" w:rsidR="0020643A" w:rsidRDefault="00E84ECF">
      <w:pPr>
        <w:spacing w:line="600" w:lineRule="auto"/>
        <w:ind w:firstLine="720"/>
        <w:contextualSpacing/>
        <w:jc w:val="both"/>
        <w:rPr>
          <w:rFonts w:eastAsia="Times New Roman"/>
          <w:color w:val="212121"/>
          <w:szCs w:val="24"/>
        </w:rPr>
      </w:pPr>
      <w:r>
        <w:rPr>
          <w:rFonts w:eastAsia="Times New Roman"/>
          <w:color w:val="212121"/>
          <w:szCs w:val="24"/>
        </w:rPr>
        <w:t>Ορίστε, κύριε Καραθανασόπουλε, έχετε</w:t>
      </w:r>
      <w:r w:rsidRPr="00D71155">
        <w:rPr>
          <w:rFonts w:eastAsia="Times New Roman"/>
          <w:color w:val="212121"/>
          <w:szCs w:val="24"/>
        </w:rPr>
        <w:t xml:space="preserve"> το</w:t>
      </w:r>
      <w:r>
        <w:rPr>
          <w:rFonts w:eastAsia="Times New Roman"/>
          <w:color w:val="212121"/>
          <w:szCs w:val="24"/>
        </w:rPr>
        <w:t>ν</w:t>
      </w:r>
      <w:r w:rsidRPr="00D71155">
        <w:rPr>
          <w:rFonts w:eastAsia="Times New Roman"/>
          <w:color w:val="212121"/>
          <w:szCs w:val="24"/>
        </w:rPr>
        <w:t xml:space="preserve"> λόγο</w:t>
      </w:r>
      <w:r>
        <w:rPr>
          <w:rFonts w:eastAsia="Times New Roman"/>
          <w:color w:val="212121"/>
          <w:szCs w:val="24"/>
        </w:rPr>
        <w:t>.</w:t>
      </w:r>
    </w:p>
    <w:p w14:paraId="5FC2F7E5" w14:textId="77777777" w:rsidR="0020643A" w:rsidRDefault="00E84ECF">
      <w:pPr>
        <w:spacing w:line="600" w:lineRule="auto"/>
        <w:ind w:firstLine="720"/>
        <w:contextualSpacing/>
        <w:jc w:val="both"/>
        <w:rPr>
          <w:rFonts w:eastAsia="Times New Roman"/>
          <w:color w:val="212121"/>
          <w:szCs w:val="24"/>
        </w:rPr>
      </w:pPr>
      <w:r>
        <w:rPr>
          <w:rFonts w:eastAsia="Times New Roman"/>
          <w:b/>
          <w:color w:val="212121"/>
          <w:szCs w:val="24"/>
        </w:rPr>
        <w:t xml:space="preserve">ΝΙΚΟΛΑΟΣ ΚΑΡΑΘΑΝΑΣΟΠΟΥΛΟΣ: </w:t>
      </w:r>
      <w:r>
        <w:rPr>
          <w:rFonts w:eastAsia="Times New Roman"/>
          <w:color w:val="212121"/>
          <w:szCs w:val="24"/>
        </w:rPr>
        <w:t>Μ</w:t>
      </w:r>
      <w:r w:rsidRPr="00D71155">
        <w:rPr>
          <w:rFonts w:eastAsia="Times New Roman"/>
          <w:color w:val="212121"/>
          <w:szCs w:val="24"/>
        </w:rPr>
        <w:t xml:space="preserve">ας είπατε </w:t>
      </w:r>
      <w:r>
        <w:rPr>
          <w:rFonts w:eastAsia="Times New Roman"/>
          <w:color w:val="212121"/>
          <w:szCs w:val="24"/>
        </w:rPr>
        <w:t xml:space="preserve">-εννοώ την Κυβέρνηση- ότι αλλάζετε σελίδα με τον </w:t>
      </w:r>
      <w:r>
        <w:rPr>
          <w:rFonts w:eastAsia="Times New Roman"/>
          <w:color w:val="212121"/>
          <w:szCs w:val="24"/>
        </w:rPr>
        <w:t>κρατικό π</w:t>
      </w:r>
      <w:r w:rsidRPr="00D71155">
        <w:rPr>
          <w:rFonts w:eastAsia="Times New Roman"/>
          <w:color w:val="212121"/>
          <w:szCs w:val="24"/>
        </w:rPr>
        <w:t xml:space="preserve">ροϋπολογισμό </w:t>
      </w:r>
      <w:r w:rsidRPr="00D71155">
        <w:rPr>
          <w:rFonts w:eastAsia="Times New Roman"/>
          <w:color w:val="212121"/>
          <w:szCs w:val="24"/>
        </w:rPr>
        <w:t>και</w:t>
      </w:r>
      <w:r>
        <w:rPr>
          <w:rFonts w:eastAsia="Times New Roman"/>
          <w:color w:val="212121"/>
          <w:szCs w:val="24"/>
        </w:rPr>
        <w:t>,</w:t>
      </w:r>
      <w:r w:rsidRPr="00D71155">
        <w:rPr>
          <w:rFonts w:eastAsia="Times New Roman"/>
          <w:color w:val="212121"/>
          <w:szCs w:val="24"/>
        </w:rPr>
        <w:t xml:space="preserve"> μάλιστα</w:t>
      </w:r>
      <w:r>
        <w:rPr>
          <w:rFonts w:eastAsia="Times New Roman"/>
          <w:color w:val="212121"/>
          <w:szCs w:val="24"/>
        </w:rPr>
        <w:t>, μία Υπουργός</w:t>
      </w:r>
      <w:r w:rsidRPr="00D71155">
        <w:rPr>
          <w:rFonts w:eastAsia="Times New Roman"/>
          <w:color w:val="212121"/>
          <w:szCs w:val="24"/>
        </w:rPr>
        <w:t xml:space="preserve"> το πρωί είπε</w:t>
      </w:r>
      <w:r w:rsidRPr="00D71155">
        <w:rPr>
          <w:rFonts w:eastAsia="Times New Roman"/>
          <w:color w:val="212121"/>
          <w:szCs w:val="24"/>
        </w:rPr>
        <w:t xml:space="preserve"> ότι αισθάνεται και </w:t>
      </w:r>
      <w:r>
        <w:rPr>
          <w:rFonts w:eastAsia="Times New Roman"/>
          <w:color w:val="212121"/>
          <w:szCs w:val="24"/>
        </w:rPr>
        <w:t>περηφάνεια για τον Π</w:t>
      </w:r>
      <w:r>
        <w:rPr>
          <w:rFonts w:eastAsia="Times New Roman"/>
          <w:color w:val="212121"/>
          <w:szCs w:val="24"/>
        </w:rPr>
        <w:t>π</w:t>
      </w:r>
      <w:r w:rsidRPr="00D71155">
        <w:rPr>
          <w:rFonts w:eastAsia="Times New Roman"/>
          <w:color w:val="212121"/>
          <w:szCs w:val="24"/>
        </w:rPr>
        <w:t xml:space="preserve">ροϋπολογισμό τον </w:t>
      </w:r>
      <w:r>
        <w:rPr>
          <w:rFonts w:eastAsia="Times New Roman"/>
          <w:color w:val="212121"/>
          <w:szCs w:val="24"/>
        </w:rPr>
        <w:t>κ</w:t>
      </w:r>
      <w:r w:rsidRPr="00D71155">
        <w:rPr>
          <w:rFonts w:eastAsia="Times New Roman"/>
          <w:color w:val="212121"/>
          <w:szCs w:val="24"/>
        </w:rPr>
        <w:t xml:space="preserve">ρατικό </w:t>
      </w:r>
      <w:r w:rsidRPr="00D71155">
        <w:rPr>
          <w:rFonts w:eastAsia="Times New Roman"/>
          <w:color w:val="212121"/>
          <w:szCs w:val="24"/>
        </w:rPr>
        <w:t>του 2019</w:t>
      </w:r>
      <w:r>
        <w:rPr>
          <w:rFonts w:eastAsia="Times New Roman"/>
          <w:color w:val="212121"/>
          <w:szCs w:val="24"/>
        </w:rPr>
        <w:t>.</w:t>
      </w:r>
      <w:r w:rsidRPr="00D71155">
        <w:rPr>
          <w:rFonts w:eastAsia="Times New Roman"/>
          <w:color w:val="212121"/>
          <w:szCs w:val="24"/>
        </w:rPr>
        <w:t xml:space="preserve"> </w:t>
      </w:r>
    </w:p>
    <w:p w14:paraId="5FC2F7E6" w14:textId="77777777" w:rsidR="0020643A" w:rsidRDefault="00E84ECF">
      <w:pPr>
        <w:spacing w:line="600" w:lineRule="auto"/>
        <w:ind w:firstLine="720"/>
        <w:contextualSpacing/>
        <w:jc w:val="both"/>
        <w:rPr>
          <w:rFonts w:eastAsia="Times New Roman"/>
          <w:color w:val="212121"/>
          <w:szCs w:val="24"/>
        </w:rPr>
      </w:pPr>
      <w:r>
        <w:rPr>
          <w:rFonts w:eastAsia="Times New Roman"/>
          <w:color w:val="212121"/>
          <w:szCs w:val="24"/>
        </w:rPr>
        <w:t>Όμως, ας</w:t>
      </w:r>
      <w:r w:rsidRPr="00D71155">
        <w:rPr>
          <w:rFonts w:eastAsia="Times New Roman"/>
          <w:color w:val="212121"/>
          <w:szCs w:val="24"/>
        </w:rPr>
        <w:t xml:space="preserve"> δούμε ενδεικτικά </w:t>
      </w:r>
      <w:r>
        <w:rPr>
          <w:rFonts w:eastAsia="Times New Roman"/>
          <w:color w:val="212121"/>
          <w:szCs w:val="24"/>
        </w:rPr>
        <w:t>δυο, τρία</w:t>
      </w:r>
      <w:r w:rsidRPr="00D71155">
        <w:rPr>
          <w:rFonts w:eastAsia="Times New Roman"/>
          <w:color w:val="212121"/>
          <w:szCs w:val="24"/>
        </w:rPr>
        <w:t xml:space="preserve"> νούμερα</w:t>
      </w:r>
      <w:r>
        <w:rPr>
          <w:rFonts w:eastAsia="Times New Roman"/>
          <w:color w:val="212121"/>
          <w:szCs w:val="24"/>
        </w:rPr>
        <w:t>. Τι</w:t>
      </w:r>
      <w:r w:rsidRPr="00D71155">
        <w:rPr>
          <w:rFonts w:eastAsia="Times New Roman"/>
          <w:color w:val="212121"/>
          <w:szCs w:val="24"/>
        </w:rPr>
        <w:t xml:space="preserve"> περιέχει ο </w:t>
      </w:r>
      <w:r>
        <w:rPr>
          <w:rFonts w:eastAsia="Times New Roman"/>
          <w:color w:val="212121"/>
          <w:szCs w:val="24"/>
        </w:rPr>
        <w:t>κρατικός π</w:t>
      </w:r>
      <w:r w:rsidRPr="00D71155">
        <w:rPr>
          <w:rFonts w:eastAsia="Times New Roman"/>
          <w:color w:val="212121"/>
          <w:szCs w:val="24"/>
        </w:rPr>
        <w:t>ροϋπολογισμός</w:t>
      </w:r>
      <w:r>
        <w:rPr>
          <w:rFonts w:eastAsia="Times New Roman"/>
          <w:color w:val="212121"/>
          <w:szCs w:val="24"/>
        </w:rPr>
        <w:t>; Περιέχει αύξηση</w:t>
      </w:r>
      <w:r w:rsidRPr="00D71155">
        <w:rPr>
          <w:rFonts w:eastAsia="Times New Roman"/>
          <w:color w:val="212121"/>
          <w:szCs w:val="24"/>
        </w:rPr>
        <w:t xml:space="preserve"> των φορολογικών εσόδων κατά </w:t>
      </w:r>
      <w:r>
        <w:rPr>
          <w:rFonts w:eastAsia="Times New Roman"/>
          <w:color w:val="212121"/>
          <w:szCs w:val="24"/>
        </w:rPr>
        <w:t>ένα δισεκατομμύριο ευρώ επιπλέον. Δεν</w:t>
      </w:r>
      <w:r w:rsidRPr="00D71155">
        <w:rPr>
          <w:rFonts w:eastAsia="Times New Roman"/>
          <w:color w:val="212121"/>
          <w:szCs w:val="24"/>
        </w:rPr>
        <w:t xml:space="preserve"> έχουμε ανακού</w:t>
      </w:r>
      <w:r w:rsidRPr="00D71155">
        <w:rPr>
          <w:rFonts w:eastAsia="Times New Roman"/>
          <w:color w:val="212121"/>
          <w:szCs w:val="24"/>
        </w:rPr>
        <w:t>φιση της φοροεπιδρομής</w:t>
      </w:r>
      <w:r>
        <w:rPr>
          <w:rFonts w:eastAsia="Times New Roman"/>
          <w:color w:val="212121"/>
          <w:szCs w:val="24"/>
        </w:rPr>
        <w:t>,</w:t>
      </w:r>
      <w:r w:rsidRPr="00D71155">
        <w:rPr>
          <w:rFonts w:eastAsia="Times New Roman"/>
          <w:color w:val="212121"/>
          <w:szCs w:val="24"/>
        </w:rPr>
        <w:t xml:space="preserve"> γιατί έχουμε αύξηση </w:t>
      </w:r>
      <w:r>
        <w:rPr>
          <w:rFonts w:eastAsia="Times New Roman"/>
          <w:color w:val="212121"/>
          <w:szCs w:val="24"/>
        </w:rPr>
        <w:t xml:space="preserve">των </w:t>
      </w:r>
      <w:r w:rsidRPr="00D71155">
        <w:rPr>
          <w:rFonts w:eastAsia="Times New Roman"/>
          <w:color w:val="212121"/>
          <w:szCs w:val="24"/>
        </w:rPr>
        <w:t>φορολογικών εσόδων</w:t>
      </w:r>
      <w:r>
        <w:rPr>
          <w:rFonts w:eastAsia="Times New Roman"/>
          <w:color w:val="212121"/>
          <w:szCs w:val="24"/>
        </w:rPr>
        <w:t>. Από πού θα προέλθουν αυτά;</w:t>
      </w:r>
      <w:r w:rsidRPr="00D71155">
        <w:rPr>
          <w:rFonts w:eastAsia="Times New Roman"/>
          <w:color w:val="212121"/>
          <w:szCs w:val="24"/>
        </w:rPr>
        <w:t xml:space="preserve"> </w:t>
      </w:r>
      <w:r>
        <w:rPr>
          <w:rFonts w:eastAsia="Times New Roman"/>
          <w:color w:val="212121"/>
          <w:szCs w:val="24"/>
        </w:rPr>
        <w:t xml:space="preserve">Από τα </w:t>
      </w:r>
      <w:r w:rsidRPr="00D71155">
        <w:rPr>
          <w:rFonts w:eastAsia="Times New Roman"/>
          <w:color w:val="212121"/>
          <w:szCs w:val="24"/>
        </w:rPr>
        <w:t>λαϊκά στρώματα</w:t>
      </w:r>
      <w:r>
        <w:rPr>
          <w:rFonts w:eastAsia="Times New Roman"/>
          <w:color w:val="212121"/>
          <w:szCs w:val="24"/>
        </w:rPr>
        <w:t>.</w:t>
      </w:r>
    </w:p>
    <w:p w14:paraId="5FC2F7E7" w14:textId="77777777" w:rsidR="0020643A" w:rsidRDefault="00E84ECF">
      <w:pPr>
        <w:spacing w:line="600" w:lineRule="auto"/>
        <w:ind w:firstLine="720"/>
        <w:contextualSpacing/>
        <w:jc w:val="both"/>
        <w:rPr>
          <w:rFonts w:eastAsia="Times New Roman"/>
          <w:color w:val="212121"/>
          <w:szCs w:val="24"/>
        </w:rPr>
      </w:pPr>
      <w:r>
        <w:rPr>
          <w:rFonts w:eastAsia="Times New Roman"/>
          <w:color w:val="212121"/>
          <w:szCs w:val="24"/>
        </w:rPr>
        <w:t>Δ</w:t>
      </w:r>
      <w:r w:rsidRPr="00D71155">
        <w:rPr>
          <w:rFonts w:eastAsia="Times New Roman"/>
          <w:color w:val="212121"/>
          <w:szCs w:val="24"/>
        </w:rPr>
        <w:t>εύτερον</w:t>
      </w:r>
      <w:r>
        <w:rPr>
          <w:rFonts w:eastAsia="Times New Roman"/>
          <w:color w:val="212121"/>
          <w:szCs w:val="24"/>
        </w:rPr>
        <w:t>,</w:t>
      </w:r>
      <w:r w:rsidRPr="00D71155">
        <w:rPr>
          <w:rFonts w:eastAsia="Times New Roman"/>
          <w:color w:val="212121"/>
          <w:szCs w:val="24"/>
        </w:rPr>
        <w:t xml:space="preserve"> στη σελίδα 49 του </w:t>
      </w:r>
      <w:r>
        <w:rPr>
          <w:rFonts w:eastAsia="Times New Roman"/>
          <w:color w:val="212121"/>
          <w:szCs w:val="24"/>
        </w:rPr>
        <w:t>κ</w:t>
      </w:r>
      <w:r w:rsidRPr="00D71155">
        <w:rPr>
          <w:rFonts w:eastAsia="Times New Roman"/>
          <w:color w:val="212121"/>
          <w:szCs w:val="24"/>
        </w:rPr>
        <w:t xml:space="preserve">ρατικού </w:t>
      </w:r>
      <w:r>
        <w:rPr>
          <w:rFonts w:eastAsia="Times New Roman"/>
          <w:color w:val="212121"/>
          <w:szCs w:val="24"/>
        </w:rPr>
        <w:t>π</w:t>
      </w:r>
      <w:r w:rsidRPr="00D71155">
        <w:rPr>
          <w:rFonts w:eastAsia="Times New Roman"/>
          <w:color w:val="212121"/>
          <w:szCs w:val="24"/>
        </w:rPr>
        <w:t xml:space="preserve">ροϋπολογισμού </w:t>
      </w:r>
      <w:r w:rsidRPr="00D71155">
        <w:rPr>
          <w:rFonts w:eastAsia="Times New Roman"/>
          <w:color w:val="212121"/>
          <w:szCs w:val="24"/>
        </w:rPr>
        <w:t>οι παροχές προς τους εργαζόμενους μειώνονται κατά 511 εκατομμύρια ευρώ</w:t>
      </w:r>
      <w:r>
        <w:rPr>
          <w:rFonts w:eastAsia="Times New Roman"/>
          <w:color w:val="212121"/>
          <w:szCs w:val="24"/>
        </w:rPr>
        <w:t>. Έχουμε μείωση,</w:t>
      </w:r>
      <w:r>
        <w:rPr>
          <w:rFonts w:eastAsia="Times New Roman"/>
          <w:color w:val="212121"/>
          <w:szCs w:val="24"/>
        </w:rPr>
        <w:t xml:space="preserve"> λοιπόν,</w:t>
      </w:r>
      <w:r w:rsidRPr="00D71155">
        <w:rPr>
          <w:rFonts w:eastAsia="Times New Roman"/>
          <w:color w:val="212121"/>
          <w:szCs w:val="24"/>
        </w:rPr>
        <w:t xml:space="preserve"> των παροχών και προς τους εργαζόμενους και </w:t>
      </w:r>
      <w:r>
        <w:rPr>
          <w:rFonts w:eastAsia="Times New Roman"/>
          <w:color w:val="212121"/>
          <w:szCs w:val="24"/>
        </w:rPr>
        <w:t>αύξηση των φορολογικών εσόδων.</w:t>
      </w:r>
    </w:p>
    <w:p w14:paraId="5FC2F7E8" w14:textId="77777777" w:rsidR="0020643A" w:rsidRDefault="00E84ECF">
      <w:pPr>
        <w:spacing w:line="600" w:lineRule="auto"/>
        <w:ind w:firstLine="720"/>
        <w:contextualSpacing/>
        <w:jc w:val="both"/>
        <w:rPr>
          <w:rFonts w:eastAsia="Times New Roman"/>
          <w:color w:val="212121"/>
          <w:szCs w:val="24"/>
        </w:rPr>
      </w:pPr>
      <w:r>
        <w:rPr>
          <w:rFonts w:eastAsia="Times New Roman"/>
          <w:color w:val="212121"/>
          <w:szCs w:val="24"/>
        </w:rPr>
        <w:t>Τρίτον,</w:t>
      </w:r>
      <w:r w:rsidRPr="00D71155">
        <w:rPr>
          <w:rFonts w:eastAsia="Times New Roman"/>
          <w:color w:val="212121"/>
          <w:szCs w:val="24"/>
        </w:rPr>
        <w:t xml:space="preserve"> στη σελίδα 87 του </w:t>
      </w:r>
      <w:r>
        <w:rPr>
          <w:rFonts w:eastAsia="Times New Roman"/>
          <w:color w:val="212121"/>
          <w:szCs w:val="24"/>
        </w:rPr>
        <w:t>κ</w:t>
      </w:r>
      <w:r w:rsidRPr="00D71155">
        <w:rPr>
          <w:rFonts w:eastAsia="Times New Roman"/>
          <w:color w:val="212121"/>
          <w:szCs w:val="24"/>
        </w:rPr>
        <w:t xml:space="preserve">ρατικού </w:t>
      </w:r>
      <w:r>
        <w:rPr>
          <w:rFonts w:eastAsia="Times New Roman"/>
          <w:color w:val="212121"/>
          <w:szCs w:val="24"/>
        </w:rPr>
        <w:t>π</w:t>
      </w:r>
      <w:r w:rsidRPr="00D71155">
        <w:rPr>
          <w:rFonts w:eastAsia="Times New Roman"/>
          <w:color w:val="212121"/>
          <w:szCs w:val="24"/>
        </w:rPr>
        <w:t>ροϋπολογισμού</w:t>
      </w:r>
      <w:r w:rsidRPr="00D71155">
        <w:rPr>
          <w:rFonts w:eastAsia="Times New Roman"/>
          <w:color w:val="212121"/>
          <w:szCs w:val="24"/>
        </w:rPr>
        <w:t xml:space="preserve"> </w:t>
      </w:r>
      <w:r>
        <w:rPr>
          <w:rFonts w:eastAsia="Times New Roman"/>
          <w:color w:val="212121"/>
          <w:szCs w:val="24"/>
        </w:rPr>
        <w:t xml:space="preserve">έχουμε </w:t>
      </w:r>
      <w:r w:rsidRPr="00D71155">
        <w:rPr>
          <w:rFonts w:eastAsia="Times New Roman"/>
          <w:color w:val="212121"/>
          <w:szCs w:val="24"/>
        </w:rPr>
        <w:t xml:space="preserve">οριακή μείωση </w:t>
      </w:r>
      <w:r>
        <w:rPr>
          <w:rFonts w:eastAsia="Times New Roman"/>
          <w:color w:val="212121"/>
          <w:szCs w:val="24"/>
        </w:rPr>
        <w:t>–είναι μείωση όμως-</w:t>
      </w:r>
      <w:r w:rsidRPr="00D71155">
        <w:rPr>
          <w:rFonts w:eastAsia="Times New Roman"/>
          <w:color w:val="212121"/>
          <w:szCs w:val="24"/>
        </w:rPr>
        <w:t xml:space="preserve"> της κρατικής χρηματοδότησης</w:t>
      </w:r>
      <w:r>
        <w:rPr>
          <w:rFonts w:eastAsia="Times New Roman"/>
          <w:color w:val="212121"/>
          <w:szCs w:val="24"/>
        </w:rPr>
        <w:t xml:space="preserve"> προς</w:t>
      </w:r>
      <w:r w:rsidRPr="00D71155">
        <w:rPr>
          <w:rFonts w:eastAsia="Times New Roman"/>
          <w:color w:val="212121"/>
          <w:szCs w:val="24"/>
        </w:rPr>
        <w:t xml:space="preserve"> τα νοσοκομεία</w:t>
      </w:r>
      <w:r>
        <w:rPr>
          <w:rFonts w:eastAsia="Times New Roman"/>
          <w:color w:val="212121"/>
          <w:szCs w:val="24"/>
        </w:rPr>
        <w:t>. Τι δείχνει αυτό στη νέα εποχή; Στα</w:t>
      </w:r>
      <w:r w:rsidRPr="00D71155">
        <w:rPr>
          <w:rFonts w:eastAsia="Times New Roman"/>
          <w:color w:val="212121"/>
          <w:szCs w:val="24"/>
        </w:rPr>
        <w:t xml:space="preserve"> νοσοκομεία που κινδυνεύουν με κατάρρευση</w:t>
      </w:r>
      <w:r>
        <w:rPr>
          <w:rFonts w:eastAsia="Times New Roman"/>
          <w:color w:val="212121"/>
          <w:szCs w:val="24"/>
        </w:rPr>
        <w:t>,</w:t>
      </w:r>
      <w:r w:rsidRPr="00D71155">
        <w:rPr>
          <w:rFonts w:eastAsia="Times New Roman"/>
          <w:color w:val="212121"/>
          <w:szCs w:val="24"/>
        </w:rPr>
        <w:t xml:space="preserve"> </w:t>
      </w:r>
      <w:r>
        <w:rPr>
          <w:rFonts w:eastAsia="Times New Roman"/>
          <w:color w:val="212121"/>
          <w:szCs w:val="24"/>
        </w:rPr>
        <w:t>μειώνετε</w:t>
      </w:r>
      <w:r w:rsidRPr="00D71155">
        <w:rPr>
          <w:rFonts w:eastAsia="Times New Roman"/>
          <w:color w:val="212121"/>
          <w:szCs w:val="24"/>
        </w:rPr>
        <w:t xml:space="preserve"> </w:t>
      </w:r>
      <w:r>
        <w:rPr>
          <w:rFonts w:eastAsia="Times New Roman"/>
          <w:color w:val="212121"/>
          <w:szCs w:val="24"/>
        </w:rPr>
        <w:t xml:space="preserve">–μικρή μείωση, αλλά αυτός είναι </w:t>
      </w:r>
      <w:r w:rsidRPr="00D71155">
        <w:rPr>
          <w:rFonts w:eastAsia="Times New Roman"/>
          <w:color w:val="212121"/>
          <w:szCs w:val="24"/>
        </w:rPr>
        <w:t>συμβολισμός</w:t>
      </w:r>
      <w:r>
        <w:rPr>
          <w:rFonts w:eastAsia="Times New Roman"/>
          <w:color w:val="212121"/>
          <w:szCs w:val="24"/>
        </w:rPr>
        <w:t>-</w:t>
      </w:r>
      <w:r w:rsidRPr="00D71155">
        <w:rPr>
          <w:rFonts w:eastAsia="Times New Roman"/>
          <w:color w:val="212121"/>
          <w:szCs w:val="24"/>
        </w:rPr>
        <w:t xml:space="preserve"> την κρατική χρηματοδότηση</w:t>
      </w:r>
      <w:r>
        <w:rPr>
          <w:rFonts w:eastAsia="Times New Roman"/>
          <w:color w:val="212121"/>
          <w:szCs w:val="24"/>
        </w:rPr>
        <w:t>. Τι αυξάνετε μόνο; Αυξάνετε</w:t>
      </w:r>
      <w:r w:rsidRPr="00D71155">
        <w:rPr>
          <w:rFonts w:eastAsia="Times New Roman"/>
          <w:color w:val="212121"/>
          <w:szCs w:val="24"/>
        </w:rPr>
        <w:t xml:space="preserve"> τα ίδια έσοδα των νοσοκομείων</w:t>
      </w:r>
      <w:r>
        <w:rPr>
          <w:rFonts w:eastAsia="Times New Roman"/>
          <w:color w:val="212121"/>
          <w:szCs w:val="24"/>
        </w:rPr>
        <w:t>, δηλαδή τα χρήματα που δίνουν αυτοί οι οποίοι πηγαίνουν στα νοσοκομεία και</w:t>
      </w:r>
      <w:r w:rsidRPr="00D71155">
        <w:rPr>
          <w:rFonts w:eastAsia="Times New Roman"/>
          <w:color w:val="212121"/>
          <w:szCs w:val="24"/>
        </w:rPr>
        <w:t xml:space="preserve"> </w:t>
      </w:r>
      <w:r w:rsidRPr="00D71155">
        <w:rPr>
          <w:rFonts w:eastAsia="Times New Roman"/>
          <w:color w:val="212121"/>
          <w:szCs w:val="24"/>
        </w:rPr>
        <w:t>ιδιαίτερα στα απογευματινά ιατρεία</w:t>
      </w:r>
      <w:r>
        <w:rPr>
          <w:rFonts w:eastAsia="Times New Roman"/>
          <w:color w:val="212121"/>
          <w:szCs w:val="24"/>
        </w:rPr>
        <w:t>.</w:t>
      </w:r>
    </w:p>
    <w:p w14:paraId="5FC2F7E9" w14:textId="77777777" w:rsidR="0020643A" w:rsidRDefault="00E84ECF">
      <w:pPr>
        <w:spacing w:line="600" w:lineRule="auto"/>
        <w:ind w:firstLine="720"/>
        <w:contextualSpacing/>
        <w:jc w:val="both"/>
        <w:rPr>
          <w:rFonts w:eastAsia="Times New Roman"/>
          <w:color w:val="212121"/>
          <w:szCs w:val="24"/>
        </w:rPr>
      </w:pPr>
      <w:r>
        <w:rPr>
          <w:rFonts w:eastAsia="Times New Roman"/>
          <w:color w:val="212121"/>
          <w:szCs w:val="24"/>
        </w:rPr>
        <w:t>Τρίτον, μειώσα</w:t>
      </w:r>
      <w:r w:rsidRPr="00D71155">
        <w:rPr>
          <w:rFonts w:eastAsia="Times New Roman"/>
          <w:color w:val="212121"/>
          <w:szCs w:val="24"/>
        </w:rPr>
        <w:t xml:space="preserve">τε τη χρηματοδότηση </w:t>
      </w:r>
      <w:r>
        <w:rPr>
          <w:rFonts w:eastAsia="Times New Roman"/>
          <w:color w:val="212121"/>
          <w:szCs w:val="24"/>
        </w:rPr>
        <w:t>προς τους</w:t>
      </w:r>
      <w:r w:rsidRPr="00D71155">
        <w:rPr>
          <w:rFonts w:eastAsia="Times New Roman"/>
          <w:color w:val="212121"/>
          <w:szCs w:val="24"/>
        </w:rPr>
        <w:t xml:space="preserve"> Οργανισμούς Τοπικής Αυτοδιοίκησης</w:t>
      </w:r>
      <w:r>
        <w:rPr>
          <w:rFonts w:eastAsia="Times New Roman"/>
          <w:color w:val="212121"/>
          <w:szCs w:val="24"/>
        </w:rPr>
        <w:t>. Η</w:t>
      </w:r>
      <w:r w:rsidRPr="00D71155">
        <w:rPr>
          <w:rFonts w:eastAsia="Times New Roman"/>
          <w:color w:val="212121"/>
          <w:szCs w:val="24"/>
        </w:rPr>
        <w:t xml:space="preserve"> κρατική χρηματοδότηση</w:t>
      </w:r>
      <w:r>
        <w:rPr>
          <w:rFonts w:eastAsia="Times New Roman"/>
          <w:color w:val="212121"/>
          <w:szCs w:val="24"/>
        </w:rPr>
        <w:t xml:space="preserve"> μειώνεται. Τι αυξάνετε</w:t>
      </w:r>
      <w:r w:rsidRPr="00D71155">
        <w:rPr>
          <w:rFonts w:eastAsia="Times New Roman"/>
          <w:color w:val="212121"/>
          <w:szCs w:val="24"/>
        </w:rPr>
        <w:t xml:space="preserve"> και εκεί</w:t>
      </w:r>
      <w:r>
        <w:rPr>
          <w:rFonts w:eastAsia="Times New Roman"/>
          <w:color w:val="212121"/>
          <w:szCs w:val="24"/>
        </w:rPr>
        <w:t>; Στη</w:t>
      </w:r>
      <w:r w:rsidRPr="00D71155">
        <w:rPr>
          <w:rFonts w:eastAsia="Times New Roman"/>
          <w:color w:val="212121"/>
          <w:szCs w:val="24"/>
        </w:rPr>
        <w:t xml:space="preserve"> σελίδα 95 του </w:t>
      </w:r>
      <w:r>
        <w:rPr>
          <w:rFonts w:eastAsia="Times New Roman"/>
          <w:color w:val="212121"/>
          <w:szCs w:val="24"/>
        </w:rPr>
        <w:t>κ</w:t>
      </w:r>
      <w:r w:rsidRPr="00D71155">
        <w:rPr>
          <w:rFonts w:eastAsia="Times New Roman"/>
          <w:color w:val="212121"/>
          <w:szCs w:val="24"/>
        </w:rPr>
        <w:t xml:space="preserve">ρατικού </w:t>
      </w:r>
      <w:r>
        <w:rPr>
          <w:rFonts w:eastAsia="Times New Roman"/>
          <w:color w:val="212121"/>
          <w:szCs w:val="24"/>
        </w:rPr>
        <w:t>π</w:t>
      </w:r>
      <w:r w:rsidRPr="00D71155">
        <w:rPr>
          <w:rFonts w:eastAsia="Times New Roman"/>
          <w:color w:val="212121"/>
          <w:szCs w:val="24"/>
        </w:rPr>
        <w:t>ροϋπολογισμού</w:t>
      </w:r>
      <w:r w:rsidRPr="00D71155">
        <w:rPr>
          <w:rFonts w:eastAsia="Times New Roman"/>
          <w:color w:val="212121"/>
          <w:szCs w:val="24"/>
        </w:rPr>
        <w:t xml:space="preserve"> αυξάνουν τα ίδια έσοδα από ανταποδοτικά τέ</w:t>
      </w:r>
      <w:r w:rsidRPr="00D71155">
        <w:rPr>
          <w:rFonts w:eastAsia="Times New Roman"/>
          <w:color w:val="212121"/>
          <w:szCs w:val="24"/>
        </w:rPr>
        <w:t>λη</w:t>
      </w:r>
      <w:r>
        <w:rPr>
          <w:rFonts w:eastAsia="Times New Roman"/>
          <w:color w:val="212121"/>
          <w:szCs w:val="24"/>
        </w:rPr>
        <w:t>,</w:t>
      </w:r>
      <w:r w:rsidRPr="00D71155">
        <w:rPr>
          <w:rFonts w:eastAsia="Times New Roman"/>
          <w:color w:val="212121"/>
          <w:szCs w:val="24"/>
        </w:rPr>
        <w:t xml:space="preserve"> αυξάνονται τα έσοδα από φόρους της τοπικής διοίκησης</w:t>
      </w:r>
      <w:r>
        <w:rPr>
          <w:rFonts w:eastAsia="Times New Roman"/>
          <w:color w:val="212121"/>
          <w:szCs w:val="24"/>
        </w:rPr>
        <w:t xml:space="preserve">. </w:t>
      </w:r>
      <w:r w:rsidRPr="00D71155">
        <w:rPr>
          <w:rFonts w:eastAsia="Times New Roman"/>
          <w:color w:val="212121"/>
          <w:szCs w:val="24"/>
        </w:rPr>
        <w:t>Ποιος</w:t>
      </w:r>
      <w:r>
        <w:rPr>
          <w:rFonts w:eastAsia="Times New Roman"/>
          <w:color w:val="212121"/>
          <w:szCs w:val="24"/>
        </w:rPr>
        <w:t>, λοιπόν, θα</w:t>
      </w:r>
      <w:r w:rsidRPr="00D71155">
        <w:rPr>
          <w:rFonts w:eastAsia="Times New Roman"/>
          <w:color w:val="212121"/>
          <w:szCs w:val="24"/>
        </w:rPr>
        <w:t xml:space="preserve"> κληθεί να πληρώσει</w:t>
      </w:r>
      <w:r>
        <w:rPr>
          <w:rFonts w:eastAsia="Times New Roman"/>
          <w:color w:val="212121"/>
          <w:szCs w:val="24"/>
        </w:rPr>
        <w:t>; Ο λαός θα πληρώσει μέσα από τα ανταποδοτικά, ενώ</w:t>
      </w:r>
      <w:r w:rsidRPr="00D71155">
        <w:rPr>
          <w:rFonts w:eastAsia="Times New Roman"/>
          <w:color w:val="212121"/>
          <w:szCs w:val="24"/>
        </w:rPr>
        <w:t xml:space="preserve"> η κρατική χρηματοδότηση μειώνεται</w:t>
      </w:r>
      <w:r>
        <w:rPr>
          <w:rFonts w:eastAsia="Times New Roman"/>
          <w:color w:val="212121"/>
          <w:szCs w:val="24"/>
        </w:rPr>
        <w:t>. Και</w:t>
      </w:r>
      <w:r w:rsidRPr="00D71155">
        <w:rPr>
          <w:rFonts w:eastAsia="Times New Roman"/>
          <w:color w:val="212121"/>
          <w:szCs w:val="24"/>
        </w:rPr>
        <w:t xml:space="preserve"> </w:t>
      </w:r>
      <w:r>
        <w:rPr>
          <w:rFonts w:eastAsia="Times New Roman"/>
          <w:color w:val="212121"/>
          <w:szCs w:val="24"/>
        </w:rPr>
        <w:t xml:space="preserve">η </w:t>
      </w:r>
      <w:r w:rsidRPr="00D71155">
        <w:rPr>
          <w:rFonts w:eastAsia="Times New Roman"/>
          <w:color w:val="212121"/>
          <w:szCs w:val="24"/>
        </w:rPr>
        <w:t>χρηματοδότηση προς τους δήμους έχει ήδη υποστεί μείωση 60% σε όλα αυτά</w:t>
      </w:r>
      <w:r w:rsidRPr="00D71155">
        <w:rPr>
          <w:rFonts w:eastAsia="Times New Roman"/>
          <w:color w:val="212121"/>
          <w:szCs w:val="24"/>
        </w:rPr>
        <w:t xml:space="preserve"> τα μνημονιακά χρόνια</w:t>
      </w:r>
      <w:r>
        <w:rPr>
          <w:rFonts w:eastAsia="Times New Roman"/>
          <w:color w:val="212121"/>
          <w:szCs w:val="24"/>
        </w:rPr>
        <w:t>.</w:t>
      </w:r>
    </w:p>
    <w:p w14:paraId="5FC2F7EA" w14:textId="77777777" w:rsidR="0020643A" w:rsidRDefault="00E84ECF">
      <w:pPr>
        <w:spacing w:line="600" w:lineRule="auto"/>
        <w:ind w:firstLine="720"/>
        <w:contextualSpacing/>
        <w:jc w:val="both"/>
        <w:rPr>
          <w:rFonts w:eastAsia="Times New Roman"/>
          <w:color w:val="212121"/>
          <w:szCs w:val="24"/>
        </w:rPr>
      </w:pPr>
      <w:r>
        <w:rPr>
          <w:rFonts w:eastAsia="Times New Roman"/>
          <w:color w:val="212121"/>
          <w:szCs w:val="24"/>
        </w:rPr>
        <w:t>Συνεχίζει, λοιπόν, στην ίδια</w:t>
      </w:r>
      <w:r w:rsidRPr="00D71155">
        <w:rPr>
          <w:rFonts w:eastAsia="Times New Roman"/>
          <w:color w:val="212121"/>
          <w:szCs w:val="24"/>
        </w:rPr>
        <w:t xml:space="preserve"> ρότα των προηγούμενων προϋπολογισμών</w:t>
      </w:r>
      <w:r>
        <w:rPr>
          <w:rFonts w:eastAsia="Times New Roman"/>
          <w:color w:val="212121"/>
          <w:szCs w:val="24"/>
        </w:rPr>
        <w:t>,</w:t>
      </w:r>
      <w:r w:rsidRPr="00D71155">
        <w:rPr>
          <w:rFonts w:eastAsia="Times New Roman"/>
          <w:color w:val="212121"/>
          <w:szCs w:val="24"/>
        </w:rPr>
        <w:t xml:space="preserve"> των εντός μνημονίων</w:t>
      </w:r>
      <w:r>
        <w:rPr>
          <w:rFonts w:eastAsia="Times New Roman"/>
          <w:color w:val="212121"/>
          <w:szCs w:val="24"/>
        </w:rPr>
        <w:t>, γιατί</w:t>
      </w:r>
      <w:r w:rsidRPr="00D71155">
        <w:rPr>
          <w:rFonts w:eastAsia="Times New Roman"/>
          <w:color w:val="212121"/>
          <w:szCs w:val="24"/>
        </w:rPr>
        <w:t xml:space="preserve"> αυτός θεωρείται ότι είναι </w:t>
      </w:r>
      <w:r>
        <w:rPr>
          <w:rFonts w:eastAsia="Times New Roman"/>
          <w:color w:val="212121"/>
          <w:szCs w:val="24"/>
        </w:rPr>
        <w:t>εκτός μνημονίων,</w:t>
      </w:r>
      <w:r w:rsidRPr="00D71155">
        <w:rPr>
          <w:rFonts w:eastAsia="Times New Roman"/>
          <w:color w:val="212121"/>
          <w:szCs w:val="24"/>
        </w:rPr>
        <w:t xml:space="preserve"> άσχετα </w:t>
      </w:r>
      <w:r>
        <w:rPr>
          <w:rFonts w:eastAsia="Times New Roman"/>
          <w:color w:val="212121"/>
          <w:szCs w:val="24"/>
        </w:rPr>
        <w:t>αν ισχύουν όλοι</w:t>
      </w:r>
      <w:r w:rsidRPr="00D71155">
        <w:rPr>
          <w:rFonts w:eastAsia="Times New Roman"/>
          <w:color w:val="212121"/>
          <w:szCs w:val="24"/>
        </w:rPr>
        <w:t xml:space="preserve"> οι μνημονιακοί νόμοι που έχουν οδηγήσει </w:t>
      </w:r>
      <w:r>
        <w:rPr>
          <w:rFonts w:eastAsia="Times New Roman"/>
          <w:color w:val="212121"/>
          <w:szCs w:val="24"/>
        </w:rPr>
        <w:t>στην</w:t>
      </w:r>
      <w:r w:rsidRPr="00D71155">
        <w:rPr>
          <w:rFonts w:eastAsia="Times New Roman"/>
          <w:color w:val="212121"/>
          <w:szCs w:val="24"/>
        </w:rPr>
        <w:t xml:space="preserve"> κατάσταση </w:t>
      </w:r>
      <w:r>
        <w:rPr>
          <w:rFonts w:eastAsia="Times New Roman"/>
          <w:color w:val="212121"/>
          <w:szCs w:val="24"/>
        </w:rPr>
        <w:t>που την έχουν οδηγ</w:t>
      </w:r>
      <w:r>
        <w:rPr>
          <w:rFonts w:eastAsia="Times New Roman"/>
          <w:color w:val="212121"/>
          <w:szCs w:val="24"/>
        </w:rPr>
        <w:t>ήσει την τοπική διοίκηση.</w:t>
      </w:r>
    </w:p>
    <w:p w14:paraId="5FC2F7EB" w14:textId="77777777" w:rsidR="0020643A" w:rsidRDefault="00E84ECF">
      <w:pPr>
        <w:spacing w:line="600" w:lineRule="auto"/>
        <w:ind w:firstLine="720"/>
        <w:contextualSpacing/>
        <w:jc w:val="both"/>
        <w:rPr>
          <w:rFonts w:eastAsia="Times New Roman"/>
          <w:color w:val="212121"/>
          <w:szCs w:val="24"/>
        </w:rPr>
      </w:pPr>
      <w:r w:rsidRPr="00D71155">
        <w:rPr>
          <w:rFonts w:eastAsia="Times New Roman"/>
          <w:color w:val="212121"/>
          <w:szCs w:val="24"/>
        </w:rPr>
        <w:t>Δεύτερο</w:t>
      </w:r>
      <w:r>
        <w:rPr>
          <w:rFonts w:eastAsia="Times New Roman"/>
          <w:color w:val="212121"/>
          <w:szCs w:val="24"/>
        </w:rPr>
        <w:t xml:space="preserve">ν, </w:t>
      </w:r>
      <w:r w:rsidRPr="00D71155">
        <w:rPr>
          <w:rFonts w:eastAsia="Times New Roman"/>
          <w:color w:val="212121"/>
          <w:szCs w:val="24"/>
        </w:rPr>
        <w:t xml:space="preserve">ισχυρίστηκε </w:t>
      </w:r>
      <w:r>
        <w:rPr>
          <w:rFonts w:eastAsia="Times New Roman"/>
          <w:color w:val="212121"/>
          <w:szCs w:val="24"/>
        </w:rPr>
        <w:t>η κυρία Υ</w:t>
      </w:r>
      <w:r w:rsidRPr="00D71155">
        <w:rPr>
          <w:rFonts w:eastAsia="Times New Roman"/>
          <w:color w:val="212121"/>
          <w:szCs w:val="24"/>
        </w:rPr>
        <w:t>πουργός Εργασίας ότι κάνετε παροχές μετά την έξοδο την τυπική από τα μνημόνια</w:t>
      </w:r>
      <w:r>
        <w:rPr>
          <w:rFonts w:eastAsia="Times New Roman"/>
          <w:color w:val="212121"/>
          <w:szCs w:val="24"/>
        </w:rPr>
        <w:t>. Τι είπε, λοιπόν; Λέει ότι για</w:t>
      </w:r>
      <w:r w:rsidRPr="00D71155">
        <w:rPr>
          <w:rFonts w:eastAsia="Times New Roman"/>
          <w:color w:val="212121"/>
          <w:szCs w:val="24"/>
        </w:rPr>
        <w:t xml:space="preserve"> πρώτη φορά </w:t>
      </w:r>
      <w:r>
        <w:rPr>
          <w:rFonts w:eastAsia="Times New Roman"/>
          <w:color w:val="212121"/>
          <w:szCs w:val="24"/>
        </w:rPr>
        <w:t xml:space="preserve">οι </w:t>
      </w:r>
      <w:r w:rsidRPr="00D71155">
        <w:rPr>
          <w:rFonts w:eastAsia="Times New Roman"/>
          <w:color w:val="212121"/>
          <w:szCs w:val="24"/>
        </w:rPr>
        <w:t xml:space="preserve">συνταξιούχοι </w:t>
      </w:r>
      <w:r>
        <w:rPr>
          <w:rFonts w:eastAsia="Times New Roman"/>
          <w:color w:val="212121"/>
          <w:szCs w:val="24"/>
        </w:rPr>
        <w:t xml:space="preserve">-εξακόσιες χιλιάδες συνταξιούχοι, όπως είπε- </w:t>
      </w:r>
      <w:r w:rsidRPr="00D71155">
        <w:rPr>
          <w:rFonts w:eastAsia="Times New Roman"/>
          <w:color w:val="212121"/>
          <w:szCs w:val="24"/>
        </w:rPr>
        <w:t>θα δουν αύξηση</w:t>
      </w:r>
      <w:r>
        <w:rPr>
          <w:rFonts w:eastAsia="Times New Roman"/>
          <w:color w:val="212121"/>
          <w:szCs w:val="24"/>
        </w:rPr>
        <w:t xml:space="preserve"> των συντάξεών τους. Μα, εδώ,</w:t>
      </w:r>
      <w:r w:rsidRPr="00D71155">
        <w:rPr>
          <w:rFonts w:eastAsia="Times New Roman"/>
          <w:color w:val="212121"/>
          <w:szCs w:val="24"/>
        </w:rPr>
        <w:t xml:space="preserve"> στη σελίδα 89 του </w:t>
      </w:r>
      <w:r>
        <w:rPr>
          <w:rFonts w:eastAsia="Times New Roman"/>
          <w:color w:val="212121"/>
          <w:szCs w:val="24"/>
        </w:rPr>
        <w:t>κ</w:t>
      </w:r>
      <w:r w:rsidRPr="00D71155">
        <w:rPr>
          <w:rFonts w:eastAsia="Times New Roman"/>
          <w:color w:val="212121"/>
          <w:szCs w:val="24"/>
        </w:rPr>
        <w:t xml:space="preserve">ρατικού </w:t>
      </w:r>
      <w:r>
        <w:rPr>
          <w:rFonts w:eastAsia="Times New Roman"/>
          <w:color w:val="212121"/>
          <w:szCs w:val="24"/>
        </w:rPr>
        <w:t>π</w:t>
      </w:r>
      <w:r w:rsidRPr="00D71155">
        <w:rPr>
          <w:rFonts w:eastAsia="Times New Roman"/>
          <w:color w:val="212121"/>
          <w:szCs w:val="24"/>
        </w:rPr>
        <w:t xml:space="preserve">ροϋπολογισμού </w:t>
      </w:r>
      <w:r w:rsidRPr="00D71155">
        <w:rPr>
          <w:rFonts w:eastAsia="Times New Roman"/>
          <w:color w:val="212121"/>
          <w:szCs w:val="24"/>
        </w:rPr>
        <w:t>λέτε ότι η συνολική δαπάνη για τις συντάξεις θα μειωθεί κατά 275 εκατομμύρια ευρώ</w:t>
      </w:r>
      <w:r>
        <w:rPr>
          <w:rFonts w:eastAsia="Times New Roman"/>
          <w:color w:val="212121"/>
          <w:szCs w:val="24"/>
        </w:rPr>
        <w:t>. Πώς</w:t>
      </w:r>
      <w:r w:rsidRPr="00D71155">
        <w:rPr>
          <w:rFonts w:eastAsia="Times New Roman"/>
          <w:color w:val="212121"/>
          <w:szCs w:val="24"/>
        </w:rPr>
        <w:t xml:space="preserve"> θα γίνει αυτή η </w:t>
      </w:r>
      <w:r>
        <w:rPr>
          <w:rFonts w:eastAsia="Times New Roman"/>
          <w:color w:val="212121"/>
          <w:szCs w:val="24"/>
        </w:rPr>
        <w:t>αύξηση, βρε αδελφέ; Μαγικά</w:t>
      </w:r>
      <w:r w:rsidRPr="00D71155">
        <w:rPr>
          <w:rFonts w:eastAsia="Times New Roman"/>
          <w:color w:val="212121"/>
          <w:szCs w:val="24"/>
        </w:rPr>
        <w:t xml:space="preserve"> είναι αυτά</w:t>
      </w:r>
      <w:r>
        <w:rPr>
          <w:rFonts w:eastAsia="Times New Roman"/>
          <w:color w:val="212121"/>
          <w:szCs w:val="24"/>
        </w:rPr>
        <w:t>; Ε</w:t>
      </w:r>
      <w:r w:rsidRPr="00D71155">
        <w:rPr>
          <w:rFonts w:eastAsia="Times New Roman"/>
          <w:color w:val="212121"/>
          <w:szCs w:val="24"/>
        </w:rPr>
        <w:t>κτός αν κάνετε δημιουργική λογιστική</w:t>
      </w:r>
      <w:r>
        <w:rPr>
          <w:rFonts w:eastAsia="Times New Roman"/>
          <w:color w:val="212121"/>
          <w:szCs w:val="24"/>
        </w:rPr>
        <w:t>!</w:t>
      </w:r>
    </w:p>
    <w:p w14:paraId="5FC2F7EC" w14:textId="77777777" w:rsidR="0020643A" w:rsidRDefault="00E84ECF">
      <w:pPr>
        <w:spacing w:line="600" w:lineRule="auto"/>
        <w:ind w:firstLine="720"/>
        <w:contextualSpacing/>
        <w:jc w:val="both"/>
        <w:rPr>
          <w:rFonts w:eastAsia="Times New Roman"/>
          <w:color w:val="212121"/>
          <w:szCs w:val="24"/>
        </w:rPr>
      </w:pPr>
      <w:r>
        <w:rPr>
          <w:rFonts w:eastAsia="Times New Roman"/>
          <w:color w:val="212121"/>
          <w:szCs w:val="24"/>
        </w:rPr>
        <w:t>Δεύ</w:t>
      </w:r>
      <w:r>
        <w:rPr>
          <w:rFonts w:eastAsia="Times New Roman"/>
          <w:color w:val="212121"/>
          <w:szCs w:val="24"/>
        </w:rPr>
        <w:t>τερον,</w:t>
      </w:r>
      <w:r w:rsidRPr="00D71155">
        <w:rPr>
          <w:rFonts w:eastAsia="Times New Roman"/>
          <w:color w:val="212121"/>
          <w:szCs w:val="24"/>
        </w:rPr>
        <w:t xml:space="preserve"> έ</w:t>
      </w:r>
      <w:r>
        <w:rPr>
          <w:rFonts w:eastAsia="Times New Roman"/>
          <w:color w:val="212121"/>
          <w:szCs w:val="24"/>
        </w:rPr>
        <w:t xml:space="preserve">ρχεται η ίδια η ανακοίνωση της </w:t>
      </w:r>
      <w:r>
        <w:rPr>
          <w:rFonts w:eastAsia="Times New Roman"/>
          <w:color w:val="212121"/>
          <w:szCs w:val="24"/>
        </w:rPr>
        <w:t>ε</w:t>
      </w:r>
      <w:r w:rsidRPr="00D71155">
        <w:rPr>
          <w:rFonts w:eastAsia="Times New Roman"/>
          <w:color w:val="212121"/>
          <w:szCs w:val="24"/>
        </w:rPr>
        <w:t xml:space="preserve">πιτροπής </w:t>
      </w:r>
      <w:r w:rsidRPr="00D71155">
        <w:rPr>
          <w:rFonts w:eastAsia="Times New Roman"/>
          <w:color w:val="212121"/>
          <w:szCs w:val="24"/>
        </w:rPr>
        <w:t>που εξέτα</w:t>
      </w:r>
      <w:r>
        <w:rPr>
          <w:rFonts w:eastAsia="Times New Roman"/>
          <w:color w:val="212121"/>
          <w:szCs w:val="24"/>
        </w:rPr>
        <w:t xml:space="preserve">σε τον </w:t>
      </w:r>
      <w:r>
        <w:rPr>
          <w:rFonts w:eastAsia="Times New Roman"/>
          <w:color w:val="212121"/>
          <w:szCs w:val="24"/>
        </w:rPr>
        <w:t>κ</w:t>
      </w:r>
      <w:r w:rsidRPr="00D71155">
        <w:rPr>
          <w:rFonts w:eastAsia="Times New Roman"/>
          <w:color w:val="212121"/>
          <w:szCs w:val="24"/>
        </w:rPr>
        <w:t xml:space="preserve">ρατικό </w:t>
      </w:r>
      <w:r>
        <w:rPr>
          <w:rFonts w:eastAsia="Times New Roman"/>
          <w:color w:val="212121"/>
          <w:szCs w:val="24"/>
        </w:rPr>
        <w:t>π</w:t>
      </w:r>
      <w:r w:rsidRPr="00D71155">
        <w:rPr>
          <w:rFonts w:eastAsia="Times New Roman"/>
          <w:color w:val="212121"/>
          <w:szCs w:val="24"/>
        </w:rPr>
        <w:t>ροϋπολογισμό</w:t>
      </w:r>
      <w:r w:rsidRPr="00D71155">
        <w:rPr>
          <w:rFonts w:eastAsia="Times New Roman"/>
          <w:color w:val="212121"/>
          <w:szCs w:val="24"/>
        </w:rPr>
        <w:t xml:space="preserve"> και λέει</w:t>
      </w:r>
      <w:r>
        <w:rPr>
          <w:rFonts w:eastAsia="Times New Roman"/>
          <w:color w:val="212121"/>
          <w:szCs w:val="24"/>
        </w:rPr>
        <w:t>: Δεν</w:t>
      </w:r>
      <w:r w:rsidRPr="00D71155">
        <w:rPr>
          <w:rFonts w:eastAsia="Times New Roman"/>
          <w:color w:val="212121"/>
          <w:szCs w:val="24"/>
        </w:rPr>
        <w:t xml:space="preserve"> μειώνουμε την προσωπική διαφορά για</w:t>
      </w:r>
      <w:r>
        <w:rPr>
          <w:rFonts w:eastAsia="Times New Roman"/>
          <w:color w:val="212121"/>
          <w:szCs w:val="24"/>
        </w:rPr>
        <w:t>τί η Κ</w:t>
      </w:r>
      <w:r w:rsidRPr="00D71155">
        <w:rPr>
          <w:rFonts w:eastAsia="Times New Roman"/>
          <w:color w:val="212121"/>
          <w:szCs w:val="24"/>
        </w:rPr>
        <w:t xml:space="preserve">υβέρνηση είπε ότι θα </w:t>
      </w:r>
      <w:r>
        <w:rPr>
          <w:rFonts w:eastAsia="Times New Roman"/>
          <w:color w:val="212121"/>
          <w:szCs w:val="24"/>
        </w:rPr>
        <w:t>«</w:t>
      </w:r>
      <w:r w:rsidRPr="00D71155">
        <w:rPr>
          <w:rFonts w:eastAsia="Times New Roman"/>
          <w:color w:val="212121"/>
          <w:szCs w:val="24"/>
        </w:rPr>
        <w:t>παγώσει</w:t>
      </w:r>
      <w:r>
        <w:rPr>
          <w:rFonts w:eastAsia="Times New Roman"/>
          <w:color w:val="212121"/>
          <w:szCs w:val="24"/>
        </w:rPr>
        <w:t>»</w:t>
      </w:r>
      <w:r w:rsidRPr="00D71155">
        <w:rPr>
          <w:rFonts w:eastAsia="Times New Roman"/>
          <w:color w:val="212121"/>
          <w:szCs w:val="24"/>
        </w:rPr>
        <w:t xml:space="preserve"> το σύνολο των συντάξεων μέχρι το 2022</w:t>
      </w:r>
      <w:r>
        <w:rPr>
          <w:rFonts w:eastAsia="Times New Roman"/>
          <w:color w:val="212121"/>
          <w:szCs w:val="24"/>
        </w:rPr>
        <w:t xml:space="preserve">, που όπως εκτιμά η ίδια η </w:t>
      </w:r>
      <w:r>
        <w:rPr>
          <w:rFonts w:eastAsia="Times New Roman"/>
          <w:color w:val="212121"/>
          <w:szCs w:val="24"/>
        </w:rPr>
        <w:t>επιτροπή</w:t>
      </w:r>
      <w:r>
        <w:rPr>
          <w:rFonts w:eastAsia="Times New Roman"/>
          <w:color w:val="212121"/>
          <w:szCs w:val="24"/>
        </w:rPr>
        <w:t>,</w:t>
      </w:r>
      <w:r w:rsidRPr="00D71155">
        <w:rPr>
          <w:rFonts w:eastAsia="Times New Roman"/>
          <w:color w:val="212121"/>
          <w:szCs w:val="24"/>
        </w:rPr>
        <w:t xml:space="preserve"> έχει το ί</w:t>
      </w:r>
      <w:r w:rsidRPr="00D71155">
        <w:rPr>
          <w:rFonts w:eastAsia="Times New Roman"/>
          <w:color w:val="212121"/>
          <w:szCs w:val="24"/>
        </w:rPr>
        <w:t xml:space="preserve">διο δημοσιονομικό αποτέλεσμα </w:t>
      </w:r>
      <w:r>
        <w:rPr>
          <w:rFonts w:eastAsia="Times New Roman"/>
          <w:color w:val="212121"/>
          <w:szCs w:val="24"/>
        </w:rPr>
        <w:t>ε</w:t>
      </w:r>
      <w:r w:rsidRPr="00D71155">
        <w:rPr>
          <w:rFonts w:eastAsia="Times New Roman"/>
          <w:color w:val="212121"/>
          <w:szCs w:val="24"/>
        </w:rPr>
        <w:t xml:space="preserve">άν </w:t>
      </w:r>
      <w:r>
        <w:rPr>
          <w:rFonts w:eastAsia="Times New Roman"/>
          <w:color w:val="212121"/>
          <w:szCs w:val="24"/>
        </w:rPr>
        <w:t>περικόπταμε την</w:t>
      </w:r>
      <w:r w:rsidRPr="00D71155">
        <w:rPr>
          <w:rFonts w:eastAsia="Times New Roman"/>
          <w:color w:val="212121"/>
          <w:szCs w:val="24"/>
        </w:rPr>
        <w:t xml:space="preserve"> προσωπική διαφορά</w:t>
      </w:r>
      <w:r>
        <w:rPr>
          <w:rFonts w:eastAsia="Times New Roman"/>
          <w:color w:val="212121"/>
          <w:szCs w:val="24"/>
        </w:rPr>
        <w:t>. Μιλάμε για τη σελίδα 4 της ανακοίνωσης της Κ</w:t>
      </w:r>
      <w:r w:rsidRPr="00D71155">
        <w:rPr>
          <w:rFonts w:eastAsia="Times New Roman"/>
          <w:color w:val="212121"/>
          <w:szCs w:val="24"/>
        </w:rPr>
        <w:t>ομισιόν</w:t>
      </w:r>
      <w:r>
        <w:rPr>
          <w:rFonts w:eastAsia="Times New Roman"/>
          <w:color w:val="212121"/>
          <w:szCs w:val="24"/>
        </w:rPr>
        <w:t>.</w:t>
      </w:r>
    </w:p>
    <w:p w14:paraId="5FC2F7ED" w14:textId="77777777" w:rsidR="0020643A" w:rsidRDefault="00E84ECF">
      <w:pPr>
        <w:spacing w:line="600" w:lineRule="auto"/>
        <w:ind w:firstLine="720"/>
        <w:contextualSpacing/>
        <w:jc w:val="both"/>
        <w:rPr>
          <w:rFonts w:eastAsia="Times New Roman"/>
          <w:szCs w:val="24"/>
        </w:rPr>
      </w:pPr>
      <w:r w:rsidRPr="00D71155">
        <w:rPr>
          <w:rFonts w:eastAsia="Times New Roman"/>
          <w:b/>
          <w:szCs w:val="24"/>
        </w:rPr>
        <w:t>ΕΥΚΛΕΙΔΗΣ ΤΣΑΚΑΛΩΤΟΣ (Υπουργός Οικονομικών):</w:t>
      </w:r>
      <w:r>
        <w:rPr>
          <w:rFonts w:eastAsia="Times New Roman"/>
          <w:b/>
          <w:szCs w:val="24"/>
        </w:rPr>
        <w:t xml:space="preserve"> </w:t>
      </w:r>
      <w:r>
        <w:rPr>
          <w:rFonts w:eastAsia="Times New Roman"/>
          <w:szCs w:val="24"/>
        </w:rPr>
        <w:t xml:space="preserve">Είναι </w:t>
      </w:r>
      <w:r>
        <w:rPr>
          <w:rFonts w:eastAsia="Times New Roman"/>
          <w:szCs w:val="24"/>
        </w:rPr>
        <w:t>10%…</w:t>
      </w:r>
    </w:p>
    <w:p w14:paraId="5FC2F7EE" w14:textId="77777777" w:rsidR="0020643A" w:rsidRDefault="00E84ECF">
      <w:pPr>
        <w:spacing w:line="600" w:lineRule="auto"/>
        <w:ind w:firstLine="720"/>
        <w:contextualSpacing/>
        <w:jc w:val="both"/>
        <w:rPr>
          <w:rFonts w:eastAsia="Times New Roman"/>
          <w:color w:val="212121"/>
          <w:szCs w:val="24"/>
        </w:rPr>
      </w:pPr>
      <w:r>
        <w:rPr>
          <w:rFonts w:eastAsia="Times New Roman"/>
          <w:b/>
          <w:color w:val="212121"/>
          <w:szCs w:val="24"/>
        </w:rPr>
        <w:t xml:space="preserve">ΝΙΚΟΛΑΟΣ ΚΑΡΑΘΑΝΑΣΟΠΟΥΛΟΣ: </w:t>
      </w:r>
      <w:r>
        <w:rPr>
          <w:rFonts w:eastAsia="Times New Roman"/>
          <w:color w:val="212121"/>
          <w:szCs w:val="24"/>
        </w:rPr>
        <w:t>Είναι στη σελίδα</w:t>
      </w:r>
      <w:r w:rsidRPr="00D71155">
        <w:rPr>
          <w:rFonts w:eastAsia="Times New Roman"/>
          <w:color w:val="212121"/>
          <w:szCs w:val="24"/>
        </w:rPr>
        <w:t xml:space="preserve"> 4 της ανακοίνωσης </w:t>
      </w:r>
      <w:r>
        <w:rPr>
          <w:rFonts w:eastAsia="Times New Roman"/>
          <w:color w:val="212121"/>
          <w:szCs w:val="24"/>
        </w:rPr>
        <w:t>της Κ</w:t>
      </w:r>
      <w:r w:rsidRPr="00D71155">
        <w:rPr>
          <w:rFonts w:eastAsia="Times New Roman"/>
          <w:color w:val="212121"/>
          <w:szCs w:val="24"/>
        </w:rPr>
        <w:t>ομισιόν</w:t>
      </w:r>
      <w:r>
        <w:rPr>
          <w:rFonts w:eastAsia="Times New Roman"/>
          <w:color w:val="212121"/>
          <w:szCs w:val="24"/>
        </w:rPr>
        <w:t xml:space="preserve">. Το </w:t>
      </w:r>
      <w:r w:rsidRPr="00D71155">
        <w:rPr>
          <w:rFonts w:eastAsia="Times New Roman"/>
          <w:color w:val="212121"/>
          <w:szCs w:val="24"/>
        </w:rPr>
        <w:t>δ</w:t>
      </w:r>
      <w:r>
        <w:rPr>
          <w:rFonts w:eastAsia="Times New Roman"/>
          <w:color w:val="212121"/>
          <w:szCs w:val="24"/>
        </w:rPr>
        <w:t>ιαβάζω λοιπόν και θα το καταθέσω, κύριε Υπουργέ: «Επιπλέον, το προτεινόμενο</w:t>
      </w:r>
      <w:r w:rsidRPr="00D71155">
        <w:rPr>
          <w:rFonts w:eastAsia="Times New Roman"/>
          <w:color w:val="212121"/>
          <w:szCs w:val="24"/>
        </w:rPr>
        <w:t xml:space="preserve"> </w:t>
      </w:r>
      <w:r>
        <w:rPr>
          <w:rFonts w:eastAsia="Times New Roman"/>
          <w:color w:val="212121"/>
          <w:szCs w:val="24"/>
        </w:rPr>
        <w:t>«</w:t>
      </w:r>
      <w:r w:rsidRPr="00D71155">
        <w:rPr>
          <w:rFonts w:eastAsia="Times New Roman"/>
          <w:color w:val="212121"/>
          <w:szCs w:val="24"/>
        </w:rPr>
        <w:t>πάγωμα</w:t>
      </w:r>
      <w:r>
        <w:rPr>
          <w:rFonts w:eastAsia="Times New Roman"/>
          <w:color w:val="212121"/>
          <w:szCs w:val="24"/>
        </w:rPr>
        <w:t>»</w:t>
      </w:r>
      <w:r w:rsidRPr="00D71155">
        <w:rPr>
          <w:rFonts w:eastAsia="Times New Roman"/>
          <w:color w:val="212121"/>
          <w:szCs w:val="24"/>
        </w:rPr>
        <w:t xml:space="preserve"> των συντάξεων ως το 2022 προβλέπεται να οδηγήσει στο ίδιο επίπεδο των συνταξιοδοτικών δαπανών ως ποσοστό του ΑΕΠ σε σταθερή κατάσταση</w:t>
      </w:r>
      <w:r>
        <w:rPr>
          <w:rFonts w:eastAsia="Times New Roman"/>
          <w:color w:val="212121"/>
          <w:szCs w:val="24"/>
        </w:rPr>
        <w:t>,</w:t>
      </w:r>
      <w:r w:rsidRPr="00D71155">
        <w:rPr>
          <w:rFonts w:eastAsia="Times New Roman"/>
          <w:color w:val="212121"/>
          <w:szCs w:val="24"/>
        </w:rPr>
        <w:t xml:space="preserve"> σε σύγκριση με το αποτέλεσμα της πλ</w:t>
      </w:r>
      <w:r w:rsidRPr="00D71155">
        <w:rPr>
          <w:rFonts w:eastAsia="Times New Roman"/>
          <w:color w:val="212121"/>
          <w:szCs w:val="24"/>
        </w:rPr>
        <w:t xml:space="preserve">ήρους εφαρμογής </w:t>
      </w:r>
      <w:r>
        <w:rPr>
          <w:rFonts w:eastAsia="Times New Roman"/>
          <w:color w:val="212121"/>
          <w:szCs w:val="24"/>
        </w:rPr>
        <w:t>των προνομοθετημένων</w:t>
      </w:r>
      <w:r w:rsidRPr="00D71155">
        <w:rPr>
          <w:rFonts w:eastAsia="Times New Roman"/>
          <w:color w:val="212121"/>
          <w:szCs w:val="24"/>
        </w:rPr>
        <w:t xml:space="preserve"> περικοπών των συντάξεων </w:t>
      </w:r>
      <w:r>
        <w:rPr>
          <w:rFonts w:eastAsia="Times New Roman"/>
          <w:color w:val="212121"/>
          <w:szCs w:val="24"/>
        </w:rPr>
        <w:t xml:space="preserve">το </w:t>
      </w:r>
      <w:r w:rsidRPr="00D71155">
        <w:rPr>
          <w:rFonts w:eastAsia="Times New Roman"/>
          <w:color w:val="212121"/>
          <w:szCs w:val="24"/>
        </w:rPr>
        <w:t>2019</w:t>
      </w:r>
      <w:r>
        <w:rPr>
          <w:rFonts w:eastAsia="Times New Roman"/>
          <w:color w:val="212121"/>
          <w:szCs w:val="24"/>
        </w:rPr>
        <w:t>».</w:t>
      </w:r>
    </w:p>
    <w:p w14:paraId="5FC2F7EF" w14:textId="77777777" w:rsidR="0020643A" w:rsidRDefault="00E84ECF">
      <w:pPr>
        <w:spacing w:line="600" w:lineRule="auto"/>
        <w:ind w:firstLine="720"/>
        <w:contextualSpacing/>
        <w:jc w:val="both"/>
        <w:rPr>
          <w:rFonts w:eastAsia="Times New Roman"/>
          <w:color w:val="212121"/>
          <w:szCs w:val="24"/>
        </w:rPr>
      </w:pPr>
      <w:r>
        <w:rPr>
          <w:rFonts w:eastAsia="Times New Roman"/>
          <w:color w:val="212121"/>
          <w:szCs w:val="24"/>
        </w:rPr>
        <w:t xml:space="preserve">Μιλά για ίδιο δημοσιονομικό αποτέλεσμα. </w:t>
      </w:r>
      <w:r w:rsidRPr="00D71155">
        <w:rPr>
          <w:rFonts w:eastAsia="Times New Roman"/>
          <w:color w:val="212121"/>
          <w:szCs w:val="24"/>
        </w:rPr>
        <w:t>Άρα</w:t>
      </w:r>
      <w:r>
        <w:rPr>
          <w:rFonts w:eastAsia="Times New Roman"/>
          <w:color w:val="212121"/>
          <w:szCs w:val="24"/>
        </w:rPr>
        <w:t>, λοιπόν, μετακυλίετε</w:t>
      </w:r>
      <w:r w:rsidRPr="00D71155">
        <w:rPr>
          <w:rFonts w:eastAsia="Times New Roman"/>
          <w:color w:val="212121"/>
          <w:szCs w:val="24"/>
        </w:rPr>
        <w:t xml:space="preserve"> σε όλους τους συνταξιούχους τη μείωση </w:t>
      </w:r>
      <w:r>
        <w:rPr>
          <w:rFonts w:eastAsia="Times New Roman"/>
          <w:color w:val="212121"/>
          <w:szCs w:val="24"/>
        </w:rPr>
        <w:t xml:space="preserve">αυτής </w:t>
      </w:r>
      <w:r w:rsidRPr="00D71155">
        <w:rPr>
          <w:rFonts w:eastAsia="Times New Roman"/>
          <w:color w:val="212121"/>
          <w:szCs w:val="24"/>
        </w:rPr>
        <w:t>της προσωπικής διαφοράς</w:t>
      </w:r>
      <w:r>
        <w:rPr>
          <w:rFonts w:eastAsia="Times New Roman"/>
          <w:color w:val="212121"/>
          <w:szCs w:val="24"/>
        </w:rPr>
        <w:t>.</w:t>
      </w:r>
    </w:p>
    <w:p w14:paraId="5FC2F7F0" w14:textId="77777777" w:rsidR="0020643A" w:rsidRDefault="00E84ECF">
      <w:pPr>
        <w:spacing w:line="600" w:lineRule="auto"/>
        <w:ind w:firstLine="720"/>
        <w:contextualSpacing/>
        <w:jc w:val="both"/>
        <w:rPr>
          <w:rFonts w:eastAsia="Times New Roman"/>
          <w:color w:val="212121"/>
          <w:szCs w:val="24"/>
        </w:rPr>
      </w:pPr>
      <w:r>
        <w:rPr>
          <w:rFonts w:eastAsia="Times New Roman"/>
          <w:color w:val="212121"/>
          <w:szCs w:val="24"/>
        </w:rPr>
        <w:t>Απ’ αυτήν</w:t>
      </w:r>
      <w:r w:rsidRPr="00D71155">
        <w:rPr>
          <w:rFonts w:eastAsia="Times New Roman"/>
          <w:color w:val="212121"/>
          <w:szCs w:val="24"/>
        </w:rPr>
        <w:t xml:space="preserve"> την άποψη</w:t>
      </w:r>
      <w:r>
        <w:rPr>
          <w:rFonts w:eastAsia="Times New Roman"/>
          <w:color w:val="212121"/>
          <w:szCs w:val="24"/>
        </w:rPr>
        <w:t>, ισχυρίστηκε</w:t>
      </w:r>
      <w:r w:rsidRPr="00D71155">
        <w:rPr>
          <w:rFonts w:eastAsia="Times New Roman"/>
          <w:color w:val="212121"/>
          <w:szCs w:val="24"/>
        </w:rPr>
        <w:t xml:space="preserve"> για το</w:t>
      </w:r>
      <w:r>
        <w:rPr>
          <w:rFonts w:eastAsia="Times New Roman"/>
          <w:color w:val="212121"/>
          <w:szCs w:val="24"/>
        </w:rPr>
        <w:t>υς</w:t>
      </w:r>
      <w:r w:rsidRPr="00D71155">
        <w:rPr>
          <w:rFonts w:eastAsia="Times New Roman"/>
          <w:color w:val="212121"/>
          <w:szCs w:val="24"/>
        </w:rPr>
        <w:t xml:space="preserve"> μισθούς</w:t>
      </w:r>
      <w:r>
        <w:rPr>
          <w:rFonts w:eastAsia="Times New Roman"/>
          <w:color w:val="212121"/>
          <w:szCs w:val="24"/>
        </w:rPr>
        <w:t xml:space="preserve"> ό</w:t>
      </w:r>
      <w:r>
        <w:rPr>
          <w:rFonts w:eastAsia="Times New Roman"/>
          <w:color w:val="212121"/>
          <w:szCs w:val="24"/>
        </w:rPr>
        <w:t>τι θα αυξηθεί ο κατώτερος μισθός και θα καταργηθεί ο</w:t>
      </w:r>
      <w:r w:rsidRPr="00D71155">
        <w:rPr>
          <w:rFonts w:eastAsia="Times New Roman"/>
          <w:color w:val="212121"/>
          <w:szCs w:val="24"/>
        </w:rPr>
        <w:t xml:space="preserve"> υποκατώτατος</w:t>
      </w:r>
      <w:r>
        <w:rPr>
          <w:rFonts w:eastAsia="Times New Roman"/>
          <w:color w:val="212121"/>
          <w:szCs w:val="24"/>
        </w:rPr>
        <w:t>. «Θ</w:t>
      </w:r>
      <w:r w:rsidRPr="00D71155">
        <w:rPr>
          <w:rFonts w:eastAsia="Times New Roman"/>
          <w:color w:val="212121"/>
          <w:szCs w:val="24"/>
        </w:rPr>
        <w:t>α</w:t>
      </w:r>
      <w:r>
        <w:rPr>
          <w:rFonts w:eastAsia="Times New Roman"/>
          <w:color w:val="212121"/>
          <w:szCs w:val="24"/>
        </w:rPr>
        <w:t xml:space="preserve">»! </w:t>
      </w:r>
    </w:p>
    <w:p w14:paraId="5FC2F7F1" w14:textId="77777777" w:rsidR="0020643A" w:rsidRDefault="00E84ECF">
      <w:pPr>
        <w:spacing w:line="600" w:lineRule="auto"/>
        <w:ind w:firstLine="720"/>
        <w:contextualSpacing/>
        <w:jc w:val="both"/>
        <w:rPr>
          <w:rFonts w:eastAsia="Times New Roman"/>
          <w:color w:val="212121"/>
          <w:szCs w:val="24"/>
        </w:rPr>
      </w:pPr>
      <w:r>
        <w:rPr>
          <w:rFonts w:eastAsia="Times New Roman"/>
          <w:color w:val="212121"/>
          <w:szCs w:val="24"/>
        </w:rPr>
        <w:t xml:space="preserve">Στην ίδια ανακοίνωση της </w:t>
      </w:r>
      <w:r>
        <w:rPr>
          <w:rFonts w:eastAsia="Times New Roman"/>
          <w:color w:val="212121"/>
          <w:szCs w:val="24"/>
        </w:rPr>
        <w:t>ε</w:t>
      </w:r>
      <w:r w:rsidRPr="00D71155">
        <w:rPr>
          <w:rFonts w:eastAsia="Times New Roman"/>
          <w:color w:val="212121"/>
          <w:szCs w:val="24"/>
        </w:rPr>
        <w:t xml:space="preserve">πιτροπής </w:t>
      </w:r>
      <w:r w:rsidRPr="00D71155">
        <w:rPr>
          <w:rFonts w:eastAsia="Times New Roman"/>
          <w:color w:val="212121"/>
          <w:szCs w:val="24"/>
        </w:rPr>
        <w:t>τονίζεται ότι όλες αυτές οι αλλαγές πο</w:t>
      </w:r>
      <w:r>
        <w:rPr>
          <w:rFonts w:eastAsia="Times New Roman"/>
          <w:color w:val="212121"/>
          <w:szCs w:val="24"/>
        </w:rPr>
        <w:t xml:space="preserve">υ θα γίνουν θα πρέπει να λαμβάνουν υπ’ όψιν </w:t>
      </w:r>
      <w:r w:rsidRPr="00D71155">
        <w:rPr>
          <w:rFonts w:eastAsia="Times New Roman"/>
          <w:color w:val="212121"/>
          <w:szCs w:val="24"/>
        </w:rPr>
        <w:t xml:space="preserve">τις αντοχές της οικονομίας και το </w:t>
      </w:r>
      <w:r>
        <w:rPr>
          <w:rFonts w:eastAsia="Times New Roman"/>
          <w:color w:val="212121"/>
          <w:szCs w:val="24"/>
        </w:rPr>
        <w:t>επίπεδο ανταγωνιστικότητας, για</w:t>
      </w:r>
      <w:r>
        <w:rPr>
          <w:rFonts w:eastAsia="Times New Roman"/>
          <w:color w:val="212121"/>
          <w:szCs w:val="24"/>
        </w:rPr>
        <w:t xml:space="preserve"> να μη θιγούν δηλαδή οι επενδύσεις, μελλούμενες και επόμενες </w:t>
      </w:r>
      <w:r w:rsidRPr="00D71155">
        <w:rPr>
          <w:rFonts w:eastAsia="Times New Roman"/>
          <w:color w:val="212121"/>
          <w:szCs w:val="24"/>
        </w:rPr>
        <w:t>και η κερδοφορία των επιχειρήσεων</w:t>
      </w:r>
      <w:r>
        <w:rPr>
          <w:rFonts w:eastAsia="Times New Roman"/>
          <w:color w:val="212121"/>
          <w:szCs w:val="24"/>
        </w:rPr>
        <w:t>. Γι’ αυτό,</w:t>
      </w:r>
      <w:r w:rsidRPr="00D71155">
        <w:rPr>
          <w:rFonts w:eastAsia="Times New Roman"/>
          <w:color w:val="212121"/>
          <w:szCs w:val="24"/>
        </w:rPr>
        <w:t xml:space="preserve"> τόσα χρόνια διατηρεί τον </w:t>
      </w:r>
      <w:r>
        <w:rPr>
          <w:rFonts w:eastAsia="Times New Roman"/>
          <w:color w:val="212121"/>
          <w:szCs w:val="24"/>
        </w:rPr>
        <w:t>υπο</w:t>
      </w:r>
      <w:r w:rsidRPr="00D71155">
        <w:rPr>
          <w:rFonts w:eastAsia="Times New Roman"/>
          <w:color w:val="212121"/>
          <w:szCs w:val="24"/>
        </w:rPr>
        <w:t>κατώτατο μισθό</w:t>
      </w:r>
      <w:r>
        <w:rPr>
          <w:rFonts w:eastAsia="Times New Roman"/>
          <w:color w:val="212121"/>
          <w:szCs w:val="24"/>
        </w:rPr>
        <w:t>. Τέσσερα</w:t>
      </w:r>
      <w:r w:rsidRPr="00D71155">
        <w:rPr>
          <w:rFonts w:eastAsia="Times New Roman"/>
          <w:color w:val="212121"/>
          <w:szCs w:val="24"/>
        </w:rPr>
        <w:t xml:space="preserve"> χρόνια το</w:t>
      </w:r>
      <w:r>
        <w:rPr>
          <w:rFonts w:eastAsia="Times New Roman"/>
          <w:color w:val="212121"/>
          <w:szCs w:val="24"/>
        </w:rPr>
        <w:t>ν</w:t>
      </w:r>
      <w:r w:rsidRPr="00D71155">
        <w:rPr>
          <w:rFonts w:eastAsia="Times New Roman"/>
          <w:color w:val="212121"/>
          <w:szCs w:val="24"/>
        </w:rPr>
        <w:t xml:space="preserve"> διατηρήσ</w:t>
      </w:r>
      <w:r>
        <w:rPr>
          <w:rFonts w:eastAsia="Times New Roman"/>
          <w:color w:val="212121"/>
          <w:szCs w:val="24"/>
        </w:rPr>
        <w:t>α</w:t>
      </w:r>
      <w:r w:rsidRPr="00D71155">
        <w:rPr>
          <w:rFonts w:eastAsia="Times New Roman"/>
          <w:color w:val="212121"/>
          <w:szCs w:val="24"/>
        </w:rPr>
        <w:t xml:space="preserve">τε και μάλιστα σπεύσατε να </w:t>
      </w:r>
      <w:r>
        <w:rPr>
          <w:rFonts w:eastAsia="Times New Roman"/>
          <w:color w:val="212121"/>
          <w:szCs w:val="24"/>
        </w:rPr>
        <w:t>προνομοθετήσετε</w:t>
      </w:r>
      <w:r w:rsidRPr="00D71155">
        <w:rPr>
          <w:rFonts w:eastAsia="Times New Roman"/>
          <w:color w:val="212121"/>
          <w:szCs w:val="24"/>
        </w:rPr>
        <w:t xml:space="preserve"> την κρατική χρηματοδότηση των ασφαλ</w:t>
      </w:r>
      <w:r w:rsidRPr="00D71155">
        <w:rPr>
          <w:rFonts w:eastAsia="Times New Roman"/>
          <w:color w:val="212121"/>
          <w:szCs w:val="24"/>
        </w:rPr>
        <w:t>ιστικών εισφορών για τους νέους εργαζόμενους ως αντικατάσταση</w:t>
      </w:r>
      <w:r>
        <w:rPr>
          <w:rFonts w:eastAsia="Times New Roman"/>
          <w:color w:val="212121"/>
          <w:szCs w:val="24"/>
        </w:rPr>
        <w:t>. Ακόμα, όμως, δεν έχετε</w:t>
      </w:r>
      <w:r w:rsidRPr="00D71155">
        <w:rPr>
          <w:rFonts w:eastAsia="Times New Roman"/>
          <w:color w:val="212121"/>
          <w:szCs w:val="24"/>
        </w:rPr>
        <w:t xml:space="preserve"> </w:t>
      </w:r>
      <w:r>
        <w:rPr>
          <w:rFonts w:eastAsia="Times New Roman"/>
          <w:color w:val="212121"/>
          <w:szCs w:val="24"/>
        </w:rPr>
        <w:t>προβεί στη μείωση τ</w:t>
      </w:r>
      <w:r w:rsidRPr="00D71155">
        <w:rPr>
          <w:rFonts w:eastAsia="Times New Roman"/>
          <w:color w:val="212121"/>
          <w:szCs w:val="24"/>
        </w:rPr>
        <w:t xml:space="preserve">ου </w:t>
      </w:r>
      <w:r>
        <w:rPr>
          <w:rFonts w:eastAsia="Times New Roman"/>
          <w:color w:val="212121"/>
          <w:szCs w:val="24"/>
        </w:rPr>
        <w:t>υπο</w:t>
      </w:r>
      <w:r w:rsidRPr="00D71155">
        <w:rPr>
          <w:rFonts w:eastAsia="Times New Roman"/>
          <w:color w:val="212121"/>
          <w:szCs w:val="24"/>
        </w:rPr>
        <w:t>κατώτατου μισθού</w:t>
      </w:r>
      <w:r>
        <w:rPr>
          <w:rFonts w:eastAsia="Times New Roman"/>
          <w:color w:val="212121"/>
          <w:szCs w:val="24"/>
        </w:rPr>
        <w:t>, στην κατάλυσή του, γιατί η Κομισιόν σάς βάζει</w:t>
      </w:r>
      <w:r w:rsidRPr="00D71155">
        <w:rPr>
          <w:rFonts w:eastAsia="Times New Roman"/>
          <w:color w:val="212121"/>
          <w:szCs w:val="24"/>
        </w:rPr>
        <w:t xml:space="preserve"> ζητήματα</w:t>
      </w:r>
      <w:r>
        <w:rPr>
          <w:rFonts w:eastAsia="Times New Roman"/>
          <w:color w:val="212121"/>
          <w:szCs w:val="24"/>
        </w:rPr>
        <w:t>. Ας δούμε, λοιπόν, πώς θα έρθουν όλα αυτά.</w:t>
      </w:r>
    </w:p>
    <w:p w14:paraId="5FC2F7F2" w14:textId="77777777" w:rsidR="0020643A" w:rsidRDefault="00E84ECF">
      <w:pPr>
        <w:spacing w:line="600" w:lineRule="auto"/>
        <w:ind w:firstLine="720"/>
        <w:contextualSpacing/>
        <w:jc w:val="both"/>
        <w:rPr>
          <w:rFonts w:eastAsia="Times New Roman"/>
          <w:color w:val="212121"/>
          <w:szCs w:val="24"/>
        </w:rPr>
      </w:pPr>
      <w:r>
        <w:rPr>
          <w:rFonts w:eastAsia="Times New Roman"/>
          <w:color w:val="212121"/>
          <w:szCs w:val="24"/>
        </w:rPr>
        <w:t>Μ</w:t>
      </w:r>
      <w:r w:rsidRPr="00D71155">
        <w:rPr>
          <w:rFonts w:eastAsia="Times New Roman"/>
          <w:color w:val="212121"/>
          <w:szCs w:val="24"/>
        </w:rPr>
        <w:t>άλιστα</w:t>
      </w:r>
      <w:r>
        <w:rPr>
          <w:rFonts w:eastAsia="Times New Roman"/>
          <w:color w:val="212121"/>
          <w:szCs w:val="24"/>
        </w:rPr>
        <w:t>,</w:t>
      </w:r>
      <w:r w:rsidRPr="00D71155">
        <w:rPr>
          <w:rFonts w:eastAsia="Times New Roman"/>
          <w:color w:val="212121"/>
          <w:szCs w:val="24"/>
        </w:rPr>
        <w:t xml:space="preserve"> όλο το οπλοστάσιο το αντεργατικό της</w:t>
      </w:r>
      <w:r>
        <w:rPr>
          <w:rFonts w:eastAsia="Times New Roman"/>
          <w:color w:val="212121"/>
          <w:szCs w:val="24"/>
        </w:rPr>
        <w:t xml:space="preserve"> Νέας Δημοκρατίας το κάνετε</w:t>
      </w:r>
      <w:r w:rsidRPr="00D71155">
        <w:rPr>
          <w:rFonts w:eastAsia="Times New Roman"/>
          <w:color w:val="212121"/>
          <w:szCs w:val="24"/>
        </w:rPr>
        <w:t xml:space="preserve"> δικό σας νόμο</w:t>
      </w:r>
      <w:r>
        <w:rPr>
          <w:rFonts w:eastAsia="Times New Roman"/>
          <w:color w:val="212121"/>
          <w:szCs w:val="24"/>
        </w:rPr>
        <w:t xml:space="preserve">. Είναι πλέον </w:t>
      </w:r>
      <w:r>
        <w:rPr>
          <w:rFonts w:eastAsia="Times New Roman"/>
          <w:color w:val="212121"/>
          <w:szCs w:val="24"/>
        </w:rPr>
        <w:t>νόμος</w:t>
      </w:r>
      <w:r w:rsidRPr="00D71155">
        <w:rPr>
          <w:rFonts w:eastAsia="Times New Roman"/>
          <w:color w:val="212121"/>
          <w:szCs w:val="24"/>
        </w:rPr>
        <w:t xml:space="preserve"> </w:t>
      </w:r>
      <w:r>
        <w:rPr>
          <w:rFonts w:eastAsia="Times New Roman"/>
          <w:color w:val="212121"/>
          <w:szCs w:val="24"/>
        </w:rPr>
        <w:t>Βρούτση</w:t>
      </w:r>
      <w:r>
        <w:rPr>
          <w:rFonts w:eastAsia="Times New Roman"/>
          <w:color w:val="212121"/>
          <w:szCs w:val="24"/>
        </w:rPr>
        <w:t xml:space="preserve"> </w:t>
      </w:r>
      <w:r>
        <w:rPr>
          <w:rFonts w:eastAsia="Times New Roman"/>
          <w:color w:val="212121"/>
          <w:szCs w:val="24"/>
        </w:rPr>
        <w:t>-</w:t>
      </w:r>
      <w:r>
        <w:rPr>
          <w:rFonts w:eastAsia="Times New Roman"/>
          <w:color w:val="212121"/>
          <w:szCs w:val="24"/>
        </w:rPr>
        <w:t xml:space="preserve"> </w:t>
      </w:r>
      <w:r>
        <w:rPr>
          <w:rFonts w:eastAsia="Times New Roman"/>
          <w:color w:val="212121"/>
          <w:szCs w:val="24"/>
        </w:rPr>
        <w:t>Αχτσιόγλου. Ο</w:t>
      </w:r>
      <w:r w:rsidRPr="00D71155">
        <w:rPr>
          <w:rFonts w:eastAsia="Times New Roman"/>
          <w:color w:val="212121"/>
          <w:szCs w:val="24"/>
        </w:rPr>
        <w:t xml:space="preserve"> κατώτατος μισθός θα καθορίζεται με βάση τις αντοχές της οικονομίας</w:t>
      </w:r>
      <w:r>
        <w:rPr>
          <w:rFonts w:eastAsia="Times New Roman"/>
          <w:color w:val="212121"/>
          <w:szCs w:val="24"/>
        </w:rPr>
        <w:t>.</w:t>
      </w:r>
      <w:r w:rsidRPr="00D71155">
        <w:rPr>
          <w:rFonts w:eastAsia="Times New Roman"/>
          <w:color w:val="212121"/>
          <w:szCs w:val="24"/>
        </w:rPr>
        <w:t xml:space="preserve"> Και ποιος θα το</w:t>
      </w:r>
      <w:r>
        <w:rPr>
          <w:rFonts w:eastAsia="Times New Roman"/>
          <w:color w:val="212121"/>
          <w:szCs w:val="24"/>
        </w:rPr>
        <w:t>ν καθορίζ</w:t>
      </w:r>
      <w:r w:rsidRPr="00D71155">
        <w:rPr>
          <w:rFonts w:eastAsia="Times New Roman"/>
          <w:color w:val="212121"/>
          <w:szCs w:val="24"/>
        </w:rPr>
        <w:t>ει</w:t>
      </w:r>
      <w:r>
        <w:rPr>
          <w:rFonts w:eastAsia="Times New Roman"/>
          <w:color w:val="212121"/>
          <w:szCs w:val="24"/>
        </w:rPr>
        <w:t>;</w:t>
      </w:r>
      <w:r w:rsidRPr="00D71155">
        <w:rPr>
          <w:rFonts w:eastAsia="Times New Roman"/>
          <w:color w:val="212121"/>
          <w:szCs w:val="24"/>
        </w:rPr>
        <w:t xml:space="preserve"> Όχι </w:t>
      </w:r>
      <w:r>
        <w:rPr>
          <w:rFonts w:eastAsia="Times New Roman"/>
          <w:color w:val="212121"/>
          <w:szCs w:val="24"/>
        </w:rPr>
        <w:t xml:space="preserve">οι </w:t>
      </w:r>
      <w:r w:rsidRPr="00D71155">
        <w:rPr>
          <w:rFonts w:eastAsia="Times New Roman"/>
          <w:color w:val="212121"/>
          <w:szCs w:val="24"/>
        </w:rPr>
        <w:t xml:space="preserve">εργαζόμενοι </w:t>
      </w:r>
      <w:r>
        <w:rPr>
          <w:rFonts w:eastAsia="Times New Roman"/>
          <w:color w:val="212121"/>
          <w:szCs w:val="24"/>
        </w:rPr>
        <w:t xml:space="preserve">με </w:t>
      </w:r>
      <w:r w:rsidRPr="00D71155">
        <w:rPr>
          <w:rFonts w:eastAsia="Times New Roman"/>
          <w:color w:val="212121"/>
          <w:szCs w:val="24"/>
        </w:rPr>
        <w:t>την ταξική πάλη</w:t>
      </w:r>
      <w:r>
        <w:rPr>
          <w:rFonts w:eastAsia="Times New Roman"/>
          <w:color w:val="212121"/>
          <w:szCs w:val="24"/>
        </w:rPr>
        <w:t>,</w:t>
      </w:r>
      <w:r w:rsidRPr="00D71155">
        <w:rPr>
          <w:rFonts w:eastAsia="Times New Roman"/>
          <w:color w:val="212121"/>
          <w:szCs w:val="24"/>
        </w:rPr>
        <w:t xml:space="preserve"> αλλά </w:t>
      </w:r>
      <w:r>
        <w:rPr>
          <w:rFonts w:eastAsia="Times New Roman"/>
          <w:color w:val="212121"/>
          <w:szCs w:val="24"/>
        </w:rPr>
        <w:t>η Κ</w:t>
      </w:r>
      <w:r w:rsidRPr="00D71155">
        <w:rPr>
          <w:rFonts w:eastAsia="Times New Roman"/>
          <w:color w:val="212121"/>
          <w:szCs w:val="24"/>
        </w:rPr>
        <w:t>υβέρνηση</w:t>
      </w:r>
      <w:r>
        <w:rPr>
          <w:rFonts w:eastAsia="Times New Roman"/>
          <w:color w:val="212121"/>
          <w:szCs w:val="24"/>
        </w:rPr>
        <w:t xml:space="preserve">. Αυτά είπε ο </w:t>
      </w:r>
      <w:r w:rsidRPr="00D71155">
        <w:rPr>
          <w:rFonts w:eastAsia="Times New Roman"/>
          <w:color w:val="212121"/>
          <w:szCs w:val="24"/>
        </w:rPr>
        <w:t xml:space="preserve">νόμος </w:t>
      </w:r>
      <w:r>
        <w:rPr>
          <w:rFonts w:eastAsia="Times New Roman"/>
          <w:color w:val="212121"/>
          <w:szCs w:val="24"/>
        </w:rPr>
        <w:t>Β</w:t>
      </w:r>
      <w:r w:rsidRPr="00D71155">
        <w:rPr>
          <w:rFonts w:eastAsia="Times New Roman"/>
          <w:color w:val="212121"/>
          <w:szCs w:val="24"/>
        </w:rPr>
        <w:t>ρούτση</w:t>
      </w:r>
      <w:r>
        <w:rPr>
          <w:rFonts w:eastAsia="Times New Roman"/>
          <w:color w:val="212121"/>
          <w:szCs w:val="24"/>
        </w:rPr>
        <w:t xml:space="preserve">. Αυτά </w:t>
      </w:r>
      <w:r w:rsidRPr="00D71155">
        <w:rPr>
          <w:rFonts w:eastAsia="Times New Roman"/>
          <w:color w:val="212121"/>
          <w:szCs w:val="24"/>
        </w:rPr>
        <w:t xml:space="preserve">κάνετε και </w:t>
      </w:r>
      <w:r>
        <w:rPr>
          <w:rFonts w:eastAsia="Times New Roman"/>
          <w:color w:val="212121"/>
          <w:szCs w:val="24"/>
        </w:rPr>
        <w:t>εσείς. Άρα, οι όποιες προσαρμογές δεν θα αμφισβητούν</w:t>
      </w:r>
      <w:r w:rsidRPr="00D71155">
        <w:rPr>
          <w:rFonts w:eastAsia="Times New Roman"/>
          <w:color w:val="212121"/>
          <w:szCs w:val="24"/>
        </w:rPr>
        <w:t xml:space="preserve"> την ανταγωνιστικότητα και την καπιταλιστική κερδοφορία</w:t>
      </w:r>
      <w:r>
        <w:rPr>
          <w:rFonts w:eastAsia="Times New Roman"/>
          <w:color w:val="212121"/>
          <w:szCs w:val="24"/>
        </w:rPr>
        <w:t>.</w:t>
      </w:r>
    </w:p>
    <w:p w14:paraId="5FC2F7F3" w14:textId="77777777" w:rsidR="0020643A" w:rsidRDefault="00E84ECF">
      <w:pPr>
        <w:spacing w:line="600" w:lineRule="auto"/>
        <w:ind w:firstLine="720"/>
        <w:contextualSpacing/>
        <w:jc w:val="both"/>
        <w:rPr>
          <w:rFonts w:eastAsia="Times New Roman"/>
          <w:color w:val="212121"/>
          <w:szCs w:val="24"/>
        </w:rPr>
      </w:pPr>
      <w:r>
        <w:rPr>
          <w:rFonts w:eastAsia="Times New Roman"/>
          <w:color w:val="212121"/>
          <w:szCs w:val="24"/>
        </w:rPr>
        <w:t>Τρίτον,</w:t>
      </w:r>
      <w:r w:rsidRPr="00D71155">
        <w:rPr>
          <w:rFonts w:eastAsia="Times New Roman"/>
          <w:color w:val="212121"/>
          <w:szCs w:val="24"/>
        </w:rPr>
        <w:t xml:space="preserve"> ισχυρίστηκε </w:t>
      </w:r>
      <w:r>
        <w:rPr>
          <w:rFonts w:eastAsia="Times New Roman"/>
          <w:color w:val="212121"/>
          <w:szCs w:val="24"/>
        </w:rPr>
        <w:t>η κυρία Υ</w:t>
      </w:r>
      <w:r w:rsidRPr="00D71155">
        <w:rPr>
          <w:rFonts w:eastAsia="Times New Roman"/>
          <w:color w:val="212121"/>
          <w:szCs w:val="24"/>
        </w:rPr>
        <w:t xml:space="preserve">πουργός </w:t>
      </w:r>
      <w:r>
        <w:rPr>
          <w:rFonts w:eastAsia="Times New Roman"/>
          <w:color w:val="212121"/>
          <w:szCs w:val="24"/>
        </w:rPr>
        <w:t xml:space="preserve">ότι </w:t>
      </w:r>
      <w:r w:rsidRPr="00D71155">
        <w:rPr>
          <w:rFonts w:eastAsia="Times New Roman"/>
          <w:color w:val="212121"/>
          <w:szCs w:val="24"/>
        </w:rPr>
        <w:t>μειώσ</w:t>
      </w:r>
      <w:r>
        <w:rPr>
          <w:rFonts w:eastAsia="Times New Roman"/>
          <w:color w:val="212121"/>
          <w:szCs w:val="24"/>
        </w:rPr>
        <w:t>α</w:t>
      </w:r>
      <w:r w:rsidRPr="00D71155">
        <w:rPr>
          <w:rFonts w:eastAsia="Times New Roman"/>
          <w:color w:val="212121"/>
          <w:szCs w:val="24"/>
        </w:rPr>
        <w:t xml:space="preserve">τε τις εισφορές </w:t>
      </w:r>
      <w:r>
        <w:rPr>
          <w:rFonts w:eastAsia="Times New Roman"/>
          <w:color w:val="212121"/>
          <w:szCs w:val="24"/>
        </w:rPr>
        <w:t>σ</w:t>
      </w:r>
      <w:r w:rsidRPr="00D71155">
        <w:rPr>
          <w:rFonts w:eastAsia="Times New Roman"/>
          <w:color w:val="212121"/>
          <w:szCs w:val="24"/>
        </w:rPr>
        <w:t xml:space="preserve">τους ελεύθερους </w:t>
      </w:r>
      <w:r w:rsidRPr="00D71155">
        <w:rPr>
          <w:rFonts w:eastAsia="Times New Roman"/>
          <w:color w:val="212121"/>
          <w:szCs w:val="24"/>
        </w:rPr>
        <w:t>επαγγελματίες κατά 33%</w:t>
      </w:r>
      <w:r>
        <w:rPr>
          <w:rFonts w:eastAsia="Times New Roman"/>
          <w:color w:val="212121"/>
          <w:szCs w:val="24"/>
        </w:rPr>
        <w:t>. Α</w:t>
      </w:r>
      <w:r w:rsidRPr="00D71155">
        <w:rPr>
          <w:rFonts w:eastAsia="Times New Roman"/>
          <w:color w:val="212121"/>
          <w:szCs w:val="24"/>
        </w:rPr>
        <w:t>λήθεια</w:t>
      </w:r>
      <w:r>
        <w:rPr>
          <w:rFonts w:eastAsia="Times New Roman"/>
          <w:color w:val="212121"/>
          <w:szCs w:val="24"/>
        </w:rPr>
        <w:t>; Μ</w:t>
      </w:r>
      <w:r w:rsidRPr="00D71155">
        <w:rPr>
          <w:rFonts w:eastAsia="Times New Roman"/>
          <w:color w:val="212121"/>
          <w:szCs w:val="24"/>
        </w:rPr>
        <w:t>πορείτε να πείτε</w:t>
      </w:r>
      <w:r>
        <w:rPr>
          <w:rFonts w:eastAsia="Times New Roman"/>
          <w:color w:val="212121"/>
          <w:szCs w:val="24"/>
        </w:rPr>
        <w:t xml:space="preserve"> σε σχέση</w:t>
      </w:r>
      <w:r w:rsidRPr="00D71155">
        <w:rPr>
          <w:rFonts w:eastAsia="Times New Roman"/>
          <w:color w:val="212121"/>
          <w:szCs w:val="24"/>
        </w:rPr>
        <w:t xml:space="preserve"> με το </w:t>
      </w:r>
      <w:r>
        <w:rPr>
          <w:rFonts w:eastAsia="Times New Roman"/>
          <w:color w:val="212121"/>
          <w:szCs w:val="24"/>
        </w:rPr>
        <w:t>20</w:t>
      </w:r>
      <w:r w:rsidRPr="00D71155">
        <w:rPr>
          <w:rFonts w:eastAsia="Times New Roman"/>
          <w:color w:val="212121"/>
          <w:szCs w:val="24"/>
        </w:rPr>
        <w:t xml:space="preserve">18 </w:t>
      </w:r>
      <w:r>
        <w:rPr>
          <w:rFonts w:eastAsia="Times New Roman"/>
          <w:color w:val="212121"/>
          <w:szCs w:val="24"/>
        </w:rPr>
        <w:t>αν θα πληρώνουν</w:t>
      </w:r>
      <w:r w:rsidRPr="00D71155">
        <w:rPr>
          <w:rFonts w:eastAsia="Times New Roman"/>
          <w:color w:val="212121"/>
          <w:szCs w:val="24"/>
        </w:rPr>
        <w:t xml:space="preserve"> </w:t>
      </w:r>
      <w:r>
        <w:rPr>
          <w:rFonts w:eastAsia="Times New Roman"/>
          <w:color w:val="212121"/>
          <w:szCs w:val="24"/>
        </w:rPr>
        <w:t>το ίδιο ή</w:t>
      </w:r>
      <w:r w:rsidRPr="00D71155">
        <w:rPr>
          <w:rFonts w:eastAsia="Times New Roman"/>
          <w:color w:val="212121"/>
          <w:szCs w:val="24"/>
        </w:rPr>
        <w:t xml:space="preserve"> </w:t>
      </w:r>
      <w:r>
        <w:rPr>
          <w:rFonts w:eastAsia="Times New Roman"/>
          <w:color w:val="212121"/>
          <w:szCs w:val="24"/>
        </w:rPr>
        <w:t xml:space="preserve">και </w:t>
      </w:r>
      <w:r w:rsidRPr="00D71155">
        <w:rPr>
          <w:rFonts w:eastAsia="Times New Roman"/>
          <w:color w:val="212121"/>
          <w:szCs w:val="24"/>
        </w:rPr>
        <w:t>περισσότερες ασφαλιστικές εισφορές οι αυτοαπασχολούμενοι</w:t>
      </w:r>
      <w:r>
        <w:rPr>
          <w:rFonts w:eastAsia="Times New Roman"/>
          <w:color w:val="212121"/>
          <w:szCs w:val="24"/>
        </w:rPr>
        <w:t xml:space="preserve">; Γιατί; Διότι </w:t>
      </w:r>
      <w:r w:rsidRPr="00D71155">
        <w:rPr>
          <w:rFonts w:eastAsia="Times New Roman"/>
          <w:color w:val="212121"/>
          <w:szCs w:val="24"/>
        </w:rPr>
        <w:t>α</w:t>
      </w:r>
      <w:r>
        <w:rPr>
          <w:rFonts w:eastAsia="Times New Roman"/>
          <w:color w:val="212121"/>
          <w:szCs w:val="24"/>
        </w:rPr>
        <w:t>λλάζετε τη βάση υπολογισμού αυτών των ασφαλιστικών εισφορών,</w:t>
      </w:r>
      <w:r w:rsidRPr="00D71155">
        <w:rPr>
          <w:rFonts w:eastAsia="Times New Roman"/>
          <w:color w:val="212121"/>
          <w:szCs w:val="24"/>
        </w:rPr>
        <w:t xml:space="preserve"> καταργώντας τις </w:t>
      </w:r>
      <w:r>
        <w:rPr>
          <w:rFonts w:eastAsia="Times New Roman"/>
          <w:color w:val="212121"/>
          <w:szCs w:val="24"/>
        </w:rPr>
        <w:t>διάφορ</w:t>
      </w:r>
      <w:r>
        <w:rPr>
          <w:rFonts w:eastAsia="Times New Roman"/>
          <w:color w:val="212121"/>
          <w:szCs w:val="24"/>
        </w:rPr>
        <w:t>ες εκπτώσεις που είχαν από το εισόδημά τους. Άρα, είναι</w:t>
      </w:r>
      <w:r w:rsidRPr="00D71155">
        <w:rPr>
          <w:rFonts w:eastAsia="Times New Roman"/>
          <w:color w:val="212121"/>
          <w:szCs w:val="24"/>
        </w:rPr>
        <w:t xml:space="preserve"> δώρο άδωρο από τη στιγμή που θα πληρώνει τις ίδιες ασφαλιστικές εισφορές ή και περισσότερο</w:t>
      </w:r>
      <w:r>
        <w:rPr>
          <w:rFonts w:eastAsia="Times New Roman"/>
          <w:color w:val="212121"/>
          <w:szCs w:val="24"/>
        </w:rPr>
        <w:t>.</w:t>
      </w:r>
    </w:p>
    <w:p w14:paraId="5FC2F7F4"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sidRPr="00C60E41">
        <w:rPr>
          <w:rFonts w:eastAsia="Times New Roman"/>
          <w:color w:val="212121"/>
          <w:szCs w:val="24"/>
        </w:rPr>
        <w:t xml:space="preserve">Άρα, δηλαδή, </w:t>
      </w:r>
      <w:r>
        <w:rPr>
          <w:rFonts w:eastAsia="Times New Roman"/>
          <w:color w:val="212121"/>
          <w:szCs w:val="24"/>
        </w:rPr>
        <w:t>βαφτίζετε</w:t>
      </w:r>
      <w:r w:rsidRPr="00C60E41">
        <w:rPr>
          <w:rFonts w:eastAsia="Times New Roman"/>
          <w:color w:val="212121"/>
          <w:szCs w:val="24"/>
        </w:rPr>
        <w:t xml:space="preserve"> το κρέας ψάρι</w:t>
      </w:r>
      <w:r>
        <w:rPr>
          <w:rFonts w:eastAsia="Times New Roman"/>
          <w:color w:val="212121"/>
          <w:szCs w:val="24"/>
        </w:rPr>
        <w:t xml:space="preserve"> επ</w:t>
      </w:r>
      <w:r w:rsidRPr="00C60E41">
        <w:rPr>
          <w:rFonts w:eastAsia="Times New Roman"/>
          <w:color w:val="212121"/>
          <w:szCs w:val="24"/>
        </w:rPr>
        <w:t>ί της ουσίας</w:t>
      </w:r>
      <w:r>
        <w:rPr>
          <w:rFonts w:eastAsia="Times New Roman"/>
          <w:color w:val="212121"/>
          <w:szCs w:val="24"/>
        </w:rPr>
        <w:t xml:space="preserve">. </w:t>
      </w:r>
    </w:p>
    <w:p w14:paraId="5FC2F7F5"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Κ</w:t>
      </w:r>
      <w:r w:rsidRPr="00C60E41">
        <w:rPr>
          <w:rFonts w:eastAsia="Times New Roman"/>
          <w:color w:val="212121"/>
          <w:szCs w:val="24"/>
        </w:rPr>
        <w:t>αι τ</w:t>
      </w:r>
      <w:r>
        <w:rPr>
          <w:rFonts w:eastAsia="Times New Roman"/>
          <w:color w:val="212121"/>
          <w:szCs w:val="24"/>
        </w:rPr>
        <w:t>ι σας έμεινε; Τα 710 εκατομμύρια ευρώ</w:t>
      </w:r>
      <w:r w:rsidRPr="00DE3BBA">
        <w:rPr>
          <w:rFonts w:eastAsia="Times New Roman"/>
          <w:color w:val="212121"/>
          <w:szCs w:val="24"/>
        </w:rPr>
        <w:t xml:space="preserve">, </w:t>
      </w:r>
      <w:r>
        <w:rPr>
          <w:rFonts w:eastAsia="Times New Roman"/>
          <w:color w:val="212121"/>
          <w:szCs w:val="24"/>
        </w:rPr>
        <w:t xml:space="preserve">το </w:t>
      </w:r>
      <w:r w:rsidRPr="00C60E41">
        <w:rPr>
          <w:rFonts w:eastAsia="Times New Roman"/>
          <w:color w:val="212121"/>
          <w:szCs w:val="24"/>
        </w:rPr>
        <w:t>κοινωνικό επίδομα</w:t>
      </w:r>
      <w:r>
        <w:rPr>
          <w:rFonts w:eastAsia="Times New Roman"/>
          <w:color w:val="212121"/>
          <w:szCs w:val="24"/>
        </w:rPr>
        <w:t xml:space="preserve">, </w:t>
      </w:r>
      <w:r w:rsidRPr="00C60E41">
        <w:rPr>
          <w:rFonts w:eastAsia="Times New Roman"/>
          <w:color w:val="212121"/>
          <w:szCs w:val="24"/>
        </w:rPr>
        <w:t xml:space="preserve">που μπροστά στα 7 </w:t>
      </w:r>
      <w:r>
        <w:rPr>
          <w:rFonts w:eastAsia="Times New Roman"/>
          <w:color w:val="212121"/>
          <w:szCs w:val="24"/>
        </w:rPr>
        <w:t>δισεκατομμύρια ευρώ</w:t>
      </w:r>
      <w:r w:rsidRPr="00C60E41">
        <w:rPr>
          <w:rFonts w:eastAsia="Times New Roman"/>
          <w:color w:val="212121"/>
          <w:szCs w:val="24"/>
        </w:rPr>
        <w:t xml:space="preserve"> πρωτογενή πλεονάσματα </w:t>
      </w:r>
      <w:r>
        <w:rPr>
          <w:rFonts w:eastAsia="Times New Roman"/>
          <w:color w:val="212121"/>
          <w:szCs w:val="24"/>
        </w:rPr>
        <w:t xml:space="preserve">είναι </w:t>
      </w:r>
      <w:r w:rsidRPr="00C60E41">
        <w:rPr>
          <w:rFonts w:eastAsia="Times New Roman"/>
          <w:color w:val="212121"/>
          <w:szCs w:val="24"/>
        </w:rPr>
        <w:t>πραγματικά 1</w:t>
      </w:r>
      <w:r>
        <w:rPr>
          <w:rFonts w:eastAsia="Times New Roman"/>
          <w:color w:val="212121"/>
          <w:szCs w:val="24"/>
        </w:rPr>
        <w:t xml:space="preserve">/10. </w:t>
      </w:r>
      <w:r w:rsidRPr="00C60E41">
        <w:rPr>
          <w:rFonts w:eastAsia="Times New Roman"/>
          <w:color w:val="212121"/>
          <w:szCs w:val="24"/>
        </w:rPr>
        <w:t>Άρα</w:t>
      </w:r>
      <w:r>
        <w:rPr>
          <w:rFonts w:eastAsia="Times New Roman"/>
          <w:color w:val="212121"/>
          <w:szCs w:val="24"/>
        </w:rPr>
        <w:t xml:space="preserve">, </w:t>
      </w:r>
      <w:r w:rsidRPr="00C60E41">
        <w:rPr>
          <w:rFonts w:eastAsia="Times New Roman"/>
          <w:color w:val="212121"/>
          <w:szCs w:val="24"/>
        </w:rPr>
        <w:t>δηλαδή</w:t>
      </w:r>
      <w:r>
        <w:rPr>
          <w:rFonts w:eastAsia="Times New Roman"/>
          <w:color w:val="212121"/>
          <w:szCs w:val="24"/>
        </w:rPr>
        <w:t>,</w:t>
      </w:r>
      <w:r w:rsidRPr="00C60E41">
        <w:rPr>
          <w:rFonts w:eastAsia="Times New Roman"/>
          <w:color w:val="212121"/>
          <w:szCs w:val="24"/>
        </w:rPr>
        <w:t xml:space="preserve"> η λογική </w:t>
      </w:r>
      <w:r>
        <w:rPr>
          <w:rFonts w:eastAsia="Times New Roman"/>
          <w:color w:val="212121"/>
          <w:szCs w:val="24"/>
        </w:rPr>
        <w:t>είναι «</w:t>
      </w:r>
      <w:r w:rsidRPr="00C60E41">
        <w:rPr>
          <w:rFonts w:eastAsia="Times New Roman"/>
          <w:color w:val="212121"/>
          <w:szCs w:val="24"/>
        </w:rPr>
        <w:t>να σε κάψω Γιάννη</w:t>
      </w:r>
      <w:r>
        <w:rPr>
          <w:rFonts w:eastAsia="Times New Roman"/>
          <w:color w:val="212121"/>
          <w:szCs w:val="24"/>
        </w:rPr>
        <w:t>,</w:t>
      </w:r>
      <w:r w:rsidRPr="00C60E41">
        <w:rPr>
          <w:rFonts w:eastAsia="Times New Roman"/>
          <w:color w:val="212121"/>
          <w:szCs w:val="24"/>
        </w:rPr>
        <w:t xml:space="preserve"> να σε αλείψω λάδι</w:t>
      </w:r>
      <w:r>
        <w:rPr>
          <w:rFonts w:eastAsia="Times New Roman"/>
          <w:color w:val="212121"/>
          <w:szCs w:val="24"/>
        </w:rPr>
        <w:t>».</w:t>
      </w:r>
    </w:p>
    <w:p w14:paraId="5FC2F7F6"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Κ</w:t>
      </w:r>
      <w:r w:rsidRPr="00C60E41">
        <w:rPr>
          <w:rFonts w:eastAsia="Times New Roman"/>
          <w:color w:val="212121"/>
          <w:szCs w:val="24"/>
        </w:rPr>
        <w:t>αι από αυτή την άποψη</w:t>
      </w:r>
      <w:r>
        <w:rPr>
          <w:rFonts w:eastAsia="Times New Roman"/>
          <w:color w:val="212121"/>
          <w:szCs w:val="24"/>
        </w:rPr>
        <w:t>, εδώ πέρα στη συζήτηση, συνεπικουρούμενοι, βεβαίως και από τη Ν</w:t>
      </w:r>
      <w:r>
        <w:rPr>
          <w:rFonts w:eastAsia="Times New Roman"/>
          <w:color w:val="212121"/>
          <w:szCs w:val="24"/>
        </w:rPr>
        <w:t>έα Δημοκρατία, αλλά και από το ΠΑΣΟΚ, προσπαθείτε</w:t>
      </w:r>
      <w:r w:rsidRPr="00C60E41">
        <w:rPr>
          <w:rFonts w:eastAsia="Times New Roman"/>
          <w:color w:val="212121"/>
          <w:szCs w:val="24"/>
        </w:rPr>
        <w:t xml:space="preserve"> να μας παρουσιάσετε </w:t>
      </w:r>
      <w:r>
        <w:rPr>
          <w:rFonts w:eastAsia="Times New Roman"/>
          <w:color w:val="212121"/>
          <w:szCs w:val="24"/>
        </w:rPr>
        <w:t>ότι έχετε δ</w:t>
      </w:r>
      <w:r w:rsidRPr="00C60E41">
        <w:rPr>
          <w:rFonts w:eastAsia="Times New Roman"/>
          <w:color w:val="212121"/>
          <w:szCs w:val="24"/>
        </w:rPr>
        <w:t>ύο διαφορετικές συνταγές</w:t>
      </w:r>
      <w:r>
        <w:rPr>
          <w:rFonts w:eastAsia="Times New Roman"/>
          <w:color w:val="212121"/>
          <w:szCs w:val="24"/>
        </w:rPr>
        <w:t>. Ά</w:t>
      </w:r>
      <w:r w:rsidRPr="00C60E41">
        <w:rPr>
          <w:rFonts w:eastAsia="Times New Roman"/>
          <w:color w:val="212121"/>
          <w:szCs w:val="24"/>
        </w:rPr>
        <w:t>λλη συνταγή</w:t>
      </w:r>
      <w:r>
        <w:rPr>
          <w:rFonts w:eastAsia="Times New Roman"/>
          <w:color w:val="212121"/>
          <w:szCs w:val="24"/>
        </w:rPr>
        <w:t xml:space="preserve">, λέτε, </w:t>
      </w:r>
      <w:r w:rsidRPr="00C60E41">
        <w:rPr>
          <w:rFonts w:eastAsia="Times New Roman"/>
          <w:color w:val="212121"/>
          <w:szCs w:val="24"/>
        </w:rPr>
        <w:t>είναι της Νέας Δημοκρατίας</w:t>
      </w:r>
      <w:r>
        <w:rPr>
          <w:rFonts w:eastAsia="Times New Roman"/>
          <w:color w:val="212121"/>
          <w:szCs w:val="24"/>
        </w:rPr>
        <w:t xml:space="preserve">, </w:t>
      </w:r>
      <w:r w:rsidRPr="00C60E41">
        <w:rPr>
          <w:rFonts w:eastAsia="Times New Roman"/>
          <w:color w:val="212121"/>
          <w:szCs w:val="24"/>
        </w:rPr>
        <w:t>άλλη συνταγή του ΣΥΡΙΖΑ</w:t>
      </w:r>
      <w:r>
        <w:rPr>
          <w:rFonts w:eastAsia="Times New Roman"/>
          <w:color w:val="212121"/>
          <w:szCs w:val="24"/>
        </w:rPr>
        <w:t xml:space="preserve">. Από πού </w:t>
      </w:r>
      <w:r w:rsidRPr="00C60E41">
        <w:rPr>
          <w:rFonts w:eastAsia="Times New Roman"/>
          <w:color w:val="212121"/>
          <w:szCs w:val="24"/>
        </w:rPr>
        <w:t>προκύπτει αυτό</w:t>
      </w:r>
      <w:r>
        <w:rPr>
          <w:rFonts w:eastAsia="Times New Roman"/>
          <w:color w:val="212121"/>
          <w:szCs w:val="24"/>
        </w:rPr>
        <w:t>; Α</w:t>
      </w:r>
      <w:r w:rsidRPr="00C60E41">
        <w:rPr>
          <w:rFonts w:eastAsia="Times New Roman"/>
          <w:color w:val="212121"/>
          <w:szCs w:val="24"/>
        </w:rPr>
        <w:t xml:space="preserve">πό τη στιγμή που </w:t>
      </w:r>
      <w:r>
        <w:rPr>
          <w:rFonts w:eastAsia="Times New Roman"/>
          <w:color w:val="212121"/>
          <w:szCs w:val="24"/>
        </w:rPr>
        <w:t xml:space="preserve">πήρατε </w:t>
      </w:r>
      <w:r w:rsidRPr="00C60E41">
        <w:rPr>
          <w:rFonts w:eastAsia="Times New Roman"/>
          <w:color w:val="212121"/>
          <w:szCs w:val="24"/>
        </w:rPr>
        <w:t>τη σκυτάλη</w:t>
      </w:r>
      <w:r>
        <w:rPr>
          <w:rFonts w:eastAsia="Times New Roman"/>
          <w:color w:val="212121"/>
          <w:szCs w:val="24"/>
        </w:rPr>
        <w:t xml:space="preserve">, νομιμοποιήσατε </w:t>
      </w:r>
      <w:r>
        <w:rPr>
          <w:rFonts w:eastAsia="Times New Roman"/>
          <w:color w:val="212121"/>
          <w:szCs w:val="24"/>
        </w:rPr>
        <w:t xml:space="preserve">το πρώτο και δεύτερο μνημόνιο και από εκεί και πέρα ψηφίσατε το τρίτο. Άρα, έχετε την ίδια συνταγή. </w:t>
      </w:r>
    </w:p>
    <w:p w14:paraId="5FC2F7F7"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Και βέβαια, αυτό είναι ένα βολικό αφήγημα. Γι</w:t>
      </w:r>
      <w:r w:rsidRPr="00C60E41">
        <w:rPr>
          <w:rFonts w:eastAsia="Times New Roman"/>
          <w:color w:val="212121"/>
          <w:szCs w:val="24"/>
        </w:rPr>
        <w:t>ατί δεν διαφέρετε</w:t>
      </w:r>
      <w:r>
        <w:rPr>
          <w:rFonts w:eastAsia="Times New Roman"/>
          <w:color w:val="212121"/>
          <w:szCs w:val="24"/>
        </w:rPr>
        <w:t>; Δεν διαφέρετε</w:t>
      </w:r>
      <w:r w:rsidRPr="00C60E41">
        <w:rPr>
          <w:rFonts w:eastAsia="Times New Roman"/>
          <w:color w:val="212121"/>
          <w:szCs w:val="24"/>
        </w:rPr>
        <w:t xml:space="preserve"> </w:t>
      </w:r>
      <w:r>
        <w:rPr>
          <w:rFonts w:eastAsia="Times New Roman"/>
          <w:color w:val="212121"/>
          <w:szCs w:val="24"/>
        </w:rPr>
        <w:t>ως</w:t>
      </w:r>
      <w:r w:rsidRPr="00C60E41">
        <w:rPr>
          <w:rFonts w:eastAsia="Times New Roman"/>
          <w:color w:val="212121"/>
          <w:szCs w:val="24"/>
        </w:rPr>
        <w:t xml:space="preserve"> προς το</w:t>
      </w:r>
      <w:r>
        <w:rPr>
          <w:rFonts w:eastAsia="Times New Roman"/>
          <w:color w:val="212121"/>
          <w:szCs w:val="24"/>
        </w:rPr>
        <w:t>ν</w:t>
      </w:r>
      <w:r w:rsidRPr="00C60E41">
        <w:rPr>
          <w:rFonts w:eastAsia="Times New Roman"/>
          <w:color w:val="212121"/>
          <w:szCs w:val="24"/>
        </w:rPr>
        <w:t xml:space="preserve"> στόχο</w:t>
      </w:r>
      <w:r>
        <w:rPr>
          <w:rFonts w:eastAsia="Times New Roman"/>
          <w:color w:val="212121"/>
          <w:szCs w:val="24"/>
        </w:rPr>
        <w:t xml:space="preserve">. Τι θέλει η Κυβέρνηση; Τι θέλει και η </w:t>
      </w:r>
      <w:r w:rsidRPr="00C60E41">
        <w:rPr>
          <w:rFonts w:eastAsia="Times New Roman"/>
          <w:color w:val="212121"/>
          <w:szCs w:val="24"/>
        </w:rPr>
        <w:t>Νέα Δημοκρατία και το</w:t>
      </w:r>
      <w:r w:rsidRPr="00C60E41">
        <w:rPr>
          <w:rFonts w:eastAsia="Times New Roman"/>
          <w:color w:val="212121"/>
          <w:szCs w:val="24"/>
        </w:rPr>
        <w:t xml:space="preserve"> ΠΑΣΟΚ</w:t>
      </w:r>
      <w:r>
        <w:rPr>
          <w:rFonts w:eastAsia="Times New Roman"/>
          <w:color w:val="212121"/>
          <w:szCs w:val="24"/>
        </w:rPr>
        <w:t>; Θ</w:t>
      </w:r>
      <w:r w:rsidRPr="00C60E41">
        <w:rPr>
          <w:rFonts w:eastAsia="Times New Roman"/>
          <w:color w:val="212121"/>
          <w:szCs w:val="24"/>
        </w:rPr>
        <w:t>έλει να διασφαλίσει την ανάπτυξη και μάλιστα σε ένα περιβάλλον δοκιμαστικού σωλήνα</w:t>
      </w:r>
      <w:r>
        <w:rPr>
          <w:rFonts w:eastAsia="Times New Roman"/>
          <w:color w:val="212121"/>
          <w:szCs w:val="24"/>
        </w:rPr>
        <w:t xml:space="preserve">, </w:t>
      </w:r>
      <w:r w:rsidRPr="00C60E41">
        <w:rPr>
          <w:rFonts w:eastAsia="Times New Roman"/>
          <w:color w:val="212121"/>
          <w:szCs w:val="24"/>
        </w:rPr>
        <w:t xml:space="preserve">τη στιγμή που </w:t>
      </w:r>
      <w:r>
        <w:rPr>
          <w:rFonts w:eastAsia="Times New Roman"/>
          <w:color w:val="212121"/>
          <w:szCs w:val="24"/>
        </w:rPr>
        <w:t xml:space="preserve">χειροτερεύει </w:t>
      </w:r>
      <w:r w:rsidRPr="00C60E41">
        <w:rPr>
          <w:rFonts w:eastAsia="Times New Roman"/>
          <w:color w:val="212121"/>
          <w:szCs w:val="24"/>
        </w:rPr>
        <w:t xml:space="preserve">η </w:t>
      </w:r>
      <w:r>
        <w:rPr>
          <w:rFonts w:eastAsia="Times New Roman"/>
          <w:color w:val="212121"/>
          <w:szCs w:val="24"/>
        </w:rPr>
        <w:t xml:space="preserve">κατάσταση στην </w:t>
      </w:r>
      <w:r w:rsidRPr="00C60E41">
        <w:rPr>
          <w:rFonts w:eastAsia="Times New Roman"/>
          <w:color w:val="212121"/>
          <w:szCs w:val="24"/>
        </w:rPr>
        <w:t>παγκόσμια οικονομία</w:t>
      </w:r>
      <w:r>
        <w:rPr>
          <w:rFonts w:eastAsia="Times New Roman"/>
          <w:color w:val="212121"/>
          <w:szCs w:val="24"/>
        </w:rPr>
        <w:t>, στην</w:t>
      </w:r>
      <w:r w:rsidRPr="00C60E41">
        <w:rPr>
          <w:rFonts w:eastAsia="Times New Roman"/>
          <w:color w:val="212121"/>
          <w:szCs w:val="24"/>
        </w:rPr>
        <w:t xml:space="preserve"> καπιταλιστική οικο</w:t>
      </w:r>
      <w:r>
        <w:rPr>
          <w:rFonts w:eastAsia="Times New Roman"/>
          <w:color w:val="212121"/>
          <w:szCs w:val="24"/>
        </w:rPr>
        <w:t xml:space="preserve">νομία </w:t>
      </w:r>
      <w:r w:rsidRPr="00C60E41">
        <w:rPr>
          <w:rFonts w:eastAsia="Times New Roman"/>
          <w:color w:val="212121"/>
          <w:szCs w:val="24"/>
        </w:rPr>
        <w:t xml:space="preserve">και μάλιστα </w:t>
      </w:r>
      <w:r>
        <w:rPr>
          <w:rFonts w:eastAsia="Times New Roman"/>
          <w:color w:val="212121"/>
          <w:szCs w:val="24"/>
        </w:rPr>
        <w:t xml:space="preserve">βρίσκεται </w:t>
      </w:r>
      <w:r w:rsidRPr="00C60E41">
        <w:rPr>
          <w:rFonts w:eastAsia="Times New Roman"/>
          <w:color w:val="212121"/>
          <w:szCs w:val="24"/>
        </w:rPr>
        <w:t xml:space="preserve">στα πρόθυρα </w:t>
      </w:r>
      <w:r>
        <w:rPr>
          <w:rFonts w:eastAsia="Times New Roman"/>
          <w:color w:val="212121"/>
          <w:szCs w:val="24"/>
        </w:rPr>
        <w:t>εκδήλωσης</w:t>
      </w:r>
      <w:r w:rsidRPr="00C60E41">
        <w:rPr>
          <w:rFonts w:eastAsia="Times New Roman"/>
          <w:color w:val="212121"/>
          <w:szCs w:val="24"/>
        </w:rPr>
        <w:t xml:space="preserve"> μιας νέας παγκόσμιας καπι</w:t>
      </w:r>
      <w:r w:rsidRPr="00C60E41">
        <w:rPr>
          <w:rFonts w:eastAsia="Times New Roman"/>
          <w:color w:val="212121"/>
          <w:szCs w:val="24"/>
        </w:rPr>
        <w:t>ταλιστικής κρίσης</w:t>
      </w:r>
      <w:r>
        <w:rPr>
          <w:rFonts w:eastAsia="Times New Roman"/>
          <w:color w:val="212121"/>
          <w:szCs w:val="24"/>
        </w:rPr>
        <w:t xml:space="preserve">. </w:t>
      </w:r>
    </w:p>
    <w:p w14:paraId="5FC2F7F8"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 xml:space="preserve">Μιλάτε τώρα εδώ για δεκαετίες </w:t>
      </w:r>
      <w:r w:rsidRPr="00C60E41">
        <w:rPr>
          <w:rFonts w:eastAsia="Times New Roman"/>
          <w:color w:val="212121"/>
          <w:szCs w:val="24"/>
        </w:rPr>
        <w:t>βιώσιμης</w:t>
      </w:r>
      <w:r>
        <w:rPr>
          <w:rFonts w:eastAsia="Times New Roman"/>
          <w:color w:val="212121"/>
          <w:szCs w:val="24"/>
        </w:rPr>
        <w:t xml:space="preserve">, αέναης ανάπτυξης -πού;- με </w:t>
      </w:r>
      <w:r w:rsidRPr="00C60E41">
        <w:rPr>
          <w:rFonts w:eastAsia="Times New Roman"/>
          <w:color w:val="212121"/>
          <w:szCs w:val="24"/>
        </w:rPr>
        <w:t>όλα αυτά που συμβαίνουν στην Ιταλία</w:t>
      </w:r>
      <w:r>
        <w:rPr>
          <w:rFonts w:eastAsia="Times New Roman"/>
          <w:color w:val="212121"/>
          <w:szCs w:val="24"/>
        </w:rPr>
        <w:t>,</w:t>
      </w:r>
      <w:r w:rsidRPr="00C60E41">
        <w:rPr>
          <w:rFonts w:eastAsia="Times New Roman"/>
          <w:color w:val="212121"/>
          <w:szCs w:val="24"/>
        </w:rPr>
        <w:t xml:space="preserve"> στην Τουρκία</w:t>
      </w:r>
      <w:r>
        <w:rPr>
          <w:rFonts w:eastAsia="Times New Roman"/>
          <w:color w:val="212121"/>
          <w:szCs w:val="24"/>
        </w:rPr>
        <w:t xml:space="preserve">, </w:t>
      </w:r>
      <w:r w:rsidRPr="00C60E41">
        <w:rPr>
          <w:rFonts w:eastAsia="Times New Roman"/>
          <w:color w:val="212121"/>
          <w:szCs w:val="24"/>
        </w:rPr>
        <w:t>γ</w:t>
      </w:r>
      <w:r>
        <w:rPr>
          <w:rFonts w:eastAsia="Times New Roman"/>
          <w:color w:val="212121"/>
          <w:szCs w:val="24"/>
        </w:rPr>
        <w:t xml:space="preserve">ενικότερα στον εμπορικό πόλεμο </w:t>
      </w:r>
      <w:r w:rsidRPr="00C60E41">
        <w:rPr>
          <w:rFonts w:eastAsia="Times New Roman"/>
          <w:color w:val="212121"/>
          <w:szCs w:val="24"/>
        </w:rPr>
        <w:t xml:space="preserve">που υπάρχει και στην </w:t>
      </w:r>
      <w:r>
        <w:rPr>
          <w:rFonts w:eastAsia="Times New Roman"/>
          <w:color w:val="212121"/>
          <w:szCs w:val="24"/>
        </w:rPr>
        <w:t xml:space="preserve">όξυνση των ανταγωνισμών και των </w:t>
      </w:r>
      <w:r w:rsidRPr="00C60E41">
        <w:rPr>
          <w:rFonts w:eastAsia="Times New Roman"/>
          <w:color w:val="212121"/>
          <w:szCs w:val="24"/>
        </w:rPr>
        <w:t>αντιθέσεων</w:t>
      </w:r>
      <w:r>
        <w:rPr>
          <w:rFonts w:eastAsia="Times New Roman"/>
          <w:color w:val="212121"/>
          <w:szCs w:val="24"/>
        </w:rPr>
        <w:t xml:space="preserve">, </w:t>
      </w:r>
      <w:r w:rsidRPr="00C60E41">
        <w:rPr>
          <w:rFonts w:eastAsia="Times New Roman"/>
          <w:color w:val="212121"/>
          <w:szCs w:val="24"/>
        </w:rPr>
        <w:t xml:space="preserve">που είναι </w:t>
      </w:r>
      <w:r>
        <w:rPr>
          <w:rFonts w:eastAsia="Times New Roman"/>
          <w:color w:val="212121"/>
          <w:szCs w:val="24"/>
        </w:rPr>
        <w:t>προμηνύματα</w:t>
      </w:r>
      <w:r>
        <w:rPr>
          <w:rFonts w:eastAsia="Times New Roman"/>
          <w:color w:val="212121"/>
          <w:szCs w:val="24"/>
        </w:rPr>
        <w:t xml:space="preserve"> ε</w:t>
      </w:r>
      <w:r w:rsidRPr="00C60E41">
        <w:rPr>
          <w:rFonts w:eastAsia="Times New Roman"/>
          <w:color w:val="212121"/>
          <w:szCs w:val="24"/>
        </w:rPr>
        <w:t>κδήλωση</w:t>
      </w:r>
      <w:r>
        <w:rPr>
          <w:rFonts w:eastAsia="Times New Roman"/>
          <w:color w:val="212121"/>
          <w:szCs w:val="24"/>
        </w:rPr>
        <w:t>ς</w:t>
      </w:r>
      <w:r w:rsidRPr="00C60E41">
        <w:rPr>
          <w:rFonts w:eastAsia="Times New Roman"/>
          <w:color w:val="212121"/>
          <w:szCs w:val="24"/>
        </w:rPr>
        <w:t xml:space="preserve"> μιας </w:t>
      </w:r>
      <w:r>
        <w:rPr>
          <w:rFonts w:eastAsia="Times New Roman"/>
          <w:color w:val="212121"/>
          <w:szCs w:val="24"/>
        </w:rPr>
        <w:t xml:space="preserve">νέας </w:t>
      </w:r>
      <w:r w:rsidRPr="00C60E41">
        <w:rPr>
          <w:rFonts w:eastAsia="Times New Roman"/>
          <w:color w:val="212121"/>
          <w:szCs w:val="24"/>
        </w:rPr>
        <w:t>καπιταλιστικής κρίσης</w:t>
      </w:r>
      <w:r>
        <w:rPr>
          <w:rFonts w:eastAsia="Times New Roman"/>
          <w:color w:val="212121"/>
          <w:szCs w:val="24"/>
        </w:rPr>
        <w:t>. Δ</w:t>
      </w:r>
      <w:r w:rsidRPr="00C60E41">
        <w:rPr>
          <w:rFonts w:eastAsia="Times New Roman"/>
          <w:color w:val="212121"/>
          <w:szCs w:val="24"/>
        </w:rPr>
        <w:t>εν θα επηρεαστεί η Ελλάδα</w:t>
      </w:r>
      <w:r>
        <w:rPr>
          <w:rFonts w:eastAsia="Times New Roman"/>
          <w:color w:val="212121"/>
          <w:szCs w:val="24"/>
        </w:rPr>
        <w:t xml:space="preserve">; Βεβαίως, θα επηρεαστεί και </w:t>
      </w:r>
      <w:r w:rsidRPr="00C60E41">
        <w:rPr>
          <w:rFonts w:eastAsia="Times New Roman"/>
          <w:color w:val="212121"/>
          <w:szCs w:val="24"/>
        </w:rPr>
        <w:t>πολύ περισσότερο</w:t>
      </w:r>
      <w:r>
        <w:rPr>
          <w:rFonts w:eastAsia="Times New Roman"/>
          <w:color w:val="212121"/>
          <w:szCs w:val="24"/>
        </w:rPr>
        <w:t>.</w:t>
      </w:r>
      <w:r w:rsidRPr="00C60E41">
        <w:rPr>
          <w:rFonts w:eastAsia="Times New Roman"/>
          <w:color w:val="212121"/>
          <w:szCs w:val="24"/>
        </w:rPr>
        <w:t xml:space="preserve"> </w:t>
      </w:r>
    </w:p>
    <w:p w14:paraId="5FC2F7F9"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 xml:space="preserve">Άρα, </w:t>
      </w:r>
      <w:r w:rsidRPr="00C60E41">
        <w:rPr>
          <w:rFonts w:eastAsia="Times New Roman"/>
          <w:color w:val="212121"/>
          <w:szCs w:val="24"/>
        </w:rPr>
        <w:t>σας ενδιαφέρει η ανάπτυξη</w:t>
      </w:r>
      <w:r>
        <w:rPr>
          <w:rFonts w:eastAsia="Times New Roman"/>
          <w:color w:val="212121"/>
          <w:szCs w:val="24"/>
        </w:rPr>
        <w:t>. Πώς θα τη διασφαλίσετε</w:t>
      </w:r>
      <w:r w:rsidRPr="00C60E41">
        <w:rPr>
          <w:rFonts w:eastAsia="Times New Roman"/>
          <w:color w:val="212121"/>
          <w:szCs w:val="24"/>
        </w:rPr>
        <w:t xml:space="preserve"> αυτή την ανάπτυξη</w:t>
      </w:r>
      <w:r>
        <w:rPr>
          <w:rFonts w:eastAsia="Times New Roman"/>
          <w:color w:val="212121"/>
          <w:szCs w:val="24"/>
        </w:rPr>
        <w:t xml:space="preserve">, </w:t>
      </w:r>
      <w:r w:rsidRPr="00C60E41">
        <w:rPr>
          <w:rFonts w:eastAsia="Times New Roman"/>
          <w:color w:val="212121"/>
          <w:szCs w:val="24"/>
        </w:rPr>
        <w:t xml:space="preserve">η οποία δεν </w:t>
      </w:r>
      <w:r>
        <w:rPr>
          <w:rFonts w:eastAsia="Times New Roman"/>
          <w:color w:val="212121"/>
          <w:szCs w:val="24"/>
        </w:rPr>
        <w:t>είναι ουδέτερη, ε</w:t>
      </w:r>
      <w:r w:rsidRPr="00C60E41">
        <w:rPr>
          <w:rFonts w:eastAsia="Times New Roman"/>
          <w:color w:val="212121"/>
          <w:szCs w:val="24"/>
        </w:rPr>
        <w:t xml:space="preserve">ίναι ταξική </w:t>
      </w:r>
      <w:r>
        <w:rPr>
          <w:rFonts w:eastAsia="Times New Roman"/>
          <w:color w:val="212121"/>
          <w:szCs w:val="24"/>
        </w:rPr>
        <w:t>ανάπτυξη προς</w:t>
      </w:r>
      <w:r w:rsidRPr="00C60E41">
        <w:rPr>
          <w:rFonts w:eastAsia="Times New Roman"/>
          <w:color w:val="212121"/>
          <w:szCs w:val="24"/>
        </w:rPr>
        <w:t xml:space="preserve"> όφελος το</w:t>
      </w:r>
      <w:r w:rsidRPr="00C60E41">
        <w:rPr>
          <w:rFonts w:eastAsia="Times New Roman"/>
          <w:color w:val="212121"/>
          <w:szCs w:val="24"/>
        </w:rPr>
        <w:t>υ κεφαλαίου</w:t>
      </w:r>
      <w:r>
        <w:rPr>
          <w:rFonts w:eastAsia="Times New Roman"/>
          <w:color w:val="212121"/>
          <w:szCs w:val="24"/>
        </w:rPr>
        <w:t>;</w:t>
      </w:r>
      <w:r w:rsidRPr="00C60E41">
        <w:rPr>
          <w:rFonts w:eastAsia="Times New Roman"/>
          <w:color w:val="212121"/>
          <w:szCs w:val="24"/>
        </w:rPr>
        <w:t xml:space="preserve"> </w:t>
      </w:r>
      <w:r>
        <w:rPr>
          <w:rFonts w:eastAsia="Times New Roman"/>
          <w:color w:val="212121"/>
          <w:szCs w:val="24"/>
        </w:rPr>
        <w:t>Μ</w:t>
      </w:r>
      <w:r w:rsidRPr="00C60E41">
        <w:rPr>
          <w:rFonts w:eastAsia="Times New Roman"/>
          <w:color w:val="212121"/>
          <w:szCs w:val="24"/>
        </w:rPr>
        <w:t xml:space="preserve">ε κίνητρα και διαμόρφωση ενός πιο </w:t>
      </w:r>
      <w:r>
        <w:rPr>
          <w:rFonts w:eastAsia="Times New Roman"/>
          <w:color w:val="212121"/>
          <w:szCs w:val="24"/>
        </w:rPr>
        <w:t>ευνοϊκού επενδυτικού</w:t>
      </w:r>
      <w:r w:rsidRPr="00C60E41">
        <w:rPr>
          <w:rFonts w:eastAsia="Times New Roman"/>
          <w:color w:val="212121"/>
          <w:szCs w:val="24"/>
        </w:rPr>
        <w:t xml:space="preserve"> περιβάλλοντος</w:t>
      </w:r>
      <w:r>
        <w:rPr>
          <w:rFonts w:eastAsia="Times New Roman"/>
          <w:color w:val="212121"/>
          <w:szCs w:val="24"/>
        </w:rPr>
        <w:t xml:space="preserve">. </w:t>
      </w:r>
      <w:r w:rsidRPr="00C60E41">
        <w:rPr>
          <w:rFonts w:eastAsia="Times New Roman"/>
          <w:color w:val="212121"/>
          <w:szCs w:val="24"/>
        </w:rPr>
        <w:t xml:space="preserve">Αυτά </w:t>
      </w:r>
      <w:r>
        <w:rPr>
          <w:rFonts w:eastAsia="Times New Roman"/>
          <w:color w:val="212121"/>
          <w:szCs w:val="24"/>
        </w:rPr>
        <w:t>λέει</w:t>
      </w:r>
      <w:r w:rsidRPr="00C60E41">
        <w:rPr>
          <w:rFonts w:eastAsia="Times New Roman"/>
          <w:color w:val="212121"/>
          <w:szCs w:val="24"/>
        </w:rPr>
        <w:t xml:space="preserve"> η Νέα Δημοκρατία</w:t>
      </w:r>
      <w:r>
        <w:rPr>
          <w:rFonts w:eastAsia="Times New Roman"/>
          <w:color w:val="212121"/>
          <w:szCs w:val="24"/>
        </w:rPr>
        <w:t>, αυτά λέτε και εσείς.</w:t>
      </w:r>
    </w:p>
    <w:p w14:paraId="5FC2F7FA"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 xml:space="preserve">Ο κ. Δραγασάκης χθες ήταν </w:t>
      </w:r>
      <w:r w:rsidRPr="00C60E41">
        <w:rPr>
          <w:rFonts w:eastAsia="Times New Roman"/>
          <w:color w:val="212121"/>
          <w:szCs w:val="24"/>
        </w:rPr>
        <w:t>αποκαλυπτικός</w:t>
      </w:r>
      <w:r>
        <w:rPr>
          <w:rFonts w:eastAsia="Times New Roman"/>
          <w:color w:val="212121"/>
          <w:szCs w:val="24"/>
        </w:rPr>
        <w:t>: Ν</w:t>
      </w:r>
      <w:r w:rsidRPr="00C60E41">
        <w:rPr>
          <w:rFonts w:eastAsia="Times New Roman"/>
          <w:color w:val="212121"/>
          <w:szCs w:val="24"/>
        </w:rPr>
        <w:t>έο νομοσχέδιο για την προστασία και την</w:t>
      </w:r>
      <w:r>
        <w:rPr>
          <w:rFonts w:eastAsia="Times New Roman"/>
          <w:color w:val="212121"/>
          <w:szCs w:val="24"/>
        </w:rPr>
        <w:t xml:space="preserve"> ενίσχυση των στρατηγικών ε</w:t>
      </w:r>
      <w:r w:rsidRPr="00C60E41">
        <w:rPr>
          <w:rFonts w:eastAsia="Times New Roman"/>
          <w:color w:val="212121"/>
          <w:szCs w:val="24"/>
        </w:rPr>
        <w:t>πενδύσεων</w:t>
      </w:r>
      <w:r>
        <w:rPr>
          <w:rFonts w:eastAsia="Times New Roman"/>
          <w:color w:val="212121"/>
          <w:szCs w:val="24"/>
        </w:rPr>
        <w:t xml:space="preserve">, </w:t>
      </w:r>
      <w:r w:rsidRPr="00C60E41">
        <w:rPr>
          <w:rFonts w:eastAsia="Times New Roman"/>
          <w:color w:val="212121"/>
          <w:szCs w:val="24"/>
        </w:rPr>
        <w:t xml:space="preserve">νέα </w:t>
      </w:r>
      <w:r w:rsidRPr="00C60E41">
        <w:rPr>
          <w:rFonts w:eastAsia="Times New Roman"/>
          <w:color w:val="212121"/>
          <w:szCs w:val="24"/>
        </w:rPr>
        <w:t>αναπτυξιακή τράπεζα</w:t>
      </w:r>
      <w:r>
        <w:rPr>
          <w:rFonts w:eastAsia="Times New Roman"/>
          <w:color w:val="212121"/>
          <w:szCs w:val="24"/>
        </w:rPr>
        <w:t xml:space="preserve">, </w:t>
      </w:r>
      <w:r w:rsidRPr="00C60E41">
        <w:rPr>
          <w:rFonts w:eastAsia="Times New Roman"/>
          <w:color w:val="212121"/>
          <w:szCs w:val="24"/>
        </w:rPr>
        <w:t>νέα αναπτυξιακά εργαλεία</w:t>
      </w:r>
      <w:r>
        <w:rPr>
          <w:rFonts w:eastAsia="Times New Roman"/>
          <w:color w:val="212121"/>
          <w:szCs w:val="24"/>
        </w:rPr>
        <w:t xml:space="preserve">. </w:t>
      </w:r>
    </w:p>
    <w:p w14:paraId="5FC2F7FB"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Μ</w:t>
      </w:r>
      <w:r w:rsidRPr="00C60E41">
        <w:rPr>
          <w:rFonts w:eastAsia="Times New Roman"/>
          <w:color w:val="212121"/>
          <w:szCs w:val="24"/>
        </w:rPr>
        <w:t xml:space="preserve">είωση της φορολογίας </w:t>
      </w:r>
      <w:r>
        <w:rPr>
          <w:rFonts w:eastAsia="Times New Roman"/>
          <w:color w:val="212121"/>
          <w:szCs w:val="24"/>
        </w:rPr>
        <w:t>λέει η Νέα Δημοκρατία, μείωση της φορολογίας κάνετε και εσείς</w:t>
      </w:r>
      <w:r w:rsidRPr="00C60E41">
        <w:rPr>
          <w:rFonts w:eastAsia="Times New Roman"/>
          <w:color w:val="212121"/>
          <w:szCs w:val="24"/>
        </w:rPr>
        <w:t xml:space="preserve"> </w:t>
      </w:r>
      <w:r>
        <w:rPr>
          <w:rFonts w:eastAsia="Times New Roman"/>
          <w:color w:val="212121"/>
          <w:szCs w:val="24"/>
        </w:rPr>
        <w:t xml:space="preserve">των επιχειρήσεων και των </w:t>
      </w:r>
      <w:r w:rsidRPr="00C60E41">
        <w:rPr>
          <w:rFonts w:eastAsia="Times New Roman"/>
          <w:color w:val="212121"/>
          <w:szCs w:val="24"/>
        </w:rPr>
        <w:t>συντελεστών των νομικών προσώπων</w:t>
      </w:r>
      <w:r>
        <w:rPr>
          <w:rFonts w:eastAsia="Times New Roman"/>
          <w:color w:val="212121"/>
          <w:szCs w:val="24"/>
        </w:rPr>
        <w:t xml:space="preserve">, αλλά </w:t>
      </w:r>
      <w:r w:rsidRPr="00C60E41">
        <w:rPr>
          <w:rFonts w:eastAsia="Times New Roman"/>
          <w:color w:val="212121"/>
          <w:szCs w:val="24"/>
        </w:rPr>
        <w:t>και των διανεμόμενων κερδών</w:t>
      </w:r>
      <w:r>
        <w:rPr>
          <w:rFonts w:eastAsia="Times New Roman"/>
          <w:color w:val="212121"/>
          <w:szCs w:val="24"/>
        </w:rPr>
        <w:t>, δηλαδή</w:t>
      </w:r>
      <w:r w:rsidRPr="00C60E41">
        <w:rPr>
          <w:rFonts w:eastAsia="Times New Roman"/>
          <w:color w:val="212121"/>
          <w:szCs w:val="24"/>
        </w:rPr>
        <w:t xml:space="preserve"> της πλουτοκρατίας</w:t>
      </w:r>
      <w:r>
        <w:rPr>
          <w:rFonts w:eastAsia="Times New Roman"/>
          <w:color w:val="212121"/>
          <w:szCs w:val="24"/>
        </w:rPr>
        <w:t>. Γ</w:t>
      </w:r>
      <w:r w:rsidRPr="00C60E41">
        <w:rPr>
          <w:rFonts w:eastAsia="Times New Roman"/>
          <w:color w:val="212121"/>
          <w:szCs w:val="24"/>
        </w:rPr>
        <w:t>ια τ</w:t>
      </w:r>
      <w:r w:rsidRPr="00C60E41">
        <w:rPr>
          <w:rFonts w:eastAsia="Times New Roman"/>
          <w:color w:val="212121"/>
          <w:szCs w:val="24"/>
        </w:rPr>
        <w:t>ο</w:t>
      </w:r>
      <w:r>
        <w:rPr>
          <w:rFonts w:eastAsia="Times New Roman"/>
          <w:color w:val="212121"/>
          <w:szCs w:val="24"/>
        </w:rPr>
        <w:t>ν</w:t>
      </w:r>
      <w:r w:rsidRPr="00C60E41">
        <w:rPr>
          <w:rFonts w:eastAsia="Times New Roman"/>
          <w:color w:val="212121"/>
          <w:szCs w:val="24"/>
        </w:rPr>
        <w:t xml:space="preserve"> λαό </w:t>
      </w:r>
      <w:r>
        <w:rPr>
          <w:rFonts w:eastAsia="Times New Roman"/>
          <w:color w:val="212121"/>
          <w:szCs w:val="24"/>
        </w:rPr>
        <w:t xml:space="preserve">έχετε </w:t>
      </w:r>
      <w:r w:rsidRPr="00C60E41">
        <w:rPr>
          <w:rFonts w:eastAsia="Times New Roman"/>
          <w:color w:val="212121"/>
          <w:szCs w:val="24"/>
        </w:rPr>
        <w:t xml:space="preserve">σταθερή φορολογική </w:t>
      </w:r>
      <w:r>
        <w:rPr>
          <w:rFonts w:eastAsia="Times New Roman"/>
          <w:color w:val="212121"/>
          <w:szCs w:val="24"/>
        </w:rPr>
        <w:t xml:space="preserve">επιβάρυνση. </w:t>
      </w:r>
    </w:p>
    <w:p w14:paraId="5FC2F7FC"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Δ</w:t>
      </w:r>
      <w:r w:rsidRPr="00C60E41">
        <w:rPr>
          <w:rFonts w:eastAsia="Times New Roman"/>
          <w:color w:val="212121"/>
          <w:szCs w:val="24"/>
        </w:rPr>
        <w:t>εν διαφωνεί</w:t>
      </w:r>
      <w:r>
        <w:rPr>
          <w:rFonts w:eastAsia="Times New Roman"/>
          <w:color w:val="212121"/>
          <w:szCs w:val="24"/>
        </w:rPr>
        <w:t>τε ως προς τ</w:t>
      </w:r>
      <w:r w:rsidRPr="00C60E41">
        <w:rPr>
          <w:rFonts w:eastAsia="Times New Roman"/>
          <w:color w:val="212121"/>
          <w:szCs w:val="24"/>
        </w:rPr>
        <w:t>ην πολιτική της Ευρωπαϊκής Ένωσης</w:t>
      </w:r>
      <w:r>
        <w:rPr>
          <w:rFonts w:eastAsia="Times New Roman"/>
          <w:color w:val="212121"/>
          <w:szCs w:val="24"/>
        </w:rPr>
        <w:t>. Ό</w:t>
      </w:r>
      <w:r w:rsidRPr="00C60E41">
        <w:rPr>
          <w:rFonts w:eastAsia="Times New Roman"/>
          <w:color w:val="212121"/>
          <w:szCs w:val="24"/>
        </w:rPr>
        <w:t xml:space="preserve">λες </w:t>
      </w:r>
      <w:r>
        <w:rPr>
          <w:rFonts w:eastAsia="Times New Roman"/>
          <w:color w:val="212121"/>
          <w:szCs w:val="24"/>
        </w:rPr>
        <w:t xml:space="preserve">τις </w:t>
      </w:r>
      <w:r>
        <w:rPr>
          <w:rFonts w:eastAsia="Times New Roman"/>
          <w:color w:val="212121"/>
          <w:szCs w:val="24"/>
        </w:rPr>
        <w:t>ο</w:t>
      </w:r>
      <w:r w:rsidRPr="00C60E41">
        <w:rPr>
          <w:rFonts w:eastAsia="Times New Roman"/>
          <w:color w:val="212121"/>
          <w:szCs w:val="24"/>
        </w:rPr>
        <w:t xml:space="preserve">δηγίες </w:t>
      </w:r>
      <w:r w:rsidRPr="00C60E41">
        <w:rPr>
          <w:rFonts w:eastAsia="Times New Roman"/>
          <w:color w:val="212121"/>
          <w:szCs w:val="24"/>
        </w:rPr>
        <w:t xml:space="preserve">που έρχονται από την Ευρωπαϊκή </w:t>
      </w:r>
      <w:r>
        <w:rPr>
          <w:rFonts w:eastAsia="Times New Roman"/>
          <w:color w:val="212121"/>
          <w:szCs w:val="24"/>
        </w:rPr>
        <w:t>Ένωση τις ψηφίζετε α</w:t>
      </w:r>
      <w:r w:rsidRPr="00C60E41">
        <w:rPr>
          <w:rFonts w:eastAsia="Times New Roman"/>
          <w:color w:val="212121"/>
          <w:szCs w:val="24"/>
        </w:rPr>
        <w:t>πό κοινού με τη Νέα Δημο</w:t>
      </w:r>
      <w:r>
        <w:rPr>
          <w:rFonts w:eastAsia="Times New Roman"/>
          <w:color w:val="212121"/>
          <w:szCs w:val="24"/>
        </w:rPr>
        <w:t xml:space="preserve">κρατία και μάλιστα και κάποιες </w:t>
      </w:r>
      <w:r>
        <w:rPr>
          <w:rFonts w:eastAsia="Times New Roman"/>
          <w:color w:val="212121"/>
          <w:szCs w:val="24"/>
        </w:rPr>
        <w:t>ο</w:t>
      </w:r>
      <w:r w:rsidRPr="00C60E41">
        <w:rPr>
          <w:rFonts w:eastAsia="Times New Roman"/>
          <w:color w:val="212121"/>
          <w:szCs w:val="24"/>
        </w:rPr>
        <w:t>δηγίες</w:t>
      </w:r>
      <w:r>
        <w:rPr>
          <w:rFonts w:eastAsia="Times New Roman"/>
          <w:color w:val="212121"/>
          <w:szCs w:val="24"/>
        </w:rPr>
        <w:t xml:space="preserve">, </w:t>
      </w:r>
      <w:r w:rsidRPr="00C60E41">
        <w:rPr>
          <w:rFonts w:eastAsia="Times New Roman"/>
          <w:color w:val="212121"/>
          <w:szCs w:val="24"/>
        </w:rPr>
        <w:t xml:space="preserve">τις οποίες </w:t>
      </w:r>
      <w:r>
        <w:rPr>
          <w:rFonts w:eastAsia="Times New Roman"/>
          <w:color w:val="212121"/>
          <w:szCs w:val="24"/>
        </w:rPr>
        <w:t>ως</w:t>
      </w:r>
      <w:r w:rsidRPr="00C60E41">
        <w:rPr>
          <w:rFonts w:eastAsia="Times New Roman"/>
          <w:color w:val="212121"/>
          <w:szCs w:val="24"/>
        </w:rPr>
        <w:t xml:space="preserve"> Ευρωβουλευτές </w:t>
      </w:r>
      <w:r>
        <w:rPr>
          <w:rFonts w:eastAsia="Times New Roman"/>
          <w:color w:val="212121"/>
          <w:szCs w:val="24"/>
        </w:rPr>
        <w:t>στο Ευρωκοινοβούλιο τις καταψηφίζετε. Για παράδειγμα, όσον αφορά α</w:t>
      </w:r>
      <w:r w:rsidRPr="00C60E41">
        <w:rPr>
          <w:rFonts w:eastAsia="Times New Roman"/>
          <w:color w:val="212121"/>
          <w:szCs w:val="24"/>
        </w:rPr>
        <w:t>υτό για την απόδοση των στοιχείων των επιβατών</w:t>
      </w:r>
      <w:r>
        <w:rPr>
          <w:rFonts w:eastAsia="Times New Roman"/>
          <w:color w:val="212121"/>
          <w:szCs w:val="24"/>
        </w:rPr>
        <w:t xml:space="preserve"> των αεροπορικών εταιρειών, στο Ε</w:t>
      </w:r>
      <w:r w:rsidRPr="00C60E41">
        <w:rPr>
          <w:rFonts w:eastAsia="Times New Roman"/>
          <w:color w:val="212121"/>
          <w:szCs w:val="24"/>
        </w:rPr>
        <w:t xml:space="preserve">υρωκοινοβούλιο το καταψήφισαν οι Ευρωβουλευτές του ΣΥΡΙΖΑ και στην </w:t>
      </w:r>
      <w:r>
        <w:rPr>
          <w:rFonts w:eastAsia="Times New Roman"/>
          <w:color w:val="212121"/>
          <w:szCs w:val="24"/>
        </w:rPr>
        <w:t xml:space="preserve">ελληνική Βουλή το εισηγήθηκε </w:t>
      </w:r>
      <w:r>
        <w:rPr>
          <w:rFonts w:eastAsia="Times New Roman"/>
          <w:color w:val="212121"/>
          <w:szCs w:val="24"/>
        </w:rPr>
        <w:t>ως κυβέρνηση η Κ</w:t>
      </w:r>
      <w:r w:rsidRPr="00C60E41">
        <w:rPr>
          <w:rFonts w:eastAsia="Times New Roman"/>
          <w:color w:val="212121"/>
          <w:szCs w:val="24"/>
        </w:rPr>
        <w:t>υβέρνηση του ΣΥΡΙΖΑ</w:t>
      </w:r>
      <w:r>
        <w:rPr>
          <w:rFonts w:eastAsia="Times New Roman"/>
          <w:color w:val="212121"/>
          <w:szCs w:val="24"/>
        </w:rPr>
        <w:t>. Σ</w:t>
      </w:r>
      <w:r w:rsidRPr="00C60E41">
        <w:rPr>
          <w:rFonts w:eastAsia="Times New Roman"/>
          <w:color w:val="212121"/>
          <w:szCs w:val="24"/>
        </w:rPr>
        <w:t>ε τέτοιο</w:t>
      </w:r>
      <w:r>
        <w:rPr>
          <w:rFonts w:eastAsia="Times New Roman"/>
          <w:color w:val="212121"/>
          <w:szCs w:val="24"/>
        </w:rPr>
        <w:t>ν</w:t>
      </w:r>
      <w:r w:rsidRPr="00C60E41">
        <w:rPr>
          <w:rFonts w:eastAsia="Times New Roman"/>
          <w:color w:val="212121"/>
          <w:szCs w:val="24"/>
        </w:rPr>
        <w:t xml:space="preserve"> παραλογισμό πάτε να οδηγήσετε </w:t>
      </w:r>
      <w:r>
        <w:rPr>
          <w:rFonts w:eastAsia="Times New Roman"/>
          <w:color w:val="212121"/>
          <w:szCs w:val="24"/>
        </w:rPr>
        <w:t xml:space="preserve">την </w:t>
      </w:r>
      <w:r w:rsidRPr="00C60E41">
        <w:rPr>
          <w:rFonts w:eastAsia="Times New Roman"/>
          <w:color w:val="212121"/>
          <w:szCs w:val="24"/>
        </w:rPr>
        <w:t>κατάσταση</w:t>
      </w:r>
      <w:r>
        <w:rPr>
          <w:rFonts w:eastAsia="Times New Roman"/>
          <w:color w:val="212121"/>
          <w:szCs w:val="24"/>
        </w:rPr>
        <w:t xml:space="preserve">. </w:t>
      </w:r>
    </w:p>
    <w:p w14:paraId="5FC2F7FD"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Κ</w:t>
      </w:r>
      <w:r w:rsidRPr="00C60E41">
        <w:rPr>
          <w:rFonts w:eastAsia="Times New Roman"/>
          <w:color w:val="212121"/>
          <w:szCs w:val="24"/>
        </w:rPr>
        <w:t>αι δεν διαφωνείτε και ως προς το</w:t>
      </w:r>
      <w:r>
        <w:rPr>
          <w:rFonts w:eastAsia="Times New Roman"/>
          <w:color w:val="212121"/>
          <w:szCs w:val="24"/>
        </w:rPr>
        <w:t>ν στόχο για τη γεω</w:t>
      </w:r>
      <w:r w:rsidRPr="00C60E41">
        <w:rPr>
          <w:rFonts w:eastAsia="Times New Roman"/>
          <w:color w:val="212121"/>
          <w:szCs w:val="24"/>
        </w:rPr>
        <w:t>στρατηγική αναβάθμιση της Ελλάδας</w:t>
      </w:r>
      <w:r>
        <w:rPr>
          <w:rFonts w:eastAsia="Times New Roman"/>
          <w:color w:val="212121"/>
          <w:szCs w:val="24"/>
        </w:rPr>
        <w:t xml:space="preserve">, </w:t>
      </w:r>
      <w:r w:rsidRPr="00C60E41">
        <w:rPr>
          <w:rFonts w:eastAsia="Times New Roman"/>
          <w:color w:val="212121"/>
          <w:szCs w:val="24"/>
        </w:rPr>
        <w:t xml:space="preserve">που </w:t>
      </w:r>
      <w:r>
        <w:rPr>
          <w:rFonts w:eastAsia="Times New Roman"/>
          <w:color w:val="212121"/>
          <w:szCs w:val="24"/>
        </w:rPr>
        <w:t xml:space="preserve">επί της ουσίας –πού οδηγεί;- </w:t>
      </w:r>
      <w:r w:rsidRPr="00C60E41">
        <w:rPr>
          <w:rFonts w:eastAsia="Times New Roman"/>
          <w:color w:val="212121"/>
          <w:szCs w:val="24"/>
        </w:rPr>
        <w:t>οδηγεί στην ισχυροποίηση</w:t>
      </w:r>
      <w:r>
        <w:rPr>
          <w:rFonts w:eastAsia="Times New Roman"/>
          <w:color w:val="212121"/>
          <w:szCs w:val="24"/>
        </w:rPr>
        <w:t xml:space="preserve"> </w:t>
      </w:r>
      <w:r w:rsidRPr="00C60E41">
        <w:rPr>
          <w:rFonts w:eastAsia="Times New Roman"/>
          <w:color w:val="212121"/>
          <w:szCs w:val="24"/>
        </w:rPr>
        <w:t>των ελληνικών μονο</w:t>
      </w:r>
      <w:r w:rsidRPr="00C60E41">
        <w:rPr>
          <w:rFonts w:eastAsia="Times New Roman"/>
          <w:color w:val="212121"/>
          <w:szCs w:val="24"/>
        </w:rPr>
        <w:t xml:space="preserve">πωλιακών ομίλων στα </w:t>
      </w:r>
      <w:r>
        <w:rPr>
          <w:rFonts w:eastAsia="Times New Roman"/>
          <w:color w:val="212121"/>
          <w:szCs w:val="24"/>
        </w:rPr>
        <w:t>δ</w:t>
      </w:r>
      <w:r w:rsidRPr="00C60E41">
        <w:rPr>
          <w:rFonts w:eastAsia="Times New Roman"/>
          <w:color w:val="212121"/>
          <w:szCs w:val="24"/>
        </w:rPr>
        <w:t xml:space="preserve">υτικά </w:t>
      </w:r>
      <w:r w:rsidRPr="00C60E41">
        <w:rPr>
          <w:rFonts w:eastAsia="Times New Roman"/>
          <w:color w:val="212121"/>
          <w:szCs w:val="24"/>
        </w:rPr>
        <w:t>Βαλκάνια</w:t>
      </w:r>
      <w:r>
        <w:rPr>
          <w:rFonts w:eastAsia="Times New Roman"/>
          <w:color w:val="212121"/>
          <w:szCs w:val="24"/>
        </w:rPr>
        <w:t>. Η Σ</w:t>
      </w:r>
      <w:r w:rsidRPr="00C60E41">
        <w:rPr>
          <w:rFonts w:eastAsia="Times New Roman"/>
          <w:color w:val="212121"/>
          <w:szCs w:val="24"/>
        </w:rPr>
        <w:t xml:space="preserve">υμφωνία των Πρεσπών </w:t>
      </w:r>
      <w:r>
        <w:rPr>
          <w:rFonts w:eastAsia="Times New Roman"/>
          <w:color w:val="212121"/>
          <w:szCs w:val="24"/>
        </w:rPr>
        <w:t xml:space="preserve">είναι </w:t>
      </w:r>
      <w:r w:rsidRPr="00C60E41">
        <w:rPr>
          <w:rFonts w:eastAsia="Times New Roman"/>
          <w:color w:val="212121"/>
          <w:szCs w:val="24"/>
        </w:rPr>
        <w:t>το όχημα προς αυτή την κατεύθυνση</w:t>
      </w:r>
      <w:r>
        <w:rPr>
          <w:rFonts w:eastAsia="Times New Roman"/>
          <w:color w:val="212121"/>
          <w:szCs w:val="24"/>
        </w:rPr>
        <w:t>.</w:t>
      </w:r>
    </w:p>
    <w:p w14:paraId="5FC2F7FE"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Άρα, δεν</w:t>
      </w:r>
      <w:r w:rsidRPr="00C60E41">
        <w:rPr>
          <w:rFonts w:eastAsia="Times New Roman"/>
          <w:color w:val="212121"/>
          <w:szCs w:val="24"/>
        </w:rPr>
        <w:t xml:space="preserve"> διαφωνείτε στις στρατηγικές επιλογές και στον τρόπο</w:t>
      </w:r>
      <w:r>
        <w:rPr>
          <w:rFonts w:eastAsia="Times New Roman"/>
          <w:color w:val="212121"/>
          <w:szCs w:val="24"/>
        </w:rPr>
        <w:t>. Δ</w:t>
      </w:r>
      <w:r w:rsidRPr="00C60E41">
        <w:rPr>
          <w:rFonts w:eastAsia="Times New Roman"/>
          <w:color w:val="212121"/>
          <w:szCs w:val="24"/>
        </w:rPr>
        <w:t>ι</w:t>
      </w:r>
      <w:r>
        <w:rPr>
          <w:rFonts w:eastAsia="Times New Roman"/>
          <w:color w:val="212121"/>
          <w:szCs w:val="24"/>
        </w:rPr>
        <w:t>αφωνείτε μάλλον στο καρύκευμα των</w:t>
      </w:r>
      <w:r w:rsidRPr="00C60E41">
        <w:rPr>
          <w:rFonts w:eastAsia="Times New Roman"/>
          <w:color w:val="212121"/>
          <w:szCs w:val="24"/>
        </w:rPr>
        <w:t xml:space="preserve"> συνταγών</w:t>
      </w:r>
      <w:r>
        <w:rPr>
          <w:rFonts w:eastAsia="Times New Roman"/>
          <w:color w:val="212121"/>
          <w:szCs w:val="24"/>
        </w:rPr>
        <w:t xml:space="preserve">, </w:t>
      </w:r>
      <w:r w:rsidRPr="00C60E41">
        <w:rPr>
          <w:rFonts w:eastAsia="Times New Roman"/>
          <w:color w:val="212121"/>
          <w:szCs w:val="24"/>
        </w:rPr>
        <w:t>της ίδιας συνταγής</w:t>
      </w:r>
      <w:r>
        <w:rPr>
          <w:rFonts w:eastAsia="Times New Roman"/>
          <w:color w:val="212121"/>
          <w:szCs w:val="24"/>
        </w:rPr>
        <w:t xml:space="preserve">. Άλλος μπορεί να προτιμά το </w:t>
      </w:r>
      <w:r>
        <w:rPr>
          <w:rFonts w:eastAsia="Times New Roman"/>
          <w:color w:val="212121"/>
          <w:szCs w:val="24"/>
        </w:rPr>
        <w:t xml:space="preserve">θυμάρι και άλλος μπορεί </w:t>
      </w:r>
      <w:r w:rsidRPr="00C60E41">
        <w:rPr>
          <w:rFonts w:eastAsia="Times New Roman"/>
          <w:color w:val="212121"/>
          <w:szCs w:val="24"/>
        </w:rPr>
        <w:t>να προτιμάει τη ρίγανη</w:t>
      </w:r>
      <w:r>
        <w:rPr>
          <w:rFonts w:eastAsia="Times New Roman"/>
          <w:color w:val="212121"/>
          <w:szCs w:val="24"/>
        </w:rPr>
        <w:t>.</w:t>
      </w:r>
    </w:p>
    <w:p w14:paraId="5FC2F7FF"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Κ</w:t>
      </w:r>
      <w:r w:rsidRPr="00C60E41">
        <w:rPr>
          <w:rFonts w:eastAsia="Times New Roman"/>
          <w:color w:val="212121"/>
          <w:szCs w:val="24"/>
        </w:rPr>
        <w:t xml:space="preserve">αι μέσα από αυτό το </w:t>
      </w:r>
      <w:r>
        <w:rPr>
          <w:rFonts w:eastAsia="Times New Roman"/>
          <w:color w:val="212121"/>
          <w:szCs w:val="24"/>
        </w:rPr>
        <w:t xml:space="preserve">βολικό αφήγημα, λοιπόν, για τις πολλαπλές συνταγές που λέτε, </w:t>
      </w:r>
      <w:r w:rsidRPr="00C60E41">
        <w:rPr>
          <w:rFonts w:eastAsia="Times New Roman"/>
          <w:color w:val="212121"/>
          <w:szCs w:val="24"/>
        </w:rPr>
        <w:t>που είναι μία επί της ουσίας</w:t>
      </w:r>
      <w:r>
        <w:rPr>
          <w:rFonts w:eastAsia="Times New Roman"/>
          <w:color w:val="212121"/>
          <w:szCs w:val="24"/>
        </w:rPr>
        <w:t>,</w:t>
      </w:r>
      <w:r w:rsidRPr="00C60E41">
        <w:rPr>
          <w:rFonts w:eastAsia="Times New Roman"/>
          <w:color w:val="212121"/>
          <w:szCs w:val="24"/>
        </w:rPr>
        <w:t xml:space="preserve"> η συνταγή που εξυπηρετεί τις ανάγκες του κεφαλαίου</w:t>
      </w:r>
      <w:r>
        <w:rPr>
          <w:rFonts w:eastAsia="Times New Roman"/>
          <w:color w:val="212121"/>
          <w:szCs w:val="24"/>
        </w:rPr>
        <w:t>, τι θέλετε; Θέλετε να εγκλωβίσετε τη λαϊκή σ</w:t>
      </w:r>
      <w:r w:rsidRPr="00C60E41">
        <w:rPr>
          <w:rFonts w:eastAsia="Times New Roman"/>
          <w:color w:val="212121"/>
          <w:szCs w:val="24"/>
        </w:rPr>
        <w:t>υ</w:t>
      </w:r>
      <w:r w:rsidRPr="00C60E41">
        <w:rPr>
          <w:rFonts w:eastAsia="Times New Roman"/>
          <w:color w:val="212121"/>
          <w:szCs w:val="24"/>
        </w:rPr>
        <w:t>νείδηση</w:t>
      </w:r>
      <w:r>
        <w:rPr>
          <w:rFonts w:eastAsia="Times New Roman"/>
          <w:color w:val="212121"/>
          <w:szCs w:val="24"/>
        </w:rPr>
        <w:t xml:space="preserve"> και να πείτε</w:t>
      </w:r>
      <w:r w:rsidRPr="00C60E41">
        <w:rPr>
          <w:rFonts w:eastAsia="Times New Roman"/>
          <w:color w:val="212121"/>
          <w:szCs w:val="24"/>
        </w:rPr>
        <w:t xml:space="preserve"> ότι υπ</w:t>
      </w:r>
      <w:r>
        <w:rPr>
          <w:rFonts w:eastAsia="Times New Roman"/>
          <w:color w:val="212121"/>
          <w:szCs w:val="24"/>
        </w:rPr>
        <w:t>άρχουν διαφορετικές συνταγές εδώ. Άρα, πρέπει να επιλέξει κανείς συνταγή, ενώ είναι ίδια η</w:t>
      </w:r>
      <w:r w:rsidRPr="00C60E41">
        <w:rPr>
          <w:rFonts w:eastAsia="Times New Roman"/>
          <w:color w:val="212121"/>
          <w:szCs w:val="24"/>
        </w:rPr>
        <w:t xml:space="preserve"> συνταγή</w:t>
      </w:r>
      <w:r>
        <w:rPr>
          <w:rFonts w:eastAsia="Times New Roman"/>
          <w:color w:val="212121"/>
          <w:szCs w:val="24"/>
        </w:rPr>
        <w:t>. Ο</w:t>
      </w:r>
      <w:r w:rsidRPr="00C60E41">
        <w:rPr>
          <w:rFonts w:eastAsia="Times New Roman"/>
          <w:color w:val="212121"/>
          <w:szCs w:val="24"/>
        </w:rPr>
        <w:t xml:space="preserve"> λαός θα εξακολουθεί να πληρώνει τα σπασμένα της ανάπτυξη</w:t>
      </w:r>
      <w:r>
        <w:rPr>
          <w:rFonts w:eastAsia="Times New Roman"/>
          <w:color w:val="212121"/>
          <w:szCs w:val="24"/>
        </w:rPr>
        <w:t xml:space="preserve">ς, </w:t>
      </w:r>
      <w:r w:rsidRPr="00C60E41">
        <w:rPr>
          <w:rFonts w:eastAsia="Times New Roman"/>
          <w:color w:val="212121"/>
          <w:szCs w:val="24"/>
        </w:rPr>
        <w:t xml:space="preserve">όπως </w:t>
      </w:r>
      <w:r>
        <w:rPr>
          <w:rFonts w:eastAsia="Times New Roman"/>
          <w:color w:val="212121"/>
          <w:szCs w:val="24"/>
        </w:rPr>
        <w:t>πλήρωσε</w:t>
      </w:r>
      <w:r w:rsidRPr="00C60E41">
        <w:rPr>
          <w:rFonts w:eastAsia="Times New Roman"/>
          <w:color w:val="212121"/>
          <w:szCs w:val="24"/>
        </w:rPr>
        <w:t xml:space="preserve"> και τα σπασμένα της κρίσης</w:t>
      </w:r>
      <w:r>
        <w:rPr>
          <w:rFonts w:eastAsia="Times New Roman"/>
          <w:color w:val="212121"/>
          <w:szCs w:val="24"/>
        </w:rPr>
        <w:t xml:space="preserve">. Ο λαός θα </w:t>
      </w:r>
      <w:r w:rsidRPr="00C60E41">
        <w:rPr>
          <w:rFonts w:eastAsia="Times New Roman"/>
          <w:color w:val="212121"/>
          <w:szCs w:val="24"/>
        </w:rPr>
        <w:t>πρέπει να κάνει θ</w:t>
      </w:r>
      <w:r w:rsidRPr="00C60E41">
        <w:rPr>
          <w:rFonts w:eastAsia="Times New Roman"/>
          <w:color w:val="212121"/>
          <w:szCs w:val="24"/>
        </w:rPr>
        <w:t>υσία στο</w:t>
      </w:r>
      <w:r>
        <w:rPr>
          <w:rFonts w:eastAsia="Times New Roman"/>
          <w:color w:val="212121"/>
          <w:szCs w:val="24"/>
        </w:rPr>
        <w:t>ν</w:t>
      </w:r>
      <w:r w:rsidRPr="00C60E41">
        <w:rPr>
          <w:rFonts w:eastAsia="Times New Roman"/>
          <w:color w:val="212121"/>
          <w:szCs w:val="24"/>
        </w:rPr>
        <w:t xml:space="preserve"> βωμό της κε</w:t>
      </w:r>
      <w:r>
        <w:rPr>
          <w:rFonts w:eastAsia="Times New Roman"/>
          <w:color w:val="212121"/>
          <w:szCs w:val="24"/>
        </w:rPr>
        <w:t>ρδοφορίας του κεφαλαίου και να σ</w:t>
      </w:r>
      <w:r w:rsidRPr="00C60E41">
        <w:rPr>
          <w:rFonts w:eastAsia="Times New Roman"/>
          <w:color w:val="212121"/>
          <w:szCs w:val="24"/>
        </w:rPr>
        <w:t>υνεχίζει να κάνει θυσίες</w:t>
      </w:r>
      <w:r>
        <w:rPr>
          <w:rFonts w:eastAsia="Times New Roman"/>
          <w:color w:val="212121"/>
          <w:szCs w:val="24"/>
        </w:rPr>
        <w:t xml:space="preserve">. </w:t>
      </w:r>
    </w:p>
    <w:p w14:paraId="5FC2F800"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Π</w:t>
      </w:r>
      <w:r w:rsidRPr="00C60E41">
        <w:rPr>
          <w:rFonts w:eastAsia="Times New Roman"/>
          <w:color w:val="212121"/>
          <w:szCs w:val="24"/>
        </w:rPr>
        <w:t>άνω από όλα</w:t>
      </w:r>
      <w:r>
        <w:rPr>
          <w:rFonts w:eastAsia="Times New Roman"/>
          <w:color w:val="212121"/>
          <w:szCs w:val="24"/>
        </w:rPr>
        <w:t xml:space="preserve">, όμως, </w:t>
      </w:r>
      <w:r w:rsidRPr="00C60E41">
        <w:rPr>
          <w:rFonts w:eastAsia="Times New Roman"/>
          <w:color w:val="212121"/>
          <w:szCs w:val="24"/>
        </w:rPr>
        <w:t xml:space="preserve">πέρα από τον εγκλωβισμό τις </w:t>
      </w:r>
      <w:r>
        <w:rPr>
          <w:rFonts w:eastAsia="Times New Roman"/>
          <w:color w:val="212121"/>
          <w:szCs w:val="24"/>
        </w:rPr>
        <w:t xml:space="preserve">συνείδησης, </w:t>
      </w:r>
      <w:r w:rsidRPr="00C60E41">
        <w:rPr>
          <w:rFonts w:eastAsia="Times New Roman"/>
          <w:color w:val="212121"/>
          <w:szCs w:val="24"/>
        </w:rPr>
        <w:t xml:space="preserve">που μπορεί να </w:t>
      </w:r>
      <w:r>
        <w:rPr>
          <w:rFonts w:eastAsia="Times New Roman"/>
          <w:color w:val="212121"/>
          <w:szCs w:val="24"/>
        </w:rPr>
        <w:t xml:space="preserve">είναι </w:t>
      </w:r>
      <w:r w:rsidRPr="00C60E41">
        <w:rPr>
          <w:rFonts w:eastAsia="Times New Roman"/>
          <w:color w:val="212121"/>
          <w:szCs w:val="24"/>
        </w:rPr>
        <w:t>προσωρινός</w:t>
      </w:r>
      <w:r>
        <w:rPr>
          <w:rFonts w:eastAsia="Times New Roman"/>
          <w:color w:val="212121"/>
          <w:szCs w:val="24"/>
        </w:rPr>
        <w:t>,</w:t>
      </w:r>
      <w:r w:rsidRPr="00C60E41">
        <w:rPr>
          <w:rFonts w:eastAsia="Times New Roman"/>
          <w:color w:val="212121"/>
          <w:szCs w:val="24"/>
        </w:rPr>
        <w:t xml:space="preserve"> έστω για τι</w:t>
      </w:r>
      <w:r>
        <w:rPr>
          <w:rFonts w:eastAsia="Times New Roman"/>
          <w:color w:val="212121"/>
          <w:szCs w:val="24"/>
        </w:rPr>
        <w:t>ς επόμενες εκλογές ανάμεσα στη Σκύλλα και στη Χ</w:t>
      </w:r>
      <w:r w:rsidRPr="00C60E41">
        <w:rPr>
          <w:rFonts w:eastAsia="Times New Roman"/>
          <w:color w:val="212121"/>
          <w:szCs w:val="24"/>
        </w:rPr>
        <w:t>άρυβδη</w:t>
      </w:r>
      <w:r>
        <w:rPr>
          <w:rFonts w:eastAsia="Times New Roman"/>
          <w:color w:val="212121"/>
          <w:szCs w:val="24"/>
        </w:rPr>
        <w:t>,</w:t>
      </w:r>
      <w:r w:rsidRPr="00C60E41">
        <w:rPr>
          <w:rFonts w:eastAsia="Times New Roman"/>
          <w:color w:val="212121"/>
          <w:szCs w:val="24"/>
        </w:rPr>
        <w:t xml:space="preserve"> </w:t>
      </w:r>
      <w:r>
        <w:rPr>
          <w:rFonts w:eastAsia="Times New Roman"/>
          <w:color w:val="212121"/>
          <w:szCs w:val="24"/>
        </w:rPr>
        <w:t xml:space="preserve">σε </w:t>
      </w:r>
      <w:r w:rsidRPr="00C60E41">
        <w:rPr>
          <w:rFonts w:eastAsia="Times New Roman"/>
          <w:color w:val="212121"/>
          <w:szCs w:val="24"/>
        </w:rPr>
        <w:t xml:space="preserve">αυτό που </w:t>
      </w:r>
      <w:r w:rsidRPr="00C60E41">
        <w:rPr>
          <w:rFonts w:eastAsia="Times New Roman"/>
          <w:color w:val="212121"/>
          <w:szCs w:val="24"/>
        </w:rPr>
        <w:t>στοχεύετε κατά κύριο λόγο</w:t>
      </w:r>
      <w:r>
        <w:rPr>
          <w:rFonts w:eastAsia="Times New Roman"/>
          <w:color w:val="212121"/>
          <w:szCs w:val="24"/>
        </w:rPr>
        <w:t xml:space="preserve"> είναι </w:t>
      </w:r>
      <w:r w:rsidRPr="00C60E41">
        <w:rPr>
          <w:rFonts w:eastAsia="Times New Roman"/>
          <w:color w:val="212121"/>
          <w:szCs w:val="24"/>
        </w:rPr>
        <w:t xml:space="preserve">στη λαϊκή </w:t>
      </w:r>
      <w:r>
        <w:rPr>
          <w:rFonts w:eastAsia="Times New Roman"/>
          <w:color w:val="212121"/>
          <w:szCs w:val="24"/>
        </w:rPr>
        <w:t>σ</w:t>
      </w:r>
      <w:r w:rsidRPr="00C60E41">
        <w:rPr>
          <w:rFonts w:eastAsia="Times New Roman"/>
          <w:color w:val="212121"/>
          <w:szCs w:val="24"/>
        </w:rPr>
        <w:t>υνείδηση</w:t>
      </w:r>
      <w:r>
        <w:rPr>
          <w:rFonts w:eastAsia="Times New Roman"/>
          <w:color w:val="212121"/>
          <w:szCs w:val="24"/>
        </w:rPr>
        <w:t>. Κ</w:t>
      </w:r>
      <w:r w:rsidRPr="00C60E41">
        <w:rPr>
          <w:rFonts w:eastAsia="Times New Roman"/>
          <w:color w:val="212121"/>
          <w:szCs w:val="24"/>
        </w:rPr>
        <w:t>αι τι θέλετε</w:t>
      </w:r>
      <w:r>
        <w:rPr>
          <w:rFonts w:eastAsia="Times New Roman"/>
          <w:color w:val="212121"/>
          <w:szCs w:val="24"/>
        </w:rPr>
        <w:t xml:space="preserve">; </w:t>
      </w:r>
    </w:p>
    <w:p w14:paraId="5FC2F801"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Θέλετε, λ</w:t>
      </w:r>
      <w:r w:rsidRPr="00C60E41">
        <w:rPr>
          <w:rFonts w:eastAsia="Times New Roman"/>
          <w:color w:val="212121"/>
          <w:szCs w:val="24"/>
        </w:rPr>
        <w:t>οιπόν</w:t>
      </w:r>
      <w:r>
        <w:rPr>
          <w:rFonts w:eastAsia="Times New Roman"/>
          <w:color w:val="212121"/>
          <w:szCs w:val="24"/>
        </w:rPr>
        <w:t>,</w:t>
      </w:r>
      <w:r w:rsidRPr="00C60E41">
        <w:rPr>
          <w:rFonts w:eastAsia="Times New Roman"/>
          <w:color w:val="212121"/>
          <w:szCs w:val="24"/>
        </w:rPr>
        <w:t xml:space="preserve"> ο λαός να έχει μειωμένες απαιτήσεις</w:t>
      </w:r>
      <w:r>
        <w:rPr>
          <w:rFonts w:eastAsia="Times New Roman"/>
          <w:color w:val="212121"/>
          <w:szCs w:val="24"/>
        </w:rPr>
        <w:t>,</w:t>
      </w:r>
      <w:r w:rsidRPr="00C60E41">
        <w:rPr>
          <w:rFonts w:eastAsia="Times New Roman"/>
          <w:color w:val="212121"/>
          <w:szCs w:val="24"/>
        </w:rPr>
        <w:t xml:space="preserve"> να </w:t>
      </w:r>
      <w:r>
        <w:rPr>
          <w:rFonts w:eastAsia="Times New Roman"/>
          <w:color w:val="212121"/>
          <w:szCs w:val="24"/>
        </w:rPr>
        <w:t xml:space="preserve">μην </w:t>
      </w:r>
      <w:r w:rsidRPr="00C60E41">
        <w:rPr>
          <w:rFonts w:eastAsia="Times New Roman"/>
          <w:color w:val="212121"/>
          <w:szCs w:val="24"/>
        </w:rPr>
        <w:t>διεκδικεί την ικανοποίηση των αναγκών</w:t>
      </w:r>
      <w:r>
        <w:rPr>
          <w:rFonts w:eastAsia="Times New Roman"/>
          <w:color w:val="212121"/>
          <w:szCs w:val="24"/>
        </w:rPr>
        <w:t>,</w:t>
      </w:r>
      <w:r w:rsidRPr="00C60E41">
        <w:rPr>
          <w:rFonts w:eastAsia="Times New Roman"/>
          <w:color w:val="212121"/>
          <w:szCs w:val="24"/>
        </w:rPr>
        <w:t xml:space="preserve"> αλλά να ψάχνει να βρει ποιος θα του δώσει καλύτερο επίδομα φιλανθρωπίας</w:t>
      </w:r>
      <w:r>
        <w:rPr>
          <w:rFonts w:eastAsia="Times New Roman"/>
          <w:color w:val="212121"/>
          <w:szCs w:val="24"/>
        </w:rPr>
        <w:t>, α</w:t>
      </w:r>
      <w:r w:rsidRPr="00C60E41">
        <w:rPr>
          <w:rFonts w:eastAsia="Times New Roman"/>
          <w:color w:val="212121"/>
          <w:szCs w:val="24"/>
        </w:rPr>
        <w:t>ν του δώσει κα</w:t>
      </w:r>
      <w:r w:rsidRPr="00C60E41">
        <w:rPr>
          <w:rFonts w:eastAsia="Times New Roman"/>
          <w:color w:val="212121"/>
          <w:szCs w:val="24"/>
        </w:rPr>
        <w:t>λύτερο επίδομα η Νέα Δημοκρατία ή</w:t>
      </w:r>
      <w:r>
        <w:rPr>
          <w:rFonts w:eastAsia="Times New Roman"/>
          <w:color w:val="212121"/>
          <w:szCs w:val="24"/>
        </w:rPr>
        <w:t xml:space="preserve"> ο ΣΥΡΙΖΑ και να επιλέγει με βάση </w:t>
      </w:r>
      <w:r w:rsidRPr="00C60E41">
        <w:rPr>
          <w:rFonts w:eastAsia="Times New Roman"/>
          <w:color w:val="212121"/>
          <w:szCs w:val="24"/>
        </w:rPr>
        <w:t>τα επιδόματα φιλανθρωπίας και όχι με βάση την ικανοποίηση των αναγκών και με βάση αυτό να παλεύει</w:t>
      </w:r>
      <w:r>
        <w:rPr>
          <w:rFonts w:eastAsia="Times New Roman"/>
          <w:color w:val="212121"/>
          <w:szCs w:val="24"/>
        </w:rPr>
        <w:t>.</w:t>
      </w:r>
    </w:p>
    <w:p w14:paraId="5FC2F802"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sidRPr="00C60E41">
        <w:rPr>
          <w:rFonts w:eastAsia="Times New Roman"/>
          <w:color w:val="212121"/>
          <w:szCs w:val="24"/>
        </w:rPr>
        <w:t>Έτσι</w:t>
      </w:r>
      <w:r>
        <w:rPr>
          <w:rFonts w:eastAsia="Times New Roman"/>
          <w:color w:val="212121"/>
          <w:szCs w:val="24"/>
        </w:rPr>
        <w:t>,</w:t>
      </w:r>
      <w:r w:rsidRPr="00C60E41">
        <w:rPr>
          <w:rFonts w:eastAsia="Times New Roman"/>
          <w:color w:val="212121"/>
          <w:szCs w:val="24"/>
        </w:rPr>
        <w:t xml:space="preserve"> λοιπόν</w:t>
      </w:r>
      <w:r>
        <w:rPr>
          <w:rFonts w:eastAsia="Times New Roman"/>
          <w:color w:val="212121"/>
          <w:szCs w:val="24"/>
        </w:rPr>
        <w:t xml:space="preserve">, </w:t>
      </w:r>
      <w:r w:rsidRPr="00C60E41">
        <w:rPr>
          <w:rFonts w:eastAsia="Times New Roman"/>
          <w:color w:val="212121"/>
          <w:szCs w:val="24"/>
        </w:rPr>
        <w:t>εμείς το λέμε καθαρά</w:t>
      </w:r>
      <w:r>
        <w:rPr>
          <w:rFonts w:eastAsia="Times New Roman"/>
          <w:color w:val="212121"/>
          <w:szCs w:val="24"/>
        </w:rPr>
        <w:t>: Έ</w:t>
      </w:r>
      <w:r w:rsidRPr="00C60E41">
        <w:rPr>
          <w:rFonts w:eastAsia="Times New Roman"/>
          <w:color w:val="212121"/>
          <w:szCs w:val="24"/>
        </w:rPr>
        <w:t>χετε κοινή συνισταμένη</w:t>
      </w:r>
      <w:r>
        <w:rPr>
          <w:rFonts w:eastAsia="Times New Roman"/>
          <w:color w:val="212121"/>
          <w:szCs w:val="24"/>
        </w:rPr>
        <w:t>. Η</w:t>
      </w:r>
      <w:r w:rsidRPr="00C60E41">
        <w:rPr>
          <w:rFonts w:eastAsia="Times New Roman"/>
          <w:color w:val="212121"/>
          <w:szCs w:val="24"/>
        </w:rPr>
        <w:t xml:space="preserve"> κοινή συνισταμένη είναι ο λ</w:t>
      </w:r>
      <w:r w:rsidRPr="00C60E41">
        <w:rPr>
          <w:rFonts w:eastAsia="Times New Roman"/>
          <w:color w:val="212121"/>
          <w:szCs w:val="24"/>
        </w:rPr>
        <w:t xml:space="preserve">αός όχι μόνο </w:t>
      </w:r>
      <w:r>
        <w:rPr>
          <w:rFonts w:eastAsia="Times New Roman"/>
          <w:color w:val="212121"/>
          <w:szCs w:val="24"/>
        </w:rPr>
        <w:t>«</w:t>
      </w:r>
      <w:r w:rsidRPr="00C60E41">
        <w:rPr>
          <w:rFonts w:eastAsia="Times New Roman"/>
          <w:color w:val="212121"/>
          <w:szCs w:val="24"/>
        </w:rPr>
        <w:t>να βάζει πλάτη</w:t>
      </w:r>
      <w:r>
        <w:rPr>
          <w:rFonts w:eastAsia="Times New Roman"/>
          <w:color w:val="212121"/>
          <w:szCs w:val="24"/>
        </w:rPr>
        <w:t>»</w:t>
      </w:r>
      <w:r w:rsidRPr="00C60E41">
        <w:rPr>
          <w:rFonts w:eastAsia="Times New Roman"/>
          <w:color w:val="212121"/>
          <w:szCs w:val="24"/>
        </w:rPr>
        <w:t xml:space="preserve"> στις συνθήκες της κρίσης</w:t>
      </w:r>
      <w:r>
        <w:rPr>
          <w:rFonts w:eastAsia="Times New Roman"/>
          <w:color w:val="212121"/>
          <w:szCs w:val="24"/>
        </w:rPr>
        <w:t xml:space="preserve">, αλλά «να βάζει πλάτη» </w:t>
      </w:r>
      <w:r w:rsidRPr="00C60E41">
        <w:rPr>
          <w:rFonts w:eastAsia="Times New Roman"/>
          <w:color w:val="212121"/>
          <w:szCs w:val="24"/>
        </w:rPr>
        <w:t>και για τις συνθήκε</w:t>
      </w:r>
      <w:r>
        <w:rPr>
          <w:rFonts w:eastAsia="Times New Roman"/>
          <w:color w:val="212121"/>
          <w:szCs w:val="24"/>
        </w:rPr>
        <w:t>ς της ανάπτυξης και της διασφάλισης</w:t>
      </w:r>
      <w:r w:rsidRPr="00C60E41">
        <w:rPr>
          <w:rFonts w:eastAsia="Times New Roman"/>
          <w:color w:val="212121"/>
          <w:szCs w:val="24"/>
        </w:rPr>
        <w:t xml:space="preserve"> του </w:t>
      </w:r>
      <w:r>
        <w:rPr>
          <w:rFonts w:eastAsia="Times New Roman"/>
          <w:color w:val="212121"/>
          <w:szCs w:val="24"/>
        </w:rPr>
        <w:t xml:space="preserve">καπιταλιστικού κέρδους. </w:t>
      </w:r>
    </w:p>
    <w:p w14:paraId="5FC2F803"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 xml:space="preserve">Το ΚΚΕ το λέει </w:t>
      </w:r>
      <w:r w:rsidRPr="00C60E41">
        <w:rPr>
          <w:rFonts w:eastAsia="Times New Roman"/>
          <w:color w:val="212121"/>
          <w:szCs w:val="24"/>
        </w:rPr>
        <w:t>καθαρά</w:t>
      </w:r>
      <w:r>
        <w:rPr>
          <w:rFonts w:eastAsia="Times New Roman"/>
          <w:color w:val="212121"/>
          <w:szCs w:val="24"/>
        </w:rPr>
        <w:t>: Φ</w:t>
      </w:r>
      <w:r w:rsidRPr="00C60E41">
        <w:rPr>
          <w:rFonts w:eastAsia="Times New Roman"/>
          <w:color w:val="212121"/>
          <w:szCs w:val="24"/>
        </w:rPr>
        <w:t>τάνει πια</w:t>
      </w:r>
      <w:r>
        <w:rPr>
          <w:rFonts w:eastAsia="Times New Roman"/>
          <w:color w:val="212121"/>
          <w:szCs w:val="24"/>
        </w:rPr>
        <w:t>! Ω</w:t>
      </w:r>
      <w:r w:rsidRPr="00C60E41">
        <w:rPr>
          <w:rFonts w:eastAsia="Times New Roman"/>
          <w:color w:val="212121"/>
          <w:szCs w:val="24"/>
        </w:rPr>
        <w:t>ς εδώ και μη παρέκει</w:t>
      </w:r>
      <w:r>
        <w:rPr>
          <w:rFonts w:eastAsia="Times New Roman"/>
          <w:color w:val="212121"/>
          <w:szCs w:val="24"/>
        </w:rPr>
        <w:t>! Αρκετά πλάτη έβαλε ο λαός, ώρα είναι</w:t>
      </w:r>
      <w:r>
        <w:rPr>
          <w:rFonts w:eastAsia="Times New Roman"/>
          <w:color w:val="212121"/>
          <w:szCs w:val="24"/>
        </w:rPr>
        <w:t xml:space="preserve"> να</w:t>
      </w:r>
      <w:r w:rsidRPr="00C60E41">
        <w:rPr>
          <w:rFonts w:eastAsia="Times New Roman"/>
          <w:color w:val="212121"/>
          <w:szCs w:val="24"/>
        </w:rPr>
        <w:t xml:space="preserve"> πάρει την υπόθεση στα χέρια του και να διαμορφώσει τις προϋποθέσεις για ένα κίνημα που δεν θα </w:t>
      </w:r>
      <w:r>
        <w:rPr>
          <w:rFonts w:eastAsia="Times New Roman"/>
          <w:color w:val="212121"/>
          <w:szCs w:val="24"/>
        </w:rPr>
        <w:t>αμφισβητεί</w:t>
      </w:r>
      <w:r w:rsidRPr="00C60E41">
        <w:rPr>
          <w:rFonts w:eastAsia="Times New Roman"/>
          <w:color w:val="212121"/>
          <w:szCs w:val="24"/>
        </w:rPr>
        <w:t xml:space="preserve"> την πολιτική μόνο το</w:t>
      </w:r>
      <w:r>
        <w:rPr>
          <w:rFonts w:eastAsia="Times New Roman"/>
          <w:color w:val="212121"/>
          <w:szCs w:val="24"/>
        </w:rPr>
        <w:t>υ</w:t>
      </w:r>
      <w:r w:rsidRPr="00C60E41">
        <w:rPr>
          <w:rFonts w:eastAsia="Times New Roman"/>
          <w:color w:val="212121"/>
          <w:szCs w:val="24"/>
        </w:rPr>
        <w:t xml:space="preserve"> </w:t>
      </w:r>
      <w:r>
        <w:rPr>
          <w:rFonts w:eastAsia="Times New Roman"/>
          <w:color w:val="212121"/>
          <w:szCs w:val="24"/>
        </w:rPr>
        <w:t xml:space="preserve">σήμερα, του </w:t>
      </w:r>
      <w:r w:rsidRPr="00C60E41">
        <w:rPr>
          <w:rFonts w:eastAsia="Times New Roman"/>
          <w:color w:val="212121"/>
          <w:szCs w:val="24"/>
        </w:rPr>
        <w:t>ΣΥΡΙΖΑ</w:t>
      </w:r>
      <w:r>
        <w:rPr>
          <w:rFonts w:eastAsia="Times New Roman"/>
          <w:color w:val="212121"/>
          <w:szCs w:val="24"/>
        </w:rPr>
        <w:t>,</w:t>
      </w:r>
      <w:r w:rsidRPr="00C60E41">
        <w:rPr>
          <w:rFonts w:eastAsia="Times New Roman"/>
          <w:color w:val="212121"/>
          <w:szCs w:val="24"/>
        </w:rPr>
        <w:t xml:space="preserve"> ή </w:t>
      </w:r>
      <w:r>
        <w:rPr>
          <w:rFonts w:eastAsia="Times New Roman"/>
          <w:color w:val="212121"/>
          <w:szCs w:val="24"/>
        </w:rPr>
        <w:t xml:space="preserve">του </w:t>
      </w:r>
      <w:r w:rsidRPr="00C60E41">
        <w:rPr>
          <w:rFonts w:eastAsia="Times New Roman"/>
          <w:color w:val="212121"/>
          <w:szCs w:val="24"/>
        </w:rPr>
        <w:t>αύριο</w:t>
      </w:r>
      <w:r>
        <w:rPr>
          <w:rFonts w:eastAsia="Times New Roman"/>
          <w:color w:val="212121"/>
          <w:szCs w:val="24"/>
        </w:rPr>
        <w:t>,</w:t>
      </w:r>
      <w:r w:rsidRPr="00C60E41">
        <w:rPr>
          <w:rFonts w:eastAsia="Times New Roman"/>
          <w:color w:val="212121"/>
          <w:szCs w:val="24"/>
        </w:rPr>
        <w:t xml:space="preserve"> της Νέας Δημοκρατίας</w:t>
      </w:r>
      <w:r>
        <w:rPr>
          <w:rFonts w:eastAsia="Times New Roman"/>
          <w:color w:val="212121"/>
          <w:szCs w:val="24"/>
        </w:rPr>
        <w:t xml:space="preserve">, </w:t>
      </w:r>
      <w:r w:rsidRPr="00C60E41">
        <w:rPr>
          <w:rFonts w:eastAsia="Times New Roman"/>
          <w:color w:val="212121"/>
          <w:szCs w:val="24"/>
        </w:rPr>
        <w:t xml:space="preserve">αλλά θα </w:t>
      </w:r>
      <w:r>
        <w:rPr>
          <w:rFonts w:eastAsia="Times New Roman"/>
          <w:color w:val="212121"/>
          <w:szCs w:val="24"/>
        </w:rPr>
        <w:t>αμφισβητεί</w:t>
      </w:r>
      <w:r w:rsidRPr="00C60E41">
        <w:rPr>
          <w:rFonts w:eastAsia="Times New Roman"/>
          <w:color w:val="212121"/>
          <w:szCs w:val="24"/>
        </w:rPr>
        <w:t xml:space="preserve"> συνολικά το σύστημα</w:t>
      </w:r>
      <w:r>
        <w:rPr>
          <w:rFonts w:eastAsia="Times New Roman"/>
          <w:color w:val="212121"/>
          <w:szCs w:val="24"/>
        </w:rPr>
        <w:t>,</w:t>
      </w:r>
      <w:r w:rsidRPr="00C60E41">
        <w:rPr>
          <w:rFonts w:eastAsia="Times New Roman"/>
          <w:color w:val="212121"/>
          <w:szCs w:val="24"/>
        </w:rPr>
        <w:t xml:space="preserve"> που τον οδηγεί στη φτώχεια</w:t>
      </w:r>
      <w:r>
        <w:rPr>
          <w:rFonts w:eastAsia="Times New Roman"/>
          <w:color w:val="212121"/>
          <w:szCs w:val="24"/>
        </w:rPr>
        <w:t xml:space="preserve">, </w:t>
      </w:r>
      <w:r w:rsidRPr="00C60E41">
        <w:rPr>
          <w:rFonts w:eastAsia="Times New Roman"/>
          <w:color w:val="212121"/>
          <w:szCs w:val="24"/>
        </w:rPr>
        <w:t>στην εξαθλίωση</w:t>
      </w:r>
      <w:r>
        <w:rPr>
          <w:rFonts w:eastAsia="Times New Roman"/>
          <w:color w:val="212121"/>
          <w:szCs w:val="24"/>
        </w:rPr>
        <w:t xml:space="preserve">, στη μιζέρια, που </w:t>
      </w:r>
      <w:r w:rsidRPr="00C60E41">
        <w:rPr>
          <w:rFonts w:eastAsia="Times New Roman"/>
          <w:color w:val="212121"/>
          <w:szCs w:val="24"/>
        </w:rPr>
        <w:t>κάνει πολέμους για τα κέρδη των αφεντικών</w:t>
      </w:r>
      <w:r>
        <w:rPr>
          <w:rFonts w:eastAsia="Times New Roman"/>
          <w:color w:val="212121"/>
          <w:szCs w:val="24"/>
        </w:rPr>
        <w:t xml:space="preserve">. </w:t>
      </w:r>
    </w:p>
    <w:p w14:paraId="5FC2F804"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sidRPr="00C60E41">
        <w:rPr>
          <w:rFonts w:eastAsia="Times New Roman"/>
          <w:color w:val="212121"/>
          <w:szCs w:val="24"/>
        </w:rPr>
        <w:t>Ευχαριστ</w:t>
      </w:r>
      <w:r>
        <w:rPr>
          <w:rFonts w:eastAsia="Times New Roman"/>
          <w:color w:val="212121"/>
          <w:szCs w:val="24"/>
        </w:rPr>
        <w:t>ώ</w:t>
      </w:r>
      <w:r w:rsidRPr="00C60E41">
        <w:rPr>
          <w:rFonts w:eastAsia="Times New Roman"/>
          <w:color w:val="212121"/>
          <w:szCs w:val="24"/>
        </w:rPr>
        <w:t xml:space="preserve"> πολύ</w:t>
      </w:r>
      <w:r>
        <w:rPr>
          <w:rFonts w:eastAsia="Times New Roman"/>
          <w:color w:val="212121"/>
          <w:szCs w:val="24"/>
        </w:rPr>
        <w:t>.</w:t>
      </w:r>
    </w:p>
    <w:p w14:paraId="5FC2F805" w14:textId="77777777" w:rsidR="0020643A" w:rsidRDefault="00E84ECF">
      <w:pPr>
        <w:spacing w:line="600" w:lineRule="auto"/>
        <w:ind w:firstLine="720"/>
        <w:contextualSpacing/>
        <w:jc w:val="both"/>
        <w:rPr>
          <w:rFonts w:eastAsia="Times New Roman" w:cs="Times New Roman"/>
          <w:szCs w:val="24"/>
        </w:rPr>
      </w:pPr>
      <w:r w:rsidRPr="004B2E64">
        <w:rPr>
          <w:rFonts w:eastAsia="Times New Roman" w:cs="Times New Roman"/>
          <w:szCs w:val="24"/>
        </w:rPr>
        <w:t>(Στο σημείο</w:t>
      </w:r>
      <w:r>
        <w:rPr>
          <w:rFonts w:eastAsia="Times New Roman" w:cs="Times New Roman"/>
          <w:szCs w:val="24"/>
        </w:rPr>
        <w:t xml:space="preserve"> αυτό ο Βουλευτής κ. Νικόλαος Καραθανασόπουλος καταθέτει για τα Πρακτικά το προαναφερθέν έγγραφο, το οποίο βρίσκε</w:t>
      </w:r>
      <w:r w:rsidRPr="004B2E64">
        <w:rPr>
          <w:rFonts w:eastAsia="Times New Roman" w:cs="Times New Roman"/>
          <w:szCs w:val="24"/>
        </w:rPr>
        <w:t xml:space="preserve">ται στο </w:t>
      </w:r>
      <w:r>
        <w:rPr>
          <w:rFonts w:eastAsia="Times New Roman" w:cs="Times New Roman"/>
          <w:szCs w:val="24"/>
        </w:rPr>
        <w:t>α</w:t>
      </w:r>
      <w:r w:rsidRPr="004B2E64">
        <w:rPr>
          <w:rFonts w:eastAsia="Times New Roman" w:cs="Times New Roman"/>
          <w:szCs w:val="24"/>
        </w:rPr>
        <w:t>ρχείο του Τμήματος Γραμματείας</w:t>
      </w:r>
      <w:r w:rsidRPr="004B2E64">
        <w:rPr>
          <w:rFonts w:eastAsia="Times New Roman" w:cs="Times New Roman"/>
          <w:szCs w:val="24"/>
        </w:rPr>
        <w:t xml:space="preserve"> της Διεύθυνσης Στενογραφίας και Πρακτικών της Βουλής)</w:t>
      </w:r>
    </w:p>
    <w:p w14:paraId="5FC2F806"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sidRPr="00C6130B">
        <w:rPr>
          <w:rFonts w:eastAsia="Times New Roman" w:cs="Times New Roman"/>
          <w:b/>
          <w:szCs w:val="24"/>
        </w:rPr>
        <w:t>ΠΡΟΕΔΡΕΥΩΝ (Αναστάσιος Κουράκης):</w:t>
      </w:r>
      <w:r>
        <w:rPr>
          <w:rFonts w:eastAsia="Times New Roman" w:cs="Times New Roman"/>
          <w:b/>
          <w:szCs w:val="24"/>
        </w:rPr>
        <w:t xml:space="preserve"> </w:t>
      </w:r>
      <w:r>
        <w:rPr>
          <w:rFonts w:eastAsia="Times New Roman" w:cs="Times New Roman"/>
          <w:szCs w:val="24"/>
        </w:rPr>
        <w:t>Ευχαριστούμε τον κ. Καραθανασόπουλο, γ</w:t>
      </w:r>
      <w:r>
        <w:rPr>
          <w:rFonts w:eastAsia="Times New Roman"/>
          <w:color w:val="212121"/>
          <w:szCs w:val="24"/>
        </w:rPr>
        <w:t>ενικό ε</w:t>
      </w:r>
      <w:r w:rsidRPr="00C60E41">
        <w:rPr>
          <w:rFonts w:eastAsia="Times New Roman"/>
          <w:color w:val="212121"/>
          <w:szCs w:val="24"/>
        </w:rPr>
        <w:t xml:space="preserve">ισηγητή του </w:t>
      </w:r>
      <w:r>
        <w:rPr>
          <w:rFonts w:eastAsia="Times New Roman"/>
          <w:color w:val="212121"/>
          <w:szCs w:val="24"/>
        </w:rPr>
        <w:t xml:space="preserve">ΚΚΕ. </w:t>
      </w:r>
    </w:p>
    <w:p w14:paraId="5FC2F807"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Τον</w:t>
      </w:r>
      <w:r w:rsidRPr="00C60E41">
        <w:rPr>
          <w:rFonts w:eastAsia="Times New Roman"/>
          <w:color w:val="212121"/>
          <w:szCs w:val="24"/>
        </w:rPr>
        <w:t xml:space="preserve"> λόγο έχει ο κ</w:t>
      </w:r>
      <w:r>
        <w:rPr>
          <w:rFonts w:eastAsia="Times New Roman"/>
          <w:color w:val="212121"/>
          <w:szCs w:val="24"/>
        </w:rPr>
        <w:t>.</w:t>
      </w:r>
      <w:r w:rsidRPr="00C60E41">
        <w:rPr>
          <w:rFonts w:eastAsia="Times New Roman"/>
          <w:color w:val="212121"/>
          <w:szCs w:val="24"/>
        </w:rPr>
        <w:t xml:space="preserve"> Αμυράς</w:t>
      </w:r>
      <w:r>
        <w:rPr>
          <w:rFonts w:eastAsia="Times New Roman"/>
          <w:color w:val="212121"/>
          <w:szCs w:val="24"/>
        </w:rPr>
        <w:t>, αν</w:t>
      </w:r>
      <w:r w:rsidRPr="00C60E41">
        <w:rPr>
          <w:rFonts w:eastAsia="Times New Roman"/>
          <w:color w:val="212121"/>
          <w:szCs w:val="24"/>
        </w:rPr>
        <w:t xml:space="preserve"> είναι έτοιμος</w:t>
      </w:r>
      <w:r>
        <w:rPr>
          <w:rFonts w:eastAsia="Times New Roman"/>
          <w:color w:val="212121"/>
          <w:szCs w:val="24"/>
        </w:rPr>
        <w:t>.</w:t>
      </w:r>
    </w:p>
    <w:p w14:paraId="5FC2F808"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b/>
          <w:color w:val="212121"/>
          <w:szCs w:val="24"/>
        </w:rPr>
        <w:t xml:space="preserve">ΓΕΩΡΓΙΟΣ ΑΜΥΡΑΣ: </w:t>
      </w:r>
      <w:r>
        <w:rPr>
          <w:rFonts w:eastAsia="Times New Roman"/>
          <w:color w:val="212121"/>
          <w:szCs w:val="24"/>
        </w:rPr>
        <w:t xml:space="preserve">Θέλω πέντε λεπτά ακόμα, κύριε Πρόεδρε. </w:t>
      </w:r>
    </w:p>
    <w:p w14:paraId="5FC2F809"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sidRPr="00C6130B">
        <w:rPr>
          <w:rFonts w:eastAsia="Times New Roman" w:cs="Times New Roman"/>
          <w:b/>
          <w:szCs w:val="24"/>
        </w:rPr>
        <w:t>ΠΡ</w:t>
      </w:r>
      <w:r w:rsidRPr="00C6130B">
        <w:rPr>
          <w:rFonts w:eastAsia="Times New Roman" w:cs="Times New Roman"/>
          <w:b/>
          <w:szCs w:val="24"/>
        </w:rPr>
        <w:t>ΟΕΔΡΕΥΩΝ (Αναστάσιος Κουράκης):</w:t>
      </w:r>
      <w:r>
        <w:rPr>
          <w:rFonts w:eastAsia="Times New Roman" w:cs="Times New Roman"/>
          <w:b/>
          <w:szCs w:val="24"/>
        </w:rPr>
        <w:t xml:space="preserve"> </w:t>
      </w:r>
      <w:r>
        <w:rPr>
          <w:rFonts w:eastAsia="Times New Roman" w:cs="Times New Roman"/>
          <w:szCs w:val="24"/>
        </w:rPr>
        <w:t>Π</w:t>
      </w:r>
      <w:r w:rsidRPr="00C60E41">
        <w:rPr>
          <w:rFonts w:eastAsia="Times New Roman"/>
          <w:color w:val="212121"/>
          <w:szCs w:val="24"/>
        </w:rPr>
        <w:t>ολύ ωραία</w:t>
      </w:r>
      <w:r>
        <w:rPr>
          <w:rFonts w:eastAsia="Times New Roman"/>
          <w:color w:val="212121"/>
          <w:szCs w:val="24"/>
        </w:rPr>
        <w:t xml:space="preserve">. </w:t>
      </w:r>
    </w:p>
    <w:p w14:paraId="5FC2F80A"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Ο κ.</w:t>
      </w:r>
      <w:r w:rsidRPr="00C60E41">
        <w:rPr>
          <w:rFonts w:eastAsia="Times New Roman"/>
          <w:color w:val="212121"/>
          <w:szCs w:val="24"/>
        </w:rPr>
        <w:t xml:space="preserve"> Μάριος Γεωργιάδης</w:t>
      </w:r>
      <w:r>
        <w:rPr>
          <w:rFonts w:eastAsia="Times New Roman"/>
          <w:color w:val="212121"/>
          <w:szCs w:val="24"/>
        </w:rPr>
        <w:t>, ε</w:t>
      </w:r>
      <w:r w:rsidRPr="00C60E41">
        <w:rPr>
          <w:rFonts w:eastAsia="Times New Roman"/>
          <w:color w:val="212121"/>
          <w:szCs w:val="24"/>
        </w:rPr>
        <w:t>ισηγητής από την Ένωση Κεντρώων</w:t>
      </w:r>
      <w:r>
        <w:rPr>
          <w:rFonts w:eastAsia="Times New Roman"/>
          <w:color w:val="212121"/>
          <w:szCs w:val="24"/>
        </w:rPr>
        <w:t xml:space="preserve">, </w:t>
      </w:r>
      <w:r w:rsidRPr="00C60E41">
        <w:rPr>
          <w:rFonts w:eastAsia="Times New Roman"/>
          <w:color w:val="212121"/>
          <w:szCs w:val="24"/>
        </w:rPr>
        <w:t>έχει το</w:t>
      </w:r>
      <w:r>
        <w:rPr>
          <w:rFonts w:eastAsia="Times New Roman"/>
          <w:color w:val="212121"/>
          <w:szCs w:val="24"/>
        </w:rPr>
        <w:t>ν λόγο για πέντε</w:t>
      </w:r>
      <w:r w:rsidRPr="00C60E41">
        <w:rPr>
          <w:rFonts w:eastAsia="Times New Roman"/>
          <w:color w:val="212121"/>
          <w:szCs w:val="24"/>
        </w:rPr>
        <w:t xml:space="preserve"> λεπτά</w:t>
      </w:r>
      <w:r>
        <w:rPr>
          <w:rFonts w:eastAsia="Times New Roman"/>
          <w:color w:val="212121"/>
          <w:szCs w:val="24"/>
        </w:rPr>
        <w:t>.</w:t>
      </w:r>
    </w:p>
    <w:p w14:paraId="5FC2F80B"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b/>
          <w:color w:val="212121"/>
          <w:szCs w:val="24"/>
        </w:rPr>
        <w:t xml:space="preserve">ΜΑΡΙΟΣ ΓΕΩΡΓΙΑΔΗΣ (Θ΄ Αντιπρόεδρος της Βουλής): </w:t>
      </w:r>
      <w:r>
        <w:rPr>
          <w:rFonts w:eastAsia="Times New Roman"/>
          <w:color w:val="212121"/>
          <w:szCs w:val="24"/>
        </w:rPr>
        <w:t>Ε</w:t>
      </w:r>
      <w:r w:rsidRPr="00C60E41">
        <w:rPr>
          <w:rFonts w:eastAsia="Times New Roman"/>
          <w:color w:val="212121"/>
          <w:szCs w:val="24"/>
        </w:rPr>
        <w:t>υχαριστώ πολύ</w:t>
      </w:r>
      <w:r>
        <w:rPr>
          <w:rFonts w:eastAsia="Times New Roman"/>
          <w:color w:val="212121"/>
          <w:szCs w:val="24"/>
        </w:rPr>
        <w:t>, κύριε Π</w:t>
      </w:r>
      <w:r w:rsidRPr="00C60E41">
        <w:rPr>
          <w:rFonts w:eastAsia="Times New Roman"/>
          <w:color w:val="212121"/>
          <w:szCs w:val="24"/>
        </w:rPr>
        <w:t>ρόεδρε</w:t>
      </w:r>
      <w:r>
        <w:rPr>
          <w:rFonts w:eastAsia="Times New Roman"/>
          <w:color w:val="212121"/>
          <w:szCs w:val="24"/>
        </w:rPr>
        <w:t>.</w:t>
      </w:r>
    </w:p>
    <w:p w14:paraId="5FC2F80C"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Κύριοι συνάδελφοι Βουλευτές και όλοι οι Υ</w:t>
      </w:r>
      <w:r w:rsidRPr="00C60E41">
        <w:rPr>
          <w:rFonts w:eastAsia="Times New Roman"/>
          <w:color w:val="212121"/>
          <w:szCs w:val="24"/>
        </w:rPr>
        <w:t xml:space="preserve">πουργοί και </w:t>
      </w:r>
      <w:r>
        <w:rPr>
          <w:rFonts w:eastAsia="Times New Roman"/>
          <w:color w:val="212121"/>
          <w:szCs w:val="24"/>
        </w:rPr>
        <w:t>όλοι εσείς</w:t>
      </w:r>
      <w:r w:rsidRPr="00C60E41">
        <w:rPr>
          <w:rFonts w:eastAsia="Times New Roman"/>
          <w:color w:val="212121"/>
          <w:szCs w:val="24"/>
        </w:rPr>
        <w:t xml:space="preserve"> α</w:t>
      </w:r>
      <w:r>
        <w:rPr>
          <w:rFonts w:eastAsia="Times New Roman"/>
          <w:color w:val="212121"/>
          <w:szCs w:val="24"/>
        </w:rPr>
        <w:t>πό την Κ</w:t>
      </w:r>
      <w:r w:rsidRPr="00C60E41">
        <w:rPr>
          <w:rFonts w:eastAsia="Times New Roman"/>
          <w:color w:val="212121"/>
          <w:szCs w:val="24"/>
        </w:rPr>
        <w:t xml:space="preserve">υβέρνηση </w:t>
      </w:r>
      <w:r>
        <w:rPr>
          <w:rFonts w:eastAsia="Times New Roman"/>
          <w:color w:val="212121"/>
          <w:szCs w:val="24"/>
        </w:rPr>
        <w:t>ΣΥΡΙΖΑ</w:t>
      </w:r>
      <w:r>
        <w:rPr>
          <w:rFonts w:eastAsia="Times New Roman"/>
          <w:color w:val="212121"/>
          <w:szCs w:val="24"/>
        </w:rPr>
        <w:t xml:space="preserve"> </w:t>
      </w:r>
      <w:r>
        <w:rPr>
          <w:rFonts w:eastAsia="Times New Roman"/>
          <w:color w:val="212121"/>
          <w:szCs w:val="24"/>
        </w:rPr>
        <w:t>-</w:t>
      </w:r>
      <w:r>
        <w:rPr>
          <w:rFonts w:eastAsia="Times New Roman"/>
          <w:color w:val="212121"/>
          <w:szCs w:val="24"/>
        </w:rPr>
        <w:t xml:space="preserve"> </w:t>
      </w:r>
      <w:r>
        <w:rPr>
          <w:rFonts w:eastAsia="Times New Roman"/>
          <w:color w:val="212121"/>
          <w:szCs w:val="24"/>
        </w:rPr>
        <w:t>ΑΝΕΛ που ανεβήκατε</w:t>
      </w:r>
      <w:r w:rsidRPr="00C60E41">
        <w:rPr>
          <w:rFonts w:eastAsia="Times New Roman"/>
          <w:color w:val="212121"/>
          <w:szCs w:val="24"/>
        </w:rPr>
        <w:t xml:space="preserve"> στο Βήμα</w:t>
      </w:r>
      <w:r>
        <w:rPr>
          <w:rFonts w:eastAsia="Times New Roman"/>
          <w:color w:val="212121"/>
          <w:szCs w:val="24"/>
        </w:rPr>
        <w:t>,</w:t>
      </w:r>
      <w:r w:rsidRPr="00C60E41">
        <w:rPr>
          <w:rFonts w:eastAsia="Times New Roman"/>
          <w:color w:val="212121"/>
          <w:szCs w:val="24"/>
        </w:rPr>
        <w:t xml:space="preserve"> το πρώτο πράγμα και η πρώτη φράση που λέτε και </w:t>
      </w:r>
      <w:r>
        <w:rPr>
          <w:rFonts w:eastAsia="Times New Roman"/>
          <w:color w:val="212121"/>
          <w:szCs w:val="24"/>
        </w:rPr>
        <w:t xml:space="preserve">επαίρεστε </w:t>
      </w:r>
      <w:r w:rsidRPr="00C60E41">
        <w:rPr>
          <w:rFonts w:eastAsia="Times New Roman"/>
          <w:color w:val="212121"/>
          <w:szCs w:val="24"/>
        </w:rPr>
        <w:t>εδώ τις τελευταίες εβδομάδες είναι ότι ο πρώτος αντιμνημονιακός προ</w:t>
      </w:r>
      <w:r>
        <w:rPr>
          <w:rFonts w:eastAsia="Times New Roman"/>
          <w:color w:val="212121"/>
          <w:szCs w:val="24"/>
        </w:rPr>
        <w:t>ϋπολογισμός κατατέθηκε από την Κυβέρνηση ΣΥΡΙΖΑ</w:t>
      </w:r>
      <w:r>
        <w:rPr>
          <w:rFonts w:eastAsia="Times New Roman"/>
          <w:color w:val="212121"/>
          <w:szCs w:val="24"/>
        </w:rPr>
        <w:t xml:space="preserve"> </w:t>
      </w:r>
      <w:r>
        <w:rPr>
          <w:rFonts w:eastAsia="Times New Roman"/>
          <w:color w:val="212121"/>
          <w:szCs w:val="24"/>
        </w:rPr>
        <w:t>-</w:t>
      </w:r>
      <w:r>
        <w:rPr>
          <w:rFonts w:eastAsia="Times New Roman"/>
          <w:color w:val="212121"/>
          <w:szCs w:val="24"/>
        </w:rPr>
        <w:t xml:space="preserve"> </w:t>
      </w:r>
      <w:r w:rsidRPr="00C60E41">
        <w:rPr>
          <w:rFonts w:eastAsia="Times New Roman"/>
          <w:color w:val="212121"/>
          <w:szCs w:val="24"/>
        </w:rPr>
        <w:t>ΑΝΕΛ για το 2019</w:t>
      </w:r>
      <w:r>
        <w:rPr>
          <w:rFonts w:eastAsia="Times New Roman"/>
          <w:color w:val="212121"/>
          <w:szCs w:val="24"/>
        </w:rPr>
        <w:t xml:space="preserve">. </w:t>
      </w:r>
    </w:p>
    <w:p w14:paraId="5FC2F80D"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Π</w:t>
      </w:r>
      <w:r w:rsidRPr="00C60E41">
        <w:rPr>
          <w:rFonts w:eastAsia="Times New Roman"/>
          <w:color w:val="212121"/>
          <w:szCs w:val="24"/>
        </w:rPr>
        <w:t>ραγματικά</w:t>
      </w:r>
      <w:r>
        <w:rPr>
          <w:rFonts w:eastAsia="Times New Roman"/>
          <w:color w:val="212121"/>
          <w:szCs w:val="24"/>
        </w:rPr>
        <w:t>,</w:t>
      </w:r>
      <w:r w:rsidRPr="00C60E41">
        <w:rPr>
          <w:rFonts w:eastAsia="Times New Roman"/>
          <w:color w:val="212121"/>
          <w:szCs w:val="24"/>
        </w:rPr>
        <w:t xml:space="preserve"> πιστεύετε ότι έχουμε βγει από τα μνημόνια</w:t>
      </w:r>
      <w:r>
        <w:rPr>
          <w:rFonts w:eastAsia="Times New Roman"/>
          <w:color w:val="212121"/>
          <w:szCs w:val="24"/>
        </w:rPr>
        <w:t>;</w:t>
      </w:r>
      <w:r w:rsidRPr="00C60E41">
        <w:rPr>
          <w:rFonts w:eastAsia="Times New Roman"/>
          <w:color w:val="212121"/>
          <w:szCs w:val="24"/>
        </w:rPr>
        <w:t xml:space="preserve"> Ναι</w:t>
      </w:r>
      <w:r>
        <w:rPr>
          <w:rFonts w:eastAsia="Times New Roman"/>
          <w:color w:val="212121"/>
          <w:szCs w:val="24"/>
        </w:rPr>
        <w:t>,</w:t>
      </w:r>
      <w:r w:rsidRPr="00C60E41">
        <w:rPr>
          <w:rFonts w:eastAsia="Times New Roman"/>
          <w:color w:val="212121"/>
          <w:szCs w:val="24"/>
        </w:rPr>
        <w:t xml:space="preserve"> θα μου πείτε</w:t>
      </w:r>
      <w:r>
        <w:rPr>
          <w:rFonts w:eastAsia="Times New Roman"/>
          <w:color w:val="212121"/>
          <w:szCs w:val="24"/>
        </w:rPr>
        <w:t>.</w:t>
      </w:r>
      <w:r w:rsidRPr="00C60E41">
        <w:rPr>
          <w:rFonts w:eastAsia="Times New Roman"/>
          <w:color w:val="212121"/>
          <w:szCs w:val="24"/>
        </w:rPr>
        <w:t xml:space="preserve"> Αυτό πρέπει να το ρωτήσετε στους μικρομεσαίους επιχειρηματίες</w:t>
      </w:r>
      <w:r>
        <w:rPr>
          <w:rFonts w:eastAsia="Times New Roman"/>
          <w:color w:val="212121"/>
          <w:szCs w:val="24"/>
        </w:rPr>
        <w:t>, στις</w:t>
      </w:r>
      <w:r w:rsidRPr="00C60E41">
        <w:rPr>
          <w:rFonts w:eastAsia="Times New Roman"/>
          <w:color w:val="212121"/>
          <w:szCs w:val="24"/>
        </w:rPr>
        <w:t xml:space="preserve"> επιχειρήσεις που δεν μπορούν να δανειστούν</w:t>
      </w:r>
      <w:r>
        <w:rPr>
          <w:rFonts w:eastAsia="Times New Roman"/>
          <w:color w:val="212121"/>
          <w:szCs w:val="24"/>
        </w:rPr>
        <w:t xml:space="preserve">, </w:t>
      </w:r>
      <w:r w:rsidRPr="00C60E41">
        <w:rPr>
          <w:rFonts w:eastAsia="Times New Roman"/>
          <w:color w:val="212121"/>
          <w:szCs w:val="24"/>
        </w:rPr>
        <w:t>στην υποτιθέμενη καθαρή έξοδο από τα μνημόνια</w:t>
      </w:r>
      <w:r>
        <w:rPr>
          <w:rFonts w:eastAsia="Times New Roman"/>
          <w:color w:val="212121"/>
          <w:szCs w:val="24"/>
        </w:rPr>
        <w:t xml:space="preserve">. </w:t>
      </w:r>
      <w:r w:rsidRPr="00C60E41">
        <w:rPr>
          <w:rFonts w:eastAsia="Times New Roman"/>
          <w:color w:val="212121"/>
          <w:szCs w:val="24"/>
        </w:rPr>
        <w:t>Έχου</w:t>
      </w:r>
      <w:r w:rsidRPr="00C60E41">
        <w:rPr>
          <w:rFonts w:eastAsia="Times New Roman"/>
          <w:color w:val="212121"/>
          <w:szCs w:val="24"/>
        </w:rPr>
        <w:t>με πολλά να πούμε</w:t>
      </w:r>
      <w:r>
        <w:rPr>
          <w:rFonts w:eastAsia="Times New Roman"/>
          <w:color w:val="212121"/>
          <w:szCs w:val="24"/>
        </w:rPr>
        <w:t xml:space="preserve">. </w:t>
      </w:r>
    </w:p>
    <w:p w14:paraId="5FC2F80E"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Τ</w:t>
      </w:r>
      <w:r w:rsidRPr="00C60E41">
        <w:rPr>
          <w:rFonts w:eastAsia="Times New Roman"/>
          <w:color w:val="212121"/>
          <w:szCs w:val="24"/>
        </w:rPr>
        <w:t xml:space="preserve">ο πιο σημαντικό και αδιαμφισβήτητο είναι ότι </w:t>
      </w:r>
      <w:r>
        <w:rPr>
          <w:rFonts w:eastAsia="Times New Roman"/>
          <w:color w:val="212121"/>
          <w:szCs w:val="24"/>
        </w:rPr>
        <w:t xml:space="preserve">ο </w:t>
      </w:r>
      <w:r w:rsidRPr="00C60E41">
        <w:rPr>
          <w:rFonts w:eastAsia="Times New Roman"/>
          <w:color w:val="212121"/>
          <w:szCs w:val="24"/>
        </w:rPr>
        <w:t>συγκεκριμένος προϋπολογισμός περιέχει τα εξής αντιμνημονιακά για εσάς</w:t>
      </w:r>
      <w:r>
        <w:rPr>
          <w:rFonts w:eastAsia="Times New Roman"/>
          <w:color w:val="212121"/>
          <w:szCs w:val="24"/>
        </w:rPr>
        <w:t>: Τ</w:t>
      </w:r>
      <w:r w:rsidRPr="00C60E41">
        <w:rPr>
          <w:rFonts w:eastAsia="Times New Roman"/>
          <w:color w:val="212121"/>
          <w:szCs w:val="24"/>
        </w:rPr>
        <w:t xml:space="preserve">η διατήρηση όλων των μνημονιακών μέτρων και όλων των σχετικών </w:t>
      </w:r>
      <w:r>
        <w:rPr>
          <w:rFonts w:eastAsia="Times New Roman"/>
          <w:color w:val="212121"/>
          <w:szCs w:val="24"/>
        </w:rPr>
        <w:t>νόμων -</w:t>
      </w:r>
      <w:r w:rsidRPr="00C60E41">
        <w:rPr>
          <w:rFonts w:eastAsia="Times New Roman"/>
          <w:color w:val="212121"/>
          <w:szCs w:val="24"/>
        </w:rPr>
        <w:t>που πραγματικά έχουμε χάσει το</w:t>
      </w:r>
      <w:r>
        <w:rPr>
          <w:rFonts w:eastAsia="Times New Roman"/>
          <w:color w:val="212121"/>
          <w:szCs w:val="24"/>
        </w:rPr>
        <w:t>ν</w:t>
      </w:r>
      <w:r w:rsidRPr="00C60E41">
        <w:rPr>
          <w:rFonts w:eastAsia="Times New Roman"/>
          <w:color w:val="212121"/>
          <w:szCs w:val="24"/>
        </w:rPr>
        <w:t xml:space="preserve"> λογαριασμό </w:t>
      </w:r>
      <w:r>
        <w:rPr>
          <w:rFonts w:eastAsia="Times New Roman"/>
          <w:color w:val="212121"/>
          <w:szCs w:val="24"/>
        </w:rPr>
        <w:t>με</w:t>
      </w:r>
      <w:r w:rsidRPr="00C60E41">
        <w:rPr>
          <w:rFonts w:eastAsia="Times New Roman"/>
          <w:color w:val="212121"/>
          <w:szCs w:val="24"/>
        </w:rPr>
        <w:t xml:space="preserve"> τ</w:t>
      </w:r>
      <w:r w:rsidRPr="00C60E41">
        <w:rPr>
          <w:rFonts w:eastAsia="Times New Roman"/>
          <w:color w:val="212121"/>
          <w:szCs w:val="24"/>
        </w:rPr>
        <w:t xml:space="preserve">ον αριθμό </w:t>
      </w:r>
      <w:r>
        <w:rPr>
          <w:rFonts w:eastAsia="Times New Roman"/>
          <w:color w:val="212121"/>
          <w:szCs w:val="24"/>
        </w:rPr>
        <w:t xml:space="preserve">τους- την </w:t>
      </w:r>
      <w:r w:rsidRPr="00C60E41">
        <w:rPr>
          <w:rFonts w:eastAsia="Times New Roman"/>
          <w:color w:val="212121"/>
          <w:szCs w:val="24"/>
        </w:rPr>
        <w:t>αποεπένδυση</w:t>
      </w:r>
      <w:r>
        <w:rPr>
          <w:rFonts w:eastAsia="Times New Roman"/>
          <w:color w:val="212121"/>
          <w:szCs w:val="24"/>
        </w:rPr>
        <w:t xml:space="preserve">, η οποία μάλιστα </w:t>
      </w:r>
      <w:r w:rsidRPr="00C60E41">
        <w:rPr>
          <w:rFonts w:eastAsia="Times New Roman"/>
          <w:color w:val="212121"/>
          <w:szCs w:val="24"/>
        </w:rPr>
        <w:t>είναι μόνιμη τα τελευταία χρόνια</w:t>
      </w:r>
      <w:r>
        <w:rPr>
          <w:rFonts w:eastAsia="Times New Roman"/>
          <w:color w:val="212121"/>
          <w:szCs w:val="24"/>
        </w:rPr>
        <w:t xml:space="preserve"> -κ</w:t>
      </w:r>
      <w:r w:rsidRPr="00C60E41">
        <w:rPr>
          <w:rFonts w:eastAsia="Times New Roman"/>
          <w:color w:val="212121"/>
          <w:szCs w:val="24"/>
        </w:rPr>
        <w:t>αι αυτό οφείλεται και στις προηγούμενες κυβερνήσεις</w:t>
      </w:r>
      <w:r>
        <w:rPr>
          <w:rFonts w:eastAsia="Times New Roman"/>
          <w:color w:val="212121"/>
          <w:szCs w:val="24"/>
        </w:rPr>
        <w:t>-,</w:t>
      </w:r>
      <w:r w:rsidRPr="00C60E41">
        <w:rPr>
          <w:rFonts w:eastAsia="Times New Roman"/>
          <w:color w:val="212121"/>
          <w:szCs w:val="24"/>
        </w:rPr>
        <w:t xml:space="preserve"> την εσ</w:t>
      </w:r>
      <w:r>
        <w:rPr>
          <w:rFonts w:eastAsia="Times New Roman"/>
          <w:color w:val="212121"/>
          <w:szCs w:val="24"/>
        </w:rPr>
        <w:t xml:space="preserve">ωτερική στάση των πληρωμών του </w:t>
      </w:r>
      <w:r>
        <w:rPr>
          <w:rFonts w:eastAsia="Times New Roman"/>
          <w:color w:val="212121"/>
          <w:szCs w:val="24"/>
        </w:rPr>
        <w:t>δημοσίου</w:t>
      </w:r>
      <w:r>
        <w:rPr>
          <w:rFonts w:eastAsia="Times New Roman"/>
          <w:color w:val="212121"/>
          <w:szCs w:val="24"/>
        </w:rPr>
        <w:t xml:space="preserve">, </w:t>
      </w:r>
      <w:r w:rsidRPr="00C60E41">
        <w:rPr>
          <w:rFonts w:eastAsia="Times New Roman"/>
          <w:color w:val="212121"/>
          <w:szCs w:val="24"/>
        </w:rPr>
        <w:t xml:space="preserve">τις ανύπαρκτες μεταρρυθμίσεις </w:t>
      </w:r>
      <w:r>
        <w:rPr>
          <w:rFonts w:eastAsia="Times New Roman"/>
          <w:color w:val="212121"/>
          <w:szCs w:val="24"/>
        </w:rPr>
        <w:t>-</w:t>
      </w:r>
      <w:r w:rsidRPr="00C60E41">
        <w:rPr>
          <w:rFonts w:eastAsia="Times New Roman"/>
          <w:color w:val="212121"/>
          <w:szCs w:val="24"/>
        </w:rPr>
        <w:t>ούτε ένα μεταρρυθμιστικό μέτρο δεν υπάρχ</w:t>
      </w:r>
      <w:r w:rsidRPr="00C60E41">
        <w:rPr>
          <w:rFonts w:eastAsia="Times New Roman"/>
          <w:color w:val="212121"/>
          <w:szCs w:val="24"/>
        </w:rPr>
        <w:t>ει</w:t>
      </w:r>
      <w:r>
        <w:rPr>
          <w:rFonts w:eastAsia="Times New Roman"/>
          <w:color w:val="212121"/>
          <w:szCs w:val="24"/>
        </w:rPr>
        <w:t xml:space="preserve">, </w:t>
      </w:r>
      <w:r w:rsidRPr="00C60E41">
        <w:rPr>
          <w:rFonts w:eastAsia="Times New Roman"/>
          <w:color w:val="212121"/>
          <w:szCs w:val="24"/>
        </w:rPr>
        <w:t>μόνο μέτρα πρόσκαιρα</w:t>
      </w:r>
      <w:r>
        <w:rPr>
          <w:rFonts w:eastAsia="Times New Roman"/>
          <w:color w:val="212121"/>
          <w:szCs w:val="24"/>
        </w:rPr>
        <w:t xml:space="preserve">- </w:t>
      </w:r>
      <w:r w:rsidRPr="00C60E41">
        <w:rPr>
          <w:rFonts w:eastAsia="Times New Roman"/>
          <w:color w:val="212121"/>
          <w:szCs w:val="24"/>
        </w:rPr>
        <w:t>την πλήρη αντιαναπτ</w:t>
      </w:r>
      <w:r>
        <w:rPr>
          <w:rFonts w:eastAsia="Times New Roman"/>
          <w:color w:val="212121"/>
          <w:szCs w:val="24"/>
        </w:rPr>
        <w:t xml:space="preserve">υξιακή </w:t>
      </w:r>
      <w:r w:rsidRPr="00C60E41">
        <w:rPr>
          <w:rFonts w:eastAsia="Times New Roman"/>
          <w:color w:val="212121"/>
          <w:szCs w:val="24"/>
        </w:rPr>
        <w:t>λογική</w:t>
      </w:r>
      <w:r>
        <w:rPr>
          <w:rFonts w:eastAsia="Times New Roman"/>
          <w:color w:val="212121"/>
          <w:szCs w:val="24"/>
        </w:rPr>
        <w:t xml:space="preserve">, </w:t>
      </w:r>
      <w:r w:rsidRPr="00C60E41">
        <w:rPr>
          <w:rFonts w:eastAsia="Times New Roman"/>
          <w:color w:val="212121"/>
          <w:szCs w:val="24"/>
        </w:rPr>
        <w:t xml:space="preserve">την κατασπατάληση των αποθεματικών με τη μόνιμη δικαιολογία </w:t>
      </w:r>
      <w:r>
        <w:rPr>
          <w:rFonts w:eastAsia="Times New Roman"/>
          <w:color w:val="212121"/>
          <w:szCs w:val="24"/>
        </w:rPr>
        <w:t>σας</w:t>
      </w:r>
      <w:r w:rsidRPr="00C60E41">
        <w:rPr>
          <w:rFonts w:eastAsia="Times New Roman"/>
          <w:color w:val="212121"/>
          <w:szCs w:val="24"/>
        </w:rPr>
        <w:t xml:space="preserve"> ότι παραλάβατε καμένη γη και την έχετε αποτελειώσει εσείς με τα πάνω από 51 δισεκατομμύρια </w:t>
      </w:r>
      <w:r>
        <w:rPr>
          <w:rFonts w:eastAsia="Times New Roman"/>
          <w:color w:val="212121"/>
          <w:szCs w:val="24"/>
        </w:rPr>
        <w:t>φόρους</w:t>
      </w:r>
      <w:r w:rsidRPr="00C60E41">
        <w:rPr>
          <w:rFonts w:eastAsia="Times New Roman"/>
          <w:color w:val="212121"/>
          <w:szCs w:val="24"/>
        </w:rPr>
        <w:t xml:space="preserve"> που έχετε εισ</w:t>
      </w:r>
      <w:r>
        <w:rPr>
          <w:rFonts w:eastAsia="Times New Roman"/>
          <w:color w:val="212121"/>
          <w:szCs w:val="24"/>
        </w:rPr>
        <w:t>πράξει από τους συμπο</w:t>
      </w:r>
      <w:r>
        <w:rPr>
          <w:rFonts w:eastAsia="Times New Roman"/>
          <w:color w:val="212121"/>
          <w:szCs w:val="24"/>
        </w:rPr>
        <w:t>λίτες μας, μ</w:t>
      </w:r>
      <w:r w:rsidRPr="00C60E41">
        <w:rPr>
          <w:rFonts w:eastAsia="Times New Roman"/>
          <w:color w:val="212121"/>
          <w:szCs w:val="24"/>
        </w:rPr>
        <w:t>ε αντάλλαγμα μόλις 910 εκατομμύρια ευρώ</w:t>
      </w:r>
      <w:r>
        <w:rPr>
          <w:rFonts w:eastAsia="Times New Roman"/>
          <w:color w:val="212121"/>
          <w:szCs w:val="24"/>
        </w:rPr>
        <w:t>, ούτε το 1/50 δηλαδή σε μικροπαροχές, με μία μικρή εξαίρεση όλον</w:t>
      </w:r>
      <w:r w:rsidRPr="00C60E41">
        <w:rPr>
          <w:rFonts w:eastAsia="Times New Roman"/>
          <w:color w:val="212121"/>
          <w:szCs w:val="24"/>
        </w:rPr>
        <w:t xml:space="preserve"> τον εμπαιγμό και όλο αυτό το σκωτσέζικο ντους που κάνατε τον τελευταίο καιρό</w:t>
      </w:r>
      <w:r>
        <w:rPr>
          <w:rFonts w:eastAsia="Times New Roman"/>
          <w:color w:val="212121"/>
          <w:szCs w:val="24"/>
        </w:rPr>
        <w:t>,</w:t>
      </w:r>
      <w:r w:rsidRPr="00C60E41">
        <w:rPr>
          <w:rFonts w:eastAsia="Times New Roman"/>
          <w:color w:val="212121"/>
          <w:szCs w:val="24"/>
        </w:rPr>
        <w:t xml:space="preserve"> τους τελευταίους μήνες στους συνταξιούχους</w:t>
      </w:r>
      <w:r>
        <w:rPr>
          <w:rFonts w:eastAsia="Times New Roman"/>
          <w:color w:val="212121"/>
          <w:szCs w:val="24"/>
        </w:rPr>
        <w:t>.</w:t>
      </w:r>
    </w:p>
    <w:p w14:paraId="5FC2F80F"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 xml:space="preserve">Τα </w:t>
      </w:r>
      <w:r w:rsidRPr="00C60E41">
        <w:rPr>
          <w:rFonts w:eastAsia="Times New Roman"/>
          <w:color w:val="212121"/>
          <w:szCs w:val="24"/>
        </w:rPr>
        <w:t xml:space="preserve">δε περίφημα </w:t>
      </w:r>
      <w:r>
        <w:rPr>
          <w:rFonts w:eastAsia="Times New Roman"/>
          <w:color w:val="212121"/>
          <w:szCs w:val="24"/>
        </w:rPr>
        <w:t>υπερπλεονάσματα -κακά τα ψέματα, τ</w:t>
      </w:r>
      <w:r w:rsidRPr="00C60E41">
        <w:rPr>
          <w:rFonts w:eastAsia="Times New Roman"/>
          <w:color w:val="212121"/>
          <w:szCs w:val="24"/>
        </w:rPr>
        <w:t>ο γνωρίζετε όλοι</w:t>
      </w:r>
      <w:r>
        <w:rPr>
          <w:rFonts w:eastAsia="Times New Roman"/>
          <w:color w:val="212121"/>
          <w:szCs w:val="24"/>
        </w:rPr>
        <w:t>-</w:t>
      </w:r>
      <w:r w:rsidRPr="00C60E41">
        <w:rPr>
          <w:rFonts w:eastAsia="Times New Roman"/>
          <w:color w:val="212121"/>
          <w:szCs w:val="24"/>
        </w:rPr>
        <w:t xml:space="preserve"> είναι αποτέλεσμα των τεσσάρων ετών φορομπηχτική</w:t>
      </w:r>
      <w:r>
        <w:rPr>
          <w:rFonts w:eastAsia="Times New Roman"/>
          <w:color w:val="212121"/>
          <w:szCs w:val="24"/>
        </w:rPr>
        <w:t>ς</w:t>
      </w:r>
      <w:r w:rsidRPr="00C60E41">
        <w:rPr>
          <w:rFonts w:eastAsia="Times New Roman"/>
          <w:color w:val="212121"/>
          <w:szCs w:val="24"/>
        </w:rPr>
        <w:t xml:space="preserve"> πολιτικής που έχετε ενάντια σε αδύναμα οικονομικά στρώματα του πληθυσμού</w:t>
      </w:r>
      <w:r>
        <w:rPr>
          <w:rFonts w:eastAsia="Times New Roman"/>
          <w:color w:val="212121"/>
          <w:szCs w:val="24"/>
        </w:rPr>
        <w:t xml:space="preserve">. </w:t>
      </w:r>
    </w:p>
    <w:p w14:paraId="5FC2F810"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Π</w:t>
      </w:r>
      <w:r w:rsidRPr="00C60E41">
        <w:rPr>
          <w:rFonts w:eastAsia="Times New Roman"/>
          <w:color w:val="212121"/>
          <w:szCs w:val="24"/>
        </w:rPr>
        <w:t>ραγματικά</w:t>
      </w:r>
      <w:r>
        <w:rPr>
          <w:rFonts w:eastAsia="Times New Roman"/>
          <w:color w:val="212121"/>
          <w:szCs w:val="24"/>
        </w:rPr>
        <w:t>,</w:t>
      </w:r>
      <w:r w:rsidRPr="00C60E41">
        <w:rPr>
          <w:rFonts w:eastAsia="Times New Roman"/>
          <w:color w:val="212121"/>
          <w:szCs w:val="24"/>
        </w:rPr>
        <w:t xml:space="preserve"> ο μόνος μηχανισ</w:t>
      </w:r>
      <w:r>
        <w:rPr>
          <w:rFonts w:eastAsia="Times New Roman"/>
          <w:color w:val="212121"/>
          <w:szCs w:val="24"/>
        </w:rPr>
        <w:t>μός που φαίνεται να λειτουργεί σε αυτή την Κ</w:t>
      </w:r>
      <w:r w:rsidRPr="00C60E41">
        <w:rPr>
          <w:rFonts w:eastAsia="Times New Roman"/>
          <w:color w:val="212121"/>
          <w:szCs w:val="24"/>
        </w:rPr>
        <w:t xml:space="preserve">υβέρνηση </w:t>
      </w:r>
      <w:r>
        <w:rPr>
          <w:rFonts w:eastAsia="Times New Roman"/>
          <w:color w:val="212121"/>
          <w:szCs w:val="24"/>
        </w:rPr>
        <w:t>-</w:t>
      </w:r>
      <w:r w:rsidRPr="00C60E41">
        <w:rPr>
          <w:rFonts w:eastAsia="Times New Roman"/>
          <w:color w:val="212121"/>
          <w:szCs w:val="24"/>
        </w:rPr>
        <w:t>και μάλιστα με επιστημονικό τρόπο</w:t>
      </w:r>
      <w:r>
        <w:rPr>
          <w:rFonts w:eastAsia="Times New Roman"/>
          <w:color w:val="212121"/>
          <w:szCs w:val="24"/>
        </w:rPr>
        <w:t>- είναι ο φοροεισπρακτικός. Σ</w:t>
      </w:r>
      <w:r w:rsidRPr="00C60E41">
        <w:rPr>
          <w:rFonts w:eastAsia="Times New Roman"/>
          <w:color w:val="212121"/>
          <w:szCs w:val="24"/>
        </w:rPr>
        <w:t>τις εισ</w:t>
      </w:r>
      <w:r>
        <w:rPr>
          <w:rFonts w:eastAsia="Times New Roman"/>
          <w:color w:val="212121"/>
          <w:szCs w:val="24"/>
        </w:rPr>
        <w:t xml:space="preserve">πράξεις φόρων είσαστε εξαιρετικοί! </w:t>
      </w:r>
    </w:p>
    <w:p w14:paraId="5FC2F811"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sidRPr="00C60E41">
        <w:rPr>
          <w:rFonts w:eastAsia="Times New Roman"/>
          <w:color w:val="212121"/>
          <w:szCs w:val="24"/>
        </w:rPr>
        <w:t>Αντί</w:t>
      </w:r>
      <w:r>
        <w:rPr>
          <w:rFonts w:eastAsia="Times New Roman"/>
          <w:color w:val="212121"/>
          <w:szCs w:val="24"/>
        </w:rPr>
        <w:t>,</w:t>
      </w:r>
      <w:r w:rsidRPr="00C60E41">
        <w:rPr>
          <w:rFonts w:eastAsia="Times New Roman"/>
          <w:color w:val="212121"/>
          <w:szCs w:val="24"/>
        </w:rPr>
        <w:t xml:space="preserve"> λοιπόν</w:t>
      </w:r>
      <w:r>
        <w:rPr>
          <w:rFonts w:eastAsia="Times New Roman"/>
          <w:color w:val="212121"/>
          <w:szCs w:val="24"/>
        </w:rPr>
        <w:t>,</w:t>
      </w:r>
      <w:r w:rsidRPr="00C60E41">
        <w:rPr>
          <w:rFonts w:eastAsia="Times New Roman"/>
          <w:color w:val="212121"/>
          <w:szCs w:val="24"/>
        </w:rPr>
        <w:t xml:space="preserve"> να φροντίσετε ώστε </w:t>
      </w:r>
      <w:r>
        <w:rPr>
          <w:rFonts w:eastAsia="Times New Roman"/>
          <w:color w:val="212121"/>
          <w:szCs w:val="24"/>
        </w:rPr>
        <w:t xml:space="preserve">η </w:t>
      </w:r>
      <w:r w:rsidRPr="00C60E41">
        <w:rPr>
          <w:rFonts w:eastAsia="Times New Roman"/>
          <w:color w:val="212121"/>
          <w:szCs w:val="24"/>
        </w:rPr>
        <w:t>οικονομία να α</w:t>
      </w:r>
      <w:r>
        <w:rPr>
          <w:rFonts w:eastAsia="Times New Roman"/>
          <w:color w:val="212121"/>
          <w:szCs w:val="24"/>
        </w:rPr>
        <w:t>ναπτυχθεί και να παραχθεί νέος π</w:t>
      </w:r>
      <w:r w:rsidRPr="00C60E41">
        <w:rPr>
          <w:rFonts w:eastAsia="Times New Roman"/>
          <w:color w:val="212121"/>
          <w:szCs w:val="24"/>
        </w:rPr>
        <w:t>λούτος</w:t>
      </w:r>
      <w:r>
        <w:rPr>
          <w:rFonts w:eastAsia="Times New Roman"/>
          <w:color w:val="212121"/>
          <w:szCs w:val="24"/>
        </w:rPr>
        <w:t xml:space="preserve">, </w:t>
      </w:r>
      <w:r w:rsidRPr="00C60E41">
        <w:rPr>
          <w:rFonts w:eastAsia="Times New Roman"/>
          <w:color w:val="212121"/>
          <w:szCs w:val="24"/>
        </w:rPr>
        <w:t>ασχολείστε καθημερινά με την πραγματικά ρουσφετολογική διαχεί</w:t>
      </w:r>
      <w:r w:rsidRPr="00C60E41">
        <w:rPr>
          <w:rFonts w:eastAsia="Times New Roman"/>
          <w:color w:val="212121"/>
          <w:szCs w:val="24"/>
        </w:rPr>
        <w:t>ριση του δικού σας πελατειακού κράτους</w:t>
      </w:r>
      <w:r>
        <w:rPr>
          <w:rFonts w:eastAsia="Times New Roman"/>
          <w:color w:val="212121"/>
          <w:szCs w:val="24"/>
        </w:rPr>
        <w:t xml:space="preserve">, </w:t>
      </w:r>
      <w:r w:rsidRPr="00C60E41">
        <w:rPr>
          <w:rFonts w:eastAsia="Times New Roman"/>
          <w:color w:val="212121"/>
          <w:szCs w:val="24"/>
        </w:rPr>
        <w:t xml:space="preserve">αδιαφορώντας για </w:t>
      </w:r>
      <w:r>
        <w:rPr>
          <w:rFonts w:eastAsia="Times New Roman"/>
          <w:color w:val="212121"/>
          <w:szCs w:val="24"/>
        </w:rPr>
        <w:t xml:space="preserve">τους πραγματικά </w:t>
      </w:r>
      <w:r w:rsidRPr="00C60E41">
        <w:rPr>
          <w:rFonts w:eastAsia="Times New Roman"/>
          <w:color w:val="212121"/>
          <w:szCs w:val="24"/>
        </w:rPr>
        <w:t>κοινωνικά αδύναμους</w:t>
      </w:r>
      <w:r>
        <w:rPr>
          <w:rFonts w:eastAsia="Times New Roman"/>
          <w:color w:val="212121"/>
          <w:szCs w:val="24"/>
        </w:rPr>
        <w:t xml:space="preserve">. Δίνετε </w:t>
      </w:r>
      <w:r w:rsidRPr="00C60E41">
        <w:rPr>
          <w:rFonts w:eastAsia="Times New Roman"/>
          <w:color w:val="212121"/>
          <w:szCs w:val="24"/>
        </w:rPr>
        <w:t>επιδόματα φτώχειας και είσαστε σε ένα συνεχόμενο και με μεγάλη διάρκεια παζάρι</w:t>
      </w:r>
      <w:r>
        <w:rPr>
          <w:rFonts w:eastAsia="Times New Roman"/>
          <w:color w:val="212121"/>
          <w:szCs w:val="24"/>
        </w:rPr>
        <w:t xml:space="preserve"> παροχών, που μόνο κακό κάνει, γ</w:t>
      </w:r>
      <w:r w:rsidRPr="00C60E41">
        <w:rPr>
          <w:rFonts w:eastAsia="Times New Roman"/>
          <w:color w:val="212121"/>
          <w:szCs w:val="24"/>
        </w:rPr>
        <w:t xml:space="preserve">ιατί πραγματικά </w:t>
      </w:r>
      <w:r>
        <w:rPr>
          <w:rFonts w:eastAsia="Times New Roman"/>
          <w:color w:val="212121"/>
          <w:szCs w:val="24"/>
        </w:rPr>
        <w:t>εθίζει τους πολίτες σε συνεχε</w:t>
      </w:r>
      <w:r>
        <w:rPr>
          <w:rFonts w:eastAsia="Times New Roman"/>
          <w:color w:val="212121"/>
          <w:szCs w:val="24"/>
        </w:rPr>
        <w:t>ίς μικρο</w:t>
      </w:r>
      <w:r w:rsidRPr="00C60E41">
        <w:rPr>
          <w:rFonts w:eastAsia="Times New Roman"/>
          <w:color w:val="212121"/>
          <w:szCs w:val="24"/>
        </w:rPr>
        <w:t>διεκδικήσεις</w:t>
      </w:r>
      <w:r>
        <w:rPr>
          <w:rFonts w:eastAsia="Times New Roman"/>
          <w:color w:val="212121"/>
          <w:szCs w:val="24"/>
        </w:rPr>
        <w:t xml:space="preserve">. </w:t>
      </w:r>
    </w:p>
    <w:p w14:paraId="5FC2F812"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Για την Κ</w:t>
      </w:r>
      <w:r w:rsidRPr="00C60E41">
        <w:rPr>
          <w:rFonts w:eastAsia="Times New Roman"/>
          <w:color w:val="212121"/>
          <w:szCs w:val="24"/>
        </w:rPr>
        <w:t xml:space="preserve">υβέρνηση </w:t>
      </w:r>
      <w:r>
        <w:rPr>
          <w:rFonts w:eastAsia="Times New Roman"/>
          <w:color w:val="212121"/>
          <w:szCs w:val="24"/>
        </w:rPr>
        <w:t>ΣΥΡΙΖΑ</w:t>
      </w:r>
      <w:r>
        <w:rPr>
          <w:rFonts w:eastAsia="Times New Roman"/>
          <w:color w:val="212121"/>
          <w:szCs w:val="24"/>
        </w:rPr>
        <w:t xml:space="preserve"> </w:t>
      </w:r>
      <w:r>
        <w:rPr>
          <w:rFonts w:eastAsia="Times New Roman"/>
          <w:color w:val="212121"/>
          <w:szCs w:val="24"/>
        </w:rPr>
        <w:t>-</w:t>
      </w:r>
      <w:r>
        <w:rPr>
          <w:rFonts w:eastAsia="Times New Roman"/>
          <w:color w:val="212121"/>
          <w:szCs w:val="24"/>
        </w:rPr>
        <w:t xml:space="preserve"> </w:t>
      </w:r>
      <w:r>
        <w:rPr>
          <w:rFonts w:eastAsia="Times New Roman"/>
          <w:color w:val="212121"/>
          <w:szCs w:val="24"/>
        </w:rPr>
        <w:t>ΑΝΕΛ</w:t>
      </w:r>
      <w:r w:rsidRPr="00C60E41">
        <w:rPr>
          <w:rFonts w:eastAsia="Times New Roman"/>
          <w:color w:val="212121"/>
          <w:szCs w:val="24"/>
        </w:rPr>
        <w:t xml:space="preserve"> πρώτα έρχονται οι εκλογικές ανάγκες </w:t>
      </w:r>
      <w:r>
        <w:rPr>
          <w:rFonts w:eastAsia="Times New Roman"/>
          <w:color w:val="212121"/>
          <w:szCs w:val="24"/>
        </w:rPr>
        <w:t>της. Και ως εκ τούτου έχετε ε</w:t>
      </w:r>
      <w:r w:rsidRPr="00C60E41">
        <w:rPr>
          <w:rFonts w:eastAsia="Times New Roman"/>
          <w:color w:val="212121"/>
          <w:szCs w:val="24"/>
        </w:rPr>
        <w:t>ντάξει ολόκληρη την οικονομία</w:t>
      </w:r>
      <w:r>
        <w:rPr>
          <w:rFonts w:eastAsia="Times New Roman"/>
          <w:color w:val="212121"/>
          <w:szCs w:val="24"/>
        </w:rPr>
        <w:t>, όλα τα Υ</w:t>
      </w:r>
      <w:r w:rsidRPr="00C60E41">
        <w:rPr>
          <w:rFonts w:eastAsia="Times New Roman"/>
          <w:color w:val="212121"/>
          <w:szCs w:val="24"/>
        </w:rPr>
        <w:t>πουργεία</w:t>
      </w:r>
      <w:r>
        <w:rPr>
          <w:rFonts w:eastAsia="Times New Roman"/>
          <w:color w:val="212121"/>
          <w:szCs w:val="24"/>
        </w:rPr>
        <w:t xml:space="preserve">, τον εν λόγω </w:t>
      </w:r>
      <w:r w:rsidRPr="00C60E41">
        <w:rPr>
          <w:rFonts w:eastAsia="Times New Roman"/>
          <w:color w:val="212121"/>
          <w:szCs w:val="24"/>
        </w:rPr>
        <w:t xml:space="preserve">προϋπολογισμό </w:t>
      </w:r>
      <w:r>
        <w:rPr>
          <w:rFonts w:eastAsia="Times New Roman"/>
          <w:color w:val="212121"/>
          <w:szCs w:val="24"/>
        </w:rPr>
        <w:t>σ</w:t>
      </w:r>
      <w:r w:rsidRPr="00C60E41">
        <w:rPr>
          <w:rFonts w:eastAsia="Times New Roman"/>
          <w:color w:val="212121"/>
          <w:szCs w:val="24"/>
        </w:rPr>
        <w:t>τους σχεδιασμούς για τις κάλπες</w:t>
      </w:r>
      <w:r>
        <w:rPr>
          <w:rFonts w:eastAsia="Times New Roman"/>
          <w:color w:val="212121"/>
          <w:szCs w:val="24"/>
        </w:rPr>
        <w:t xml:space="preserve">, </w:t>
      </w:r>
      <w:r w:rsidRPr="00C60E41">
        <w:rPr>
          <w:rFonts w:eastAsia="Times New Roman"/>
          <w:color w:val="212121"/>
          <w:szCs w:val="24"/>
        </w:rPr>
        <w:t>υπονομεύοντας τις όποιες ελ</w:t>
      </w:r>
      <w:r w:rsidRPr="00C60E41">
        <w:rPr>
          <w:rFonts w:eastAsia="Times New Roman"/>
          <w:color w:val="212121"/>
          <w:szCs w:val="24"/>
        </w:rPr>
        <w:t>πίδες ανάκαμψης</w:t>
      </w:r>
      <w:r>
        <w:rPr>
          <w:rFonts w:eastAsia="Times New Roman"/>
          <w:color w:val="212121"/>
          <w:szCs w:val="24"/>
        </w:rPr>
        <w:t xml:space="preserve">. Είναι </w:t>
      </w:r>
      <w:r w:rsidRPr="00C60E41">
        <w:rPr>
          <w:rFonts w:eastAsia="Times New Roman"/>
          <w:color w:val="212121"/>
          <w:szCs w:val="24"/>
        </w:rPr>
        <w:t xml:space="preserve">πολιτική </w:t>
      </w:r>
      <w:r>
        <w:rPr>
          <w:rFonts w:eastAsia="Times New Roman"/>
          <w:color w:val="212121"/>
          <w:szCs w:val="24"/>
        </w:rPr>
        <w:t xml:space="preserve">που, σε συνδυασμό με τα αναιμικά Προγράμματα Δημοσίων </w:t>
      </w:r>
      <w:r w:rsidRPr="00C60E41">
        <w:rPr>
          <w:rFonts w:eastAsia="Times New Roman"/>
          <w:color w:val="212121"/>
          <w:szCs w:val="24"/>
        </w:rPr>
        <w:t>Επενδύσεων και το φρενάρισμα των μεγάλων ιδιωτικοποι</w:t>
      </w:r>
      <w:r>
        <w:rPr>
          <w:rFonts w:eastAsia="Times New Roman"/>
          <w:color w:val="212121"/>
          <w:szCs w:val="24"/>
        </w:rPr>
        <w:t>ήσεων, αποτελεί εγγύηση για νέα βάρη σ</w:t>
      </w:r>
      <w:r w:rsidRPr="00C60E41">
        <w:rPr>
          <w:rFonts w:eastAsia="Times New Roman"/>
          <w:color w:val="212121"/>
          <w:szCs w:val="24"/>
        </w:rPr>
        <w:t xml:space="preserve">τους συμπολίτες </w:t>
      </w:r>
      <w:r>
        <w:rPr>
          <w:rFonts w:eastAsia="Times New Roman"/>
          <w:color w:val="212121"/>
          <w:szCs w:val="24"/>
        </w:rPr>
        <w:t xml:space="preserve">μας. </w:t>
      </w:r>
    </w:p>
    <w:p w14:paraId="5FC2F813"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sidRPr="00C60E41">
        <w:rPr>
          <w:rFonts w:eastAsia="Times New Roman"/>
          <w:color w:val="212121"/>
          <w:szCs w:val="24"/>
        </w:rPr>
        <w:t>Δεν υπάρχει κανένας προβληματισμός για το πώς θα οδηγηθούμ</w:t>
      </w:r>
      <w:r w:rsidRPr="00C60E41">
        <w:rPr>
          <w:rFonts w:eastAsia="Times New Roman"/>
          <w:color w:val="212121"/>
          <w:szCs w:val="24"/>
        </w:rPr>
        <w:t>ε στην ανάπτυξη</w:t>
      </w:r>
      <w:r>
        <w:rPr>
          <w:rFonts w:eastAsia="Times New Roman"/>
          <w:color w:val="212121"/>
          <w:szCs w:val="24"/>
        </w:rPr>
        <w:t xml:space="preserve">. </w:t>
      </w:r>
      <w:r w:rsidRPr="00C60E41">
        <w:rPr>
          <w:rFonts w:eastAsia="Times New Roman"/>
          <w:color w:val="212121"/>
          <w:szCs w:val="24"/>
        </w:rPr>
        <w:t>Δεν υπάρχει κανένας προβληματισμός για το πώς θα έρθουν ξένες επενδύσεις</w:t>
      </w:r>
      <w:r>
        <w:rPr>
          <w:rFonts w:eastAsia="Times New Roman"/>
          <w:color w:val="212121"/>
          <w:szCs w:val="24"/>
        </w:rPr>
        <w:t xml:space="preserve">, </w:t>
      </w:r>
      <w:r w:rsidRPr="00C60E41">
        <w:rPr>
          <w:rFonts w:eastAsia="Times New Roman"/>
          <w:color w:val="212121"/>
          <w:szCs w:val="24"/>
        </w:rPr>
        <w:t>για το πώς θα ανακάμψουν οι τράπεζες</w:t>
      </w:r>
      <w:r>
        <w:rPr>
          <w:rFonts w:eastAsia="Times New Roman"/>
          <w:color w:val="212121"/>
          <w:szCs w:val="24"/>
        </w:rPr>
        <w:t xml:space="preserve">, </w:t>
      </w:r>
      <w:r w:rsidRPr="00C60E41">
        <w:rPr>
          <w:rFonts w:eastAsia="Times New Roman"/>
          <w:color w:val="212121"/>
          <w:szCs w:val="24"/>
        </w:rPr>
        <w:t>για το πώς θα μειωθεί η ανεργία στους νέους</w:t>
      </w:r>
      <w:r>
        <w:rPr>
          <w:rFonts w:eastAsia="Times New Roman"/>
          <w:color w:val="212121"/>
          <w:szCs w:val="24"/>
        </w:rPr>
        <w:t>,</w:t>
      </w:r>
      <w:r w:rsidRPr="00C60E41">
        <w:rPr>
          <w:rFonts w:eastAsia="Times New Roman"/>
          <w:color w:val="212121"/>
          <w:szCs w:val="24"/>
        </w:rPr>
        <w:t xml:space="preserve"> που αυτή τη στιγμή είναι στο 38%</w:t>
      </w:r>
      <w:r>
        <w:rPr>
          <w:rFonts w:eastAsia="Times New Roman"/>
          <w:color w:val="212121"/>
          <w:szCs w:val="24"/>
        </w:rPr>
        <w:t xml:space="preserve"> -κ</w:t>
      </w:r>
      <w:r w:rsidRPr="00C60E41">
        <w:rPr>
          <w:rFonts w:eastAsia="Times New Roman"/>
          <w:color w:val="212121"/>
          <w:szCs w:val="24"/>
        </w:rPr>
        <w:t>αι μάλιστα</w:t>
      </w:r>
      <w:r>
        <w:rPr>
          <w:rFonts w:eastAsia="Times New Roman"/>
          <w:color w:val="212121"/>
          <w:szCs w:val="24"/>
        </w:rPr>
        <w:t>,</w:t>
      </w:r>
      <w:r w:rsidRPr="00C60E41">
        <w:rPr>
          <w:rFonts w:eastAsia="Times New Roman"/>
          <w:color w:val="212121"/>
          <w:szCs w:val="24"/>
        </w:rPr>
        <w:t xml:space="preserve"> το </w:t>
      </w:r>
      <w:r>
        <w:rPr>
          <w:rFonts w:eastAsia="Times New Roman"/>
          <w:color w:val="212121"/>
          <w:szCs w:val="24"/>
        </w:rPr>
        <w:t>1/4</w:t>
      </w:r>
      <w:r w:rsidRPr="00C60E41">
        <w:rPr>
          <w:rFonts w:eastAsia="Times New Roman"/>
          <w:color w:val="212121"/>
          <w:szCs w:val="24"/>
        </w:rPr>
        <w:t xml:space="preserve"> αυτών είναι μακροχρόνια άνεργοι</w:t>
      </w:r>
      <w:r>
        <w:rPr>
          <w:rFonts w:eastAsia="Times New Roman"/>
          <w:color w:val="212121"/>
          <w:szCs w:val="24"/>
        </w:rPr>
        <w:t xml:space="preserve">, </w:t>
      </w:r>
      <w:r w:rsidRPr="00C60E41">
        <w:rPr>
          <w:rFonts w:eastAsia="Times New Roman"/>
          <w:color w:val="212121"/>
          <w:szCs w:val="24"/>
        </w:rPr>
        <w:t xml:space="preserve">δηλαδή πάνω από </w:t>
      </w:r>
      <w:r>
        <w:rPr>
          <w:rFonts w:eastAsia="Times New Roman"/>
          <w:color w:val="212121"/>
          <w:szCs w:val="24"/>
        </w:rPr>
        <w:t>δώδεκα</w:t>
      </w:r>
      <w:r w:rsidRPr="00C60E41">
        <w:rPr>
          <w:rFonts w:eastAsia="Times New Roman"/>
          <w:color w:val="212121"/>
          <w:szCs w:val="24"/>
        </w:rPr>
        <w:t xml:space="preserve"> μήνες δεν </w:t>
      </w:r>
      <w:r>
        <w:rPr>
          <w:rFonts w:eastAsia="Times New Roman"/>
          <w:color w:val="212121"/>
          <w:szCs w:val="24"/>
        </w:rPr>
        <w:t>βρίσκονται σε εργασία- ή</w:t>
      </w:r>
      <w:r w:rsidRPr="00C60E41">
        <w:rPr>
          <w:rFonts w:eastAsia="Times New Roman"/>
          <w:color w:val="212121"/>
          <w:szCs w:val="24"/>
        </w:rPr>
        <w:t xml:space="preserve"> για το πώς θα επανέλθει το κλίμα της οικονομικής εμπιστοσύνης</w:t>
      </w:r>
      <w:r>
        <w:rPr>
          <w:rFonts w:eastAsia="Times New Roman"/>
          <w:color w:val="212121"/>
          <w:szCs w:val="24"/>
        </w:rPr>
        <w:t xml:space="preserve">. </w:t>
      </w:r>
    </w:p>
    <w:p w14:paraId="5FC2F814" w14:textId="77777777" w:rsidR="0020643A" w:rsidRDefault="00E84ECF">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Δ</w:t>
      </w:r>
      <w:r w:rsidRPr="00C60E41">
        <w:rPr>
          <w:rFonts w:eastAsia="Times New Roman"/>
          <w:color w:val="212121"/>
          <w:szCs w:val="24"/>
        </w:rPr>
        <w:t>ηλαδή</w:t>
      </w:r>
      <w:r>
        <w:rPr>
          <w:rFonts w:eastAsia="Times New Roman"/>
          <w:color w:val="212121"/>
          <w:szCs w:val="24"/>
        </w:rPr>
        <w:t>,</w:t>
      </w:r>
      <w:r w:rsidRPr="00C60E41">
        <w:rPr>
          <w:rFonts w:eastAsia="Times New Roman"/>
          <w:color w:val="212121"/>
          <w:szCs w:val="24"/>
        </w:rPr>
        <w:t xml:space="preserve"> μετά το </w:t>
      </w:r>
      <w:r w:rsidRPr="00C60E41">
        <w:rPr>
          <w:rFonts w:eastAsia="Times New Roman"/>
          <w:color w:val="212121"/>
          <w:szCs w:val="24"/>
          <w:lang w:val="en"/>
        </w:rPr>
        <w:t>brain</w:t>
      </w:r>
      <w:r w:rsidRPr="00C60E41">
        <w:rPr>
          <w:rFonts w:eastAsia="Times New Roman"/>
          <w:color w:val="212121"/>
          <w:szCs w:val="24"/>
        </w:rPr>
        <w:t xml:space="preserve"> </w:t>
      </w:r>
      <w:r w:rsidRPr="00C60E41">
        <w:rPr>
          <w:rFonts w:eastAsia="Times New Roman"/>
          <w:color w:val="212121"/>
          <w:szCs w:val="24"/>
          <w:lang w:val="en"/>
        </w:rPr>
        <w:t>drain</w:t>
      </w:r>
      <w:r>
        <w:rPr>
          <w:rFonts w:eastAsia="Times New Roman"/>
          <w:color w:val="212121"/>
          <w:szCs w:val="24"/>
        </w:rPr>
        <w:t xml:space="preserve"> για τη νεολαία μας, μία άλλη τ</w:t>
      </w:r>
      <w:r w:rsidRPr="00C60E41">
        <w:rPr>
          <w:rFonts w:eastAsia="Times New Roman"/>
          <w:color w:val="212121"/>
          <w:szCs w:val="24"/>
        </w:rPr>
        <w:t>ρανή απόδειξη της έλλειψης εμπιστοσύνης γι</w:t>
      </w:r>
      <w:r w:rsidRPr="00C60E41">
        <w:rPr>
          <w:rFonts w:eastAsia="Times New Roman"/>
          <w:color w:val="212121"/>
          <w:szCs w:val="24"/>
        </w:rPr>
        <w:t xml:space="preserve">α τις προοπτικές της οικονομίας μας είναι το </w:t>
      </w:r>
      <w:r w:rsidRPr="00C60E41">
        <w:rPr>
          <w:rFonts w:eastAsia="Times New Roman"/>
          <w:color w:val="212121"/>
          <w:szCs w:val="24"/>
          <w:lang w:val="en"/>
        </w:rPr>
        <w:t>business</w:t>
      </w:r>
      <w:r w:rsidRPr="00C60E41">
        <w:rPr>
          <w:rFonts w:eastAsia="Times New Roman"/>
          <w:color w:val="212121"/>
          <w:szCs w:val="24"/>
        </w:rPr>
        <w:t xml:space="preserve"> </w:t>
      </w:r>
      <w:r>
        <w:rPr>
          <w:rFonts w:eastAsia="Times New Roman"/>
          <w:color w:val="212121"/>
          <w:szCs w:val="24"/>
          <w:lang w:val="en"/>
        </w:rPr>
        <w:t>drain</w:t>
      </w:r>
      <w:r w:rsidRPr="00E32D07">
        <w:rPr>
          <w:rFonts w:eastAsia="Times New Roman"/>
          <w:color w:val="212121"/>
          <w:szCs w:val="24"/>
        </w:rPr>
        <w:t xml:space="preserve">. </w:t>
      </w:r>
      <w:r>
        <w:rPr>
          <w:rFonts w:eastAsia="Times New Roman"/>
          <w:color w:val="212121"/>
          <w:szCs w:val="24"/>
        </w:rPr>
        <w:t>Ε</w:t>
      </w:r>
      <w:r w:rsidRPr="00C60E41">
        <w:rPr>
          <w:rFonts w:eastAsia="Times New Roman"/>
          <w:color w:val="212121"/>
          <w:szCs w:val="24"/>
        </w:rPr>
        <w:t>ίναι μία καινούργια δική σας ορολογία</w:t>
      </w:r>
      <w:r>
        <w:rPr>
          <w:rFonts w:eastAsia="Times New Roman"/>
          <w:color w:val="212121"/>
          <w:szCs w:val="24"/>
        </w:rPr>
        <w:t>, που αφορά τη φ</w:t>
      </w:r>
      <w:r w:rsidRPr="00C60E41">
        <w:rPr>
          <w:rFonts w:eastAsia="Times New Roman"/>
          <w:color w:val="212121"/>
          <w:szCs w:val="24"/>
        </w:rPr>
        <w:t xml:space="preserve">υγή των μεγάλων επιχειρήσεων </w:t>
      </w:r>
      <w:r>
        <w:rPr>
          <w:rFonts w:eastAsia="Times New Roman"/>
          <w:color w:val="212121"/>
          <w:szCs w:val="24"/>
        </w:rPr>
        <w:t xml:space="preserve">-εισηγμένων ή μη </w:t>
      </w:r>
      <w:r w:rsidRPr="00C60E41">
        <w:rPr>
          <w:rFonts w:eastAsia="Times New Roman"/>
          <w:color w:val="212121"/>
          <w:szCs w:val="24"/>
        </w:rPr>
        <w:t xml:space="preserve">στο </w:t>
      </w:r>
      <w:r>
        <w:rPr>
          <w:rFonts w:eastAsia="Times New Roman"/>
          <w:color w:val="212121"/>
          <w:szCs w:val="24"/>
        </w:rPr>
        <w:t>Χ</w:t>
      </w:r>
      <w:r w:rsidRPr="00C60E41">
        <w:rPr>
          <w:rFonts w:eastAsia="Times New Roman"/>
          <w:color w:val="212121"/>
          <w:szCs w:val="24"/>
        </w:rPr>
        <w:t>ρηματιστήριο</w:t>
      </w:r>
      <w:r>
        <w:rPr>
          <w:rFonts w:eastAsia="Times New Roman"/>
          <w:color w:val="212121"/>
          <w:szCs w:val="24"/>
        </w:rPr>
        <w:t>-</w:t>
      </w:r>
      <w:r w:rsidRPr="00C60E41">
        <w:rPr>
          <w:rFonts w:eastAsia="Times New Roman"/>
          <w:color w:val="212121"/>
          <w:szCs w:val="24"/>
        </w:rPr>
        <w:t xml:space="preserve"> μη αντέχοντας την αστάθεια</w:t>
      </w:r>
      <w:r>
        <w:rPr>
          <w:rFonts w:eastAsia="Times New Roman"/>
          <w:color w:val="212121"/>
          <w:szCs w:val="24"/>
        </w:rPr>
        <w:t>,</w:t>
      </w:r>
      <w:r w:rsidRPr="00C60E41">
        <w:rPr>
          <w:rFonts w:eastAsia="Times New Roman"/>
          <w:color w:val="212121"/>
          <w:szCs w:val="24"/>
        </w:rPr>
        <w:t xml:space="preserve"> την υπερφορολόγηση</w:t>
      </w:r>
      <w:r>
        <w:rPr>
          <w:rFonts w:eastAsia="Times New Roman"/>
          <w:color w:val="212121"/>
          <w:szCs w:val="24"/>
        </w:rPr>
        <w:t>,</w:t>
      </w:r>
      <w:r w:rsidRPr="00C60E41">
        <w:rPr>
          <w:rFonts w:eastAsia="Times New Roman"/>
          <w:color w:val="212121"/>
          <w:szCs w:val="24"/>
        </w:rPr>
        <w:t xml:space="preserve"> την ποινικοποίηση του επιχει</w:t>
      </w:r>
      <w:r w:rsidRPr="00C60E41">
        <w:rPr>
          <w:rFonts w:eastAsia="Times New Roman"/>
          <w:color w:val="212121"/>
          <w:szCs w:val="24"/>
        </w:rPr>
        <w:t>ρείν</w:t>
      </w:r>
      <w:r>
        <w:rPr>
          <w:rFonts w:eastAsia="Times New Roman"/>
          <w:color w:val="212121"/>
          <w:szCs w:val="24"/>
        </w:rPr>
        <w:t>,</w:t>
      </w:r>
      <w:r w:rsidRPr="00C60E41">
        <w:rPr>
          <w:rFonts w:eastAsia="Times New Roman"/>
          <w:color w:val="212121"/>
          <w:szCs w:val="24"/>
        </w:rPr>
        <w:t xml:space="preserve"> το λεγόμενο υψηλό </w:t>
      </w:r>
      <w:r w:rsidRPr="00C60E41">
        <w:rPr>
          <w:rFonts w:eastAsia="Times New Roman"/>
          <w:color w:val="212121"/>
          <w:szCs w:val="24"/>
          <w:lang w:val="en"/>
        </w:rPr>
        <w:t>country</w:t>
      </w:r>
      <w:r w:rsidRPr="00C60E41">
        <w:rPr>
          <w:rFonts w:eastAsia="Times New Roman"/>
          <w:color w:val="212121"/>
          <w:szCs w:val="24"/>
        </w:rPr>
        <w:t xml:space="preserve"> </w:t>
      </w:r>
      <w:r w:rsidRPr="00C60E41">
        <w:rPr>
          <w:rFonts w:eastAsia="Times New Roman"/>
          <w:color w:val="212121"/>
          <w:szCs w:val="24"/>
          <w:lang w:val="en"/>
        </w:rPr>
        <w:t>risk</w:t>
      </w:r>
      <w:r w:rsidRPr="00C60E41">
        <w:rPr>
          <w:rFonts w:eastAsia="Times New Roman"/>
          <w:color w:val="212121"/>
          <w:szCs w:val="24"/>
        </w:rPr>
        <w:t xml:space="preserve"> </w:t>
      </w:r>
      <w:r w:rsidRPr="00C60E41">
        <w:rPr>
          <w:rFonts w:eastAsia="Times New Roman"/>
          <w:color w:val="212121"/>
          <w:szCs w:val="24"/>
          <w:lang w:val="en"/>
        </w:rPr>
        <w:t>made</w:t>
      </w:r>
      <w:r w:rsidRPr="00C60E41">
        <w:rPr>
          <w:rFonts w:eastAsia="Times New Roman"/>
          <w:color w:val="212121"/>
          <w:szCs w:val="24"/>
        </w:rPr>
        <w:t xml:space="preserve"> </w:t>
      </w:r>
      <w:r w:rsidRPr="00C60E41">
        <w:rPr>
          <w:rFonts w:eastAsia="Times New Roman"/>
          <w:color w:val="212121"/>
          <w:szCs w:val="24"/>
          <w:lang w:val="en"/>
        </w:rPr>
        <w:t>by</w:t>
      </w:r>
      <w:r w:rsidRPr="00C60E41">
        <w:rPr>
          <w:rFonts w:eastAsia="Times New Roman"/>
          <w:color w:val="212121"/>
          <w:szCs w:val="24"/>
        </w:rPr>
        <w:t xml:space="preserve"> </w:t>
      </w:r>
      <w:r>
        <w:rPr>
          <w:rFonts w:eastAsia="Times New Roman"/>
          <w:color w:val="212121"/>
          <w:szCs w:val="24"/>
        </w:rPr>
        <w:t>ΣΥΡΙΖΑ</w:t>
      </w:r>
      <w:r>
        <w:rPr>
          <w:rFonts w:eastAsia="Times New Roman"/>
          <w:color w:val="212121"/>
          <w:szCs w:val="24"/>
        </w:rPr>
        <w:t xml:space="preserve"> </w:t>
      </w:r>
      <w:r>
        <w:rPr>
          <w:rFonts w:eastAsia="Times New Roman"/>
          <w:color w:val="212121"/>
          <w:szCs w:val="24"/>
        </w:rPr>
        <w:t>-</w:t>
      </w:r>
      <w:r>
        <w:rPr>
          <w:rFonts w:eastAsia="Times New Roman"/>
          <w:color w:val="212121"/>
          <w:szCs w:val="24"/>
        </w:rPr>
        <w:t xml:space="preserve"> </w:t>
      </w:r>
      <w:r>
        <w:rPr>
          <w:rFonts w:eastAsia="Times New Roman"/>
          <w:color w:val="212121"/>
          <w:szCs w:val="24"/>
        </w:rPr>
        <w:t xml:space="preserve">ΑΝΕΛ, που </w:t>
      </w:r>
      <w:r w:rsidRPr="00C60E41">
        <w:rPr>
          <w:rFonts w:eastAsia="Times New Roman"/>
          <w:color w:val="212121"/>
          <w:szCs w:val="24"/>
        </w:rPr>
        <w:t>καθιστά απαγορευτικό το</w:t>
      </w:r>
      <w:r>
        <w:rPr>
          <w:rFonts w:eastAsia="Times New Roman"/>
          <w:color w:val="212121"/>
          <w:szCs w:val="24"/>
        </w:rPr>
        <w:t>ν</w:t>
      </w:r>
      <w:r w:rsidRPr="00C60E41">
        <w:rPr>
          <w:rFonts w:eastAsia="Times New Roman"/>
          <w:color w:val="212121"/>
          <w:szCs w:val="24"/>
        </w:rPr>
        <w:t xml:space="preserve"> δανεισμό και την ανάπτυξή </w:t>
      </w:r>
      <w:r>
        <w:rPr>
          <w:rFonts w:eastAsia="Times New Roman"/>
          <w:color w:val="212121"/>
          <w:szCs w:val="24"/>
        </w:rPr>
        <w:t xml:space="preserve">τους. </w:t>
      </w:r>
    </w:p>
    <w:p w14:paraId="5FC2F815" w14:textId="77777777" w:rsidR="0020643A" w:rsidRDefault="00E84ECF">
      <w:pPr>
        <w:tabs>
          <w:tab w:val="center" w:pos="4753"/>
          <w:tab w:val="left" w:pos="6156"/>
        </w:tabs>
        <w:spacing w:line="600" w:lineRule="auto"/>
        <w:ind w:firstLine="720"/>
        <w:contextualSpacing/>
        <w:jc w:val="both"/>
        <w:rPr>
          <w:rFonts w:eastAsia="Times New Roman"/>
          <w:szCs w:val="24"/>
        </w:rPr>
      </w:pPr>
      <w:r>
        <w:rPr>
          <w:rFonts w:eastAsia="Times New Roman"/>
          <w:szCs w:val="24"/>
        </w:rPr>
        <w:t>Α</w:t>
      </w:r>
      <w:r w:rsidRPr="00302ABF">
        <w:rPr>
          <w:rFonts w:eastAsia="Times New Roman"/>
          <w:szCs w:val="24"/>
        </w:rPr>
        <w:t>παγορευτικό</w:t>
      </w:r>
      <w:r>
        <w:rPr>
          <w:rFonts w:eastAsia="Times New Roman"/>
          <w:szCs w:val="24"/>
        </w:rPr>
        <w:t>ς, όμως, είναι και ο δανεισμός της χώρας. Το 2019</w:t>
      </w:r>
      <w:r w:rsidRPr="00302ABF">
        <w:rPr>
          <w:rFonts w:eastAsia="Times New Roman"/>
          <w:szCs w:val="24"/>
        </w:rPr>
        <w:t xml:space="preserve"> πρέπει να αποπληρωθούν </w:t>
      </w:r>
      <w:r>
        <w:rPr>
          <w:rFonts w:eastAsia="Times New Roman"/>
          <w:szCs w:val="24"/>
        </w:rPr>
        <w:t>11,8 δισεκατομμύρια ευρώ</w:t>
      </w:r>
      <w:r w:rsidRPr="00302ABF">
        <w:rPr>
          <w:rFonts w:eastAsia="Times New Roman"/>
          <w:szCs w:val="24"/>
        </w:rPr>
        <w:t xml:space="preserve"> από το δημόσιο χρέος και </w:t>
      </w:r>
      <w:r>
        <w:rPr>
          <w:rFonts w:eastAsia="Times New Roman"/>
          <w:szCs w:val="24"/>
        </w:rPr>
        <w:t>κ</w:t>
      </w:r>
      <w:r w:rsidRPr="00302ABF">
        <w:rPr>
          <w:rFonts w:eastAsia="Times New Roman"/>
          <w:szCs w:val="24"/>
        </w:rPr>
        <w:t>ανένας δεν υπάρχει εδώ</w:t>
      </w:r>
      <w:r>
        <w:rPr>
          <w:rFonts w:eastAsia="Times New Roman"/>
          <w:szCs w:val="24"/>
        </w:rPr>
        <w:t xml:space="preserve"> -</w:t>
      </w:r>
      <w:r w:rsidRPr="00302ABF">
        <w:rPr>
          <w:rFonts w:eastAsia="Times New Roman"/>
          <w:szCs w:val="24"/>
        </w:rPr>
        <w:t xml:space="preserve">κανείς από </w:t>
      </w:r>
      <w:r>
        <w:rPr>
          <w:rFonts w:eastAsia="Times New Roman"/>
          <w:szCs w:val="24"/>
        </w:rPr>
        <w:t>ε</w:t>
      </w:r>
      <w:r w:rsidRPr="00302ABF">
        <w:rPr>
          <w:rFonts w:eastAsia="Times New Roman"/>
          <w:szCs w:val="24"/>
        </w:rPr>
        <w:t>σάς</w:t>
      </w:r>
      <w:r>
        <w:rPr>
          <w:rFonts w:eastAsia="Times New Roman"/>
          <w:szCs w:val="24"/>
        </w:rPr>
        <w:t>-</w:t>
      </w:r>
      <w:r w:rsidRPr="00302ABF">
        <w:rPr>
          <w:rFonts w:eastAsia="Times New Roman"/>
          <w:szCs w:val="24"/>
        </w:rPr>
        <w:t xml:space="preserve"> να </w:t>
      </w:r>
      <w:r>
        <w:rPr>
          <w:rFonts w:eastAsia="Times New Roman"/>
          <w:szCs w:val="24"/>
        </w:rPr>
        <w:t xml:space="preserve">μας </w:t>
      </w:r>
      <w:r w:rsidRPr="00302ABF">
        <w:rPr>
          <w:rFonts w:eastAsia="Times New Roman"/>
          <w:szCs w:val="24"/>
        </w:rPr>
        <w:t xml:space="preserve">πει αν τελικά θα </w:t>
      </w:r>
      <w:r>
        <w:rPr>
          <w:rFonts w:eastAsia="Times New Roman"/>
          <w:szCs w:val="24"/>
        </w:rPr>
        <w:t>ροκανιστεί</w:t>
      </w:r>
      <w:r w:rsidRPr="00302ABF">
        <w:rPr>
          <w:rFonts w:eastAsia="Times New Roman"/>
          <w:szCs w:val="24"/>
        </w:rPr>
        <w:t xml:space="preserve"> το λεγόμενο </w:t>
      </w:r>
      <w:r>
        <w:rPr>
          <w:rFonts w:eastAsia="Times New Roman"/>
          <w:szCs w:val="24"/>
        </w:rPr>
        <w:t>«</w:t>
      </w:r>
      <w:r w:rsidRPr="00302ABF">
        <w:rPr>
          <w:rFonts w:eastAsia="Times New Roman"/>
          <w:szCs w:val="24"/>
        </w:rPr>
        <w:t>μαξιλάρι ρευστότητας</w:t>
      </w:r>
      <w:r>
        <w:rPr>
          <w:rFonts w:eastAsia="Times New Roman"/>
          <w:szCs w:val="24"/>
        </w:rPr>
        <w:t>»</w:t>
      </w:r>
      <w:r w:rsidRPr="00302ABF">
        <w:rPr>
          <w:rFonts w:eastAsia="Times New Roman"/>
          <w:szCs w:val="24"/>
        </w:rPr>
        <w:t xml:space="preserve"> ή </w:t>
      </w:r>
      <w:r>
        <w:rPr>
          <w:rFonts w:eastAsia="Times New Roman"/>
          <w:szCs w:val="24"/>
        </w:rPr>
        <w:t>«ασφά</w:t>
      </w:r>
      <w:r w:rsidRPr="00302ABF">
        <w:rPr>
          <w:rFonts w:eastAsia="Times New Roman"/>
          <w:szCs w:val="24"/>
        </w:rPr>
        <w:t>λε</w:t>
      </w:r>
      <w:r>
        <w:rPr>
          <w:rFonts w:eastAsia="Times New Roman"/>
          <w:szCs w:val="24"/>
        </w:rPr>
        <w:t>ι</w:t>
      </w:r>
      <w:r w:rsidRPr="00302ABF">
        <w:rPr>
          <w:rFonts w:eastAsia="Times New Roman"/>
          <w:szCs w:val="24"/>
        </w:rPr>
        <w:t>ας</w:t>
      </w:r>
      <w:r>
        <w:rPr>
          <w:rFonts w:eastAsia="Times New Roman"/>
          <w:szCs w:val="24"/>
        </w:rPr>
        <w:t>»</w:t>
      </w:r>
      <w:r w:rsidRPr="00302ABF">
        <w:rPr>
          <w:rFonts w:eastAsia="Times New Roman"/>
          <w:szCs w:val="24"/>
        </w:rPr>
        <w:t xml:space="preserve"> </w:t>
      </w:r>
      <w:r>
        <w:rPr>
          <w:rFonts w:eastAsia="Times New Roman"/>
          <w:szCs w:val="24"/>
        </w:rPr>
        <w:t>-</w:t>
      </w:r>
      <w:r w:rsidRPr="00302ABF">
        <w:rPr>
          <w:rFonts w:eastAsia="Times New Roman"/>
          <w:szCs w:val="24"/>
        </w:rPr>
        <w:t>όπως θέλετε μπορείτε να το πείτε</w:t>
      </w:r>
      <w:r>
        <w:rPr>
          <w:rFonts w:eastAsia="Times New Roman"/>
          <w:szCs w:val="24"/>
        </w:rPr>
        <w:t>-</w:t>
      </w:r>
      <w:r w:rsidRPr="00302ABF">
        <w:rPr>
          <w:rFonts w:eastAsia="Times New Roman"/>
          <w:szCs w:val="24"/>
        </w:rPr>
        <w:t xml:space="preserve"> για αυτό</w:t>
      </w:r>
      <w:r>
        <w:rPr>
          <w:rFonts w:eastAsia="Times New Roman"/>
          <w:szCs w:val="24"/>
        </w:rPr>
        <w:t>ν</w:t>
      </w:r>
      <w:r w:rsidRPr="00302ABF">
        <w:rPr>
          <w:rFonts w:eastAsia="Times New Roman"/>
          <w:szCs w:val="24"/>
        </w:rPr>
        <w:t xml:space="preserve"> το</w:t>
      </w:r>
      <w:r>
        <w:rPr>
          <w:rFonts w:eastAsia="Times New Roman"/>
          <w:szCs w:val="24"/>
        </w:rPr>
        <w:t>ν</w:t>
      </w:r>
      <w:r w:rsidRPr="00302ABF">
        <w:rPr>
          <w:rFonts w:eastAsia="Times New Roman"/>
          <w:szCs w:val="24"/>
        </w:rPr>
        <w:t xml:space="preserve"> σκοπό</w:t>
      </w:r>
      <w:r>
        <w:rPr>
          <w:rFonts w:eastAsia="Times New Roman"/>
          <w:szCs w:val="24"/>
        </w:rPr>
        <w:t>,</w:t>
      </w:r>
      <w:r w:rsidRPr="00302ABF">
        <w:rPr>
          <w:rFonts w:eastAsia="Times New Roman"/>
          <w:szCs w:val="24"/>
        </w:rPr>
        <w:t xml:space="preserve"> δεδομένο</w:t>
      </w:r>
      <w:r>
        <w:rPr>
          <w:rFonts w:eastAsia="Times New Roman"/>
          <w:szCs w:val="24"/>
        </w:rPr>
        <w:t>υ</w:t>
      </w:r>
      <w:r w:rsidRPr="00302ABF">
        <w:rPr>
          <w:rFonts w:eastAsia="Times New Roman"/>
          <w:szCs w:val="24"/>
        </w:rPr>
        <w:t xml:space="preserve"> ότι είναι ξεκάθαρο ότι </w:t>
      </w:r>
      <w:r>
        <w:rPr>
          <w:rFonts w:eastAsia="Times New Roman"/>
          <w:szCs w:val="24"/>
        </w:rPr>
        <w:t>α</w:t>
      </w:r>
      <w:r w:rsidRPr="00302ABF">
        <w:rPr>
          <w:rFonts w:eastAsia="Times New Roman"/>
          <w:szCs w:val="24"/>
        </w:rPr>
        <w:t>ποκλείεται η έ</w:t>
      </w:r>
      <w:r w:rsidRPr="00302ABF">
        <w:rPr>
          <w:rFonts w:eastAsia="Times New Roman"/>
          <w:szCs w:val="24"/>
        </w:rPr>
        <w:t xml:space="preserve">ξοδος με ένα </w:t>
      </w:r>
      <w:r>
        <w:rPr>
          <w:rFonts w:eastAsia="Times New Roman"/>
          <w:szCs w:val="24"/>
        </w:rPr>
        <w:t>λ</w:t>
      </w:r>
      <w:r w:rsidRPr="00302ABF">
        <w:rPr>
          <w:rFonts w:eastAsia="Times New Roman"/>
          <w:szCs w:val="24"/>
        </w:rPr>
        <w:t>ογικό επιτόκιο</w:t>
      </w:r>
      <w:r>
        <w:rPr>
          <w:rFonts w:eastAsia="Times New Roman"/>
          <w:szCs w:val="24"/>
        </w:rPr>
        <w:t>,</w:t>
      </w:r>
      <w:r w:rsidRPr="00302ABF">
        <w:rPr>
          <w:rFonts w:eastAsia="Times New Roman"/>
          <w:szCs w:val="24"/>
        </w:rPr>
        <w:t xml:space="preserve"> όσο παραμένετε εσείς στην </w:t>
      </w:r>
      <w:r>
        <w:rPr>
          <w:rFonts w:eastAsia="Times New Roman"/>
          <w:szCs w:val="24"/>
        </w:rPr>
        <w:t>Κ</w:t>
      </w:r>
      <w:r w:rsidRPr="00302ABF">
        <w:rPr>
          <w:rFonts w:eastAsia="Times New Roman"/>
          <w:szCs w:val="24"/>
        </w:rPr>
        <w:t>υβέρνηση</w:t>
      </w:r>
      <w:r>
        <w:rPr>
          <w:rFonts w:eastAsia="Times New Roman"/>
          <w:szCs w:val="24"/>
        </w:rPr>
        <w:t>.</w:t>
      </w:r>
    </w:p>
    <w:p w14:paraId="5FC2F816" w14:textId="77777777" w:rsidR="0020643A" w:rsidRDefault="00E84ECF">
      <w:pPr>
        <w:tabs>
          <w:tab w:val="center" w:pos="4753"/>
          <w:tab w:val="left" w:pos="6156"/>
        </w:tabs>
        <w:spacing w:line="600" w:lineRule="auto"/>
        <w:ind w:firstLine="720"/>
        <w:contextualSpacing/>
        <w:jc w:val="both"/>
        <w:rPr>
          <w:rFonts w:eastAsia="Times New Roman"/>
          <w:szCs w:val="24"/>
        </w:rPr>
      </w:pPr>
      <w:r w:rsidRPr="00AF3B92">
        <w:rPr>
          <w:rFonts w:eastAsia="Times New Roman"/>
          <w:szCs w:val="24"/>
        </w:rPr>
        <w:t>(Στο σημείο αυτό κτυπάει προειδοποιητικά το κουδούνι λήξεως του χρόνου ομιλίας του κυρίου Βουλευτή)</w:t>
      </w:r>
    </w:p>
    <w:p w14:paraId="5FC2F817" w14:textId="77777777" w:rsidR="0020643A" w:rsidRDefault="00E84ECF">
      <w:pPr>
        <w:tabs>
          <w:tab w:val="center" w:pos="4753"/>
          <w:tab w:val="left" w:pos="6156"/>
        </w:tabs>
        <w:spacing w:line="600" w:lineRule="auto"/>
        <w:ind w:firstLine="720"/>
        <w:contextualSpacing/>
        <w:jc w:val="both"/>
        <w:rPr>
          <w:rFonts w:eastAsia="Times New Roman"/>
          <w:szCs w:val="24"/>
        </w:rPr>
      </w:pPr>
      <w:r>
        <w:rPr>
          <w:rFonts w:eastAsia="Times New Roman"/>
          <w:szCs w:val="24"/>
        </w:rPr>
        <w:t>Κύριε Πρόεδρε, δεν θα καθυστερήσω πολύ. Χρειάζομαι και εγώ ένα - δύο λεπτά, όπως οι προηγ</w:t>
      </w:r>
      <w:r>
        <w:rPr>
          <w:rFonts w:eastAsia="Times New Roman"/>
          <w:szCs w:val="24"/>
        </w:rPr>
        <w:t xml:space="preserve">ούμενοι συνάδελφοι. </w:t>
      </w:r>
    </w:p>
    <w:p w14:paraId="5FC2F818" w14:textId="77777777" w:rsidR="0020643A" w:rsidRDefault="00E84ECF">
      <w:pPr>
        <w:tabs>
          <w:tab w:val="center" w:pos="4753"/>
          <w:tab w:val="left" w:pos="6156"/>
        </w:tabs>
        <w:spacing w:line="600" w:lineRule="auto"/>
        <w:ind w:firstLine="720"/>
        <w:contextualSpacing/>
        <w:jc w:val="both"/>
        <w:rPr>
          <w:rFonts w:eastAsia="Times New Roman"/>
          <w:szCs w:val="24"/>
        </w:rPr>
      </w:pPr>
      <w:r>
        <w:rPr>
          <w:rFonts w:eastAsia="Times New Roman"/>
          <w:szCs w:val="24"/>
        </w:rPr>
        <w:t xml:space="preserve">Τα </w:t>
      </w:r>
      <w:r>
        <w:rPr>
          <w:rFonts w:eastAsia="Times New Roman"/>
          <w:szCs w:val="24"/>
          <w:lang w:val="en-US"/>
        </w:rPr>
        <w:t>spreads</w:t>
      </w:r>
      <w:r w:rsidRPr="003C5901">
        <w:rPr>
          <w:rFonts w:eastAsia="Times New Roman"/>
          <w:szCs w:val="24"/>
        </w:rPr>
        <w:t xml:space="preserve"> </w:t>
      </w:r>
      <w:r w:rsidRPr="00302ABF">
        <w:rPr>
          <w:rFonts w:eastAsia="Times New Roman"/>
          <w:szCs w:val="24"/>
        </w:rPr>
        <w:t>αυτή</w:t>
      </w:r>
      <w:r>
        <w:rPr>
          <w:rFonts w:eastAsia="Times New Roman"/>
          <w:szCs w:val="24"/>
        </w:rPr>
        <w:t>ν</w:t>
      </w:r>
      <w:r w:rsidRPr="00302ABF">
        <w:rPr>
          <w:rFonts w:eastAsia="Times New Roman"/>
          <w:szCs w:val="24"/>
        </w:rPr>
        <w:t xml:space="preserve"> τη στιγμή</w:t>
      </w:r>
      <w:r>
        <w:rPr>
          <w:rFonts w:eastAsia="Times New Roman"/>
          <w:szCs w:val="24"/>
        </w:rPr>
        <w:t>, αντί να πηγαίνουν</w:t>
      </w:r>
      <w:r w:rsidRPr="00302ABF">
        <w:rPr>
          <w:rFonts w:eastAsia="Times New Roman"/>
          <w:szCs w:val="24"/>
        </w:rPr>
        <w:t xml:space="preserve"> προς το </w:t>
      </w:r>
      <w:r>
        <w:rPr>
          <w:rFonts w:eastAsia="Times New Roman"/>
          <w:szCs w:val="24"/>
        </w:rPr>
        <w:t>2%</w:t>
      </w:r>
      <w:r w:rsidRPr="00302ABF">
        <w:rPr>
          <w:rFonts w:eastAsia="Times New Roman"/>
          <w:szCs w:val="24"/>
        </w:rPr>
        <w:t xml:space="preserve"> και να επιτρέπουν </w:t>
      </w:r>
      <w:r>
        <w:rPr>
          <w:rFonts w:eastAsia="Times New Roman"/>
          <w:szCs w:val="24"/>
        </w:rPr>
        <w:t>μια</w:t>
      </w:r>
      <w:r w:rsidRPr="00302ABF">
        <w:rPr>
          <w:rFonts w:eastAsia="Times New Roman"/>
          <w:szCs w:val="24"/>
        </w:rPr>
        <w:t xml:space="preserve"> </w:t>
      </w:r>
      <w:r>
        <w:rPr>
          <w:rFonts w:eastAsia="Times New Roman"/>
          <w:szCs w:val="24"/>
        </w:rPr>
        <w:t>«καθαρή έξοδο»</w:t>
      </w:r>
      <w:r w:rsidRPr="00302ABF">
        <w:rPr>
          <w:rFonts w:eastAsia="Times New Roman"/>
          <w:szCs w:val="24"/>
        </w:rPr>
        <w:t xml:space="preserve"> στις αγορές</w:t>
      </w:r>
      <w:r>
        <w:rPr>
          <w:rFonts w:eastAsia="Times New Roman"/>
          <w:szCs w:val="24"/>
        </w:rPr>
        <w:t>,</w:t>
      </w:r>
      <w:r w:rsidRPr="00302ABF">
        <w:rPr>
          <w:rFonts w:eastAsia="Times New Roman"/>
          <w:szCs w:val="24"/>
        </w:rPr>
        <w:t xml:space="preserve"> οδεύου</w:t>
      </w:r>
      <w:r>
        <w:rPr>
          <w:rFonts w:eastAsia="Times New Roman"/>
          <w:szCs w:val="24"/>
        </w:rPr>
        <w:t xml:space="preserve">ν </w:t>
      </w:r>
      <w:r w:rsidRPr="00302ABF">
        <w:rPr>
          <w:rFonts w:eastAsia="Times New Roman"/>
          <w:szCs w:val="24"/>
        </w:rPr>
        <w:t xml:space="preserve">συνεχόμενα προς το </w:t>
      </w:r>
      <w:r>
        <w:rPr>
          <w:rFonts w:eastAsia="Times New Roman"/>
          <w:szCs w:val="24"/>
        </w:rPr>
        <w:t>5%.</w:t>
      </w:r>
      <w:r w:rsidRPr="00302ABF">
        <w:rPr>
          <w:rFonts w:eastAsia="Times New Roman"/>
          <w:szCs w:val="24"/>
        </w:rPr>
        <w:t xml:space="preserve"> Έτσι λέτε εσείς ότι έχουμε βγει από τα μνημόνια</w:t>
      </w:r>
      <w:r>
        <w:rPr>
          <w:rFonts w:eastAsia="Times New Roman"/>
          <w:szCs w:val="24"/>
        </w:rPr>
        <w:t>.</w:t>
      </w:r>
    </w:p>
    <w:p w14:paraId="5FC2F819" w14:textId="77777777" w:rsidR="0020643A" w:rsidRDefault="00E84ECF">
      <w:pPr>
        <w:tabs>
          <w:tab w:val="center" w:pos="4753"/>
          <w:tab w:val="left" w:pos="6156"/>
        </w:tabs>
        <w:spacing w:line="600" w:lineRule="auto"/>
        <w:ind w:firstLine="720"/>
        <w:contextualSpacing/>
        <w:jc w:val="both"/>
        <w:rPr>
          <w:rFonts w:eastAsia="Times New Roman"/>
          <w:szCs w:val="24"/>
        </w:rPr>
      </w:pPr>
      <w:r w:rsidRPr="007D11C0">
        <w:rPr>
          <w:rFonts w:eastAsia="Times New Roman"/>
          <w:szCs w:val="24"/>
        </w:rPr>
        <w:t>Κυρίες και κύριοι συνάδελφοι,</w:t>
      </w:r>
      <w:r w:rsidRPr="00302ABF">
        <w:rPr>
          <w:rFonts w:eastAsia="Times New Roman"/>
          <w:szCs w:val="24"/>
        </w:rPr>
        <w:t xml:space="preserve"> από αυτόν τον</w:t>
      </w:r>
      <w:r>
        <w:rPr>
          <w:rFonts w:eastAsia="Times New Roman"/>
          <w:szCs w:val="24"/>
        </w:rPr>
        <w:t xml:space="preserve"> </w:t>
      </w:r>
      <w:r w:rsidRPr="00302ABF">
        <w:rPr>
          <w:rFonts w:eastAsia="Times New Roman"/>
          <w:szCs w:val="24"/>
        </w:rPr>
        <w:t>χωρί</w:t>
      </w:r>
      <w:r w:rsidRPr="00302ABF">
        <w:rPr>
          <w:rFonts w:eastAsia="Times New Roman"/>
          <w:szCs w:val="24"/>
        </w:rPr>
        <w:t>ς σχέδιο</w:t>
      </w:r>
      <w:r>
        <w:rPr>
          <w:rFonts w:eastAsia="Times New Roman"/>
          <w:szCs w:val="24"/>
        </w:rPr>
        <w:t xml:space="preserve"> -</w:t>
      </w:r>
      <w:r w:rsidRPr="00302ABF">
        <w:rPr>
          <w:rFonts w:eastAsia="Times New Roman"/>
          <w:szCs w:val="24"/>
        </w:rPr>
        <w:t>θα μπορούσα να πω</w:t>
      </w:r>
      <w:r>
        <w:rPr>
          <w:rFonts w:eastAsia="Times New Roman"/>
          <w:szCs w:val="24"/>
        </w:rPr>
        <w:t>-</w:t>
      </w:r>
      <w:r w:rsidRPr="00302ABF">
        <w:rPr>
          <w:rFonts w:eastAsia="Times New Roman"/>
          <w:szCs w:val="24"/>
        </w:rPr>
        <w:t xml:space="preserve"> </w:t>
      </w:r>
      <w:r>
        <w:rPr>
          <w:rFonts w:eastAsia="Times New Roman"/>
          <w:szCs w:val="24"/>
        </w:rPr>
        <w:t>π</w:t>
      </w:r>
      <w:r w:rsidRPr="00302ABF">
        <w:rPr>
          <w:rFonts w:eastAsia="Times New Roman"/>
          <w:szCs w:val="24"/>
        </w:rPr>
        <w:t xml:space="preserve">ροϋπολογισμό </w:t>
      </w:r>
      <w:r w:rsidRPr="00302ABF">
        <w:rPr>
          <w:rFonts w:eastAsia="Times New Roman"/>
          <w:szCs w:val="24"/>
        </w:rPr>
        <w:t>η χώρα και οι πολίτες μας δεν έχουν να περιμένουν τίποτα</w:t>
      </w:r>
      <w:r>
        <w:rPr>
          <w:rFonts w:eastAsia="Times New Roman"/>
          <w:szCs w:val="24"/>
        </w:rPr>
        <w:t>.</w:t>
      </w:r>
      <w:r w:rsidRPr="00302ABF">
        <w:rPr>
          <w:rFonts w:eastAsia="Times New Roman"/>
          <w:szCs w:val="24"/>
        </w:rPr>
        <w:t xml:space="preserve"> </w:t>
      </w:r>
      <w:r>
        <w:rPr>
          <w:rFonts w:eastAsia="Times New Roman"/>
          <w:szCs w:val="24"/>
        </w:rPr>
        <w:t>Ε</w:t>
      </w:r>
      <w:r w:rsidRPr="00302ABF">
        <w:rPr>
          <w:rFonts w:eastAsia="Times New Roman"/>
          <w:szCs w:val="24"/>
        </w:rPr>
        <w:t xml:space="preserve">νώ φαίνεται ξεκάθαρα </w:t>
      </w:r>
      <w:r>
        <w:rPr>
          <w:rFonts w:eastAsia="Times New Roman"/>
          <w:szCs w:val="24"/>
        </w:rPr>
        <w:t>-και</w:t>
      </w:r>
      <w:r w:rsidRPr="00302ABF">
        <w:rPr>
          <w:rFonts w:eastAsia="Times New Roman"/>
          <w:szCs w:val="24"/>
        </w:rPr>
        <w:t xml:space="preserve"> καταλαβαίνουμε</w:t>
      </w:r>
      <w:r>
        <w:rPr>
          <w:rFonts w:eastAsia="Times New Roman"/>
          <w:szCs w:val="24"/>
        </w:rPr>
        <w:t>-</w:t>
      </w:r>
      <w:r w:rsidRPr="00302ABF">
        <w:rPr>
          <w:rFonts w:eastAsia="Times New Roman"/>
          <w:szCs w:val="24"/>
        </w:rPr>
        <w:t xml:space="preserve"> ότι η οικονομία σέρνεται</w:t>
      </w:r>
      <w:r>
        <w:rPr>
          <w:rFonts w:eastAsia="Times New Roman"/>
          <w:szCs w:val="24"/>
        </w:rPr>
        <w:t>,</w:t>
      </w:r>
      <w:r w:rsidRPr="00302ABF">
        <w:rPr>
          <w:rFonts w:eastAsia="Times New Roman"/>
          <w:szCs w:val="24"/>
        </w:rPr>
        <w:t xml:space="preserve"> </w:t>
      </w:r>
      <w:r>
        <w:rPr>
          <w:rFonts w:eastAsia="Times New Roman"/>
          <w:szCs w:val="24"/>
        </w:rPr>
        <w:t>η</w:t>
      </w:r>
      <w:r w:rsidRPr="00302ABF">
        <w:rPr>
          <w:rFonts w:eastAsia="Times New Roman"/>
          <w:szCs w:val="24"/>
        </w:rPr>
        <w:t xml:space="preserve"> </w:t>
      </w:r>
      <w:r>
        <w:rPr>
          <w:rFonts w:eastAsia="Times New Roman"/>
          <w:szCs w:val="24"/>
        </w:rPr>
        <w:t>Κ</w:t>
      </w:r>
      <w:r w:rsidRPr="00302ABF">
        <w:rPr>
          <w:rFonts w:eastAsia="Times New Roman"/>
          <w:szCs w:val="24"/>
        </w:rPr>
        <w:t>υβέρνηση εξακολουθεί να εφαρμόζε</w:t>
      </w:r>
      <w:r>
        <w:rPr>
          <w:rFonts w:eastAsia="Times New Roman"/>
          <w:szCs w:val="24"/>
        </w:rPr>
        <w:t>ι</w:t>
      </w:r>
      <w:r w:rsidRPr="00302ABF">
        <w:rPr>
          <w:rFonts w:eastAsia="Times New Roman"/>
          <w:szCs w:val="24"/>
        </w:rPr>
        <w:t xml:space="preserve"> στρεβλή δημοσιονομική πολιτική και να βασίζε</w:t>
      </w:r>
      <w:r>
        <w:rPr>
          <w:rFonts w:eastAsia="Times New Roman"/>
          <w:szCs w:val="24"/>
        </w:rPr>
        <w:t>ται</w:t>
      </w:r>
      <w:r w:rsidRPr="00302ABF">
        <w:rPr>
          <w:rFonts w:eastAsia="Times New Roman"/>
          <w:szCs w:val="24"/>
        </w:rPr>
        <w:t xml:space="preserve"> στην υπερφορολόγηση των πάντων</w:t>
      </w:r>
      <w:r>
        <w:rPr>
          <w:rFonts w:eastAsia="Times New Roman"/>
          <w:szCs w:val="24"/>
        </w:rPr>
        <w:t>,</w:t>
      </w:r>
      <w:r w:rsidRPr="00302ABF">
        <w:rPr>
          <w:rFonts w:eastAsia="Times New Roman"/>
          <w:szCs w:val="24"/>
        </w:rPr>
        <w:t xml:space="preserve"> χωρίς ίχνος αναπτυξιακής στρατηγικής</w:t>
      </w:r>
      <w:r>
        <w:rPr>
          <w:rFonts w:eastAsia="Times New Roman"/>
          <w:szCs w:val="24"/>
        </w:rPr>
        <w:t>,</w:t>
      </w:r>
      <w:r w:rsidRPr="00302ABF">
        <w:rPr>
          <w:rFonts w:eastAsia="Times New Roman"/>
          <w:szCs w:val="24"/>
        </w:rPr>
        <w:t xml:space="preserve"> </w:t>
      </w:r>
      <w:r>
        <w:rPr>
          <w:rFonts w:eastAsia="Times New Roman"/>
          <w:szCs w:val="24"/>
        </w:rPr>
        <w:t>α</w:t>
      </w:r>
      <w:r w:rsidRPr="00302ABF">
        <w:rPr>
          <w:rFonts w:eastAsia="Times New Roman"/>
          <w:szCs w:val="24"/>
        </w:rPr>
        <w:t>πλά μοιράζοντας δεξιά και αριστερά κάποιους μποναμάδες και κάποια επιδόματα</w:t>
      </w:r>
      <w:r>
        <w:rPr>
          <w:rFonts w:eastAsia="Times New Roman"/>
          <w:szCs w:val="24"/>
        </w:rPr>
        <w:t>.</w:t>
      </w:r>
      <w:r w:rsidRPr="00302ABF">
        <w:rPr>
          <w:rFonts w:eastAsia="Times New Roman"/>
          <w:szCs w:val="24"/>
        </w:rPr>
        <w:t xml:space="preserve"> </w:t>
      </w:r>
      <w:r>
        <w:rPr>
          <w:rFonts w:eastAsia="Times New Roman"/>
          <w:szCs w:val="24"/>
        </w:rPr>
        <w:t>Π</w:t>
      </w:r>
      <w:r w:rsidRPr="00302ABF">
        <w:rPr>
          <w:rFonts w:eastAsia="Times New Roman"/>
          <w:szCs w:val="24"/>
        </w:rPr>
        <w:t xml:space="preserve">ουθενά στον κόσμο δεν ήρθε η ανάπτυξη από ψηφοθηρικές πολιτικές ή από την αναδιανομή της </w:t>
      </w:r>
      <w:r>
        <w:rPr>
          <w:rFonts w:eastAsia="Times New Roman"/>
          <w:szCs w:val="24"/>
        </w:rPr>
        <w:t>«</w:t>
      </w:r>
      <w:r w:rsidRPr="00302ABF">
        <w:rPr>
          <w:rFonts w:eastAsia="Times New Roman"/>
          <w:szCs w:val="24"/>
        </w:rPr>
        <w:t>πίτας</w:t>
      </w:r>
      <w:r>
        <w:rPr>
          <w:rFonts w:eastAsia="Times New Roman"/>
          <w:szCs w:val="24"/>
        </w:rPr>
        <w:t>»</w:t>
      </w:r>
      <w:r w:rsidRPr="00302ABF">
        <w:rPr>
          <w:rFonts w:eastAsia="Times New Roman"/>
          <w:szCs w:val="24"/>
        </w:rPr>
        <w:t xml:space="preserve"> από τους </w:t>
      </w:r>
      <w:r w:rsidRPr="00302ABF">
        <w:rPr>
          <w:rFonts w:eastAsia="Times New Roman"/>
          <w:szCs w:val="24"/>
        </w:rPr>
        <w:t xml:space="preserve">φτωχούς στους </w:t>
      </w:r>
      <w:r>
        <w:rPr>
          <w:rFonts w:eastAsia="Times New Roman"/>
          <w:szCs w:val="24"/>
        </w:rPr>
        <w:t xml:space="preserve">πάμπτωχους. </w:t>
      </w:r>
    </w:p>
    <w:p w14:paraId="5FC2F81A" w14:textId="77777777" w:rsidR="0020643A" w:rsidRDefault="00E84ECF">
      <w:pPr>
        <w:tabs>
          <w:tab w:val="center" w:pos="4753"/>
          <w:tab w:val="left" w:pos="6156"/>
        </w:tabs>
        <w:spacing w:line="600" w:lineRule="auto"/>
        <w:ind w:firstLine="720"/>
        <w:contextualSpacing/>
        <w:jc w:val="both"/>
        <w:rPr>
          <w:rFonts w:eastAsia="Times New Roman"/>
          <w:szCs w:val="24"/>
        </w:rPr>
      </w:pPr>
      <w:r>
        <w:rPr>
          <w:rFonts w:eastAsia="Times New Roman"/>
          <w:szCs w:val="24"/>
        </w:rPr>
        <w:t xml:space="preserve">Είναι η ώρα που χρειάζεται πραγματικά η </w:t>
      </w:r>
      <w:r w:rsidRPr="00302ABF">
        <w:rPr>
          <w:rFonts w:eastAsia="Times New Roman"/>
          <w:szCs w:val="24"/>
        </w:rPr>
        <w:t>πολιτική σταθερότητα</w:t>
      </w:r>
      <w:r>
        <w:rPr>
          <w:rFonts w:eastAsia="Times New Roman"/>
          <w:szCs w:val="24"/>
        </w:rPr>
        <w:t>,</w:t>
      </w:r>
      <w:r w:rsidRPr="00302ABF">
        <w:rPr>
          <w:rFonts w:eastAsia="Times New Roman"/>
          <w:szCs w:val="24"/>
        </w:rPr>
        <w:t xml:space="preserve"> η συνεργασία</w:t>
      </w:r>
      <w:r>
        <w:rPr>
          <w:rFonts w:eastAsia="Times New Roman"/>
          <w:szCs w:val="24"/>
        </w:rPr>
        <w:t>,</w:t>
      </w:r>
      <w:r w:rsidRPr="00302ABF">
        <w:rPr>
          <w:rFonts w:eastAsia="Times New Roman"/>
          <w:szCs w:val="24"/>
        </w:rPr>
        <w:t xml:space="preserve"> η συνεννόηση</w:t>
      </w:r>
      <w:r>
        <w:rPr>
          <w:rFonts w:eastAsia="Times New Roman"/>
          <w:szCs w:val="24"/>
        </w:rPr>
        <w:t>, η</w:t>
      </w:r>
      <w:r w:rsidRPr="00302ABF">
        <w:rPr>
          <w:rFonts w:eastAsia="Times New Roman"/>
          <w:szCs w:val="24"/>
        </w:rPr>
        <w:t xml:space="preserve"> συναίνεση</w:t>
      </w:r>
      <w:r>
        <w:rPr>
          <w:rFonts w:eastAsia="Times New Roman"/>
          <w:szCs w:val="24"/>
        </w:rPr>
        <w:t>,</w:t>
      </w:r>
      <w:r w:rsidRPr="00302ABF">
        <w:rPr>
          <w:rFonts w:eastAsia="Times New Roman"/>
          <w:szCs w:val="24"/>
        </w:rPr>
        <w:t xml:space="preserve"> η εκπόνηση ενός πραγματικού και ουσιαστικού σχεδίου εξόδου από την κρίση</w:t>
      </w:r>
      <w:r>
        <w:rPr>
          <w:rFonts w:eastAsia="Times New Roman"/>
          <w:szCs w:val="24"/>
        </w:rPr>
        <w:t>,</w:t>
      </w:r>
      <w:r w:rsidRPr="00302ABF">
        <w:rPr>
          <w:rFonts w:eastAsia="Times New Roman"/>
          <w:szCs w:val="24"/>
        </w:rPr>
        <w:t xml:space="preserve"> γιατί μόνο έτσι θα έρθουν επενδύσεις</w:t>
      </w:r>
      <w:r>
        <w:rPr>
          <w:rFonts w:eastAsia="Times New Roman"/>
          <w:szCs w:val="24"/>
        </w:rPr>
        <w:t>,</w:t>
      </w:r>
      <w:r w:rsidRPr="00302ABF">
        <w:rPr>
          <w:rFonts w:eastAsia="Times New Roman"/>
          <w:szCs w:val="24"/>
        </w:rPr>
        <w:t xml:space="preserve"> </w:t>
      </w:r>
      <w:r>
        <w:rPr>
          <w:rFonts w:eastAsia="Times New Roman"/>
          <w:szCs w:val="24"/>
        </w:rPr>
        <w:t>μ</w:t>
      </w:r>
      <w:r w:rsidRPr="00302ABF">
        <w:rPr>
          <w:rFonts w:eastAsia="Times New Roman"/>
          <w:szCs w:val="24"/>
        </w:rPr>
        <w:t>όνο έτσι θα μ</w:t>
      </w:r>
      <w:r w:rsidRPr="00302ABF">
        <w:rPr>
          <w:rFonts w:eastAsia="Times New Roman"/>
          <w:szCs w:val="24"/>
        </w:rPr>
        <w:t>ειωθεί η ανεργία</w:t>
      </w:r>
      <w:r>
        <w:rPr>
          <w:rFonts w:eastAsia="Times New Roman"/>
          <w:szCs w:val="24"/>
        </w:rPr>
        <w:t>, μ</w:t>
      </w:r>
      <w:r w:rsidRPr="00302ABF">
        <w:rPr>
          <w:rFonts w:eastAsia="Times New Roman"/>
          <w:szCs w:val="24"/>
        </w:rPr>
        <w:t>όνο έτσι θα μειωθούν οι φόροι και μόν</w:t>
      </w:r>
      <w:r>
        <w:rPr>
          <w:rFonts w:eastAsia="Times New Roman"/>
          <w:szCs w:val="24"/>
        </w:rPr>
        <w:t xml:space="preserve">ο έτσι θα επανέλθει η χώρα σιγά </w:t>
      </w:r>
      <w:r w:rsidRPr="00302ABF">
        <w:rPr>
          <w:rFonts w:eastAsia="Times New Roman"/>
          <w:szCs w:val="24"/>
        </w:rPr>
        <w:t>σιγά στην κανονικότητα</w:t>
      </w:r>
      <w:r>
        <w:rPr>
          <w:rFonts w:eastAsia="Times New Roman"/>
          <w:szCs w:val="24"/>
        </w:rPr>
        <w:t>.</w:t>
      </w:r>
    </w:p>
    <w:p w14:paraId="5FC2F81B" w14:textId="77777777" w:rsidR="0020643A" w:rsidRDefault="00E84ECF">
      <w:pPr>
        <w:tabs>
          <w:tab w:val="center" w:pos="4753"/>
          <w:tab w:val="left" w:pos="6156"/>
        </w:tabs>
        <w:spacing w:line="600" w:lineRule="auto"/>
        <w:ind w:firstLine="720"/>
        <w:contextualSpacing/>
        <w:jc w:val="both"/>
        <w:rPr>
          <w:rFonts w:eastAsia="Times New Roman"/>
          <w:szCs w:val="24"/>
        </w:rPr>
      </w:pPr>
      <w:r>
        <w:rPr>
          <w:rFonts w:eastAsia="Times New Roman"/>
          <w:szCs w:val="24"/>
        </w:rPr>
        <w:t>Σ</w:t>
      </w:r>
      <w:r w:rsidRPr="00302ABF">
        <w:rPr>
          <w:rFonts w:eastAsia="Times New Roman"/>
          <w:szCs w:val="24"/>
        </w:rPr>
        <w:t xml:space="preserve">αφέστατα καταψηφίζουμε τον </w:t>
      </w:r>
      <w:r>
        <w:rPr>
          <w:rFonts w:eastAsia="Times New Roman"/>
          <w:szCs w:val="24"/>
        </w:rPr>
        <w:t>π</w:t>
      </w:r>
      <w:r w:rsidRPr="00302ABF">
        <w:rPr>
          <w:rFonts w:eastAsia="Times New Roman"/>
          <w:szCs w:val="24"/>
        </w:rPr>
        <w:t xml:space="preserve">ροϋπολογισμό </w:t>
      </w:r>
      <w:r w:rsidRPr="00302ABF">
        <w:rPr>
          <w:rFonts w:eastAsia="Times New Roman"/>
          <w:szCs w:val="24"/>
        </w:rPr>
        <w:t>του 2019 για όλα τα Υπουργεία και τους κωδικούς</w:t>
      </w:r>
      <w:r>
        <w:rPr>
          <w:rFonts w:eastAsia="Times New Roman"/>
          <w:szCs w:val="24"/>
        </w:rPr>
        <w:t>.</w:t>
      </w:r>
      <w:r w:rsidRPr="00302ABF">
        <w:rPr>
          <w:rFonts w:eastAsia="Times New Roman"/>
          <w:szCs w:val="24"/>
        </w:rPr>
        <w:t xml:space="preserve"> </w:t>
      </w:r>
    </w:p>
    <w:p w14:paraId="5FC2F81C" w14:textId="77777777" w:rsidR="0020643A" w:rsidRDefault="00E84ECF">
      <w:pPr>
        <w:tabs>
          <w:tab w:val="center" w:pos="4753"/>
          <w:tab w:val="left" w:pos="6156"/>
        </w:tabs>
        <w:spacing w:line="600" w:lineRule="auto"/>
        <w:ind w:firstLine="720"/>
        <w:contextualSpacing/>
        <w:jc w:val="both"/>
        <w:rPr>
          <w:rFonts w:eastAsia="Times New Roman"/>
          <w:szCs w:val="24"/>
        </w:rPr>
      </w:pPr>
      <w:r>
        <w:rPr>
          <w:rFonts w:eastAsia="Times New Roman"/>
          <w:szCs w:val="24"/>
        </w:rPr>
        <w:t xml:space="preserve">Κλείνοντας, άκουσα τον κ. Βέττα, </w:t>
      </w:r>
      <w:r w:rsidRPr="00302ABF">
        <w:rPr>
          <w:rFonts w:eastAsia="Times New Roman"/>
          <w:szCs w:val="24"/>
        </w:rPr>
        <w:t>τον γενικό εισηγητή</w:t>
      </w:r>
      <w:r w:rsidRPr="00302ABF">
        <w:rPr>
          <w:rFonts w:eastAsia="Times New Roman"/>
          <w:szCs w:val="24"/>
        </w:rPr>
        <w:t xml:space="preserve"> σας </w:t>
      </w:r>
      <w:r>
        <w:rPr>
          <w:rFonts w:eastAsia="Times New Roman"/>
          <w:szCs w:val="24"/>
        </w:rPr>
        <w:t>-</w:t>
      </w:r>
      <w:r w:rsidRPr="00302ABF">
        <w:rPr>
          <w:rFonts w:eastAsia="Times New Roman"/>
          <w:szCs w:val="24"/>
        </w:rPr>
        <w:t>λείπει αυτή</w:t>
      </w:r>
      <w:r>
        <w:rPr>
          <w:rFonts w:eastAsia="Times New Roman"/>
          <w:szCs w:val="24"/>
        </w:rPr>
        <w:t>ν</w:t>
      </w:r>
      <w:r w:rsidRPr="00302ABF">
        <w:rPr>
          <w:rFonts w:eastAsia="Times New Roman"/>
          <w:szCs w:val="24"/>
        </w:rPr>
        <w:t xml:space="preserve"> τη στιγμή</w:t>
      </w:r>
      <w:r>
        <w:rPr>
          <w:rFonts w:eastAsia="Times New Roman"/>
          <w:szCs w:val="24"/>
        </w:rPr>
        <w:t>,</w:t>
      </w:r>
      <w:r w:rsidRPr="00302ABF">
        <w:rPr>
          <w:rFonts w:eastAsia="Times New Roman"/>
          <w:szCs w:val="24"/>
        </w:rPr>
        <w:t xml:space="preserve"> δυστυχώς</w:t>
      </w:r>
      <w:r>
        <w:rPr>
          <w:rFonts w:eastAsia="Times New Roman"/>
          <w:szCs w:val="24"/>
        </w:rPr>
        <w:t>-</w:t>
      </w:r>
      <w:r w:rsidRPr="00302ABF">
        <w:rPr>
          <w:rFonts w:eastAsia="Times New Roman"/>
          <w:szCs w:val="24"/>
        </w:rPr>
        <w:t xml:space="preserve"> </w:t>
      </w:r>
      <w:r>
        <w:rPr>
          <w:rFonts w:eastAsia="Times New Roman"/>
          <w:szCs w:val="24"/>
        </w:rPr>
        <w:t xml:space="preserve">ο οποίος </w:t>
      </w:r>
      <w:r w:rsidRPr="00302ABF">
        <w:rPr>
          <w:rFonts w:eastAsia="Times New Roman"/>
          <w:szCs w:val="24"/>
        </w:rPr>
        <w:t>καταπιάστηκε με το θέμα των Πρεσπών</w:t>
      </w:r>
      <w:r>
        <w:rPr>
          <w:rFonts w:eastAsia="Times New Roman"/>
          <w:szCs w:val="24"/>
        </w:rPr>
        <w:t>. Είναι υπερήφανη η Κυβέρνησή σας</w:t>
      </w:r>
      <w:r w:rsidRPr="00302ABF">
        <w:rPr>
          <w:rFonts w:eastAsia="Times New Roman"/>
          <w:szCs w:val="24"/>
        </w:rPr>
        <w:t xml:space="preserve"> που πάει να υπογράψει </w:t>
      </w:r>
      <w:r>
        <w:rPr>
          <w:rFonts w:eastAsia="Times New Roman"/>
          <w:szCs w:val="24"/>
        </w:rPr>
        <w:t>μια</w:t>
      </w:r>
      <w:r w:rsidRPr="00302ABF">
        <w:rPr>
          <w:rFonts w:eastAsia="Times New Roman"/>
          <w:szCs w:val="24"/>
        </w:rPr>
        <w:t xml:space="preserve"> συμφωνία η οποία δεν έχει περάσει από συμβούλιο πολιτικών αρχηγών</w:t>
      </w:r>
      <w:r>
        <w:rPr>
          <w:rFonts w:eastAsia="Times New Roman"/>
          <w:szCs w:val="24"/>
        </w:rPr>
        <w:t>,</w:t>
      </w:r>
      <w:r w:rsidRPr="00302ABF">
        <w:rPr>
          <w:rFonts w:eastAsia="Times New Roman"/>
          <w:szCs w:val="24"/>
        </w:rPr>
        <w:t xml:space="preserve"> δεν έχει περάσει από υπουργικό συμβούλιο</w:t>
      </w:r>
      <w:r>
        <w:rPr>
          <w:rFonts w:eastAsia="Times New Roman"/>
          <w:szCs w:val="24"/>
        </w:rPr>
        <w:t>; Γ</w:t>
      </w:r>
      <w:r w:rsidRPr="00302ABF">
        <w:rPr>
          <w:rFonts w:eastAsia="Times New Roman"/>
          <w:szCs w:val="24"/>
        </w:rPr>
        <w:t xml:space="preserve">ιατί ξέρετε ότι ο κυβερνητικός </w:t>
      </w:r>
      <w:r>
        <w:rPr>
          <w:rFonts w:eastAsia="Times New Roman"/>
          <w:szCs w:val="24"/>
        </w:rPr>
        <w:t xml:space="preserve">σας </w:t>
      </w:r>
      <w:r w:rsidRPr="00302ABF">
        <w:rPr>
          <w:rFonts w:eastAsia="Times New Roman"/>
          <w:szCs w:val="24"/>
        </w:rPr>
        <w:t xml:space="preserve">εταίρος δεν θα </w:t>
      </w:r>
      <w:r>
        <w:rPr>
          <w:rFonts w:eastAsia="Times New Roman"/>
          <w:szCs w:val="24"/>
        </w:rPr>
        <w:t xml:space="preserve">συμφωνούσε ποτέ για να </w:t>
      </w:r>
      <w:r w:rsidRPr="00302ABF">
        <w:rPr>
          <w:rFonts w:eastAsia="Times New Roman"/>
          <w:szCs w:val="24"/>
        </w:rPr>
        <w:t xml:space="preserve">προχωρήσετε </w:t>
      </w:r>
      <w:r>
        <w:rPr>
          <w:rFonts w:eastAsia="Times New Roman"/>
          <w:szCs w:val="24"/>
        </w:rPr>
        <w:t xml:space="preserve">τη </w:t>
      </w:r>
      <w:r w:rsidRPr="00302ABF">
        <w:rPr>
          <w:rFonts w:eastAsia="Times New Roman"/>
          <w:szCs w:val="24"/>
        </w:rPr>
        <w:t>συμφωνία των Πρεσπών</w:t>
      </w:r>
      <w:r>
        <w:rPr>
          <w:rFonts w:eastAsia="Times New Roman"/>
          <w:szCs w:val="24"/>
        </w:rPr>
        <w:t>. Δ</w:t>
      </w:r>
      <w:r w:rsidRPr="00302ABF">
        <w:rPr>
          <w:rFonts w:eastAsia="Times New Roman"/>
          <w:szCs w:val="24"/>
        </w:rPr>
        <w:t xml:space="preserve">εν έχετε ακούσει </w:t>
      </w:r>
      <w:r>
        <w:rPr>
          <w:rFonts w:eastAsia="Times New Roman"/>
          <w:szCs w:val="24"/>
        </w:rPr>
        <w:t xml:space="preserve">τον λαό που το 80% </w:t>
      </w:r>
      <w:r w:rsidRPr="00302ABF">
        <w:rPr>
          <w:rFonts w:eastAsia="Times New Roman"/>
          <w:szCs w:val="24"/>
        </w:rPr>
        <w:t>αυτ</w:t>
      </w:r>
      <w:r>
        <w:rPr>
          <w:rFonts w:eastAsia="Times New Roman"/>
          <w:szCs w:val="24"/>
        </w:rPr>
        <w:t>ού</w:t>
      </w:r>
      <w:r w:rsidRPr="00302ABF">
        <w:rPr>
          <w:rFonts w:eastAsia="Times New Roman"/>
          <w:szCs w:val="24"/>
        </w:rPr>
        <w:t xml:space="preserve"> δεν θέλει το όνομα</w:t>
      </w:r>
      <w:r>
        <w:rPr>
          <w:rFonts w:eastAsia="Times New Roman"/>
          <w:szCs w:val="24"/>
        </w:rPr>
        <w:t xml:space="preserve">; Και για το όνομα γίνονται τα συλλαλητήρια, γιατί όλα </w:t>
      </w:r>
      <w:r w:rsidRPr="00302ABF">
        <w:rPr>
          <w:rFonts w:eastAsia="Times New Roman"/>
          <w:szCs w:val="24"/>
        </w:rPr>
        <w:t>τα κόμματα εδώ πέρα παραλείπετ</w:t>
      </w:r>
      <w:r>
        <w:rPr>
          <w:rFonts w:eastAsia="Times New Roman"/>
          <w:szCs w:val="24"/>
        </w:rPr>
        <w:t>ε</w:t>
      </w:r>
      <w:r w:rsidRPr="00302ABF">
        <w:rPr>
          <w:rFonts w:eastAsia="Times New Roman"/>
          <w:szCs w:val="24"/>
        </w:rPr>
        <w:t xml:space="preserve"> να πείτε για το όνομα</w:t>
      </w:r>
      <w:r>
        <w:rPr>
          <w:rFonts w:eastAsia="Times New Roman"/>
          <w:szCs w:val="24"/>
        </w:rPr>
        <w:t>.</w:t>
      </w:r>
      <w:r w:rsidRPr="00302ABF">
        <w:rPr>
          <w:rFonts w:eastAsia="Times New Roman"/>
          <w:szCs w:val="24"/>
        </w:rPr>
        <w:t xml:space="preserve"> </w:t>
      </w:r>
      <w:r>
        <w:rPr>
          <w:rFonts w:eastAsia="Times New Roman"/>
          <w:szCs w:val="24"/>
        </w:rPr>
        <w:t>Λ</w:t>
      </w:r>
      <w:r w:rsidRPr="00302ABF">
        <w:rPr>
          <w:rFonts w:eastAsia="Times New Roman"/>
          <w:szCs w:val="24"/>
        </w:rPr>
        <w:t xml:space="preserve">έτε μόνο για την εθνότητα και </w:t>
      </w:r>
      <w:r>
        <w:rPr>
          <w:rFonts w:eastAsia="Times New Roman"/>
          <w:szCs w:val="24"/>
        </w:rPr>
        <w:t>για τη γλώσσα. Το όνομα δεν είναι αγκύλωση για κανέναν,</w:t>
      </w:r>
      <w:r w:rsidRPr="00302ABF">
        <w:rPr>
          <w:rFonts w:eastAsia="Times New Roman"/>
          <w:szCs w:val="24"/>
        </w:rPr>
        <w:t xml:space="preserve"> δεν </w:t>
      </w:r>
      <w:r>
        <w:rPr>
          <w:rFonts w:eastAsia="Times New Roman"/>
          <w:szCs w:val="24"/>
        </w:rPr>
        <w:t>είναι</w:t>
      </w:r>
      <w:r w:rsidRPr="00302ABF">
        <w:rPr>
          <w:rFonts w:eastAsia="Times New Roman"/>
          <w:szCs w:val="24"/>
        </w:rPr>
        <w:t xml:space="preserve"> κόκκινη γραμμή για κανέναν</w:t>
      </w:r>
      <w:r>
        <w:rPr>
          <w:rFonts w:eastAsia="Times New Roman"/>
          <w:szCs w:val="24"/>
        </w:rPr>
        <w:t>.</w:t>
      </w:r>
      <w:r w:rsidRPr="00302ABF">
        <w:rPr>
          <w:rFonts w:eastAsia="Times New Roman"/>
          <w:szCs w:val="24"/>
        </w:rPr>
        <w:t xml:space="preserve"> </w:t>
      </w:r>
      <w:r>
        <w:rPr>
          <w:rFonts w:eastAsia="Times New Roman"/>
          <w:szCs w:val="24"/>
        </w:rPr>
        <w:t>Τ</w:t>
      </w:r>
      <w:r w:rsidRPr="00302ABF">
        <w:rPr>
          <w:rFonts w:eastAsia="Times New Roman"/>
          <w:szCs w:val="24"/>
        </w:rPr>
        <w:t>ελικά μόνο για την Ένωση Κεντρώων το όνομα είναι κόκκινη γραμμή</w:t>
      </w:r>
      <w:r>
        <w:rPr>
          <w:rFonts w:eastAsia="Times New Roman"/>
          <w:szCs w:val="24"/>
        </w:rPr>
        <w:t>. Κ</w:t>
      </w:r>
      <w:r w:rsidRPr="00302ABF">
        <w:rPr>
          <w:rFonts w:eastAsia="Times New Roman"/>
          <w:szCs w:val="24"/>
        </w:rPr>
        <w:t xml:space="preserve">αι αυτό θέλει και το 80% </w:t>
      </w:r>
      <w:r>
        <w:rPr>
          <w:rFonts w:eastAsia="Times New Roman"/>
          <w:szCs w:val="24"/>
        </w:rPr>
        <w:t xml:space="preserve">του ελληνικού </w:t>
      </w:r>
      <w:r>
        <w:rPr>
          <w:rFonts w:eastAsia="Times New Roman"/>
          <w:szCs w:val="24"/>
        </w:rPr>
        <w:t xml:space="preserve">λαού </w:t>
      </w:r>
      <w:r w:rsidRPr="00302ABF">
        <w:rPr>
          <w:rFonts w:eastAsia="Times New Roman"/>
          <w:szCs w:val="24"/>
        </w:rPr>
        <w:t>και γι</w:t>
      </w:r>
      <w:r>
        <w:rPr>
          <w:rFonts w:eastAsia="Times New Roman"/>
          <w:szCs w:val="24"/>
        </w:rPr>
        <w:t>’</w:t>
      </w:r>
      <w:r w:rsidRPr="00302ABF">
        <w:rPr>
          <w:rFonts w:eastAsia="Times New Roman"/>
          <w:szCs w:val="24"/>
        </w:rPr>
        <w:t xml:space="preserve"> αυτό διαδήλωναν στα συλλαλητήρια</w:t>
      </w:r>
      <w:r>
        <w:rPr>
          <w:rFonts w:eastAsia="Times New Roman"/>
          <w:szCs w:val="24"/>
        </w:rPr>
        <w:t>, γ</w:t>
      </w:r>
      <w:r w:rsidRPr="00302ABF">
        <w:rPr>
          <w:rFonts w:eastAsia="Times New Roman"/>
          <w:szCs w:val="24"/>
        </w:rPr>
        <w:t>ια το όνομα</w:t>
      </w:r>
      <w:r>
        <w:rPr>
          <w:rFonts w:eastAsia="Times New Roman"/>
          <w:szCs w:val="24"/>
        </w:rPr>
        <w:t>!</w:t>
      </w:r>
      <w:r w:rsidRPr="00302ABF">
        <w:rPr>
          <w:rFonts w:eastAsia="Times New Roman"/>
          <w:szCs w:val="24"/>
        </w:rPr>
        <w:t xml:space="preserve"> </w:t>
      </w:r>
      <w:r>
        <w:rPr>
          <w:rFonts w:eastAsia="Times New Roman"/>
          <w:szCs w:val="24"/>
        </w:rPr>
        <w:t>Ο</w:t>
      </w:r>
      <w:r w:rsidRPr="00302ABF">
        <w:rPr>
          <w:rFonts w:eastAsia="Times New Roman"/>
          <w:szCs w:val="24"/>
        </w:rPr>
        <w:t>ύτε για τη γλώσσα</w:t>
      </w:r>
      <w:r>
        <w:rPr>
          <w:rFonts w:eastAsia="Times New Roman"/>
          <w:szCs w:val="24"/>
        </w:rPr>
        <w:t>,</w:t>
      </w:r>
      <w:r w:rsidRPr="00302ABF">
        <w:rPr>
          <w:rFonts w:eastAsia="Times New Roman"/>
          <w:szCs w:val="24"/>
        </w:rPr>
        <w:t xml:space="preserve"> ούτε για την εθνότητα</w:t>
      </w:r>
      <w:r>
        <w:rPr>
          <w:rFonts w:eastAsia="Times New Roman"/>
          <w:szCs w:val="24"/>
        </w:rPr>
        <w:t>,</w:t>
      </w:r>
      <w:r w:rsidRPr="00302ABF">
        <w:rPr>
          <w:rFonts w:eastAsia="Times New Roman"/>
          <w:szCs w:val="24"/>
        </w:rPr>
        <w:t xml:space="preserve"> ούτε για τίποτα</w:t>
      </w:r>
      <w:r>
        <w:rPr>
          <w:rFonts w:eastAsia="Times New Roman"/>
          <w:szCs w:val="24"/>
        </w:rPr>
        <w:t>.</w:t>
      </w:r>
      <w:r w:rsidRPr="00302ABF">
        <w:rPr>
          <w:rFonts w:eastAsia="Times New Roman"/>
          <w:szCs w:val="24"/>
        </w:rPr>
        <w:t xml:space="preserve"> </w:t>
      </w:r>
      <w:r>
        <w:rPr>
          <w:rFonts w:eastAsia="Times New Roman"/>
          <w:szCs w:val="24"/>
        </w:rPr>
        <w:t>Τ</w:t>
      </w:r>
      <w:r w:rsidRPr="00302ABF">
        <w:rPr>
          <w:rFonts w:eastAsia="Times New Roman"/>
          <w:szCs w:val="24"/>
        </w:rPr>
        <w:t xml:space="preserve">ο όνομα </w:t>
      </w:r>
      <w:r>
        <w:rPr>
          <w:rFonts w:eastAsia="Times New Roman"/>
          <w:szCs w:val="24"/>
        </w:rPr>
        <w:t xml:space="preserve">το δίνετε όλοι. Αυτή </w:t>
      </w:r>
      <w:r w:rsidRPr="00302ABF">
        <w:rPr>
          <w:rFonts w:eastAsia="Times New Roman"/>
          <w:szCs w:val="24"/>
        </w:rPr>
        <w:t xml:space="preserve">είναι η αλήθεια και κανείς δεν </w:t>
      </w:r>
      <w:r>
        <w:rPr>
          <w:rFonts w:eastAsia="Times New Roman"/>
          <w:szCs w:val="24"/>
        </w:rPr>
        <w:t xml:space="preserve">το </w:t>
      </w:r>
      <w:r w:rsidRPr="00302ABF">
        <w:rPr>
          <w:rFonts w:eastAsia="Times New Roman"/>
          <w:szCs w:val="24"/>
        </w:rPr>
        <w:t>παραδέχεται</w:t>
      </w:r>
      <w:r>
        <w:rPr>
          <w:rFonts w:eastAsia="Times New Roman"/>
          <w:szCs w:val="24"/>
        </w:rPr>
        <w:t>,</w:t>
      </w:r>
      <w:r w:rsidRPr="00302ABF">
        <w:rPr>
          <w:rFonts w:eastAsia="Times New Roman"/>
          <w:szCs w:val="24"/>
        </w:rPr>
        <w:t xml:space="preserve"> </w:t>
      </w:r>
      <w:r>
        <w:rPr>
          <w:rFonts w:eastAsia="Times New Roman"/>
          <w:szCs w:val="24"/>
        </w:rPr>
        <w:t xml:space="preserve">δεν </w:t>
      </w:r>
      <w:r w:rsidRPr="00302ABF">
        <w:rPr>
          <w:rFonts w:eastAsia="Times New Roman"/>
          <w:szCs w:val="24"/>
        </w:rPr>
        <w:t xml:space="preserve">βγαίνει έξω να πει ότι αυτό είναι το </w:t>
      </w:r>
      <w:r>
        <w:rPr>
          <w:rFonts w:eastAsia="Times New Roman"/>
          <w:szCs w:val="24"/>
        </w:rPr>
        <w:t>ουσιαστικό</w:t>
      </w:r>
      <w:r w:rsidRPr="00302ABF">
        <w:rPr>
          <w:rFonts w:eastAsia="Times New Roman"/>
          <w:szCs w:val="24"/>
        </w:rPr>
        <w:t xml:space="preserve"> πρόβλη</w:t>
      </w:r>
      <w:r w:rsidRPr="00302ABF">
        <w:rPr>
          <w:rFonts w:eastAsia="Times New Roman"/>
          <w:szCs w:val="24"/>
        </w:rPr>
        <w:t>μα</w:t>
      </w:r>
      <w:r>
        <w:rPr>
          <w:rFonts w:eastAsia="Times New Roman"/>
          <w:szCs w:val="24"/>
        </w:rPr>
        <w:t>.</w:t>
      </w:r>
      <w:r w:rsidRPr="00302ABF">
        <w:rPr>
          <w:rFonts w:eastAsia="Times New Roman"/>
          <w:szCs w:val="24"/>
        </w:rPr>
        <w:t xml:space="preserve"> </w:t>
      </w:r>
      <w:r>
        <w:rPr>
          <w:rFonts w:eastAsia="Times New Roman"/>
          <w:szCs w:val="24"/>
        </w:rPr>
        <w:t>Κ</w:t>
      </w:r>
      <w:r w:rsidRPr="00302ABF">
        <w:rPr>
          <w:rFonts w:eastAsia="Times New Roman"/>
          <w:szCs w:val="24"/>
        </w:rPr>
        <w:t xml:space="preserve">αι λόγω του ονόματος εγείρονται τα πάντα </w:t>
      </w:r>
      <w:r>
        <w:rPr>
          <w:rFonts w:eastAsia="Times New Roman"/>
          <w:szCs w:val="24"/>
        </w:rPr>
        <w:t>α</w:t>
      </w:r>
      <w:r w:rsidRPr="00302ABF">
        <w:rPr>
          <w:rFonts w:eastAsia="Times New Roman"/>
          <w:szCs w:val="24"/>
        </w:rPr>
        <w:t>πό την άλλη πλευρά</w:t>
      </w:r>
      <w:r>
        <w:rPr>
          <w:rFonts w:eastAsia="Times New Roman"/>
          <w:szCs w:val="24"/>
        </w:rPr>
        <w:t>,</w:t>
      </w:r>
      <w:r w:rsidRPr="00302ABF">
        <w:rPr>
          <w:rFonts w:eastAsia="Times New Roman"/>
          <w:szCs w:val="24"/>
        </w:rPr>
        <w:t xml:space="preserve"> όλες οι αλυτρωτικές τάσεις</w:t>
      </w:r>
      <w:r>
        <w:rPr>
          <w:rFonts w:eastAsia="Times New Roman"/>
          <w:szCs w:val="24"/>
        </w:rPr>
        <w:t>.</w:t>
      </w:r>
      <w:r w:rsidRPr="00302ABF">
        <w:rPr>
          <w:rFonts w:eastAsia="Times New Roman"/>
          <w:szCs w:val="24"/>
        </w:rPr>
        <w:t xml:space="preserve"> </w:t>
      </w:r>
    </w:p>
    <w:p w14:paraId="5FC2F81D" w14:textId="77777777" w:rsidR="0020643A" w:rsidRDefault="00E84ECF">
      <w:pPr>
        <w:tabs>
          <w:tab w:val="center" w:pos="4753"/>
          <w:tab w:val="left" w:pos="6156"/>
        </w:tabs>
        <w:spacing w:line="600" w:lineRule="auto"/>
        <w:ind w:firstLine="720"/>
        <w:contextualSpacing/>
        <w:jc w:val="both"/>
        <w:rPr>
          <w:rFonts w:eastAsia="Times New Roman"/>
          <w:szCs w:val="24"/>
        </w:rPr>
      </w:pPr>
      <w:r>
        <w:rPr>
          <w:rFonts w:eastAsia="Times New Roman"/>
          <w:szCs w:val="24"/>
        </w:rPr>
        <w:t>Λ</w:t>
      </w:r>
      <w:r w:rsidRPr="00302ABF">
        <w:rPr>
          <w:rFonts w:eastAsia="Times New Roman"/>
          <w:szCs w:val="24"/>
        </w:rPr>
        <w:t xml:space="preserve">έτε ότι </w:t>
      </w:r>
      <w:r>
        <w:rPr>
          <w:rFonts w:eastAsia="Times New Roman"/>
          <w:szCs w:val="24"/>
        </w:rPr>
        <w:t xml:space="preserve">όποιοι μιλούν για </w:t>
      </w:r>
      <w:r w:rsidRPr="00302ABF">
        <w:rPr>
          <w:rFonts w:eastAsia="Times New Roman"/>
          <w:szCs w:val="24"/>
        </w:rPr>
        <w:t>το όνομα είναι εθνικιστές</w:t>
      </w:r>
      <w:r>
        <w:rPr>
          <w:rFonts w:eastAsia="Times New Roman"/>
          <w:szCs w:val="24"/>
        </w:rPr>
        <w:t>,</w:t>
      </w:r>
      <w:r w:rsidRPr="00302ABF">
        <w:rPr>
          <w:rFonts w:eastAsia="Times New Roman"/>
          <w:szCs w:val="24"/>
        </w:rPr>
        <w:t xml:space="preserve"> αλλά </w:t>
      </w:r>
      <w:r>
        <w:rPr>
          <w:rFonts w:eastAsia="Times New Roman"/>
          <w:szCs w:val="24"/>
        </w:rPr>
        <w:t>όταν ο κ. Ζάεφ</w:t>
      </w:r>
      <w:r w:rsidRPr="00302ABF">
        <w:rPr>
          <w:rFonts w:eastAsia="Times New Roman"/>
          <w:szCs w:val="24"/>
        </w:rPr>
        <w:t xml:space="preserve"> βγαίνει και λέει ότι Μακεδόνες είναι μόνο οι ίδιοι</w:t>
      </w:r>
      <w:r>
        <w:rPr>
          <w:rFonts w:eastAsia="Times New Roman"/>
          <w:szCs w:val="24"/>
        </w:rPr>
        <w:t xml:space="preserve">, δεν βγαίνετε να το </w:t>
      </w:r>
      <w:r w:rsidRPr="00302ABF">
        <w:rPr>
          <w:rFonts w:eastAsia="Times New Roman"/>
          <w:szCs w:val="24"/>
        </w:rPr>
        <w:t>κατακρίνετε</w:t>
      </w:r>
      <w:r>
        <w:rPr>
          <w:rFonts w:eastAsia="Times New Roman"/>
          <w:szCs w:val="24"/>
        </w:rPr>
        <w:t>,</w:t>
      </w:r>
      <w:r w:rsidRPr="00302ABF">
        <w:rPr>
          <w:rFonts w:eastAsia="Times New Roman"/>
          <w:szCs w:val="24"/>
        </w:rPr>
        <w:t xml:space="preserve"> πα</w:t>
      </w:r>
      <w:r w:rsidRPr="00302ABF">
        <w:rPr>
          <w:rFonts w:eastAsia="Times New Roman"/>
          <w:szCs w:val="24"/>
        </w:rPr>
        <w:t xml:space="preserve">ρά μόνο </w:t>
      </w:r>
      <w:r>
        <w:rPr>
          <w:rFonts w:eastAsia="Times New Roman"/>
          <w:szCs w:val="24"/>
        </w:rPr>
        <w:t xml:space="preserve">κάνετε </w:t>
      </w:r>
      <w:r w:rsidRPr="00302ABF">
        <w:rPr>
          <w:rFonts w:eastAsia="Times New Roman"/>
          <w:szCs w:val="24"/>
        </w:rPr>
        <w:t xml:space="preserve">κάτι σχόλια </w:t>
      </w:r>
      <w:r>
        <w:rPr>
          <w:rFonts w:eastAsia="Times New Roman"/>
          <w:szCs w:val="24"/>
        </w:rPr>
        <w:t>όπως</w:t>
      </w:r>
      <w:r w:rsidRPr="00302ABF">
        <w:rPr>
          <w:rFonts w:eastAsia="Times New Roman"/>
          <w:szCs w:val="24"/>
        </w:rPr>
        <w:t xml:space="preserve"> </w:t>
      </w:r>
      <w:r>
        <w:rPr>
          <w:rFonts w:eastAsia="Times New Roman"/>
          <w:szCs w:val="24"/>
        </w:rPr>
        <w:t>«Ε</w:t>
      </w:r>
      <w:r w:rsidRPr="00302ABF">
        <w:rPr>
          <w:rFonts w:eastAsia="Times New Roman"/>
          <w:szCs w:val="24"/>
        </w:rPr>
        <w:t>γώ θα το</w:t>
      </w:r>
      <w:r>
        <w:rPr>
          <w:rFonts w:eastAsia="Times New Roman"/>
          <w:szCs w:val="24"/>
        </w:rPr>
        <w:t>υ</w:t>
      </w:r>
      <w:r w:rsidRPr="00302ABF">
        <w:rPr>
          <w:rFonts w:eastAsia="Times New Roman"/>
          <w:szCs w:val="24"/>
        </w:rPr>
        <w:t xml:space="preserve"> τραβούσα τα αυτιά με κάθε τρόπο και με κάθε λόγο</w:t>
      </w:r>
      <w:r>
        <w:rPr>
          <w:rFonts w:eastAsia="Times New Roman"/>
          <w:szCs w:val="24"/>
        </w:rPr>
        <w:t>».</w:t>
      </w:r>
      <w:r w:rsidRPr="00302ABF">
        <w:rPr>
          <w:rFonts w:eastAsia="Times New Roman"/>
          <w:szCs w:val="24"/>
        </w:rPr>
        <w:t xml:space="preserve"> </w:t>
      </w:r>
      <w:r>
        <w:rPr>
          <w:rFonts w:eastAsia="Times New Roman"/>
          <w:szCs w:val="24"/>
        </w:rPr>
        <w:t>Τ</w:t>
      </w:r>
      <w:r w:rsidRPr="00302ABF">
        <w:rPr>
          <w:rFonts w:eastAsia="Times New Roman"/>
          <w:szCs w:val="24"/>
        </w:rPr>
        <w:t xml:space="preserve">ο κυριότερο από όλα </w:t>
      </w:r>
      <w:r>
        <w:rPr>
          <w:rFonts w:eastAsia="Times New Roman"/>
          <w:szCs w:val="24"/>
        </w:rPr>
        <w:t xml:space="preserve">είναι ότι πηγαίνετε </w:t>
      </w:r>
      <w:r w:rsidRPr="00302ABF">
        <w:rPr>
          <w:rFonts w:eastAsia="Times New Roman"/>
          <w:szCs w:val="24"/>
        </w:rPr>
        <w:t>χωρίς το</w:t>
      </w:r>
      <w:r>
        <w:rPr>
          <w:rFonts w:eastAsia="Times New Roman"/>
          <w:szCs w:val="24"/>
        </w:rPr>
        <w:t>ν</w:t>
      </w:r>
      <w:r w:rsidRPr="00302ABF">
        <w:rPr>
          <w:rFonts w:eastAsia="Times New Roman"/>
          <w:szCs w:val="24"/>
        </w:rPr>
        <w:t xml:space="preserve"> κυβερνητικό </w:t>
      </w:r>
      <w:r>
        <w:rPr>
          <w:rFonts w:eastAsia="Times New Roman"/>
          <w:szCs w:val="24"/>
        </w:rPr>
        <w:t xml:space="preserve">σας εταίρο. </w:t>
      </w:r>
      <w:r w:rsidRPr="00302ABF">
        <w:rPr>
          <w:rFonts w:eastAsia="Times New Roman"/>
          <w:szCs w:val="24"/>
        </w:rPr>
        <w:t xml:space="preserve">Μάλιστα </w:t>
      </w:r>
      <w:r>
        <w:rPr>
          <w:rFonts w:eastAsia="Times New Roman"/>
          <w:szCs w:val="24"/>
        </w:rPr>
        <w:t xml:space="preserve">σήμερα ο κυβερνητικός σας εταίρος θα ψηφίσει τον </w:t>
      </w:r>
      <w:r>
        <w:rPr>
          <w:rFonts w:eastAsia="Times New Roman"/>
          <w:szCs w:val="24"/>
        </w:rPr>
        <w:t>προϋπολογισμό</w:t>
      </w:r>
      <w:r w:rsidRPr="00302ABF">
        <w:rPr>
          <w:rFonts w:eastAsia="Times New Roman"/>
          <w:szCs w:val="24"/>
        </w:rPr>
        <w:t xml:space="preserve"> </w:t>
      </w:r>
      <w:r w:rsidRPr="00302ABF">
        <w:rPr>
          <w:rFonts w:eastAsia="Times New Roman"/>
          <w:szCs w:val="24"/>
        </w:rPr>
        <w:t xml:space="preserve">και </w:t>
      </w:r>
      <w:r>
        <w:rPr>
          <w:rFonts w:eastAsia="Times New Roman"/>
          <w:szCs w:val="24"/>
        </w:rPr>
        <w:t xml:space="preserve">μετά από έναν μήνα θα σας απειλεί ότι θα ρίξει την Κυβέρνηση. Αυτή είναι η </w:t>
      </w:r>
      <w:r>
        <w:rPr>
          <w:rFonts w:eastAsia="Times New Roman"/>
          <w:szCs w:val="24"/>
        </w:rPr>
        <w:t xml:space="preserve">συγκυβέρνηση </w:t>
      </w:r>
      <w:r>
        <w:rPr>
          <w:rFonts w:eastAsia="Times New Roman"/>
          <w:szCs w:val="24"/>
        </w:rPr>
        <w:t>ΣΥΡΙΖΑ-ΑΝΕΛ. Και βγήκε να μας πει ο κ. Βέττας για καρέκλες, ότι τις καρέκλες τις αφήνουν οι ανίκανοι. Τις καρέκλες, αγαπητοί συνάδελφοι, τις κρατάνε οι αποστάτες και αυ</w:t>
      </w:r>
      <w:r>
        <w:rPr>
          <w:rFonts w:eastAsia="Times New Roman"/>
          <w:szCs w:val="24"/>
        </w:rPr>
        <w:t>τούς θα ψάχνετε στους διαδρόμους για να περάσετε τη συμφωνία των Πρεσπών.</w:t>
      </w:r>
    </w:p>
    <w:p w14:paraId="5FC2F81E" w14:textId="77777777" w:rsidR="0020643A" w:rsidRDefault="00E84ECF">
      <w:pPr>
        <w:tabs>
          <w:tab w:val="center" w:pos="4753"/>
          <w:tab w:val="left" w:pos="6156"/>
        </w:tabs>
        <w:spacing w:line="600" w:lineRule="auto"/>
        <w:ind w:firstLine="720"/>
        <w:contextualSpacing/>
        <w:jc w:val="both"/>
        <w:rPr>
          <w:rFonts w:eastAsia="Times New Roman"/>
          <w:szCs w:val="24"/>
        </w:rPr>
      </w:pPr>
      <w:r w:rsidRPr="00302ABF">
        <w:rPr>
          <w:rFonts w:eastAsia="Times New Roman"/>
          <w:szCs w:val="24"/>
        </w:rPr>
        <w:t xml:space="preserve">Καληνύχτα και καλή τύχη </w:t>
      </w:r>
      <w:r>
        <w:rPr>
          <w:rFonts w:eastAsia="Times New Roman"/>
          <w:szCs w:val="24"/>
        </w:rPr>
        <w:t>-</w:t>
      </w:r>
      <w:r w:rsidRPr="00302ABF">
        <w:rPr>
          <w:rFonts w:eastAsia="Times New Roman"/>
          <w:szCs w:val="24"/>
        </w:rPr>
        <w:t>που λέμε</w:t>
      </w:r>
      <w:r>
        <w:rPr>
          <w:rFonts w:eastAsia="Times New Roman"/>
          <w:szCs w:val="24"/>
        </w:rPr>
        <w:t>-</w:t>
      </w:r>
      <w:r w:rsidRPr="00302ABF">
        <w:rPr>
          <w:rFonts w:eastAsia="Times New Roman"/>
          <w:szCs w:val="24"/>
        </w:rPr>
        <w:t xml:space="preserve"> σε ένα</w:t>
      </w:r>
      <w:r>
        <w:rPr>
          <w:rFonts w:eastAsia="Times New Roman"/>
          <w:szCs w:val="24"/>
        </w:rPr>
        <w:t>ν</w:t>
      </w:r>
      <w:r w:rsidRPr="00302ABF">
        <w:rPr>
          <w:rFonts w:eastAsia="Times New Roman"/>
          <w:szCs w:val="24"/>
        </w:rPr>
        <w:t xml:space="preserve"> μήνα</w:t>
      </w:r>
      <w:r>
        <w:rPr>
          <w:rFonts w:eastAsia="Times New Roman"/>
          <w:szCs w:val="24"/>
        </w:rPr>
        <w:t>,</w:t>
      </w:r>
      <w:r w:rsidRPr="00302ABF">
        <w:rPr>
          <w:rFonts w:eastAsia="Times New Roman"/>
          <w:szCs w:val="24"/>
        </w:rPr>
        <w:t xml:space="preserve"> όταν θα σας απειλεί ο κυβερνητικός εταίρος </w:t>
      </w:r>
      <w:r>
        <w:rPr>
          <w:rFonts w:eastAsia="Times New Roman"/>
          <w:szCs w:val="24"/>
        </w:rPr>
        <w:t>ν</w:t>
      </w:r>
      <w:r w:rsidRPr="00302ABF">
        <w:rPr>
          <w:rFonts w:eastAsia="Times New Roman"/>
          <w:szCs w:val="24"/>
        </w:rPr>
        <w:t xml:space="preserve">α σας </w:t>
      </w:r>
      <w:r>
        <w:rPr>
          <w:rFonts w:eastAsia="Times New Roman"/>
          <w:szCs w:val="24"/>
        </w:rPr>
        <w:t>ρίξει α</w:t>
      </w:r>
      <w:r w:rsidRPr="00302ABF">
        <w:rPr>
          <w:rFonts w:eastAsia="Times New Roman"/>
          <w:szCs w:val="24"/>
        </w:rPr>
        <w:t xml:space="preserve">πό </w:t>
      </w:r>
      <w:r>
        <w:rPr>
          <w:rFonts w:eastAsia="Times New Roman"/>
          <w:szCs w:val="24"/>
        </w:rPr>
        <w:t>την Κ</w:t>
      </w:r>
      <w:r w:rsidRPr="00302ABF">
        <w:rPr>
          <w:rFonts w:eastAsia="Times New Roman"/>
          <w:szCs w:val="24"/>
        </w:rPr>
        <w:t>υβέρνηση</w:t>
      </w:r>
      <w:r>
        <w:rPr>
          <w:rFonts w:eastAsia="Times New Roman"/>
          <w:szCs w:val="24"/>
        </w:rPr>
        <w:t>.</w:t>
      </w:r>
    </w:p>
    <w:p w14:paraId="5FC2F81F" w14:textId="77777777" w:rsidR="0020643A" w:rsidRDefault="00E84ECF">
      <w:pPr>
        <w:tabs>
          <w:tab w:val="left" w:pos="3189"/>
          <w:tab w:val="center" w:pos="4513"/>
        </w:tabs>
        <w:spacing w:line="600" w:lineRule="auto"/>
        <w:ind w:firstLine="720"/>
        <w:contextualSpacing/>
        <w:jc w:val="center"/>
        <w:rPr>
          <w:rFonts w:eastAsia="Times New Roman" w:cs="Times New Roman"/>
          <w:szCs w:val="24"/>
        </w:rPr>
      </w:pPr>
      <w:r w:rsidRPr="00345A29">
        <w:rPr>
          <w:rFonts w:eastAsia="Times New Roman" w:cs="Times New Roman"/>
          <w:szCs w:val="24"/>
        </w:rPr>
        <w:t xml:space="preserve">(Χειροκροτήματα από την πτέρυγα της </w:t>
      </w:r>
      <w:r>
        <w:rPr>
          <w:rFonts w:eastAsia="Times New Roman" w:cs="Times New Roman"/>
          <w:szCs w:val="24"/>
        </w:rPr>
        <w:t>Ένωσης Κεντρώων</w:t>
      </w:r>
      <w:r w:rsidRPr="00345A29">
        <w:rPr>
          <w:rFonts w:eastAsia="Times New Roman" w:cs="Times New Roman"/>
          <w:szCs w:val="24"/>
        </w:rPr>
        <w:t>)</w:t>
      </w:r>
    </w:p>
    <w:p w14:paraId="5FC2F820" w14:textId="77777777" w:rsidR="0020643A" w:rsidRDefault="00E84ECF">
      <w:pPr>
        <w:tabs>
          <w:tab w:val="left" w:pos="3189"/>
          <w:tab w:val="center" w:pos="4513"/>
        </w:tabs>
        <w:spacing w:line="600" w:lineRule="auto"/>
        <w:ind w:firstLine="720"/>
        <w:contextualSpacing/>
        <w:jc w:val="both"/>
        <w:rPr>
          <w:rFonts w:eastAsia="Times New Roman"/>
          <w:szCs w:val="24"/>
        </w:rPr>
      </w:pPr>
      <w:r w:rsidRPr="009F62CB">
        <w:rPr>
          <w:rFonts w:eastAsia="Times New Roman" w:cs="Times New Roman"/>
          <w:b/>
          <w:szCs w:val="24"/>
        </w:rPr>
        <w:t xml:space="preserve">ΠΡΟΕΔΡΕΥΩΝ (Αναστάσιος Κουράκης): </w:t>
      </w:r>
      <w:r>
        <w:rPr>
          <w:rFonts w:eastAsia="Times New Roman" w:cs="Times New Roman"/>
          <w:szCs w:val="24"/>
        </w:rPr>
        <w:t>Ε</w:t>
      </w:r>
      <w:r w:rsidRPr="00302ABF">
        <w:rPr>
          <w:rFonts w:eastAsia="Times New Roman"/>
          <w:szCs w:val="24"/>
        </w:rPr>
        <w:t>υχαριστούμε τον κ</w:t>
      </w:r>
      <w:r>
        <w:rPr>
          <w:rFonts w:eastAsia="Times New Roman"/>
          <w:szCs w:val="24"/>
        </w:rPr>
        <w:t>.</w:t>
      </w:r>
      <w:r w:rsidRPr="00302ABF">
        <w:rPr>
          <w:rFonts w:eastAsia="Times New Roman"/>
          <w:szCs w:val="24"/>
        </w:rPr>
        <w:t xml:space="preserve"> Μάριο Γεωργιάδης</w:t>
      </w:r>
      <w:r>
        <w:rPr>
          <w:rFonts w:eastAsia="Times New Roman"/>
          <w:szCs w:val="24"/>
        </w:rPr>
        <w:t xml:space="preserve">, εισηγητή της </w:t>
      </w:r>
      <w:r w:rsidRPr="00302ABF">
        <w:rPr>
          <w:rFonts w:eastAsia="Times New Roman"/>
          <w:szCs w:val="24"/>
        </w:rPr>
        <w:t>Ένωσης Κεντρώων</w:t>
      </w:r>
      <w:r>
        <w:rPr>
          <w:rFonts w:eastAsia="Times New Roman"/>
          <w:szCs w:val="24"/>
        </w:rPr>
        <w:t>.</w:t>
      </w:r>
    </w:p>
    <w:p w14:paraId="5FC2F821" w14:textId="77777777" w:rsidR="0020643A" w:rsidRDefault="00E84ECF">
      <w:pPr>
        <w:tabs>
          <w:tab w:val="left" w:pos="3189"/>
          <w:tab w:val="center" w:pos="4513"/>
        </w:tabs>
        <w:spacing w:line="600" w:lineRule="auto"/>
        <w:ind w:firstLine="720"/>
        <w:contextualSpacing/>
        <w:jc w:val="both"/>
        <w:rPr>
          <w:rFonts w:eastAsia="Times New Roman"/>
          <w:szCs w:val="24"/>
        </w:rPr>
      </w:pPr>
      <w:r>
        <w:rPr>
          <w:rFonts w:eastAsia="Times New Roman"/>
          <w:szCs w:val="24"/>
        </w:rPr>
        <w:t xml:space="preserve">Τον </w:t>
      </w:r>
      <w:r w:rsidRPr="00302ABF">
        <w:rPr>
          <w:rFonts w:eastAsia="Times New Roman"/>
          <w:szCs w:val="24"/>
        </w:rPr>
        <w:t>λόγο έχει ο κ</w:t>
      </w:r>
      <w:r>
        <w:rPr>
          <w:rFonts w:eastAsia="Times New Roman"/>
          <w:szCs w:val="24"/>
        </w:rPr>
        <w:t xml:space="preserve">. </w:t>
      </w:r>
      <w:r w:rsidRPr="00302ABF">
        <w:rPr>
          <w:rFonts w:eastAsia="Times New Roman"/>
          <w:szCs w:val="24"/>
        </w:rPr>
        <w:t>Γιώργος Αμυράς</w:t>
      </w:r>
      <w:r>
        <w:rPr>
          <w:rFonts w:eastAsia="Times New Roman"/>
          <w:szCs w:val="24"/>
        </w:rPr>
        <w:t>,</w:t>
      </w:r>
      <w:r w:rsidRPr="00302ABF">
        <w:rPr>
          <w:rFonts w:eastAsia="Times New Roman"/>
          <w:szCs w:val="24"/>
        </w:rPr>
        <w:t xml:space="preserve"> εισηγητής από το Ποτάμι</w:t>
      </w:r>
      <w:r>
        <w:rPr>
          <w:rFonts w:eastAsia="Times New Roman"/>
          <w:szCs w:val="24"/>
        </w:rPr>
        <w:t>,</w:t>
      </w:r>
      <w:r w:rsidRPr="00302ABF">
        <w:rPr>
          <w:rFonts w:eastAsia="Times New Roman"/>
          <w:szCs w:val="24"/>
        </w:rPr>
        <w:t xml:space="preserve"> για </w:t>
      </w:r>
      <w:r>
        <w:rPr>
          <w:rFonts w:eastAsia="Times New Roman"/>
          <w:szCs w:val="24"/>
        </w:rPr>
        <w:t>πέντε</w:t>
      </w:r>
      <w:r w:rsidRPr="00302ABF">
        <w:rPr>
          <w:rFonts w:eastAsia="Times New Roman"/>
          <w:szCs w:val="24"/>
        </w:rPr>
        <w:t xml:space="preserve"> λεπτά</w:t>
      </w:r>
      <w:r>
        <w:rPr>
          <w:rFonts w:eastAsia="Times New Roman"/>
          <w:szCs w:val="24"/>
        </w:rPr>
        <w:t xml:space="preserve">. </w:t>
      </w:r>
    </w:p>
    <w:p w14:paraId="5FC2F822" w14:textId="77777777" w:rsidR="0020643A" w:rsidRDefault="00E84ECF">
      <w:pPr>
        <w:tabs>
          <w:tab w:val="left" w:pos="3189"/>
          <w:tab w:val="center" w:pos="4513"/>
        </w:tabs>
        <w:spacing w:line="600" w:lineRule="auto"/>
        <w:ind w:firstLine="720"/>
        <w:contextualSpacing/>
        <w:jc w:val="both"/>
        <w:rPr>
          <w:rFonts w:eastAsia="Times New Roman"/>
          <w:szCs w:val="24"/>
        </w:rPr>
      </w:pPr>
      <w:r w:rsidRPr="006A55C5">
        <w:rPr>
          <w:rFonts w:eastAsia="Times New Roman"/>
          <w:b/>
          <w:szCs w:val="24"/>
        </w:rPr>
        <w:t>ΓΕΩΡΓΙΟΣ ΑΜΥΡΑΣ:</w:t>
      </w:r>
      <w:r w:rsidRPr="00302ABF">
        <w:rPr>
          <w:rFonts w:eastAsia="Times New Roman"/>
          <w:szCs w:val="24"/>
        </w:rPr>
        <w:t xml:space="preserve"> </w:t>
      </w:r>
      <w:r>
        <w:rPr>
          <w:rFonts w:eastAsia="Times New Roman"/>
          <w:szCs w:val="24"/>
        </w:rPr>
        <w:t>Ε</w:t>
      </w:r>
      <w:r w:rsidRPr="00302ABF">
        <w:rPr>
          <w:rFonts w:eastAsia="Times New Roman"/>
          <w:szCs w:val="24"/>
        </w:rPr>
        <w:t>υχαριστώ</w:t>
      </w:r>
      <w:r>
        <w:rPr>
          <w:rFonts w:eastAsia="Times New Roman"/>
          <w:szCs w:val="24"/>
        </w:rPr>
        <w:t xml:space="preserve">, κύριε Πρόεδρε. </w:t>
      </w:r>
    </w:p>
    <w:p w14:paraId="5FC2F823" w14:textId="77777777" w:rsidR="0020643A" w:rsidRDefault="00E84ECF">
      <w:pPr>
        <w:tabs>
          <w:tab w:val="left" w:pos="3189"/>
          <w:tab w:val="center" w:pos="4513"/>
        </w:tabs>
        <w:spacing w:line="600" w:lineRule="auto"/>
        <w:ind w:firstLine="720"/>
        <w:contextualSpacing/>
        <w:jc w:val="both"/>
        <w:rPr>
          <w:rFonts w:eastAsia="Times New Roman"/>
          <w:szCs w:val="24"/>
        </w:rPr>
      </w:pPr>
      <w:r w:rsidRPr="006A55C5">
        <w:rPr>
          <w:rFonts w:eastAsia="Times New Roman"/>
          <w:szCs w:val="24"/>
        </w:rPr>
        <w:t>Κυρίες και κύριοι συνάδελφοι,</w:t>
      </w:r>
      <w:r>
        <w:rPr>
          <w:rFonts w:eastAsia="Times New Roman"/>
          <w:szCs w:val="24"/>
        </w:rPr>
        <w:t xml:space="preserve"> έλεγα να αποφύγω τον πειρασμό ενός σχολ</w:t>
      </w:r>
      <w:r w:rsidRPr="00302ABF">
        <w:rPr>
          <w:rFonts w:eastAsia="Times New Roman"/>
          <w:szCs w:val="24"/>
        </w:rPr>
        <w:t>ίου στα τελευταία περί αποστατών και αποστασίας</w:t>
      </w:r>
      <w:r>
        <w:rPr>
          <w:rFonts w:eastAsia="Times New Roman"/>
          <w:szCs w:val="24"/>
        </w:rPr>
        <w:t>,</w:t>
      </w:r>
      <w:r w:rsidRPr="00302ABF">
        <w:rPr>
          <w:rFonts w:eastAsia="Times New Roman"/>
          <w:szCs w:val="24"/>
        </w:rPr>
        <w:t xml:space="preserve"> </w:t>
      </w:r>
      <w:r>
        <w:rPr>
          <w:rFonts w:eastAsia="Times New Roman"/>
          <w:szCs w:val="24"/>
        </w:rPr>
        <w:t>κ</w:t>
      </w:r>
      <w:r w:rsidRPr="00302ABF">
        <w:rPr>
          <w:rFonts w:eastAsia="Times New Roman"/>
          <w:szCs w:val="24"/>
        </w:rPr>
        <w:t>ύριε Γεωργιάδη</w:t>
      </w:r>
      <w:r>
        <w:rPr>
          <w:rFonts w:eastAsia="Times New Roman"/>
          <w:szCs w:val="24"/>
        </w:rPr>
        <w:t>,</w:t>
      </w:r>
      <w:r w:rsidRPr="00302ABF">
        <w:rPr>
          <w:rFonts w:eastAsia="Times New Roman"/>
          <w:szCs w:val="24"/>
        </w:rPr>
        <w:t xml:space="preserve"> διότι όταν ακούγονται τόσο βαριές κουβέντες εντός </w:t>
      </w:r>
      <w:r>
        <w:rPr>
          <w:rFonts w:eastAsia="Times New Roman"/>
          <w:szCs w:val="24"/>
        </w:rPr>
        <w:t>Κ</w:t>
      </w:r>
      <w:r w:rsidRPr="00302ABF">
        <w:rPr>
          <w:rFonts w:eastAsia="Times New Roman"/>
          <w:szCs w:val="24"/>
        </w:rPr>
        <w:t>οινοβουλίου για τέτοια θέματα</w:t>
      </w:r>
      <w:r>
        <w:rPr>
          <w:rFonts w:eastAsia="Times New Roman"/>
          <w:szCs w:val="24"/>
        </w:rPr>
        <w:t>,</w:t>
      </w:r>
      <w:r w:rsidRPr="00302ABF">
        <w:rPr>
          <w:rFonts w:eastAsia="Times New Roman"/>
          <w:szCs w:val="24"/>
        </w:rPr>
        <w:t xml:space="preserve"> πρέπει να έχουμε και κάποια αποδεικτικά στοιχεία</w:t>
      </w:r>
      <w:r>
        <w:rPr>
          <w:rFonts w:eastAsia="Times New Roman"/>
          <w:szCs w:val="24"/>
        </w:rPr>
        <w:t>,</w:t>
      </w:r>
      <w:r w:rsidRPr="00302ABF">
        <w:rPr>
          <w:rFonts w:eastAsia="Times New Roman"/>
          <w:szCs w:val="24"/>
        </w:rPr>
        <w:t xml:space="preserve"> αλλιώς αυτού του ε</w:t>
      </w:r>
      <w:r w:rsidRPr="00302ABF">
        <w:rPr>
          <w:rFonts w:eastAsia="Times New Roman"/>
          <w:szCs w:val="24"/>
        </w:rPr>
        <w:t>ίδους η ρητορική περί αποστατών</w:t>
      </w:r>
      <w:r>
        <w:rPr>
          <w:rFonts w:eastAsia="Times New Roman"/>
          <w:szCs w:val="24"/>
        </w:rPr>
        <w:t xml:space="preserve">, περί αποστασίας, προδοτών και προδοσίας, </w:t>
      </w:r>
      <w:r w:rsidRPr="00302ABF">
        <w:rPr>
          <w:rFonts w:eastAsia="Times New Roman"/>
          <w:szCs w:val="24"/>
        </w:rPr>
        <w:t>γίνεται τοξική και δεν είναι καθόλου καλό</w:t>
      </w:r>
      <w:r>
        <w:rPr>
          <w:rFonts w:eastAsia="Times New Roman"/>
          <w:szCs w:val="24"/>
        </w:rPr>
        <w:t>,</w:t>
      </w:r>
      <w:r w:rsidRPr="00302ABF">
        <w:rPr>
          <w:rFonts w:eastAsia="Times New Roman"/>
          <w:szCs w:val="24"/>
        </w:rPr>
        <w:t xml:space="preserve"> για κανέναν</w:t>
      </w:r>
      <w:r>
        <w:rPr>
          <w:rFonts w:eastAsia="Times New Roman"/>
          <w:szCs w:val="24"/>
        </w:rPr>
        <w:t>.</w:t>
      </w:r>
    </w:p>
    <w:p w14:paraId="5FC2F824" w14:textId="77777777" w:rsidR="0020643A" w:rsidRDefault="00E84ECF">
      <w:pPr>
        <w:tabs>
          <w:tab w:val="left" w:pos="3189"/>
          <w:tab w:val="center" w:pos="4513"/>
        </w:tabs>
        <w:spacing w:line="600" w:lineRule="auto"/>
        <w:ind w:firstLine="720"/>
        <w:contextualSpacing/>
        <w:jc w:val="both"/>
        <w:rPr>
          <w:rFonts w:eastAsia="Times New Roman"/>
          <w:szCs w:val="24"/>
        </w:rPr>
      </w:pPr>
      <w:r w:rsidRPr="00E72DA8">
        <w:rPr>
          <w:rFonts w:eastAsia="Times New Roman"/>
          <w:b/>
          <w:szCs w:val="24"/>
        </w:rPr>
        <w:t>ΜΑΡΙΟΣ ΓΕΩΡΓΙΑΔΗΣ (Θ΄ Αντιπρόεδρος της Βουλής):</w:t>
      </w:r>
      <w:r>
        <w:rPr>
          <w:rFonts w:eastAsia="Times New Roman"/>
          <w:szCs w:val="24"/>
        </w:rPr>
        <w:t xml:space="preserve"> Γνώμη σας είναι, κύριε Αμυρά. </w:t>
      </w:r>
    </w:p>
    <w:p w14:paraId="5FC2F825" w14:textId="77777777" w:rsidR="0020643A" w:rsidRDefault="00E84ECF">
      <w:pPr>
        <w:tabs>
          <w:tab w:val="left" w:pos="3189"/>
          <w:tab w:val="center" w:pos="4513"/>
        </w:tabs>
        <w:spacing w:line="600" w:lineRule="auto"/>
        <w:ind w:firstLine="720"/>
        <w:contextualSpacing/>
        <w:jc w:val="both"/>
        <w:rPr>
          <w:rFonts w:eastAsia="Times New Roman"/>
          <w:szCs w:val="24"/>
        </w:rPr>
      </w:pPr>
      <w:r w:rsidRPr="00E72DA8">
        <w:rPr>
          <w:rFonts w:eastAsia="Times New Roman"/>
          <w:b/>
          <w:szCs w:val="24"/>
        </w:rPr>
        <w:t>ΓΕΩΡΓΙΟΣ ΑΜΥΡΑΣ:</w:t>
      </w:r>
      <w:r>
        <w:rPr>
          <w:rFonts w:eastAsia="Times New Roman"/>
          <w:szCs w:val="24"/>
        </w:rPr>
        <w:t xml:space="preserve"> Ε, τι θα πω, τη δική σας γνώμη</w:t>
      </w:r>
      <w:r>
        <w:rPr>
          <w:rFonts w:eastAsia="Times New Roman"/>
          <w:szCs w:val="24"/>
        </w:rPr>
        <w:t xml:space="preserve">; Τη δική μου θα πω. </w:t>
      </w:r>
    </w:p>
    <w:p w14:paraId="5FC2F826" w14:textId="77777777" w:rsidR="0020643A" w:rsidRDefault="00E84ECF">
      <w:pPr>
        <w:tabs>
          <w:tab w:val="left" w:pos="3189"/>
          <w:tab w:val="center" w:pos="4513"/>
        </w:tabs>
        <w:spacing w:line="600" w:lineRule="auto"/>
        <w:ind w:firstLine="720"/>
        <w:contextualSpacing/>
        <w:jc w:val="both"/>
        <w:rPr>
          <w:rFonts w:eastAsia="Times New Roman"/>
          <w:szCs w:val="24"/>
        </w:rPr>
      </w:pPr>
      <w:r w:rsidRPr="00EB7974">
        <w:rPr>
          <w:rFonts w:eastAsia="Times New Roman"/>
          <w:szCs w:val="24"/>
        </w:rPr>
        <w:t>Κυρίες και κύριοι συνάδελφοι,</w:t>
      </w:r>
      <w:r>
        <w:rPr>
          <w:rFonts w:eastAsia="Times New Roman"/>
          <w:szCs w:val="24"/>
        </w:rPr>
        <w:t xml:space="preserve"> </w:t>
      </w:r>
      <w:r w:rsidRPr="00302ABF">
        <w:rPr>
          <w:rFonts w:eastAsia="Times New Roman"/>
          <w:szCs w:val="24"/>
        </w:rPr>
        <w:t xml:space="preserve">ακούσαμε το οικονομικό επιτελείο της </w:t>
      </w:r>
      <w:r>
        <w:rPr>
          <w:rFonts w:eastAsia="Times New Roman"/>
          <w:szCs w:val="24"/>
        </w:rPr>
        <w:t>Κ</w:t>
      </w:r>
      <w:r w:rsidRPr="00302ABF">
        <w:rPr>
          <w:rFonts w:eastAsia="Times New Roman"/>
          <w:szCs w:val="24"/>
        </w:rPr>
        <w:t>υβέρνησης περίπου να πανηγυρίζει</w:t>
      </w:r>
      <w:r>
        <w:rPr>
          <w:rFonts w:eastAsia="Times New Roman"/>
          <w:szCs w:val="24"/>
        </w:rPr>
        <w:t>,</w:t>
      </w:r>
      <w:r w:rsidRPr="00302ABF">
        <w:rPr>
          <w:rFonts w:eastAsia="Times New Roman"/>
          <w:szCs w:val="24"/>
        </w:rPr>
        <w:t xml:space="preserve"> σίγουρα κυβερνητικούς βουλευτές </w:t>
      </w:r>
      <w:r>
        <w:rPr>
          <w:rFonts w:eastAsia="Times New Roman"/>
          <w:szCs w:val="24"/>
        </w:rPr>
        <w:t xml:space="preserve">των </w:t>
      </w:r>
      <w:r w:rsidRPr="00302ABF">
        <w:rPr>
          <w:rFonts w:eastAsia="Times New Roman"/>
          <w:szCs w:val="24"/>
        </w:rPr>
        <w:t xml:space="preserve">ΑΝΕΛ και </w:t>
      </w:r>
      <w:r>
        <w:rPr>
          <w:rFonts w:eastAsia="Times New Roman"/>
          <w:szCs w:val="24"/>
        </w:rPr>
        <w:t xml:space="preserve">του </w:t>
      </w:r>
      <w:r w:rsidRPr="00302ABF">
        <w:rPr>
          <w:rFonts w:eastAsia="Times New Roman"/>
          <w:szCs w:val="24"/>
        </w:rPr>
        <w:t>ΣΥΡΙΖΑ να πανηγυρίζουν για τα υποτιθέμενα επιτεύγματα</w:t>
      </w:r>
      <w:r>
        <w:rPr>
          <w:rFonts w:eastAsia="Times New Roman"/>
          <w:szCs w:val="24"/>
        </w:rPr>
        <w:t>,</w:t>
      </w:r>
      <w:r w:rsidRPr="00302ABF">
        <w:rPr>
          <w:rFonts w:eastAsia="Times New Roman"/>
          <w:szCs w:val="24"/>
        </w:rPr>
        <w:t xml:space="preserve"> </w:t>
      </w:r>
      <w:r>
        <w:rPr>
          <w:rFonts w:eastAsia="Times New Roman"/>
          <w:szCs w:val="24"/>
        </w:rPr>
        <w:t>ό</w:t>
      </w:r>
      <w:r w:rsidRPr="00302ABF">
        <w:rPr>
          <w:rFonts w:eastAsia="Times New Roman"/>
          <w:szCs w:val="24"/>
        </w:rPr>
        <w:t>πως λένε</w:t>
      </w:r>
      <w:r>
        <w:rPr>
          <w:rFonts w:eastAsia="Times New Roman"/>
          <w:szCs w:val="24"/>
        </w:rPr>
        <w:t>,</w:t>
      </w:r>
      <w:r w:rsidRPr="00302ABF">
        <w:rPr>
          <w:rFonts w:eastAsia="Times New Roman"/>
          <w:szCs w:val="24"/>
        </w:rPr>
        <w:t xml:space="preserve"> στην οικονομία κα</w:t>
      </w:r>
      <w:r w:rsidRPr="00302ABF">
        <w:rPr>
          <w:rFonts w:eastAsia="Times New Roman"/>
          <w:szCs w:val="24"/>
        </w:rPr>
        <w:t xml:space="preserve">ι να υπόσχονται καλύτερες ημέρες </w:t>
      </w:r>
      <w:r>
        <w:rPr>
          <w:rFonts w:eastAsia="Times New Roman"/>
          <w:szCs w:val="24"/>
        </w:rPr>
        <w:t>σ</w:t>
      </w:r>
      <w:r w:rsidRPr="00302ABF">
        <w:rPr>
          <w:rFonts w:eastAsia="Times New Roman"/>
          <w:szCs w:val="24"/>
        </w:rPr>
        <w:t>τους πολίτες</w:t>
      </w:r>
      <w:r>
        <w:rPr>
          <w:rFonts w:eastAsia="Times New Roman"/>
          <w:szCs w:val="24"/>
        </w:rPr>
        <w:t>.</w:t>
      </w:r>
      <w:r w:rsidRPr="00302ABF">
        <w:rPr>
          <w:rFonts w:eastAsia="Times New Roman"/>
          <w:szCs w:val="24"/>
        </w:rPr>
        <w:t xml:space="preserve"> </w:t>
      </w:r>
      <w:r>
        <w:rPr>
          <w:rFonts w:eastAsia="Times New Roman"/>
          <w:szCs w:val="24"/>
        </w:rPr>
        <w:t>Π</w:t>
      </w:r>
      <w:r w:rsidRPr="00302ABF">
        <w:rPr>
          <w:rFonts w:eastAsia="Times New Roman"/>
          <w:szCs w:val="24"/>
        </w:rPr>
        <w:t>οια είναι η πραγματικότητα</w:t>
      </w:r>
      <w:r>
        <w:rPr>
          <w:rFonts w:eastAsia="Times New Roman"/>
          <w:szCs w:val="24"/>
        </w:rPr>
        <w:t>;</w:t>
      </w:r>
      <w:r w:rsidRPr="00302ABF">
        <w:rPr>
          <w:rFonts w:eastAsia="Times New Roman"/>
          <w:szCs w:val="24"/>
        </w:rPr>
        <w:t xml:space="preserve"> </w:t>
      </w:r>
    </w:p>
    <w:p w14:paraId="5FC2F827" w14:textId="77777777" w:rsidR="0020643A" w:rsidRDefault="00E84ECF">
      <w:pPr>
        <w:tabs>
          <w:tab w:val="left" w:pos="3189"/>
          <w:tab w:val="center" w:pos="4513"/>
        </w:tabs>
        <w:spacing w:line="600" w:lineRule="auto"/>
        <w:ind w:firstLine="720"/>
        <w:contextualSpacing/>
        <w:jc w:val="both"/>
        <w:rPr>
          <w:rFonts w:eastAsia="Times New Roman"/>
          <w:szCs w:val="24"/>
        </w:rPr>
      </w:pPr>
      <w:r>
        <w:rPr>
          <w:rFonts w:eastAsia="Times New Roman"/>
          <w:szCs w:val="24"/>
        </w:rPr>
        <w:t xml:space="preserve">Η πραγματικότητα δείχνει ποιες ήταν </w:t>
      </w:r>
      <w:r w:rsidRPr="00302ABF">
        <w:rPr>
          <w:rFonts w:eastAsia="Times New Roman"/>
          <w:szCs w:val="24"/>
        </w:rPr>
        <w:t xml:space="preserve">οι επιλογές της </w:t>
      </w:r>
      <w:r>
        <w:rPr>
          <w:rFonts w:eastAsia="Times New Roman"/>
          <w:szCs w:val="24"/>
        </w:rPr>
        <w:t>Κ</w:t>
      </w:r>
      <w:r w:rsidRPr="00302ABF">
        <w:rPr>
          <w:rFonts w:eastAsia="Times New Roman"/>
          <w:szCs w:val="24"/>
        </w:rPr>
        <w:t xml:space="preserve">υβέρνησης </w:t>
      </w:r>
      <w:r>
        <w:rPr>
          <w:rFonts w:eastAsia="Times New Roman"/>
          <w:szCs w:val="24"/>
        </w:rPr>
        <w:t xml:space="preserve">των </w:t>
      </w:r>
      <w:r w:rsidRPr="00302ABF">
        <w:rPr>
          <w:rFonts w:eastAsia="Times New Roman"/>
          <w:szCs w:val="24"/>
        </w:rPr>
        <w:t>ΣΥΡΙΖΑ</w:t>
      </w:r>
      <w:r>
        <w:rPr>
          <w:rFonts w:eastAsia="Times New Roman"/>
          <w:szCs w:val="24"/>
        </w:rPr>
        <w:t xml:space="preserve"> </w:t>
      </w:r>
      <w:r w:rsidRPr="00302ABF">
        <w:rPr>
          <w:rFonts w:eastAsia="Times New Roman"/>
          <w:szCs w:val="24"/>
        </w:rPr>
        <w:t>-</w:t>
      </w:r>
      <w:r>
        <w:rPr>
          <w:rFonts w:eastAsia="Times New Roman"/>
          <w:szCs w:val="24"/>
        </w:rPr>
        <w:t xml:space="preserve"> </w:t>
      </w:r>
      <w:r w:rsidRPr="00302ABF">
        <w:rPr>
          <w:rFonts w:eastAsia="Times New Roman"/>
          <w:szCs w:val="24"/>
        </w:rPr>
        <w:t>ΑΝΕΛ καθ</w:t>
      </w:r>
      <w:r>
        <w:rPr>
          <w:rFonts w:eastAsia="Times New Roman"/>
          <w:szCs w:val="24"/>
        </w:rPr>
        <w:t xml:space="preserve">’ </w:t>
      </w:r>
      <w:r w:rsidRPr="00302ABF">
        <w:rPr>
          <w:rFonts w:eastAsia="Times New Roman"/>
          <w:szCs w:val="24"/>
        </w:rPr>
        <w:t xml:space="preserve">όλη τη διάρκεια της τετραετίας και αποτυπώνεται ξεκάθαρα </w:t>
      </w:r>
      <w:r>
        <w:rPr>
          <w:rFonts w:eastAsia="Times New Roman"/>
          <w:szCs w:val="24"/>
        </w:rPr>
        <w:t xml:space="preserve">σε αυτόν τον προϋπολογισμό, </w:t>
      </w:r>
      <w:r w:rsidRPr="00302ABF">
        <w:rPr>
          <w:rFonts w:eastAsia="Times New Roman"/>
          <w:szCs w:val="24"/>
        </w:rPr>
        <w:t xml:space="preserve">στον </w:t>
      </w:r>
      <w:r>
        <w:rPr>
          <w:rFonts w:eastAsia="Times New Roman"/>
          <w:szCs w:val="24"/>
        </w:rPr>
        <w:t>π</w:t>
      </w:r>
      <w:r w:rsidRPr="00302ABF">
        <w:rPr>
          <w:rFonts w:eastAsia="Times New Roman"/>
          <w:szCs w:val="24"/>
        </w:rPr>
        <w:t>ρ</w:t>
      </w:r>
      <w:r w:rsidRPr="00302ABF">
        <w:rPr>
          <w:rFonts w:eastAsia="Times New Roman"/>
          <w:szCs w:val="24"/>
        </w:rPr>
        <w:t xml:space="preserve">οϋπολογισμό </w:t>
      </w:r>
      <w:r w:rsidRPr="00302ABF">
        <w:rPr>
          <w:rFonts w:eastAsia="Times New Roman"/>
          <w:szCs w:val="24"/>
        </w:rPr>
        <w:t>του 2019</w:t>
      </w:r>
      <w:r>
        <w:rPr>
          <w:rFonts w:eastAsia="Times New Roman"/>
          <w:szCs w:val="24"/>
        </w:rPr>
        <w:t>.</w:t>
      </w:r>
      <w:r w:rsidRPr="00302ABF">
        <w:rPr>
          <w:rFonts w:eastAsia="Times New Roman"/>
          <w:szCs w:val="24"/>
        </w:rPr>
        <w:t xml:space="preserve"> </w:t>
      </w:r>
      <w:r>
        <w:rPr>
          <w:rFonts w:eastAsia="Times New Roman"/>
          <w:szCs w:val="24"/>
        </w:rPr>
        <w:t xml:space="preserve">Σημειώνω, λοιπόν, πέντε βασικά </w:t>
      </w:r>
      <w:r w:rsidRPr="00302ABF">
        <w:rPr>
          <w:rFonts w:eastAsia="Times New Roman"/>
          <w:szCs w:val="24"/>
        </w:rPr>
        <w:t xml:space="preserve">πράγματα που είναι οι κεντρικές επιλογές της Κυβέρνησης </w:t>
      </w:r>
      <w:r>
        <w:rPr>
          <w:rFonts w:eastAsia="Times New Roman"/>
          <w:szCs w:val="24"/>
        </w:rPr>
        <w:t xml:space="preserve">των </w:t>
      </w:r>
      <w:r w:rsidRPr="00302ABF">
        <w:rPr>
          <w:rFonts w:eastAsia="Times New Roman"/>
          <w:szCs w:val="24"/>
        </w:rPr>
        <w:t>ΣΥΡΙΖΑ</w:t>
      </w:r>
      <w:r>
        <w:rPr>
          <w:rFonts w:eastAsia="Times New Roman"/>
          <w:szCs w:val="24"/>
        </w:rPr>
        <w:t xml:space="preserve"> </w:t>
      </w:r>
      <w:r w:rsidRPr="00302ABF">
        <w:rPr>
          <w:rFonts w:eastAsia="Times New Roman"/>
          <w:szCs w:val="24"/>
        </w:rPr>
        <w:t>-</w:t>
      </w:r>
      <w:r>
        <w:rPr>
          <w:rFonts w:eastAsia="Times New Roman"/>
          <w:szCs w:val="24"/>
        </w:rPr>
        <w:t xml:space="preserve"> </w:t>
      </w:r>
      <w:r w:rsidRPr="00302ABF">
        <w:rPr>
          <w:rFonts w:eastAsia="Times New Roman"/>
          <w:szCs w:val="24"/>
        </w:rPr>
        <w:t>ΑΝΕΛ</w:t>
      </w:r>
      <w:r>
        <w:rPr>
          <w:rFonts w:eastAsia="Times New Roman"/>
          <w:szCs w:val="24"/>
        </w:rPr>
        <w:t>.</w:t>
      </w:r>
    </w:p>
    <w:p w14:paraId="5FC2F828" w14:textId="77777777" w:rsidR="0020643A" w:rsidRDefault="00E84ECF">
      <w:pPr>
        <w:tabs>
          <w:tab w:val="left" w:pos="3189"/>
          <w:tab w:val="center" w:pos="4513"/>
        </w:tabs>
        <w:spacing w:line="600" w:lineRule="auto"/>
        <w:ind w:firstLine="720"/>
        <w:contextualSpacing/>
        <w:jc w:val="both"/>
        <w:rPr>
          <w:rFonts w:eastAsia="Times New Roman"/>
          <w:szCs w:val="24"/>
        </w:rPr>
      </w:pPr>
      <w:r>
        <w:rPr>
          <w:rFonts w:eastAsia="Times New Roman"/>
          <w:szCs w:val="24"/>
        </w:rPr>
        <w:t>Πρώτη επιλογή: θηριώδη</w:t>
      </w:r>
      <w:r w:rsidRPr="00302ABF">
        <w:rPr>
          <w:rFonts w:eastAsia="Times New Roman"/>
          <w:szCs w:val="24"/>
        </w:rPr>
        <w:t xml:space="preserve"> πλεονάσματα </w:t>
      </w:r>
      <w:r>
        <w:rPr>
          <w:rFonts w:eastAsia="Times New Roman"/>
          <w:szCs w:val="24"/>
        </w:rPr>
        <w:t xml:space="preserve">αντί </w:t>
      </w:r>
      <w:r w:rsidRPr="00302ABF">
        <w:rPr>
          <w:rFonts w:eastAsia="Times New Roman"/>
          <w:szCs w:val="24"/>
        </w:rPr>
        <w:t>ανάπτυξης</w:t>
      </w:r>
      <w:r>
        <w:rPr>
          <w:rFonts w:eastAsia="Times New Roman"/>
          <w:szCs w:val="24"/>
        </w:rPr>
        <w:t>.</w:t>
      </w:r>
      <w:r w:rsidRPr="00302ABF">
        <w:rPr>
          <w:rFonts w:eastAsia="Times New Roman"/>
          <w:szCs w:val="24"/>
        </w:rPr>
        <w:t xml:space="preserve"> </w:t>
      </w:r>
      <w:r>
        <w:rPr>
          <w:rFonts w:eastAsia="Times New Roman"/>
          <w:szCs w:val="24"/>
        </w:rPr>
        <w:t>Α</w:t>
      </w:r>
      <w:r w:rsidRPr="00302ABF">
        <w:rPr>
          <w:rFonts w:eastAsia="Times New Roman"/>
          <w:szCs w:val="24"/>
        </w:rPr>
        <w:t>γαπητέ μου</w:t>
      </w:r>
      <w:r>
        <w:rPr>
          <w:rFonts w:eastAsia="Times New Roman"/>
          <w:szCs w:val="24"/>
        </w:rPr>
        <w:t xml:space="preserve">, κύριε Τσακαλώτε, κανείς δεν έχει καταλάβει </w:t>
      </w:r>
      <w:r w:rsidRPr="00302ABF">
        <w:rPr>
          <w:rFonts w:eastAsia="Times New Roman"/>
          <w:szCs w:val="24"/>
        </w:rPr>
        <w:t>για ποιο</w:t>
      </w:r>
      <w:r>
        <w:rPr>
          <w:rFonts w:eastAsia="Times New Roman"/>
          <w:szCs w:val="24"/>
        </w:rPr>
        <w:t>ν</w:t>
      </w:r>
      <w:r w:rsidRPr="00302ABF">
        <w:rPr>
          <w:rFonts w:eastAsia="Times New Roman"/>
          <w:szCs w:val="24"/>
        </w:rPr>
        <w:t xml:space="preserve"> λόγο η </w:t>
      </w:r>
      <w:r>
        <w:rPr>
          <w:rFonts w:eastAsia="Times New Roman"/>
          <w:szCs w:val="24"/>
        </w:rPr>
        <w:t>Κ</w:t>
      </w:r>
      <w:r w:rsidRPr="00302ABF">
        <w:rPr>
          <w:rFonts w:eastAsia="Times New Roman"/>
          <w:szCs w:val="24"/>
        </w:rPr>
        <w:t>υβέρνηση αποφάσισε να δώσει πολύ μεγαλύτερη δόση λιτότητας στην οικονομία από αυτή</w:t>
      </w:r>
      <w:r>
        <w:rPr>
          <w:rFonts w:eastAsia="Times New Roman"/>
          <w:szCs w:val="24"/>
        </w:rPr>
        <w:t>ν</w:t>
      </w:r>
      <w:r w:rsidRPr="00302ABF">
        <w:rPr>
          <w:rFonts w:eastAsia="Times New Roman"/>
          <w:szCs w:val="24"/>
        </w:rPr>
        <w:t xml:space="preserve"> που πραγματικά χρειαζόταν για να επιτευχθούν τα πρωτογενή πλεονάσματα</w:t>
      </w:r>
      <w:r>
        <w:rPr>
          <w:rFonts w:eastAsia="Times New Roman"/>
          <w:szCs w:val="24"/>
        </w:rPr>
        <w:t>.</w:t>
      </w:r>
      <w:r w:rsidRPr="00302ABF">
        <w:rPr>
          <w:rFonts w:eastAsia="Times New Roman"/>
          <w:szCs w:val="24"/>
        </w:rPr>
        <w:t xml:space="preserve"> Κανείς δεν ωφελήθηκε πλην των δανειστών</w:t>
      </w:r>
      <w:r>
        <w:rPr>
          <w:rFonts w:eastAsia="Times New Roman"/>
          <w:szCs w:val="24"/>
        </w:rPr>
        <w:t>,</w:t>
      </w:r>
      <w:r w:rsidRPr="00302ABF">
        <w:rPr>
          <w:rFonts w:eastAsia="Times New Roman"/>
          <w:szCs w:val="24"/>
        </w:rPr>
        <w:t xml:space="preserve"> οι οποίοι έβλεπαν τους πρόθυμους Υπουργούς πρόθυμα να στραγγ</w:t>
      </w:r>
      <w:r w:rsidRPr="00302ABF">
        <w:rPr>
          <w:rFonts w:eastAsia="Times New Roman"/>
          <w:szCs w:val="24"/>
        </w:rPr>
        <w:t>ίζουν νοικοκυριά και επιχειρήσεις με την υπερφορολόγηση</w:t>
      </w:r>
      <w:r>
        <w:rPr>
          <w:rFonts w:eastAsia="Times New Roman"/>
          <w:szCs w:val="24"/>
        </w:rPr>
        <w:t>,</w:t>
      </w:r>
      <w:r w:rsidRPr="00302ABF">
        <w:rPr>
          <w:rFonts w:eastAsia="Times New Roman"/>
          <w:szCs w:val="24"/>
        </w:rPr>
        <w:t xml:space="preserve"> για να κατευθύνονται</w:t>
      </w:r>
      <w:r>
        <w:rPr>
          <w:rFonts w:eastAsia="Times New Roman"/>
          <w:szCs w:val="24"/>
        </w:rPr>
        <w:t>,</w:t>
      </w:r>
      <w:r w:rsidRPr="00302ABF">
        <w:rPr>
          <w:rFonts w:eastAsia="Times New Roman"/>
          <w:szCs w:val="24"/>
        </w:rPr>
        <w:t xml:space="preserve"> </w:t>
      </w:r>
      <w:r>
        <w:rPr>
          <w:rFonts w:eastAsia="Times New Roman"/>
          <w:szCs w:val="24"/>
        </w:rPr>
        <w:t>β</w:t>
      </w:r>
      <w:r w:rsidRPr="00302ABF">
        <w:rPr>
          <w:rFonts w:eastAsia="Times New Roman"/>
          <w:szCs w:val="24"/>
        </w:rPr>
        <w:t>εβαίως</w:t>
      </w:r>
      <w:r>
        <w:rPr>
          <w:rFonts w:eastAsia="Times New Roman"/>
          <w:szCs w:val="24"/>
        </w:rPr>
        <w:t>,</w:t>
      </w:r>
      <w:r w:rsidRPr="00302ABF">
        <w:rPr>
          <w:rFonts w:eastAsia="Times New Roman"/>
          <w:szCs w:val="24"/>
        </w:rPr>
        <w:t xml:space="preserve"> </w:t>
      </w:r>
      <w:r>
        <w:rPr>
          <w:rFonts w:eastAsia="Times New Roman"/>
          <w:szCs w:val="24"/>
        </w:rPr>
        <w:t>τ</w:t>
      </w:r>
      <w:r w:rsidRPr="00302ABF">
        <w:rPr>
          <w:rFonts w:eastAsia="Times New Roman"/>
          <w:szCs w:val="24"/>
        </w:rPr>
        <w:t xml:space="preserve">α χρήματα στα θησαυροφυλάκια των </w:t>
      </w:r>
      <w:r>
        <w:rPr>
          <w:rFonts w:eastAsia="Times New Roman"/>
          <w:szCs w:val="24"/>
        </w:rPr>
        <w:t>δανειστών</w:t>
      </w:r>
      <w:r w:rsidRPr="00302ABF">
        <w:rPr>
          <w:rFonts w:eastAsia="Times New Roman"/>
          <w:szCs w:val="24"/>
        </w:rPr>
        <w:t xml:space="preserve"> </w:t>
      </w:r>
      <w:r>
        <w:rPr>
          <w:rFonts w:eastAsia="Times New Roman"/>
          <w:szCs w:val="24"/>
        </w:rPr>
        <w:t>γ</w:t>
      </w:r>
      <w:r w:rsidRPr="00302ABF">
        <w:rPr>
          <w:rFonts w:eastAsia="Times New Roman"/>
          <w:szCs w:val="24"/>
        </w:rPr>
        <w:t>ια την αποπληρωμή των δανείων</w:t>
      </w:r>
      <w:r>
        <w:rPr>
          <w:rFonts w:eastAsia="Times New Roman"/>
          <w:szCs w:val="24"/>
        </w:rPr>
        <w:t>.</w:t>
      </w:r>
    </w:p>
    <w:p w14:paraId="5FC2F829" w14:textId="77777777" w:rsidR="0020643A" w:rsidRDefault="00E84ECF">
      <w:pPr>
        <w:tabs>
          <w:tab w:val="left" w:pos="3189"/>
          <w:tab w:val="center" w:pos="4513"/>
        </w:tabs>
        <w:spacing w:line="600" w:lineRule="auto"/>
        <w:ind w:firstLine="720"/>
        <w:contextualSpacing/>
        <w:jc w:val="both"/>
        <w:rPr>
          <w:rFonts w:eastAsia="Times New Roman"/>
          <w:szCs w:val="24"/>
        </w:rPr>
      </w:pPr>
      <w:r>
        <w:rPr>
          <w:rFonts w:eastAsia="Times New Roman"/>
          <w:szCs w:val="24"/>
        </w:rPr>
        <w:t>Δ</w:t>
      </w:r>
      <w:r w:rsidRPr="00302ABF">
        <w:rPr>
          <w:rFonts w:eastAsia="Times New Roman"/>
          <w:szCs w:val="24"/>
        </w:rPr>
        <w:t>εύτερη επιλογή της Κυβέρνησης ΣΥΡΙΖΑ</w:t>
      </w:r>
      <w:r>
        <w:rPr>
          <w:rFonts w:eastAsia="Times New Roman"/>
          <w:szCs w:val="24"/>
        </w:rPr>
        <w:t xml:space="preserve"> </w:t>
      </w:r>
      <w:r w:rsidRPr="00302ABF">
        <w:rPr>
          <w:rFonts w:eastAsia="Times New Roman"/>
          <w:szCs w:val="24"/>
        </w:rPr>
        <w:t>-</w:t>
      </w:r>
      <w:r>
        <w:rPr>
          <w:rFonts w:eastAsia="Times New Roman"/>
          <w:szCs w:val="24"/>
        </w:rPr>
        <w:t xml:space="preserve"> </w:t>
      </w:r>
      <w:r w:rsidRPr="00302ABF">
        <w:rPr>
          <w:rFonts w:eastAsia="Times New Roman"/>
          <w:szCs w:val="24"/>
        </w:rPr>
        <w:t>ΑΝΕΛ</w:t>
      </w:r>
      <w:r>
        <w:rPr>
          <w:rFonts w:eastAsia="Times New Roman"/>
          <w:szCs w:val="24"/>
        </w:rPr>
        <w:t xml:space="preserve">, </w:t>
      </w:r>
      <w:r w:rsidRPr="00302ABF">
        <w:rPr>
          <w:rFonts w:eastAsia="Times New Roman"/>
          <w:szCs w:val="24"/>
        </w:rPr>
        <w:t>έτσι όπως ξεκάθαρα αποτυπώνε</w:t>
      </w:r>
      <w:r>
        <w:rPr>
          <w:rFonts w:eastAsia="Times New Roman"/>
          <w:szCs w:val="24"/>
        </w:rPr>
        <w:t xml:space="preserve">ται σε αυτόν τον </w:t>
      </w:r>
      <w:r>
        <w:rPr>
          <w:rFonts w:eastAsia="Times New Roman"/>
          <w:szCs w:val="24"/>
        </w:rPr>
        <w:t>π</w:t>
      </w:r>
      <w:r w:rsidRPr="00302ABF">
        <w:rPr>
          <w:rFonts w:eastAsia="Times New Roman"/>
          <w:szCs w:val="24"/>
        </w:rPr>
        <w:t xml:space="preserve">ροϋπολογισμό </w:t>
      </w:r>
      <w:r w:rsidRPr="00302ABF">
        <w:rPr>
          <w:rFonts w:eastAsia="Times New Roman"/>
          <w:szCs w:val="24"/>
        </w:rPr>
        <w:t xml:space="preserve">και καλύπτει το σύνολο της τετραετίας μέσα στην οποία έχει </w:t>
      </w:r>
      <w:r>
        <w:rPr>
          <w:rFonts w:eastAsia="Times New Roman"/>
          <w:szCs w:val="24"/>
        </w:rPr>
        <w:t xml:space="preserve">αναπτύξει τη </w:t>
      </w:r>
      <w:r w:rsidRPr="00302ABF">
        <w:rPr>
          <w:rFonts w:eastAsia="Times New Roman"/>
          <w:szCs w:val="24"/>
        </w:rPr>
        <w:t>διακυβέρνησ</w:t>
      </w:r>
      <w:r>
        <w:rPr>
          <w:rFonts w:eastAsia="Times New Roman"/>
          <w:szCs w:val="24"/>
        </w:rPr>
        <w:t>ή</w:t>
      </w:r>
      <w:r w:rsidRPr="00302ABF">
        <w:rPr>
          <w:rFonts w:eastAsia="Times New Roman"/>
          <w:szCs w:val="24"/>
        </w:rPr>
        <w:t xml:space="preserve"> του ο ΣΥΡΙΖΑ και </w:t>
      </w:r>
      <w:r>
        <w:rPr>
          <w:rFonts w:eastAsia="Times New Roman"/>
          <w:szCs w:val="24"/>
        </w:rPr>
        <w:t xml:space="preserve">οι </w:t>
      </w:r>
      <w:r w:rsidRPr="00302ABF">
        <w:rPr>
          <w:rFonts w:eastAsia="Times New Roman"/>
          <w:szCs w:val="24"/>
        </w:rPr>
        <w:t>ΑΝΕΛ</w:t>
      </w:r>
      <w:r>
        <w:rPr>
          <w:rFonts w:eastAsia="Times New Roman"/>
          <w:szCs w:val="24"/>
        </w:rPr>
        <w:t xml:space="preserve">, είναι φόροι, φόροι, φόροι, </w:t>
      </w:r>
      <w:r w:rsidRPr="00302ABF">
        <w:rPr>
          <w:rFonts w:eastAsia="Times New Roman"/>
          <w:szCs w:val="24"/>
        </w:rPr>
        <w:t xml:space="preserve">αντί για συμμάζεμα στο </w:t>
      </w:r>
      <w:r>
        <w:rPr>
          <w:rFonts w:eastAsia="Times New Roman"/>
          <w:szCs w:val="24"/>
        </w:rPr>
        <w:t>δ</w:t>
      </w:r>
      <w:r w:rsidRPr="00302ABF">
        <w:rPr>
          <w:rFonts w:eastAsia="Times New Roman"/>
          <w:szCs w:val="24"/>
        </w:rPr>
        <w:t>ημόσιο</w:t>
      </w:r>
      <w:r>
        <w:rPr>
          <w:rFonts w:eastAsia="Times New Roman"/>
          <w:szCs w:val="24"/>
        </w:rPr>
        <w:t>.</w:t>
      </w:r>
      <w:r w:rsidRPr="00302ABF">
        <w:rPr>
          <w:rFonts w:eastAsia="Times New Roman"/>
          <w:szCs w:val="24"/>
        </w:rPr>
        <w:t xml:space="preserve"> </w:t>
      </w:r>
      <w:r>
        <w:rPr>
          <w:rFonts w:eastAsia="Times New Roman"/>
          <w:szCs w:val="24"/>
        </w:rPr>
        <w:t>Η</w:t>
      </w:r>
      <w:r w:rsidRPr="00302ABF">
        <w:rPr>
          <w:rFonts w:eastAsia="Times New Roman"/>
          <w:szCs w:val="24"/>
        </w:rPr>
        <w:t xml:space="preserve"> υπερφορολόγηση είναι πανταχού παρούσα και αν κάτι </w:t>
      </w:r>
      <w:r>
        <w:rPr>
          <w:rFonts w:eastAsia="Times New Roman"/>
          <w:szCs w:val="24"/>
        </w:rPr>
        <w:t>θ</w:t>
      </w:r>
      <w:r w:rsidRPr="00302ABF">
        <w:rPr>
          <w:rFonts w:eastAsia="Times New Roman"/>
          <w:szCs w:val="24"/>
        </w:rPr>
        <w:t>α θυμούνται οι πολίτ</w:t>
      </w:r>
      <w:r w:rsidRPr="00302ABF">
        <w:rPr>
          <w:rFonts w:eastAsia="Times New Roman"/>
          <w:szCs w:val="24"/>
        </w:rPr>
        <w:t xml:space="preserve">ες από το πέρασμά σας στην </w:t>
      </w:r>
      <w:r>
        <w:rPr>
          <w:rFonts w:eastAsia="Times New Roman"/>
          <w:szCs w:val="24"/>
        </w:rPr>
        <w:t>Κ</w:t>
      </w:r>
      <w:r w:rsidRPr="00302ABF">
        <w:rPr>
          <w:rFonts w:eastAsia="Times New Roman"/>
          <w:szCs w:val="24"/>
        </w:rPr>
        <w:t xml:space="preserve">υβέρνηση </w:t>
      </w:r>
      <w:r>
        <w:rPr>
          <w:rFonts w:eastAsia="Times New Roman"/>
          <w:szCs w:val="24"/>
        </w:rPr>
        <w:t>είναι οι</w:t>
      </w:r>
      <w:r w:rsidRPr="00302ABF">
        <w:rPr>
          <w:rFonts w:eastAsia="Times New Roman"/>
          <w:szCs w:val="24"/>
        </w:rPr>
        <w:t xml:space="preserve"> φόροι</w:t>
      </w:r>
      <w:r>
        <w:rPr>
          <w:rFonts w:eastAsia="Times New Roman"/>
          <w:szCs w:val="24"/>
        </w:rPr>
        <w:t>.</w:t>
      </w:r>
      <w:r w:rsidRPr="00302ABF">
        <w:rPr>
          <w:rFonts w:eastAsia="Times New Roman"/>
          <w:szCs w:val="24"/>
        </w:rPr>
        <w:t xml:space="preserve"> </w:t>
      </w:r>
      <w:r>
        <w:rPr>
          <w:rFonts w:eastAsia="Times New Roman"/>
          <w:szCs w:val="24"/>
        </w:rPr>
        <w:t>Δ</w:t>
      </w:r>
      <w:r w:rsidRPr="00302ABF">
        <w:rPr>
          <w:rFonts w:eastAsia="Times New Roman"/>
          <w:szCs w:val="24"/>
        </w:rPr>
        <w:t>ιαρκώς περισσότεροι φόροι</w:t>
      </w:r>
      <w:r>
        <w:rPr>
          <w:rFonts w:eastAsia="Times New Roman"/>
          <w:szCs w:val="24"/>
        </w:rPr>
        <w:t>!</w:t>
      </w:r>
      <w:r w:rsidRPr="00302ABF">
        <w:rPr>
          <w:rFonts w:eastAsia="Times New Roman"/>
          <w:szCs w:val="24"/>
        </w:rPr>
        <w:t xml:space="preserve"> </w:t>
      </w:r>
      <w:r>
        <w:rPr>
          <w:rFonts w:eastAsia="Times New Roman"/>
          <w:szCs w:val="24"/>
        </w:rPr>
        <w:t>Κ</w:t>
      </w:r>
      <w:r w:rsidRPr="00302ABF">
        <w:rPr>
          <w:rFonts w:eastAsia="Times New Roman"/>
          <w:szCs w:val="24"/>
        </w:rPr>
        <w:t xml:space="preserve">αι </w:t>
      </w:r>
      <w:r>
        <w:rPr>
          <w:rFonts w:eastAsia="Times New Roman"/>
          <w:szCs w:val="24"/>
        </w:rPr>
        <w:t xml:space="preserve">εν </w:t>
      </w:r>
      <w:r w:rsidRPr="00302ABF">
        <w:rPr>
          <w:rFonts w:eastAsia="Times New Roman"/>
          <w:szCs w:val="24"/>
        </w:rPr>
        <w:t>μέσω της λεγόμενης τότε υπερήφανης διαπραγμάτευσης</w:t>
      </w:r>
      <w:r>
        <w:rPr>
          <w:rFonts w:eastAsia="Times New Roman"/>
          <w:szCs w:val="24"/>
        </w:rPr>
        <w:t xml:space="preserve"> </w:t>
      </w:r>
      <w:r w:rsidRPr="00302ABF">
        <w:rPr>
          <w:rFonts w:eastAsia="Times New Roman"/>
          <w:szCs w:val="24"/>
        </w:rPr>
        <w:t xml:space="preserve">η Ελλάδα κατέληξε να είναι </w:t>
      </w:r>
      <w:r>
        <w:rPr>
          <w:rFonts w:eastAsia="Times New Roman"/>
          <w:szCs w:val="24"/>
        </w:rPr>
        <w:t>μια</w:t>
      </w:r>
      <w:r w:rsidRPr="00302ABF">
        <w:rPr>
          <w:rFonts w:eastAsia="Times New Roman"/>
          <w:szCs w:val="24"/>
        </w:rPr>
        <w:t xml:space="preserve"> δεξαμενή φορολογικών βαρών</w:t>
      </w:r>
      <w:r>
        <w:rPr>
          <w:rFonts w:eastAsia="Times New Roman"/>
          <w:szCs w:val="24"/>
        </w:rPr>
        <w:t>.</w:t>
      </w:r>
    </w:p>
    <w:p w14:paraId="5FC2F82A" w14:textId="77777777" w:rsidR="0020643A" w:rsidRDefault="00E84ECF">
      <w:pPr>
        <w:tabs>
          <w:tab w:val="left" w:pos="3189"/>
          <w:tab w:val="center" w:pos="4513"/>
        </w:tabs>
        <w:spacing w:line="600" w:lineRule="auto"/>
        <w:ind w:firstLine="720"/>
        <w:contextualSpacing/>
        <w:jc w:val="both"/>
        <w:rPr>
          <w:rFonts w:eastAsia="Times New Roman"/>
          <w:szCs w:val="24"/>
        </w:rPr>
      </w:pPr>
      <w:r>
        <w:rPr>
          <w:rFonts w:eastAsia="Times New Roman"/>
          <w:szCs w:val="24"/>
        </w:rPr>
        <w:t xml:space="preserve">Αυξήθηκε ο ΦΠΑ ακόμη και στα τρόφιμα. Στα ταπεινά </w:t>
      </w:r>
      <w:r>
        <w:rPr>
          <w:rFonts w:eastAsia="Times New Roman"/>
          <w:szCs w:val="24"/>
        </w:rPr>
        <w:t>μακαρόνια</w:t>
      </w:r>
      <w:r w:rsidRPr="00302ABF">
        <w:rPr>
          <w:rFonts w:eastAsia="Times New Roman"/>
          <w:szCs w:val="24"/>
        </w:rPr>
        <w:t xml:space="preserve"> </w:t>
      </w:r>
      <w:r>
        <w:rPr>
          <w:rFonts w:eastAsia="Times New Roman"/>
          <w:szCs w:val="24"/>
        </w:rPr>
        <w:t>που κάποια στιγμή χλευάζατε -</w:t>
      </w:r>
      <w:r w:rsidRPr="00302ABF">
        <w:rPr>
          <w:rFonts w:eastAsia="Times New Roman"/>
          <w:szCs w:val="24"/>
        </w:rPr>
        <w:t xml:space="preserve">όχι </w:t>
      </w:r>
      <w:r>
        <w:rPr>
          <w:rFonts w:eastAsia="Times New Roman"/>
          <w:szCs w:val="24"/>
        </w:rPr>
        <w:t>ε</w:t>
      </w:r>
      <w:r w:rsidRPr="00302ABF">
        <w:rPr>
          <w:rFonts w:eastAsia="Times New Roman"/>
          <w:szCs w:val="24"/>
        </w:rPr>
        <w:t>σείς προσωπικά</w:t>
      </w:r>
      <w:r>
        <w:rPr>
          <w:rFonts w:eastAsia="Times New Roman"/>
          <w:szCs w:val="24"/>
        </w:rPr>
        <w:t>-</w:t>
      </w:r>
      <w:r w:rsidRPr="00302ABF">
        <w:rPr>
          <w:rFonts w:eastAsia="Times New Roman"/>
          <w:szCs w:val="24"/>
        </w:rPr>
        <w:t xml:space="preserve"> αυξήθηκε η τιμή </w:t>
      </w:r>
      <w:r>
        <w:rPr>
          <w:rFonts w:eastAsia="Times New Roman"/>
          <w:szCs w:val="24"/>
        </w:rPr>
        <w:t>τους και</w:t>
      </w:r>
      <w:r w:rsidRPr="00302ABF">
        <w:rPr>
          <w:rFonts w:eastAsia="Times New Roman"/>
          <w:szCs w:val="24"/>
        </w:rPr>
        <w:t xml:space="preserve"> από το 13</w:t>
      </w:r>
      <w:r>
        <w:rPr>
          <w:rFonts w:eastAsia="Times New Roman"/>
          <w:szCs w:val="24"/>
        </w:rPr>
        <w:t>%</w:t>
      </w:r>
      <w:r w:rsidRPr="00302ABF">
        <w:rPr>
          <w:rFonts w:eastAsia="Times New Roman"/>
          <w:szCs w:val="24"/>
        </w:rPr>
        <w:t xml:space="preserve"> που ήταν </w:t>
      </w:r>
      <w:r>
        <w:rPr>
          <w:rFonts w:eastAsia="Times New Roman"/>
          <w:szCs w:val="24"/>
        </w:rPr>
        <w:t xml:space="preserve">ο ΦΠΑ, τον πήγατε </w:t>
      </w:r>
      <w:r w:rsidRPr="00302ABF">
        <w:rPr>
          <w:rFonts w:eastAsia="Times New Roman"/>
          <w:szCs w:val="24"/>
        </w:rPr>
        <w:t>στο 24%</w:t>
      </w:r>
      <w:r>
        <w:rPr>
          <w:rFonts w:eastAsia="Times New Roman"/>
          <w:szCs w:val="24"/>
        </w:rPr>
        <w:t>.</w:t>
      </w:r>
      <w:r w:rsidRPr="00302ABF">
        <w:rPr>
          <w:rFonts w:eastAsia="Times New Roman"/>
          <w:szCs w:val="24"/>
        </w:rPr>
        <w:t xml:space="preserve"> </w:t>
      </w:r>
      <w:r>
        <w:rPr>
          <w:rFonts w:eastAsia="Times New Roman"/>
          <w:szCs w:val="24"/>
        </w:rPr>
        <w:t>Τ</w:t>
      </w:r>
      <w:r w:rsidRPr="00302ABF">
        <w:rPr>
          <w:rFonts w:eastAsia="Times New Roman"/>
          <w:szCs w:val="24"/>
        </w:rPr>
        <w:t>ην ίδια ώρα</w:t>
      </w:r>
      <w:r>
        <w:rPr>
          <w:rFonts w:eastAsia="Times New Roman"/>
          <w:szCs w:val="24"/>
        </w:rPr>
        <w:t>,</w:t>
      </w:r>
      <w:r w:rsidRPr="00302ABF">
        <w:rPr>
          <w:rFonts w:eastAsia="Times New Roman"/>
          <w:szCs w:val="24"/>
        </w:rPr>
        <w:t xml:space="preserve"> </w:t>
      </w:r>
      <w:r>
        <w:rPr>
          <w:rFonts w:eastAsia="Times New Roman"/>
          <w:szCs w:val="24"/>
        </w:rPr>
        <w:t>όμως,</w:t>
      </w:r>
      <w:r w:rsidRPr="00302ABF">
        <w:rPr>
          <w:rFonts w:eastAsia="Times New Roman"/>
          <w:szCs w:val="24"/>
        </w:rPr>
        <w:t xml:space="preserve"> οι μετακλητοί υπάλληλοι αυξάνοντα</w:t>
      </w:r>
      <w:r>
        <w:rPr>
          <w:rFonts w:eastAsia="Times New Roman"/>
          <w:szCs w:val="24"/>
        </w:rPr>
        <w:t>ν</w:t>
      </w:r>
      <w:r w:rsidRPr="00302ABF">
        <w:rPr>
          <w:rFonts w:eastAsia="Times New Roman"/>
          <w:szCs w:val="24"/>
        </w:rPr>
        <w:t xml:space="preserve"> και πληθύνοντα</w:t>
      </w:r>
      <w:r>
        <w:rPr>
          <w:rFonts w:eastAsia="Times New Roman"/>
          <w:szCs w:val="24"/>
        </w:rPr>
        <w:t>ν.</w:t>
      </w:r>
      <w:r w:rsidRPr="00302ABF">
        <w:rPr>
          <w:rFonts w:eastAsia="Times New Roman"/>
          <w:szCs w:val="24"/>
        </w:rPr>
        <w:t xml:space="preserve"> </w:t>
      </w:r>
      <w:r>
        <w:rPr>
          <w:rFonts w:eastAsia="Times New Roman"/>
          <w:szCs w:val="24"/>
        </w:rPr>
        <w:t>Η</w:t>
      </w:r>
      <w:r w:rsidRPr="00302ABF">
        <w:rPr>
          <w:rFonts w:eastAsia="Times New Roman"/>
          <w:szCs w:val="24"/>
        </w:rPr>
        <w:t xml:space="preserve"> εξοικονόμηση της δημόσιας δαπάνης έφυγε εντελώς απ</w:t>
      </w:r>
      <w:r w:rsidRPr="00302ABF">
        <w:rPr>
          <w:rFonts w:eastAsia="Times New Roman"/>
          <w:szCs w:val="24"/>
        </w:rPr>
        <w:t>ό τον οπτικό σας ορίζοντα</w:t>
      </w:r>
      <w:r>
        <w:rPr>
          <w:rFonts w:eastAsia="Times New Roman"/>
          <w:szCs w:val="24"/>
        </w:rPr>
        <w:t>.</w:t>
      </w:r>
    </w:p>
    <w:p w14:paraId="5FC2F82B" w14:textId="77777777" w:rsidR="0020643A" w:rsidRDefault="00E84ECF">
      <w:pPr>
        <w:tabs>
          <w:tab w:val="left" w:pos="3189"/>
          <w:tab w:val="center" w:pos="4513"/>
        </w:tabs>
        <w:spacing w:line="600" w:lineRule="auto"/>
        <w:ind w:firstLine="720"/>
        <w:contextualSpacing/>
        <w:jc w:val="both"/>
        <w:rPr>
          <w:rFonts w:eastAsia="Times New Roman"/>
          <w:szCs w:val="24"/>
        </w:rPr>
      </w:pPr>
      <w:r w:rsidRPr="00302ABF">
        <w:rPr>
          <w:rFonts w:eastAsia="Times New Roman"/>
          <w:szCs w:val="24"/>
        </w:rPr>
        <w:t>Τρίτη επιλογή</w:t>
      </w:r>
      <w:r>
        <w:rPr>
          <w:rFonts w:eastAsia="Times New Roman"/>
          <w:szCs w:val="24"/>
        </w:rPr>
        <w:t>:</w:t>
      </w:r>
      <w:r w:rsidRPr="00302ABF">
        <w:rPr>
          <w:rFonts w:eastAsia="Times New Roman"/>
          <w:szCs w:val="24"/>
        </w:rPr>
        <w:t xml:space="preserve"> μερίσματα μιας χρήσης</w:t>
      </w:r>
      <w:r>
        <w:rPr>
          <w:rFonts w:eastAsia="Times New Roman"/>
          <w:szCs w:val="24"/>
        </w:rPr>
        <w:t>,</w:t>
      </w:r>
      <w:r w:rsidRPr="00302ABF">
        <w:rPr>
          <w:rFonts w:eastAsia="Times New Roman"/>
          <w:szCs w:val="24"/>
        </w:rPr>
        <w:t xml:space="preserve"> αντί για τη δημιουργία ενός μόνιμου σταθερού μηχανισμ</w:t>
      </w:r>
      <w:r>
        <w:rPr>
          <w:rFonts w:eastAsia="Times New Roman"/>
          <w:szCs w:val="24"/>
        </w:rPr>
        <w:t xml:space="preserve">ού </w:t>
      </w:r>
      <w:r w:rsidRPr="00302ABF">
        <w:rPr>
          <w:rFonts w:eastAsia="Times New Roman"/>
          <w:szCs w:val="24"/>
        </w:rPr>
        <w:t>ασφαλείας για την προστασία των πιο αδύναμων ανθρώπων</w:t>
      </w:r>
      <w:r>
        <w:rPr>
          <w:rFonts w:eastAsia="Times New Roman"/>
          <w:szCs w:val="24"/>
        </w:rPr>
        <w:t>,</w:t>
      </w:r>
      <w:r w:rsidRPr="00302ABF">
        <w:rPr>
          <w:rFonts w:eastAsia="Times New Roman"/>
          <w:szCs w:val="24"/>
        </w:rPr>
        <w:t xml:space="preserve"> των πιο αδύναμων συμπολιτών </w:t>
      </w:r>
      <w:r>
        <w:rPr>
          <w:rFonts w:eastAsia="Times New Roman"/>
          <w:szCs w:val="24"/>
        </w:rPr>
        <w:t>μας.</w:t>
      </w:r>
      <w:r w:rsidRPr="00302ABF">
        <w:rPr>
          <w:rFonts w:eastAsia="Times New Roman"/>
          <w:szCs w:val="24"/>
        </w:rPr>
        <w:t xml:space="preserve"> </w:t>
      </w:r>
      <w:r>
        <w:rPr>
          <w:rFonts w:eastAsia="Times New Roman"/>
          <w:szCs w:val="24"/>
        </w:rPr>
        <w:t>Σ</w:t>
      </w:r>
      <w:r w:rsidRPr="00302ABF">
        <w:rPr>
          <w:rFonts w:eastAsia="Times New Roman"/>
          <w:szCs w:val="24"/>
        </w:rPr>
        <w:t>τη διάρκεια</w:t>
      </w:r>
      <w:r>
        <w:rPr>
          <w:rFonts w:eastAsia="Times New Roman"/>
          <w:szCs w:val="24"/>
        </w:rPr>
        <w:t>,</w:t>
      </w:r>
      <w:r w:rsidRPr="00302ABF">
        <w:rPr>
          <w:rFonts w:eastAsia="Times New Roman"/>
          <w:szCs w:val="24"/>
        </w:rPr>
        <w:t xml:space="preserve"> </w:t>
      </w:r>
      <w:r>
        <w:rPr>
          <w:rFonts w:eastAsia="Times New Roman"/>
          <w:szCs w:val="24"/>
        </w:rPr>
        <w:t>λ</w:t>
      </w:r>
      <w:r w:rsidRPr="00302ABF">
        <w:rPr>
          <w:rFonts w:eastAsia="Times New Roman"/>
          <w:szCs w:val="24"/>
        </w:rPr>
        <w:t>οιπόν</w:t>
      </w:r>
      <w:r>
        <w:rPr>
          <w:rFonts w:eastAsia="Times New Roman"/>
          <w:szCs w:val="24"/>
        </w:rPr>
        <w:t>,</w:t>
      </w:r>
      <w:r w:rsidRPr="00302ABF">
        <w:rPr>
          <w:rFonts w:eastAsia="Times New Roman"/>
          <w:szCs w:val="24"/>
        </w:rPr>
        <w:t xml:space="preserve"> της τετραετίας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w:t>
      </w:r>
      <w:r>
        <w:rPr>
          <w:rFonts w:eastAsia="Times New Roman"/>
          <w:szCs w:val="24"/>
        </w:rPr>
        <w:t>ΝΕΛ τα υπερ</w:t>
      </w:r>
      <w:r w:rsidRPr="00302ABF">
        <w:rPr>
          <w:rFonts w:eastAsia="Times New Roman"/>
          <w:szCs w:val="24"/>
        </w:rPr>
        <w:t>πλεονάσματα</w:t>
      </w:r>
      <w:r>
        <w:rPr>
          <w:rFonts w:eastAsia="Times New Roman"/>
          <w:szCs w:val="24"/>
        </w:rPr>
        <w:t>,</w:t>
      </w:r>
      <w:r w:rsidRPr="00302ABF">
        <w:rPr>
          <w:rFonts w:eastAsia="Times New Roman"/>
          <w:szCs w:val="24"/>
        </w:rPr>
        <w:t xml:space="preserve"> </w:t>
      </w:r>
      <w:r>
        <w:rPr>
          <w:rFonts w:eastAsia="Times New Roman"/>
          <w:szCs w:val="24"/>
        </w:rPr>
        <w:t>α</w:t>
      </w:r>
      <w:r w:rsidRPr="00302ABF">
        <w:rPr>
          <w:rFonts w:eastAsia="Times New Roman"/>
          <w:szCs w:val="24"/>
        </w:rPr>
        <w:t xml:space="preserve">γαπητέ κύριε </w:t>
      </w:r>
      <w:r>
        <w:rPr>
          <w:rFonts w:eastAsia="Times New Roman"/>
          <w:szCs w:val="24"/>
        </w:rPr>
        <w:t>Τσακαλώτε,</w:t>
      </w:r>
      <w:r w:rsidRPr="00302ABF">
        <w:rPr>
          <w:rFonts w:eastAsia="Times New Roman"/>
          <w:szCs w:val="24"/>
        </w:rPr>
        <w:t xml:space="preserve"> ξεπέρασαν τα 11 δισεκατομμύρια ευρώ</w:t>
      </w:r>
      <w:r>
        <w:rPr>
          <w:rFonts w:eastAsia="Times New Roman"/>
          <w:szCs w:val="24"/>
        </w:rPr>
        <w:t>.</w:t>
      </w:r>
      <w:r w:rsidRPr="00302ABF">
        <w:rPr>
          <w:rFonts w:eastAsia="Times New Roman"/>
          <w:szCs w:val="24"/>
        </w:rPr>
        <w:t xml:space="preserve"> </w:t>
      </w:r>
      <w:r>
        <w:rPr>
          <w:rFonts w:eastAsia="Times New Roman"/>
          <w:szCs w:val="24"/>
        </w:rPr>
        <w:t>Α</w:t>
      </w:r>
      <w:r w:rsidRPr="00302ABF">
        <w:rPr>
          <w:rFonts w:eastAsia="Times New Roman"/>
          <w:szCs w:val="24"/>
        </w:rPr>
        <w:t>πό αυτά τα 11 δισεκατομμύρια ευρώ</w:t>
      </w:r>
      <w:r>
        <w:rPr>
          <w:rFonts w:eastAsia="Times New Roman"/>
          <w:szCs w:val="24"/>
        </w:rPr>
        <w:t>,</w:t>
      </w:r>
      <w:r w:rsidRPr="00302ABF">
        <w:rPr>
          <w:rFonts w:eastAsia="Times New Roman"/>
          <w:szCs w:val="24"/>
        </w:rPr>
        <w:t xml:space="preserve"> </w:t>
      </w:r>
      <w:r>
        <w:rPr>
          <w:rFonts w:eastAsia="Times New Roman"/>
          <w:szCs w:val="24"/>
        </w:rPr>
        <w:t>τ</w:t>
      </w:r>
      <w:r w:rsidRPr="00302ABF">
        <w:rPr>
          <w:rFonts w:eastAsia="Times New Roman"/>
          <w:szCs w:val="24"/>
        </w:rPr>
        <w:t xml:space="preserve">α 9 δισεκατομμύρια ευρώ πήγαν στους δανειστές </w:t>
      </w:r>
      <w:r>
        <w:rPr>
          <w:rFonts w:eastAsia="Times New Roman"/>
          <w:szCs w:val="24"/>
        </w:rPr>
        <w:t>γ</w:t>
      </w:r>
      <w:r w:rsidRPr="00302ABF">
        <w:rPr>
          <w:rFonts w:eastAsia="Times New Roman"/>
          <w:szCs w:val="24"/>
        </w:rPr>
        <w:t>ια την αποπληρωμή των δανείων</w:t>
      </w:r>
      <w:r>
        <w:rPr>
          <w:rFonts w:eastAsia="Times New Roman"/>
          <w:szCs w:val="24"/>
        </w:rPr>
        <w:t>.</w:t>
      </w:r>
      <w:r w:rsidRPr="00302ABF">
        <w:rPr>
          <w:rFonts w:eastAsia="Times New Roman"/>
          <w:szCs w:val="24"/>
        </w:rPr>
        <w:t xml:space="preserve"> </w:t>
      </w:r>
      <w:r>
        <w:rPr>
          <w:rFonts w:eastAsia="Times New Roman"/>
          <w:szCs w:val="24"/>
        </w:rPr>
        <w:t>Μας μένουν</w:t>
      </w:r>
      <w:r w:rsidRPr="00302ABF">
        <w:rPr>
          <w:rFonts w:eastAsia="Times New Roman"/>
          <w:szCs w:val="24"/>
        </w:rPr>
        <w:t xml:space="preserve"> 2 </w:t>
      </w:r>
      <w:r>
        <w:rPr>
          <w:rFonts w:eastAsia="Times New Roman"/>
          <w:szCs w:val="24"/>
        </w:rPr>
        <w:t>δισεκατομμύρια ευρώ από τα υπερ</w:t>
      </w:r>
      <w:r w:rsidRPr="00302ABF">
        <w:rPr>
          <w:rFonts w:eastAsia="Times New Roman"/>
          <w:szCs w:val="24"/>
        </w:rPr>
        <w:t>πλεονάσματα</w:t>
      </w:r>
      <w:r w:rsidRPr="00302ABF">
        <w:rPr>
          <w:rFonts w:eastAsia="Times New Roman"/>
          <w:szCs w:val="24"/>
        </w:rPr>
        <w:t xml:space="preserve"> τα οποία</w:t>
      </w:r>
      <w:r>
        <w:rPr>
          <w:rFonts w:eastAsia="Times New Roman"/>
          <w:szCs w:val="24"/>
        </w:rPr>
        <w:t>,</w:t>
      </w:r>
      <w:r w:rsidRPr="00302ABF">
        <w:rPr>
          <w:rFonts w:eastAsia="Times New Roman"/>
          <w:szCs w:val="24"/>
        </w:rPr>
        <w:t xml:space="preserve"> ως γνωστόν και κατά κοινή παραδοχή</w:t>
      </w:r>
      <w:r>
        <w:rPr>
          <w:rFonts w:eastAsia="Times New Roman"/>
          <w:szCs w:val="24"/>
        </w:rPr>
        <w:t>,</w:t>
      </w:r>
      <w:r w:rsidRPr="00302ABF">
        <w:rPr>
          <w:rFonts w:eastAsia="Times New Roman"/>
          <w:szCs w:val="24"/>
        </w:rPr>
        <w:t xml:space="preserve"> προέκυψαν από την υπερφορολόγηση</w:t>
      </w:r>
      <w:r>
        <w:rPr>
          <w:rFonts w:eastAsia="Times New Roman"/>
          <w:szCs w:val="24"/>
        </w:rPr>
        <w:t>. Εσείς μπορεί να μην λέτε «υπερφορολόγηση», εγώ, όμως, θα πω από την υπερφορολόγηση. Εσείς θα πείτε από τη δίκαιη φορολόγηση. Από τα 11 δισεκατομμύρια ευρώ των υπερπλεονασμάτων</w:t>
      </w:r>
      <w:r>
        <w:rPr>
          <w:rFonts w:eastAsia="Times New Roman"/>
          <w:szCs w:val="24"/>
        </w:rPr>
        <w:t xml:space="preserve"> τα 9 δισεκατομμύρια ευρώ πήγαν στους δανειστές. Μένουν 2 δισεκατομμύρια ευρώ. Το 1 δισεκατομμύριο ευρώ επεστράφη </w:t>
      </w:r>
      <w:r w:rsidRPr="00302ABF">
        <w:rPr>
          <w:rFonts w:eastAsia="Times New Roman"/>
          <w:szCs w:val="24"/>
        </w:rPr>
        <w:t>ως μέρισμα μετά από δικαστικές αποφάσεις και μας μένει κάτι λιγότερο από 1 δισεκατομμύριο ευρώ που είναι η επιστροφή του μερίσματος από το σύν</w:t>
      </w:r>
      <w:r w:rsidRPr="00302ABF">
        <w:rPr>
          <w:rFonts w:eastAsia="Times New Roman"/>
          <w:szCs w:val="24"/>
        </w:rPr>
        <w:t xml:space="preserve">ολο των </w:t>
      </w:r>
      <w:r>
        <w:rPr>
          <w:rFonts w:eastAsia="Times New Roman"/>
          <w:szCs w:val="24"/>
        </w:rPr>
        <w:t>υπερπλεονασμάτων,</w:t>
      </w:r>
      <w:r w:rsidRPr="00302ABF">
        <w:rPr>
          <w:rFonts w:eastAsia="Times New Roman"/>
          <w:szCs w:val="24"/>
        </w:rPr>
        <w:t xml:space="preserve"> δηλαδή έχουμε ένα πολύ χαμηλό κλάσμα</w:t>
      </w:r>
      <w:r>
        <w:rPr>
          <w:rFonts w:eastAsia="Times New Roman"/>
          <w:szCs w:val="24"/>
        </w:rPr>
        <w:t>,</w:t>
      </w:r>
      <w:r w:rsidRPr="00302ABF">
        <w:rPr>
          <w:rFonts w:eastAsia="Times New Roman"/>
          <w:szCs w:val="24"/>
        </w:rPr>
        <w:t xml:space="preserve"> χωρίς μέλλον</w:t>
      </w:r>
      <w:r>
        <w:rPr>
          <w:rFonts w:eastAsia="Times New Roman"/>
          <w:szCs w:val="24"/>
        </w:rPr>
        <w:t>.</w:t>
      </w:r>
      <w:r w:rsidRPr="00302ABF">
        <w:rPr>
          <w:rFonts w:eastAsia="Times New Roman"/>
          <w:szCs w:val="24"/>
        </w:rPr>
        <w:t xml:space="preserve"> </w:t>
      </w:r>
      <w:r>
        <w:rPr>
          <w:rFonts w:eastAsia="Times New Roman"/>
          <w:szCs w:val="24"/>
        </w:rPr>
        <w:t>Ε</w:t>
      </w:r>
      <w:r w:rsidRPr="00302ABF">
        <w:rPr>
          <w:rFonts w:eastAsia="Times New Roman"/>
          <w:szCs w:val="24"/>
        </w:rPr>
        <w:t>ίναι μία και έξω</w:t>
      </w:r>
      <w:r>
        <w:rPr>
          <w:rFonts w:eastAsia="Times New Roman"/>
          <w:szCs w:val="24"/>
        </w:rPr>
        <w:t>.</w:t>
      </w:r>
      <w:r w:rsidRPr="00302ABF">
        <w:rPr>
          <w:rFonts w:eastAsia="Times New Roman"/>
          <w:szCs w:val="24"/>
        </w:rPr>
        <w:t xml:space="preserve"> </w:t>
      </w:r>
      <w:r>
        <w:rPr>
          <w:rFonts w:eastAsia="Times New Roman"/>
          <w:szCs w:val="24"/>
        </w:rPr>
        <w:t>Δ</w:t>
      </w:r>
      <w:r w:rsidRPr="00302ABF">
        <w:rPr>
          <w:rFonts w:eastAsia="Times New Roman"/>
          <w:szCs w:val="24"/>
        </w:rPr>
        <w:t xml:space="preserve">εν υπάρχει σταθερός μηχανισμός που να εξασφαλίζει και να διασφαλίζει ότι </w:t>
      </w:r>
      <w:r>
        <w:rPr>
          <w:rFonts w:eastAsia="Times New Roman"/>
          <w:szCs w:val="24"/>
        </w:rPr>
        <w:t xml:space="preserve">οι </w:t>
      </w:r>
      <w:r w:rsidRPr="00302ABF">
        <w:rPr>
          <w:rFonts w:eastAsia="Times New Roman"/>
          <w:szCs w:val="24"/>
        </w:rPr>
        <w:t xml:space="preserve">κοινωνικά </w:t>
      </w:r>
      <w:r>
        <w:rPr>
          <w:rFonts w:eastAsia="Times New Roman"/>
          <w:szCs w:val="24"/>
        </w:rPr>
        <w:t xml:space="preserve">και </w:t>
      </w:r>
      <w:r w:rsidRPr="00302ABF">
        <w:rPr>
          <w:rFonts w:eastAsia="Times New Roman"/>
          <w:szCs w:val="24"/>
        </w:rPr>
        <w:t>οικονομικά ασθενέστεροι θα έχουν μόνιμο μερίδιο από τα μερίσματα που προκύπτουν από το υπερπλεόνασμα</w:t>
      </w:r>
      <w:r>
        <w:rPr>
          <w:rFonts w:eastAsia="Times New Roman"/>
          <w:szCs w:val="24"/>
        </w:rPr>
        <w:t>.</w:t>
      </w:r>
      <w:r w:rsidRPr="00302ABF">
        <w:rPr>
          <w:rFonts w:eastAsia="Times New Roman"/>
          <w:szCs w:val="24"/>
        </w:rPr>
        <w:t xml:space="preserve"> </w:t>
      </w:r>
    </w:p>
    <w:p w14:paraId="5FC2F82C" w14:textId="77777777" w:rsidR="0020643A" w:rsidRDefault="00E84ECF">
      <w:pPr>
        <w:tabs>
          <w:tab w:val="left" w:pos="3189"/>
          <w:tab w:val="center" w:pos="4513"/>
        </w:tabs>
        <w:spacing w:line="600" w:lineRule="auto"/>
        <w:ind w:firstLine="720"/>
        <w:contextualSpacing/>
        <w:jc w:val="both"/>
        <w:rPr>
          <w:rFonts w:eastAsia="Times New Roman"/>
          <w:szCs w:val="24"/>
        </w:rPr>
      </w:pPr>
      <w:r>
        <w:rPr>
          <w:rFonts w:eastAsia="Times New Roman"/>
          <w:szCs w:val="24"/>
        </w:rPr>
        <w:t xml:space="preserve">Σας ξαναλέω ότι τα </w:t>
      </w:r>
      <w:r w:rsidRPr="00302ABF">
        <w:rPr>
          <w:rFonts w:eastAsia="Times New Roman"/>
          <w:szCs w:val="24"/>
        </w:rPr>
        <w:t>πλ</w:t>
      </w:r>
      <w:r>
        <w:rPr>
          <w:rFonts w:eastAsia="Times New Roman"/>
          <w:szCs w:val="24"/>
        </w:rPr>
        <w:t>εονάσματα στην τετραετία ΣΥΡΙΖΑ</w:t>
      </w:r>
      <w:r>
        <w:rPr>
          <w:rFonts w:eastAsia="Times New Roman"/>
          <w:szCs w:val="24"/>
        </w:rPr>
        <w:t xml:space="preserve"> </w:t>
      </w:r>
      <w:r>
        <w:rPr>
          <w:rFonts w:eastAsia="Times New Roman"/>
          <w:szCs w:val="24"/>
        </w:rPr>
        <w:t>-</w:t>
      </w:r>
      <w:r>
        <w:rPr>
          <w:rFonts w:eastAsia="Times New Roman"/>
          <w:szCs w:val="24"/>
        </w:rPr>
        <w:t xml:space="preserve"> </w:t>
      </w:r>
      <w:r w:rsidRPr="00302ABF">
        <w:rPr>
          <w:rFonts w:eastAsia="Times New Roman"/>
          <w:szCs w:val="24"/>
        </w:rPr>
        <w:t>ΑΝΕΛ ανήλθαν στα 11 δισεκατομμύρια ευρώ</w:t>
      </w:r>
      <w:r>
        <w:rPr>
          <w:rFonts w:eastAsia="Times New Roman"/>
          <w:szCs w:val="24"/>
        </w:rPr>
        <w:t>.</w:t>
      </w:r>
      <w:r w:rsidRPr="00302ABF">
        <w:rPr>
          <w:rFonts w:eastAsia="Times New Roman"/>
          <w:szCs w:val="24"/>
        </w:rPr>
        <w:t xml:space="preserve"> </w:t>
      </w:r>
      <w:r>
        <w:rPr>
          <w:rFonts w:eastAsia="Times New Roman"/>
          <w:szCs w:val="24"/>
        </w:rPr>
        <w:t xml:space="preserve">Τα 9 δισεκατομμύρια ευρώ </w:t>
      </w:r>
      <w:r w:rsidRPr="00302ABF">
        <w:rPr>
          <w:rFonts w:eastAsia="Times New Roman"/>
          <w:szCs w:val="24"/>
        </w:rPr>
        <w:t>τα πήραν οι δανειστές</w:t>
      </w:r>
      <w:r>
        <w:rPr>
          <w:rFonts w:eastAsia="Times New Roman"/>
          <w:szCs w:val="24"/>
        </w:rPr>
        <w:t>,</w:t>
      </w:r>
      <w:r w:rsidRPr="00302ABF">
        <w:rPr>
          <w:rFonts w:eastAsia="Times New Roman"/>
          <w:szCs w:val="24"/>
        </w:rPr>
        <w:t xml:space="preserve"> 1 δισεκατ</w:t>
      </w:r>
      <w:r w:rsidRPr="00302ABF">
        <w:rPr>
          <w:rFonts w:eastAsia="Times New Roman"/>
          <w:szCs w:val="24"/>
        </w:rPr>
        <w:t xml:space="preserve">ομμύριο ευρώ επεστράφη σε κοινωνικές ομάδες μετά από δικαστικές αποφάσεις και άλλο </w:t>
      </w:r>
      <w:r>
        <w:rPr>
          <w:rFonts w:eastAsia="Times New Roman"/>
          <w:szCs w:val="24"/>
        </w:rPr>
        <w:t xml:space="preserve">1 δισεκατομμύριο ευρώ </w:t>
      </w:r>
      <w:r w:rsidRPr="00302ABF">
        <w:rPr>
          <w:rFonts w:eastAsia="Times New Roman"/>
          <w:szCs w:val="24"/>
        </w:rPr>
        <w:t xml:space="preserve">είναι αυτό με το οποίο κάνετε την επιστροφή αυτών που έχουν δώσει από τη φορολογία </w:t>
      </w:r>
      <w:r>
        <w:rPr>
          <w:rFonts w:eastAsia="Times New Roman"/>
          <w:szCs w:val="24"/>
        </w:rPr>
        <w:t>οι</w:t>
      </w:r>
      <w:r w:rsidRPr="00302ABF">
        <w:rPr>
          <w:rFonts w:eastAsia="Times New Roman"/>
          <w:szCs w:val="24"/>
        </w:rPr>
        <w:t xml:space="preserve"> πολίτ</w:t>
      </w:r>
      <w:r>
        <w:rPr>
          <w:rFonts w:eastAsia="Times New Roman"/>
          <w:szCs w:val="24"/>
        </w:rPr>
        <w:t>ε</w:t>
      </w:r>
      <w:r w:rsidRPr="00302ABF">
        <w:rPr>
          <w:rFonts w:eastAsia="Times New Roman"/>
          <w:szCs w:val="24"/>
        </w:rPr>
        <w:t>ς</w:t>
      </w:r>
      <w:r>
        <w:rPr>
          <w:rFonts w:eastAsia="Times New Roman"/>
          <w:szCs w:val="24"/>
        </w:rPr>
        <w:t>.</w:t>
      </w:r>
    </w:p>
    <w:p w14:paraId="5FC2F82D" w14:textId="77777777" w:rsidR="0020643A" w:rsidRDefault="00E84ECF">
      <w:pPr>
        <w:tabs>
          <w:tab w:val="left" w:pos="3189"/>
          <w:tab w:val="center" w:pos="4513"/>
        </w:tabs>
        <w:spacing w:line="600" w:lineRule="auto"/>
        <w:ind w:firstLine="720"/>
        <w:contextualSpacing/>
        <w:jc w:val="both"/>
        <w:rPr>
          <w:rFonts w:eastAsia="Times New Roman"/>
          <w:szCs w:val="24"/>
        </w:rPr>
      </w:pPr>
      <w:r>
        <w:rPr>
          <w:rFonts w:eastAsia="Times New Roman"/>
          <w:szCs w:val="24"/>
        </w:rPr>
        <w:t>Επίσης, αυτό που απασχολεί εμένα πολύ είναι ότι ο θεσμός</w:t>
      </w:r>
      <w:r>
        <w:rPr>
          <w:rFonts w:eastAsia="Times New Roman"/>
          <w:szCs w:val="24"/>
        </w:rPr>
        <w:t xml:space="preserve"> του</w:t>
      </w:r>
      <w:r w:rsidRPr="00302ABF">
        <w:rPr>
          <w:rFonts w:eastAsia="Times New Roman"/>
          <w:szCs w:val="24"/>
        </w:rPr>
        <w:t xml:space="preserve"> εγγυημένου εισοδήματος δεν έχει γίνει κεντρική πολιτική στη χώρα </w:t>
      </w:r>
      <w:r>
        <w:rPr>
          <w:rFonts w:eastAsia="Times New Roman"/>
          <w:szCs w:val="24"/>
        </w:rPr>
        <w:t>μας.</w:t>
      </w:r>
      <w:r w:rsidRPr="00302ABF">
        <w:rPr>
          <w:rFonts w:eastAsia="Times New Roman"/>
          <w:szCs w:val="24"/>
        </w:rPr>
        <w:t xml:space="preserve"> </w:t>
      </w:r>
      <w:r>
        <w:rPr>
          <w:rFonts w:eastAsia="Times New Roman"/>
          <w:szCs w:val="24"/>
        </w:rPr>
        <w:t>Τ</w:t>
      </w:r>
      <w:r w:rsidRPr="00302ABF">
        <w:rPr>
          <w:rFonts w:eastAsia="Times New Roman"/>
          <w:szCs w:val="24"/>
        </w:rPr>
        <w:t xml:space="preserve">ο έχετε αφήσει ως </w:t>
      </w:r>
      <w:r>
        <w:rPr>
          <w:rFonts w:eastAsia="Times New Roman"/>
          <w:szCs w:val="24"/>
        </w:rPr>
        <w:t>μια</w:t>
      </w:r>
      <w:r w:rsidRPr="00302ABF">
        <w:rPr>
          <w:rFonts w:eastAsia="Times New Roman"/>
          <w:szCs w:val="24"/>
        </w:rPr>
        <w:t xml:space="preserve"> δευτερεύουσα επιλογή</w:t>
      </w:r>
      <w:r>
        <w:rPr>
          <w:rFonts w:eastAsia="Times New Roman"/>
          <w:szCs w:val="24"/>
        </w:rPr>
        <w:t>, ενώ θα έπρεπε να είναι η πρώτι</w:t>
      </w:r>
      <w:r w:rsidRPr="00302ABF">
        <w:rPr>
          <w:rFonts w:eastAsia="Times New Roman"/>
          <w:szCs w:val="24"/>
        </w:rPr>
        <w:t>στη</w:t>
      </w:r>
      <w:r>
        <w:rPr>
          <w:rFonts w:eastAsia="Times New Roman"/>
          <w:szCs w:val="24"/>
        </w:rPr>
        <w:t>.</w:t>
      </w:r>
    </w:p>
    <w:p w14:paraId="5FC2F82E" w14:textId="77777777" w:rsidR="0020643A" w:rsidRDefault="00E84ECF">
      <w:pPr>
        <w:tabs>
          <w:tab w:val="left" w:pos="3189"/>
          <w:tab w:val="center" w:pos="4513"/>
        </w:tabs>
        <w:spacing w:line="600" w:lineRule="auto"/>
        <w:ind w:firstLine="720"/>
        <w:contextualSpacing/>
        <w:jc w:val="both"/>
        <w:rPr>
          <w:rFonts w:eastAsia="Times New Roman"/>
          <w:szCs w:val="24"/>
        </w:rPr>
      </w:pPr>
      <w:r>
        <w:rPr>
          <w:rFonts w:eastAsia="Times New Roman"/>
          <w:szCs w:val="24"/>
        </w:rPr>
        <w:t>Τ</w:t>
      </w:r>
      <w:r w:rsidRPr="00302ABF">
        <w:rPr>
          <w:rFonts w:eastAsia="Times New Roman"/>
          <w:szCs w:val="24"/>
        </w:rPr>
        <w:t>έταρτη επιλογή αυτής της Κυβέρνησης</w:t>
      </w:r>
      <w:r>
        <w:rPr>
          <w:rFonts w:eastAsia="Times New Roman"/>
          <w:szCs w:val="24"/>
        </w:rPr>
        <w:t>,</w:t>
      </w:r>
      <w:r w:rsidRPr="00302ABF">
        <w:rPr>
          <w:rFonts w:eastAsia="Times New Roman"/>
          <w:szCs w:val="24"/>
        </w:rPr>
        <w:t xml:space="preserve"> έτσι όπως αποτυπώνεται στον </w:t>
      </w:r>
      <w:r>
        <w:rPr>
          <w:rFonts w:eastAsia="Times New Roman"/>
          <w:szCs w:val="24"/>
        </w:rPr>
        <w:t>π</w:t>
      </w:r>
      <w:r w:rsidRPr="00302ABF">
        <w:rPr>
          <w:rFonts w:eastAsia="Times New Roman"/>
          <w:szCs w:val="24"/>
        </w:rPr>
        <w:t xml:space="preserve">ροϋπολογισμό </w:t>
      </w:r>
      <w:r w:rsidRPr="00302ABF">
        <w:rPr>
          <w:rFonts w:eastAsia="Times New Roman"/>
          <w:szCs w:val="24"/>
        </w:rPr>
        <w:t>του 2019</w:t>
      </w:r>
      <w:r>
        <w:rPr>
          <w:rFonts w:eastAsia="Times New Roman"/>
          <w:szCs w:val="24"/>
        </w:rPr>
        <w:t>,</w:t>
      </w:r>
      <w:r w:rsidRPr="00302ABF">
        <w:rPr>
          <w:rFonts w:eastAsia="Times New Roman"/>
          <w:szCs w:val="24"/>
        </w:rPr>
        <w:t xml:space="preserve"> </w:t>
      </w:r>
      <w:r>
        <w:rPr>
          <w:rFonts w:eastAsia="Times New Roman"/>
          <w:szCs w:val="24"/>
        </w:rPr>
        <w:t>ε</w:t>
      </w:r>
      <w:r w:rsidRPr="00302ABF">
        <w:rPr>
          <w:rFonts w:eastAsia="Times New Roman"/>
          <w:szCs w:val="24"/>
        </w:rPr>
        <w:t xml:space="preserve">ίναι </w:t>
      </w:r>
      <w:r>
        <w:rPr>
          <w:rFonts w:eastAsia="Times New Roman"/>
          <w:szCs w:val="24"/>
        </w:rPr>
        <w:t xml:space="preserve">οι </w:t>
      </w:r>
      <w:r w:rsidRPr="00302ABF">
        <w:rPr>
          <w:rFonts w:eastAsia="Times New Roman"/>
          <w:szCs w:val="24"/>
        </w:rPr>
        <w:t>πε</w:t>
      </w:r>
      <w:r w:rsidRPr="00302ABF">
        <w:rPr>
          <w:rFonts w:eastAsia="Times New Roman"/>
          <w:szCs w:val="24"/>
        </w:rPr>
        <w:t>ρισσότερες προσλήψεις</w:t>
      </w:r>
      <w:r>
        <w:rPr>
          <w:rFonts w:eastAsia="Times New Roman"/>
          <w:szCs w:val="24"/>
        </w:rPr>
        <w:t xml:space="preserve"> αντί για μεγαλύτερο Π</w:t>
      </w:r>
      <w:r w:rsidRPr="00302ABF">
        <w:rPr>
          <w:rFonts w:eastAsia="Times New Roman"/>
          <w:szCs w:val="24"/>
        </w:rPr>
        <w:t xml:space="preserve">ρόγραμμα </w:t>
      </w:r>
      <w:r>
        <w:rPr>
          <w:rFonts w:eastAsia="Times New Roman"/>
          <w:szCs w:val="24"/>
        </w:rPr>
        <w:t>Δ</w:t>
      </w:r>
      <w:r w:rsidRPr="00302ABF">
        <w:rPr>
          <w:rFonts w:eastAsia="Times New Roman"/>
          <w:szCs w:val="24"/>
        </w:rPr>
        <w:t xml:space="preserve">ημοσίων </w:t>
      </w:r>
      <w:r>
        <w:rPr>
          <w:rFonts w:eastAsia="Times New Roman"/>
          <w:szCs w:val="24"/>
        </w:rPr>
        <w:t>Ε</w:t>
      </w:r>
      <w:r w:rsidRPr="00302ABF">
        <w:rPr>
          <w:rFonts w:eastAsia="Times New Roman"/>
          <w:szCs w:val="24"/>
        </w:rPr>
        <w:t>πενδύσεων</w:t>
      </w:r>
      <w:r>
        <w:rPr>
          <w:rFonts w:eastAsia="Times New Roman"/>
          <w:szCs w:val="24"/>
        </w:rPr>
        <w:t>.</w:t>
      </w:r>
      <w:r w:rsidRPr="00302ABF">
        <w:rPr>
          <w:rFonts w:eastAsia="Times New Roman"/>
          <w:szCs w:val="24"/>
        </w:rPr>
        <w:t xml:space="preserve"> </w:t>
      </w:r>
      <w:r>
        <w:rPr>
          <w:rFonts w:eastAsia="Times New Roman"/>
          <w:szCs w:val="24"/>
        </w:rPr>
        <w:t>Κουτσουρεύετε</w:t>
      </w:r>
      <w:r w:rsidRPr="00302ABF">
        <w:rPr>
          <w:rFonts w:eastAsia="Times New Roman"/>
          <w:szCs w:val="24"/>
        </w:rPr>
        <w:t xml:space="preserve"> το Πρόγραμμα Δημοσίων Επενδύσεων και αυξά</w:t>
      </w:r>
      <w:r>
        <w:rPr>
          <w:rFonts w:eastAsia="Times New Roman"/>
          <w:szCs w:val="24"/>
        </w:rPr>
        <w:t xml:space="preserve">νετε τις προσλήψεις στο </w:t>
      </w:r>
      <w:r>
        <w:rPr>
          <w:rFonts w:eastAsia="Times New Roman"/>
          <w:szCs w:val="24"/>
        </w:rPr>
        <w:t>δημόσιο</w:t>
      </w:r>
      <w:r>
        <w:rPr>
          <w:rFonts w:eastAsia="Times New Roman"/>
          <w:szCs w:val="24"/>
        </w:rPr>
        <w:t>.</w:t>
      </w:r>
    </w:p>
    <w:p w14:paraId="5FC2F82F" w14:textId="77777777" w:rsidR="0020643A" w:rsidRDefault="00E84ECF">
      <w:pPr>
        <w:spacing w:line="600" w:lineRule="auto"/>
        <w:ind w:firstLine="720"/>
        <w:contextualSpacing/>
        <w:jc w:val="both"/>
        <w:rPr>
          <w:rFonts w:eastAsia="Times New Roman"/>
          <w:szCs w:val="24"/>
        </w:rPr>
      </w:pPr>
      <w:r>
        <w:rPr>
          <w:rFonts w:eastAsia="Times New Roman"/>
          <w:szCs w:val="24"/>
        </w:rPr>
        <w:t>Όμως, ποιος θα πληρώσει τελικά τη γιγάντωση του δημοσίου τομέα; Και να πεις ότι οι προσλήψεις θ</w:t>
      </w:r>
      <w:r>
        <w:rPr>
          <w:rFonts w:eastAsia="Times New Roman"/>
          <w:szCs w:val="24"/>
        </w:rPr>
        <w:t>α γίνονταν μ’ έναν τρόπο ασφαλή; Όχι. Ακόμα και για την επιλογή των γενικών γραμματέων των Υπουργείων έχουμε από την Κομισιόν «κόκκινη κάρτα» που λέει</w:t>
      </w:r>
      <w:r w:rsidRPr="001C622F">
        <w:rPr>
          <w:rFonts w:eastAsia="Times New Roman"/>
          <w:szCs w:val="24"/>
        </w:rPr>
        <w:t>:</w:t>
      </w:r>
      <w:r>
        <w:rPr>
          <w:rFonts w:eastAsia="Times New Roman"/>
          <w:szCs w:val="24"/>
        </w:rPr>
        <w:t xml:space="preserve"> «Όχι κομματικούς. Φτιάξτε τρόπο πρόσληψης και επιλογής γενικών γραμματέων με αντικειμενικά κριτήρια και </w:t>
      </w:r>
      <w:r>
        <w:rPr>
          <w:rFonts w:eastAsia="Times New Roman"/>
          <w:szCs w:val="24"/>
        </w:rPr>
        <w:t>όχι κομματικά».</w:t>
      </w:r>
    </w:p>
    <w:p w14:paraId="5FC2F830" w14:textId="77777777" w:rsidR="0020643A" w:rsidRDefault="00E84ECF">
      <w:pPr>
        <w:spacing w:line="600" w:lineRule="auto"/>
        <w:ind w:firstLine="720"/>
        <w:contextualSpacing/>
        <w:jc w:val="both"/>
        <w:rPr>
          <w:rFonts w:eastAsia="Times New Roman"/>
          <w:szCs w:val="24"/>
        </w:rPr>
      </w:pPr>
      <w:r>
        <w:rPr>
          <w:rFonts w:eastAsia="Times New Roman"/>
          <w:szCs w:val="24"/>
        </w:rPr>
        <w:t>Πέμπτη επιλογή σας είναι το δημόσιο χρέος. Φορτώσατε στο δημόσιο χρέος έξτρα βάρη από το τρίτο μνημόνιο, το μνημόνιο Τσίπρα – Καμμένου και διογκώσατε το ιδιωτικό χρέος. Το δημόσιο χρέος το 2016 ήταν 326 δισεκατομμύρια ευρώ. Βλέπουμε ότι τώρ</w:t>
      </w:r>
      <w:r>
        <w:rPr>
          <w:rFonts w:eastAsia="Times New Roman"/>
          <w:szCs w:val="24"/>
        </w:rPr>
        <w:t xml:space="preserve">α, σύμφωνα με τον </w:t>
      </w:r>
      <w:r>
        <w:rPr>
          <w:rFonts w:eastAsia="Times New Roman"/>
          <w:szCs w:val="24"/>
        </w:rPr>
        <w:t>προϋπολογισμό</w:t>
      </w:r>
      <w:r>
        <w:rPr>
          <w:rFonts w:eastAsia="Times New Roman"/>
          <w:szCs w:val="24"/>
        </w:rPr>
        <w:t xml:space="preserve">, θα φτάσει τα 357 δισεκατομμύρια και ελπίζετε ότι θα μειωθεί ελαφρώς στα 346 δισεκατομμύρια ευρώ. Δηλαδή, το παραλάβατε 326, το πήγατε 357 με μια ελπίδα να πάει στα 346 και εγώ θα σας έλεγα ότι όχι μόνο δεν κουρέψατε το </w:t>
      </w:r>
      <w:r>
        <w:rPr>
          <w:rFonts w:eastAsia="Times New Roman"/>
          <w:szCs w:val="24"/>
        </w:rPr>
        <w:t>χρέος, όπως λέγατε, αλλά το αφήσατε να βγάλει και μπούκλες, θα μου επιτρέψετε να πω με μια μικρή δόση ζήλειας. Σε σχέση με το δημόσιο χρέος, λοιπόν, τα πράγματα επιβαρύνονται.</w:t>
      </w:r>
    </w:p>
    <w:p w14:paraId="5FC2F831" w14:textId="77777777" w:rsidR="0020643A" w:rsidRDefault="00E84ECF">
      <w:pPr>
        <w:spacing w:line="600" w:lineRule="auto"/>
        <w:ind w:firstLine="720"/>
        <w:contextualSpacing/>
        <w:jc w:val="both"/>
        <w:rPr>
          <w:rFonts w:eastAsia="Times New Roman"/>
          <w:szCs w:val="24"/>
        </w:rPr>
      </w:pPr>
      <w:r>
        <w:rPr>
          <w:rFonts w:eastAsia="Times New Roman"/>
          <w:szCs w:val="24"/>
        </w:rPr>
        <w:t>Σε σχέση με το ιδιωτικό χρέος, όμως, η κατάσταση είναι ακόμα χειρότερη. Μόλις χθ</w:t>
      </w:r>
      <w:r>
        <w:rPr>
          <w:rFonts w:eastAsia="Times New Roman"/>
          <w:szCs w:val="24"/>
        </w:rPr>
        <w:t xml:space="preserve">ες ανακοινώθηκαν τα στοιχεία του Υπουργείου Οικονομικών, σύμφωνα με τα οποία οι απλήρωτοι φόροι τον Οκτώβριο ξεπέρασαν τα 927 εκατομμύρια ευρώ. Πάνω από </w:t>
      </w:r>
      <w:r>
        <w:rPr>
          <w:rFonts w:eastAsia="Times New Roman"/>
          <w:szCs w:val="24"/>
        </w:rPr>
        <w:t>τέσσερα εκατομμύρια</w:t>
      </w:r>
      <w:r>
        <w:rPr>
          <w:rFonts w:eastAsia="Times New Roman"/>
          <w:szCs w:val="24"/>
        </w:rPr>
        <w:t xml:space="preserve"> συμπολίτες μας, για την ακρίβεια </w:t>
      </w:r>
      <w:r>
        <w:rPr>
          <w:rFonts w:eastAsia="Times New Roman"/>
          <w:szCs w:val="24"/>
        </w:rPr>
        <w:t>τέσσερα εκατομμύρια διακόσιες χιλιάδες</w:t>
      </w:r>
      <w:r>
        <w:rPr>
          <w:rFonts w:eastAsia="Times New Roman"/>
          <w:szCs w:val="24"/>
        </w:rPr>
        <w:t xml:space="preserve"> φορολογούμε</w:t>
      </w:r>
      <w:r>
        <w:rPr>
          <w:rFonts w:eastAsia="Times New Roman"/>
          <w:szCs w:val="24"/>
        </w:rPr>
        <w:t xml:space="preserve">νοι χρωστούν στο δημόσιο και οι συνολικές οφειλές έχουν υπερβεί τα 103 δισεκατομμύρια ευρώ. Έτσι, λοιπόν, από το κίνημα «Δεν πληρώνω, δεν πληρώνω» έχετε περάσει με την πολιτική σας στο κίνημα «Δεν έχω να πληρώσω, δεν έχω να πληρώσω». </w:t>
      </w:r>
    </w:p>
    <w:p w14:paraId="5FC2F832" w14:textId="77777777" w:rsidR="0020643A" w:rsidRDefault="00E84ECF">
      <w:pPr>
        <w:spacing w:line="600" w:lineRule="auto"/>
        <w:ind w:firstLine="720"/>
        <w:contextualSpacing/>
        <w:jc w:val="both"/>
        <w:rPr>
          <w:rFonts w:eastAsia="Times New Roman"/>
          <w:szCs w:val="24"/>
        </w:rPr>
      </w:pPr>
      <w:r>
        <w:rPr>
          <w:rFonts w:eastAsia="Times New Roman"/>
          <w:szCs w:val="24"/>
        </w:rPr>
        <w:t>Καταλήγω, κύριε Πρόεδ</w:t>
      </w:r>
      <w:r>
        <w:rPr>
          <w:rFonts w:eastAsia="Times New Roman"/>
          <w:szCs w:val="24"/>
        </w:rPr>
        <w:t>ρε. Ευχαριστώ για την ανοχή.</w:t>
      </w:r>
    </w:p>
    <w:p w14:paraId="5FC2F833" w14:textId="77777777" w:rsidR="0020643A" w:rsidRDefault="00E84ECF">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ΣΥΡΙΖΑ και ΑΝΕΛ αφήνετε την οικονομία σε χειρότερη θέση απ’ ό,τι τη βρήκατε. Το δημόσιο χρωστάει περισσότερα. Το δημόσιο είναι εκτός αγορών. Τα νοικοκυριά έχουν χάσει σημαντικό διαθέσιμο εισόδημα. </w:t>
      </w:r>
      <w:r>
        <w:rPr>
          <w:rFonts w:eastAsia="Times New Roman"/>
          <w:szCs w:val="24"/>
        </w:rPr>
        <w:t>Οι επενδύσεις έχουν καθηλωθεί. Οι τράπεζες δεν μπορούν να χρηματοδοτήσουν την αγορά. Αποτύχατε στο μέτωπο της ανάπτυξης. Υπονομεύσατε τις προοπτικές και το αύριο της ελληνικής οικονομίας με πάρα πολλά βάρη και εμπόδια που έχετε βάλει στη διαδρομή. Έχετε πρ</w:t>
      </w:r>
      <w:r>
        <w:rPr>
          <w:rFonts w:eastAsia="Times New Roman"/>
          <w:szCs w:val="24"/>
        </w:rPr>
        <w:t>οσθέσει κινδύνους.</w:t>
      </w:r>
    </w:p>
    <w:p w14:paraId="5FC2F834" w14:textId="77777777" w:rsidR="0020643A" w:rsidRDefault="00E84ECF">
      <w:pPr>
        <w:spacing w:line="600" w:lineRule="auto"/>
        <w:ind w:firstLine="720"/>
        <w:contextualSpacing/>
        <w:jc w:val="both"/>
        <w:rPr>
          <w:rFonts w:eastAsia="Times New Roman"/>
          <w:szCs w:val="24"/>
        </w:rPr>
      </w:pPr>
      <w:r>
        <w:rPr>
          <w:rFonts w:eastAsia="Times New Roman"/>
          <w:szCs w:val="24"/>
        </w:rPr>
        <w:t xml:space="preserve">Γι’ αυτούς τους λόγους, λοιπόν, το Ποτάμι καταψηφίζει τον </w:t>
      </w:r>
      <w:r>
        <w:rPr>
          <w:rFonts w:eastAsia="Times New Roman"/>
          <w:szCs w:val="24"/>
        </w:rPr>
        <w:t>προϋπολογισμό</w:t>
      </w:r>
      <w:r>
        <w:rPr>
          <w:rFonts w:eastAsia="Times New Roman"/>
          <w:szCs w:val="24"/>
        </w:rPr>
        <w:t>.</w:t>
      </w:r>
    </w:p>
    <w:p w14:paraId="5FC2F835" w14:textId="77777777" w:rsidR="0020643A" w:rsidRDefault="00E84ECF">
      <w:pPr>
        <w:spacing w:line="600" w:lineRule="auto"/>
        <w:ind w:firstLine="720"/>
        <w:contextualSpacing/>
        <w:jc w:val="both"/>
        <w:rPr>
          <w:rFonts w:eastAsia="Times New Roman"/>
          <w:szCs w:val="24"/>
        </w:rPr>
      </w:pPr>
      <w:r>
        <w:rPr>
          <w:rFonts w:eastAsia="Times New Roman"/>
          <w:szCs w:val="24"/>
        </w:rPr>
        <w:t>Σας ευχαριστώ.</w:t>
      </w:r>
    </w:p>
    <w:p w14:paraId="5FC2F836" w14:textId="77777777" w:rsidR="0020643A" w:rsidRDefault="00E84ECF">
      <w:pPr>
        <w:spacing w:line="600" w:lineRule="auto"/>
        <w:ind w:firstLine="720"/>
        <w:contextualSpacing/>
        <w:jc w:val="center"/>
        <w:rPr>
          <w:rFonts w:eastAsia="Times New Roman"/>
          <w:szCs w:val="24"/>
        </w:rPr>
      </w:pPr>
      <w:r>
        <w:rPr>
          <w:rFonts w:eastAsia="Times New Roman"/>
          <w:szCs w:val="24"/>
        </w:rPr>
        <w:t>(Χειροκροτήματα από την πτέρυγα του Ποταμιού)</w:t>
      </w:r>
    </w:p>
    <w:p w14:paraId="5FC2F837" w14:textId="77777777" w:rsidR="0020643A" w:rsidRDefault="00E84ECF">
      <w:pPr>
        <w:spacing w:line="600" w:lineRule="auto"/>
        <w:ind w:firstLine="720"/>
        <w:contextualSpacing/>
        <w:jc w:val="both"/>
        <w:rPr>
          <w:rFonts w:eastAsia="Times New Roman"/>
          <w:szCs w:val="24"/>
        </w:rPr>
      </w:pPr>
      <w:r w:rsidRPr="001C622F">
        <w:rPr>
          <w:rFonts w:eastAsia="Times New Roman"/>
          <w:b/>
          <w:szCs w:val="24"/>
        </w:rPr>
        <w:t>ΠΡΟΕΔΡΕΥΩΝ (Αναστάσιος Κουράκης):</w:t>
      </w:r>
      <w:r>
        <w:rPr>
          <w:rFonts w:eastAsia="Times New Roman"/>
          <w:szCs w:val="24"/>
        </w:rPr>
        <w:t xml:space="preserve"> Ευχαριστούμε τον κ. Αμυρά, </w:t>
      </w:r>
      <w:r>
        <w:rPr>
          <w:rFonts w:eastAsia="Times New Roman"/>
          <w:szCs w:val="24"/>
        </w:rPr>
        <w:t xml:space="preserve">γενικό εισηγητή </w:t>
      </w:r>
      <w:r>
        <w:rPr>
          <w:rFonts w:eastAsia="Times New Roman"/>
          <w:szCs w:val="24"/>
        </w:rPr>
        <w:t>από το Ποτάμι.</w:t>
      </w:r>
    </w:p>
    <w:p w14:paraId="5FC2F838" w14:textId="77777777" w:rsidR="0020643A" w:rsidRDefault="00E84ECF">
      <w:pPr>
        <w:spacing w:line="600" w:lineRule="auto"/>
        <w:ind w:firstLine="720"/>
        <w:contextualSpacing/>
        <w:jc w:val="both"/>
        <w:rPr>
          <w:rFonts w:eastAsia="Times New Roman"/>
          <w:szCs w:val="24"/>
        </w:rPr>
      </w:pPr>
      <w:r>
        <w:rPr>
          <w:rFonts w:eastAsia="Times New Roman"/>
          <w:szCs w:val="24"/>
        </w:rPr>
        <w:t>Τον λόγο έχει ο κ. Αθανάσιος Παπαχριστόπουλος, Κοινοβουλευτικός Εκπρόσωπος των Ανεξαρτήτων Ελλήνων, για δώδεκα λεπτά.</w:t>
      </w:r>
    </w:p>
    <w:p w14:paraId="5FC2F839" w14:textId="77777777" w:rsidR="0020643A" w:rsidRDefault="00E84ECF">
      <w:pPr>
        <w:spacing w:line="600" w:lineRule="auto"/>
        <w:ind w:firstLine="720"/>
        <w:contextualSpacing/>
        <w:jc w:val="both"/>
        <w:rPr>
          <w:rFonts w:eastAsia="Times New Roman"/>
          <w:szCs w:val="24"/>
        </w:rPr>
      </w:pPr>
      <w:r w:rsidRPr="001C622F">
        <w:rPr>
          <w:rFonts w:eastAsia="Times New Roman"/>
          <w:b/>
          <w:szCs w:val="24"/>
        </w:rPr>
        <w:t>ΑΘΑΝΑΣΙΟΣ ΠΑΠΑΧΡΙΣΤΟΠΟΥΛΟΣ:</w:t>
      </w:r>
      <w:r>
        <w:rPr>
          <w:rFonts w:eastAsia="Times New Roman"/>
          <w:szCs w:val="24"/>
        </w:rPr>
        <w:t xml:space="preserve"> Ευχαριστώ, κύριε Πρόεδρε.</w:t>
      </w:r>
    </w:p>
    <w:p w14:paraId="5FC2F83A" w14:textId="77777777" w:rsidR="0020643A" w:rsidRDefault="00E84ECF">
      <w:pPr>
        <w:spacing w:line="600" w:lineRule="auto"/>
        <w:ind w:firstLine="720"/>
        <w:contextualSpacing/>
        <w:jc w:val="both"/>
        <w:rPr>
          <w:rFonts w:eastAsia="Times New Roman"/>
          <w:szCs w:val="24"/>
        </w:rPr>
      </w:pPr>
      <w:r>
        <w:rPr>
          <w:rFonts w:eastAsia="Times New Roman"/>
          <w:szCs w:val="24"/>
        </w:rPr>
        <w:t xml:space="preserve">Χτες κιόλας σε μια </w:t>
      </w:r>
      <w:r>
        <w:rPr>
          <w:rFonts w:eastAsia="Times New Roman"/>
          <w:szCs w:val="24"/>
        </w:rPr>
        <w:t xml:space="preserve">επιτροπή </w:t>
      </w:r>
      <w:r>
        <w:rPr>
          <w:rFonts w:eastAsia="Times New Roman"/>
          <w:szCs w:val="24"/>
        </w:rPr>
        <w:t>για ένα νομοσχέδιο του Υπουργού Μεταναστευτικής Πολιτική</w:t>
      </w:r>
      <w:r>
        <w:rPr>
          <w:rFonts w:eastAsia="Times New Roman"/>
          <w:szCs w:val="24"/>
        </w:rPr>
        <w:t xml:space="preserve">ς κ. Βίτσα, άκουγα τον </w:t>
      </w:r>
      <w:r>
        <w:rPr>
          <w:rFonts w:eastAsia="Times New Roman"/>
          <w:szCs w:val="24"/>
        </w:rPr>
        <w:t xml:space="preserve">εισηγητή </w:t>
      </w:r>
      <w:r>
        <w:rPr>
          <w:rFonts w:eastAsia="Times New Roman"/>
          <w:szCs w:val="24"/>
        </w:rPr>
        <w:t xml:space="preserve">της </w:t>
      </w:r>
      <w:r>
        <w:rPr>
          <w:rFonts w:eastAsia="Times New Roman"/>
          <w:szCs w:val="24"/>
        </w:rPr>
        <w:t>πλειοψηφίας</w:t>
      </w:r>
      <w:r>
        <w:rPr>
          <w:rFonts w:eastAsia="Times New Roman"/>
          <w:szCs w:val="24"/>
        </w:rPr>
        <w:t>, τον κ. Μιλτιάδη Βαρβιτσιώτη, να χτυπιέται στην κυριολεξία για το 1.600.000.000 για το οποίο θα πρέπει να απολογηθεί η Κυβέρνηση για το τι διαχείριση έχει κάνει. Μάλιστα, η τοποθέτηση ήταν ακραία, ήταν πολύ ε</w:t>
      </w:r>
      <w:r>
        <w:rPr>
          <w:rFonts w:eastAsia="Times New Roman"/>
          <w:szCs w:val="24"/>
        </w:rPr>
        <w:t xml:space="preserve">πιθετική. Δεν θέλω να επαναλάβω αυτά που έλεγε. </w:t>
      </w:r>
    </w:p>
    <w:p w14:paraId="5FC2F83B" w14:textId="77777777" w:rsidR="0020643A" w:rsidRDefault="00E84ECF">
      <w:pPr>
        <w:spacing w:line="600" w:lineRule="auto"/>
        <w:ind w:firstLine="720"/>
        <w:contextualSpacing/>
        <w:jc w:val="both"/>
        <w:rPr>
          <w:rFonts w:eastAsia="Times New Roman"/>
          <w:szCs w:val="24"/>
        </w:rPr>
      </w:pPr>
      <w:r>
        <w:rPr>
          <w:rFonts w:eastAsia="Times New Roman"/>
          <w:szCs w:val="24"/>
        </w:rPr>
        <w:t xml:space="preserve">Όταν ο Υπουργός του ζήτησε να φέρει ένα στοιχείο γι’ αυτά που έλεγε, ο κ. Βαρβιτσιώτης έψαξε τα χαρτιά του. Μίλαγε για 1.600.000.000 κακοδιαχείρισης για το προσφυγικό. Έχει σημασία το γιατί ξεκινάω μ’ αυτό. </w:t>
      </w:r>
      <w:r>
        <w:rPr>
          <w:rFonts w:eastAsia="Times New Roman"/>
          <w:szCs w:val="24"/>
        </w:rPr>
        <w:t>Έψαξε τα χαρτιά του και τι μας είπε με στόμφο πάλι; Ότι υπάρχει ένας πολίτης κοντά στη Μόρια, ο οποίος από ένα οικόπεδο που το νοίκιαζε για δυόμισι χιλιάρικα τον χρόνο, κέρδιζε χρήματα νοικιάζοντάς το σε μια ΜΚΟ για ένα χιλιάρικο. Δηλαδή όλη η ιστορία ήταν</w:t>
      </w:r>
      <w:r>
        <w:rPr>
          <w:rFonts w:eastAsia="Times New Roman"/>
          <w:szCs w:val="24"/>
        </w:rPr>
        <w:t xml:space="preserve"> για εννιάμισι χιλιάρικα τον χρόνο. Δεν είχε άλλο επιχείρημα και όμως μίλαγε για το 1.600.000.000 που χρειάζονται έρευνα, ίσως και </w:t>
      </w:r>
      <w:r>
        <w:rPr>
          <w:rFonts w:eastAsia="Times New Roman"/>
          <w:szCs w:val="24"/>
        </w:rPr>
        <w:t xml:space="preserve">επιτροπές </w:t>
      </w:r>
      <w:r>
        <w:rPr>
          <w:rFonts w:eastAsia="Times New Roman"/>
          <w:szCs w:val="24"/>
        </w:rPr>
        <w:t>κ.λπ</w:t>
      </w:r>
      <w:r>
        <w:rPr>
          <w:rFonts w:eastAsia="Times New Roman"/>
          <w:szCs w:val="24"/>
        </w:rPr>
        <w:t>.</w:t>
      </w:r>
      <w:r>
        <w:rPr>
          <w:rFonts w:eastAsia="Times New Roman"/>
          <w:szCs w:val="24"/>
        </w:rPr>
        <w:t>.</w:t>
      </w:r>
    </w:p>
    <w:p w14:paraId="5FC2F83C" w14:textId="77777777" w:rsidR="0020643A" w:rsidRDefault="00E84ECF">
      <w:pPr>
        <w:spacing w:line="600" w:lineRule="auto"/>
        <w:ind w:firstLine="720"/>
        <w:contextualSpacing/>
        <w:jc w:val="both"/>
        <w:rPr>
          <w:rFonts w:eastAsia="Times New Roman"/>
          <w:szCs w:val="24"/>
        </w:rPr>
      </w:pPr>
      <w:r>
        <w:rPr>
          <w:rFonts w:eastAsia="Times New Roman"/>
          <w:szCs w:val="24"/>
        </w:rPr>
        <w:t xml:space="preserve">Ξεκινώ μ’ αυτό για να συνεννοηθούμε από την αρχή. Θέλω να θυμίσω ότι η εκπρόσωπος της </w:t>
      </w:r>
      <w:r>
        <w:rPr>
          <w:rFonts w:eastAsia="Times New Roman"/>
          <w:szCs w:val="24"/>
        </w:rPr>
        <w:t>επιτροπής</w:t>
      </w:r>
      <w:r>
        <w:rPr>
          <w:rFonts w:eastAsia="Times New Roman"/>
          <w:szCs w:val="24"/>
        </w:rPr>
        <w:t xml:space="preserve">, η </w:t>
      </w:r>
      <w:r>
        <w:rPr>
          <w:rFonts w:eastAsia="Times New Roman"/>
          <w:szCs w:val="24"/>
        </w:rPr>
        <w:t>κ.</w:t>
      </w:r>
      <w:r>
        <w:rPr>
          <w:rFonts w:eastAsia="Times New Roman"/>
          <w:szCs w:val="24"/>
        </w:rPr>
        <w:t xml:space="preserve"> Νατάσα</w:t>
      </w:r>
      <w:r>
        <w:rPr>
          <w:rFonts w:eastAsia="Times New Roman"/>
          <w:szCs w:val="24"/>
        </w:rPr>
        <w:t xml:space="preserve"> Μπερτό, στις 26 Σεπτεμβρίου του 2018 με σαφήνεια είπε</w:t>
      </w:r>
      <w:r w:rsidRPr="001E5191">
        <w:rPr>
          <w:rFonts w:eastAsia="Times New Roman"/>
          <w:szCs w:val="24"/>
        </w:rPr>
        <w:t>:</w:t>
      </w:r>
      <w:r>
        <w:rPr>
          <w:rFonts w:eastAsia="Times New Roman"/>
          <w:szCs w:val="24"/>
        </w:rPr>
        <w:t xml:space="preserve"> «Δεν έχει βρεθεί μέχρι σήμερα κανένα στοιχείο κακοδιαχείρισης κονδυλίων οποιασδήποτε μορφής», τονίζοντας ότι η ελληνική Κυβέρνηση από τα 1,6 δισεκατομμύρια διαχειρίστηκε μόνο 354.093.000 και αυτά με α</w:t>
      </w:r>
      <w:r>
        <w:rPr>
          <w:rFonts w:eastAsia="Times New Roman"/>
          <w:szCs w:val="24"/>
        </w:rPr>
        <w:t xml:space="preserve">πόλυτη διαφάνεια. </w:t>
      </w:r>
    </w:p>
    <w:p w14:paraId="5FC2F83D" w14:textId="77777777" w:rsidR="0020643A" w:rsidRDefault="00E84ECF">
      <w:pPr>
        <w:spacing w:line="600" w:lineRule="auto"/>
        <w:ind w:firstLine="720"/>
        <w:contextualSpacing/>
        <w:jc w:val="both"/>
        <w:rPr>
          <w:rFonts w:eastAsia="Times New Roman"/>
          <w:szCs w:val="24"/>
        </w:rPr>
      </w:pPr>
      <w:r>
        <w:rPr>
          <w:rFonts w:eastAsia="Times New Roman"/>
          <w:szCs w:val="24"/>
        </w:rPr>
        <w:t xml:space="preserve">Εδώ θέλω να θυμίσω ότι υπάρχει η Ύπατη Αρμοστεία του ΟΗΕ και υπάρχει και ο Διεθνής Οργανισμός Μετανάστευσης. Αυτοί οι δύο </w:t>
      </w:r>
      <w:r>
        <w:rPr>
          <w:rFonts w:eastAsia="Times New Roman"/>
          <w:szCs w:val="24"/>
        </w:rPr>
        <w:t>οργανισμοί</w:t>
      </w:r>
      <w:r>
        <w:rPr>
          <w:rFonts w:eastAsia="Times New Roman"/>
          <w:szCs w:val="24"/>
        </w:rPr>
        <w:t xml:space="preserve"> διαχειρίστηκαν ένα τεράστιο κονδύλι. Αν πράγματι έχει στοιχεία ο κ. Βαρβιτσιώτης ή η Νέα Δημοκρατία ότι </w:t>
      </w:r>
      <w:r>
        <w:rPr>
          <w:rFonts w:eastAsia="Times New Roman"/>
          <w:szCs w:val="24"/>
        </w:rPr>
        <w:t>έχει γίνει κακοδιαχείριση, καμμία αντίρρηση. Εμείς δεν έχουμε κανένα πρόβλημα. Τα χρήματα τα διαχειρίστηκε με απόλυτη διαφάνεια η ελληνική Κυβέρνηση. Αυτό είναι ένα από τα πολλά σκάνδαλα που τον τελευταίο καιρό έχει εφεύρει η Αξιωματική Αντιπολίτευση. Το λ</w:t>
      </w:r>
      <w:r>
        <w:rPr>
          <w:rFonts w:eastAsia="Times New Roman"/>
          <w:szCs w:val="24"/>
        </w:rPr>
        <w:t xml:space="preserve">έω αυτό επειδή το έζησα χθες. </w:t>
      </w:r>
    </w:p>
    <w:p w14:paraId="5FC2F83E" w14:textId="77777777" w:rsidR="0020643A" w:rsidRDefault="00E84ECF">
      <w:pPr>
        <w:spacing w:line="600" w:lineRule="auto"/>
        <w:ind w:firstLine="720"/>
        <w:contextualSpacing/>
        <w:jc w:val="both"/>
        <w:rPr>
          <w:rFonts w:eastAsia="Times New Roman"/>
          <w:szCs w:val="24"/>
        </w:rPr>
      </w:pPr>
      <w:r>
        <w:rPr>
          <w:rFonts w:eastAsia="Times New Roman"/>
          <w:szCs w:val="24"/>
        </w:rPr>
        <w:t>Ξαναλέω</w:t>
      </w:r>
      <w:r w:rsidRPr="001E5191">
        <w:rPr>
          <w:rFonts w:eastAsia="Times New Roman"/>
          <w:szCs w:val="24"/>
        </w:rPr>
        <w:t>: Τα</w:t>
      </w:r>
      <w:r>
        <w:rPr>
          <w:rFonts w:eastAsia="Times New Roman"/>
          <w:szCs w:val="24"/>
        </w:rPr>
        <w:t xml:space="preserve"> χρήματα ήταν 354.000.000 με όλα τα παραστατικά και με απόλυτη διαφάνεια. Αυτό είναι ένα από τα σκάνδαλα. Όταν τον ρωτήσαμε, μας είπε για τα εννιάμισι χιλιάρικα. Πώς το λέει; «Ώδινεν όρος και έτεκεν μυν». Αυτό είνα</w:t>
      </w:r>
      <w:r>
        <w:rPr>
          <w:rFonts w:eastAsia="Times New Roman"/>
          <w:szCs w:val="24"/>
        </w:rPr>
        <w:t>ι ένα από τα σκάνδαλα.</w:t>
      </w:r>
    </w:p>
    <w:p w14:paraId="5FC2F83F" w14:textId="77777777" w:rsidR="0020643A" w:rsidRDefault="00E84ECF">
      <w:pPr>
        <w:spacing w:line="600" w:lineRule="auto"/>
        <w:ind w:firstLine="720"/>
        <w:contextualSpacing/>
        <w:jc w:val="both"/>
        <w:rPr>
          <w:rFonts w:eastAsia="Times New Roman"/>
          <w:szCs w:val="24"/>
        </w:rPr>
      </w:pPr>
      <w:r>
        <w:rPr>
          <w:rFonts w:eastAsia="Times New Roman"/>
          <w:szCs w:val="24"/>
        </w:rPr>
        <w:t>Πάμε στα δικά μας. Πριν ξεκινήσω, θέλω να πω μια καλή κουβέντα -εγώ δεν ισοπεδώνω τα πάντα- για τον Νίκο Δένδια. Χάρηκα που άκουσα αυτόν τον Βουλευτή στο τέλος της ομιλίας του να ανοίγει μέτωπο με τη Χρυσή Αυγή και να λέει</w:t>
      </w:r>
      <w:r w:rsidRPr="001E5191">
        <w:rPr>
          <w:rFonts w:eastAsia="Times New Roman"/>
          <w:szCs w:val="24"/>
        </w:rPr>
        <w:t>:</w:t>
      </w:r>
      <w:r>
        <w:rPr>
          <w:rFonts w:eastAsia="Times New Roman"/>
          <w:szCs w:val="24"/>
        </w:rPr>
        <w:t xml:space="preserve"> «Μου προκ</w:t>
      </w:r>
      <w:r>
        <w:rPr>
          <w:rFonts w:eastAsia="Times New Roman"/>
          <w:szCs w:val="24"/>
        </w:rPr>
        <w:t>αλεί προσωπικά απέχθεια η παρουσία στη Βουλή της παραφυάδας του νεοναζισμού, των απογόνων συνεργατών των ναζί». Παρ</w:t>
      </w:r>
      <w:r>
        <w:rPr>
          <w:rFonts w:eastAsia="Times New Roman"/>
          <w:szCs w:val="24"/>
        </w:rPr>
        <w:t xml:space="preserve">’ </w:t>
      </w:r>
      <w:r>
        <w:rPr>
          <w:rFonts w:eastAsia="Times New Roman"/>
          <w:szCs w:val="24"/>
        </w:rPr>
        <w:t xml:space="preserve">ότι διαφωνώ σε πολλά με τον Νίκο Δένδια, πιστεύω ότι είναι ευπρεπής Βουλευτής της Αξιωματικής Αντιπολίτευσης και θεωρώ σκόπιμο να αναδείξω </w:t>
      </w:r>
      <w:r>
        <w:rPr>
          <w:rFonts w:eastAsia="Times New Roman"/>
          <w:szCs w:val="24"/>
        </w:rPr>
        <w:t xml:space="preserve">αυτήν του την τοποθέτηση, ειδικά στις συγκεκριμένες στιγμές και ώρες που περνάμε. </w:t>
      </w:r>
    </w:p>
    <w:p w14:paraId="5FC2F840" w14:textId="77777777" w:rsidR="0020643A" w:rsidRDefault="00E84ECF">
      <w:pPr>
        <w:spacing w:line="600" w:lineRule="auto"/>
        <w:ind w:firstLine="720"/>
        <w:contextualSpacing/>
        <w:jc w:val="both"/>
        <w:rPr>
          <w:rFonts w:eastAsia="Times New Roman"/>
          <w:szCs w:val="24"/>
        </w:rPr>
      </w:pPr>
      <w:r>
        <w:rPr>
          <w:rFonts w:eastAsia="Times New Roman"/>
          <w:szCs w:val="24"/>
        </w:rPr>
        <w:t>Πάμε παρακάτω. Έχει γίνει μεγάλη κουβέντα –συχνά το ακούω- ότι «ρίξατε την Κυβέρνηση απάνω που η χώρα ήταν έτοιμη να πάρει τα πάνω της» κ.λπ</w:t>
      </w:r>
      <w:r>
        <w:rPr>
          <w:rFonts w:eastAsia="Times New Roman"/>
          <w:szCs w:val="24"/>
        </w:rPr>
        <w:t>.</w:t>
      </w:r>
      <w:r>
        <w:rPr>
          <w:rFonts w:eastAsia="Times New Roman"/>
          <w:szCs w:val="24"/>
        </w:rPr>
        <w:t>. Ακούγεται πολύ συχνά αυτή η επ</w:t>
      </w:r>
      <w:r>
        <w:rPr>
          <w:rFonts w:eastAsia="Times New Roman"/>
          <w:szCs w:val="24"/>
        </w:rPr>
        <w:t xml:space="preserve">ιχειρηματολογία από την Αξιωματική Αντιπολίτευση. </w:t>
      </w:r>
    </w:p>
    <w:p w14:paraId="5FC2F841" w14:textId="77777777" w:rsidR="0020643A" w:rsidRDefault="00E84ECF">
      <w:pPr>
        <w:spacing w:line="600" w:lineRule="auto"/>
        <w:ind w:firstLine="720"/>
        <w:contextualSpacing/>
        <w:jc w:val="both"/>
        <w:rPr>
          <w:rFonts w:eastAsia="Times New Roman"/>
          <w:szCs w:val="24"/>
        </w:rPr>
      </w:pPr>
      <w:r>
        <w:rPr>
          <w:rFonts w:eastAsia="Times New Roman"/>
          <w:szCs w:val="24"/>
        </w:rPr>
        <w:t>Θέλω, λοιπόν, να θυμίσω ότι τον Απρίλη του 2014 τα δημοσιονομικά μεγέθη της χώρας καταρρέουν και οι αποκλίσεις στο πρωτογενές πλεόνασμα ξεπερνούν τα 4 δισεκατομμύρια. Ακούστε το αυτό. Τέσσερα δισεκατομμύρι</w:t>
      </w:r>
      <w:r>
        <w:rPr>
          <w:rFonts w:eastAsia="Times New Roman"/>
          <w:szCs w:val="24"/>
        </w:rPr>
        <w:t>α. Οι αποκλίσεις ανάμεσα στους στόχους και τα αποτελέσματα του ΑΕΠ ξεπερνούν τα έξι δισεκατομμύρια. Η ανεργία καλπάζει. Στο τέλος του Δεκέμβρη του 2014 ακουμπά το 27,5%. Τα ξαναλέω αυτά γιατί ακούω την επιχειρηματολογία ότι «ρίξατε την κυβέρνηση, δεν μας α</w:t>
      </w:r>
      <w:r>
        <w:rPr>
          <w:rFonts w:eastAsia="Times New Roman"/>
          <w:szCs w:val="24"/>
        </w:rPr>
        <w:t>φήνατε, τα είχαμε κάνει όλα». Οι άνεργοι στη χώρα φτάνουν και ξεπερνούν τα 1.300.000 άτομα. Ήδη έχει χαθεί το 40% των εισοδημάτων όλων των Ελλήνων πολιτών. Πόσο πιο απλά να το πούμε; Το χρέος έχει φτάσει στο 180% του ΑΕΠ. Τα λέω αυτά για να συνεννοούμαστε.</w:t>
      </w:r>
      <w:r>
        <w:rPr>
          <w:rFonts w:eastAsia="Times New Roman"/>
          <w:szCs w:val="24"/>
        </w:rPr>
        <w:t xml:space="preserve"> Πιστεύω ότι έχω μπροστά μου τους ειδικούς και μπορείτε να τους ρωτήσετε αν υπερβάλλω ή αν λέω κάτι ψεύτικο. Έπρεπε το 2015 και το 2016 η τότε κυβέρνηση Σαμαρά</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Βενιζέλου να βρει 54 δισεκατομμύρια και να τα επιστρέψει στους δανειστές. Ξέρουμε όλοι ότι αυτ</w:t>
      </w:r>
      <w:r>
        <w:rPr>
          <w:rFonts w:eastAsia="Times New Roman"/>
          <w:szCs w:val="24"/>
        </w:rPr>
        <w:t xml:space="preserve">ά τα χρήματα δεν τα είχε. Δεν θέλω να αρχίσω τις λεπτομέρειες. Έπεσε, λοιπόν, αυτή η κυβέρνηση από το βάρος της αποτυχίας της. Έφυγε, δραπέτευσε. Πιο απλά δεν μπορώ να το πω. </w:t>
      </w:r>
    </w:p>
    <w:p w14:paraId="5FC2F842" w14:textId="77777777" w:rsidR="0020643A" w:rsidRDefault="00E84ECF">
      <w:pPr>
        <w:spacing w:line="600" w:lineRule="auto"/>
        <w:ind w:firstLine="720"/>
        <w:contextualSpacing/>
        <w:jc w:val="both"/>
        <w:rPr>
          <w:rFonts w:eastAsia="Times New Roman"/>
          <w:szCs w:val="24"/>
        </w:rPr>
      </w:pPr>
      <w:r>
        <w:rPr>
          <w:rFonts w:eastAsia="Times New Roman"/>
          <w:szCs w:val="24"/>
        </w:rPr>
        <w:t>Υπάρχει μια ρήση που λέτε</w:t>
      </w:r>
      <w:r w:rsidRPr="00741551">
        <w:rPr>
          <w:rFonts w:eastAsia="Times New Roman"/>
          <w:szCs w:val="24"/>
        </w:rPr>
        <w:t xml:space="preserve">: </w:t>
      </w:r>
      <w:r>
        <w:rPr>
          <w:rFonts w:eastAsia="Times New Roman"/>
          <w:szCs w:val="24"/>
        </w:rPr>
        <w:t>«Παίρνετε δέκα και δίνετε ένα». Το ακούω συχνά αυτό τ</w:t>
      </w:r>
      <w:r>
        <w:rPr>
          <w:rFonts w:eastAsia="Times New Roman"/>
          <w:szCs w:val="24"/>
        </w:rPr>
        <w:t>ο επιχείρημα και νομίζω ότι αξίζει να το δούμε με λεπτομέρεια. Έντεκα ήταν οι δεσμεύσεις του Πρωθυπουργού στο Βελλίδειο. Με εξαίρεση μια-δυο, τις έχει θεσμοθετήσει όλες, το 29% στο 25% για τις επιχειρήσεις, τη μείωση του ΕΝΦΙΑ, την καταβολή τέλους επιτηδεύ</w:t>
      </w:r>
      <w:r>
        <w:rPr>
          <w:rFonts w:eastAsia="Times New Roman"/>
          <w:szCs w:val="24"/>
        </w:rPr>
        <w:t>ματος, τη μείωση ασφαλιστικών εισφορών στο 1/3, την επιδότηση στο 50% για τους νέους που είναι 24 ετών κι έτσι χτυπάμε και την ανεργία, την επιδότηση στέγασης για 340.000 οικογένειες, τη μείωση της φορολογίας, την πρόσληψη 7.500 ατόμων στην αγωγή. Κρατήστε</w:t>
      </w:r>
      <w:r>
        <w:rPr>
          <w:rFonts w:eastAsia="Times New Roman"/>
          <w:szCs w:val="24"/>
        </w:rPr>
        <w:t xml:space="preserve"> το αυτό. Είναι 4.000 στην ειδική αγωγή και 3.500 για το «Βοήθεια στο Σπίτι».</w:t>
      </w:r>
    </w:p>
    <w:p w14:paraId="5FC2F843"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lang w:val="en-US"/>
        </w:rPr>
        <w:t>K</w:t>
      </w:r>
      <w:r w:rsidRPr="000144AA">
        <w:rPr>
          <w:rFonts w:eastAsia="Times New Roman" w:cs="Times New Roman"/>
          <w:szCs w:val="24"/>
        </w:rPr>
        <w:t>α</w:t>
      </w:r>
      <w:r>
        <w:rPr>
          <w:rFonts w:eastAsia="Times New Roman" w:cs="Times New Roman"/>
          <w:szCs w:val="24"/>
        </w:rPr>
        <w:t>ι θέλω να κάνω ένα σχόλιο για το</w:t>
      </w:r>
      <w:r w:rsidRPr="000144AA">
        <w:rPr>
          <w:rFonts w:eastAsia="Times New Roman" w:cs="Times New Roman"/>
          <w:szCs w:val="24"/>
        </w:rPr>
        <w:t xml:space="preserve"> </w:t>
      </w:r>
      <w:r>
        <w:rPr>
          <w:rFonts w:eastAsia="Times New Roman" w:cs="Times New Roman"/>
          <w:szCs w:val="24"/>
        </w:rPr>
        <w:t>«Β</w:t>
      </w:r>
      <w:r w:rsidRPr="000144AA">
        <w:rPr>
          <w:rFonts w:eastAsia="Times New Roman" w:cs="Times New Roman"/>
          <w:szCs w:val="24"/>
        </w:rPr>
        <w:t xml:space="preserve">οήθεια στο </w:t>
      </w:r>
      <w:r>
        <w:rPr>
          <w:rFonts w:eastAsia="Times New Roman" w:cs="Times New Roman"/>
          <w:szCs w:val="24"/>
        </w:rPr>
        <w:t>Σ</w:t>
      </w:r>
      <w:r w:rsidRPr="000144AA">
        <w:rPr>
          <w:rFonts w:eastAsia="Times New Roman" w:cs="Times New Roman"/>
          <w:szCs w:val="24"/>
        </w:rPr>
        <w:t>πίτι</w:t>
      </w:r>
      <w:r>
        <w:rPr>
          <w:rFonts w:eastAsia="Times New Roman" w:cs="Times New Roman"/>
          <w:szCs w:val="24"/>
        </w:rPr>
        <w:t>».</w:t>
      </w:r>
      <w:r w:rsidRPr="000144AA">
        <w:rPr>
          <w:rFonts w:eastAsia="Times New Roman" w:cs="Times New Roman"/>
          <w:szCs w:val="24"/>
        </w:rPr>
        <w:t xml:space="preserve"> </w:t>
      </w:r>
      <w:r>
        <w:rPr>
          <w:rFonts w:eastAsia="Times New Roman" w:cs="Times New Roman"/>
          <w:szCs w:val="24"/>
        </w:rPr>
        <w:t>Κ</w:t>
      </w:r>
      <w:r w:rsidRPr="000144AA">
        <w:rPr>
          <w:rFonts w:eastAsia="Times New Roman" w:cs="Times New Roman"/>
          <w:szCs w:val="24"/>
        </w:rPr>
        <w:t xml:space="preserve">αι επειδή ακούω συχνά </w:t>
      </w:r>
      <w:r>
        <w:rPr>
          <w:rFonts w:eastAsia="Times New Roman" w:cs="Times New Roman"/>
          <w:szCs w:val="24"/>
        </w:rPr>
        <w:t>«δέκα»,</w:t>
      </w:r>
      <w:r w:rsidRPr="000144AA">
        <w:rPr>
          <w:rFonts w:eastAsia="Times New Roman" w:cs="Times New Roman"/>
          <w:szCs w:val="24"/>
        </w:rPr>
        <w:t xml:space="preserve"> λέει</w:t>
      </w:r>
      <w:r>
        <w:rPr>
          <w:rFonts w:eastAsia="Times New Roman" w:cs="Times New Roman"/>
          <w:szCs w:val="24"/>
        </w:rPr>
        <w:t>, «</w:t>
      </w:r>
      <w:r w:rsidRPr="000144AA">
        <w:rPr>
          <w:rFonts w:eastAsia="Times New Roman" w:cs="Times New Roman"/>
          <w:szCs w:val="24"/>
        </w:rPr>
        <w:t>πήρατε και δώσατε το ένα</w:t>
      </w:r>
      <w:r>
        <w:rPr>
          <w:rFonts w:eastAsia="Times New Roman" w:cs="Times New Roman"/>
          <w:szCs w:val="24"/>
        </w:rPr>
        <w:t xml:space="preserve">». Πάμε στον προϋπολογισμό </w:t>
      </w:r>
      <w:r w:rsidRPr="000144AA">
        <w:rPr>
          <w:rFonts w:eastAsia="Times New Roman" w:cs="Times New Roman"/>
          <w:szCs w:val="24"/>
        </w:rPr>
        <w:t>το</w:t>
      </w:r>
      <w:r>
        <w:rPr>
          <w:rFonts w:eastAsia="Times New Roman" w:cs="Times New Roman"/>
          <w:szCs w:val="24"/>
        </w:rPr>
        <w:t>υ</w:t>
      </w:r>
      <w:r w:rsidRPr="000144AA">
        <w:rPr>
          <w:rFonts w:eastAsia="Times New Roman" w:cs="Times New Roman"/>
          <w:szCs w:val="24"/>
        </w:rPr>
        <w:t xml:space="preserve"> 2014</w:t>
      </w:r>
      <w:r>
        <w:rPr>
          <w:rFonts w:eastAsia="Times New Roman" w:cs="Times New Roman"/>
          <w:szCs w:val="24"/>
        </w:rPr>
        <w:t>. Τι</w:t>
      </w:r>
      <w:r w:rsidRPr="000144AA">
        <w:rPr>
          <w:rFonts w:eastAsia="Times New Roman" w:cs="Times New Roman"/>
          <w:szCs w:val="24"/>
        </w:rPr>
        <w:t xml:space="preserve"> </w:t>
      </w:r>
      <w:r>
        <w:rPr>
          <w:rFonts w:eastAsia="Times New Roman" w:cs="Times New Roman"/>
          <w:szCs w:val="24"/>
        </w:rPr>
        <w:t xml:space="preserve">έδωσαν </w:t>
      </w:r>
      <w:r w:rsidRPr="000144AA">
        <w:rPr>
          <w:rFonts w:eastAsia="Times New Roman" w:cs="Times New Roman"/>
          <w:szCs w:val="24"/>
        </w:rPr>
        <w:t xml:space="preserve">για το κοινωνικό κράτος </w:t>
      </w:r>
      <w:r>
        <w:rPr>
          <w:rFonts w:eastAsia="Times New Roman" w:cs="Times New Roman"/>
          <w:szCs w:val="24"/>
        </w:rPr>
        <w:t xml:space="preserve">οι τότε κυβερνήσεις </w:t>
      </w:r>
      <w:r w:rsidRPr="000144AA">
        <w:rPr>
          <w:rFonts w:eastAsia="Times New Roman" w:cs="Times New Roman"/>
          <w:szCs w:val="24"/>
        </w:rPr>
        <w:t>Βενιζέλου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sidRPr="000144AA">
        <w:rPr>
          <w:rFonts w:eastAsia="Times New Roman" w:cs="Times New Roman"/>
          <w:szCs w:val="24"/>
        </w:rPr>
        <w:t>Σαμαρά</w:t>
      </w:r>
      <w:r>
        <w:rPr>
          <w:rFonts w:eastAsia="Times New Roman" w:cs="Times New Roman"/>
          <w:szCs w:val="24"/>
        </w:rPr>
        <w:t>; Επτακόσια ογδόντα</w:t>
      </w:r>
      <w:r w:rsidRPr="000144AA">
        <w:rPr>
          <w:rFonts w:eastAsia="Times New Roman" w:cs="Times New Roman"/>
          <w:szCs w:val="24"/>
        </w:rPr>
        <w:t xml:space="preserve"> εκατομμύρια</w:t>
      </w:r>
      <w:r>
        <w:rPr>
          <w:rFonts w:eastAsia="Times New Roman" w:cs="Times New Roman"/>
          <w:szCs w:val="24"/>
        </w:rPr>
        <w:t>. Τι</w:t>
      </w:r>
      <w:r w:rsidRPr="000144AA">
        <w:rPr>
          <w:rFonts w:eastAsia="Times New Roman" w:cs="Times New Roman"/>
          <w:szCs w:val="24"/>
        </w:rPr>
        <w:t xml:space="preserve"> δίνει</w:t>
      </w:r>
      <w:r>
        <w:rPr>
          <w:rFonts w:eastAsia="Times New Roman" w:cs="Times New Roman"/>
          <w:szCs w:val="24"/>
        </w:rPr>
        <w:t xml:space="preserve"> αυτή</w:t>
      </w:r>
      <w:r w:rsidRPr="000144AA">
        <w:rPr>
          <w:rFonts w:eastAsia="Times New Roman" w:cs="Times New Roman"/>
          <w:szCs w:val="24"/>
        </w:rPr>
        <w:t xml:space="preserve"> η </w:t>
      </w:r>
      <w:r>
        <w:rPr>
          <w:rFonts w:eastAsia="Times New Roman" w:cs="Times New Roman"/>
          <w:szCs w:val="24"/>
        </w:rPr>
        <w:t>Κ</w:t>
      </w:r>
      <w:r w:rsidRPr="000144AA">
        <w:rPr>
          <w:rFonts w:eastAsia="Times New Roman" w:cs="Times New Roman"/>
          <w:szCs w:val="24"/>
        </w:rPr>
        <w:t>υβέρνηση</w:t>
      </w:r>
      <w:r>
        <w:rPr>
          <w:rFonts w:eastAsia="Times New Roman" w:cs="Times New Roman"/>
          <w:szCs w:val="24"/>
        </w:rPr>
        <w:t>; Π</w:t>
      </w:r>
      <w:r w:rsidRPr="000144AA">
        <w:rPr>
          <w:rFonts w:eastAsia="Times New Roman" w:cs="Times New Roman"/>
          <w:szCs w:val="24"/>
        </w:rPr>
        <w:t>έντε φορές επάνω</w:t>
      </w:r>
      <w:r>
        <w:rPr>
          <w:rFonts w:eastAsia="Times New Roman" w:cs="Times New Roman"/>
          <w:szCs w:val="24"/>
        </w:rPr>
        <w:t>, 4 δισεκατομμύρια. Α</w:t>
      </w:r>
      <w:r w:rsidRPr="000144AA">
        <w:rPr>
          <w:rFonts w:eastAsia="Times New Roman" w:cs="Times New Roman"/>
          <w:szCs w:val="24"/>
        </w:rPr>
        <w:t>ν θέλετε</w:t>
      </w:r>
      <w:r>
        <w:rPr>
          <w:rFonts w:eastAsia="Times New Roman" w:cs="Times New Roman"/>
          <w:szCs w:val="24"/>
        </w:rPr>
        <w:t>,</w:t>
      </w:r>
      <w:r w:rsidRPr="000144AA">
        <w:rPr>
          <w:rFonts w:eastAsia="Times New Roman" w:cs="Times New Roman"/>
          <w:szCs w:val="24"/>
        </w:rPr>
        <w:t xml:space="preserve"> μπορώ να σας τα πω αναλυτικά</w:t>
      </w:r>
      <w:r>
        <w:rPr>
          <w:rFonts w:eastAsia="Times New Roman" w:cs="Times New Roman"/>
          <w:szCs w:val="24"/>
        </w:rPr>
        <w:t>. Το κοινωνικό κράτος</w:t>
      </w:r>
      <w:r w:rsidRPr="000144AA">
        <w:rPr>
          <w:rFonts w:eastAsia="Times New Roman" w:cs="Times New Roman"/>
          <w:szCs w:val="24"/>
        </w:rPr>
        <w:t xml:space="preserve"> είχε χαθεί</w:t>
      </w:r>
      <w:r>
        <w:rPr>
          <w:rFonts w:eastAsia="Times New Roman" w:cs="Times New Roman"/>
          <w:szCs w:val="24"/>
        </w:rPr>
        <w:t xml:space="preserve">, δεν </w:t>
      </w:r>
      <w:r w:rsidRPr="000144AA">
        <w:rPr>
          <w:rFonts w:eastAsia="Times New Roman" w:cs="Times New Roman"/>
          <w:szCs w:val="24"/>
        </w:rPr>
        <w:t>υπήρχε πουθενά</w:t>
      </w:r>
      <w:r>
        <w:rPr>
          <w:rFonts w:eastAsia="Times New Roman" w:cs="Times New Roman"/>
          <w:szCs w:val="24"/>
        </w:rPr>
        <w:t>. Πουθ</w:t>
      </w:r>
      <w:r>
        <w:rPr>
          <w:rFonts w:eastAsia="Times New Roman" w:cs="Times New Roman"/>
          <w:szCs w:val="24"/>
        </w:rPr>
        <w:t>ενά! Κ</w:t>
      </w:r>
      <w:r w:rsidRPr="000144AA">
        <w:rPr>
          <w:rFonts w:eastAsia="Times New Roman" w:cs="Times New Roman"/>
          <w:szCs w:val="24"/>
        </w:rPr>
        <w:t>αι επειδή κάποιοι ακόμα</w:t>
      </w:r>
      <w:r>
        <w:rPr>
          <w:rFonts w:eastAsia="Times New Roman" w:cs="Times New Roman"/>
          <w:szCs w:val="24"/>
        </w:rPr>
        <w:t xml:space="preserve"> τ</w:t>
      </w:r>
      <w:r w:rsidRPr="000144AA">
        <w:rPr>
          <w:rFonts w:eastAsia="Times New Roman" w:cs="Times New Roman"/>
          <w:szCs w:val="24"/>
        </w:rPr>
        <w:t>ώρα πιστεύουν ότι αυτά είναι φιλοδώρημα</w:t>
      </w:r>
      <w:r>
        <w:rPr>
          <w:rFonts w:eastAsia="Times New Roman" w:cs="Times New Roman"/>
          <w:szCs w:val="24"/>
        </w:rPr>
        <w:t>,</w:t>
      </w:r>
      <w:r w:rsidRPr="000144AA">
        <w:rPr>
          <w:rFonts w:eastAsia="Times New Roman" w:cs="Times New Roman"/>
          <w:szCs w:val="24"/>
        </w:rPr>
        <w:t xml:space="preserve"> επιδόματα και κάτι τέτοια</w:t>
      </w:r>
      <w:r>
        <w:rPr>
          <w:rFonts w:eastAsia="Times New Roman" w:cs="Times New Roman"/>
          <w:szCs w:val="24"/>
        </w:rPr>
        <w:t>,</w:t>
      </w:r>
      <w:r w:rsidRPr="000144AA">
        <w:rPr>
          <w:rFonts w:eastAsia="Times New Roman" w:cs="Times New Roman"/>
          <w:szCs w:val="24"/>
        </w:rPr>
        <w:t xml:space="preserve"> θα τους θυμίσω ότι </w:t>
      </w:r>
      <w:r>
        <w:rPr>
          <w:rFonts w:eastAsia="Times New Roman" w:cs="Times New Roman"/>
          <w:szCs w:val="24"/>
        </w:rPr>
        <w:t xml:space="preserve">το </w:t>
      </w:r>
      <w:r w:rsidRPr="000144AA">
        <w:rPr>
          <w:rFonts w:eastAsia="Times New Roman" w:cs="Times New Roman"/>
          <w:szCs w:val="24"/>
        </w:rPr>
        <w:t>κοινωνικό κράτος</w:t>
      </w:r>
      <w:r>
        <w:rPr>
          <w:rFonts w:eastAsia="Times New Roman" w:cs="Times New Roman"/>
          <w:szCs w:val="24"/>
        </w:rPr>
        <w:t xml:space="preserve"> δεν είναι ελεημοσύνη, </w:t>
      </w:r>
      <w:r w:rsidRPr="000144AA">
        <w:rPr>
          <w:rFonts w:eastAsia="Times New Roman" w:cs="Times New Roman"/>
          <w:szCs w:val="24"/>
        </w:rPr>
        <w:t>είναι βήμα ανάπτυξης και αυξάνει και το ΑΕΠ</w:t>
      </w:r>
      <w:r>
        <w:rPr>
          <w:rFonts w:eastAsia="Times New Roman" w:cs="Times New Roman"/>
          <w:szCs w:val="24"/>
        </w:rPr>
        <w:t>.</w:t>
      </w:r>
    </w:p>
    <w:p w14:paraId="5FC2F844"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w:t>
      </w:r>
      <w:r>
        <w:rPr>
          <w:rFonts w:eastAsia="Times New Roman" w:cs="Times New Roman"/>
          <w:szCs w:val="24"/>
          <w:lang w:val="en-US"/>
        </w:rPr>
        <w:t>o</w:t>
      </w:r>
      <w:r>
        <w:rPr>
          <w:rFonts w:eastAsia="Times New Roman" w:cs="Times New Roman"/>
          <w:szCs w:val="24"/>
        </w:rPr>
        <w:t xml:space="preserve"> </w:t>
      </w:r>
      <w:r>
        <w:rPr>
          <w:rFonts w:eastAsia="Times New Roman" w:cs="Times New Roman"/>
          <w:szCs w:val="24"/>
        </w:rPr>
        <w:t xml:space="preserve">Πρόεδρος της Βουλής κ. </w:t>
      </w:r>
      <w:r w:rsidRPr="00461B6F">
        <w:rPr>
          <w:rFonts w:eastAsia="Times New Roman" w:cs="Times New Roman"/>
          <w:b/>
          <w:szCs w:val="24"/>
        </w:rPr>
        <w:t>ΝΙΚΟΛΑΟΣ ΒΟΥΤΣΗΣ</w:t>
      </w:r>
      <w:r>
        <w:rPr>
          <w:rFonts w:eastAsia="Times New Roman" w:cs="Times New Roman"/>
          <w:szCs w:val="24"/>
        </w:rPr>
        <w:t>)</w:t>
      </w:r>
    </w:p>
    <w:p w14:paraId="5FC2F845"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Υπάρχουν δύο κόσμοι εδώ που </w:t>
      </w:r>
      <w:r w:rsidRPr="000144AA">
        <w:rPr>
          <w:rFonts w:eastAsia="Times New Roman" w:cs="Times New Roman"/>
          <w:szCs w:val="24"/>
        </w:rPr>
        <w:t>συγκρούονται και συγκρούονται πολύ δυνατά</w:t>
      </w:r>
      <w:r>
        <w:rPr>
          <w:rFonts w:eastAsia="Times New Roman" w:cs="Times New Roman"/>
          <w:szCs w:val="24"/>
        </w:rPr>
        <w:t>:</w:t>
      </w:r>
      <w:r w:rsidRPr="000144AA">
        <w:rPr>
          <w:rFonts w:eastAsia="Times New Roman" w:cs="Times New Roman"/>
          <w:szCs w:val="24"/>
        </w:rPr>
        <w:t xml:space="preserve"> </w:t>
      </w:r>
      <w:r>
        <w:rPr>
          <w:rFonts w:eastAsia="Times New Roman" w:cs="Times New Roman"/>
          <w:szCs w:val="24"/>
        </w:rPr>
        <w:t xml:space="preserve">είναι τα παιδιά </w:t>
      </w:r>
      <w:r w:rsidRPr="000144AA">
        <w:rPr>
          <w:rFonts w:eastAsia="Times New Roman" w:cs="Times New Roman"/>
          <w:szCs w:val="24"/>
        </w:rPr>
        <w:t>των αγορών</w:t>
      </w:r>
      <w:r>
        <w:rPr>
          <w:rFonts w:eastAsia="Times New Roman" w:cs="Times New Roman"/>
          <w:szCs w:val="24"/>
        </w:rPr>
        <w:t>,</w:t>
      </w:r>
      <w:r w:rsidRPr="000144AA">
        <w:rPr>
          <w:rFonts w:eastAsia="Times New Roman" w:cs="Times New Roman"/>
          <w:szCs w:val="24"/>
        </w:rPr>
        <w:t xml:space="preserve"> όπου οι πλούσιοι είναι λίγοι και γίνονται πλουσιότεροι κάθε μέρα</w:t>
      </w:r>
      <w:r>
        <w:rPr>
          <w:rFonts w:eastAsia="Times New Roman" w:cs="Times New Roman"/>
          <w:szCs w:val="24"/>
        </w:rPr>
        <w:t>,</w:t>
      </w:r>
      <w:r w:rsidRPr="000144AA">
        <w:rPr>
          <w:rFonts w:eastAsia="Times New Roman" w:cs="Times New Roman"/>
          <w:szCs w:val="24"/>
        </w:rPr>
        <w:t xml:space="preserve"> η κοινωνία στα βράχια και στα σκουπίδια </w:t>
      </w:r>
      <w:r>
        <w:rPr>
          <w:rFonts w:eastAsia="Times New Roman" w:cs="Times New Roman"/>
          <w:szCs w:val="24"/>
        </w:rPr>
        <w:t>-</w:t>
      </w:r>
      <w:r w:rsidRPr="000144AA">
        <w:rPr>
          <w:rFonts w:eastAsia="Times New Roman" w:cs="Times New Roman"/>
          <w:szCs w:val="24"/>
        </w:rPr>
        <w:t xml:space="preserve">όπως η </w:t>
      </w:r>
      <w:r w:rsidRPr="000144AA">
        <w:rPr>
          <w:rFonts w:eastAsia="Times New Roman" w:cs="Times New Roman"/>
          <w:szCs w:val="24"/>
        </w:rPr>
        <w:t>δικιά μας η χώρα πήγε στα βράχια με αυτή</w:t>
      </w:r>
      <w:r>
        <w:rPr>
          <w:rFonts w:eastAsia="Times New Roman" w:cs="Times New Roman"/>
          <w:szCs w:val="24"/>
        </w:rPr>
        <w:t>ν</w:t>
      </w:r>
      <w:r w:rsidRPr="000144AA">
        <w:rPr>
          <w:rFonts w:eastAsia="Times New Roman" w:cs="Times New Roman"/>
          <w:szCs w:val="24"/>
        </w:rPr>
        <w:t xml:space="preserve"> τη νοοτροπία</w:t>
      </w:r>
      <w:r>
        <w:rPr>
          <w:rFonts w:eastAsia="Times New Roman" w:cs="Times New Roman"/>
          <w:szCs w:val="24"/>
        </w:rPr>
        <w:t>-</w:t>
      </w:r>
      <w:r w:rsidRPr="000144AA">
        <w:rPr>
          <w:rFonts w:eastAsia="Times New Roman" w:cs="Times New Roman"/>
          <w:szCs w:val="24"/>
        </w:rPr>
        <w:t xml:space="preserve"> και </w:t>
      </w:r>
      <w:r>
        <w:rPr>
          <w:rFonts w:eastAsia="Times New Roman" w:cs="Times New Roman"/>
          <w:szCs w:val="24"/>
        </w:rPr>
        <w:t xml:space="preserve">υπάρχει και το </w:t>
      </w:r>
      <w:r w:rsidRPr="000144AA">
        <w:rPr>
          <w:rFonts w:eastAsia="Times New Roman" w:cs="Times New Roman"/>
          <w:szCs w:val="24"/>
        </w:rPr>
        <w:t>κοινωνικό κράτος</w:t>
      </w:r>
      <w:r>
        <w:rPr>
          <w:rFonts w:eastAsia="Times New Roman" w:cs="Times New Roman"/>
          <w:szCs w:val="24"/>
        </w:rPr>
        <w:t>, που είναι</w:t>
      </w:r>
      <w:r w:rsidRPr="000144AA">
        <w:rPr>
          <w:rFonts w:eastAsia="Times New Roman" w:cs="Times New Roman"/>
          <w:szCs w:val="24"/>
        </w:rPr>
        <w:t xml:space="preserve"> απαραίτητη </w:t>
      </w:r>
      <w:r>
        <w:rPr>
          <w:rFonts w:eastAsia="Times New Roman" w:cs="Times New Roman"/>
          <w:szCs w:val="24"/>
        </w:rPr>
        <w:t xml:space="preserve">προϋπόθεση για την ανάπτυξη της </w:t>
      </w:r>
      <w:r w:rsidRPr="000144AA">
        <w:rPr>
          <w:rFonts w:eastAsia="Times New Roman" w:cs="Times New Roman"/>
          <w:szCs w:val="24"/>
        </w:rPr>
        <w:t>χώρας</w:t>
      </w:r>
      <w:r>
        <w:rPr>
          <w:rFonts w:eastAsia="Times New Roman" w:cs="Times New Roman"/>
          <w:szCs w:val="24"/>
        </w:rPr>
        <w:t>. Α</w:t>
      </w:r>
      <w:r w:rsidRPr="000144AA">
        <w:rPr>
          <w:rFonts w:eastAsia="Times New Roman" w:cs="Times New Roman"/>
          <w:szCs w:val="24"/>
        </w:rPr>
        <w:t>υτοί οι δύο κόσμοι συγκρούονται σήμερα και συγκρούονται με πολύ σκληρό τρόπο</w:t>
      </w:r>
      <w:r>
        <w:rPr>
          <w:rFonts w:eastAsia="Times New Roman" w:cs="Times New Roman"/>
          <w:szCs w:val="24"/>
        </w:rPr>
        <w:t>,</w:t>
      </w:r>
      <w:r w:rsidRPr="000144AA">
        <w:rPr>
          <w:rFonts w:eastAsia="Times New Roman" w:cs="Times New Roman"/>
          <w:szCs w:val="24"/>
        </w:rPr>
        <w:t xml:space="preserve"> τόσο σκληρό που δεν μπορ</w:t>
      </w:r>
      <w:r>
        <w:rPr>
          <w:rFonts w:eastAsia="Times New Roman" w:cs="Times New Roman"/>
          <w:szCs w:val="24"/>
        </w:rPr>
        <w:t xml:space="preserve">ούν να τον αντέξουν </w:t>
      </w:r>
      <w:r w:rsidRPr="000144AA">
        <w:rPr>
          <w:rFonts w:eastAsia="Times New Roman" w:cs="Times New Roman"/>
          <w:szCs w:val="24"/>
        </w:rPr>
        <w:t>κάποιοι και γι</w:t>
      </w:r>
      <w:r>
        <w:rPr>
          <w:rFonts w:eastAsia="Times New Roman" w:cs="Times New Roman"/>
          <w:szCs w:val="24"/>
        </w:rPr>
        <w:t>’ αυτό εφευρίσκουν</w:t>
      </w:r>
      <w:r w:rsidRPr="000144AA">
        <w:rPr>
          <w:rFonts w:eastAsia="Times New Roman" w:cs="Times New Roman"/>
          <w:szCs w:val="24"/>
        </w:rPr>
        <w:t xml:space="preserve"> διάφορα τεχνάσματα</w:t>
      </w:r>
      <w:r>
        <w:rPr>
          <w:rFonts w:eastAsia="Times New Roman" w:cs="Times New Roman"/>
          <w:szCs w:val="24"/>
        </w:rPr>
        <w:t xml:space="preserve">. </w:t>
      </w:r>
    </w:p>
    <w:p w14:paraId="5FC2F846"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Θ</w:t>
      </w:r>
      <w:r w:rsidRPr="000144AA">
        <w:rPr>
          <w:rFonts w:eastAsia="Times New Roman" w:cs="Times New Roman"/>
          <w:szCs w:val="24"/>
        </w:rPr>
        <w:t>έλω εδώ με νούμερα να θυμίσω το εξής</w:t>
      </w:r>
      <w:r>
        <w:rPr>
          <w:rFonts w:eastAsia="Times New Roman" w:cs="Times New Roman"/>
          <w:szCs w:val="24"/>
        </w:rPr>
        <w:t>: Α</w:t>
      </w:r>
      <w:r w:rsidRPr="000144AA">
        <w:rPr>
          <w:rFonts w:eastAsia="Times New Roman" w:cs="Times New Roman"/>
          <w:szCs w:val="24"/>
        </w:rPr>
        <w:t>κούω π</w:t>
      </w:r>
      <w:r>
        <w:rPr>
          <w:rFonts w:eastAsia="Times New Roman" w:cs="Times New Roman"/>
          <w:szCs w:val="24"/>
        </w:rPr>
        <w:t>ολύ συχνά ένα απίστευτο νούμερο. Α</w:t>
      </w:r>
      <w:r w:rsidRPr="000144AA">
        <w:rPr>
          <w:rFonts w:eastAsia="Times New Roman" w:cs="Times New Roman"/>
          <w:szCs w:val="24"/>
        </w:rPr>
        <w:t>νάλογα με το πώς ξυπνάνε μερικοί</w:t>
      </w:r>
      <w:r>
        <w:rPr>
          <w:rFonts w:eastAsia="Times New Roman" w:cs="Times New Roman"/>
          <w:szCs w:val="24"/>
        </w:rPr>
        <w:t>,</w:t>
      </w:r>
      <w:r w:rsidRPr="000144AA">
        <w:rPr>
          <w:rFonts w:eastAsia="Times New Roman" w:cs="Times New Roman"/>
          <w:szCs w:val="24"/>
        </w:rPr>
        <w:t xml:space="preserve"> λένε</w:t>
      </w:r>
      <w:r>
        <w:rPr>
          <w:rFonts w:eastAsia="Times New Roman" w:cs="Times New Roman"/>
          <w:szCs w:val="24"/>
        </w:rPr>
        <w:t>:</w:t>
      </w:r>
      <w:r w:rsidRPr="000144AA">
        <w:rPr>
          <w:rFonts w:eastAsia="Times New Roman" w:cs="Times New Roman"/>
          <w:szCs w:val="24"/>
        </w:rPr>
        <w:t xml:space="preserve"> </w:t>
      </w:r>
      <w:r>
        <w:rPr>
          <w:rFonts w:eastAsia="Times New Roman" w:cs="Times New Roman"/>
          <w:szCs w:val="24"/>
        </w:rPr>
        <w:t>Τ</w:t>
      </w:r>
      <w:r w:rsidRPr="000144AA">
        <w:rPr>
          <w:rFonts w:eastAsia="Times New Roman" w:cs="Times New Roman"/>
          <w:szCs w:val="24"/>
        </w:rPr>
        <w:t xml:space="preserve">ο πρώτο εξάμηνο αυτή η </w:t>
      </w:r>
      <w:r>
        <w:rPr>
          <w:rFonts w:eastAsia="Times New Roman" w:cs="Times New Roman"/>
          <w:szCs w:val="24"/>
        </w:rPr>
        <w:t>Κ</w:t>
      </w:r>
      <w:r w:rsidRPr="000144AA">
        <w:rPr>
          <w:rFonts w:eastAsia="Times New Roman" w:cs="Times New Roman"/>
          <w:szCs w:val="24"/>
        </w:rPr>
        <w:t xml:space="preserve">υβέρνηση χρέωσε </w:t>
      </w:r>
      <w:r>
        <w:rPr>
          <w:rFonts w:eastAsia="Times New Roman" w:cs="Times New Roman"/>
          <w:szCs w:val="24"/>
        </w:rPr>
        <w:t xml:space="preserve">–συχνά δηλαδή, όχι </w:t>
      </w:r>
      <w:r w:rsidRPr="000144AA">
        <w:rPr>
          <w:rFonts w:eastAsia="Times New Roman" w:cs="Times New Roman"/>
          <w:szCs w:val="24"/>
        </w:rPr>
        <w:t>μί</w:t>
      </w:r>
      <w:r w:rsidRPr="000144AA">
        <w:rPr>
          <w:rFonts w:eastAsia="Times New Roman" w:cs="Times New Roman"/>
          <w:szCs w:val="24"/>
        </w:rPr>
        <w:t>α και δυο φορές</w:t>
      </w:r>
      <w:r>
        <w:rPr>
          <w:rFonts w:eastAsia="Times New Roman" w:cs="Times New Roman"/>
          <w:szCs w:val="24"/>
        </w:rPr>
        <w:t>- 80 δισεκατομμύρια. Εάν έχουν</w:t>
      </w:r>
      <w:r w:rsidRPr="000144AA">
        <w:rPr>
          <w:rFonts w:eastAsia="Times New Roman" w:cs="Times New Roman"/>
          <w:szCs w:val="24"/>
        </w:rPr>
        <w:t xml:space="preserve"> ξυπνήσει λίγο πιο άγρια λένε </w:t>
      </w:r>
      <w:r>
        <w:rPr>
          <w:rFonts w:eastAsia="Times New Roman" w:cs="Times New Roman"/>
          <w:szCs w:val="24"/>
        </w:rPr>
        <w:t>100 δισεκατομμύρια και το πάνε και</w:t>
      </w:r>
      <w:r w:rsidRPr="000144AA">
        <w:rPr>
          <w:rFonts w:eastAsia="Times New Roman" w:cs="Times New Roman"/>
          <w:szCs w:val="24"/>
        </w:rPr>
        <w:t xml:space="preserve"> 200 </w:t>
      </w:r>
      <w:r>
        <w:rPr>
          <w:rFonts w:eastAsia="Times New Roman" w:cs="Times New Roman"/>
          <w:szCs w:val="24"/>
        </w:rPr>
        <w:t>δισεκατομμύρια</w:t>
      </w:r>
      <w:r w:rsidRPr="000144AA">
        <w:rPr>
          <w:rFonts w:eastAsia="Times New Roman" w:cs="Times New Roman"/>
          <w:szCs w:val="24"/>
        </w:rPr>
        <w:t xml:space="preserve"> κα</w:t>
      </w:r>
      <w:r>
        <w:rPr>
          <w:rFonts w:eastAsia="Times New Roman" w:cs="Times New Roman"/>
          <w:szCs w:val="24"/>
        </w:rPr>
        <w:t>μ</w:t>
      </w:r>
      <w:r w:rsidRPr="000144AA">
        <w:rPr>
          <w:rFonts w:eastAsia="Times New Roman" w:cs="Times New Roman"/>
          <w:szCs w:val="24"/>
        </w:rPr>
        <w:t>μιά φορά</w:t>
      </w:r>
      <w:r>
        <w:rPr>
          <w:rFonts w:eastAsia="Times New Roman" w:cs="Times New Roman"/>
          <w:szCs w:val="24"/>
        </w:rPr>
        <w:t xml:space="preserve">. </w:t>
      </w:r>
    </w:p>
    <w:p w14:paraId="5FC2F847"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Ν</w:t>
      </w:r>
      <w:r w:rsidRPr="000144AA">
        <w:rPr>
          <w:rFonts w:eastAsia="Times New Roman" w:cs="Times New Roman"/>
          <w:szCs w:val="24"/>
        </w:rPr>
        <w:t>α δούμε τα νούμερα</w:t>
      </w:r>
      <w:r>
        <w:rPr>
          <w:rFonts w:eastAsia="Times New Roman" w:cs="Times New Roman"/>
          <w:szCs w:val="24"/>
        </w:rPr>
        <w:t>; Δημόσιο χρέος: Τι προ</w:t>
      </w:r>
      <w:r w:rsidRPr="000144AA">
        <w:rPr>
          <w:rFonts w:eastAsia="Times New Roman" w:cs="Times New Roman"/>
          <w:szCs w:val="24"/>
        </w:rPr>
        <w:t xml:space="preserve">βλέπεται για το </w:t>
      </w:r>
      <w:r>
        <w:rPr>
          <w:rFonts w:eastAsia="Times New Roman" w:cs="Times New Roman"/>
          <w:szCs w:val="24"/>
        </w:rPr>
        <w:t>20</w:t>
      </w:r>
      <w:r w:rsidRPr="000144AA">
        <w:rPr>
          <w:rFonts w:eastAsia="Times New Roman" w:cs="Times New Roman"/>
          <w:szCs w:val="24"/>
        </w:rPr>
        <w:t>19</w:t>
      </w:r>
      <w:r>
        <w:rPr>
          <w:rFonts w:eastAsia="Times New Roman" w:cs="Times New Roman"/>
          <w:szCs w:val="24"/>
        </w:rPr>
        <w:t xml:space="preserve">; Προβλέπεται </w:t>
      </w:r>
      <w:r w:rsidRPr="000144AA">
        <w:rPr>
          <w:rFonts w:eastAsia="Times New Roman" w:cs="Times New Roman"/>
          <w:szCs w:val="24"/>
        </w:rPr>
        <w:t>3</w:t>
      </w:r>
      <w:r>
        <w:rPr>
          <w:rFonts w:eastAsia="Times New Roman" w:cs="Times New Roman"/>
          <w:szCs w:val="24"/>
        </w:rPr>
        <w:t xml:space="preserve">23,5 </w:t>
      </w:r>
      <w:r w:rsidRPr="00017D1E">
        <w:rPr>
          <w:rFonts w:eastAsia="Times New Roman" w:cs="Times New Roman"/>
          <w:szCs w:val="24"/>
        </w:rPr>
        <w:t>δισεκατομμύρια</w:t>
      </w:r>
      <w:r>
        <w:rPr>
          <w:rFonts w:eastAsia="Times New Roman" w:cs="Times New Roman"/>
          <w:szCs w:val="24"/>
        </w:rPr>
        <w:t xml:space="preserve"> ή 16</w:t>
      </w:r>
      <w:r w:rsidRPr="000144AA">
        <w:rPr>
          <w:rFonts w:eastAsia="Times New Roman" w:cs="Times New Roman"/>
          <w:szCs w:val="24"/>
        </w:rPr>
        <w:t xml:space="preserve">7,8 του </w:t>
      </w:r>
      <w:r>
        <w:rPr>
          <w:rFonts w:eastAsia="Times New Roman" w:cs="Times New Roman"/>
          <w:szCs w:val="24"/>
        </w:rPr>
        <w:t>ΑΕΠ,</w:t>
      </w:r>
      <w:r>
        <w:rPr>
          <w:rFonts w:eastAsia="Times New Roman" w:cs="Times New Roman"/>
          <w:szCs w:val="24"/>
        </w:rPr>
        <w:t xml:space="preserve"> μείωση </w:t>
      </w:r>
      <w:r w:rsidRPr="000144AA">
        <w:rPr>
          <w:rFonts w:eastAsia="Times New Roman" w:cs="Times New Roman"/>
          <w:szCs w:val="24"/>
        </w:rPr>
        <w:t>12,6 ποσοστιαίες μονάδες</w:t>
      </w:r>
      <w:r>
        <w:rPr>
          <w:rFonts w:eastAsia="Times New Roman" w:cs="Times New Roman"/>
          <w:szCs w:val="24"/>
        </w:rPr>
        <w:t>. Το 2017 ήταν μ</w:t>
      </w:r>
      <w:r w:rsidRPr="000144AA">
        <w:rPr>
          <w:rFonts w:eastAsia="Times New Roman" w:cs="Times New Roman"/>
          <w:szCs w:val="24"/>
        </w:rPr>
        <w:t xml:space="preserve">ικρότερο και ανέβηκε το </w:t>
      </w:r>
      <w:r>
        <w:rPr>
          <w:rFonts w:eastAsia="Times New Roman" w:cs="Times New Roman"/>
          <w:szCs w:val="24"/>
        </w:rPr>
        <w:t>20</w:t>
      </w:r>
      <w:r w:rsidRPr="000144AA">
        <w:rPr>
          <w:rFonts w:eastAsia="Times New Roman" w:cs="Times New Roman"/>
          <w:szCs w:val="24"/>
        </w:rPr>
        <w:t>18</w:t>
      </w:r>
      <w:r>
        <w:rPr>
          <w:rFonts w:eastAsia="Times New Roman" w:cs="Times New Roman"/>
          <w:szCs w:val="24"/>
        </w:rPr>
        <w:t>,</w:t>
      </w:r>
      <w:r w:rsidRPr="000144AA">
        <w:rPr>
          <w:rFonts w:eastAsia="Times New Roman" w:cs="Times New Roman"/>
          <w:szCs w:val="24"/>
        </w:rPr>
        <w:t xml:space="preserve"> δεν το κρύβουμε</w:t>
      </w:r>
      <w:r>
        <w:rPr>
          <w:rFonts w:eastAsia="Times New Roman" w:cs="Times New Roman"/>
          <w:szCs w:val="24"/>
        </w:rPr>
        <w:t>. Γ</w:t>
      </w:r>
      <w:r w:rsidRPr="000144AA">
        <w:rPr>
          <w:rFonts w:eastAsia="Times New Roman" w:cs="Times New Roman"/>
          <w:szCs w:val="24"/>
        </w:rPr>
        <w:t xml:space="preserve">ιατί ανέβηκε το </w:t>
      </w:r>
      <w:r>
        <w:rPr>
          <w:rFonts w:eastAsia="Times New Roman" w:cs="Times New Roman"/>
          <w:szCs w:val="24"/>
        </w:rPr>
        <w:t>20</w:t>
      </w:r>
      <w:r w:rsidRPr="000144AA">
        <w:rPr>
          <w:rFonts w:eastAsia="Times New Roman" w:cs="Times New Roman"/>
          <w:szCs w:val="24"/>
        </w:rPr>
        <w:t>18</w:t>
      </w:r>
      <w:r>
        <w:rPr>
          <w:rFonts w:eastAsia="Times New Roman" w:cs="Times New Roman"/>
          <w:szCs w:val="24"/>
        </w:rPr>
        <w:t>,</w:t>
      </w:r>
      <w:r w:rsidRPr="000144AA">
        <w:rPr>
          <w:rFonts w:eastAsia="Times New Roman" w:cs="Times New Roman"/>
          <w:szCs w:val="24"/>
        </w:rPr>
        <w:t xml:space="preserve"> όχι</w:t>
      </w:r>
      <w:r>
        <w:rPr>
          <w:rFonts w:eastAsia="Times New Roman" w:cs="Times New Roman"/>
          <w:szCs w:val="24"/>
        </w:rPr>
        <w:t>,</w:t>
      </w:r>
      <w:r w:rsidRPr="000144AA">
        <w:rPr>
          <w:rFonts w:eastAsia="Times New Roman" w:cs="Times New Roman"/>
          <w:szCs w:val="24"/>
        </w:rPr>
        <w:t xml:space="preserve"> </w:t>
      </w:r>
      <w:r>
        <w:rPr>
          <w:rFonts w:eastAsia="Times New Roman" w:cs="Times New Roman"/>
          <w:szCs w:val="24"/>
        </w:rPr>
        <w:t>όμως,</w:t>
      </w:r>
      <w:r w:rsidRPr="000144AA">
        <w:rPr>
          <w:rFonts w:eastAsia="Times New Roman" w:cs="Times New Roman"/>
          <w:szCs w:val="24"/>
        </w:rPr>
        <w:t xml:space="preserve"> 80 ή 100</w:t>
      </w:r>
      <w:r>
        <w:rPr>
          <w:rFonts w:eastAsia="Times New Roman" w:cs="Times New Roman"/>
          <w:szCs w:val="24"/>
        </w:rPr>
        <w:t xml:space="preserve"> </w:t>
      </w:r>
      <w:r w:rsidRPr="00017D1E">
        <w:rPr>
          <w:rFonts w:eastAsia="Times New Roman" w:cs="Times New Roman"/>
          <w:szCs w:val="24"/>
        </w:rPr>
        <w:t>δισεκατομμύρια</w:t>
      </w:r>
      <w:r>
        <w:rPr>
          <w:rFonts w:eastAsia="Times New Roman" w:cs="Times New Roman"/>
          <w:szCs w:val="24"/>
        </w:rPr>
        <w:t>. Δ</w:t>
      </w:r>
      <w:r w:rsidRPr="000144AA">
        <w:rPr>
          <w:rFonts w:eastAsia="Times New Roman" w:cs="Times New Roman"/>
          <w:szCs w:val="24"/>
        </w:rPr>
        <w:t>ημιουργία ταμειακών διαθεσίμων ασφαλείας cashback</w:t>
      </w:r>
      <w:r>
        <w:rPr>
          <w:rFonts w:eastAsia="Times New Roman" w:cs="Times New Roman"/>
          <w:szCs w:val="24"/>
        </w:rPr>
        <w:t xml:space="preserve">, εκ </w:t>
      </w:r>
      <w:r w:rsidRPr="000144AA">
        <w:rPr>
          <w:rFonts w:eastAsia="Times New Roman" w:cs="Times New Roman"/>
          <w:szCs w:val="24"/>
        </w:rPr>
        <w:t xml:space="preserve">των οποίων θα γίνει μερική </w:t>
      </w:r>
      <w:r>
        <w:rPr>
          <w:rFonts w:eastAsia="Times New Roman" w:cs="Times New Roman"/>
          <w:szCs w:val="24"/>
        </w:rPr>
        <w:t>χρήση το 2019</w:t>
      </w:r>
      <w:r w:rsidRPr="00017D1E">
        <w:rPr>
          <w:rFonts w:eastAsia="Times New Roman" w:cs="Times New Roman"/>
          <w:szCs w:val="24"/>
        </w:rPr>
        <w:t>.</w:t>
      </w:r>
      <w:r w:rsidRPr="000144AA">
        <w:rPr>
          <w:rFonts w:eastAsia="Times New Roman" w:cs="Times New Roman"/>
          <w:szCs w:val="24"/>
        </w:rPr>
        <w:t xml:space="preserve"> </w:t>
      </w:r>
      <w:r>
        <w:rPr>
          <w:rFonts w:eastAsia="Times New Roman" w:cs="Times New Roman"/>
          <w:szCs w:val="24"/>
        </w:rPr>
        <w:t>Τ</w:t>
      </w:r>
      <w:r w:rsidRPr="000144AA">
        <w:rPr>
          <w:rFonts w:eastAsia="Times New Roman" w:cs="Times New Roman"/>
          <w:szCs w:val="24"/>
        </w:rPr>
        <w:t xml:space="preserve">ι </w:t>
      </w:r>
      <w:r w:rsidRPr="000144AA">
        <w:rPr>
          <w:rFonts w:eastAsia="Times New Roman" w:cs="Times New Roman"/>
          <w:szCs w:val="24"/>
        </w:rPr>
        <w:t>θέλω να πω</w:t>
      </w:r>
      <w:r>
        <w:rPr>
          <w:rFonts w:eastAsia="Times New Roman" w:cs="Times New Roman"/>
          <w:szCs w:val="24"/>
        </w:rPr>
        <w:t>;</w:t>
      </w:r>
      <w:r w:rsidRPr="000144AA">
        <w:rPr>
          <w:rFonts w:eastAsia="Times New Roman" w:cs="Times New Roman"/>
          <w:szCs w:val="24"/>
        </w:rPr>
        <w:t xml:space="preserve"> </w:t>
      </w:r>
      <w:r>
        <w:rPr>
          <w:rFonts w:eastAsia="Times New Roman" w:cs="Times New Roman"/>
          <w:szCs w:val="24"/>
        </w:rPr>
        <w:t>Τότε ανέβηκε λίγα δισεκατομμύρια. Ψ</w:t>
      </w:r>
      <w:r w:rsidRPr="000144AA">
        <w:rPr>
          <w:rFonts w:eastAsia="Times New Roman" w:cs="Times New Roman"/>
          <w:szCs w:val="24"/>
        </w:rPr>
        <w:t>εύτικη είδηση</w:t>
      </w:r>
      <w:r>
        <w:rPr>
          <w:rFonts w:eastAsia="Times New Roman" w:cs="Times New Roman"/>
          <w:szCs w:val="24"/>
        </w:rPr>
        <w:t xml:space="preserve">; Καθημερινά την ακούμε. </w:t>
      </w:r>
    </w:p>
    <w:p w14:paraId="5FC2F848"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Ν</w:t>
      </w:r>
      <w:r w:rsidRPr="000144AA">
        <w:rPr>
          <w:rFonts w:eastAsia="Times New Roman" w:cs="Times New Roman"/>
          <w:szCs w:val="24"/>
        </w:rPr>
        <w:t>α θυμίσω κάτι άλλο</w:t>
      </w:r>
      <w:r>
        <w:rPr>
          <w:rFonts w:eastAsia="Times New Roman" w:cs="Times New Roman"/>
          <w:szCs w:val="24"/>
        </w:rPr>
        <w:t>, διότι</w:t>
      </w:r>
      <w:r w:rsidRPr="000144AA">
        <w:rPr>
          <w:rFonts w:eastAsia="Times New Roman" w:cs="Times New Roman"/>
          <w:szCs w:val="24"/>
        </w:rPr>
        <w:t xml:space="preserve"> καταφεύγουν σε κόλπα</w:t>
      </w:r>
      <w:r>
        <w:rPr>
          <w:rFonts w:eastAsia="Times New Roman" w:cs="Times New Roman"/>
          <w:szCs w:val="24"/>
        </w:rPr>
        <w:t>, ό</w:t>
      </w:r>
      <w:r w:rsidRPr="000144AA">
        <w:rPr>
          <w:rFonts w:eastAsia="Times New Roman" w:cs="Times New Roman"/>
          <w:szCs w:val="24"/>
        </w:rPr>
        <w:t xml:space="preserve">πως ήταν αυτό </w:t>
      </w:r>
      <w:r>
        <w:rPr>
          <w:rFonts w:eastAsia="Times New Roman" w:cs="Times New Roman"/>
          <w:szCs w:val="24"/>
        </w:rPr>
        <w:t xml:space="preserve">με το 1,6 για το προσφυγικό, που </w:t>
      </w:r>
      <w:r w:rsidRPr="000144AA">
        <w:rPr>
          <w:rFonts w:eastAsia="Times New Roman" w:cs="Times New Roman"/>
          <w:szCs w:val="24"/>
        </w:rPr>
        <w:t>έχει μεγάλη σημασία</w:t>
      </w:r>
      <w:r>
        <w:rPr>
          <w:rFonts w:eastAsia="Times New Roman" w:cs="Times New Roman"/>
          <w:szCs w:val="24"/>
        </w:rPr>
        <w:t xml:space="preserve">. Θέλω, λοιπόν, να θυμίσω </w:t>
      </w:r>
      <w:r w:rsidRPr="000144AA">
        <w:rPr>
          <w:rFonts w:eastAsia="Times New Roman" w:cs="Times New Roman"/>
          <w:szCs w:val="24"/>
        </w:rPr>
        <w:t>το εξής</w:t>
      </w:r>
      <w:r>
        <w:rPr>
          <w:rFonts w:eastAsia="Times New Roman" w:cs="Times New Roman"/>
          <w:szCs w:val="24"/>
        </w:rPr>
        <w:t>: Π</w:t>
      </w:r>
      <w:r w:rsidRPr="000144AA">
        <w:rPr>
          <w:rFonts w:eastAsia="Times New Roman" w:cs="Times New Roman"/>
          <w:szCs w:val="24"/>
        </w:rPr>
        <w:t>ρόσφατα όλα τα έντ</w:t>
      </w:r>
      <w:r w:rsidRPr="000144AA">
        <w:rPr>
          <w:rFonts w:eastAsia="Times New Roman" w:cs="Times New Roman"/>
          <w:szCs w:val="24"/>
        </w:rPr>
        <w:t xml:space="preserve">υπα </w:t>
      </w:r>
      <w:r>
        <w:rPr>
          <w:rFonts w:eastAsia="Times New Roman" w:cs="Times New Roman"/>
          <w:szCs w:val="24"/>
        </w:rPr>
        <w:t xml:space="preserve">-και </w:t>
      </w:r>
      <w:r w:rsidRPr="000144AA">
        <w:rPr>
          <w:rFonts w:eastAsia="Times New Roman" w:cs="Times New Roman"/>
          <w:szCs w:val="24"/>
        </w:rPr>
        <w:t>αυτά που ελέγχονται από τον κ</w:t>
      </w:r>
      <w:r>
        <w:rPr>
          <w:rFonts w:eastAsia="Times New Roman" w:cs="Times New Roman"/>
          <w:szCs w:val="24"/>
        </w:rPr>
        <w:t xml:space="preserve">. </w:t>
      </w:r>
      <w:r w:rsidRPr="000144AA">
        <w:rPr>
          <w:rFonts w:eastAsia="Times New Roman" w:cs="Times New Roman"/>
          <w:szCs w:val="24"/>
        </w:rPr>
        <w:t>Μαρινάκη</w:t>
      </w:r>
      <w:r>
        <w:rPr>
          <w:rFonts w:eastAsia="Times New Roman" w:cs="Times New Roman"/>
          <w:szCs w:val="24"/>
        </w:rPr>
        <w:t>-</w:t>
      </w:r>
      <w:r w:rsidRPr="000144AA">
        <w:rPr>
          <w:rFonts w:eastAsia="Times New Roman" w:cs="Times New Roman"/>
          <w:szCs w:val="24"/>
        </w:rPr>
        <w:t xml:space="preserve"> </w:t>
      </w:r>
      <w:r>
        <w:rPr>
          <w:rFonts w:eastAsia="Times New Roman" w:cs="Times New Roman"/>
          <w:szCs w:val="24"/>
        </w:rPr>
        <w:t xml:space="preserve">πιάσανε </w:t>
      </w:r>
      <w:r w:rsidRPr="000144AA">
        <w:rPr>
          <w:rFonts w:eastAsia="Times New Roman" w:cs="Times New Roman"/>
          <w:szCs w:val="24"/>
        </w:rPr>
        <w:t>λαβράκι και βγάλανε ένα</w:t>
      </w:r>
      <w:r>
        <w:rPr>
          <w:rFonts w:eastAsia="Times New Roman" w:cs="Times New Roman"/>
          <w:szCs w:val="24"/>
        </w:rPr>
        <w:t>ν</w:t>
      </w:r>
      <w:r w:rsidRPr="000144AA">
        <w:rPr>
          <w:rFonts w:eastAsia="Times New Roman" w:cs="Times New Roman"/>
          <w:szCs w:val="24"/>
        </w:rPr>
        <w:t xml:space="preserve"> φουκαρά</w:t>
      </w:r>
      <w:r>
        <w:rPr>
          <w:rFonts w:eastAsia="Times New Roman" w:cs="Times New Roman"/>
          <w:szCs w:val="24"/>
        </w:rPr>
        <w:t>.</w:t>
      </w:r>
      <w:r w:rsidRPr="000144AA">
        <w:rPr>
          <w:rFonts w:eastAsia="Times New Roman" w:cs="Times New Roman"/>
          <w:szCs w:val="24"/>
        </w:rPr>
        <w:t xml:space="preserve"> </w:t>
      </w:r>
      <w:r>
        <w:rPr>
          <w:rFonts w:eastAsia="Times New Roman" w:cs="Times New Roman"/>
          <w:szCs w:val="24"/>
        </w:rPr>
        <w:t>Ε</w:t>
      </w:r>
      <w:r w:rsidRPr="000144AA">
        <w:rPr>
          <w:rFonts w:eastAsia="Times New Roman" w:cs="Times New Roman"/>
          <w:szCs w:val="24"/>
        </w:rPr>
        <w:t xml:space="preserve">γώ </w:t>
      </w:r>
      <w:r>
        <w:rPr>
          <w:rFonts w:eastAsia="Times New Roman" w:cs="Times New Roman"/>
          <w:szCs w:val="24"/>
        </w:rPr>
        <w:t>αυτούς τους ονομάζω «</w:t>
      </w:r>
      <w:r w:rsidRPr="000144AA">
        <w:rPr>
          <w:rFonts w:eastAsia="Times New Roman" w:cs="Times New Roman"/>
          <w:szCs w:val="24"/>
        </w:rPr>
        <w:t>ασπόνδυλα των εξουσιών</w:t>
      </w:r>
      <w:r>
        <w:rPr>
          <w:rFonts w:eastAsia="Times New Roman" w:cs="Times New Roman"/>
          <w:szCs w:val="24"/>
        </w:rPr>
        <w:t>», που έχουν</w:t>
      </w:r>
      <w:r w:rsidRPr="000144AA">
        <w:rPr>
          <w:rFonts w:eastAsia="Times New Roman" w:cs="Times New Roman"/>
          <w:szCs w:val="24"/>
        </w:rPr>
        <w:t xml:space="preserve"> όλες οι εξουσίες</w:t>
      </w:r>
      <w:r>
        <w:rPr>
          <w:rFonts w:eastAsia="Times New Roman" w:cs="Times New Roman"/>
          <w:szCs w:val="24"/>
        </w:rPr>
        <w:t>,</w:t>
      </w:r>
      <w:r w:rsidRPr="000144AA">
        <w:rPr>
          <w:rFonts w:eastAsia="Times New Roman" w:cs="Times New Roman"/>
          <w:szCs w:val="24"/>
        </w:rPr>
        <w:t xml:space="preserve"> παντού και πάντα</w:t>
      </w:r>
      <w:r>
        <w:rPr>
          <w:rFonts w:eastAsia="Times New Roman" w:cs="Times New Roman"/>
          <w:szCs w:val="24"/>
        </w:rPr>
        <w:t>. Αυτός ήταν</w:t>
      </w:r>
      <w:r w:rsidRPr="000144AA">
        <w:rPr>
          <w:rFonts w:eastAsia="Times New Roman" w:cs="Times New Roman"/>
          <w:szCs w:val="24"/>
        </w:rPr>
        <w:t xml:space="preserve"> φίλος του τάδε </w:t>
      </w:r>
      <w:r>
        <w:rPr>
          <w:rFonts w:eastAsia="Times New Roman" w:cs="Times New Roman"/>
          <w:szCs w:val="24"/>
        </w:rPr>
        <w:t xml:space="preserve">Υπουργού, </w:t>
      </w:r>
      <w:r w:rsidRPr="000144AA">
        <w:rPr>
          <w:rFonts w:eastAsia="Times New Roman" w:cs="Times New Roman"/>
          <w:szCs w:val="24"/>
        </w:rPr>
        <w:t>πλούτισε</w:t>
      </w:r>
      <w:r>
        <w:rPr>
          <w:rFonts w:eastAsia="Times New Roman" w:cs="Times New Roman"/>
          <w:szCs w:val="24"/>
        </w:rPr>
        <w:t>, έκανε,</w:t>
      </w:r>
      <w:r w:rsidRPr="000144AA">
        <w:rPr>
          <w:rFonts w:eastAsia="Times New Roman" w:cs="Times New Roman"/>
          <w:szCs w:val="24"/>
        </w:rPr>
        <w:t xml:space="preserve"> έφτιαξε και πάε</w:t>
      </w:r>
      <w:r w:rsidRPr="000144AA">
        <w:rPr>
          <w:rFonts w:eastAsia="Times New Roman" w:cs="Times New Roman"/>
          <w:szCs w:val="24"/>
        </w:rPr>
        <w:t>ι λέγοντας</w:t>
      </w:r>
      <w:r>
        <w:rPr>
          <w:rFonts w:eastAsia="Times New Roman" w:cs="Times New Roman"/>
          <w:szCs w:val="24"/>
        </w:rPr>
        <w:t>.</w:t>
      </w:r>
      <w:r w:rsidRPr="000144AA">
        <w:rPr>
          <w:rFonts w:eastAsia="Times New Roman" w:cs="Times New Roman"/>
          <w:szCs w:val="24"/>
        </w:rPr>
        <w:t xml:space="preserve"> </w:t>
      </w:r>
      <w:r>
        <w:rPr>
          <w:rFonts w:eastAsia="Times New Roman" w:cs="Times New Roman"/>
          <w:szCs w:val="24"/>
        </w:rPr>
        <w:t>Δύο πράγματα, όμως, αποσιω</w:t>
      </w:r>
      <w:r w:rsidRPr="000144AA">
        <w:rPr>
          <w:rFonts w:eastAsia="Times New Roman" w:cs="Times New Roman"/>
          <w:szCs w:val="24"/>
        </w:rPr>
        <w:t>πήθηκαν</w:t>
      </w:r>
      <w:r>
        <w:rPr>
          <w:rFonts w:eastAsia="Times New Roman" w:cs="Times New Roman"/>
          <w:szCs w:val="24"/>
        </w:rPr>
        <w:t>: Το ένα είναι</w:t>
      </w:r>
      <w:r w:rsidRPr="000144AA">
        <w:rPr>
          <w:rFonts w:eastAsia="Times New Roman" w:cs="Times New Roman"/>
          <w:szCs w:val="24"/>
        </w:rPr>
        <w:t xml:space="preserve"> οι πάρα πολλές φωτογραφίες που είχε βγάλει αυτός ο τύπος με τον Μαρινάκη</w:t>
      </w:r>
      <w:r>
        <w:rPr>
          <w:rFonts w:eastAsia="Times New Roman" w:cs="Times New Roman"/>
          <w:szCs w:val="24"/>
        </w:rPr>
        <w:t>,</w:t>
      </w:r>
      <w:r w:rsidRPr="000144AA">
        <w:rPr>
          <w:rFonts w:eastAsia="Times New Roman" w:cs="Times New Roman"/>
          <w:szCs w:val="24"/>
        </w:rPr>
        <w:t xml:space="preserve"> με την ιδιαιτέρα του Μαρινάκη</w:t>
      </w:r>
      <w:r>
        <w:rPr>
          <w:rFonts w:eastAsia="Times New Roman" w:cs="Times New Roman"/>
          <w:szCs w:val="24"/>
        </w:rPr>
        <w:t xml:space="preserve"> και με κάτι άλλους. Ειλικρινά δεν τους καταλογίζω</w:t>
      </w:r>
      <w:r w:rsidRPr="000144AA">
        <w:rPr>
          <w:rFonts w:eastAsia="Times New Roman" w:cs="Times New Roman"/>
          <w:szCs w:val="24"/>
        </w:rPr>
        <w:t xml:space="preserve"> κα</w:t>
      </w:r>
      <w:r>
        <w:rPr>
          <w:rFonts w:eastAsia="Times New Roman" w:cs="Times New Roman"/>
          <w:szCs w:val="24"/>
        </w:rPr>
        <w:t>μ</w:t>
      </w:r>
      <w:r w:rsidRPr="000144AA">
        <w:rPr>
          <w:rFonts w:eastAsia="Times New Roman" w:cs="Times New Roman"/>
          <w:szCs w:val="24"/>
        </w:rPr>
        <w:t>μία ευθύνη για αυτό</w:t>
      </w:r>
      <w:r>
        <w:rPr>
          <w:rFonts w:eastAsia="Times New Roman" w:cs="Times New Roman"/>
          <w:szCs w:val="24"/>
        </w:rPr>
        <w:t>, γιατί αυτή είναι η</w:t>
      </w:r>
      <w:r>
        <w:rPr>
          <w:rFonts w:eastAsia="Times New Roman" w:cs="Times New Roman"/>
          <w:szCs w:val="24"/>
        </w:rPr>
        <w:t xml:space="preserve"> δουλειά τους. </w:t>
      </w:r>
    </w:p>
    <w:p w14:paraId="5FC2F849"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Αυτό, όμως,</w:t>
      </w:r>
      <w:r w:rsidRPr="000144AA">
        <w:rPr>
          <w:rFonts w:eastAsia="Times New Roman" w:cs="Times New Roman"/>
          <w:szCs w:val="24"/>
        </w:rPr>
        <w:t xml:space="preserve"> που αποσιωπήθηκε </w:t>
      </w:r>
      <w:r>
        <w:rPr>
          <w:rFonts w:eastAsia="Times New Roman" w:cs="Times New Roman"/>
          <w:szCs w:val="24"/>
        </w:rPr>
        <w:t>είναι</w:t>
      </w:r>
      <w:r w:rsidRPr="000144AA">
        <w:rPr>
          <w:rFonts w:eastAsia="Times New Roman" w:cs="Times New Roman"/>
          <w:szCs w:val="24"/>
        </w:rPr>
        <w:t xml:space="preserve"> το εξής</w:t>
      </w:r>
      <w:r>
        <w:rPr>
          <w:rFonts w:eastAsia="Times New Roman" w:cs="Times New Roman"/>
          <w:szCs w:val="24"/>
        </w:rPr>
        <w:t>:</w:t>
      </w:r>
      <w:r w:rsidRPr="000144AA">
        <w:rPr>
          <w:rFonts w:eastAsia="Times New Roman" w:cs="Times New Roman"/>
          <w:szCs w:val="24"/>
        </w:rPr>
        <w:t xml:space="preserve"> </w:t>
      </w:r>
      <w:r>
        <w:rPr>
          <w:rFonts w:eastAsia="Times New Roman" w:cs="Times New Roman"/>
          <w:szCs w:val="24"/>
        </w:rPr>
        <w:t>Πλησίασε έναν εφοπλιστή α</w:t>
      </w:r>
      <w:r w:rsidRPr="000144AA">
        <w:rPr>
          <w:rFonts w:eastAsia="Times New Roman" w:cs="Times New Roman"/>
          <w:szCs w:val="24"/>
        </w:rPr>
        <w:t>υτός ο τύπος</w:t>
      </w:r>
      <w:r>
        <w:rPr>
          <w:rFonts w:eastAsia="Times New Roman" w:cs="Times New Roman"/>
          <w:szCs w:val="24"/>
        </w:rPr>
        <w:t xml:space="preserve"> για να κάνουν δουλειές. Ο εφοπλιστής</w:t>
      </w:r>
      <w:r w:rsidRPr="000144AA">
        <w:rPr>
          <w:rFonts w:eastAsia="Times New Roman" w:cs="Times New Roman"/>
          <w:szCs w:val="24"/>
        </w:rPr>
        <w:t xml:space="preserve"> παίρνει τον </w:t>
      </w:r>
      <w:r>
        <w:rPr>
          <w:rFonts w:eastAsia="Times New Roman" w:cs="Times New Roman"/>
          <w:szCs w:val="24"/>
        </w:rPr>
        <w:t>Π</w:t>
      </w:r>
      <w:r w:rsidRPr="000144AA">
        <w:rPr>
          <w:rFonts w:eastAsia="Times New Roman" w:cs="Times New Roman"/>
          <w:szCs w:val="24"/>
        </w:rPr>
        <w:t xml:space="preserve">ρόεδρο των Ελλήνων </w:t>
      </w:r>
      <w:r>
        <w:rPr>
          <w:rFonts w:eastAsia="Times New Roman" w:cs="Times New Roman"/>
          <w:szCs w:val="24"/>
        </w:rPr>
        <w:t>Ε</w:t>
      </w:r>
      <w:r w:rsidRPr="000144AA">
        <w:rPr>
          <w:rFonts w:eastAsia="Times New Roman" w:cs="Times New Roman"/>
          <w:szCs w:val="24"/>
        </w:rPr>
        <w:t>φοπλιστών</w:t>
      </w:r>
      <w:r>
        <w:rPr>
          <w:rFonts w:eastAsia="Times New Roman" w:cs="Times New Roman"/>
          <w:szCs w:val="24"/>
        </w:rPr>
        <w:t>,</w:t>
      </w:r>
      <w:r w:rsidRPr="000144AA">
        <w:rPr>
          <w:rFonts w:eastAsia="Times New Roman" w:cs="Times New Roman"/>
          <w:szCs w:val="24"/>
        </w:rPr>
        <w:t xml:space="preserve"> το</w:t>
      </w:r>
      <w:r>
        <w:rPr>
          <w:rFonts w:eastAsia="Times New Roman" w:cs="Times New Roman"/>
          <w:szCs w:val="24"/>
        </w:rPr>
        <w:t>ν</w:t>
      </w:r>
      <w:r w:rsidRPr="000144AA">
        <w:rPr>
          <w:rFonts w:eastAsia="Times New Roman" w:cs="Times New Roman"/>
          <w:szCs w:val="24"/>
        </w:rPr>
        <w:t xml:space="preserve"> Θοδωρή το</w:t>
      </w:r>
      <w:r>
        <w:rPr>
          <w:rFonts w:eastAsia="Times New Roman" w:cs="Times New Roman"/>
          <w:szCs w:val="24"/>
        </w:rPr>
        <w:t>ν</w:t>
      </w:r>
      <w:r w:rsidRPr="000144AA">
        <w:rPr>
          <w:rFonts w:eastAsia="Times New Roman" w:cs="Times New Roman"/>
          <w:szCs w:val="24"/>
        </w:rPr>
        <w:t xml:space="preserve"> </w:t>
      </w:r>
      <w:r>
        <w:rPr>
          <w:rFonts w:eastAsia="Times New Roman" w:cs="Times New Roman"/>
          <w:szCs w:val="24"/>
        </w:rPr>
        <w:t>Β</w:t>
      </w:r>
      <w:r w:rsidRPr="000144AA">
        <w:rPr>
          <w:rFonts w:eastAsia="Times New Roman" w:cs="Times New Roman"/>
          <w:szCs w:val="24"/>
        </w:rPr>
        <w:t>ενιάμη</w:t>
      </w:r>
      <w:r>
        <w:rPr>
          <w:rFonts w:eastAsia="Times New Roman" w:cs="Times New Roman"/>
          <w:szCs w:val="24"/>
        </w:rPr>
        <w:t>,</w:t>
      </w:r>
      <w:r w:rsidRPr="000144AA">
        <w:rPr>
          <w:rFonts w:eastAsia="Times New Roman" w:cs="Times New Roman"/>
          <w:szCs w:val="24"/>
        </w:rPr>
        <w:t xml:space="preserve"> και του λέει </w:t>
      </w:r>
      <w:r>
        <w:rPr>
          <w:rFonts w:eastAsia="Times New Roman" w:cs="Times New Roman"/>
          <w:szCs w:val="24"/>
        </w:rPr>
        <w:t>«Π</w:t>
      </w:r>
      <w:r w:rsidRPr="000144AA">
        <w:rPr>
          <w:rFonts w:eastAsia="Times New Roman" w:cs="Times New Roman"/>
          <w:szCs w:val="24"/>
        </w:rPr>
        <w:t>ρόεδρε</w:t>
      </w:r>
      <w:r>
        <w:rPr>
          <w:rFonts w:eastAsia="Times New Roman" w:cs="Times New Roman"/>
          <w:szCs w:val="24"/>
        </w:rPr>
        <w:t>,</w:t>
      </w:r>
      <w:r w:rsidRPr="000144AA">
        <w:rPr>
          <w:rFonts w:eastAsia="Times New Roman" w:cs="Times New Roman"/>
          <w:szCs w:val="24"/>
        </w:rPr>
        <w:t xml:space="preserve"> το</w:t>
      </w:r>
      <w:r>
        <w:rPr>
          <w:rFonts w:eastAsia="Times New Roman" w:cs="Times New Roman"/>
          <w:szCs w:val="24"/>
        </w:rPr>
        <w:t xml:space="preserve"> και το, </w:t>
      </w:r>
      <w:r w:rsidRPr="000144AA">
        <w:rPr>
          <w:rFonts w:eastAsia="Times New Roman" w:cs="Times New Roman"/>
          <w:szCs w:val="24"/>
        </w:rPr>
        <w:t>με έχει πλησιάσει ο</w:t>
      </w:r>
      <w:r w:rsidRPr="000144AA">
        <w:rPr>
          <w:rFonts w:eastAsia="Times New Roman" w:cs="Times New Roman"/>
          <w:szCs w:val="24"/>
        </w:rPr>
        <w:t xml:space="preserve"> τάδε</w:t>
      </w:r>
      <w:r>
        <w:rPr>
          <w:rFonts w:eastAsia="Times New Roman" w:cs="Times New Roman"/>
          <w:szCs w:val="24"/>
        </w:rPr>
        <w:t>».</w:t>
      </w:r>
      <w:r w:rsidRPr="000144AA">
        <w:rPr>
          <w:rFonts w:eastAsia="Times New Roman" w:cs="Times New Roman"/>
          <w:szCs w:val="24"/>
        </w:rPr>
        <w:t xml:space="preserve"> </w:t>
      </w:r>
      <w:r>
        <w:rPr>
          <w:rFonts w:eastAsia="Times New Roman" w:cs="Times New Roman"/>
          <w:szCs w:val="24"/>
        </w:rPr>
        <w:t xml:space="preserve">«Κάτσε, βρε άνθρωπε» </w:t>
      </w:r>
      <w:r w:rsidRPr="000144AA">
        <w:rPr>
          <w:rFonts w:eastAsia="Times New Roman" w:cs="Times New Roman"/>
          <w:szCs w:val="24"/>
        </w:rPr>
        <w:t>του λέει</w:t>
      </w:r>
      <w:r>
        <w:rPr>
          <w:rFonts w:eastAsia="Times New Roman" w:cs="Times New Roman"/>
          <w:szCs w:val="24"/>
        </w:rPr>
        <w:t>,</w:t>
      </w:r>
      <w:r w:rsidRPr="000144AA">
        <w:rPr>
          <w:rFonts w:eastAsia="Times New Roman" w:cs="Times New Roman"/>
          <w:szCs w:val="24"/>
        </w:rPr>
        <w:t xml:space="preserve"> </w:t>
      </w:r>
      <w:r>
        <w:rPr>
          <w:rFonts w:eastAsia="Times New Roman" w:cs="Times New Roman"/>
          <w:szCs w:val="24"/>
        </w:rPr>
        <w:t>«να ρωτήσω</w:t>
      </w:r>
      <w:r w:rsidRPr="00C977E1">
        <w:rPr>
          <w:rFonts w:eastAsia="Times New Roman" w:cs="Times New Roman"/>
          <w:szCs w:val="24"/>
        </w:rPr>
        <w:t xml:space="preserve"> </w:t>
      </w:r>
      <w:r w:rsidRPr="000144AA">
        <w:rPr>
          <w:rFonts w:eastAsia="Times New Roman" w:cs="Times New Roman"/>
          <w:szCs w:val="24"/>
        </w:rPr>
        <w:t>στο Μαξίμου</w:t>
      </w:r>
      <w:r>
        <w:rPr>
          <w:rFonts w:eastAsia="Times New Roman" w:cs="Times New Roman"/>
          <w:szCs w:val="24"/>
        </w:rPr>
        <w:t>».</w:t>
      </w:r>
      <w:r w:rsidRPr="000144AA">
        <w:rPr>
          <w:rFonts w:eastAsia="Times New Roman" w:cs="Times New Roman"/>
          <w:szCs w:val="24"/>
        </w:rPr>
        <w:t xml:space="preserve"> </w:t>
      </w:r>
      <w:r>
        <w:rPr>
          <w:rFonts w:eastAsia="Times New Roman" w:cs="Times New Roman"/>
          <w:szCs w:val="24"/>
        </w:rPr>
        <w:t>Ρωτάει, λοιπόν, σ</w:t>
      </w:r>
      <w:r w:rsidRPr="000144AA">
        <w:rPr>
          <w:rFonts w:eastAsia="Times New Roman" w:cs="Times New Roman"/>
          <w:szCs w:val="24"/>
        </w:rPr>
        <w:t xml:space="preserve">το Μαξίμου και του </w:t>
      </w:r>
      <w:r>
        <w:rPr>
          <w:rFonts w:eastAsia="Times New Roman" w:cs="Times New Roman"/>
          <w:szCs w:val="24"/>
        </w:rPr>
        <w:t xml:space="preserve">λέει πως ο συγκεκριμένος </w:t>
      </w:r>
      <w:r w:rsidRPr="000144AA">
        <w:rPr>
          <w:rFonts w:eastAsia="Times New Roman" w:cs="Times New Roman"/>
          <w:szCs w:val="24"/>
        </w:rPr>
        <w:t>άνθρωπος</w:t>
      </w:r>
      <w:r>
        <w:rPr>
          <w:rFonts w:eastAsia="Times New Roman" w:cs="Times New Roman"/>
          <w:szCs w:val="24"/>
        </w:rPr>
        <w:t xml:space="preserve"> ουδεμία σχέση έχει με την Κ</w:t>
      </w:r>
      <w:r w:rsidRPr="000144AA">
        <w:rPr>
          <w:rFonts w:eastAsia="Times New Roman" w:cs="Times New Roman"/>
          <w:szCs w:val="24"/>
        </w:rPr>
        <w:t>υβέρνηση και σε κα</w:t>
      </w:r>
      <w:r>
        <w:rPr>
          <w:rFonts w:eastAsia="Times New Roman" w:cs="Times New Roman"/>
          <w:szCs w:val="24"/>
        </w:rPr>
        <w:t>μ</w:t>
      </w:r>
      <w:r w:rsidRPr="000144AA">
        <w:rPr>
          <w:rFonts w:eastAsia="Times New Roman" w:cs="Times New Roman"/>
          <w:szCs w:val="24"/>
        </w:rPr>
        <w:t>μία περίπτωση δεν την εκπροσωπεί</w:t>
      </w:r>
      <w:r>
        <w:rPr>
          <w:rFonts w:eastAsia="Times New Roman" w:cs="Times New Roman"/>
          <w:szCs w:val="24"/>
        </w:rPr>
        <w:t>.</w:t>
      </w:r>
      <w:r w:rsidRPr="000144AA">
        <w:rPr>
          <w:rFonts w:eastAsia="Times New Roman" w:cs="Times New Roman"/>
          <w:szCs w:val="24"/>
        </w:rPr>
        <w:t xml:space="preserve"> </w:t>
      </w:r>
      <w:r>
        <w:rPr>
          <w:rFonts w:eastAsia="Times New Roman" w:cs="Times New Roman"/>
          <w:szCs w:val="24"/>
        </w:rPr>
        <w:t xml:space="preserve">Του </w:t>
      </w:r>
      <w:r w:rsidRPr="000144AA">
        <w:rPr>
          <w:rFonts w:eastAsia="Times New Roman" w:cs="Times New Roman"/>
          <w:szCs w:val="24"/>
        </w:rPr>
        <w:t xml:space="preserve">το λέει ο </w:t>
      </w:r>
      <w:r>
        <w:rPr>
          <w:rFonts w:eastAsia="Times New Roman" w:cs="Times New Roman"/>
          <w:szCs w:val="24"/>
        </w:rPr>
        <w:t>π</w:t>
      </w:r>
      <w:r w:rsidRPr="000144AA">
        <w:rPr>
          <w:rFonts w:eastAsia="Times New Roman" w:cs="Times New Roman"/>
          <w:szCs w:val="24"/>
        </w:rPr>
        <w:t xml:space="preserve">ρόεδρος </w:t>
      </w:r>
      <w:r w:rsidRPr="000144AA">
        <w:rPr>
          <w:rFonts w:eastAsia="Times New Roman" w:cs="Times New Roman"/>
          <w:szCs w:val="24"/>
        </w:rPr>
        <w:t xml:space="preserve">των Ελλήνων </w:t>
      </w:r>
      <w:r>
        <w:rPr>
          <w:rFonts w:eastAsia="Times New Roman" w:cs="Times New Roman"/>
          <w:szCs w:val="24"/>
        </w:rPr>
        <w:t>Ε</w:t>
      </w:r>
      <w:r w:rsidRPr="000144AA">
        <w:rPr>
          <w:rFonts w:eastAsia="Times New Roman" w:cs="Times New Roman"/>
          <w:szCs w:val="24"/>
        </w:rPr>
        <w:t>φοπλισ</w:t>
      </w:r>
      <w:r w:rsidRPr="000144AA">
        <w:rPr>
          <w:rFonts w:eastAsia="Times New Roman" w:cs="Times New Roman"/>
          <w:szCs w:val="24"/>
        </w:rPr>
        <w:t>τών</w:t>
      </w:r>
      <w:r>
        <w:rPr>
          <w:rFonts w:eastAsia="Times New Roman" w:cs="Times New Roman"/>
          <w:szCs w:val="24"/>
        </w:rPr>
        <w:t>,</w:t>
      </w:r>
      <w:r w:rsidRPr="000144AA">
        <w:rPr>
          <w:rFonts w:eastAsia="Times New Roman" w:cs="Times New Roman"/>
          <w:szCs w:val="24"/>
        </w:rPr>
        <w:t xml:space="preserve"> το δηλώνει δημόσια και ο άλλος </w:t>
      </w:r>
      <w:r>
        <w:rPr>
          <w:rFonts w:eastAsia="Times New Roman" w:cs="Times New Roman"/>
          <w:szCs w:val="24"/>
        </w:rPr>
        <w:t>απέφυγε τη</w:t>
      </w:r>
      <w:r w:rsidRPr="000144AA">
        <w:rPr>
          <w:rFonts w:eastAsia="Times New Roman" w:cs="Times New Roman"/>
          <w:szCs w:val="24"/>
        </w:rPr>
        <w:t xml:space="preserve"> γνωριμία</w:t>
      </w:r>
      <w:r>
        <w:rPr>
          <w:rFonts w:eastAsia="Times New Roman" w:cs="Times New Roman"/>
          <w:szCs w:val="24"/>
        </w:rPr>
        <w:t>.</w:t>
      </w:r>
    </w:p>
    <w:p w14:paraId="5FC2F84A"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Α</w:t>
      </w:r>
      <w:r w:rsidRPr="000144AA">
        <w:rPr>
          <w:rFonts w:eastAsia="Times New Roman" w:cs="Times New Roman"/>
          <w:szCs w:val="24"/>
        </w:rPr>
        <w:t>υτό είναι ένα άλλο σκάνδαλο</w:t>
      </w:r>
      <w:r>
        <w:rPr>
          <w:rFonts w:eastAsia="Times New Roman" w:cs="Times New Roman"/>
          <w:szCs w:val="24"/>
        </w:rPr>
        <w:t>. Κ</w:t>
      </w:r>
      <w:r w:rsidRPr="000144AA">
        <w:rPr>
          <w:rFonts w:eastAsia="Times New Roman" w:cs="Times New Roman"/>
          <w:szCs w:val="24"/>
        </w:rPr>
        <w:t>άποιος επικοινωνιολόγος</w:t>
      </w:r>
      <w:r>
        <w:rPr>
          <w:rFonts w:eastAsia="Times New Roman" w:cs="Times New Roman"/>
          <w:szCs w:val="24"/>
        </w:rPr>
        <w:t>,</w:t>
      </w:r>
      <w:r w:rsidRPr="000144AA">
        <w:rPr>
          <w:rFonts w:eastAsia="Times New Roman" w:cs="Times New Roman"/>
          <w:szCs w:val="24"/>
        </w:rPr>
        <w:t xml:space="preserve"> επειδή δεν τους βγήκε ούτε </w:t>
      </w:r>
      <w:r>
        <w:rPr>
          <w:rFonts w:eastAsia="Times New Roman" w:cs="Times New Roman"/>
          <w:szCs w:val="24"/>
        </w:rPr>
        <w:t xml:space="preserve">η </w:t>
      </w:r>
      <w:r w:rsidRPr="000144AA">
        <w:rPr>
          <w:rFonts w:eastAsia="Times New Roman" w:cs="Times New Roman"/>
          <w:szCs w:val="24"/>
        </w:rPr>
        <w:t xml:space="preserve">κινδυνολογία </w:t>
      </w:r>
      <w:r>
        <w:rPr>
          <w:rFonts w:eastAsia="Times New Roman" w:cs="Times New Roman"/>
          <w:szCs w:val="24"/>
        </w:rPr>
        <w:t>για</w:t>
      </w:r>
      <w:r w:rsidRPr="000144AA">
        <w:rPr>
          <w:rFonts w:eastAsia="Times New Roman" w:cs="Times New Roman"/>
          <w:szCs w:val="24"/>
        </w:rPr>
        <w:t xml:space="preserve"> την πρώτη αξιολόγηση</w:t>
      </w:r>
      <w:r>
        <w:rPr>
          <w:rFonts w:eastAsia="Times New Roman" w:cs="Times New Roman"/>
          <w:szCs w:val="24"/>
        </w:rPr>
        <w:t>,</w:t>
      </w:r>
      <w:r w:rsidRPr="000144AA">
        <w:rPr>
          <w:rFonts w:eastAsia="Times New Roman" w:cs="Times New Roman"/>
          <w:szCs w:val="24"/>
        </w:rPr>
        <w:t xml:space="preserve"> ούτε </w:t>
      </w:r>
      <w:r>
        <w:rPr>
          <w:rFonts w:eastAsia="Times New Roman" w:cs="Times New Roman"/>
          <w:szCs w:val="24"/>
        </w:rPr>
        <w:t xml:space="preserve">η </w:t>
      </w:r>
      <w:r w:rsidRPr="000144AA">
        <w:rPr>
          <w:rFonts w:eastAsia="Times New Roman" w:cs="Times New Roman"/>
          <w:szCs w:val="24"/>
        </w:rPr>
        <w:t>κινδυνολογία για τον κόφτη</w:t>
      </w:r>
      <w:r>
        <w:rPr>
          <w:rFonts w:eastAsia="Times New Roman" w:cs="Times New Roman"/>
          <w:szCs w:val="24"/>
        </w:rPr>
        <w:t xml:space="preserve">, </w:t>
      </w:r>
      <w:r w:rsidRPr="000144AA">
        <w:rPr>
          <w:rFonts w:eastAsia="Times New Roman" w:cs="Times New Roman"/>
          <w:szCs w:val="24"/>
        </w:rPr>
        <w:t>ούτε</w:t>
      </w:r>
      <w:r>
        <w:rPr>
          <w:rFonts w:eastAsia="Times New Roman" w:cs="Times New Roman"/>
          <w:szCs w:val="24"/>
        </w:rPr>
        <w:t xml:space="preserve"> η</w:t>
      </w:r>
      <w:r w:rsidRPr="000144AA">
        <w:rPr>
          <w:rFonts w:eastAsia="Times New Roman" w:cs="Times New Roman"/>
          <w:szCs w:val="24"/>
        </w:rPr>
        <w:t xml:space="preserve"> κινδυνολογία </w:t>
      </w:r>
      <w:r>
        <w:rPr>
          <w:rFonts w:eastAsia="Times New Roman" w:cs="Times New Roman"/>
          <w:szCs w:val="24"/>
        </w:rPr>
        <w:t>για</w:t>
      </w:r>
      <w:r w:rsidRPr="000144AA">
        <w:rPr>
          <w:rFonts w:eastAsia="Times New Roman" w:cs="Times New Roman"/>
          <w:szCs w:val="24"/>
        </w:rPr>
        <w:t xml:space="preserve"> τη δεύτερη αξιολ</w:t>
      </w:r>
      <w:r w:rsidRPr="000144AA">
        <w:rPr>
          <w:rFonts w:eastAsia="Times New Roman" w:cs="Times New Roman"/>
          <w:szCs w:val="24"/>
        </w:rPr>
        <w:t xml:space="preserve">όγηση </w:t>
      </w:r>
      <w:r>
        <w:rPr>
          <w:rFonts w:eastAsia="Times New Roman" w:cs="Times New Roman"/>
          <w:szCs w:val="24"/>
        </w:rPr>
        <w:t>και για</w:t>
      </w:r>
      <w:r w:rsidRPr="000144AA">
        <w:rPr>
          <w:rFonts w:eastAsia="Times New Roman" w:cs="Times New Roman"/>
          <w:szCs w:val="24"/>
        </w:rPr>
        <w:t xml:space="preserve"> το</w:t>
      </w:r>
      <w:r>
        <w:rPr>
          <w:rFonts w:eastAsia="Times New Roman" w:cs="Times New Roman"/>
          <w:szCs w:val="24"/>
        </w:rPr>
        <w:t>ν</w:t>
      </w:r>
      <w:r w:rsidRPr="000144AA">
        <w:rPr>
          <w:rFonts w:eastAsia="Times New Roman" w:cs="Times New Roman"/>
          <w:szCs w:val="24"/>
        </w:rPr>
        <w:t xml:space="preserve"> δεύτερο κόφτη</w:t>
      </w:r>
      <w:r>
        <w:rPr>
          <w:rFonts w:eastAsia="Times New Roman" w:cs="Times New Roman"/>
          <w:szCs w:val="24"/>
        </w:rPr>
        <w:t>,</w:t>
      </w:r>
      <w:r w:rsidRPr="000144AA">
        <w:rPr>
          <w:rFonts w:eastAsia="Times New Roman" w:cs="Times New Roman"/>
          <w:szCs w:val="24"/>
        </w:rPr>
        <w:t xml:space="preserve"> ούτε</w:t>
      </w:r>
      <w:r>
        <w:rPr>
          <w:rFonts w:eastAsia="Times New Roman" w:cs="Times New Roman"/>
          <w:szCs w:val="24"/>
        </w:rPr>
        <w:t xml:space="preserve"> η</w:t>
      </w:r>
      <w:r w:rsidRPr="000144AA">
        <w:rPr>
          <w:rFonts w:eastAsia="Times New Roman" w:cs="Times New Roman"/>
          <w:szCs w:val="24"/>
        </w:rPr>
        <w:t xml:space="preserve"> πιστοληπτική γραμμή</w:t>
      </w:r>
      <w:r>
        <w:rPr>
          <w:rFonts w:eastAsia="Times New Roman" w:cs="Times New Roman"/>
          <w:szCs w:val="24"/>
        </w:rPr>
        <w:t>,</w:t>
      </w:r>
      <w:r w:rsidRPr="000144AA">
        <w:rPr>
          <w:rFonts w:eastAsia="Times New Roman" w:cs="Times New Roman"/>
          <w:szCs w:val="24"/>
        </w:rPr>
        <w:t xml:space="preserve"> ούτε το τέταρτο μνημόνιο</w:t>
      </w:r>
      <w:r>
        <w:rPr>
          <w:rFonts w:eastAsia="Times New Roman" w:cs="Times New Roman"/>
          <w:szCs w:val="24"/>
        </w:rPr>
        <w:t>,</w:t>
      </w:r>
      <w:r w:rsidRPr="000144AA">
        <w:rPr>
          <w:rFonts w:eastAsia="Times New Roman" w:cs="Times New Roman"/>
          <w:szCs w:val="24"/>
        </w:rPr>
        <w:t xml:space="preserve"> </w:t>
      </w:r>
      <w:r>
        <w:rPr>
          <w:rFonts w:eastAsia="Times New Roman" w:cs="Times New Roman"/>
          <w:szCs w:val="24"/>
        </w:rPr>
        <w:t>ο</w:t>
      </w:r>
      <w:r w:rsidRPr="000144AA">
        <w:rPr>
          <w:rFonts w:eastAsia="Times New Roman" w:cs="Times New Roman"/>
          <w:szCs w:val="24"/>
        </w:rPr>
        <w:t xml:space="preserve">ύτε το </w:t>
      </w:r>
      <w:r>
        <w:rPr>
          <w:rFonts w:eastAsia="Times New Roman" w:cs="Times New Roman"/>
          <w:szCs w:val="24"/>
        </w:rPr>
        <w:t>Μ</w:t>
      </w:r>
      <w:r w:rsidRPr="000144AA">
        <w:rPr>
          <w:rFonts w:eastAsia="Times New Roman" w:cs="Times New Roman"/>
          <w:szCs w:val="24"/>
        </w:rPr>
        <w:t>άτι</w:t>
      </w:r>
      <w:r>
        <w:rPr>
          <w:rFonts w:eastAsia="Times New Roman" w:cs="Times New Roman"/>
          <w:szCs w:val="24"/>
        </w:rPr>
        <w:t>,</w:t>
      </w:r>
      <w:r w:rsidRPr="000144AA">
        <w:rPr>
          <w:rFonts w:eastAsia="Times New Roman" w:cs="Times New Roman"/>
          <w:szCs w:val="24"/>
        </w:rPr>
        <w:t xml:space="preserve"> ούτε</w:t>
      </w:r>
      <w:r>
        <w:rPr>
          <w:rFonts w:eastAsia="Times New Roman" w:cs="Times New Roman"/>
          <w:szCs w:val="24"/>
        </w:rPr>
        <w:t>,</w:t>
      </w:r>
      <w:r w:rsidRPr="000144AA">
        <w:rPr>
          <w:rFonts w:eastAsia="Times New Roman" w:cs="Times New Roman"/>
          <w:szCs w:val="24"/>
        </w:rPr>
        <w:t xml:space="preserve"> ούτε</w:t>
      </w:r>
      <w:r>
        <w:rPr>
          <w:rFonts w:eastAsia="Times New Roman" w:cs="Times New Roman"/>
          <w:szCs w:val="24"/>
        </w:rPr>
        <w:t xml:space="preserve">, </w:t>
      </w:r>
      <w:r w:rsidRPr="000144AA">
        <w:rPr>
          <w:rFonts w:eastAsia="Times New Roman" w:cs="Times New Roman"/>
          <w:szCs w:val="24"/>
        </w:rPr>
        <w:t xml:space="preserve">κάποιος τους είπε ότι </w:t>
      </w:r>
      <w:r>
        <w:rPr>
          <w:rFonts w:eastAsia="Times New Roman" w:cs="Times New Roman"/>
          <w:szCs w:val="24"/>
        </w:rPr>
        <w:t>«</w:t>
      </w:r>
      <w:r w:rsidRPr="000144AA">
        <w:rPr>
          <w:rFonts w:eastAsia="Times New Roman" w:cs="Times New Roman"/>
          <w:szCs w:val="24"/>
        </w:rPr>
        <w:t>παιδιά πρέπει να παίξετε και εσείς με σκάνδαλα</w:t>
      </w:r>
      <w:r>
        <w:rPr>
          <w:rFonts w:eastAsia="Times New Roman" w:cs="Times New Roman"/>
          <w:szCs w:val="24"/>
        </w:rPr>
        <w:t>».</w:t>
      </w:r>
      <w:r w:rsidRPr="000144AA">
        <w:rPr>
          <w:rFonts w:eastAsia="Times New Roman" w:cs="Times New Roman"/>
          <w:szCs w:val="24"/>
        </w:rPr>
        <w:t xml:space="preserve"> </w:t>
      </w:r>
      <w:r>
        <w:rPr>
          <w:rFonts w:eastAsia="Times New Roman" w:cs="Times New Roman"/>
          <w:szCs w:val="24"/>
        </w:rPr>
        <w:t>Κ</w:t>
      </w:r>
      <w:r w:rsidRPr="000144AA">
        <w:rPr>
          <w:rFonts w:eastAsia="Times New Roman" w:cs="Times New Roman"/>
          <w:szCs w:val="24"/>
        </w:rPr>
        <w:t>αι κάθε μέρα εφευρίσκουν ένα σκάνδαλο</w:t>
      </w:r>
      <w:r>
        <w:rPr>
          <w:rFonts w:eastAsia="Times New Roman" w:cs="Times New Roman"/>
          <w:szCs w:val="24"/>
        </w:rPr>
        <w:t>.</w:t>
      </w:r>
    </w:p>
    <w:p w14:paraId="5FC2F84B"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Ένα άλλο σκάνδαλο</w:t>
      </w:r>
      <w:r w:rsidRPr="000144AA">
        <w:rPr>
          <w:rFonts w:eastAsia="Times New Roman" w:cs="Times New Roman"/>
          <w:szCs w:val="24"/>
        </w:rPr>
        <w:t xml:space="preserve"> που δεν έγινε ποτέ</w:t>
      </w:r>
      <w:r>
        <w:rPr>
          <w:rFonts w:eastAsia="Times New Roman" w:cs="Times New Roman"/>
          <w:szCs w:val="24"/>
        </w:rPr>
        <w:t>,</w:t>
      </w:r>
      <w:r w:rsidRPr="000144AA">
        <w:rPr>
          <w:rFonts w:eastAsia="Times New Roman" w:cs="Times New Roman"/>
          <w:szCs w:val="24"/>
        </w:rPr>
        <w:t xml:space="preserve"> μία συμφωνία που ακυρώθηκε και δεν έγινε</w:t>
      </w:r>
      <w:r>
        <w:rPr>
          <w:rFonts w:eastAsia="Times New Roman" w:cs="Times New Roman"/>
          <w:szCs w:val="24"/>
        </w:rPr>
        <w:t>,</w:t>
      </w:r>
      <w:r w:rsidRPr="000144AA">
        <w:rPr>
          <w:rFonts w:eastAsia="Times New Roman" w:cs="Times New Roman"/>
          <w:szCs w:val="24"/>
        </w:rPr>
        <w:t xml:space="preserve"> είναι σκάνδαλο και αυτό</w:t>
      </w:r>
      <w:r>
        <w:rPr>
          <w:rFonts w:eastAsia="Times New Roman" w:cs="Times New Roman"/>
          <w:szCs w:val="24"/>
        </w:rPr>
        <w:t xml:space="preserve">, είναι τα βλήματα στη Σαουδική Αραβία. </w:t>
      </w:r>
    </w:p>
    <w:p w14:paraId="5FC2F84C"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Ένα άλλο σκάνδαλο</w:t>
      </w:r>
      <w:r w:rsidRPr="000144AA">
        <w:rPr>
          <w:rFonts w:eastAsia="Times New Roman" w:cs="Times New Roman"/>
          <w:szCs w:val="24"/>
        </w:rPr>
        <w:t xml:space="preserve"> είναι το ξεπούλημα του </w:t>
      </w:r>
      <w:r>
        <w:rPr>
          <w:rFonts w:eastAsia="Times New Roman" w:cs="Times New Roman"/>
          <w:szCs w:val="24"/>
        </w:rPr>
        <w:t>«</w:t>
      </w:r>
      <w:r w:rsidRPr="000144AA">
        <w:rPr>
          <w:rFonts w:eastAsia="Times New Roman" w:cs="Times New Roman"/>
          <w:szCs w:val="24"/>
        </w:rPr>
        <w:t>Ελευθέριος Βενιζέλος</w:t>
      </w:r>
      <w:r>
        <w:rPr>
          <w:rFonts w:eastAsia="Times New Roman" w:cs="Times New Roman"/>
          <w:szCs w:val="24"/>
        </w:rPr>
        <w:t>».</w:t>
      </w:r>
      <w:r w:rsidRPr="000144AA">
        <w:rPr>
          <w:rFonts w:eastAsia="Times New Roman" w:cs="Times New Roman"/>
          <w:szCs w:val="24"/>
        </w:rPr>
        <w:t xml:space="preserve"> </w:t>
      </w:r>
      <w:r>
        <w:rPr>
          <w:rFonts w:eastAsia="Times New Roman" w:cs="Times New Roman"/>
          <w:szCs w:val="24"/>
        </w:rPr>
        <w:t>Δ</w:t>
      </w:r>
      <w:r w:rsidRPr="000144AA">
        <w:rPr>
          <w:rFonts w:eastAsia="Times New Roman" w:cs="Times New Roman"/>
          <w:szCs w:val="24"/>
        </w:rPr>
        <w:t>ιαβάστε παιδιά</w:t>
      </w:r>
      <w:r>
        <w:rPr>
          <w:rFonts w:eastAsia="Times New Roman" w:cs="Times New Roman"/>
          <w:szCs w:val="24"/>
        </w:rPr>
        <w:t>,</w:t>
      </w:r>
      <w:r w:rsidRPr="000144AA">
        <w:rPr>
          <w:rFonts w:eastAsia="Times New Roman" w:cs="Times New Roman"/>
          <w:szCs w:val="24"/>
        </w:rPr>
        <w:t xml:space="preserve"> διαβάστε</w:t>
      </w:r>
      <w:r>
        <w:rPr>
          <w:rFonts w:eastAsia="Times New Roman" w:cs="Times New Roman"/>
          <w:szCs w:val="24"/>
        </w:rPr>
        <w:t xml:space="preserve"> λίγο.</w:t>
      </w:r>
      <w:r w:rsidRPr="000144AA">
        <w:rPr>
          <w:rFonts w:eastAsia="Times New Roman" w:cs="Times New Roman"/>
          <w:szCs w:val="24"/>
        </w:rPr>
        <w:t xml:space="preserve"> Δεν είναι κακό να διαβά</w:t>
      </w:r>
      <w:r>
        <w:rPr>
          <w:rFonts w:eastAsia="Times New Roman" w:cs="Times New Roman"/>
          <w:szCs w:val="24"/>
        </w:rPr>
        <w:t>ζετε,</w:t>
      </w:r>
      <w:r w:rsidRPr="000144AA">
        <w:rPr>
          <w:rFonts w:eastAsia="Times New Roman" w:cs="Times New Roman"/>
          <w:szCs w:val="24"/>
        </w:rPr>
        <w:t xml:space="preserve"> για</w:t>
      </w:r>
      <w:r>
        <w:rPr>
          <w:rFonts w:eastAsia="Times New Roman" w:cs="Times New Roman"/>
          <w:szCs w:val="24"/>
        </w:rPr>
        <w:t xml:space="preserve">τί θα </w:t>
      </w:r>
      <w:r w:rsidRPr="000144AA">
        <w:rPr>
          <w:rFonts w:eastAsia="Times New Roman" w:cs="Times New Roman"/>
          <w:szCs w:val="24"/>
        </w:rPr>
        <w:t xml:space="preserve">αποφύγετε τις </w:t>
      </w:r>
      <w:r>
        <w:rPr>
          <w:rFonts w:eastAsia="Times New Roman" w:cs="Times New Roman"/>
          <w:szCs w:val="24"/>
        </w:rPr>
        <w:t>γκάφες.</w:t>
      </w:r>
      <w:r w:rsidRPr="000144AA">
        <w:rPr>
          <w:rFonts w:eastAsia="Times New Roman" w:cs="Times New Roman"/>
          <w:szCs w:val="24"/>
        </w:rPr>
        <w:t xml:space="preserve"> </w:t>
      </w:r>
    </w:p>
    <w:p w14:paraId="5FC2F84D"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Ένα άλλο </w:t>
      </w:r>
      <w:r w:rsidRPr="000144AA">
        <w:rPr>
          <w:rFonts w:eastAsia="Times New Roman" w:cs="Times New Roman"/>
          <w:szCs w:val="24"/>
        </w:rPr>
        <w:t xml:space="preserve">σκάνδαλο είναι αυτό που υπέγραψε </w:t>
      </w:r>
      <w:r>
        <w:rPr>
          <w:rFonts w:eastAsia="Times New Roman" w:cs="Times New Roman"/>
          <w:szCs w:val="24"/>
        </w:rPr>
        <w:t xml:space="preserve">ο Σπίρτζης στο «Θριάσιο». Τα ξεχνάτε, εν τω </w:t>
      </w:r>
      <w:r w:rsidRPr="000144AA">
        <w:rPr>
          <w:rFonts w:eastAsia="Times New Roman" w:cs="Times New Roman"/>
          <w:szCs w:val="24"/>
        </w:rPr>
        <w:t>μεταξύ</w:t>
      </w:r>
      <w:r>
        <w:rPr>
          <w:rFonts w:eastAsia="Times New Roman" w:cs="Times New Roman"/>
          <w:szCs w:val="24"/>
        </w:rPr>
        <w:t>,</w:t>
      </w:r>
      <w:r w:rsidRPr="000144AA">
        <w:rPr>
          <w:rFonts w:eastAsia="Times New Roman" w:cs="Times New Roman"/>
          <w:szCs w:val="24"/>
        </w:rPr>
        <w:t xml:space="preserve"> την επόμενη μέρα</w:t>
      </w:r>
      <w:r>
        <w:rPr>
          <w:rFonts w:eastAsia="Times New Roman" w:cs="Times New Roman"/>
          <w:szCs w:val="24"/>
        </w:rPr>
        <w:t xml:space="preserve">. Το </w:t>
      </w:r>
      <w:r w:rsidRPr="000144AA">
        <w:rPr>
          <w:rFonts w:eastAsia="Times New Roman" w:cs="Times New Roman"/>
          <w:szCs w:val="24"/>
        </w:rPr>
        <w:t>τελευταίο ήταν αυτός ο τύπος</w:t>
      </w:r>
      <w:r>
        <w:rPr>
          <w:rFonts w:eastAsia="Times New Roman" w:cs="Times New Roman"/>
          <w:szCs w:val="24"/>
        </w:rPr>
        <w:t>,</w:t>
      </w:r>
      <w:r w:rsidRPr="000144AA">
        <w:rPr>
          <w:rFonts w:eastAsia="Times New Roman" w:cs="Times New Roman"/>
          <w:szCs w:val="24"/>
        </w:rPr>
        <w:t xml:space="preserve"> που σας είπα </w:t>
      </w:r>
      <w:r>
        <w:rPr>
          <w:rFonts w:eastAsia="Times New Roman" w:cs="Times New Roman"/>
          <w:szCs w:val="24"/>
        </w:rPr>
        <w:t xml:space="preserve">και </w:t>
      </w:r>
      <w:r w:rsidRPr="000144AA">
        <w:rPr>
          <w:rFonts w:eastAsia="Times New Roman" w:cs="Times New Roman"/>
          <w:szCs w:val="24"/>
        </w:rPr>
        <w:t>ούτε λέξη πια για αυτά</w:t>
      </w:r>
      <w:r>
        <w:rPr>
          <w:rFonts w:eastAsia="Times New Roman" w:cs="Times New Roman"/>
          <w:szCs w:val="24"/>
        </w:rPr>
        <w:t xml:space="preserve">. </w:t>
      </w:r>
    </w:p>
    <w:p w14:paraId="5FC2F84E"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Θέλω να πω όμως, και κάτι άλλ</w:t>
      </w:r>
      <w:r w:rsidRPr="000144AA">
        <w:rPr>
          <w:rFonts w:eastAsia="Times New Roman" w:cs="Times New Roman"/>
          <w:szCs w:val="24"/>
        </w:rPr>
        <w:t>ο</w:t>
      </w:r>
      <w:r>
        <w:rPr>
          <w:rFonts w:eastAsia="Times New Roman" w:cs="Times New Roman"/>
          <w:szCs w:val="24"/>
        </w:rPr>
        <w:t>: Πρόσφατα</w:t>
      </w:r>
      <w:r>
        <w:rPr>
          <w:rFonts w:eastAsia="Times New Roman" w:cs="Times New Roman"/>
          <w:szCs w:val="24"/>
        </w:rPr>
        <w:t xml:space="preserve">, </w:t>
      </w:r>
      <w:r w:rsidRPr="000144AA">
        <w:rPr>
          <w:rFonts w:eastAsia="Times New Roman" w:cs="Times New Roman"/>
          <w:szCs w:val="24"/>
        </w:rPr>
        <w:t xml:space="preserve">η </w:t>
      </w:r>
      <w:r>
        <w:rPr>
          <w:rFonts w:eastAsia="Times New Roman" w:cs="Times New Roman"/>
          <w:szCs w:val="24"/>
        </w:rPr>
        <w:t>α</w:t>
      </w:r>
      <w:r w:rsidRPr="000144AA">
        <w:rPr>
          <w:rFonts w:eastAsia="Times New Roman" w:cs="Times New Roman"/>
          <w:szCs w:val="24"/>
        </w:rPr>
        <w:t xml:space="preserve">γία </w:t>
      </w:r>
      <w:r>
        <w:rPr>
          <w:rFonts w:eastAsia="Times New Roman" w:cs="Times New Roman"/>
          <w:szCs w:val="24"/>
        </w:rPr>
        <w:t>τ</w:t>
      </w:r>
      <w:r w:rsidRPr="000144AA">
        <w:rPr>
          <w:rFonts w:eastAsia="Times New Roman" w:cs="Times New Roman"/>
          <w:szCs w:val="24"/>
        </w:rPr>
        <w:t xml:space="preserve">ράπεζα </w:t>
      </w:r>
      <w:r w:rsidRPr="000144AA">
        <w:rPr>
          <w:rFonts w:eastAsia="Times New Roman" w:cs="Times New Roman"/>
          <w:szCs w:val="24"/>
        </w:rPr>
        <w:t>του καπιταλισμού</w:t>
      </w:r>
      <w:r>
        <w:rPr>
          <w:rFonts w:eastAsia="Times New Roman" w:cs="Times New Roman"/>
          <w:szCs w:val="24"/>
        </w:rPr>
        <w:t xml:space="preserve">, που είναι η «Wall Street </w:t>
      </w:r>
      <w:r>
        <w:rPr>
          <w:rFonts w:eastAsia="Times New Roman" w:cs="Times New Roman"/>
          <w:szCs w:val="24"/>
          <w:lang w:val="en-US"/>
        </w:rPr>
        <w:t>J</w:t>
      </w:r>
      <w:r w:rsidRPr="000144AA">
        <w:rPr>
          <w:rFonts w:eastAsia="Times New Roman" w:cs="Times New Roman"/>
          <w:szCs w:val="24"/>
        </w:rPr>
        <w:t>ournal</w:t>
      </w:r>
      <w:r>
        <w:rPr>
          <w:rFonts w:eastAsia="Times New Roman" w:cs="Times New Roman"/>
          <w:szCs w:val="24"/>
        </w:rPr>
        <w:t>»,</w:t>
      </w:r>
      <w:r w:rsidRPr="000144AA">
        <w:rPr>
          <w:rFonts w:eastAsia="Times New Roman" w:cs="Times New Roman"/>
          <w:szCs w:val="24"/>
        </w:rPr>
        <w:t xml:space="preserve"> αναφέρεται </w:t>
      </w:r>
      <w:r>
        <w:rPr>
          <w:rFonts w:eastAsia="Times New Roman" w:cs="Times New Roman"/>
          <w:szCs w:val="24"/>
        </w:rPr>
        <w:t>στον τρόπο με τον οποίο</w:t>
      </w:r>
      <w:r w:rsidRPr="000144AA">
        <w:rPr>
          <w:rFonts w:eastAsia="Times New Roman" w:cs="Times New Roman"/>
          <w:szCs w:val="24"/>
        </w:rPr>
        <w:t xml:space="preserve"> αναπτύσσεται </w:t>
      </w:r>
      <w:r>
        <w:rPr>
          <w:rFonts w:eastAsia="Times New Roman" w:cs="Times New Roman"/>
          <w:szCs w:val="24"/>
        </w:rPr>
        <w:t xml:space="preserve">η </w:t>
      </w:r>
      <w:r w:rsidRPr="000144AA">
        <w:rPr>
          <w:rFonts w:eastAsia="Times New Roman" w:cs="Times New Roman"/>
          <w:szCs w:val="24"/>
        </w:rPr>
        <w:t xml:space="preserve">Ευρωπαϊκή Ένωση και οι χώρες </w:t>
      </w:r>
      <w:r>
        <w:rPr>
          <w:rFonts w:eastAsia="Times New Roman" w:cs="Times New Roman"/>
          <w:szCs w:val="24"/>
        </w:rPr>
        <w:t>της. Πριν τρεις-</w:t>
      </w:r>
      <w:r w:rsidRPr="000144AA">
        <w:rPr>
          <w:rFonts w:eastAsia="Times New Roman" w:cs="Times New Roman"/>
          <w:szCs w:val="24"/>
        </w:rPr>
        <w:t>τέσσερις μέρες</w:t>
      </w:r>
      <w:r>
        <w:rPr>
          <w:rFonts w:eastAsia="Times New Roman" w:cs="Times New Roman"/>
          <w:szCs w:val="24"/>
        </w:rPr>
        <w:t xml:space="preserve"> -σας το ξαναλέω- η </w:t>
      </w:r>
      <w:r w:rsidRPr="000144AA">
        <w:rPr>
          <w:rFonts w:eastAsia="Times New Roman" w:cs="Times New Roman"/>
          <w:szCs w:val="24"/>
        </w:rPr>
        <w:t xml:space="preserve"> </w:t>
      </w:r>
      <w:r>
        <w:rPr>
          <w:rFonts w:eastAsia="Times New Roman" w:cs="Times New Roman"/>
          <w:szCs w:val="24"/>
        </w:rPr>
        <w:t xml:space="preserve">«Wall Street </w:t>
      </w:r>
      <w:r>
        <w:rPr>
          <w:rFonts w:eastAsia="Times New Roman" w:cs="Times New Roman"/>
          <w:szCs w:val="24"/>
          <w:lang w:val="en-US"/>
        </w:rPr>
        <w:t>J</w:t>
      </w:r>
      <w:r>
        <w:rPr>
          <w:rFonts w:eastAsia="Times New Roman" w:cs="Times New Roman"/>
          <w:szCs w:val="24"/>
        </w:rPr>
        <w:t>ournal»,</w:t>
      </w:r>
      <w:r w:rsidRPr="000144AA">
        <w:rPr>
          <w:rFonts w:eastAsia="Times New Roman" w:cs="Times New Roman"/>
          <w:szCs w:val="24"/>
        </w:rPr>
        <w:t xml:space="preserve"> η </w:t>
      </w:r>
      <w:r>
        <w:rPr>
          <w:rFonts w:eastAsia="Times New Roman" w:cs="Times New Roman"/>
          <w:szCs w:val="24"/>
        </w:rPr>
        <w:t>α</w:t>
      </w:r>
      <w:r w:rsidRPr="000144AA">
        <w:rPr>
          <w:rFonts w:eastAsia="Times New Roman" w:cs="Times New Roman"/>
          <w:szCs w:val="24"/>
        </w:rPr>
        <w:t xml:space="preserve">γία </w:t>
      </w:r>
      <w:r>
        <w:rPr>
          <w:rFonts w:eastAsia="Times New Roman" w:cs="Times New Roman"/>
          <w:szCs w:val="24"/>
        </w:rPr>
        <w:t>τ</w:t>
      </w:r>
      <w:r w:rsidRPr="000144AA">
        <w:rPr>
          <w:rFonts w:eastAsia="Times New Roman" w:cs="Times New Roman"/>
          <w:szCs w:val="24"/>
        </w:rPr>
        <w:t xml:space="preserve">ράπεζα </w:t>
      </w:r>
      <w:r w:rsidRPr="000144AA">
        <w:rPr>
          <w:rFonts w:eastAsia="Times New Roman" w:cs="Times New Roman"/>
          <w:szCs w:val="24"/>
        </w:rPr>
        <w:t xml:space="preserve">του παγκόσμιου </w:t>
      </w:r>
      <w:r w:rsidRPr="000144AA">
        <w:rPr>
          <w:rFonts w:eastAsia="Times New Roman" w:cs="Times New Roman"/>
          <w:szCs w:val="24"/>
        </w:rPr>
        <w:t>καπιταλισμού</w:t>
      </w:r>
      <w:r>
        <w:rPr>
          <w:rFonts w:eastAsia="Times New Roman" w:cs="Times New Roman"/>
          <w:szCs w:val="24"/>
        </w:rPr>
        <w:t>, γράφει: «Τ</w:t>
      </w:r>
      <w:r w:rsidRPr="000144AA">
        <w:rPr>
          <w:rFonts w:eastAsia="Times New Roman" w:cs="Times New Roman"/>
          <w:szCs w:val="24"/>
        </w:rPr>
        <w:t xml:space="preserve">ομείς </w:t>
      </w:r>
      <w:r>
        <w:rPr>
          <w:rFonts w:eastAsia="Times New Roman" w:cs="Times New Roman"/>
          <w:szCs w:val="24"/>
        </w:rPr>
        <w:t>όπως η γ</w:t>
      </w:r>
      <w:r w:rsidRPr="000144AA">
        <w:rPr>
          <w:rFonts w:eastAsia="Times New Roman" w:cs="Times New Roman"/>
          <w:szCs w:val="24"/>
        </w:rPr>
        <w:t>εωργία</w:t>
      </w:r>
      <w:r>
        <w:rPr>
          <w:rFonts w:eastAsia="Times New Roman" w:cs="Times New Roman"/>
          <w:szCs w:val="24"/>
        </w:rPr>
        <w:t>,</w:t>
      </w:r>
      <w:r w:rsidRPr="000144AA">
        <w:rPr>
          <w:rFonts w:eastAsia="Times New Roman" w:cs="Times New Roman"/>
          <w:szCs w:val="24"/>
        </w:rPr>
        <w:t xml:space="preserve"> ο κατασκευαστικός κλάδος</w:t>
      </w:r>
      <w:r>
        <w:rPr>
          <w:rFonts w:eastAsia="Times New Roman" w:cs="Times New Roman"/>
          <w:szCs w:val="24"/>
        </w:rPr>
        <w:t xml:space="preserve">, οι μεταφορές, οι </w:t>
      </w:r>
      <w:r w:rsidRPr="000144AA">
        <w:rPr>
          <w:rFonts w:eastAsia="Times New Roman" w:cs="Times New Roman"/>
          <w:szCs w:val="24"/>
        </w:rPr>
        <w:t>υπηρεσίες εστίασης και λοιπά</w:t>
      </w:r>
      <w:r>
        <w:rPr>
          <w:rFonts w:eastAsia="Times New Roman" w:cs="Times New Roman"/>
          <w:szCs w:val="24"/>
        </w:rPr>
        <w:t>, δείχνουν ότι πέφτουν». Ε</w:t>
      </w:r>
      <w:r w:rsidRPr="000144AA">
        <w:rPr>
          <w:rFonts w:eastAsia="Times New Roman" w:cs="Times New Roman"/>
          <w:szCs w:val="24"/>
        </w:rPr>
        <w:t>πισημαίνει δηλαδή ότι οι χώρες στην Ευρωπαϊκή Ένωση δεν πάνε καλά</w:t>
      </w:r>
      <w:r>
        <w:rPr>
          <w:rFonts w:eastAsia="Times New Roman" w:cs="Times New Roman"/>
          <w:szCs w:val="24"/>
        </w:rPr>
        <w:t xml:space="preserve">. </w:t>
      </w:r>
    </w:p>
    <w:p w14:paraId="5FC2F84F"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Κ</w:t>
      </w:r>
      <w:r w:rsidRPr="000144AA">
        <w:rPr>
          <w:rFonts w:eastAsia="Times New Roman" w:cs="Times New Roman"/>
          <w:szCs w:val="24"/>
        </w:rPr>
        <w:t xml:space="preserve">αι γράφει η </w:t>
      </w:r>
      <w:r>
        <w:rPr>
          <w:rFonts w:eastAsia="Times New Roman" w:cs="Times New Roman"/>
          <w:szCs w:val="24"/>
        </w:rPr>
        <w:t>«</w:t>
      </w:r>
      <w:r w:rsidRPr="000144AA">
        <w:rPr>
          <w:rFonts w:eastAsia="Times New Roman" w:cs="Times New Roman"/>
          <w:szCs w:val="24"/>
        </w:rPr>
        <w:t>Wall Street journal</w:t>
      </w:r>
      <w:r>
        <w:rPr>
          <w:rFonts w:eastAsia="Times New Roman" w:cs="Times New Roman"/>
          <w:szCs w:val="24"/>
        </w:rPr>
        <w:t>»</w:t>
      </w:r>
      <w:r>
        <w:rPr>
          <w:rFonts w:eastAsia="Times New Roman" w:cs="Times New Roman"/>
          <w:szCs w:val="24"/>
        </w:rPr>
        <w:t>:</w:t>
      </w:r>
      <w:r w:rsidRPr="000144AA">
        <w:rPr>
          <w:rFonts w:eastAsia="Times New Roman" w:cs="Times New Roman"/>
          <w:szCs w:val="24"/>
        </w:rPr>
        <w:t xml:space="preserve"> </w:t>
      </w:r>
      <w:r>
        <w:rPr>
          <w:rFonts w:eastAsia="Times New Roman" w:cs="Times New Roman"/>
          <w:szCs w:val="24"/>
        </w:rPr>
        <w:t>«Τ</w:t>
      </w:r>
      <w:r w:rsidRPr="000144AA">
        <w:rPr>
          <w:rFonts w:eastAsia="Times New Roman" w:cs="Times New Roman"/>
          <w:szCs w:val="24"/>
        </w:rPr>
        <w:t xml:space="preserve">ο μόνο </w:t>
      </w:r>
      <w:r w:rsidRPr="000144AA">
        <w:rPr>
          <w:rFonts w:eastAsia="Times New Roman" w:cs="Times New Roman"/>
          <w:szCs w:val="24"/>
        </w:rPr>
        <w:t xml:space="preserve">αισιόδοξο σημείο των προβλέψεων για το τελευταίο τρίμηνο στην </w:t>
      </w:r>
      <w:r>
        <w:rPr>
          <w:rFonts w:eastAsia="Times New Roman" w:cs="Times New Roman"/>
          <w:szCs w:val="24"/>
        </w:rPr>
        <w:t>Ε</w:t>
      </w:r>
      <w:r w:rsidRPr="000144AA">
        <w:rPr>
          <w:rFonts w:eastAsia="Times New Roman" w:cs="Times New Roman"/>
          <w:szCs w:val="24"/>
        </w:rPr>
        <w:t>υρωζώνη</w:t>
      </w:r>
      <w:r>
        <w:rPr>
          <w:rFonts w:eastAsia="Times New Roman" w:cs="Times New Roman"/>
          <w:szCs w:val="24"/>
        </w:rPr>
        <w:t xml:space="preserve"> </w:t>
      </w:r>
      <w:r w:rsidRPr="000144AA">
        <w:rPr>
          <w:rFonts w:eastAsia="Times New Roman" w:cs="Times New Roman"/>
          <w:szCs w:val="24"/>
        </w:rPr>
        <w:t>είναι η Ελλάδα</w:t>
      </w:r>
      <w:r>
        <w:rPr>
          <w:rFonts w:eastAsia="Times New Roman" w:cs="Times New Roman"/>
          <w:szCs w:val="24"/>
        </w:rPr>
        <w:t>, που εάν και κατά π</w:t>
      </w:r>
      <w:r w:rsidRPr="000144AA">
        <w:rPr>
          <w:rFonts w:eastAsia="Times New Roman" w:cs="Times New Roman"/>
          <w:szCs w:val="24"/>
        </w:rPr>
        <w:t xml:space="preserve">ολύ πιο αδύναμο μέλος της </w:t>
      </w:r>
      <w:r>
        <w:rPr>
          <w:rFonts w:eastAsia="Times New Roman" w:cs="Times New Roman"/>
          <w:szCs w:val="24"/>
        </w:rPr>
        <w:t>Ε</w:t>
      </w:r>
      <w:r w:rsidRPr="000144AA">
        <w:rPr>
          <w:rFonts w:eastAsia="Times New Roman" w:cs="Times New Roman"/>
          <w:szCs w:val="24"/>
        </w:rPr>
        <w:t>υρωζώνης</w:t>
      </w:r>
      <w:r>
        <w:rPr>
          <w:rFonts w:eastAsia="Times New Roman" w:cs="Times New Roman"/>
          <w:szCs w:val="24"/>
        </w:rPr>
        <w:t>,</w:t>
      </w:r>
      <w:r w:rsidRPr="000144AA">
        <w:rPr>
          <w:rFonts w:eastAsia="Times New Roman" w:cs="Times New Roman"/>
          <w:szCs w:val="24"/>
        </w:rPr>
        <w:t xml:space="preserve"> εντούτοις</w:t>
      </w:r>
      <w:r>
        <w:rPr>
          <w:rFonts w:eastAsia="Times New Roman" w:cs="Times New Roman"/>
          <w:szCs w:val="24"/>
        </w:rPr>
        <w:t>, διπλασίασε τ</w:t>
      </w:r>
      <w:r w:rsidRPr="000144AA">
        <w:rPr>
          <w:rFonts w:eastAsia="Times New Roman" w:cs="Times New Roman"/>
          <w:szCs w:val="24"/>
        </w:rPr>
        <w:t>ο ρυθμό ανάπτυξης κατά την ίδια χρονική περίοδο</w:t>
      </w:r>
      <w:r>
        <w:rPr>
          <w:rFonts w:eastAsia="Times New Roman" w:cs="Times New Roman"/>
          <w:szCs w:val="24"/>
        </w:rPr>
        <w:t xml:space="preserve">». Δεν </w:t>
      </w:r>
      <w:r w:rsidRPr="000144AA">
        <w:rPr>
          <w:rFonts w:eastAsia="Times New Roman" w:cs="Times New Roman"/>
          <w:szCs w:val="24"/>
        </w:rPr>
        <w:t>φαντάζομαι να έχει επηρεαστεί και αυτ</w:t>
      </w:r>
      <w:r w:rsidRPr="000144AA">
        <w:rPr>
          <w:rFonts w:eastAsia="Times New Roman" w:cs="Times New Roman"/>
          <w:szCs w:val="24"/>
        </w:rPr>
        <w:t xml:space="preserve">ή από τη συγκεκριμένη </w:t>
      </w:r>
      <w:r>
        <w:rPr>
          <w:rFonts w:eastAsia="Times New Roman" w:cs="Times New Roman"/>
          <w:szCs w:val="24"/>
        </w:rPr>
        <w:t>Κ</w:t>
      </w:r>
      <w:r w:rsidRPr="000144AA">
        <w:rPr>
          <w:rFonts w:eastAsia="Times New Roman" w:cs="Times New Roman"/>
          <w:szCs w:val="24"/>
        </w:rPr>
        <w:t>υβέρνηση</w:t>
      </w:r>
      <w:r>
        <w:rPr>
          <w:rFonts w:eastAsia="Times New Roman" w:cs="Times New Roman"/>
          <w:szCs w:val="24"/>
        </w:rPr>
        <w:t>.</w:t>
      </w:r>
    </w:p>
    <w:p w14:paraId="5FC2F850"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Τελειώνοντας, γιατί εγώ </w:t>
      </w:r>
      <w:r w:rsidRPr="000144AA">
        <w:rPr>
          <w:rFonts w:eastAsia="Times New Roman" w:cs="Times New Roman"/>
          <w:szCs w:val="24"/>
        </w:rPr>
        <w:t>δεν θα φάω πολύ χρόνο</w:t>
      </w:r>
      <w:r>
        <w:rPr>
          <w:rFonts w:eastAsia="Times New Roman" w:cs="Times New Roman"/>
          <w:szCs w:val="24"/>
        </w:rPr>
        <w:t>, θέλω</w:t>
      </w:r>
      <w:r w:rsidRPr="000144AA">
        <w:rPr>
          <w:rFonts w:eastAsia="Times New Roman" w:cs="Times New Roman"/>
          <w:szCs w:val="24"/>
        </w:rPr>
        <w:t xml:space="preserve"> </w:t>
      </w:r>
      <w:r>
        <w:rPr>
          <w:rFonts w:eastAsia="Times New Roman" w:cs="Times New Roman"/>
          <w:szCs w:val="24"/>
        </w:rPr>
        <w:t xml:space="preserve">να πω ότι </w:t>
      </w:r>
      <w:r w:rsidRPr="000144AA">
        <w:rPr>
          <w:rFonts w:eastAsia="Times New Roman" w:cs="Times New Roman"/>
          <w:szCs w:val="24"/>
        </w:rPr>
        <w:t>πρόσφατα έγινε μία φοβερή πρόταση</w:t>
      </w:r>
      <w:r>
        <w:rPr>
          <w:rFonts w:eastAsia="Times New Roman" w:cs="Times New Roman"/>
          <w:szCs w:val="24"/>
        </w:rPr>
        <w:t>. Θεωρώ π</w:t>
      </w:r>
      <w:r w:rsidRPr="000144AA">
        <w:rPr>
          <w:rFonts w:eastAsia="Times New Roman" w:cs="Times New Roman"/>
          <w:szCs w:val="24"/>
        </w:rPr>
        <w:t>ολύ σκ</w:t>
      </w:r>
      <w:r>
        <w:rPr>
          <w:rFonts w:eastAsia="Times New Roman" w:cs="Times New Roman"/>
          <w:szCs w:val="24"/>
        </w:rPr>
        <w:t xml:space="preserve">όπιμο </w:t>
      </w:r>
      <w:r w:rsidRPr="000144AA">
        <w:rPr>
          <w:rFonts w:eastAsia="Times New Roman" w:cs="Times New Roman"/>
          <w:szCs w:val="24"/>
        </w:rPr>
        <w:t>να την αναδείξω</w:t>
      </w:r>
      <w:r>
        <w:rPr>
          <w:rFonts w:eastAsia="Times New Roman" w:cs="Times New Roman"/>
          <w:szCs w:val="24"/>
        </w:rPr>
        <w:t>. Με πολλή χαρά ά</w:t>
      </w:r>
      <w:r w:rsidRPr="000144AA">
        <w:rPr>
          <w:rFonts w:eastAsia="Times New Roman" w:cs="Times New Roman"/>
          <w:szCs w:val="24"/>
        </w:rPr>
        <w:t xml:space="preserve">κουσα και τον Πρωθυπουργό να </w:t>
      </w:r>
      <w:r>
        <w:rPr>
          <w:rFonts w:eastAsia="Times New Roman" w:cs="Times New Roman"/>
          <w:szCs w:val="24"/>
        </w:rPr>
        <w:t>μιλάει</w:t>
      </w:r>
      <w:r>
        <w:rPr>
          <w:rFonts w:eastAsia="Times New Roman" w:cs="Times New Roman"/>
          <w:szCs w:val="24"/>
        </w:rPr>
        <w:t>, όταν γύρισε</w:t>
      </w:r>
      <w:r w:rsidRPr="000144AA">
        <w:rPr>
          <w:rFonts w:eastAsia="Times New Roman" w:cs="Times New Roman"/>
          <w:szCs w:val="24"/>
        </w:rPr>
        <w:t xml:space="preserve"> από τις Βρυξέλλες</w:t>
      </w:r>
      <w:r>
        <w:rPr>
          <w:rFonts w:eastAsia="Times New Roman" w:cs="Times New Roman"/>
          <w:szCs w:val="24"/>
        </w:rPr>
        <w:t>, για κάτ</w:t>
      </w:r>
      <w:r>
        <w:rPr>
          <w:rFonts w:eastAsia="Times New Roman" w:cs="Times New Roman"/>
          <w:szCs w:val="24"/>
        </w:rPr>
        <w:t>ι</w:t>
      </w:r>
      <w:r w:rsidRPr="000144AA">
        <w:rPr>
          <w:rFonts w:eastAsia="Times New Roman" w:cs="Times New Roman"/>
          <w:szCs w:val="24"/>
        </w:rPr>
        <w:t xml:space="preserve"> καινούργιο</w:t>
      </w:r>
      <w:r>
        <w:rPr>
          <w:rFonts w:eastAsia="Times New Roman" w:cs="Times New Roman"/>
          <w:szCs w:val="24"/>
        </w:rPr>
        <w:t>, μι</w:t>
      </w:r>
      <w:r w:rsidRPr="000144AA">
        <w:rPr>
          <w:rFonts w:eastAsia="Times New Roman" w:cs="Times New Roman"/>
          <w:szCs w:val="24"/>
        </w:rPr>
        <w:t>α καινούργια διάρθρωση στην Ευρωπαϊκή Ένωση</w:t>
      </w:r>
      <w:r>
        <w:rPr>
          <w:rFonts w:eastAsia="Times New Roman" w:cs="Times New Roman"/>
          <w:szCs w:val="24"/>
        </w:rPr>
        <w:t>,</w:t>
      </w:r>
      <w:r w:rsidRPr="000144AA">
        <w:rPr>
          <w:rFonts w:eastAsia="Times New Roman" w:cs="Times New Roman"/>
          <w:szCs w:val="24"/>
        </w:rPr>
        <w:t xml:space="preserve"> αν δεν θέλουμε να διαλυθεί</w:t>
      </w:r>
      <w:r>
        <w:rPr>
          <w:rFonts w:eastAsia="Times New Roman" w:cs="Times New Roman"/>
          <w:szCs w:val="24"/>
        </w:rPr>
        <w:t>. Ο Πικετί, λ</w:t>
      </w:r>
      <w:r w:rsidRPr="000144AA">
        <w:rPr>
          <w:rFonts w:eastAsia="Times New Roman" w:cs="Times New Roman"/>
          <w:szCs w:val="24"/>
        </w:rPr>
        <w:t>οιπόν</w:t>
      </w:r>
      <w:r>
        <w:rPr>
          <w:rFonts w:eastAsia="Times New Roman" w:cs="Times New Roman"/>
          <w:szCs w:val="24"/>
        </w:rPr>
        <w:t>,</w:t>
      </w:r>
      <w:r w:rsidRPr="000144AA">
        <w:rPr>
          <w:rFonts w:eastAsia="Times New Roman" w:cs="Times New Roman"/>
          <w:szCs w:val="24"/>
        </w:rPr>
        <w:t xml:space="preserve"> με </w:t>
      </w:r>
      <w:r>
        <w:rPr>
          <w:rFonts w:eastAsia="Times New Roman" w:cs="Times New Roman"/>
          <w:szCs w:val="24"/>
        </w:rPr>
        <w:t>πενήντα</w:t>
      </w:r>
      <w:r w:rsidRPr="000144AA">
        <w:rPr>
          <w:rFonts w:eastAsia="Times New Roman" w:cs="Times New Roman"/>
          <w:szCs w:val="24"/>
        </w:rPr>
        <w:t xml:space="preserve"> επιστήμονες</w:t>
      </w:r>
      <w:r>
        <w:rPr>
          <w:rFonts w:eastAsia="Times New Roman" w:cs="Times New Roman"/>
          <w:szCs w:val="24"/>
        </w:rPr>
        <w:t>,</w:t>
      </w:r>
      <w:r w:rsidRPr="000144AA">
        <w:rPr>
          <w:rFonts w:eastAsia="Times New Roman" w:cs="Times New Roman"/>
          <w:szCs w:val="24"/>
        </w:rPr>
        <w:t xml:space="preserve"> οικονομολόγους</w:t>
      </w:r>
      <w:r>
        <w:rPr>
          <w:rFonts w:eastAsia="Times New Roman" w:cs="Times New Roman"/>
          <w:szCs w:val="24"/>
        </w:rPr>
        <w:t>,</w:t>
      </w:r>
      <w:r w:rsidRPr="000144AA">
        <w:rPr>
          <w:rFonts w:eastAsia="Times New Roman" w:cs="Times New Roman"/>
          <w:szCs w:val="24"/>
        </w:rPr>
        <w:t xml:space="preserve"> πολιτικούς και ιστορικούς</w:t>
      </w:r>
      <w:r>
        <w:rPr>
          <w:rFonts w:eastAsia="Times New Roman" w:cs="Times New Roman"/>
          <w:szCs w:val="24"/>
        </w:rPr>
        <w:t>,</w:t>
      </w:r>
      <w:r w:rsidRPr="000144AA">
        <w:rPr>
          <w:rFonts w:eastAsia="Times New Roman" w:cs="Times New Roman"/>
          <w:szCs w:val="24"/>
        </w:rPr>
        <w:t xml:space="preserve"> έκανε συγκεκριμένες προτάσεις</w:t>
      </w:r>
      <w:r>
        <w:rPr>
          <w:rFonts w:eastAsia="Times New Roman" w:cs="Times New Roman"/>
          <w:szCs w:val="24"/>
        </w:rPr>
        <w:t>. Ήταν δε τόσο σημαντικές οι προτάσεις που η «</w:t>
      </w:r>
      <w:r>
        <w:rPr>
          <w:rFonts w:eastAsia="Times New Roman" w:cs="Times New Roman"/>
          <w:szCs w:val="24"/>
          <w:lang w:val="en-US"/>
        </w:rPr>
        <w:t>GUARDIAN</w:t>
      </w:r>
      <w:r>
        <w:rPr>
          <w:rFonts w:eastAsia="Times New Roman" w:cs="Times New Roman"/>
          <w:szCs w:val="24"/>
        </w:rPr>
        <w:t>»</w:t>
      </w:r>
      <w:r w:rsidRPr="00E36773">
        <w:rPr>
          <w:rFonts w:eastAsia="Times New Roman" w:cs="Times New Roman"/>
          <w:szCs w:val="24"/>
        </w:rPr>
        <w:t>,</w:t>
      </w:r>
      <w:r>
        <w:rPr>
          <w:rFonts w:eastAsia="Times New Roman" w:cs="Times New Roman"/>
          <w:szCs w:val="24"/>
        </w:rPr>
        <w:t xml:space="preserve"> η «</w:t>
      </w:r>
      <w:r>
        <w:rPr>
          <w:rFonts w:eastAsia="Times New Roman" w:cs="Times New Roman"/>
          <w:szCs w:val="24"/>
          <w:lang w:val="en-US"/>
        </w:rPr>
        <w:t>LE</w:t>
      </w:r>
      <w:r w:rsidRPr="00090B00">
        <w:rPr>
          <w:rFonts w:eastAsia="Times New Roman" w:cs="Times New Roman"/>
          <w:szCs w:val="24"/>
        </w:rPr>
        <w:t xml:space="preserve"> </w:t>
      </w:r>
      <w:r>
        <w:rPr>
          <w:rFonts w:eastAsia="Times New Roman" w:cs="Times New Roman"/>
          <w:szCs w:val="24"/>
          <w:lang w:val="en-US"/>
        </w:rPr>
        <w:t>MONDE</w:t>
      </w:r>
      <w:r>
        <w:rPr>
          <w:rFonts w:eastAsia="Times New Roman" w:cs="Times New Roman"/>
          <w:szCs w:val="24"/>
        </w:rPr>
        <w:t>»</w:t>
      </w:r>
      <w:r w:rsidRPr="00090B00">
        <w:rPr>
          <w:rFonts w:eastAsia="Times New Roman" w:cs="Times New Roman"/>
          <w:szCs w:val="24"/>
        </w:rPr>
        <w:t xml:space="preserve">, </w:t>
      </w:r>
      <w:r>
        <w:rPr>
          <w:rFonts w:eastAsia="Times New Roman" w:cs="Times New Roman"/>
          <w:szCs w:val="24"/>
        </w:rPr>
        <w:t>το «</w:t>
      </w:r>
      <w:r>
        <w:rPr>
          <w:rFonts w:eastAsia="Times New Roman" w:cs="Times New Roman"/>
          <w:szCs w:val="24"/>
          <w:lang w:val="en-US"/>
        </w:rPr>
        <w:t>DE</w:t>
      </w:r>
      <w:r w:rsidRPr="00090B00">
        <w:rPr>
          <w:rFonts w:eastAsia="Times New Roman" w:cs="Times New Roman"/>
          <w:szCs w:val="24"/>
        </w:rPr>
        <w:t xml:space="preserve"> </w:t>
      </w:r>
      <w:r>
        <w:rPr>
          <w:rFonts w:eastAsia="Times New Roman" w:cs="Times New Roman"/>
          <w:szCs w:val="24"/>
          <w:lang w:val="en-US"/>
        </w:rPr>
        <w:t>S</w:t>
      </w:r>
      <w:r w:rsidRPr="000144AA">
        <w:rPr>
          <w:rFonts w:eastAsia="Times New Roman" w:cs="Times New Roman"/>
          <w:szCs w:val="24"/>
        </w:rPr>
        <w:t>PIEGEL</w:t>
      </w:r>
      <w:r>
        <w:rPr>
          <w:rFonts w:eastAsia="Times New Roman" w:cs="Times New Roman"/>
          <w:szCs w:val="24"/>
        </w:rPr>
        <w:t>», η «</w:t>
      </w:r>
      <w:r>
        <w:rPr>
          <w:rFonts w:eastAsia="Times New Roman" w:cs="Times New Roman"/>
          <w:szCs w:val="24"/>
          <w:lang w:val="en-US"/>
        </w:rPr>
        <w:t>REPUBLICA</w:t>
      </w:r>
      <w:r>
        <w:rPr>
          <w:rFonts w:eastAsia="Times New Roman" w:cs="Times New Roman"/>
          <w:szCs w:val="24"/>
        </w:rPr>
        <w:t>» τι</w:t>
      </w:r>
      <w:r w:rsidRPr="000144AA">
        <w:rPr>
          <w:rFonts w:eastAsia="Times New Roman" w:cs="Times New Roman"/>
          <w:szCs w:val="24"/>
        </w:rPr>
        <w:t xml:space="preserve">ς ανέδειξαν </w:t>
      </w:r>
      <w:r>
        <w:rPr>
          <w:rFonts w:eastAsia="Times New Roman" w:cs="Times New Roman"/>
          <w:szCs w:val="24"/>
        </w:rPr>
        <w:t xml:space="preserve">ως </w:t>
      </w:r>
      <w:r w:rsidRPr="000144AA">
        <w:rPr>
          <w:rFonts w:eastAsia="Times New Roman" w:cs="Times New Roman"/>
          <w:szCs w:val="24"/>
        </w:rPr>
        <w:t>καμπανάκι κινδύνου</w:t>
      </w:r>
      <w:r>
        <w:rPr>
          <w:rFonts w:eastAsia="Times New Roman" w:cs="Times New Roman"/>
          <w:szCs w:val="24"/>
        </w:rPr>
        <w:t>,</w:t>
      </w:r>
      <w:r w:rsidRPr="000144AA">
        <w:rPr>
          <w:rFonts w:eastAsia="Times New Roman" w:cs="Times New Roman"/>
          <w:szCs w:val="24"/>
        </w:rPr>
        <w:t xml:space="preserve"> </w:t>
      </w:r>
      <w:r>
        <w:rPr>
          <w:rFonts w:eastAsia="Times New Roman" w:cs="Times New Roman"/>
          <w:szCs w:val="24"/>
        </w:rPr>
        <w:t xml:space="preserve">για </w:t>
      </w:r>
      <w:r w:rsidRPr="000144AA">
        <w:rPr>
          <w:rFonts w:eastAsia="Times New Roman" w:cs="Times New Roman"/>
          <w:szCs w:val="24"/>
        </w:rPr>
        <w:t>να μη διαλυθεί η Ευρωπαϊκή Ένωση</w:t>
      </w:r>
      <w:r>
        <w:rPr>
          <w:rFonts w:eastAsia="Times New Roman" w:cs="Times New Roman"/>
          <w:szCs w:val="24"/>
        </w:rPr>
        <w:t xml:space="preserve">. </w:t>
      </w:r>
      <w:r w:rsidRPr="000144AA">
        <w:rPr>
          <w:rFonts w:eastAsia="Times New Roman" w:cs="Times New Roman"/>
          <w:szCs w:val="24"/>
        </w:rPr>
        <w:t>Τι λένε αυτές οι προτάσεις</w:t>
      </w:r>
      <w:r>
        <w:rPr>
          <w:rFonts w:eastAsia="Times New Roman" w:cs="Times New Roman"/>
          <w:szCs w:val="24"/>
        </w:rPr>
        <w:t>; Τ</w:t>
      </w:r>
      <w:r w:rsidRPr="000144AA">
        <w:rPr>
          <w:rFonts w:eastAsia="Times New Roman" w:cs="Times New Roman"/>
          <w:szCs w:val="24"/>
        </w:rPr>
        <w:t>ο λέω χοντρικά</w:t>
      </w:r>
      <w:r>
        <w:rPr>
          <w:rFonts w:eastAsia="Times New Roman" w:cs="Times New Roman"/>
          <w:szCs w:val="24"/>
        </w:rPr>
        <w:t>.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να πούμε ότι δεν </w:t>
      </w:r>
      <w:r w:rsidRPr="000144AA">
        <w:rPr>
          <w:rFonts w:eastAsia="Times New Roman" w:cs="Times New Roman"/>
          <w:szCs w:val="24"/>
        </w:rPr>
        <w:t>είναι μόνο το θέμα το</w:t>
      </w:r>
      <w:r>
        <w:rPr>
          <w:rFonts w:eastAsia="Times New Roman" w:cs="Times New Roman"/>
          <w:szCs w:val="24"/>
        </w:rPr>
        <w:t>υ</w:t>
      </w:r>
      <w:r w:rsidRPr="000144AA">
        <w:rPr>
          <w:rFonts w:eastAsia="Times New Roman" w:cs="Times New Roman"/>
          <w:szCs w:val="24"/>
        </w:rPr>
        <w:t xml:space="preserve"> δημοκρατικ</w:t>
      </w:r>
      <w:r>
        <w:rPr>
          <w:rFonts w:eastAsia="Times New Roman" w:cs="Times New Roman"/>
          <w:szCs w:val="24"/>
        </w:rPr>
        <w:t>ού ελλείμματος.</w:t>
      </w:r>
    </w:p>
    <w:p w14:paraId="5FC2F851" w14:textId="77777777" w:rsidR="0020643A" w:rsidRDefault="00E84ECF">
      <w:pPr>
        <w:spacing w:line="600" w:lineRule="auto"/>
        <w:ind w:firstLine="720"/>
        <w:contextualSpacing/>
        <w:jc w:val="both"/>
        <w:rPr>
          <w:rFonts w:eastAsia="Times New Roman" w:cs="Times New Roman"/>
          <w:szCs w:val="24"/>
        </w:rPr>
      </w:pPr>
      <w:r w:rsidRPr="00D610B7">
        <w:rPr>
          <w:rFonts w:eastAsia="Times New Roman" w:cs="Times New Roman"/>
          <w:b/>
          <w:szCs w:val="24"/>
        </w:rPr>
        <w:t>ΠΡΟ</w:t>
      </w:r>
      <w:r w:rsidRPr="00D610B7">
        <w:rPr>
          <w:rFonts w:eastAsia="Times New Roman" w:cs="Times New Roman"/>
          <w:b/>
          <w:szCs w:val="24"/>
        </w:rPr>
        <w:t>ΕΔΡΟΣ</w:t>
      </w:r>
      <w:r w:rsidRPr="00911D63">
        <w:rPr>
          <w:rFonts w:eastAsia="Times New Roman" w:cs="Times New Roman"/>
          <w:b/>
          <w:szCs w:val="24"/>
        </w:rPr>
        <w:t xml:space="preserve"> (</w:t>
      </w:r>
      <w:r>
        <w:rPr>
          <w:rFonts w:eastAsia="Times New Roman" w:cs="Times New Roman"/>
          <w:b/>
          <w:szCs w:val="24"/>
        </w:rPr>
        <w:t>Νικόλαος Βούτσης</w:t>
      </w:r>
      <w:r w:rsidRPr="00911D63">
        <w:rPr>
          <w:rFonts w:eastAsia="Times New Roman" w:cs="Times New Roman"/>
          <w:b/>
          <w:szCs w:val="24"/>
        </w:rPr>
        <w:t>):</w:t>
      </w:r>
      <w:r w:rsidRPr="00911D63">
        <w:rPr>
          <w:rFonts w:eastAsia="Times New Roman" w:cs="Times New Roman"/>
          <w:szCs w:val="24"/>
        </w:rPr>
        <w:t xml:space="preserve"> </w:t>
      </w:r>
      <w:r>
        <w:rPr>
          <w:rFonts w:eastAsia="Times New Roman" w:cs="Times New Roman"/>
          <w:szCs w:val="24"/>
        </w:rPr>
        <w:t>Κ</w:t>
      </w:r>
      <w:r w:rsidRPr="000144AA">
        <w:rPr>
          <w:rFonts w:eastAsia="Times New Roman" w:cs="Times New Roman"/>
          <w:szCs w:val="24"/>
        </w:rPr>
        <w:t xml:space="preserve">ύριε </w:t>
      </w:r>
      <w:r>
        <w:rPr>
          <w:rFonts w:eastAsia="Times New Roman" w:cs="Times New Roman"/>
          <w:szCs w:val="24"/>
        </w:rPr>
        <w:t>Π</w:t>
      </w:r>
      <w:r w:rsidRPr="000144AA">
        <w:rPr>
          <w:rFonts w:eastAsia="Times New Roman" w:cs="Times New Roman"/>
          <w:szCs w:val="24"/>
        </w:rPr>
        <w:t>απαχριστόπουλ</w:t>
      </w:r>
      <w:r>
        <w:rPr>
          <w:rFonts w:eastAsia="Times New Roman" w:cs="Times New Roman"/>
          <w:szCs w:val="24"/>
        </w:rPr>
        <w:t>ε</w:t>
      </w:r>
      <w:r>
        <w:rPr>
          <w:rFonts w:eastAsia="Times New Roman" w:cs="Times New Roman"/>
          <w:szCs w:val="24"/>
        </w:rPr>
        <w:t xml:space="preserve">, </w:t>
      </w:r>
      <w:r w:rsidRPr="000144AA">
        <w:rPr>
          <w:rFonts w:eastAsia="Times New Roman" w:cs="Times New Roman"/>
          <w:szCs w:val="24"/>
        </w:rPr>
        <w:t>ένα λεπτό</w:t>
      </w:r>
      <w:r>
        <w:rPr>
          <w:rFonts w:eastAsia="Times New Roman" w:cs="Times New Roman"/>
          <w:szCs w:val="24"/>
        </w:rPr>
        <w:t xml:space="preserve"> ή</w:t>
      </w:r>
      <w:r>
        <w:rPr>
          <w:rFonts w:eastAsia="Times New Roman" w:cs="Times New Roman"/>
          <w:szCs w:val="24"/>
        </w:rPr>
        <w:t xml:space="preserve"> δ</w:t>
      </w:r>
      <w:r>
        <w:rPr>
          <w:rFonts w:eastAsia="Times New Roman" w:cs="Times New Roman"/>
          <w:szCs w:val="24"/>
        </w:rPr>
        <w:t xml:space="preserve">ύο λεπτά θέλετε; </w:t>
      </w:r>
    </w:p>
    <w:p w14:paraId="5FC2F852" w14:textId="77777777" w:rsidR="0020643A" w:rsidRDefault="00E84ECF">
      <w:pPr>
        <w:spacing w:line="600" w:lineRule="auto"/>
        <w:ind w:firstLine="720"/>
        <w:contextualSpacing/>
        <w:jc w:val="both"/>
        <w:rPr>
          <w:rFonts w:eastAsia="Times New Roman" w:cs="Times New Roman"/>
          <w:szCs w:val="24"/>
        </w:rPr>
      </w:pPr>
      <w:r w:rsidRPr="00FA49EE">
        <w:rPr>
          <w:rFonts w:eastAsia="Times New Roman" w:cs="Times New Roman"/>
          <w:b/>
          <w:szCs w:val="24"/>
        </w:rPr>
        <w:t xml:space="preserve">ΑΘΑΝΑΣΙΟΣ ΠΑΠΑΧΡΙΣΤΟΠΟΥΛΟΣ: </w:t>
      </w:r>
      <w:r w:rsidRPr="00FA49EE">
        <w:rPr>
          <w:rFonts w:eastAsia="Times New Roman" w:cs="Times New Roman"/>
          <w:szCs w:val="24"/>
        </w:rPr>
        <w:t>Δ</w:t>
      </w:r>
      <w:r w:rsidRPr="000144AA">
        <w:rPr>
          <w:rFonts w:eastAsia="Times New Roman" w:cs="Times New Roman"/>
          <w:szCs w:val="24"/>
        </w:rPr>
        <w:t>ύο λεπτά</w:t>
      </w:r>
      <w:r>
        <w:rPr>
          <w:rFonts w:eastAsia="Times New Roman" w:cs="Times New Roman"/>
          <w:szCs w:val="24"/>
        </w:rPr>
        <w:t xml:space="preserve"> και τελειώνω, κύριε Πρόεδρε.</w:t>
      </w:r>
    </w:p>
    <w:p w14:paraId="5FC2F853"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Δεν είναι μόνο η κλιματική αλλαγή, δεν είναι μόνο η φτώχεια, είναι και οι μετανάστες, τα βάζει όλα και προτείνουν να φορολογηθούν </w:t>
      </w:r>
      <w:r w:rsidRPr="000144AA">
        <w:rPr>
          <w:rFonts w:eastAsia="Times New Roman" w:cs="Times New Roman"/>
          <w:szCs w:val="24"/>
        </w:rPr>
        <w:t>οι πλούσιοι</w:t>
      </w:r>
      <w:r>
        <w:rPr>
          <w:rFonts w:eastAsia="Times New Roman" w:cs="Times New Roman"/>
          <w:szCs w:val="24"/>
        </w:rPr>
        <w:t>. Με πολύ σαφήνεια ο Π</w:t>
      </w:r>
      <w:r w:rsidRPr="000144AA">
        <w:rPr>
          <w:rFonts w:eastAsia="Times New Roman" w:cs="Times New Roman"/>
          <w:szCs w:val="24"/>
        </w:rPr>
        <w:t>ρωθυπουργός είπε ποιοι μπορούν να φορολογηθούν</w:t>
      </w:r>
      <w:r>
        <w:rPr>
          <w:rFonts w:eastAsia="Times New Roman" w:cs="Times New Roman"/>
          <w:szCs w:val="24"/>
        </w:rPr>
        <w:t>,</w:t>
      </w:r>
      <w:r w:rsidRPr="000144AA">
        <w:rPr>
          <w:rFonts w:eastAsia="Times New Roman" w:cs="Times New Roman"/>
          <w:szCs w:val="24"/>
        </w:rPr>
        <w:t xml:space="preserve"> να μπει στο λογαριασμό της Ευρωπαϊκής Ένωσης</w:t>
      </w:r>
      <w:r>
        <w:rPr>
          <w:rFonts w:eastAsia="Times New Roman" w:cs="Times New Roman"/>
          <w:szCs w:val="24"/>
        </w:rPr>
        <w:t>,</w:t>
      </w:r>
      <w:r w:rsidRPr="000144AA">
        <w:rPr>
          <w:rFonts w:eastAsia="Times New Roman" w:cs="Times New Roman"/>
          <w:szCs w:val="24"/>
        </w:rPr>
        <w:t xml:space="preserve"> κάπου 800</w:t>
      </w:r>
      <w:r>
        <w:rPr>
          <w:rFonts w:eastAsia="Times New Roman" w:cs="Times New Roman"/>
          <w:szCs w:val="24"/>
        </w:rPr>
        <w:t>.000.000.000 ευρώ</w:t>
      </w:r>
      <w:r>
        <w:rPr>
          <w:rFonts w:eastAsia="Times New Roman" w:cs="Times New Roman"/>
          <w:szCs w:val="24"/>
        </w:rPr>
        <w:t xml:space="preserve">, </w:t>
      </w:r>
      <w:r w:rsidRPr="000144AA">
        <w:rPr>
          <w:rFonts w:eastAsia="Times New Roman" w:cs="Times New Roman"/>
          <w:szCs w:val="24"/>
        </w:rPr>
        <w:t xml:space="preserve">για να μη δούμε αυτό που έπαθε ο </w:t>
      </w:r>
      <w:r>
        <w:rPr>
          <w:rFonts w:eastAsia="Times New Roman" w:cs="Times New Roman"/>
          <w:szCs w:val="24"/>
        </w:rPr>
        <w:t>Μ</w:t>
      </w:r>
      <w:r w:rsidRPr="000144AA">
        <w:rPr>
          <w:rFonts w:eastAsia="Times New Roman" w:cs="Times New Roman"/>
          <w:szCs w:val="24"/>
        </w:rPr>
        <w:t>ακρόν στη Γαλλία</w:t>
      </w:r>
      <w:r>
        <w:rPr>
          <w:rFonts w:eastAsia="Times New Roman" w:cs="Times New Roman"/>
          <w:szCs w:val="24"/>
        </w:rPr>
        <w:t>.</w:t>
      </w:r>
    </w:p>
    <w:p w14:paraId="5FC2F854"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Τε</w:t>
      </w:r>
      <w:r w:rsidRPr="000144AA">
        <w:rPr>
          <w:rFonts w:eastAsia="Times New Roman" w:cs="Times New Roman"/>
          <w:szCs w:val="24"/>
        </w:rPr>
        <w:t>λειώνοντας</w:t>
      </w:r>
      <w:r>
        <w:rPr>
          <w:rFonts w:eastAsia="Times New Roman" w:cs="Times New Roman"/>
          <w:szCs w:val="24"/>
        </w:rPr>
        <w:t xml:space="preserve">, </w:t>
      </w:r>
      <w:r w:rsidRPr="000144AA">
        <w:rPr>
          <w:rFonts w:eastAsia="Times New Roman" w:cs="Times New Roman"/>
          <w:szCs w:val="24"/>
        </w:rPr>
        <w:t xml:space="preserve">κύριε </w:t>
      </w:r>
      <w:r>
        <w:rPr>
          <w:rFonts w:eastAsia="Times New Roman" w:cs="Times New Roman"/>
          <w:szCs w:val="24"/>
        </w:rPr>
        <w:t>Π</w:t>
      </w:r>
      <w:r w:rsidRPr="000144AA">
        <w:rPr>
          <w:rFonts w:eastAsia="Times New Roman" w:cs="Times New Roman"/>
          <w:szCs w:val="24"/>
        </w:rPr>
        <w:t>ρόεδρε</w:t>
      </w:r>
      <w:r>
        <w:rPr>
          <w:rFonts w:eastAsia="Times New Roman" w:cs="Times New Roman"/>
          <w:szCs w:val="24"/>
        </w:rPr>
        <w:t>,</w:t>
      </w:r>
      <w:r w:rsidRPr="000144AA">
        <w:rPr>
          <w:rFonts w:eastAsia="Times New Roman" w:cs="Times New Roman"/>
          <w:szCs w:val="24"/>
        </w:rPr>
        <w:t xml:space="preserve"> </w:t>
      </w:r>
      <w:r>
        <w:rPr>
          <w:rFonts w:eastAsia="Times New Roman" w:cs="Times New Roman"/>
          <w:szCs w:val="24"/>
        </w:rPr>
        <w:t xml:space="preserve">θέλω να κάνω δύο </w:t>
      </w:r>
      <w:r w:rsidRPr="000144AA">
        <w:rPr>
          <w:rFonts w:eastAsia="Times New Roman" w:cs="Times New Roman"/>
          <w:szCs w:val="24"/>
        </w:rPr>
        <w:t>σχόλια</w:t>
      </w:r>
      <w:r>
        <w:rPr>
          <w:rFonts w:eastAsia="Times New Roman" w:cs="Times New Roman"/>
          <w:szCs w:val="24"/>
        </w:rPr>
        <w:t>. Μο</w:t>
      </w:r>
      <w:r w:rsidRPr="000144AA">
        <w:rPr>
          <w:rFonts w:eastAsia="Times New Roman" w:cs="Times New Roman"/>
          <w:szCs w:val="24"/>
        </w:rPr>
        <w:t xml:space="preserve">υ έκανε φοβερή εντύπωση η εξής κουβέντα του </w:t>
      </w:r>
      <w:r>
        <w:rPr>
          <w:rFonts w:eastAsia="Times New Roman" w:cs="Times New Roman"/>
          <w:szCs w:val="24"/>
        </w:rPr>
        <w:t>Α</w:t>
      </w:r>
      <w:r w:rsidRPr="000144AA">
        <w:rPr>
          <w:rFonts w:eastAsia="Times New Roman" w:cs="Times New Roman"/>
          <w:szCs w:val="24"/>
        </w:rPr>
        <w:t xml:space="preserve">ρχηγού της </w:t>
      </w:r>
      <w:r>
        <w:rPr>
          <w:rFonts w:eastAsia="Times New Roman" w:cs="Times New Roman"/>
          <w:szCs w:val="24"/>
        </w:rPr>
        <w:t>Α</w:t>
      </w:r>
      <w:r w:rsidRPr="000144AA">
        <w:rPr>
          <w:rFonts w:eastAsia="Times New Roman" w:cs="Times New Roman"/>
          <w:szCs w:val="24"/>
        </w:rPr>
        <w:t xml:space="preserve">ξιωματικής </w:t>
      </w:r>
      <w:r>
        <w:rPr>
          <w:rFonts w:eastAsia="Times New Roman" w:cs="Times New Roman"/>
          <w:szCs w:val="24"/>
        </w:rPr>
        <w:t>Α</w:t>
      </w:r>
      <w:r w:rsidRPr="000144AA">
        <w:rPr>
          <w:rFonts w:eastAsia="Times New Roman" w:cs="Times New Roman"/>
          <w:szCs w:val="24"/>
        </w:rPr>
        <w:t xml:space="preserve">ντιπολίτευσης </w:t>
      </w:r>
      <w:r>
        <w:rPr>
          <w:rFonts w:eastAsia="Times New Roman" w:cs="Times New Roman"/>
          <w:szCs w:val="24"/>
        </w:rPr>
        <w:t>-</w:t>
      </w:r>
      <w:r w:rsidRPr="000144AA">
        <w:rPr>
          <w:rFonts w:eastAsia="Times New Roman" w:cs="Times New Roman"/>
          <w:szCs w:val="24"/>
        </w:rPr>
        <w:t xml:space="preserve">που ειλικρινά </w:t>
      </w:r>
      <w:r w:rsidRPr="000144AA">
        <w:rPr>
          <w:rFonts w:eastAsia="Times New Roman" w:cs="Times New Roman"/>
          <w:szCs w:val="24"/>
        </w:rPr>
        <w:t>π</w:t>
      </w:r>
      <w:r>
        <w:rPr>
          <w:rFonts w:eastAsia="Times New Roman" w:cs="Times New Roman"/>
          <w:szCs w:val="24"/>
        </w:rPr>
        <w:t>ιστέψτε</w:t>
      </w:r>
      <w:r w:rsidRPr="000144AA">
        <w:rPr>
          <w:rFonts w:eastAsia="Times New Roman" w:cs="Times New Roman"/>
          <w:szCs w:val="24"/>
        </w:rPr>
        <w:t xml:space="preserve"> </w:t>
      </w:r>
      <w:r w:rsidRPr="000144AA">
        <w:rPr>
          <w:rFonts w:eastAsia="Times New Roman" w:cs="Times New Roman"/>
          <w:szCs w:val="24"/>
        </w:rPr>
        <w:t xml:space="preserve">με </w:t>
      </w:r>
      <w:r>
        <w:rPr>
          <w:rFonts w:eastAsia="Times New Roman" w:cs="Times New Roman"/>
          <w:szCs w:val="24"/>
        </w:rPr>
        <w:t>εί</w:t>
      </w:r>
      <w:r>
        <w:rPr>
          <w:rFonts w:eastAsia="Times New Roman" w:cs="Times New Roman"/>
          <w:szCs w:val="24"/>
        </w:rPr>
        <w:t>μ</w:t>
      </w:r>
      <w:r>
        <w:rPr>
          <w:rFonts w:eastAsia="Times New Roman" w:cs="Times New Roman"/>
          <w:szCs w:val="24"/>
        </w:rPr>
        <w:t xml:space="preserve">αι πολύ προσεκτικός όταν </w:t>
      </w:r>
      <w:r w:rsidRPr="000144AA">
        <w:rPr>
          <w:rFonts w:eastAsia="Times New Roman" w:cs="Times New Roman"/>
          <w:szCs w:val="24"/>
        </w:rPr>
        <w:t xml:space="preserve">μιλάω </w:t>
      </w:r>
      <w:r w:rsidRPr="000144AA">
        <w:rPr>
          <w:rFonts w:eastAsia="Times New Roman" w:cs="Times New Roman"/>
          <w:szCs w:val="24"/>
        </w:rPr>
        <w:t>γι</w:t>
      </w:r>
      <w:r>
        <w:rPr>
          <w:rFonts w:eastAsia="Times New Roman" w:cs="Times New Roman"/>
          <w:szCs w:val="24"/>
        </w:rPr>
        <w:t>’</w:t>
      </w:r>
      <w:r w:rsidRPr="000144AA">
        <w:rPr>
          <w:rFonts w:eastAsia="Times New Roman" w:cs="Times New Roman"/>
          <w:szCs w:val="24"/>
        </w:rPr>
        <w:t xml:space="preserve"> </w:t>
      </w:r>
      <w:r w:rsidRPr="000144AA">
        <w:rPr>
          <w:rFonts w:eastAsia="Times New Roman" w:cs="Times New Roman"/>
          <w:szCs w:val="24"/>
        </w:rPr>
        <w:t>αυτόν</w:t>
      </w:r>
      <w:r>
        <w:rPr>
          <w:rFonts w:eastAsia="Times New Roman" w:cs="Times New Roman"/>
          <w:szCs w:val="24"/>
        </w:rPr>
        <w:t>, ε</w:t>
      </w:r>
      <w:r w:rsidRPr="000144AA">
        <w:rPr>
          <w:rFonts w:eastAsia="Times New Roman" w:cs="Times New Roman"/>
          <w:szCs w:val="24"/>
        </w:rPr>
        <w:t>γώ προσωπικά τουλάχιστον</w:t>
      </w:r>
      <w:r>
        <w:rPr>
          <w:rFonts w:eastAsia="Times New Roman" w:cs="Times New Roman"/>
          <w:szCs w:val="24"/>
        </w:rPr>
        <w:t xml:space="preserve">, είμαι </w:t>
      </w:r>
      <w:r w:rsidRPr="000144AA">
        <w:rPr>
          <w:rFonts w:eastAsia="Times New Roman" w:cs="Times New Roman"/>
          <w:szCs w:val="24"/>
        </w:rPr>
        <w:t>πάρα πολύ προσεκτικός</w:t>
      </w:r>
      <w:r>
        <w:rPr>
          <w:rFonts w:eastAsia="Times New Roman" w:cs="Times New Roman"/>
          <w:szCs w:val="24"/>
        </w:rPr>
        <w:t>- που είπε: «Θέλω να</w:t>
      </w:r>
      <w:r w:rsidRPr="000144AA">
        <w:rPr>
          <w:rFonts w:eastAsia="Times New Roman" w:cs="Times New Roman"/>
          <w:szCs w:val="24"/>
        </w:rPr>
        <w:t xml:space="preserve"> τελειώνουμε με το</w:t>
      </w:r>
      <w:r>
        <w:rPr>
          <w:rFonts w:eastAsia="Times New Roman" w:cs="Times New Roman"/>
          <w:szCs w:val="24"/>
        </w:rPr>
        <w:t>ν</w:t>
      </w:r>
      <w:r w:rsidRPr="000144AA">
        <w:rPr>
          <w:rFonts w:eastAsia="Times New Roman" w:cs="Times New Roman"/>
          <w:szCs w:val="24"/>
        </w:rPr>
        <w:t xml:space="preserve"> ΣΥΡΙΖΑ</w:t>
      </w:r>
      <w:r>
        <w:rPr>
          <w:rFonts w:eastAsia="Times New Roman" w:cs="Times New Roman"/>
          <w:szCs w:val="24"/>
        </w:rPr>
        <w:t>» -δεν έχει σημασία εάν είναι άλλο κόμμα- «</w:t>
      </w:r>
      <w:r w:rsidRPr="000144AA">
        <w:rPr>
          <w:rFonts w:eastAsia="Times New Roman" w:cs="Times New Roman"/>
          <w:szCs w:val="24"/>
        </w:rPr>
        <w:t>όχι μόνο για αυτά που κάνει</w:t>
      </w:r>
      <w:r>
        <w:rPr>
          <w:rFonts w:eastAsia="Times New Roman" w:cs="Times New Roman"/>
          <w:szCs w:val="24"/>
        </w:rPr>
        <w:t>,</w:t>
      </w:r>
      <w:r w:rsidRPr="000144AA">
        <w:rPr>
          <w:rFonts w:eastAsia="Times New Roman" w:cs="Times New Roman"/>
          <w:szCs w:val="24"/>
        </w:rPr>
        <w:t xml:space="preserve"> αλλά </w:t>
      </w:r>
      <w:r>
        <w:rPr>
          <w:rFonts w:eastAsia="Times New Roman" w:cs="Times New Roman"/>
          <w:szCs w:val="24"/>
        </w:rPr>
        <w:t>γι’</w:t>
      </w:r>
      <w:r w:rsidRPr="000144AA">
        <w:rPr>
          <w:rFonts w:eastAsia="Times New Roman" w:cs="Times New Roman"/>
          <w:szCs w:val="24"/>
        </w:rPr>
        <w:t xml:space="preserve"> αυτά που πιστεύει</w:t>
      </w:r>
      <w:r>
        <w:rPr>
          <w:rFonts w:eastAsia="Times New Roman" w:cs="Times New Roman"/>
          <w:szCs w:val="24"/>
        </w:rPr>
        <w:t>». Τι εννοεί ο π</w:t>
      </w:r>
      <w:r>
        <w:rPr>
          <w:rFonts w:eastAsia="Times New Roman" w:cs="Times New Roman"/>
          <w:szCs w:val="24"/>
        </w:rPr>
        <w:t xml:space="preserve">οιητής; Αυτήν την </w:t>
      </w:r>
      <w:r w:rsidRPr="000144AA">
        <w:rPr>
          <w:rFonts w:eastAsia="Times New Roman" w:cs="Times New Roman"/>
          <w:szCs w:val="24"/>
        </w:rPr>
        <w:t xml:space="preserve">κουβέντα </w:t>
      </w:r>
      <w:r>
        <w:rPr>
          <w:rFonts w:eastAsia="Times New Roman" w:cs="Times New Roman"/>
          <w:szCs w:val="24"/>
        </w:rPr>
        <w:t xml:space="preserve">την </w:t>
      </w:r>
      <w:r w:rsidRPr="000144AA">
        <w:rPr>
          <w:rFonts w:eastAsia="Times New Roman" w:cs="Times New Roman"/>
          <w:szCs w:val="24"/>
        </w:rPr>
        <w:t>είχε πει ο κ</w:t>
      </w:r>
      <w:r>
        <w:rPr>
          <w:rFonts w:eastAsia="Times New Roman" w:cs="Times New Roman"/>
          <w:szCs w:val="24"/>
        </w:rPr>
        <w:t>.</w:t>
      </w:r>
      <w:r w:rsidRPr="000144AA">
        <w:rPr>
          <w:rFonts w:eastAsia="Times New Roman" w:cs="Times New Roman"/>
          <w:szCs w:val="24"/>
        </w:rPr>
        <w:t xml:space="preserve"> Βορίδης</w:t>
      </w:r>
      <w:r>
        <w:rPr>
          <w:rFonts w:eastAsia="Times New Roman" w:cs="Times New Roman"/>
          <w:szCs w:val="24"/>
        </w:rPr>
        <w:t>,</w:t>
      </w:r>
      <w:r w:rsidRPr="000144AA">
        <w:rPr>
          <w:rFonts w:eastAsia="Times New Roman" w:cs="Times New Roman"/>
          <w:szCs w:val="24"/>
        </w:rPr>
        <w:t xml:space="preserve"> το ιστορικό του οποίου το ξέρουμε</w:t>
      </w:r>
      <w:r>
        <w:rPr>
          <w:rFonts w:eastAsia="Times New Roman" w:cs="Times New Roman"/>
          <w:szCs w:val="24"/>
        </w:rPr>
        <w:t>. Τι θα κάνει δηλαδή με το φρόνημα κάποιω</w:t>
      </w:r>
      <w:r w:rsidRPr="000144AA">
        <w:rPr>
          <w:rFonts w:eastAsia="Times New Roman" w:cs="Times New Roman"/>
          <w:szCs w:val="24"/>
        </w:rPr>
        <w:t>ν</w:t>
      </w:r>
      <w:r>
        <w:rPr>
          <w:rFonts w:eastAsia="Times New Roman" w:cs="Times New Roman"/>
          <w:szCs w:val="24"/>
        </w:rPr>
        <w:t>,</w:t>
      </w:r>
      <w:r w:rsidRPr="000144AA">
        <w:rPr>
          <w:rFonts w:eastAsia="Times New Roman" w:cs="Times New Roman"/>
          <w:szCs w:val="24"/>
        </w:rPr>
        <w:t xml:space="preserve"> που έχουν άλλη άποψη για τα θέματα</w:t>
      </w:r>
      <w:r>
        <w:rPr>
          <w:rFonts w:eastAsia="Times New Roman" w:cs="Times New Roman"/>
          <w:szCs w:val="24"/>
        </w:rPr>
        <w:t>; Πού</w:t>
      </w:r>
      <w:r w:rsidRPr="000144AA">
        <w:rPr>
          <w:rFonts w:eastAsia="Times New Roman" w:cs="Times New Roman"/>
          <w:szCs w:val="24"/>
        </w:rPr>
        <w:t xml:space="preserve"> το πηγαίνει</w:t>
      </w:r>
      <w:r>
        <w:rPr>
          <w:rFonts w:eastAsia="Times New Roman" w:cs="Times New Roman"/>
          <w:szCs w:val="24"/>
        </w:rPr>
        <w:t>; Γ</w:t>
      </w:r>
      <w:r w:rsidRPr="000144AA">
        <w:rPr>
          <w:rFonts w:eastAsia="Times New Roman" w:cs="Times New Roman"/>
          <w:szCs w:val="24"/>
        </w:rPr>
        <w:t>ιατί αυτό μας θυμίζει άλλα πράγματα</w:t>
      </w:r>
      <w:r>
        <w:rPr>
          <w:rFonts w:eastAsia="Times New Roman" w:cs="Times New Roman"/>
          <w:szCs w:val="24"/>
        </w:rPr>
        <w:t>: δίωξη ιδεών, φυλακές, εξορίες, τι;</w:t>
      </w:r>
      <w:r>
        <w:rPr>
          <w:rFonts w:eastAsia="Times New Roman" w:cs="Times New Roman"/>
          <w:szCs w:val="24"/>
        </w:rPr>
        <w:t xml:space="preserve"> Τ</w:t>
      </w:r>
      <w:r w:rsidRPr="000144AA">
        <w:rPr>
          <w:rFonts w:eastAsia="Times New Roman" w:cs="Times New Roman"/>
          <w:szCs w:val="24"/>
        </w:rPr>
        <w:t>ι εννοεί</w:t>
      </w:r>
      <w:r>
        <w:rPr>
          <w:rFonts w:eastAsia="Times New Roman" w:cs="Times New Roman"/>
          <w:szCs w:val="24"/>
        </w:rPr>
        <w:t>; Πώ</w:t>
      </w:r>
      <w:r w:rsidRPr="000144AA">
        <w:rPr>
          <w:rFonts w:eastAsia="Times New Roman" w:cs="Times New Roman"/>
          <w:szCs w:val="24"/>
        </w:rPr>
        <w:t>ς</w:t>
      </w:r>
      <w:r>
        <w:rPr>
          <w:rFonts w:eastAsia="Times New Roman" w:cs="Times New Roman"/>
          <w:szCs w:val="24"/>
        </w:rPr>
        <w:t>;</w:t>
      </w:r>
    </w:p>
    <w:p w14:paraId="5FC2F855"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Κ</w:t>
      </w:r>
      <w:r w:rsidRPr="000144AA">
        <w:rPr>
          <w:rFonts w:eastAsia="Times New Roman" w:cs="Times New Roman"/>
          <w:szCs w:val="24"/>
        </w:rPr>
        <w:t xml:space="preserve">αι τελειώνοντας </w:t>
      </w:r>
      <w:r>
        <w:rPr>
          <w:rFonts w:eastAsia="Times New Roman" w:cs="Times New Roman"/>
          <w:szCs w:val="24"/>
        </w:rPr>
        <w:t xml:space="preserve">με άλλες </w:t>
      </w:r>
      <w:r w:rsidRPr="000144AA">
        <w:rPr>
          <w:rFonts w:eastAsia="Times New Roman" w:cs="Times New Roman"/>
          <w:szCs w:val="24"/>
        </w:rPr>
        <w:t>ψεύτικες ειδήσεις</w:t>
      </w:r>
      <w:r>
        <w:rPr>
          <w:rFonts w:eastAsia="Times New Roman" w:cs="Times New Roman"/>
          <w:szCs w:val="24"/>
        </w:rPr>
        <w:t xml:space="preserve"> θέλω να θυμίσω το εξής: Π</w:t>
      </w:r>
      <w:r w:rsidRPr="000144AA">
        <w:rPr>
          <w:rFonts w:eastAsia="Times New Roman" w:cs="Times New Roman"/>
          <w:szCs w:val="24"/>
        </w:rPr>
        <w:t>ρόσφατα δύο δημοσκοπικές εταιρείες</w:t>
      </w:r>
      <w:r>
        <w:rPr>
          <w:rFonts w:eastAsia="Times New Roman" w:cs="Times New Roman"/>
          <w:szCs w:val="24"/>
        </w:rPr>
        <w:t>,</w:t>
      </w:r>
      <w:r w:rsidRPr="000144AA">
        <w:rPr>
          <w:rFonts w:eastAsia="Times New Roman" w:cs="Times New Roman"/>
          <w:szCs w:val="24"/>
        </w:rPr>
        <w:t xml:space="preserve"> </w:t>
      </w:r>
      <w:r>
        <w:rPr>
          <w:rFonts w:eastAsia="Times New Roman" w:cs="Times New Roman"/>
          <w:szCs w:val="24"/>
        </w:rPr>
        <w:t>η</w:t>
      </w:r>
      <w:r w:rsidRPr="000144AA">
        <w:rPr>
          <w:rFonts w:eastAsia="Times New Roman" w:cs="Times New Roman"/>
          <w:szCs w:val="24"/>
        </w:rPr>
        <w:t xml:space="preserve"> </w:t>
      </w:r>
      <w:r>
        <w:rPr>
          <w:rFonts w:eastAsia="Times New Roman" w:cs="Times New Roman"/>
          <w:szCs w:val="24"/>
        </w:rPr>
        <w:t>«</w:t>
      </w:r>
      <w:r>
        <w:rPr>
          <w:rFonts w:eastAsia="Times New Roman" w:cs="Times New Roman"/>
          <w:szCs w:val="24"/>
        </w:rPr>
        <w:t>Μ</w:t>
      </w:r>
      <w:r w:rsidRPr="000144AA">
        <w:rPr>
          <w:rFonts w:eastAsia="Times New Roman" w:cs="Times New Roman"/>
          <w:szCs w:val="24"/>
        </w:rPr>
        <w:t xml:space="preserve">ΕΤΡΟΝ </w:t>
      </w:r>
      <w:r>
        <w:rPr>
          <w:rFonts w:eastAsia="Times New Roman" w:cs="Times New Roman"/>
          <w:szCs w:val="24"/>
          <w:lang w:val="en-US"/>
        </w:rPr>
        <w:t>ANALYSIS</w:t>
      </w:r>
      <w:r>
        <w:rPr>
          <w:rFonts w:eastAsia="Times New Roman" w:cs="Times New Roman"/>
          <w:szCs w:val="24"/>
        </w:rPr>
        <w:t xml:space="preserve">» </w:t>
      </w:r>
      <w:r w:rsidRPr="000144AA">
        <w:rPr>
          <w:rFonts w:eastAsia="Times New Roman" w:cs="Times New Roman"/>
          <w:szCs w:val="24"/>
        </w:rPr>
        <w:t xml:space="preserve">και η </w:t>
      </w:r>
      <w:r>
        <w:rPr>
          <w:rFonts w:eastAsia="Times New Roman" w:cs="Times New Roman"/>
          <w:szCs w:val="24"/>
        </w:rPr>
        <w:t>«</w:t>
      </w:r>
      <w:r>
        <w:rPr>
          <w:rFonts w:eastAsia="Times New Roman" w:cs="Times New Roman"/>
          <w:szCs w:val="24"/>
          <w:lang w:val="en-US"/>
        </w:rPr>
        <w:t>PUBLIC</w:t>
      </w:r>
      <w:r w:rsidRPr="007A7CC1">
        <w:rPr>
          <w:rFonts w:eastAsia="Times New Roman" w:cs="Times New Roman"/>
          <w:szCs w:val="24"/>
        </w:rPr>
        <w:t xml:space="preserve"> </w:t>
      </w:r>
      <w:r>
        <w:rPr>
          <w:rFonts w:eastAsia="Times New Roman" w:cs="Times New Roman"/>
          <w:szCs w:val="24"/>
          <w:lang w:val="en-US"/>
        </w:rPr>
        <w:t>ISSUE</w:t>
      </w:r>
      <w:r>
        <w:rPr>
          <w:rFonts w:eastAsia="Times New Roman" w:cs="Times New Roman"/>
          <w:szCs w:val="24"/>
        </w:rPr>
        <w:t xml:space="preserve">», έβγαλαν δύο </w:t>
      </w:r>
      <w:r w:rsidRPr="000144AA">
        <w:rPr>
          <w:rFonts w:eastAsia="Times New Roman" w:cs="Times New Roman"/>
          <w:szCs w:val="24"/>
        </w:rPr>
        <w:t>δημοσκοπήσεις</w:t>
      </w:r>
      <w:r>
        <w:rPr>
          <w:rFonts w:eastAsia="Times New Roman" w:cs="Times New Roman"/>
          <w:szCs w:val="24"/>
        </w:rPr>
        <w:t>,</w:t>
      </w:r>
      <w:r w:rsidRPr="000144AA">
        <w:rPr>
          <w:rFonts w:eastAsia="Times New Roman" w:cs="Times New Roman"/>
          <w:szCs w:val="24"/>
        </w:rPr>
        <w:t xml:space="preserve"> που </w:t>
      </w:r>
      <w:r>
        <w:rPr>
          <w:rFonts w:eastAsia="Times New Roman" w:cs="Times New Roman"/>
          <w:szCs w:val="24"/>
        </w:rPr>
        <w:t>δίνουν μ</w:t>
      </w:r>
      <w:r w:rsidRPr="000144AA">
        <w:rPr>
          <w:rFonts w:eastAsia="Times New Roman" w:cs="Times New Roman"/>
          <w:szCs w:val="24"/>
        </w:rPr>
        <w:t>προστά τη Νέα Δημοκρατία</w:t>
      </w:r>
      <w:r>
        <w:rPr>
          <w:rFonts w:eastAsia="Times New Roman" w:cs="Times New Roman"/>
          <w:szCs w:val="24"/>
        </w:rPr>
        <w:t xml:space="preserve"> -κ</w:t>
      </w:r>
      <w:r w:rsidRPr="000144AA">
        <w:rPr>
          <w:rFonts w:eastAsia="Times New Roman" w:cs="Times New Roman"/>
          <w:szCs w:val="24"/>
        </w:rPr>
        <w:t xml:space="preserve">αλά </w:t>
      </w:r>
      <w:r>
        <w:rPr>
          <w:rFonts w:eastAsia="Times New Roman" w:cs="Times New Roman"/>
          <w:szCs w:val="24"/>
        </w:rPr>
        <w:t>ε</w:t>
      </w:r>
      <w:r w:rsidRPr="000144AA">
        <w:rPr>
          <w:rFonts w:eastAsia="Times New Roman" w:cs="Times New Roman"/>
          <w:szCs w:val="24"/>
        </w:rPr>
        <w:t>μάς</w:t>
      </w:r>
      <w:r>
        <w:rPr>
          <w:rFonts w:eastAsia="Times New Roman" w:cs="Times New Roman"/>
          <w:szCs w:val="24"/>
        </w:rPr>
        <w:t xml:space="preserve"> μας </w:t>
      </w:r>
      <w:r w:rsidRPr="000144AA">
        <w:rPr>
          <w:rFonts w:eastAsia="Times New Roman" w:cs="Times New Roman"/>
          <w:szCs w:val="24"/>
        </w:rPr>
        <w:t>εξαφανί</w:t>
      </w:r>
      <w:r>
        <w:rPr>
          <w:rFonts w:eastAsia="Times New Roman" w:cs="Times New Roman"/>
          <w:szCs w:val="24"/>
        </w:rPr>
        <w:t>ζ</w:t>
      </w:r>
      <w:r w:rsidRPr="000144AA">
        <w:rPr>
          <w:rFonts w:eastAsia="Times New Roman" w:cs="Times New Roman"/>
          <w:szCs w:val="24"/>
        </w:rPr>
        <w:t xml:space="preserve">ουν </w:t>
      </w:r>
      <w:r w:rsidRPr="000144AA">
        <w:rPr>
          <w:rFonts w:eastAsia="Times New Roman" w:cs="Times New Roman"/>
          <w:szCs w:val="24"/>
        </w:rPr>
        <w:t>τελείως</w:t>
      </w:r>
      <w:r>
        <w:rPr>
          <w:rFonts w:eastAsia="Times New Roman" w:cs="Times New Roman"/>
          <w:szCs w:val="24"/>
        </w:rPr>
        <w:t>,</w:t>
      </w:r>
      <w:r w:rsidRPr="000144AA">
        <w:rPr>
          <w:rFonts w:eastAsia="Times New Roman" w:cs="Times New Roman"/>
          <w:szCs w:val="24"/>
        </w:rPr>
        <w:t xml:space="preserve"> αλλά είναι </w:t>
      </w:r>
      <w:r>
        <w:rPr>
          <w:rFonts w:eastAsia="Times New Roman" w:cs="Times New Roman"/>
          <w:szCs w:val="24"/>
        </w:rPr>
        <w:t>σ</w:t>
      </w:r>
      <w:r w:rsidRPr="000144AA">
        <w:rPr>
          <w:rFonts w:eastAsia="Times New Roman" w:cs="Times New Roman"/>
          <w:szCs w:val="24"/>
        </w:rPr>
        <w:t>υνηθισμένα τα βουνά στα χιόνια</w:t>
      </w:r>
      <w:r>
        <w:rPr>
          <w:rFonts w:eastAsia="Times New Roman" w:cs="Times New Roman"/>
          <w:szCs w:val="24"/>
        </w:rPr>
        <w:t xml:space="preserve">- η μια κατά 14 μονάδες και η άλλη κατά </w:t>
      </w:r>
      <w:r w:rsidRPr="000144AA">
        <w:rPr>
          <w:rFonts w:eastAsia="Times New Roman" w:cs="Times New Roman"/>
          <w:szCs w:val="24"/>
        </w:rPr>
        <w:t>11</w:t>
      </w:r>
      <w:r>
        <w:rPr>
          <w:rFonts w:eastAsia="Times New Roman" w:cs="Times New Roman"/>
          <w:szCs w:val="24"/>
        </w:rPr>
        <w:t xml:space="preserve">,5 </w:t>
      </w:r>
      <w:r w:rsidRPr="000144AA">
        <w:rPr>
          <w:rFonts w:eastAsia="Times New Roman" w:cs="Times New Roman"/>
          <w:szCs w:val="24"/>
        </w:rPr>
        <w:t>μονάδες</w:t>
      </w:r>
      <w:r>
        <w:rPr>
          <w:rFonts w:eastAsia="Times New Roman" w:cs="Times New Roman"/>
          <w:szCs w:val="24"/>
        </w:rPr>
        <w:t xml:space="preserve">. </w:t>
      </w:r>
    </w:p>
    <w:p w14:paraId="5FC2F856"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Θέλω ε</w:t>
      </w:r>
      <w:r w:rsidRPr="000144AA">
        <w:rPr>
          <w:rFonts w:eastAsia="Times New Roman" w:cs="Times New Roman"/>
          <w:szCs w:val="24"/>
        </w:rPr>
        <w:t>δώ να θυμίσω τα εξής</w:t>
      </w:r>
      <w:r>
        <w:rPr>
          <w:rFonts w:eastAsia="Times New Roman" w:cs="Times New Roman"/>
          <w:szCs w:val="24"/>
        </w:rPr>
        <w:t>: Οι δύο αυτές εταιρείες,</w:t>
      </w:r>
      <w:r w:rsidRPr="000144AA">
        <w:rPr>
          <w:rFonts w:eastAsia="Times New Roman" w:cs="Times New Roman"/>
          <w:szCs w:val="24"/>
        </w:rPr>
        <w:t xml:space="preserve"> η </w:t>
      </w:r>
      <w:r>
        <w:rPr>
          <w:rFonts w:eastAsia="Times New Roman" w:cs="Times New Roman"/>
          <w:szCs w:val="24"/>
        </w:rPr>
        <w:t>«</w:t>
      </w:r>
      <w:r>
        <w:rPr>
          <w:rFonts w:eastAsia="Times New Roman" w:cs="Times New Roman"/>
          <w:szCs w:val="24"/>
          <w:lang w:val="en-US"/>
        </w:rPr>
        <w:t>PUBLIC</w:t>
      </w:r>
      <w:r w:rsidRPr="007A7CC1">
        <w:rPr>
          <w:rFonts w:eastAsia="Times New Roman" w:cs="Times New Roman"/>
          <w:szCs w:val="24"/>
        </w:rPr>
        <w:t xml:space="preserve"> </w:t>
      </w:r>
      <w:r>
        <w:rPr>
          <w:rFonts w:eastAsia="Times New Roman" w:cs="Times New Roman"/>
          <w:szCs w:val="24"/>
          <w:lang w:val="en-US"/>
        </w:rPr>
        <w:t>ISSUE</w:t>
      </w:r>
      <w:r>
        <w:rPr>
          <w:rFonts w:eastAsia="Times New Roman" w:cs="Times New Roman"/>
          <w:szCs w:val="24"/>
        </w:rPr>
        <w:t>»</w:t>
      </w:r>
      <w:r w:rsidRPr="000144AA">
        <w:rPr>
          <w:rFonts w:eastAsia="Times New Roman" w:cs="Times New Roman"/>
          <w:szCs w:val="24"/>
        </w:rPr>
        <w:t xml:space="preserve"> και η </w:t>
      </w:r>
      <w:r>
        <w:rPr>
          <w:rFonts w:eastAsia="Times New Roman" w:cs="Times New Roman"/>
          <w:szCs w:val="24"/>
        </w:rPr>
        <w:t>«</w:t>
      </w:r>
      <w:r>
        <w:rPr>
          <w:rFonts w:eastAsia="Times New Roman" w:cs="Times New Roman"/>
          <w:szCs w:val="24"/>
        </w:rPr>
        <w:t>Μ</w:t>
      </w:r>
      <w:r w:rsidRPr="000144AA">
        <w:rPr>
          <w:rFonts w:eastAsia="Times New Roman" w:cs="Times New Roman"/>
          <w:szCs w:val="24"/>
        </w:rPr>
        <w:t xml:space="preserve">ΕΤΡΟΝ </w:t>
      </w:r>
      <w:r>
        <w:rPr>
          <w:rFonts w:eastAsia="Times New Roman" w:cs="Times New Roman"/>
          <w:szCs w:val="24"/>
          <w:lang w:val="en-US"/>
        </w:rPr>
        <w:t>ANALYSIS</w:t>
      </w:r>
      <w:r>
        <w:rPr>
          <w:rFonts w:eastAsia="Times New Roman" w:cs="Times New Roman"/>
          <w:szCs w:val="24"/>
        </w:rPr>
        <w:t>» -</w:t>
      </w:r>
      <w:r w:rsidRPr="000144AA">
        <w:rPr>
          <w:rFonts w:eastAsia="Times New Roman" w:cs="Times New Roman"/>
          <w:szCs w:val="24"/>
        </w:rPr>
        <w:t>και μιλά</w:t>
      </w:r>
      <w:r>
        <w:rPr>
          <w:rFonts w:eastAsia="Times New Roman" w:cs="Times New Roman"/>
          <w:szCs w:val="24"/>
        </w:rPr>
        <w:t>ω</w:t>
      </w:r>
      <w:r w:rsidRPr="000144AA">
        <w:rPr>
          <w:rFonts w:eastAsia="Times New Roman" w:cs="Times New Roman"/>
          <w:szCs w:val="24"/>
        </w:rPr>
        <w:t xml:space="preserve"> με στοιχεία</w:t>
      </w:r>
      <w:r>
        <w:rPr>
          <w:rFonts w:eastAsia="Times New Roman" w:cs="Times New Roman"/>
          <w:szCs w:val="24"/>
        </w:rPr>
        <w:t>,</w:t>
      </w:r>
      <w:r w:rsidRPr="000144AA">
        <w:rPr>
          <w:rFonts w:eastAsia="Times New Roman" w:cs="Times New Roman"/>
          <w:szCs w:val="24"/>
        </w:rPr>
        <w:t xml:space="preserve"> τα έχω μπροστά μου</w:t>
      </w:r>
      <w:r>
        <w:rPr>
          <w:rFonts w:eastAsia="Times New Roman" w:cs="Times New Roman"/>
          <w:szCs w:val="24"/>
        </w:rPr>
        <w:t>,</w:t>
      </w:r>
      <w:r w:rsidRPr="000144AA">
        <w:rPr>
          <w:rFonts w:eastAsia="Times New Roman" w:cs="Times New Roman"/>
          <w:szCs w:val="24"/>
        </w:rPr>
        <w:t xml:space="preserve"> δεν α</w:t>
      </w:r>
      <w:r>
        <w:rPr>
          <w:rFonts w:eastAsia="Times New Roman" w:cs="Times New Roman"/>
          <w:szCs w:val="24"/>
        </w:rPr>
        <w:t>υτο</w:t>
      </w:r>
      <w:r w:rsidRPr="000144AA">
        <w:rPr>
          <w:rFonts w:eastAsia="Times New Roman" w:cs="Times New Roman"/>
          <w:szCs w:val="24"/>
        </w:rPr>
        <w:t>σχεδι</w:t>
      </w:r>
      <w:r w:rsidRPr="000144AA">
        <w:rPr>
          <w:rFonts w:eastAsia="Times New Roman" w:cs="Times New Roman"/>
          <w:szCs w:val="24"/>
        </w:rPr>
        <w:t>άζω</w:t>
      </w:r>
      <w:r>
        <w:rPr>
          <w:rFonts w:eastAsia="Times New Roman" w:cs="Times New Roman"/>
          <w:szCs w:val="24"/>
        </w:rPr>
        <w:t>-</w:t>
      </w:r>
      <w:r w:rsidRPr="000144AA">
        <w:rPr>
          <w:rFonts w:eastAsia="Times New Roman" w:cs="Times New Roman"/>
          <w:szCs w:val="24"/>
        </w:rPr>
        <w:t xml:space="preserve"> </w:t>
      </w:r>
      <w:r>
        <w:rPr>
          <w:rFonts w:eastAsia="Times New Roman" w:cs="Times New Roman"/>
          <w:szCs w:val="24"/>
        </w:rPr>
        <w:t xml:space="preserve">τις 22 </w:t>
      </w:r>
      <w:r w:rsidRPr="000144AA">
        <w:rPr>
          <w:rFonts w:eastAsia="Times New Roman" w:cs="Times New Roman"/>
          <w:szCs w:val="24"/>
        </w:rPr>
        <w:t xml:space="preserve">μονάδες διαφορά στο </w:t>
      </w:r>
      <w:r>
        <w:rPr>
          <w:rFonts w:eastAsia="Times New Roman" w:cs="Times New Roman"/>
          <w:szCs w:val="24"/>
        </w:rPr>
        <w:t>δ</w:t>
      </w:r>
      <w:r w:rsidRPr="000144AA">
        <w:rPr>
          <w:rFonts w:eastAsia="Times New Roman" w:cs="Times New Roman"/>
          <w:szCs w:val="24"/>
        </w:rPr>
        <w:t>ημοψήφισμα τις έβλεπαν στα όρια του στατιστικού λάθους ή μία και στη μισή μονάδα η άλλη</w:t>
      </w:r>
      <w:r>
        <w:rPr>
          <w:rFonts w:eastAsia="Times New Roman" w:cs="Times New Roman"/>
          <w:szCs w:val="24"/>
        </w:rPr>
        <w:t>. Ξ</w:t>
      </w:r>
      <w:r w:rsidRPr="000144AA">
        <w:rPr>
          <w:rFonts w:eastAsia="Times New Roman" w:cs="Times New Roman"/>
          <w:szCs w:val="24"/>
        </w:rPr>
        <w:t>αναλέω</w:t>
      </w:r>
      <w:r>
        <w:rPr>
          <w:rFonts w:eastAsia="Times New Roman" w:cs="Times New Roman"/>
          <w:szCs w:val="24"/>
        </w:rPr>
        <w:t>, τόσο</w:t>
      </w:r>
      <w:r w:rsidRPr="000144AA">
        <w:rPr>
          <w:rFonts w:eastAsia="Times New Roman" w:cs="Times New Roman"/>
          <w:szCs w:val="24"/>
        </w:rPr>
        <w:t xml:space="preserve"> αξιόπιστες</w:t>
      </w:r>
      <w:r>
        <w:rPr>
          <w:rFonts w:eastAsia="Times New Roman" w:cs="Times New Roman"/>
          <w:szCs w:val="24"/>
        </w:rPr>
        <w:t>!</w:t>
      </w:r>
    </w:p>
    <w:p w14:paraId="5FC2F857" w14:textId="77777777" w:rsidR="0020643A" w:rsidRDefault="00E84ECF">
      <w:pPr>
        <w:spacing w:line="600" w:lineRule="auto"/>
        <w:ind w:firstLine="720"/>
        <w:contextualSpacing/>
        <w:jc w:val="both"/>
        <w:rPr>
          <w:rFonts w:eastAsia="Times New Roman" w:cs="Times New Roman"/>
          <w:szCs w:val="24"/>
        </w:rPr>
      </w:pPr>
      <w:r w:rsidRPr="000144AA">
        <w:rPr>
          <w:rFonts w:eastAsia="Times New Roman" w:cs="Times New Roman"/>
          <w:szCs w:val="24"/>
        </w:rPr>
        <w:t xml:space="preserve"> Θέλω </w:t>
      </w:r>
      <w:r>
        <w:rPr>
          <w:rFonts w:eastAsia="Times New Roman" w:cs="Times New Roman"/>
          <w:szCs w:val="24"/>
        </w:rPr>
        <w:t>επίσης,</w:t>
      </w:r>
      <w:r w:rsidRPr="000144AA">
        <w:rPr>
          <w:rFonts w:eastAsia="Times New Roman" w:cs="Times New Roman"/>
          <w:szCs w:val="24"/>
        </w:rPr>
        <w:t xml:space="preserve"> να θυμίσω </w:t>
      </w:r>
      <w:r>
        <w:rPr>
          <w:rFonts w:eastAsia="Times New Roman" w:cs="Times New Roman"/>
          <w:szCs w:val="24"/>
        </w:rPr>
        <w:t>-</w:t>
      </w:r>
      <w:r w:rsidRPr="000144AA">
        <w:rPr>
          <w:rFonts w:eastAsia="Times New Roman" w:cs="Times New Roman"/>
          <w:szCs w:val="24"/>
        </w:rPr>
        <w:t>για κάποιους που δεν ξέρουν</w:t>
      </w:r>
      <w:r>
        <w:rPr>
          <w:rFonts w:eastAsia="Times New Roman" w:cs="Times New Roman"/>
          <w:szCs w:val="24"/>
        </w:rPr>
        <w:t>-</w:t>
      </w:r>
      <w:r w:rsidRPr="000144AA">
        <w:rPr>
          <w:rFonts w:eastAsia="Times New Roman" w:cs="Times New Roman"/>
          <w:szCs w:val="24"/>
        </w:rPr>
        <w:t xml:space="preserve"> πρόσφατα η </w:t>
      </w:r>
      <w:r>
        <w:rPr>
          <w:rFonts w:eastAsia="Times New Roman" w:cs="Times New Roman"/>
          <w:szCs w:val="24"/>
        </w:rPr>
        <w:t>«</w:t>
      </w:r>
      <w:r>
        <w:rPr>
          <w:rFonts w:eastAsia="Times New Roman" w:cs="Times New Roman"/>
          <w:szCs w:val="24"/>
          <w:lang w:val="en-US"/>
        </w:rPr>
        <w:t>KAPA</w:t>
      </w:r>
      <w:r w:rsidRPr="007A7CC1">
        <w:rPr>
          <w:rFonts w:eastAsia="Times New Roman" w:cs="Times New Roman"/>
          <w:szCs w:val="24"/>
        </w:rPr>
        <w:t xml:space="preserve"> </w:t>
      </w:r>
      <w:r>
        <w:rPr>
          <w:rFonts w:eastAsia="Times New Roman" w:cs="Times New Roman"/>
          <w:szCs w:val="24"/>
          <w:lang w:val="en-US"/>
        </w:rPr>
        <w:t>RESEARCH</w:t>
      </w:r>
      <w:r>
        <w:rPr>
          <w:rFonts w:eastAsia="Times New Roman" w:cs="Times New Roman"/>
          <w:szCs w:val="24"/>
        </w:rPr>
        <w:t>»</w:t>
      </w:r>
      <w:r w:rsidRPr="000144AA">
        <w:rPr>
          <w:rFonts w:eastAsia="Times New Roman" w:cs="Times New Roman"/>
          <w:szCs w:val="24"/>
        </w:rPr>
        <w:t xml:space="preserve"> </w:t>
      </w:r>
      <w:r>
        <w:rPr>
          <w:rFonts w:eastAsia="Times New Roman" w:cs="Times New Roman"/>
          <w:szCs w:val="24"/>
        </w:rPr>
        <w:t>έβγαλε</w:t>
      </w:r>
      <w:r w:rsidRPr="000144AA">
        <w:rPr>
          <w:rFonts w:eastAsia="Times New Roman" w:cs="Times New Roman"/>
          <w:szCs w:val="24"/>
        </w:rPr>
        <w:t xml:space="preserve"> μία δημοσκόπηση και </w:t>
      </w:r>
      <w:r>
        <w:rPr>
          <w:rFonts w:eastAsia="Times New Roman" w:cs="Times New Roman"/>
          <w:szCs w:val="24"/>
        </w:rPr>
        <w:t xml:space="preserve">η </w:t>
      </w:r>
      <w:r w:rsidRPr="000144AA">
        <w:rPr>
          <w:rFonts w:eastAsia="Times New Roman" w:cs="Times New Roman"/>
          <w:szCs w:val="24"/>
        </w:rPr>
        <w:t>διαφορά είναι στο 4,7</w:t>
      </w:r>
      <w:r>
        <w:rPr>
          <w:rFonts w:eastAsia="Times New Roman" w:cs="Times New Roman"/>
          <w:szCs w:val="24"/>
        </w:rPr>
        <w:t>. Ε</w:t>
      </w:r>
      <w:r w:rsidRPr="000144AA">
        <w:rPr>
          <w:rFonts w:eastAsia="Times New Roman" w:cs="Times New Roman"/>
          <w:szCs w:val="24"/>
        </w:rPr>
        <w:t xml:space="preserve">ίμαι </w:t>
      </w:r>
      <w:r>
        <w:rPr>
          <w:rFonts w:eastAsia="Times New Roman" w:cs="Times New Roman"/>
          <w:szCs w:val="24"/>
        </w:rPr>
        <w:t>από αυτούς που έχω κάνει τρεις ε</w:t>
      </w:r>
      <w:r w:rsidRPr="000144AA">
        <w:rPr>
          <w:rFonts w:eastAsia="Times New Roman" w:cs="Times New Roman"/>
          <w:szCs w:val="24"/>
        </w:rPr>
        <w:t xml:space="preserve">πίκαιρες </w:t>
      </w:r>
      <w:r>
        <w:rPr>
          <w:rFonts w:eastAsia="Times New Roman" w:cs="Times New Roman"/>
          <w:szCs w:val="24"/>
        </w:rPr>
        <w:t>ε</w:t>
      </w:r>
      <w:r w:rsidRPr="000144AA">
        <w:rPr>
          <w:rFonts w:eastAsia="Times New Roman" w:cs="Times New Roman"/>
          <w:szCs w:val="24"/>
        </w:rPr>
        <w:t>ρωτήσεις</w:t>
      </w:r>
      <w:r>
        <w:rPr>
          <w:rFonts w:eastAsia="Times New Roman" w:cs="Times New Roman"/>
          <w:szCs w:val="24"/>
        </w:rPr>
        <w:t xml:space="preserve"> για να μπουν </w:t>
      </w:r>
      <w:r w:rsidRPr="000144AA">
        <w:rPr>
          <w:rFonts w:eastAsia="Times New Roman" w:cs="Times New Roman"/>
          <w:szCs w:val="24"/>
        </w:rPr>
        <w:t>κανόνες στις δημοσκοπικές εταιρ</w:t>
      </w:r>
      <w:r>
        <w:rPr>
          <w:rFonts w:eastAsia="Times New Roman" w:cs="Times New Roman"/>
          <w:szCs w:val="24"/>
        </w:rPr>
        <w:t>ε</w:t>
      </w:r>
      <w:r w:rsidRPr="000144AA">
        <w:rPr>
          <w:rFonts w:eastAsia="Times New Roman" w:cs="Times New Roman"/>
          <w:szCs w:val="24"/>
        </w:rPr>
        <w:t>ίες</w:t>
      </w:r>
      <w:r>
        <w:rPr>
          <w:rFonts w:eastAsia="Times New Roman" w:cs="Times New Roman"/>
          <w:szCs w:val="24"/>
        </w:rPr>
        <w:t xml:space="preserve">. Ο κ. Λεβέντης κουνάει το κεφάλι του γιατί είναι θύμα και ξέρει </w:t>
      </w:r>
      <w:r w:rsidRPr="000144AA">
        <w:rPr>
          <w:rFonts w:eastAsia="Times New Roman" w:cs="Times New Roman"/>
          <w:szCs w:val="24"/>
        </w:rPr>
        <w:t>τι λέω</w:t>
      </w:r>
      <w:r>
        <w:rPr>
          <w:rFonts w:eastAsia="Times New Roman" w:cs="Times New Roman"/>
          <w:szCs w:val="24"/>
        </w:rPr>
        <w:t xml:space="preserve">: Πληρώνεις και </w:t>
      </w:r>
      <w:r w:rsidRPr="000144AA">
        <w:rPr>
          <w:rFonts w:eastAsia="Times New Roman" w:cs="Times New Roman"/>
          <w:szCs w:val="24"/>
        </w:rPr>
        <w:t>βγάζει ό</w:t>
      </w:r>
      <w:r>
        <w:rPr>
          <w:rFonts w:eastAsia="Times New Roman" w:cs="Times New Roman"/>
          <w:szCs w:val="24"/>
        </w:rPr>
        <w:t>,</w:t>
      </w:r>
      <w:r w:rsidRPr="000144AA">
        <w:rPr>
          <w:rFonts w:eastAsia="Times New Roman" w:cs="Times New Roman"/>
          <w:szCs w:val="24"/>
        </w:rPr>
        <w:t>τι θέλεις</w:t>
      </w:r>
      <w:r>
        <w:rPr>
          <w:rFonts w:eastAsia="Times New Roman" w:cs="Times New Roman"/>
          <w:szCs w:val="24"/>
        </w:rPr>
        <w:t>. Π</w:t>
      </w:r>
      <w:r w:rsidRPr="000144AA">
        <w:rPr>
          <w:rFonts w:eastAsia="Times New Roman" w:cs="Times New Roman"/>
          <w:szCs w:val="24"/>
        </w:rPr>
        <w:t xml:space="preserve">ρέπει </w:t>
      </w:r>
      <w:r>
        <w:rPr>
          <w:rFonts w:eastAsia="Times New Roman" w:cs="Times New Roman"/>
          <w:szCs w:val="24"/>
        </w:rPr>
        <w:t xml:space="preserve">αυτή η </w:t>
      </w:r>
      <w:r w:rsidRPr="000144AA">
        <w:rPr>
          <w:rFonts w:eastAsia="Times New Roman" w:cs="Times New Roman"/>
          <w:szCs w:val="24"/>
        </w:rPr>
        <w:t>ιστορ</w:t>
      </w:r>
      <w:r w:rsidRPr="000144AA">
        <w:rPr>
          <w:rFonts w:eastAsia="Times New Roman" w:cs="Times New Roman"/>
          <w:szCs w:val="24"/>
        </w:rPr>
        <w:t>ία να τελειώσει οριστικά και αμετάκλητα</w:t>
      </w:r>
      <w:r>
        <w:rPr>
          <w:rFonts w:eastAsia="Times New Roman" w:cs="Times New Roman"/>
          <w:szCs w:val="24"/>
        </w:rPr>
        <w:t>. Και να ξέρουν</w:t>
      </w:r>
      <w:r w:rsidRPr="000144AA">
        <w:rPr>
          <w:rFonts w:eastAsia="Times New Roman" w:cs="Times New Roman"/>
          <w:szCs w:val="24"/>
        </w:rPr>
        <w:t xml:space="preserve"> κάποιοι που ενθουσιάζονται </w:t>
      </w:r>
      <w:r w:rsidRPr="000144AA">
        <w:rPr>
          <w:rFonts w:eastAsia="Times New Roman" w:cs="Times New Roman"/>
          <w:szCs w:val="24"/>
        </w:rPr>
        <w:t>σ</w:t>
      </w:r>
      <w:r>
        <w:rPr>
          <w:rFonts w:eastAsia="Times New Roman" w:cs="Times New Roman"/>
          <w:szCs w:val="24"/>
        </w:rPr>
        <w:t>’</w:t>
      </w:r>
      <w:r w:rsidRPr="000144AA">
        <w:rPr>
          <w:rFonts w:eastAsia="Times New Roman" w:cs="Times New Roman"/>
          <w:szCs w:val="24"/>
        </w:rPr>
        <w:t xml:space="preserve"> </w:t>
      </w:r>
      <w:r w:rsidRPr="000144AA">
        <w:rPr>
          <w:rFonts w:eastAsia="Times New Roman" w:cs="Times New Roman"/>
          <w:szCs w:val="24"/>
        </w:rPr>
        <w:t>αυτή</w:t>
      </w:r>
      <w:r>
        <w:rPr>
          <w:rFonts w:eastAsia="Times New Roman" w:cs="Times New Roman"/>
          <w:szCs w:val="24"/>
        </w:rPr>
        <w:t>ν</w:t>
      </w:r>
      <w:r w:rsidRPr="000144AA">
        <w:rPr>
          <w:rFonts w:eastAsia="Times New Roman" w:cs="Times New Roman"/>
          <w:szCs w:val="24"/>
        </w:rPr>
        <w:t xml:space="preserve"> την </w:t>
      </w:r>
      <w:r>
        <w:rPr>
          <w:rFonts w:eastAsia="Times New Roman" w:cs="Times New Roman"/>
          <w:szCs w:val="24"/>
        </w:rPr>
        <w:t>α</w:t>
      </w:r>
      <w:r w:rsidRPr="000144AA">
        <w:rPr>
          <w:rFonts w:eastAsia="Times New Roman" w:cs="Times New Roman"/>
          <w:szCs w:val="24"/>
        </w:rPr>
        <w:t xml:space="preserve">ίθουσα </w:t>
      </w:r>
      <w:r w:rsidRPr="000144AA">
        <w:rPr>
          <w:rFonts w:eastAsia="Times New Roman" w:cs="Times New Roman"/>
          <w:szCs w:val="24"/>
        </w:rPr>
        <w:t>με ψεύτικα στοιχεία</w:t>
      </w:r>
      <w:r>
        <w:rPr>
          <w:rFonts w:eastAsia="Times New Roman" w:cs="Times New Roman"/>
          <w:szCs w:val="24"/>
        </w:rPr>
        <w:t xml:space="preserve"> ότι οι επτά στους δέκα </w:t>
      </w:r>
      <w:r w:rsidRPr="000144AA">
        <w:rPr>
          <w:rFonts w:eastAsia="Times New Roman" w:cs="Times New Roman"/>
          <w:szCs w:val="24"/>
        </w:rPr>
        <w:t>δεν απαντούν</w:t>
      </w:r>
      <w:r>
        <w:rPr>
          <w:rFonts w:eastAsia="Times New Roman" w:cs="Times New Roman"/>
          <w:szCs w:val="24"/>
        </w:rPr>
        <w:t xml:space="preserve">, κύριε </w:t>
      </w:r>
      <w:r w:rsidRPr="000144AA">
        <w:rPr>
          <w:rFonts w:eastAsia="Times New Roman" w:cs="Times New Roman"/>
          <w:szCs w:val="24"/>
        </w:rPr>
        <w:t>Λεβέντη</w:t>
      </w:r>
      <w:r>
        <w:rPr>
          <w:rFonts w:eastAsia="Times New Roman" w:cs="Times New Roman"/>
          <w:szCs w:val="24"/>
        </w:rPr>
        <w:t>. Ξ</w:t>
      </w:r>
      <w:r w:rsidRPr="000144AA">
        <w:rPr>
          <w:rFonts w:eastAsia="Times New Roman" w:cs="Times New Roman"/>
          <w:szCs w:val="24"/>
        </w:rPr>
        <w:t>έρουμε ότι είναι πληρωμένες δημοσκοπήσεις</w:t>
      </w:r>
      <w:r>
        <w:rPr>
          <w:rFonts w:eastAsia="Times New Roman" w:cs="Times New Roman"/>
          <w:szCs w:val="24"/>
        </w:rPr>
        <w:t xml:space="preserve">. Τρεις απαντούν και πάνω </w:t>
      </w:r>
      <w:r>
        <w:rPr>
          <w:rFonts w:eastAsia="Times New Roman" w:cs="Times New Roman"/>
          <w:szCs w:val="24"/>
        </w:rPr>
        <w:t>σ’</w:t>
      </w:r>
      <w:r w:rsidRPr="000144AA">
        <w:rPr>
          <w:rFonts w:eastAsia="Times New Roman" w:cs="Times New Roman"/>
          <w:szCs w:val="24"/>
        </w:rPr>
        <w:t xml:space="preserve"> αυτ</w:t>
      </w:r>
      <w:r>
        <w:rPr>
          <w:rFonts w:eastAsia="Times New Roman" w:cs="Times New Roman"/>
          <w:szCs w:val="24"/>
        </w:rPr>
        <w:t>ού</w:t>
      </w:r>
      <w:r w:rsidRPr="000144AA">
        <w:rPr>
          <w:rFonts w:eastAsia="Times New Roman" w:cs="Times New Roman"/>
          <w:szCs w:val="24"/>
        </w:rPr>
        <w:t xml:space="preserve">ς </w:t>
      </w:r>
      <w:r w:rsidRPr="000144AA">
        <w:rPr>
          <w:rFonts w:eastAsia="Times New Roman" w:cs="Times New Roman"/>
          <w:szCs w:val="24"/>
        </w:rPr>
        <w:t>είν</w:t>
      </w:r>
      <w:r w:rsidRPr="000144AA">
        <w:rPr>
          <w:rFonts w:eastAsia="Times New Roman" w:cs="Times New Roman"/>
          <w:szCs w:val="24"/>
        </w:rPr>
        <w:t>αι τα αποτελέσματα</w:t>
      </w:r>
      <w:r>
        <w:rPr>
          <w:rFonts w:eastAsia="Times New Roman" w:cs="Times New Roman"/>
          <w:szCs w:val="24"/>
        </w:rPr>
        <w:t>,</w:t>
      </w:r>
      <w:r w:rsidRPr="000144AA">
        <w:rPr>
          <w:rFonts w:eastAsia="Times New Roman" w:cs="Times New Roman"/>
          <w:szCs w:val="24"/>
        </w:rPr>
        <w:t xml:space="preserve"> τ</w:t>
      </w:r>
      <w:r>
        <w:rPr>
          <w:rFonts w:eastAsia="Times New Roman" w:cs="Times New Roman"/>
          <w:szCs w:val="24"/>
        </w:rPr>
        <w:t>ο</w:t>
      </w:r>
      <w:r w:rsidRPr="000144AA">
        <w:rPr>
          <w:rFonts w:eastAsia="Times New Roman" w:cs="Times New Roman"/>
          <w:szCs w:val="24"/>
        </w:rPr>
        <w:t xml:space="preserve"> 4,7</w:t>
      </w:r>
      <w:r>
        <w:rPr>
          <w:rFonts w:eastAsia="Times New Roman" w:cs="Times New Roman"/>
          <w:szCs w:val="24"/>
        </w:rPr>
        <w:t>%</w:t>
      </w:r>
      <w:r w:rsidRPr="000144AA">
        <w:rPr>
          <w:rFonts w:eastAsia="Times New Roman" w:cs="Times New Roman"/>
          <w:szCs w:val="24"/>
        </w:rPr>
        <w:t xml:space="preserve"> ή το πόσο σας δίνουμε </w:t>
      </w:r>
      <w:r>
        <w:rPr>
          <w:rFonts w:eastAsia="Times New Roman" w:cs="Times New Roman"/>
          <w:szCs w:val="24"/>
        </w:rPr>
        <w:t>ε</w:t>
      </w:r>
      <w:r w:rsidRPr="000144AA">
        <w:rPr>
          <w:rFonts w:eastAsia="Times New Roman" w:cs="Times New Roman"/>
          <w:szCs w:val="24"/>
        </w:rPr>
        <w:t>σάς και πάει λέγοντας</w:t>
      </w:r>
      <w:r>
        <w:rPr>
          <w:rFonts w:eastAsia="Times New Roman" w:cs="Times New Roman"/>
          <w:szCs w:val="24"/>
        </w:rPr>
        <w:t>.</w:t>
      </w:r>
    </w:p>
    <w:p w14:paraId="5FC2F858" w14:textId="77777777" w:rsidR="0020643A" w:rsidRDefault="00E84ECF">
      <w:pPr>
        <w:spacing w:line="600" w:lineRule="auto"/>
        <w:ind w:firstLine="720"/>
        <w:contextualSpacing/>
        <w:jc w:val="both"/>
        <w:rPr>
          <w:rFonts w:eastAsia="Times New Roman"/>
          <w:szCs w:val="24"/>
        </w:rPr>
      </w:pPr>
      <w:r>
        <w:rPr>
          <w:rFonts w:eastAsia="Times New Roman"/>
          <w:szCs w:val="24"/>
        </w:rPr>
        <w:t>Τελειώνοντας πιστεύω ότι κάτι καλό ξεκινάει. Είπε ο φίλος μου, ο κ. Γεωργιάδης, πιστεύω άθελα του -θέλω να το πω αυτό, κύριε Πρόεδρε και τελειώνω- ότι κάποιοι είναι αποστάτες και κάτ</w:t>
      </w:r>
      <w:r>
        <w:rPr>
          <w:rFonts w:eastAsia="Times New Roman"/>
          <w:szCs w:val="24"/>
        </w:rPr>
        <w:t xml:space="preserve">ι τέτοια. </w:t>
      </w:r>
    </w:p>
    <w:p w14:paraId="5FC2F859" w14:textId="77777777" w:rsidR="0020643A" w:rsidRDefault="00E84ECF">
      <w:pPr>
        <w:spacing w:line="600" w:lineRule="auto"/>
        <w:ind w:firstLine="720"/>
        <w:contextualSpacing/>
        <w:jc w:val="both"/>
        <w:rPr>
          <w:rFonts w:eastAsia="Times New Roman"/>
          <w:szCs w:val="24"/>
        </w:rPr>
      </w:pPr>
      <w:r>
        <w:rPr>
          <w:rFonts w:eastAsia="Times New Roman"/>
          <w:szCs w:val="24"/>
        </w:rPr>
        <w:t xml:space="preserve">Έχω ένα δημοσίευμα, φίλε Μάριε, το οποίο είναι γραμμένο πριν είκοσι τέσσερα χρόνια. Ήμουν συνδικαλιστής τότε στον </w:t>
      </w:r>
      <w:r>
        <w:rPr>
          <w:rFonts w:eastAsia="Times New Roman"/>
          <w:szCs w:val="24"/>
        </w:rPr>
        <w:t>«</w:t>
      </w:r>
      <w:r>
        <w:rPr>
          <w:rFonts w:eastAsia="Times New Roman"/>
          <w:szCs w:val="24"/>
        </w:rPr>
        <w:t>Ευαγγελισμό</w:t>
      </w:r>
      <w:r>
        <w:rPr>
          <w:rFonts w:eastAsia="Times New Roman"/>
          <w:szCs w:val="24"/>
        </w:rPr>
        <w:t>»</w:t>
      </w:r>
      <w:r w:rsidRPr="00E910BD">
        <w:rPr>
          <w:rFonts w:eastAsia="Times New Roman"/>
          <w:szCs w:val="24"/>
        </w:rPr>
        <w:t>,</w:t>
      </w:r>
      <w:r>
        <w:rPr>
          <w:rFonts w:eastAsia="Times New Roman"/>
          <w:szCs w:val="24"/>
        </w:rPr>
        <w:t xml:space="preserve"> στο </w:t>
      </w:r>
      <w:r>
        <w:rPr>
          <w:rFonts w:eastAsia="Times New Roman"/>
          <w:szCs w:val="24"/>
        </w:rPr>
        <w:t xml:space="preserve">διοικητικό συμβούλιο, </w:t>
      </w:r>
      <w:r>
        <w:rPr>
          <w:rFonts w:eastAsia="Times New Roman"/>
          <w:szCs w:val="24"/>
        </w:rPr>
        <w:t xml:space="preserve">και όταν ο πατέρας Μητσοτάκης, ο αείμνηστος Κωνσταντίνος Μητσοτάκης πρότεινε σύνθετη ονομασία και ο μόνος που τον στήριζε ήταν ο Λεωνίδας Κύρκος, ούτε το κόμμα του, ούτε το ΠΑΣΟΚ, ήμουν ο μοναδικός που δημοσίευσα στην </w:t>
      </w:r>
      <w:r>
        <w:rPr>
          <w:rFonts w:eastAsia="Times New Roman"/>
          <w:szCs w:val="24"/>
        </w:rPr>
        <w:t>«</w:t>
      </w:r>
      <w:r>
        <w:rPr>
          <w:rFonts w:eastAsia="Times New Roman"/>
          <w:szCs w:val="24"/>
        </w:rPr>
        <w:t>ΕΛΕΥΘΕΡΟΤΥΠΙΑ</w:t>
      </w:r>
      <w:r>
        <w:rPr>
          <w:rFonts w:eastAsia="Times New Roman"/>
          <w:szCs w:val="24"/>
        </w:rPr>
        <w:t>»</w:t>
      </w:r>
      <w:r>
        <w:rPr>
          <w:rFonts w:eastAsia="Times New Roman"/>
          <w:szCs w:val="24"/>
        </w:rPr>
        <w:t xml:space="preserve"> -μπορώ να σας την δώσω</w:t>
      </w:r>
      <w:r>
        <w:rPr>
          <w:rFonts w:eastAsia="Times New Roman"/>
          <w:szCs w:val="24"/>
        </w:rPr>
        <w:t xml:space="preserve">- μια επιστολή υπέρ της σύνθετης ονομασίας εκείνης της εποχής. </w:t>
      </w:r>
    </w:p>
    <w:p w14:paraId="5FC2F85A" w14:textId="77777777" w:rsidR="0020643A" w:rsidRDefault="00E84ECF">
      <w:pPr>
        <w:spacing w:line="600" w:lineRule="auto"/>
        <w:ind w:firstLine="720"/>
        <w:contextualSpacing/>
        <w:jc w:val="both"/>
        <w:rPr>
          <w:rFonts w:eastAsia="Times New Roman"/>
          <w:szCs w:val="24"/>
        </w:rPr>
      </w:pPr>
      <w:r>
        <w:rPr>
          <w:rFonts w:eastAsia="Times New Roman"/>
          <w:szCs w:val="24"/>
        </w:rPr>
        <w:t>Καλοπροαίρετα πιστεύω ότι το είπατε, δεν έχω τίποτα μαζί σας, απλά η αλήθεια είναι αυτή.</w:t>
      </w:r>
    </w:p>
    <w:p w14:paraId="5FC2F85B" w14:textId="77777777" w:rsidR="0020643A" w:rsidRDefault="00E84ECF">
      <w:pPr>
        <w:spacing w:line="600" w:lineRule="auto"/>
        <w:ind w:firstLine="720"/>
        <w:contextualSpacing/>
        <w:jc w:val="center"/>
        <w:rPr>
          <w:rFonts w:eastAsia="Times New Roman"/>
          <w:szCs w:val="24"/>
        </w:rPr>
      </w:pPr>
      <w:r>
        <w:rPr>
          <w:rFonts w:eastAsia="Times New Roman" w:cs="Times New Roman"/>
          <w:szCs w:val="24"/>
        </w:rPr>
        <w:t xml:space="preserve"> (Χειροκροτήματα από τις πτέρυγες</w:t>
      </w:r>
      <w:r w:rsidRPr="00CB4520">
        <w:rPr>
          <w:rFonts w:eastAsia="Times New Roman" w:cs="Times New Roman"/>
          <w:szCs w:val="24"/>
        </w:rPr>
        <w:t xml:space="preserve"> </w:t>
      </w:r>
      <w:r>
        <w:rPr>
          <w:rFonts w:eastAsia="Times New Roman" w:cs="Times New Roman"/>
          <w:szCs w:val="24"/>
        </w:rPr>
        <w:t xml:space="preserve">του ΣΥΡΙΖΑ και των </w:t>
      </w:r>
      <w:r>
        <w:rPr>
          <w:rFonts w:eastAsia="Times New Roman" w:cs="Times New Roman"/>
          <w:szCs w:val="24"/>
        </w:rPr>
        <w:t>ΑΝΕΛ</w:t>
      </w:r>
      <w:r w:rsidRPr="00CB4520">
        <w:rPr>
          <w:rFonts w:eastAsia="Times New Roman" w:cs="Times New Roman"/>
          <w:szCs w:val="24"/>
        </w:rPr>
        <w:t>)</w:t>
      </w:r>
    </w:p>
    <w:p w14:paraId="5FC2F85C" w14:textId="77777777" w:rsidR="0020643A" w:rsidRDefault="00E84ECF">
      <w:pPr>
        <w:spacing w:line="600" w:lineRule="auto"/>
        <w:ind w:firstLine="720"/>
        <w:contextualSpacing/>
        <w:jc w:val="both"/>
        <w:rPr>
          <w:rFonts w:eastAsia="Times New Roman" w:cs="Times New Roman"/>
          <w:b/>
          <w:szCs w:val="24"/>
        </w:rPr>
      </w:pPr>
      <w:r>
        <w:rPr>
          <w:rFonts w:eastAsia="Times New Roman" w:cs="Times New Roman"/>
          <w:b/>
          <w:szCs w:val="24"/>
        </w:rPr>
        <w:t>ΠΡΟΕΔΡΟΣ (</w:t>
      </w:r>
      <w:r>
        <w:rPr>
          <w:rFonts w:eastAsia="Times New Roman" w:cs="Times New Roman"/>
          <w:b/>
          <w:szCs w:val="24"/>
        </w:rPr>
        <w:t>Νικόλαος Βούτσης</w:t>
      </w:r>
      <w:r>
        <w:rPr>
          <w:rFonts w:eastAsia="Times New Roman" w:cs="Times New Roman"/>
          <w:b/>
          <w:szCs w:val="24"/>
        </w:rPr>
        <w:t>):</w:t>
      </w:r>
      <w:r w:rsidRPr="00B272BB">
        <w:rPr>
          <w:rFonts w:eastAsia="Times New Roman" w:cs="Times New Roman"/>
          <w:szCs w:val="24"/>
        </w:rPr>
        <w:t xml:space="preserve"> Ευχαριστούμε το</w:t>
      </w:r>
      <w:r w:rsidRPr="00B272BB">
        <w:rPr>
          <w:rFonts w:eastAsia="Times New Roman" w:cs="Times New Roman"/>
          <w:szCs w:val="24"/>
        </w:rPr>
        <w:t>ν κ. Παπαχριστόπουλο.</w:t>
      </w:r>
    </w:p>
    <w:p w14:paraId="5FC2F85D" w14:textId="77777777" w:rsidR="0020643A" w:rsidRDefault="00E84ECF">
      <w:pPr>
        <w:spacing w:line="600" w:lineRule="auto"/>
        <w:ind w:firstLine="720"/>
        <w:contextualSpacing/>
        <w:jc w:val="both"/>
        <w:rPr>
          <w:rFonts w:eastAsia="Times New Roman" w:cs="Times New Roman"/>
          <w:b/>
          <w:szCs w:val="24"/>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w:t>
      </w:r>
      <w:r>
        <w:rPr>
          <w:rFonts w:eastAsia="Times New Roman" w:cs="Times New Roman"/>
        </w:rPr>
        <w:t xml:space="preserve">τορία του κτηρίου και τον τρόπο οργάνωσης και λειτουργίας της Βουλής, σαράντα έξι μαθητές και μαθήτριες και τέσσερις εκπαιδευτικοί συνοδοί τους από το Γενικό Λύκειο Στυλίδας. </w:t>
      </w:r>
    </w:p>
    <w:p w14:paraId="5FC2F85E" w14:textId="77777777" w:rsidR="0020643A" w:rsidRDefault="00E84ECF">
      <w:pPr>
        <w:spacing w:line="600" w:lineRule="auto"/>
        <w:ind w:left="360" w:firstLine="360"/>
        <w:contextualSpacing/>
        <w:jc w:val="both"/>
        <w:rPr>
          <w:rFonts w:eastAsia="Times New Roman" w:cs="Times New Roman"/>
        </w:rPr>
      </w:pPr>
      <w:r>
        <w:rPr>
          <w:rFonts w:eastAsia="Times New Roman" w:cs="Times New Roman"/>
        </w:rPr>
        <w:t xml:space="preserve">Η Βουλή τούς καλωσορίζει. </w:t>
      </w:r>
    </w:p>
    <w:p w14:paraId="5FC2F85F" w14:textId="77777777" w:rsidR="0020643A" w:rsidRDefault="00E84ECF">
      <w:pPr>
        <w:spacing w:line="600" w:lineRule="auto"/>
        <w:ind w:firstLine="709"/>
        <w:contextualSpacing/>
        <w:jc w:val="center"/>
        <w:rPr>
          <w:rFonts w:eastAsia="Times New Roman" w:cs="Times New Roman"/>
        </w:rPr>
      </w:pPr>
      <w:r>
        <w:rPr>
          <w:rFonts w:eastAsia="Times New Roman" w:cs="Times New Roman"/>
        </w:rPr>
        <w:t>(Χειροκροτήματα απ’ όλες τις πτέρυγες της Βουλής)</w:t>
      </w:r>
    </w:p>
    <w:p w14:paraId="5FC2F860" w14:textId="77777777" w:rsidR="0020643A" w:rsidRDefault="00E84ECF">
      <w:pPr>
        <w:spacing w:line="600" w:lineRule="auto"/>
        <w:ind w:firstLine="720"/>
        <w:contextualSpacing/>
        <w:jc w:val="both"/>
        <w:rPr>
          <w:rFonts w:eastAsia="Times New Roman" w:cs="Times New Roman"/>
          <w:szCs w:val="24"/>
        </w:rPr>
      </w:pPr>
      <w:r w:rsidRPr="00B272BB">
        <w:rPr>
          <w:rFonts w:eastAsia="Times New Roman" w:cs="Times New Roman"/>
          <w:szCs w:val="24"/>
        </w:rPr>
        <w:t>Αγα</w:t>
      </w:r>
      <w:r w:rsidRPr="00B272BB">
        <w:rPr>
          <w:rFonts w:eastAsia="Times New Roman" w:cs="Times New Roman"/>
          <w:szCs w:val="24"/>
        </w:rPr>
        <w:t xml:space="preserve">πητά μας παιδιά, αλλά και κυρίες και κύριοι συνάδελφοι, είμαστε στην </w:t>
      </w:r>
      <w:r>
        <w:rPr>
          <w:rFonts w:eastAsia="Times New Roman" w:cs="Times New Roman"/>
          <w:szCs w:val="24"/>
        </w:rPr>
        <w:t>π</w:t>
      </w:r>
      <w:r w:rsidRPr="00B272BB">
        <w:rPr>
          <w:rFonts w:eastAsia="Times New Roman" w:cs="Times New Roman"/>
          <w:szCs w:val="24"/>
        </w:rPr>
        <w:t>έμ</w:t>
      </w:r>
      <w:r>
        <w:rPr>
          <w:rFonts w:eastAsia="Times New Roman" w:cs="Times New Roman"/>
          <w:szCs w:val="24"/>
        </w:rPr>
        <w:t xml:space="preserve">πτη μέρα συζήτησης του </w:t>
      </w:r>
      <w:r>
        <w:rPr>
          <w:rFonts w:eastAsia="Times New Roman" w:cs="Times New Roman"/>
          <w:szCs w:val="24"/>
        </w:rPr>
        <w:t>προϋπολογισμού</w:t>
      </w:r>
      <w:r>
        <w:rPr>
          <w:rFonts w:eastAsia="Times New Roman" w:cs="Times New Roman"/>
          <w:szCs w:val="24"/>
        </w:rPr>
        <w:t xml:space="preserve">, στην τελευταία μέρα. Σήμερα το βράδυ κάποια στιγμή θα γίνει και η ψηφοφορία για τον </w:t>
      </w:r>
      <w:r>
        <w:rPr>
          <w:rFonts w:eastAsia="Times New Roman" w:cs="Times New Roman"/>
          <w:szCs w:val="24"/>
        </w:rPr>
        <w:t xml:space="preserve">προϋπολογισμό </w:t>
      </w:r>
      <w:r>
        <w:rPr>
          <w:rFonts w:eastAsia="Times New Roman" w:cs="Times New Roman"/>
          <w:szCs w:val="24"/>
        </w:rPr>
        <w:t xml:space="preserve">του 2019. </w:t>
      </w:r>
    </w:p>
    <w:p w14:paraId="5FC2F861"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Μίλησαν σχεδόν όλοι οι Βουλευτές και</w:t>
      </w:r>
      <w:r>
        <w:rPr>
          <w:rFonts w:eastAsia="Times New Roman" w:cs="Times New Roman"/>
          <w:szCs w:val="24"/>
        </w:rPr>
        <w:t xml:space="preserve"> τριάντα πέντε -αν δεν κάνω λάθος, θα δώσουμε τα </w:t>
      </w:r>
      <w:r>
        <w:rPr>
          <w:rFonts w:eastAsia="Times New Roman" w:cs="Times New Roman"/>
          <w:szCs w:val="24"/>
        </w:rPr>
        <w:t xml:space="preserve">αναλυτικά </w:t>
      </w:r>
      <w:r>
        <w:rPr>
          <w:rFonts w:eastAsia="Times New Roman" w:cs="Times New Roman"/>
          <w:szCs w:val="24"/>
        </w:rPr>
        <w:t>στοιχεία πιο μετά - Υπουργοί, Αναπληρωτές και Υφυπουργοί. Ο κ. Παπαχριστόπουλος ήταν ο τελευταίος από τους Κοινοβουλευτικούς Εκπροσώπους των κομμάτων που μίλησε και μπαίνουμε στην τελευταία φάση τη</w:t>
      </w:r>
      <w:r>
        <w:rPr>
          <w:rFonts w:eastAsia="Times New Roman" w:cs="Times New Roman"/>
          <w:szCs w:val="24"/>
        </w:rPr>
        <w:t xml:space="preserve">ς διαδικασίας. </w:t>
      </w:r>
      <w:r>
        <w:rPr>
          <w:rFonts w:eastAsia="Times New Roman" w:cs="Times New Roman"/>
          <w:szCs w:val="24"/>
        </w:rPr>
        <w:t xml:space="preserve">Σ’ </w:t>
      </w:r>
      <w:r>
        <w:rPr>
          <w:rFonts w:eastAsia="Times New Roman" w:cs="Times New Roman"/>
          <w:szCs w:val="24"/>
        </w:rPr>
        <w:t>αυτήν την τελευταία φάση κατ’ αντίστροφη σειρά της δύναμης των κομμάτων μέσα στην Αίθουσα θα μιλήσουν οι επικεφαλής, οι Αρχηγοί των πολιτικών κομμάτων. Επίσης,</w:t>
      </w:r>
      <w:r w:rsidRPr="00A1311A">
        <w:rPr>
          <w:rFonts w:eastAsia="Times New Roman" w:cs="Times New Roman"/>
          <w:szCs w:val="24"/>
        </w:rPr>
        <w:t xml:space="preserve"> </w:t>
      </w:r>
      <w:r>
        <w:rPr>
          <w:rFonts w:eastAsia="Times New Roman" w:cs="Times New Roman"/>
          <w:szCs w:val="24"/>
        </w:rPr>
        <w:t>στο τέλος θα μιλήσουν ο κ. Χουλιαράκης που είναι ο Αναπληρωτής Υπουργός Οικονο</w:t>
      </w:r>
      <w:r>
        <w:rPr>
          <w:rFonts w:eastAsia="Times New Roman" w:cs="Times New Roman"/>
          <w:szCs w:val="24"/>
        </w:rPr>
        <w:t>μικών και ο</w:t>
      </w:r>
      <w:r w:rsidRPr="001D765C">
        <w:rPr>
          <w:rFonts w:eastAsia="Times New Roman" w:cs="Times New Roman"/>
          <w:szCs w:val="24"/>
        </w:rPr>
        <w:t xml:space="preserve"> </w:t>
      </w:r>
      <w:r>
        <w:rPr>
          <w:rFonts w:eastAsia="Times New Roman" w:cs="Times New Roman"/>
          <w:szCs w:val="24"/>
        </w:rPr>
        <w:t>κ. Τσακαλώτος που είναι ο Υπουργός Οικονομικών. Αυτή είναι η διαδικασία.</w:t>
      </w:r>
    </w:p>
    <w:p w14:paraId="5FC2F862"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Καλώ στο Βήμα τον Πρόεδρο της Κοινοβουλευτικής Ομάδας της Ένωσης Κεντρώων, τον κ. Βασίλη Λεβέντη. </w:t>
      </w:r>
    </w:p>
    <w:p w14:paraId="5FC2F863"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έχετε τον λόγο για είκοσι πέντε λεπτά. Πιστεύω ότι θα </w:t>
      </w:r>
      <w:r>
        <w:rPr>
          <w:rFonts w:eastAsia="Times New Roman" w:cs="Times New Roman"/>
          <w:szCs w:val="24"/>
        </w:rPr>
        <w:t>μπορέσετε να εκφράσετε τις απόψεις σας εντός είκοσι πέντε λεπτών ή περισσότερων, εάν χρειαστεί. Είναι δικό σας θέμα, αλλά και δικό μας για την οικονομία γενικότερα της συζήτησης. Δεν σας πιέζω, όμως, προκαταρτικά, ούτε ύστερα θα σας πιέσω, το ξέρετε, γι’ α</w:t>
      </w:r>
      <w:r>
        <w:rPr>
          <w:rFonts w:eastAsia="Times New Roman" w:cs="Times New Roman"/>
          <w:szCs w:val="24"/>
        </w:rPr>
        <w:t>υτό τα λέω τώρα αυτά.</w:t>
      </w:r>
    </w:p>
    <w:p w14:paraId="5FC2F864"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Ορίστε, κύριε Πρόεδρε.</w:t>
      </w:r>
    </w:p>
    <w:p w14:paraId="5FC2F865"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ΒΑΣΙΛ</w:t>
      </w:r>
      <w:r>
        <w:rPr>
          <w:rFonts w:eastAsia="Times New Roman" w:cs="Times New Roman"/>
          <w:b/>
          <w:szCs w:val="24"/>
        </w:rPr>
        <w:t>Η</w:t>
      </w:r>
      <w:r>
        <w:rPr>
          <w:rFonts w:eastAsia="Times New Roman" w:cs="Times New Roman"/>
          <w:b/>
          <w:szCs w:val="24"/>
        </w:rPr>
        <w:t>Σ ΛΕΒΕΝΤΗΣ (Πρόεδρος της Ένωσης Κεντρώων)</w:t>
      </w:r>
      <w:r w:rsidRPr="005617DD">
        <w:rPr>
          <w:rFonts w:eastAsia="Times New Roman" w:cs="Times New Roman"/>
          <w:b/>
          <w:szCs w:val="24"/>
        </w:rPr>
        <w:t>:</w:t>
      </w:r>
      <w:r>
        <w:rPr>
          <w:rFonts w:eastAsia="Times New Roman" w:cs="Times New Roman"/>
          <w:b/>
          <w:szCs w:val="24"/>
        </w:rPr>
        <w:t xml:space="preserve"> </w:t>
      </w:r>
      <w:r w:rsidRPr="006B7096">
        <w:rPr>
          <w:rFonts w:eastAsia="Times New Roman" w:cs="Times New Roman"/>
          <w:szCs w:val="24"/>
        </w:rPr>
        <w:t>Τους χαιρετισμούς μου σε όλους</w:t>
      </w:r>
      <w:r>
        <w:rPr>
          <w:rFonts w:eastAsia="Times New Roman" w:cs="Times New Roman"/>
          <w:szCs w:val="24"/>
        </w:rPr>
        <w:t>,</w:t>
      </w:r>
      <w:r w:rsidRPr="006B7096">
        <w:rPr>
          <w:rFonts w:eastAsia="Times New Roman" w:cs="Times New Roman"/>
          <w:szCs w:val="24"/>
        </w:rPr>
        <w:t xml:space="preserve"> γιατί είναι πια μεσημέρι</w:t>
      </w:r>
      <w:r>
        <w:rPr>
          <w:rFonts w:eastAsia="Times New Roman" w:cs="Times New Roman"/>
          <w:szCs w:val="24"/>
        </w:rPr>
        <w:t>,</w:t>
      </w:r>
      <w:r w:rsidRPr="006B7096">
        <w:rPr>
          <w:rFonts w:eastAsia="Times New Roman" w:cs="Times New Roman"/>
          <w:szCs w:val="24"/>
        </w:rPr>
        <w:t xml:space="preserve"> προς </w:t>
      </w:r>
      <w:r>
        <w:rPr>
          <w:rFonts w:eastAsia="Times New Roman" w:cs="Times New Roman"/>
          <w:szCs w:val="24"/>
        </w:rPr>
        <w:t>τον κύριο Πρόεδρο, προς τους Υπουργούς που είναι στα έδρανα και τους συναδέλφους, άντρες και γυναίκ</w:t>
      </w:r>
      <w:r>
        <w:rPr>
          <w:rFonts w:eastAsia="Times New Roman" w:cs="Times New Roman"/>
          <w:szCs w:val="24"/>
        </w:rPr>
        <w:t>ες, που είναι παρόντες και παρούσες εις την Αίθουσα.</w:t>
      </w:r>
    </w:p>
    <w:p w14:paraId="5FC2F866"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Μιας και αναφέρθηκε ο κ. Παπαχριστόπουλος σε αποστάτες, να εξηγήσουμε τι είναι αποστάτης. Αποστάτης είναι ένας όταν εκλέγεται με ένα κόμμα, διαφωνεί με κάτι -ας δεχτούμε ότι διαφωνεί- και δεν παραδίδει τ</w:t>
      </w:r>
      <w:r>
        <w:rPr>
          <w:rFonts w:eastAsia="Times New Roman" w:cs="Times New Roman"/>
          <w:szCs w:val="24"/>
        </w:rPr>
        <w:t>ην έδρα και μεταπηδάει από κόμμα σε κόμμα. Κατ’ εμέ αυτός είναι αποστάτης.</w:t>
      </w:r>
    </w:p>
    <w:p w14:paraId="5FC2F867"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Αυτήν τη στιγμή τέσσερις Βουλευτές</w:t>
      </w:r>
      <w:r w:rsidRPr="00C11C8F">
        <w:rPr>
          <w:rFonts w:eastAsia="Times New Roman" w:cs="Times New Roman"/>
          <w:szCs w:val="24"/>
        </w:rPr>
        <w:t xml:space="preserve"> </w:t>
      </w:r>
      <w:r>
        <w:rPr>
          <w:rFonts w:eastAsia="Times New Roman" w:cs="Times New Roman"/>
          <w:szCs w:val="24"/>
        </w:rPr>
        <w:t xml:space="preserve">της Ένωσης Κεντρώων είναι σε διάφορα κόμματα, όλα τα κόμματα, ενώ εξελέγησαν με λίστα με το ψηφοδέλτιο της Ένωσης Κεντρώων. Και μικρότερο αδίκημα </w:t>
      </w:r>
      <w:r>
        <w:rPr>
          <w:rFonts w:eastAsia="Times New Roman" w:cs="Times New Roman"/>
          <w:szCs w:val="24"/>
        </w:rPr>
        <w:t xml:space="preserve">έκαναν οι αποστάτες, μεγαλύτερο αδίκημα τα κόμματα που τους απεδέχθησαν, διότι αν ο κ. Σακελλαρίδης και η </w:t>
      </w:r>
      <w:r>
        <w:rPr>
          <w:rFonts w:eastAsia="Times New Roman" w:cs="Times New Roman"/>
          <w:szCs w:val="24"/>
        </w:rPr>
        <w:t xml:space="preserve">κ. </w:t>
      </w:r>
      <w:r>
        <w:rPr>
          <w:rFonts w:eastAsia="Times New Roman" w:cs="Times New Roman"/>
          <w:szCs w:val="24"/>
        </w:rPr>
        <w:t>Κατριβάνου είχαν ακολουθήσει αυτήν την τακτική να φεύγουν από τα κόμματα, ξέρετε πολύ καλά ότι θα είχε πέσει η Κυβέρνηση από το 2016.</w:t>
      </w:r>
    </w:p>
    <w:p w14:paraId="5FC2F868"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Και δεν είναι</w:t>
      </w:r>
      <w:r>
        <w:rPr>
          <w:rFonts w:eastAsia="Times New Roman" w:cs="Times New Roman"/>
          <w:szCs w:val="24"/>
        </w:rPr>
        <w:t xml:space="preserve"> προς τιμήν του Κοινοβουλίου ότι υπάρχουν Αρχηγοί κομμάτων που έχουν δώσει στέγη σε «τριγυρατζίδες». Δεν είναι προς τιμήν, αλλά το ξεπερνάμε. Έχει γίνει ποδόσφαιρο πλέον η πολιτική ζωή. Αλλά δεν θα έρθει και η μέρα των εκλογών; Εκεί μεν οι αποστάτες θα εξα</w:t>
      </w:r>
      <w:r>
        <w:rPr>
          <w:rFonts w:eastAsia="Times New Roman" w:cs="Times New Roman"/>
          <w:szCs w:val="24"/>
        </w:rPr>
        <w:t xml:space="preserve">φανιστούν, τα δε κόμματα τα δικά σας μην νομίζετε ότι δεν θα τιμωρηθούν, γιατί εγώ συζητάω με ψηφοφόρους όλων των κομμάτων και μου λένε ότι αυτό που συνέβη δεν είναι τίμιο. </w:t>
      </w:r>
    </w:p>
    <w:p w14:paraId="5FC2F869"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Μάλιστα, μου λένε</w:t>
      </w:r>
      <w:r w:rsidRPr="00C11C8F">
        <w:rPr>
          <w:rFonts w:eastAsia="Times New Roman" w:cs="Times New Roman"/>
          <w:szCs w:val="24"/>
        </w:rPr>
        <w:t>:</w:t>
      </w:r>
      <w:r>
        <w:rPr>
          <w:rFonts w:eastAsia="Times New Roman" w:cs="Times New Roman"/>
          <w:szCs w:val="24"/>
        </w:rPr>
        <w:t xml:space="preserve"> «Εσύ δεν πρόσεξες ποιους έβαζες;» Ρίχνουν κάποιοι ευθύνες σε εμ</w:t>
      </w:r>
      <w:r>
        <w:rPr>
          <w:rFonts w:eastAsia="Times New Roman" w:cs="Times New Roman"/>
          <w:szCs w:val="24"/>
        </w:rPr>
        <w:t>ένα. Και απαντάω, δεν πρόσεξε ο κ. Μητσοτάκης</w:t>
      </w:r>
      <w:r w:rsidRPr="00C11C8F">
        <w:rPr>
          <w:rFonts w:eastAsia="Times New Roman" w:cs="Times New Roman"/>
          <w:szCs w:val="24"/>
        </w:rPr>
        <w:t xml:space="preserve"> </w:t>
      </w:r>
      <w:r>
        <w:rPr>
          <w:rFonts w:eastAsia="Times New Roman" w:cs="Times New Roman"/>
          <w:szCs w:val="24"/>
        </w:rPr>
        <w:t xml:space="preserve">με την </w:t>
      </w:r>
      <w:r>
        <w:rPr>
          <w:rFonts w:eastAsia="Times New Roman" w:cs="Times New Roman"/>
          <w:szCs w:val="24"/>
        </w:rPr>
        <w:t xml:space="preserve">κ. </w:t>
      </w:r>
      <w:r>
        <w:rPr>
          <w:rFonts w:eastAsia="Times New Roman" w:cs="Times New Roman"/>
          <w:szCs w:val="24"/>
        </w:rPr>
        <w:t>Παπακώστα; Ήταν απρόσεκτος; Το ’65 που έφυγαν περίπου εβδομήντα Βουλευτές από την Ένωση Κέντρου ήταν απρόσεκτος ο Γεώργιος Παπανδρέου; Απλά ήταν διεφθαρμένο το πολιτικό σύστημα και μέσω αποστασιών ανέ</w:t>
      </w:r>
      <w:r>
        <w:rPr>
          <w:rFonts w:eastAsia="Times New Roman" w:cs="Times New Roman"/>
          <w:szCs w:val="24"/>
        </w:rPr>
        <w:t>τρεψαν την εκλεγμένη κυβέρνηση.</w:t>
      </w:r>
    </w:p>
    <w:p w14:paraId="5FC2F86A"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Αυτά για να εξηγούμεθα, γιατί λέει πήγε στο τάδε κόμμα ο τάδε. Το λέμε σαν να είναι φούρνος και να μπήκε να πάρει ψωμί. Αυτό προς απάντηση του τι είναι αποστάτης. Αποστάτης είναι ένας που βγαίνει με ένα κόμμα, δεν τιμά την ψ</w:t>
      </w:r>
      <w:r>
        <w:rPr>
          <w:rFonts w:eastAsia="Times New Roman" w:cs="Times New Roman"/>
          <w:szCs w:val="24"/>
        </w:rPr>
        <w:t>ήφο, αν έχει διαφωνία παραδίδει την έδρα και στις επόμενες εκλογές βάζει όπου θέλει. Να διαφωνήσεις έχεις δικαίωμα, να προδώσεις δεν έχεις δικαίωμα κατά τη γνώμη μου. Υπάρχει η αξιοπρεπής λύση να πας σπίτι σου και την ώρα των εκλογών στους συνδυασμούς πράξ</w:t>
      </w:r>
      <w:r>
        <w:rPr>
          <w:rFonts w:eastAsia="Times New Roman" w:cs="Times New Roman"/>
          <w:szCs w:val="24"/>
        </w:rPr>
        <w:t>ε κατά συνείδηση. Αυτό δεν απαγορεύεται.</w:t>
      </w:r>
    </w:p>
    <w:p w14:paraId="5FC2F86B"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Μιλάμε για την οικονομία και για τον Προϋπολογισμό και θεωρεί η Κυβέρνηση ότι αυτά τα μέτρα που λαμβάνει, να βοηθήσουμε τη μια τάξη, να βοηθήσουμε την άλλη, να δώσουμε μποναμά, είναι μέτρα ανακούφισης. </w:t>
      </w:r>
    </w:p>
    <w:p w14:paraId="5FC2F86C"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Και μάλιστα </w:t>
      </w:r>
      <w:r>
        <w:rPr>
          <w:rFonts w:eastAsia="Times New Roman" w:cs="Times New Roman"/>
          <w:szCs w:val="24"/>
        </w:rPr>
        <w:t>λέει</w:t>
      </w:r>
      <w:r w:rsidRPr="00C11C8F">
        <w:rPr>
          <w:rFonts w:eastAsia="Times New Roman" w:cs="Times New Roman"/>
          <w:szCs w:val="24"/>
        </w:rPr>
        <w:t>:</w:t>
      </w:r>
      <w:r>
        <w:rPr>
          <w:rFonts w:eastAsia="Times New Roman" w:cs="Times New Roman"/>
          <w:szCs w:val="24"/>
        </w:rPr>
        <w:t xml:space="preserve"> «Δεν θα τα ψηφίσετε εσείς οι άλλοι;» Και επιχαίρει η Κυβέρνηση, γιατί τα ψηφίζουν και οι αντίπαλοί της. Το να δίνουμε ελεημοσύνη από εδώ και από εκεί είναι οικονομική πολιτική, συνιστά οικονομική πολιτική; Γδέρναμε επί οκτώ χρόνια τον λαό και τώρα το</w:t>
      </w:r>
      <w:r>
        <w:rPr>
          <w:rFonts w:eastAsia="Times New Roman" w:cs="Times New Roman"/>
          <w:szCs w:val="24"/>
        </w:rPr>
        <w:t xml:space="preserve">ν ανακουφίζουμε με τα 300 ευρώ; Συνιστά οικονομική πολιτική την οποία θα την τιμήσουμε; </w:t>
      </w:r>
    </w:p>
    <w:p w14:paraId="5FC2F86D"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Γιατί λέτε «ψηφίζουμε»; Τουλάχιστον εμείς στην Ένωση Κεντρώων ξέρετε γιατί ψηφίζουμε; </w:t>
      </w:r>
      <w:r>
        <w:rPr>
          <w:rFonts w:eastAsia="Times New Roman" w:cs="Times New Roman"/>
          <w:szCs w:val="24"/>
        </w:rPr>
        <w:t>Γ</w:t>
      </w:r>
      <w:r>
        <w:rPr>
          <w:rFonts w:eastAsia="Times New Roman" w:cs="Times New Roman"/>
          <w:szCs w:val="24"/>
        </w:rPr>
        <w:t>ιατί να μην ψηφίσουμε αφού είναι κάτι που παίρνει ο άλλος ο φτωχός, γιατί να μην</w:t>
      </w:r>
      <w:r>
        <w:rPr>
          <w:rFonts w:eastAsia="Times New Roman" w:cs="Times New Roman"/>
          <w:szCs w:val="24"/>
        </w:rPr>
        <w:t xml:space="preserve"> συμβάλλουμε; Δεν βρίσκουμε λόγο. Και φαντάζομαι παρόμοιο είναι το κριτήριο όλων των κομμάτων που ψηφίζουν. Δεν νομίζω να είναι διαφορετικό το κριτήριο. </w:t>
      </w:r>
    </w:p>
    <w:p w14:paraId="5FC2F86E"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Δεν είναι, όμως, λόγος να χαίρεστε ότι πετύχατε συναίνεση. Συναίνεση είναι άλλα πράγματα, τα οποία δεν</w:t>
      </w:r>
      <w:r>
        <w:rPr>
          <w:rFonts w:eastAsia="Times New Roman" w:cs="Times New Roman"/>
          <w:szCs w:val="24"/>
        </w:rPr>
        <w:t xml:space="preserve"> τα πετύχατε καθόλου. Θεωρείτε συναίνεση το ότι συναίνεσε η Ένωση Κεντρώων στο να πάρει ο κόσμος ο φτωχός 300 ευρώ και ότι πρέπει </w:t>
      </w:r>
      <w:r>
        <w:rPr>
          <w:rFonts w:eastAsia="Times New Roman" w:cs="Times New Roman"/>
          <w:szCs w:val="24"/>
        </w:rPr>
        <w:t xml:space="preserve">γι’ </w:t>
      </w:r>
      <w:r>
        <w:rPr>
          <w:rFonts w:eastAsia="Times New Roman" w:cs="Times New Roman"/>
          <w:szCs w:val="24"/>
        </w:rPr>
        <w:t xml:space="preserve">αυτό να σας ξαναψηφίσει ο κόσμος; </w:t>
      </w:r>
    </w:p>
    <w:p w14:paraId="5FC2F86F"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Νομίζω ότι η χώρα θέλει χάραξη μιας οικονομικής πολιτικής και όχι ελεημοσύνες. Με τις ε</w:t>
      </w:r>
      <w:r>
        <w:rPr>
          <w:rFonts w:eastAsia="Times New Roman" w:cs="Times New Roman"/>
          <w:szCs w:val="24"/>
        </w:rPr>
        <w:t>λεημοσύνες μπορεί να νομίζετε ότι θα πάρετε ψήφους, αλλά δεν είναι και ο κόσμος βλάκας τώρα με 300 ευρώ ή με 500 να αλλάζει κόμμα λίγους μήνες πριν τις εκλογές. Δεν είναι βλάκας ο κόσμος, δηλαδή υποτιμάτε φοβερά την νοημοσύνη αν βασίζεστε στο ότι με αυτά τ</w:t>
      </w:r>
      <w:r>
        <w:rPr>
          <w:rFonts w:eastAsia="Times New Roman" w:cs="Times New Roman"/>
          <w:szCs w:val="24"/>
        </w:rPr>
        <w:t>α μέτρα θα αλλάξει η ψήφος του κόσμου.</w:t>
      </w:r>
    </w:p>
    <w:p w14:paraId="5FC2F870"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Έχουν έρθει τώρα και κάτι αποφάσεις για αναδρομικά. Κατ</w:t>
      </w:r>
      <w:r>
        <w:rPr>
          <w:rFonts w:eastAsia="Times New Roman" w:cs="Times New Roman"/>
          <w:szCs w:val="24"/>
        </w:rPr>
        <w:t xml:space="preserve">’ </w:t>
      </w:r>
      <w:r>
        <w:rPr>
          <w:rFonts w:eastAsia="Times New Roman" w:cs="Times New Roman"/>
          <w:szCs w:val="24"/>
        </w:rPr>
        <w:t xml:space="preserve">αρχάς, εγώ δεν συμφωνώ με τα αναδρομικά στους δικαστικούς, με τα αναδρομικά στους καθηγητές </w:t>
      </w:r>
      <w:r>
        <w:rPr>
          <w:rFonts w:eastAsia="Times New Roman" w:cs="Times New Roman"/>
          <w:szCs w:val="24"/>
        </w:rPr>
        <w:t>πανεπιστημίων</w:t>
      </w:r>
      <w:r>
        <w:rPr>
          <w:rFonts w:eastAsia="Times New Roman" w:cs="Times New Roman"/>
          <w:szCs w:val="24"/>
        </w:rPr>
        <w:t>. Δεν συμφωνώ. Αυτοί ήταν οι πρώτοι που έπρεπε να πάρου</w:t>
      </w:r>
      <w:r>
        <w:rPr>
          <w:rFonts w:eastAsia="Times New Roman" w:cs="Times New Roman"/>
          <w:szCs w:val="24"/>
        </w:rPr>
        <w:t>ν αναδρομικά ή οι πάμπτωχοι άνθρωποι;</w:t>
      </w:r>
    </w:p>
    <w:p w14:paraId="5FC2F871" w14:textId="77777777" w:rsidR="0020643A" w:rsidRDefault="00E84ECF">
      <w:pPr>
        <w:spacing w:line="600" w:lineRule="auto"/>
        <w:ind w:firstLine="720"/>
        <w:contextualSpacing/>
        <w:jc w:val="both"/>
        <w:rPr>
          <w:rFonts w:eastAsia="Times New Roman"/>
          <w:szCs w:val="24"/>
        </w:rPr>
      </w:pPr>
      <w:r>
        <w:rPr>
          <w:rFonts w:eastAsia="Times New Roman"/>
          <w:szCs w:val="24"/>
        </w:rPr>
        <w:t>Εγώ</w:t>
      </w:r>
      <w:r w:rsidRPr="00080108">
        <w:rPr>
          <w:rFonts w:eastAsia="Times New Roman"/>
          <w:szCs w:val="24"/>
        </w:rPr>
        <w:t xml:space="preserve"> πήγα προχθές </w:t>
      </w:r>
      <w:r>
        <w:rPr>
          <w:rFonts w:eastAsia="Times New Roman"/>
          <w:szCs w:val="24"/>
        </w:rPr>
        <w:t xml:space="preserve">εις το Στρατόπεδο </w:t>
      </w:r>
      <w:r>
        <w:rPr>
          <w:rFonts w:eastAsia="Times New Roman"/>
          <w:szCs w:val="24"/>
        </w:rPr>
        <w:t>«</w:t>
      </w:r>
      <w:r>
        <w:rPr>
          <w:rFonts w:eastAsia="Times New Roman"/>
          <w:szCs w:val="24"/>
        </w:rPr>
        <w:t>Καποτά</w:t>
      </w:r>
      <w:r>
        <w:rPr>
          <w:rFonts w:eastAsia="Times New Roman"/>
          <w:szCs w:val="24"/>
        </w:rPr>
        <w:t>»</w:t>
      </w:r>
      <w:r>
        <w:rPr>
          <w:rFonts w:eastAsia="Times New Roman"/>
          <w:szCs w:val="24"/>
        </w:rPr>
        <w:t xml:space="preserve"> </w:t>
      </w:r>
      <w:r w:rsidRPr="00080108">
        <w:rPr>
          <w:rFonts w:eastAsia="Times New Roman"/>
          <w:szCs w:val="24"/>
        </w:rPr>
        <w:t>στο Μενίδι και είναι ασύνδετ</w:t>
      </w:r>
      <w:r>
        <w:rPr>
          <w:rFonts w:eastAsia="Times New Roman"/>
          <w:szCs w:val="24"/>
        </w:rPr>
        <w:t>οι με ρεύμα. Υπάρχουν</w:t>
      </w:r>
      <w:r w:rsidRPr="00080108">
        <w:rPr>
          <w:rFonts w:eastAsia="Times New Roman"/>
          <w:szCs w:val="24"/>
        </w:rPr>
        <w:t xml:space="preserve"> οικογένειες που πεθαίνουν της πείνας </w:t>
      </w:r>
      <w:r>
        <w:rPr>
          <w:rFonts w:eastAsia="Times New Roman"/>
          <w:szCs w:val="24"/>
        </w:rPr>
        <w:t xml:space="preserve">και τους πάνε οι </w:t>
      </w:r>
      <w:r>
        <w:rPr>
          <w:rFonts w:eastAsia="Times New Roman"/>
          <w:szCs w:val="24"/>
        </w:rPr>
        <w:t xml:space="preserve">μητροπολίτες </w:t>
      </w:r>
      <w:r w:rsidRPr="00080108">
        <w:rPr>
          <w:rFonts w:eastAsia="Times New Roman"/>
          <w:szCs w:val="24"/>
        </w:rPr>
        <w:t>φαγητό</w:t>
      </w:r>
      <w:r>
        <w:rPr>
          <w:rFonts w:eastAsia="Times New Roman"/>
          <w:szCs w:val="24"/>
        </w:rPr>
        <w:t>.</w:t>
      </w:r>
      <w:r w:rsidRPr="00080108">
        <w:rPr>
          <w:rFonts w:eastAsia="Times New Roman"/>
          <w:szCs w:val="24"/>
        </w:rPr>
        <w:t xml:space="preserve"> </w:t>
      </w:r>
      <w:r>
        <w:rPr>
          <w:rFonts w:eastAsia="Times New Roman"/>
          <w:szCs w:val="24"/>
        </w:rPr>
        <w:t>Π</w:t>
      </w:r>
      <w:r w:rsidRPr="00080108">
        <w:rPr>
          <w:rFonts w:eastAsia="Times New Roman"/>
          <w:szCs w:val="24"/>
        </w:rPr>
        <w:t>οιοι είχαν προτεραιότητα στο να το</w:t>
      </w:r>
      <w:r>
        <w:rPr>
          <w:rFonts w:eastAsia="Times New Roman"/>
          <w:szCs w:val="24"/>
        </w:rPr>
        <w:t>υς</w:t>
      </w:r>
      <w:r w:rsidRPr="00080108">
        <w:rPr>
          <w:rFonts w:eastAsia="Times New Roman"/>
          <w:szCs w:val="24"/>
        </w:rPr>
        <w:t xml:space="preserve"> στηρίξουμε</w:t>
      </w:r>
      <w:r>
        <w:rPr>
          <w:rFonts w:eastAsia="Times New Roman"/>
          <w:szCs w:val="24"/>
        </w:rPr>
        <w:t>,</w:t>
      </w:r>
      <w:r>
        <w:rPr>
          <w:rFonts w:eastAsia="Times New Roman"/>
          <w:szCs w:val="24"/>
        </w:rPr>
        <w:t xml:space="preserve"> οι δικαστικοί ή αυτοί</w:t>
      </w:r>
      <w:r w:rsidRPr="00080108">
        <w:rPr>
          <w:rFonts w:eastAsia="Times New Roman"/>
          <w:szCs w:val="24"/>
        </w:rPr>
        <w:t xml:space="preserve"> εκεί</w:t>
      </w:r>
      <w:r>
        <w:rPr>
          <w:rFonts w:eastAsia="Times New Roman"/>
          <w:szCs w:val="24"/>
        </w:rPr>
        <w:t>;</w:t>
      </w:r>
      <w:r w:rsidRPr="00080108">
        <w:rPr>
          <w:rFonts w:eastAsia="Times New Roman"/>
          <w:szCs w:val="24"/>
        </w:rPr>
        <w:t xml:space="preserve"> </w:t>
      </w:r>
      <w:r>
        <w:rPr>
          <w:rFonts w:eastAsia="Times New Roman"/>
          <w:szCs w:val="24"/>
        </w:rPr>
        <w:t>Πείτε</w:t>
      </w:r>
      <w:r w:rsidRPr="00080108">
        <w:rPr>
          <w:rFonts w:eastAsia="Times New Roman"/>
          <w:szCs w:val="24"/>
        </w:rPr>
        <w:t xml:space="preserve"> μου</w:t>
      </w:r>
      <w:r>
        <w:rPr>
          <w:rFonts w:eastAsia="Times New Roman"/>
          <w:szCs w:val="24"/>
        </w:rPr>
        <w:t>!</w:t>
      </w:r>
      <w:r w:rsidRPr="00080108">
        <w:rPr>
          <w:rFonts w:eastAsia="Times New Roman"/>
          <w:szCs w:val="24"/>
        </w:rPr>
        <w:t xml:space="preserve"> </w:t>
      </w:r>
      <w:r>
        <w:rPr>
          <w:rFonts w:eastAsia="Times New Roman"/>
          <w:szCs w:val="24"/>
        </w:rPr>
        <w:t>Ε</w:t>
      </w:r>
      <w:r w:rsidRPr="00080108">
        <w:rPr>
          <w:rFonts w:eastAsia="Times New Roman"/>
          <w:szCs w:val="24"/>
        </w:rPr>
        <w:t>ίδα ένα πράγμα που δεν το φανταζόμουνα</w:t>
      </w:r>
      <w:r>
        <w:rPr>
          <w:rFonts w:eastAsia="Times New Roman"/>
          <w:szCs w:val="24"/>
        </w:rPr>
        <w:t>.</w:t>
      </w:r>
      <w:r w:rsidRPr="00080108">
        <w:rPr>
          <w:rFonts w:eastAsia="Times New Roman"/>
          <w:szCs w:val="24"/>
        </w:rPr>
        <w:t xml:space="preserve"> </w:t>
      </w:r>
      <w:r>
        <w:rPr>
          <w:rFonts w:eastAsia="Times New Roman"/>
          <w:szCs w:val="24"/>
        </w:rPr>
        <w:t>Ε</w:t>
      </w:r>
      <w:r w:rsidRPr="00080108">
        <w:rPr>
          <w:rFonts w:eastAsia="Times New Roman"/>
          <w:szCs w:val="24"/>
        </w:rPr>
        <w:t>ίδα γυναίκες με παιδιά στην αγκαλιά</w:t>
      </w:r>
      <w:r>
        <w:rPr>
          <w:rFonts w:eastAsia="Times New Roman"/>
          <w:szCs w:val="24"/>
        </w:rPr>
        <w:t xml:space="preserve"> και με εκλιπαρούσαν για </w:t>
      </w:r>
      <w:r w:rsidRPr="00080108">
        <w:rPr>
          <w:rFonts w:eastAsia="Times New Roman"/>
          <w:szCs w:val="24"/>
        </w:rPr>
        <w:t>σύνδεση του ρεύματος</w:t>
      </w:r>
      <w:r>
        <w:rPr>
          <w:rFonts w:eastAsia="Times New Roman"/>
          <w:szCs w:val="24"/>
        </w:rPr>
        <w:t>.</w:t>
      </w:r>
      <w:r w:rsidRPr="00080108">
        <w:rPr>
          <w:rFonts w:eastAsia="Times New Roman"/>
          <w:szCs w:val="24"/>
        </w:rPr>
        <w:t xml:space="preserve"> </w:t>
      </w:r>
      <w:r>
        <w:rPr>
          <w:rFonts w:eastAsia="Times New Roman"/>
          <w:szCs w:val="24"/>
        </w:rPr>
        <w:t xml:space="preserve">Και </w:t>
      </w:r>
      <w:r w:rsidRPr="00080108">
        <w:rPr>
          <w:rFonts w:eastAsia="Times New Roman"/>
          <w:szCs w:val="24"/>
        </w:rPr>
        <w:t xml:space="preserve">έχουν κόψει </w:t>
      </w:r>
      <w:r>
        <w:rPr>
          <w:rFonts w:eastAsia="Times New Roman"/>
          <w:szCs w:val="24"/>
        </w:rPr>
        <w:t xml:space="preserve">–λέει- </w:t>
      </w:r>
      <w:r w:rsidRPr="00080108">
        <w:rPr>
          <w:rFonts w:eastAsia="Times New Roman"/>
          <w:szCs w:val="24"/>
        </w:rPr>
        <w:t xml:space="preserve">από τους μισούς το ρεύμα και είναι έτοιμοι να το κόψουν και </w:t>
      </w:r>
      <w:r>
        <w:rPr>
          <w:rFonts w:eastAsia="Times New Roman"/>
          <w:szCs w:val="24"/>
        </w:rPr>
        <w:t>από</w:t>
      </w:r>
      <w:r w:rsidRPr="00080108">
        <w:rPr>
          <w:rFonts w:eastAsia="Times New Roman"/>
          <w:szCs w:val="24"/>
        </w:rPr>
        <w:t xml:space="preserve"> τους </w:t>
      </w:r>
      <w:r w:rsidRPr="00080108">
        <w:rPr>
          <w:rFonts w:eastAsia="Times New Roman"/>
          <w:szCs w:val="24"/>
        </w:rPr>
        <w:t>άλλους μισούς</w:t>
      </w:r>
      <w:r>
        <w:rPr>
          <w:rFonts w:eastAsia="Times New Roman"/>
          <w:szCs w:val="24"/>
        </w:rPr>
        <w:t>.</w:t>
      </w:r>
      <w:r w:rsidRPr="00080108">
        <w:rPr>
          <w:rFonts w:eastAsia="Times New Roman"/>
          <w:szCs w:val="24"/>
        </w:rPr>
        <w:t xml:space="preserve"> </w:t>
      </w:r>
      <w:r>
        <w:rPr>
          <w:rFonts w:eastAsia="Times New Roman"/>
          <w:szCs w:val="24"/>
        </w:rPr>
        <w:t>Μέσα στο Μενίδι.</w:t>
      </w:r>
      <w:r w:rsidRPr="00080108">
        <w:rPr>
          <w:rFonts w:eastAsia="Times New Roman"/>
          <w:szCs w:val="24"/>
        </w:rPr>
        <w:t xml:space="preserve"> </w:t>
      </w:r>
      <w:r>
        <w:rPr>
          <w:rFonts w:eastAsia="Times New Roman"/>
          <w:szCs w:val="24"/>
        </w:rPr>
        <w:t>Δηλαδή,</w:t>
      </w:r>
      <w:r w:rsidRPr="00080108">
        <w:rPr>
          <w:rFonts w:eastAsia="Times New Roman"/>
          <w:szCs w:val="24"/>
        </w:rPr>
        <w:t xml:space="preserve"> κ</w:t>
      </w:r>
      <w:r>
        <w:rPr>
          <w:rFonts w:eastAsia="Times New Roman"/>
          <w:szCs w:val="24"/>
        </w:rPr>
        <w:t>ι</w:t>
      </w:r>
      <w:r w:rsidRPr="00080108">
        <w:rPr>
          <w:rFonts w:eastAsia="Times New Roman"/>
          <w:szCs w:val="24"/>
        </w:rPr>
        <w:t xml:space="preserve"> αυτά που μοιράζετ</w:t>
      </w:r>
      <w:r>
        <w:rPr>
          <w:rFonts w:eastAsia="Times New Roman"/>
          <w:szCs w:val="24"/>
        </w:rPr>
        <w:t xml:space="preserve">ε, </w:t>
      </w:r>
      <w:r w:rsidRPr="00080108">
        <w:rPr>
          <w:rFonts w:eastAsia="Times New Roman"/>
          <w:szCs w:val="24"/>
        </w:rPr>
        <w:t>δεν τα μοιράζεται σε αυτούς που πραγματικά υποφέρουν</w:t>
      </w:r>
      <w:r>
        <w:rPr>
          <w:rFonts w:eastAsia="Times New Roman"/>
          <w:szCs w:val="24"/>
        </w:rPr>
        <w:t>. Τα μοιράζετε με ένα κριτήριο ψηφοθηρίας.</w:t>
      </w:r>
    </w:p>
    <w:p w14:paraId="5FC2F872" w14:textId="77777777" w:rsidR="0020643A" w:rsidRDefault="00E84ECF">
      <w:pPr>
        <w:spacing w:line="600" w:lineRule="auto"/>
        <w:ind w:firstLine="720"/>
        <w:contextualSpacing/>
        <w:jc w:val="both"/>
        <w:rPr>
          <w:rFonts w:eastAsia="Times New Roman"/>
          <w:szCs w:val="24"/>
        </w:rPr>
      </w:pPr>
      <w:r w:rsidRPr="00080108">
        <w:rPr>
          <w:rFonts w:eastAsia="Times New Roman"/>
          <w:szCs w:val="24"/>
        </w:rPr>
        <w:t xml:space="preserve"> </w:t>
      </w:r>
      <w:r>
        <w:rPr>
          <w:rFonts w:eastAsia="Times New Roman"/>
          <w:szCs w:val="24"/>
        </w:rPr>
        <w:t>Άρχισαν</w:t>
      </w:r>
      <w:r w:rsidRPr="00080108">
        <w:rPr>
          <w:rFonts w:eastAsia="Times New Roman"/>
          <w:szCs w:val="24"/>
        </w:rPr>
        <w:t xml:space="preserve"> τώρα οι δικαστικές αποφάσεις του Σ</w:t>
      </w:r>
      <w:r>
        <w:rPr>
          <w:rFonts w:eastAsia="Times New Roman"/>
          <w:szCs w:val="24"/>
        </w:rPr>
        <w:t>.</w:t>
      </w:r>
      <w:r w:rsidRPr="00080108">
        <w:rPr>
          <w:rFonts w:eastAsia="Times New Roman"/>
          <w:szCs w:val="24"/>
        </w:rPr>
        <w:t>τ</w:t>
      </w:r>
      <w:r>
        <w:rPr>
          <w:rFonts w:eastAsia="Times New Roman"/>
          <w:szCs w:val="24"/>
        </w:rPr>
        <w:t>.</w:t>
      </w:r>
      <w:r w:rsidRPr="00080108">
        <w:rPr>
          <w:rFonts w:eastAsia="Times New Roman"/>
          <w:szCs w:val="24"/>
        </w:rPr>
        <w:t>Ε</w:t>
      </w:r>
      <w:r>
        <w:rPr>
          <w:rFonts w:eastAsia="Times New Roman"/>
          <w:szCs w:val="24"/>
        </w:rPr>
        <w:t>.</w:t>
      </w:r>
      <w:r>
        <w:rPr>
          <w:rFonts w:eastAsia="Times New Roman"/>
          <w:szCs w:val="24"/>
        </w:rPr>
        <w:t xml:space="preserve">, </w:t>
      </w:r>
      <w:r w:rsidRPr="00080108">
        <w:rPr>
          <w:rFonts w:eastAsia="Times New Roman"/>
          <w:szCs w:val="24"/>
        </w:rPr>
        <w:t>κακ</w:t>
      </w:r>
      <w:r>
        <w:rPr>
          <w:rFonts w:eastAsia="Times New Roman"/>
          <w:szCs w:val="24"/>
        </w:rPr>
        <w:t>ώ</w:t>
      </w:r>
      <w:r w:rsidRPr="00080108">
        <w:rPr>
          <w:rFonts w:eastAsia="Times New Roman"/>
          <w:szCs w:val="24"/>
        </w:rPr>
        <w:t>ς κόψα</w:t>
      </w:r>
      <w:r>
        <w:rPr>
          <w:rFonts w:eastAsia="Times New Roman"/>
          <w:szCs w:val="24"/>
        </w:rPr>
        <w:t>μ</w:t>
      </w:r>
      <w:r w:rsidRPr="00080108">
        <w:rPr>
          <w:rFonts w:eastAsia="Times New Roman"/>
          <w:szCs w:val="24"/>
        </w:rPr>
        <w:t>ε τους μισθούς</w:t>
      </w:r>
      <w:r>
        <w:rPr>
          <w:rFonts w:eastAsia="Times New Roman"/>
          <w:szCs w:val="24"/>
        </w:rPr>
        <w:t xml:space="preserve"> για όλους τους δημοσίο</w:t>
      </w:r>
      <w:r>
        <w:rPr>
          <w:rFonts w:eastAsia="Times New Roman"/>
          <w:szCs w:val="24"/>
        </w:rPr>
        <w:t>υς υπαλλήλους. Και είδα στο σκεπτικό του 6</w:t>
      </w:r>
      <w:r w:rsidRPr="007E54C3">
        <w:rPr>
          <w:rFonts w:eastAsia="Times New Roman"/>
          <w:szCs w:val="24"/>
          <w:vertAlign w:val="superscript"/>
        </w:rPr>
        <w:t>ου</w:t>
      </w:r>
      <w:r>
        <w:rPr>
          <w:rFonts w:eastAsia="Times New Roman"/>
          <w:szCs w:val="24"/>
        </w:rPr>
        <w:t xml:space="preserve"> </w:t>
      </w:r>
      <w:r>
        <w:rPr>
          <w:rFonts w:eastAsia="Times New Roman"/>
          <w:szCs w:val="24"/>
        </w:rPr>
        <w:t>τ</w:t>
      </w:r>
      <w:r w:rsidRPr="00080108">
        <w:rPr>
          <w:rFonts w:eastAsia="Times New Roman"/>
          <w:szCs w:val="24"/>
        </w:rPr>
        <w:t xml:space="preserve">μήματος </w:t>
      </w:r>
      <w:r>
        <w:rPr>
          <w:rFonts w:eastAsia="Times New Roman"/>
          <w:szCs w:val="24"/>
        </w:rPr>
        <w:t>του Σ</w:t>
      </w:r>
      <w:r w:rsidRPr="00080108">
        <w:rPr>
          <w:rFonts w:eastAsia="Times New Roman"/>
          <w:szCs w:val="24"/>
        </w:rPr>
        <w:t>υμβουλί</w:t>
      </w:r>
      <w:r>
        <w:rPr>
          <w:rFonts w:eastAsia="Times New Roman"/>
          <w:szCs w:val="24"/>
        </w:rPr>
        <w:t>ου</w:t>
      </w:r>
      <w:r w:rsidRPr="00080108">
        <w:rPr>
          <w:rFonts w:eastAsia="Times New Roman"/>
          <w:szCs w:val="24"/>
        </w:rPr>
        <w:t xml:space="preserve"> της </w:t>
      </w:r>
      <w:r>
        <w:rPr>
          <w:rFonts w:eastAsia="Times New Roman"/>
          <w:szCs w:val="24"/>
        </w:rPr>
        <w:t>Ε</w:t>
      </w:r>
      <w:r w:rsidRPr="00080108">
        <w:rPr>
          <w:rFonts w:eastAsia="Times New Roman"/>
          <w:szCs w:val="24"/>
        </w:rPr>
        <w:t xml:space="preserve">πικρατείας </w:t>
      </w:r>
      <w:r>
        <w:rPr>
          <w:rFonts w:eastAsia="Times New Roman"/>
          <w:szCs w:val="24"/>
        </w:rPr>
        <w:t xml:space="preserve">ότι «δεν </w:t>
      </w:r>
      <w:r w:rsidRPr="00080108">
        <w:rPr>
          <w:rFonts w:eastAsia="Times New Roman"/>
          <w:szCs w:val="24"/>
        </w:rPr>
        <w:t xml:space="preserve">είναι σίγουροι </w:t>
      </w:r>
      <w:r>
        <w:rPr>
          <w:rFonts w:eastAsia="Times New Roman"/>
          <w:szCs w:val="24"/>
        </w:rPr>
        <w:t xml:space="preserve">οι </w:t>
      </w:r>
      <w:r w:rsidRPr="00080108">
        <w:rPr>
          <w:rFonts w:eastAsia="Times New Roman"/>
          <w:szCs w:val="24"/>
        </w:rPr>
        <w:t>δικαστές με το κόψιμο των μισθών που είχαν οι δημόσιοι υπάλληλοι</w:t>
      </w:r>
      <w:r>
        <w:rPr>
          <w:rFonts w:eastAsia="Times New Roman"/>
          <w:szCs w:val="24"/>
        </w:rPr>
        <w:t>,</w:t>
      </w:r>
      <w:r w:rsidRPr="00080108">
        <w:rPr>
          <w:rFonts w:eastAsia="Times New Roman"/>
          <w:szCs w:val="24"/>
        </w:rPr>
        <w:t xml:space="preserve"> αν μπορούν να ζουν αξιοπρεπώς</w:t>
      </w:r>
      <w:r>
        <w:rPr>
          <w:rFonts w:eastAsia="Times New Roman"/>
          <w:szCs w:val="24"/>
        </w:rPr>
        <w:t>».</w:t>
      </w:r>
      <w:r w:rsidRPr="00080108">
        <w:rPr>
          <w:rFonts w:eastAsia="Times New Roman"/>
          <w:szCs w:val="24"/>
        </w:rPr>
        <w:t xml:space="preserve"> </w:t>
      </w:r>
    </w:p>
    <w:p w14:paraId="5FC2F873" w14:textId="77777777" w:rsidR="0020643A" w:rsidRDefault="00E84ECF">
      <w:pPr>
        <w:spacing w:line="600" w:lineRule="auto"/>
        <w:ind w:firstLine="720"/>
        <w:contextualSpacing/>
        <w:jc w:val="both"/>
        <w:rPr>
          <w:rFonts w:eastAsia="Times New Roman"/>
          <w:szCs w:val="24"/>
        </w:rPr>
      </w:pPr>
      <w:r>
        <w:rPr>
          <w:rFonts w:eastAsia="Times New Roman"/>
          <w:szCs w:val="24"/>
        </w:rPr>
        <w:t>Κ</w:t>
      </w:r>
      <w:r w:rsidRPr="00080108">
        <w:rPr>
          <w:rFonts w:eastAsia="Times New Roman"/>
          <w:szCs w:val="24"/>
        </w:rPr>
        <w:t>αι λέω</w:t>
      </w:r>
      <w:r>
        <w:rPr>
          <w:rFonts w:eastAsia="Times New Roman"/>
          <w:szCs w:val="24"/>
        </w:rPr>
        <w:t>:</w:t>
      </w:r>
      <w:r w:rsidRPr="00080108">
        <w:rPr>
          <w:rFonts w:eastAsia="Times New Roman"/>
          <w:szCs w:val="24"/>
        </w:rPr>
        <w:t xml:space="preserve"> </w:t>
      </w:r>
      <w:r>
        <w:rPr>
          <w:rFonts w:eastAsia="Times New Roman"/>
          <w:szCs w:val="24"/>
        </w:rPr>
        <w:t>Κ</w:t>
      </w:r>
      <w:r w:rsidRPr="00080108">
        <w:rPr>
          <w:rFonts w:eastAsia="Times New Roman"/>
          <w:szCs w:val="24"/>
        </w:rPr>
        <w:t>αλά</w:t>
      </w:r>
      <w:r>
        <w:rPr>
          <w:rFonts w:eastAsia="Times New Roman"/>
          <w:szCs w:val="24"/>
        </w:rPr>
        <w:t>,</w:t>
      </w:r>
      <w:r w:rsidRPr="00080108">
        <w:rPr>
          <w:rFonts w:eastAsia="Times New Roman"/>
          <w:szCs w:val="24"/>
        </w:rPr>
        <w:t xml:space="preserve"> </w:t>
      </w:r>
      <w:r>
        <w:rPr>
          <w:rFonts w:eastAsia="Times New Roman"/>
          <w:szCs w:val="24"/>
        </w:rPr>
        <w:t>π</w:t>
      </w:r>
      <w:r w:rsidRPr="00080108">
        <w:rPr>
          <w:rFonts w:eastAsia="Times New Roman"/>
          <w:szCs w:val="24"/>
        </w:rPr>
        <w:t xml:space="preserve">ότε ξύπνησαν και οι δικαστές </w:t>
      </w:r>
      <w:r w:rsidRPr="00080108">
        <w:rPr>
          <w:rFonts w:eastAsia="Times New Roman"/>
          <w:szCs w:val="24"/>
        </w:rPr>
        <w:t>του Συμβουλίου της Επικρατείας</w:t>
      </w:r>
      <w:r>
        <w:rPr>
          <w:rFonts w:eastAsia="Times New Roman"/>
          <w:szCs w:val="24"/>
        </w:rPr>
        <w:t>;</w:t>
      </w:r>
      <w:r w:rsidRPr="00080108">
        <w:rPr>
          <w:rFonts w:eastAsia="Times New Roman"/>
          <w:szCs w:val="24"/>
        </w:rPr>
        <w:t xml:space="preserve"> </w:t>
      </w:r>
      <w:r>
        <w:rPr>
          <w:rFonts w:eastAsia="Times New Roman"/>
          <w:szCs w:val="24"/>
        </w:rPr>
        <w:t>Π</w:t>
      </w:r>
      <w:r w:rsidRPr="00080108">
        <w:rPr>
          <w:rFonts w:eastAsia="Times New Roman"/>
          <w:szCs w:val="24"/>
        </w:rPr>
        <w:t>οτέ κατά</w:t>
      </w:r>
      <w:r>
        <w:rPr>
          <w:rFonts w:eastAsia="Times New Roman"/>
          <w:szCs w:val="24"/>
        </w:rPr>
        <w:t xml:space="preserve">λαβαν ότι με τα κοψίματα μισθών και </w:t>
      </w:r>
      <w:r w:rsidRPr="00080108">
        <w:rPr>
          <w:rFonts w:eastAsia="Times New Roman"/>
          <w:szCs w:val="24"/>
        </w:rPr>
        <w:t xml:space="preserve">συντάξεων κινδυνεύει και αυτή η αξιοπρέπεια του </w:t>
      </w:r>
      <w:r>
        <w:rPr>
          <w:rFonts w:eastAsia="Times New Roman"/>
          <w:szCs w:val="24"/>
        </w:rPr>
        <w:t>π</w:t>
      </w:r>
      <w:r w:rsidRPr="00080108">
        <w:rPr>
          <w:rFonts w:eastAsia="Times New Roman"/>
          <w:szCs w:val="24"/>
        </w:rPr>
        <w:t>ολίτη</w:t>
      </w:r>
      <w:r>
        <w:rPr>
          <w:rFonts w:eastAsia="Times New Roman"/>
          <w:szCs w:val="24"/>
        </w:rPr>
        <w:t>;</w:t>
      </w:r>
      <w:r w:rsidRPr="00080108">
        <w:rPr>
          <w:rFonts w:eastAsia="Times New Roman"/>
          <w:szCs w:val="24"/>
        </w:rPr>
        <w:t xml:space="preserve"> </w:t>
      </w:r>
      <w:r>
        <w:rPr>
          <w:rFonts w:eastAsia="Times New Roman"/>
          <w:szCs w:val="24"/>
        </w:rPr>
        <w:t xml:space="preserve">Πότε </w:t>
      </w:r>
      <w:r w:rsidRPr="00080108">
        <w:rPr>
          <w:rFonts w:eastAsia="Times New Roman"/>
          <w:szCs w:val="24"/>
        </w:rPr>
        <w:t>το αντελήφθη ο δικαστής</w:t>
      </w:r>
      <w:r>
        <w:rPr>
          <w:rFonts w:eastAsia="Times New Roman"/>
          <w:szCs w:val="24"/>
        </w:rPr>
        <w:t>,</w:t>
      </w:r>
      <w:r w:rsidRPr="00080108">
        <w:rPr>
          <w:rFonts w:eastAsia="Times New Roman"/>
          <w:szCs w:val="24"/>
        </w:rPr>
        <w:t xml:space="preserve"> τώρα</w:t>
      </w:r>
      <w:r>
        <w:rPr>
          <w:rFonts w:eastAsia="Times New Roman"/>
          <w:szCs w:val="24"/>
        </w:rPr>
        <w:t>;</w:t>
      </w:r>
      <w:r w:rsidRPr="00080108">
        <w:rPr>
          <w:rFonts w:eastAsia="Times New Roman"/>
          <w:szCs w:val="24"/>
        </w:rPr>
        <w:t xml:space="preserve"> </w:t>
      </w:r>
      <w:r>
        <w:rPr>
          <w:rFonts w:eastAsia="Times New Roman"/>
          <w:szCs w:val="24"/>
        </w:rPr>
        <w:t xml:space="preserve">Χρειάστηκαν οκτώ χρόνια, τριάντα πέντε </w:t>
      </w:r>
      <w:r w:rsidRPr="00080108">
        <w:rPr>
          <w:rFonts w:eastAsia="Times New Roman"/>
          <w:szCs w:val="24"/>
        </w:rPr>
        <w:t>φορές να κοπούν οι συντάξεις</w:t>
      </w:r>
      <w:r>
        <w:rPr>
          <w:rFonts w:eastAsia="Times New Roman"/>
          <w:szCs w:val="24"/>
        </w:rPr>
        <w:t>,</w:t>
      </w:r>
      <w:r w:rsidRPr="00080108">
        <w:rPr>
          <w:rFonts w:eastAsia="Times New Roman"/>
          <w:szCs w:val="24"/>
        </w:rPr>
        <w:t xml:space="preserve"> </w:t>
      </w:r>
      <w:r>
        <w:rPr>
          <w:rFonts w:eastAsia="Times New Roman"/>
          <w:szCs w:val="24"/>
        </w:rPr>
        <w:t>γ</w:t>
      </w:r>
      <w:r w:rsidRPr="00080108">
        <w:rPr>
          <w:rFonts w:eastAsia="Times New Roman"/>
          <w:szCs w:val="24"/>
        </w:rPr>
        <w:t>ια να ξυπνήσουν ο</w:t>
      </w:r>
      <w:r w:rsidRPr="00080108">
        <w:rPr>
          <w:rFonts w:eastAsia="Times New Roman"/>
          <w:szCs w:val="24"/>
        </w:rPr>
        <w:t>ι δικαστές</w:t>
      </w:r>
      <w:r>
        <w:rPr>
          <w:rFonts w:eastAsia="Times New Roman"/>
          <w:szCs w:val="24"/>
        </w:rPr>
        <w:t>;</w:t>
      </w:r>
    </w:p>
    <w:p w14:paraId="5FC2F874" w14:textId="77777777" w:rsidR="0020643A" w:rsidRDefault="00E84ECF">
      <w:pPr>
        <w:spacing w:line="600" w:lineRule="auto"/>
        <w:ind w:firstLine="720"/>
        <w:contextualSpacing/>
        <w:jc w:val="both"/>
        <w:rPr>
          <w:rFonts w:eastAsia="Times New Roman"/>
          <w:szCs w:val="24"/>
        </w:rPr>
      </w:pPr>
      <w:r>
        <w:rPr>
          <w:rFonts w:eastAsia="Times New Roman"/>
          <w:szCs w:val="24"/>
        </w:rPr>
        <w:t>Αν</w:t>
      </w:r>
      <w:r w:rsidRPr="00080108">
        <w:rPr>
          <w:rFonts w:eastAsia="Times New Roman"/>
          <w:szCs w:val="24"/>
        </w:rPr>
        <w:t xml:space="preserve"> αρχίσουμε</w:t>
      </w:r>
      <w:r>
        <w:rPr>
          <w:rFonts w:eastAsia="Times New Roman"/>
          <w:szCs w:val="24"/>
        </w:rPr>
        <w:t>, όμως, και ξηλώνουμε το πουλόβερ θ</w:t>
      </w:r>
      <w:r w:rsidRPr="00080108">
        <w:rPr>
          <w:rFonts w:eastAsia="Times New Roman"/>
          <w:szCs w:val="24"/>
        </w:rPr>
        <w:t>α πάρουν κ</w:t>
      </w:r>
      <w:r>
        <w:rPr>
          <w:rFonts w:eastAsia="Times New Roman"/>
          <w:szCs w:val="24"/>
        </w:rPr>
        <w:t xml:space="preserve">ι </w:t>
      </w:r>
      <w:r w:rsidRPr="00080108">
        <w:rPr>
          <w:rFonts w:eastAsia="Times New Roman"/>
          <w:szCs w:val="24"/>
        </w:rPr>
        <w:t>αυτοί</w:t>
      </w:r>
      <w:r>
        <w:rPr>
          <w:rFonts w:eastAsia="Times New Roman"/>
          <w:szCs w:val="24"/>
        </w:rPr>
        <w:t>, θα πάρουν και οι άλλοι. Μήπως ελύθη</w:t>
      </w:r>
      <w:r w:rsidRPr="00080108">
        <w:rPr>
          <w:rFonts w:eastAsia="Times New Roman"/>
          <w:szCs w:val="24"/>
        </w:rPr>
        <w:t xml:space="preserve"> το πρόβλημα της οικονομίας κ</w:t>
      </w:r>
      <w:r>
        <w:rPr>
          <w:rFonts w:eastAsia="Times New Roman"/>
          <w:szCs w:val="24"/>
        </w:rPr>
        <w:t>ι</w:t>
      </w:r>
      <w:r w:rsidRPr="00080108">
        <w:rPr>
          <w:rFonts w:eastAsia="Times New Roman"/>
          <w:szCs w:val="24"/>
        </w:rPr>
        <w:t xml:space="preserve"> εγώ δεν το κατάλαβα</w:t>
      </w:r>
      <w:r>
        <w:rPr>
          <w:rFonts w:eastAsia="Times New Roman"/>
          <w:szCs w:val="24"/>
        </w:rPr>
        <w:t xml:space="preserve">; Μήπως εδώ μέσα έγινε οργασμός </w:t>
      </w:r>
      <w:r w:rsidRPr="00080108">
        <w:rPr>
          <w:rFonts w:eastAsia="Times New Roman"/>
          <w:szCs w:val="24"/>
        </w:rPr>
        <w:t>επενδύσεων κι εγώ δεν το αντιλήφθηκα</w:t>
      </w:r>
      <w:r>
        <w:rPr>
          <w:rFonts w:eastAsia="Times New Roman"/>
          <w:szCs w:val="24"/>
        </w:rPr>
        <w:t xml:space="preserve">; </w:t>
      </w:r>
    </w:p>
    <w:p w14:paraId="5FC2F875" w14:textId="77777777" w:rsidR="0020643A" w:rsidRDefault="00E84ECF">
      <w:pPr>
        <w:spacing w:line="600" w:lineRule="auto"/>
        <w:ind w:firstLine="720"/>
        <w:contextualSpacing/>
        <w:jc w:val="both"/>
        <w:rPr>
          <w:rFonts w:eastAsia="Times New Roman"/>
          <w:szCs w:val="24"/>
        </w:rPr>
      </w:pPr>
      <w:r>
        <w:rPr>
          <w:rFonts w:eastAsia="Times New Roman"/>
          <w:szCs w:val="24"/>
        </w:rPr>
        <w:t>Σ</w:t>
      </w:r>
      <w:r w:rsidRPr="00080108">
        <w:rPr>
          <w:rFonts w:eastAsia="Times New Roman"/>
          <w:szCs w:val="24"/>
        </w:rPr>
        <w:t>υνάντησα</w:t>
      </w:r>
      <w:r>
        <w:rPr>
          <w:rFonts w:eastAsia="Times New Roman"/>
          <w:szCs w:val="24"/>
        </w:rPr>
        <w:t>,</w:t>
      </w:r>
      <w:r w:rsidRPr="00080108">
        <w:rPr>
          <w:rFonts w:eastAsia="Times New Roman"/>
          <w:szCs w:val="24"/>
        </w:rPr>
        <w:t xml:space="preserve"> μπαίνοντας </w:t>
      </w:r>
      <w:r w:rsidRPr="00080108">
        <w:rPr>
          <w:rFonts w:eastAsia="Times New Roman"/>
          <w:szCs w:val="24"/>
        </w:rPr>
        <w:t xml:space="preserve">στην </w:t>
      </w:r>
      <w:r>
        <w:rPr>
          <w:rFonts w:eastAsia="Times New Roman"/>
          <w:szCs w:val="24"/>
        </w:rPr>
        <w:t>Α</w:t>
      </w:r>
      <w:r w:rsidRPr="00080108">
        <w:rPr>
          <w:rFonts w:eastAsia="Times New Roman"/>
          <w:szCs w:val="24"/>
        </w:rPr>
        <w:t>ίθουσα</w:t>
      </w:r>
      <w:r>
        <w:rPr>
          <w:rFonts w:eastAsia="Times New Roman"/>
          <w:szCs w:val="24"/>
        </w:rPr>
        <w:t>,</w:t>
      </w:r>
      <w:r w:rsidRPr="00080108">
        <w:rPr>
          <w:rFonts w:eastAsia="Times New Roman"/>
          <w:szCs w:val="24"/>
        </w:rPr>
        <w:t xml:space="preserve"> κάποιους </w:t>
      </w:r>
      <w:r>
        <w:rPr>
          <w:rFonts w:eastAsia="Times New Roman"/>
          <w:szCs w:val="24"/>
        </w:rPr>
        <w:t xml:space="preserve">που </w:t>
      </w:r>
      <w:r w:rsidRPr="00080108">
        <w:rPr>
          <w:rFonts w:eastAsia="Times New Roman"/>
          <w:szCs w:val="24"/>
        </w:rPr>
        <w:t xml:space="preserve">τους κοροϊδεύουν </w:t>
      </w:r>
      <w:r>
        <w:rPr>
          <w:rFonts w:eastAsia="Times New Roman"/>
          <w:szCs w:val="24"/>
        </w:rPr>
        <w:t>–</w:t>
      </w:r>
      <w:r w:rsidRPr="00080108">
        <w:rPr>
          <w:rFonts w:eastAsia="Times New Roman"/>
          <w:szCs w:val="24"/>
        </w:rPr>
        <w:t>λέει</w:t>
      </w:r>
      <w:r>
        <w:rPr>
          <w:rFonts w:eastAsia="Times New Roman"/>
          <w:szCs w:val="24"/>
        </w:rPr>
        <w:t>-</w:t>
      </w:r>
      <w:r w:rsidRPr="00080108">
        <w:rPr>
          <w:rFonts w:eastAsia="Times New Roman"/>
          <w:szCs w:val="24"/>
        </w:rPr>
        <w:t xml:space="preserve"> </w:t>
      </w:r>
      <w:r>
        <w:rPr>
          <w:rFonts w:eastAsia="Times New Roman"/>
          <w:szCs w:val="24"/>
        </w:rPr>
        <w:t>και</w:t>
      </w:r>
      <w:r w:rsidRPr="00080108">
        <w:rPr>
          <w:rFonts w:eastAsia="Times New Roman"/>
          <w:szCs w:val="24"/>
        </w:rPr>
        <w:t xml:space="preserve"> ζητούν ανανέωση της σύμβασ</w:t>
      </w:r>
      <w:r>
        <w:rPr>
          <w:rFonts w:eastAsia="Times New Roman"/>
          <w:szCs w:val="24"/>
        </w:rPr>
        <w:t>ή</w:t>
      </w:r>
      <w:r w:rsidRPr="00080108">
        <w:rPr>
          <w:rFonts w:eastAsia="Times New Roman"/>
          <w:szCs w:val="24"/>
        </w:rPr>
        <w:t xml:space="preserve">ς </w:t>
      </w:r>
      <w:r>
        <w:rPr>
          <w:rFonts w:eastAsia="Times New Roman"/>
          <w:szCs w:val="24"/>
        </w:rPr>
        <w:t>τους.</w:t>
      </w:r>
      <w:r w:rsidRPr="00080108">
        <w:rPr>
          <w:rFonts w:eastAsia="Times New Roman"/>
          <w:szCs w:val="24"/>
        </w:rPr>
        <w:t xml:space="preserve"> </w:t>
      </w:r>
      <w:r>
        <w:rPr>
          <w:rFonts w:eastAsia="Times New Roman"/>
          <w:szCs w:val="24"/>
        </w:rPr>
        <w:t>Α</w:t>
      </w:r>
      <w:r w:rsidRPr="00080108">
        <w:rPr>
          <w:rFonts w:eastAsia="Times New Roman"/>
          <w:szCs w:val="24"/>
        </w:rPr>
        <w:t>νοίγει η όρεξη σε όλους</w:t>
      </w:r>
      <w:r>
        <w:rPr>
          <w:rFonts w:eastAsia="Times New Roman"/>
          <w:szCs w:val="24"/>
        </w:rPr>
        <w:t>. Όταν ακούει</w:t>
      </w:r>
      <w:r w:rsidRPr="00080108">
        <w:rPr>
          <w:rFonts w:eastAsia="Times New Roman"/>
          <w:szCs w:val="24"/>
        </w:rPr>
        <w:t xml:space="preserve"> ο κόσμος ότι δίνουμε στον ένα</w:t>
      </w:r>
      <w:r>
        <w:rPr>
          <w:rFonts w:eastAsia="Times New Roman"/>
          <w:szCs w:val="24"/>
        </w:rPr>
        <w:t>ν,</w:t>
      </w:r>
      <w:r w:rsidRPr="00080108">
        <w:rPr>
          <w:rFonts w:eastAsia="Times New Roman"/>
          <w:szCs w:val="24"/>
        </w:rPr>
        <w:t xml:space="preserve"> δίνουμε στον άλλο</w:t>
      </w:r>
      <w:r>
        <w:rPr>
          <w:rFonts w:eastAsia="Times New Roman"/>
          <w:szCs w:val="24"/>
        </w:rPr>
        <w:t>,</w:t>
      </w:r>
      <w:r w:rsidRPr="00080108">
        <w:rPr>
          <w:rFonts w:eastAsia="Times New Roman"/>
          <w:szCs w:val="24"/>
        </w:rPr>
        <w:t xml:space="preserve"> αποφάσ</w:t>
      </w:r>
      <w:r>
        <w:rPr>
          <w:rFonts w:eastAsia="Times New Roman"/>
          <w:szCs w:val="24"/>
        </w:rPr>
        <w:t xml:space="preserve">εις από δω, αποφάσεις </w:t>
      </w:r>
      <w:r w:rsidRPr="00080108">
        <w:rPr>
          <w:rFonts w:eastAsia="Times New Roman"/>
          <w:szCs w:val="24"/>
        </w:rPr>
        <w:t>από κει</w:t>
      </w:r>
      <w:r>
        <w:rPr>
          <w:rFonts w:eastAsia="Times New Roman"/>
          <w:szCs w:val="24"/>
        </w:rPr>
        <w:t>,</w:t>
      </w:r>
      <w:r w:rsidRPr="00080108">
        <w:rPr>
          <w:rFonts w:eastAsia="Times New Roman"/>
          <w:szCs w:val="24"/>
        </w:rPr>
        <w:t xml:space="preserve"> θα </w:t>
      </w:r>
      <w:r>
        <w:rPr>
          <w:rFonts w:eastAsia="Times New Roman"/>
          <w:szCs w:val="24"/>
        </w:rPr>
        <w:t>έ</w:t>
      </w:r>
      <w:r w:rsidRPr="00080108">
        <w:rPr>
          <w:rFonts w:eastAsia="Times New Roman"/>
          <w:szCs w:val="24"/>
        </w:rPr>
        <w:t>ρθουν όλοι</w:t>
      </w:r>
      <w:r>
        <w:rPr>
          <w:rFonts w:eastAsia="Times New Roman"/>
          <w:szCs w:val="24"/>
        </w:rPr>
        <w:t>.</w:t>
      </w:r>
    </w:p>
    <w:p w14:paraId="5FC2F876" w14:textId="77777777" w:rsidR="0020643A" w:rsidRDefault="00E84ECF">
      <w:pPr>
        <w:spacing w:line="600" w:lineRule="auto"/>
        <w:ind w:firstLine="720"/>
        <w:contextualSpacing/>
        <w:jc w:val="both"/>
        <w:rPr>
          <w:rFonts w:eastAsia="Times New Roman"/>
          <w:szCs w:val="24"/>
        </w:rPr>
      </w:pPr>
      <w:r>
        <w:rPr>
          <w:rFonts w:eastAsia="Times New Roman"/>
          <w:szCs w:val="24"/>
        </w:rPr>
        <w:t>Έχετε υπολογίσει</w:t>
      </w:r>
      <w:r w:rsidRPr="00080108">
        <w:rPr>
          <w:rFonts w:eastAsia="Times New Roman"/>
          <w:szCs w:val="24"/>
        </w:rPr>
        <w:t xml:space="preserve"> στην </w:t>
      </w:r>
      <w:r>
        <w:rPr>
          <w:rFonts w:eastAsia="Times New Roman"/>
          <w:szCs w:val="24"/>
        </w:rPr>
        <w:t>Α</w:t>
      </w:r>
      <w:r w:rsidRPr="00080108">
        <w:rPr>
          <w:rFonts w:eastAsia="Times New Roman"/>
          <w:szCs w:val="24"/>
        </w:rPr>
        <w:t>ί</w:t>
      </w:r>
      <w:r w:rsidRPr="00080108">
        <w:rPr>
          <w:rFonts w:eastAsia="Times New Roman"/>
          <w:szCs w:val="24"/>
        </w:rPr>
        <w:t>θουσα πόσο εύκολο είναι να ξηλωθεί το πουλόβερ</w:t>
      </w:r>
      <w:r>
        <w:rPr>
          <w:rFonts w:eastAsia="Times New Roman"/>
          <w:szCs w:val="24"/>
        </w:rPr>
        <w:t>; Το έχετε στ’ αλήθεια υπολογίσει ή επειδή</w:t>
      </w:r>
      <w:r w:rsidRPr="00080108">
        <w:rPr>
          <w:rFonts w:eastAsia="Times New Roman"/>
          <w:szCs w:val="24"/>
        </w:rPr>
        <w:t xml:space="preserve"> είναι ίσως </w:t>
      </w:r>
      <w:r>
        <w:rPr>
          <w:rFonts w:eastAsia="Times New Roman"/>
          <w:szCs w:val="24"/>
        </w:rPr>
        <w:t xml:space="preserve">σε </w:t>
      </w:r>
      <w:r w:rsidRPr="00080108">
        <w:rPr>
          <w:rFonts w:eastAsia="Times New Roman"/>
          <w:szCs w:val="24"/>
        </w:rPr>
        <w:t xml:space="preserve">λίγες </w:t>
      </w:r>
      <w:r>
        <w:rPr>
          <w:rFonts w:eastAsia="Times New Roman"/>
          <w:szCs w:val="24"/>
        </w:rPr>
        <w:t>ε</w:t>
      </w:r>
      <w:r w:rsidRPr="00080108">
        <w:rPr>
          <w:rFonts w:eastAsia="Times New Roman"/>
          <w:szCs w:val="24"/>
        </w:rPr>
        <w:t>βδομάδες οι εκλογές</w:t>
      </w:r>
      <w:r>
        <w:rPr>
          <w:rFonts w:eastAsia="Times New Roman"/>
          <w:szCs w:val="24"/>
        </w:rPr>
        <w:t>,</w:t>
      </w:r>
      <w:r w:rsidRPr="00080108">
        <w:rPr>
          <w:rFonts w:eastAsia="Times New Roman"/>
          <w:szCs w:val="24"/>
        </w:rPr>
        <w:t xml:space="preserve"> τα παίζετε </w:t>
      </w:r>
      <w:r>
        <w:rPr>
          <w:rFonts w:eastAsia="Times New Roman"/>
          <w:szCs w:val="24"/>
        </w:rPr>
        <w:t>ό</w:t>
      </w:r>
      <w:r w:rsidRPr="00080108">
        <w:rPr>
          <w:rFonts w:eastAsia="Times New Roman"/>
          <w:szCs w:val="24"/>
        </w:rPr>
        <w:t>λα για όλα</w:t>
      </w:r>
      <w:r>
        <w:rPr>
          <w:rFonts w:eastAsia="Times New Roman"/>
          <w:szCs w:val="24"/>
        </w:rPr>
        <w:t xml:space="preserve">; Γιατί φοβάμαι ότι κάποιοι εδώ μέσα τα παίζουν όλα για όλα. </w:t>
      </w:r>
      <w:r w:rsidRPr="00080108">
        <w:rPr>
          <w:rFonts w:eastAsia="Times New Roman"/>
          <w:szCs w:val="24"/>
        </w:rPr>
        <w:t xml:space="preserve"> </w:t>
      </w:r>
    </w:p>
    <w:p w14:paraId="5FC2F877" w14:textId="77777777" w:rsidR="0020643A" w:rsidRDefault="00E84ECF">
      <w:pPr>
        <w:spacing w:line="600" w:lineRule="auto"/>
        <w:ind w:firstLine="720"/>
        <w:contextualSpacing/>
        <w:jc w:val="both"/>
        <w:rPr>
          <w:rFonts w:eastAsia="Times New Roman"/>
          <w:szCs w:val="24"/>
        </w:rPr>
      </w:pPr>
      <w:r>
        <w:rPr>
          <w:rFonts w:eastAsia="Times New Roman"/>
          <w:szCs w:val="24"/>
        </w:rPr>
        <w:t>Λ</w:t>
      </w:r>
      <w:r w:rsidRPr="00080108">
        <w:rPr>
          <w:rFonts w:eastAsia="Times New Roman"/>
          <w:szCs w:val="24"/>
        </w:rPr>
        <w:t xml:space="preserve">έτε </w:t>
      </w:r>
      <w:r>
        <w:rPr>
          <w:rFonts w:eastAsia="Times New Roman"/>
          <w:szCs w:val="24"/>
        </w:rPr>
        <w:t>για δεκαπέντε χιλιάδες</w:t>
      </w:r>
      <w:r w:rsidRPr="00080108">
        <w:rPr>
          <w:rFonts w:eastAsia="Times New Roman"/>
          <w:szCs w:val="24"/>
        </w:rPr>
        <w:t xml:space="preserve"> διορισμούς στην τριετία</w:t>
      </w:r>
      <w:r>
        <w:rPr>
          <w:rFonts w:eastAsia="Times New Roman"/>
          <w:szCs w:val="24"/>
        </w:rPr>
        <w:t>.</w:t>
      </w:r>
      <w:r w:rsidRPr="00080108">
        <w:rPr>
          <w:rFonts w:eastAsia="Times New Roman"/>
          <w:szCs w:val="24"/>
        </w:rPr>
        <w:t xml:space="preserve"> </w:t>
      </w:r>
      <w:r>
        <w:rPr>
          <w:rFonts w:eastAsia="Times New Roman"/>
          <w:szCs w:val="24"/>
        </w:rPr>
        <w:t>Θ</w:t>
      </w:r>
      <w:r w:rsidRPr="00080108">
        <w:rPr>
          <w:rFonts w:eastAsia="Times New Roman"/>
          <w:szCs w:val="24"/>
        </w:rPr>
        <w:t>α είστε εσείς την τριετία κυβέρνηση ή αποφασίζετε και για την επόμενη κυβέρνηση</w:t>
      </w:r>
      <w:r>
        <w:rPr>
          <w:rFonts w:eastAsia="Times New Roman"/>
          <w:szCs w:val="24"/>
        </w:rPr>
        <w:t>;</w:t>
      </w:r>
      <w:r w:rsidRPr="00080108">
        <w:rPr>
          <w:rFonts w:eastAsia="Times New Roman"/>
          <w:szCs w:val="24"/>
        </w:rPr>
        <w:t xml:space="preserve"> </w:t>
      </w:r>
      <w:r>
        <w:rPr>
          <w:rFonts w:eastAsia="Times New Roman"/>
          <w:szCs w:val="24"/>
        </w:rPr>
        <w:t xml:space="preserve">Αυτό είναι τραγελαφικό. Υπόσχεστε διορισμούς που αφορούν τη μετά ΣΥΡΙΖΑ εποχή. Ή </w:t>
      </w:r>
      <w:r w:rsidRPr="00080108">
        <w:rPr>
          <w:rFonts w:eastAsia="Times New Roman"/>
          <w:szCs w:val="24"/>
        </w:rPr>
        <w:t xml:space="preserve">έχετε </w:t>
      </w:r>
      <w:r>
        <w:rPr>
          <w:rFonts w:eastAsia="Times New Roman"/>
          <w:szCs w:val="24"/>
        </w:rPr>
        <w:t>συμβόλαιο με τον λαό ότι θα ξανα</w:t>
      </w:r>
      <w:r w:rsidRPr="00080108">
        <w:rPr>
          <w:rFonts w:eastAsia="Times New Roman"/>
          <w:szCs w:val="24"/>
        </w:rPr>
        <w:t xml:space="preserve">βγείτε </w:t>
      </w:r>
      <w:r>
        <w:rPr>
          <w:rFonts w:eastAsia="Times New Roman"/>
          <w:szCs w:val="24"/>
        </w:rPr>
        <w:t>ή αυτοεμπαίζεστε. Άλλη</w:t>
      </w:r>
      <w:r>
        <w:rPr>
          <w:rFonts w:eastAsia="Times New Roman"/>
          <w:szCs w:val="24"/>
        </w:rPr>
        <w:t xml:space="preserve">ν εξήγησιν </w:t>
      </w:r>
      <w:r w:rsidRPr="00080108">
        <w:rPr>
          <w:rFonts w:eastAsia="Times New Roman"/>
          <w:szCs w:val="24"/>
        </w:rPr>
        <w:t>δεν μπορώ να δώσω</w:t>
      </w:r>
      <w:r>
        <w:rPr>
          <w:rFonts w:eastAsia="Times New Roman"/>
          <w:szCs w:val="24"/>
        </w:rPr>
        <w:t>.</w:t>
      </w:r>
      <w:r w:rsidRPr="00080108">
        <w:rPr>
          <w:rFonts w:eastAsia="Times New Roman"/>
          <w:szCs w:val="24"/>
        </w:rPr>
        <w:t xml:space="preserve"> </w:t>
      </w:r>
    </w:p>
    <w:p w14:paraId="5FC2F878" w14:textId="77777777" w:rsidR="0020643A" w:rsidRDefault="00E84ECF">
      <w:pPr>
        <w:spacing w:line="600" w:lineRule="auto"/>
        <w:ind w:firstLine="720"/>
        <w:contextualSpacing/>
        <w:jc w:val="both"/>
        <w:rPr>
          <w:rFonts w:eastAsia="Times New Roman"/>
          <w:szCs w:val="24"/>
        </w:rPr>
      </w:pPr>
      <w:r>
        <w:rPr>
          <w:rFonts w:eastAsia="Times New Roman"/>
          <w:szCs w:val="24"/>
        </w:rPr>
        <w:t>Κάνατε</w:t>
      </w:r>
      <w:r w:rsidRPr="00080108">
        <w:rPr>
          <w:rFonts w:eastAsia="Times New Roman"/>
          <w:szCs w:val="24"/>
        </w:rPr>
        <w:t xml:space="preserve"> τους διορισμούς </w:t>
      </w:r>
      <w:r>
        <w:rPr>
          <w:rFonts w:eastAsia="Times New Roman"/>
          <w:szCs w:val="24"/>
        </w:rPr>
        <w:t>πέντε να φεύγουν,</w:t>
      </w:r>
      <w:r w:rsidRPr="00080108">
        <w:rPr>
          <w:rFonts w:eastAsia="Times New Roman"/>
          <w:szCs w:val="24"/>
        </w:rPr>
        <w:t xml:space="preserve"> πέντε να </w:t>
      </w:r>
      <w:r>
        <w:rPr>
          <w:rFonts w:eastAsia="Times New Roman"/>
          <w:szCs w:val="24"/>
        </w:rPr>
        <w:t>έ</w:t>
      </w:r>
      <w:r w:rsidRPr="00080108">
        <w:rPr>
          <w:rFonts w:eastAsia="Times New Roman"/>
          <w:szCs w:val="24"/>
        </w:rPr>
        <w:t>ρχονται</w:t>
      </w:r>
      <w:r>
        <w:rPr>
          <w:rFonts w:eastAsia="Times New Roman"/>
          <w:szCs w:val="24"/>
        </w:rPr>
        <w:t>,</w:t>
      </w:r>
      <w:r w:rsidRPr="00080108">
        <w:rPr>
          <w:rFonts w:eastAsia="Times New Roman"/>
          <w:szCs w:val="24"/>
        </w:rPr>
        <w:t xml:space="preserve"> γιατί </w:t>
      </w:r>
      <w:r>
        <w:rPr>
          <w:rFonts w:eastAsia="Times New Roman"/>
          <w:szCs w:val="24"/>
        </w:rPr>
        <w:t>–</w:t>
      </w:r>
      <w:r w:rsidRPr="00080108">
        <w:rPr>
          <w:rFonts w:eastAsia="Times New Roman"/>
          <w:szCs w:val="24"/>
        </w:rPr>
        <w:t>λέει</w:t>
      </w:r>
      <w:r>
        <w:rPr>
          <w:rFonts w:eastAsia="Times New Roman"/>
          <w:szCs w:val="24"/>
        </w:rPr>
        <w:t>- υπάρχουν κενά. Φ</w:t>
      </w:r>
      <w:r w:rsidRPr="00080108">
        <w:rPr>
          <w:rFonts w:eastAsia="Times New Roman"/>
          <w:szCs w:val="24"/>
        </w:rPr>
        <w:t xml:space="preserve">αίνεται δεν καταλάβατε </w:t>
      </w:r>
      <w:r>
        <w:rPr>
          <w:rFonts w:eastAsia="Times New Roman"/>
          <w:szCs w:val="24"/>
        </w:rPr>
        <w:t xml:space="preserve">ότι η </w:t>
      </w:r>
      <w:r w:rsidRPr="00080108">
        <w:rPr>
          <w:rFonts w:eastAsia="Times New Roman"/>
          <w:szCs w:val="24"/>
        </w:rPr>
        <w:t>πτώχευση προήλθε από τους διορισμούς</w:t>
      </w:r>
      <w:r>
        <w:rPr>
          <w:rFonts w:eastAsia="Times New Roman"/>
          <w:szCs w:val="24"/>
        </w:rPr>
        <w:t>.</w:t>
      </w:r>
      <w:r w:rsidRPr="00080108">
        <w:rPr>
          <w:rFonts w:eastAsia="Times New Roman"/>
          <w:szCs w:val="24"/>
        </w:rPr>
        <w:t xml:space="preserve"> </w:t>
      </w:r>
      <w:r>
        <w:rPr>
          <w:rFonts w:eastAsia="Times New Roman"/>
          <w:szCs w:val="24"/>
        </w:rPr>
        <w:t>Γ</w:t>
      </w:r>
      <w:r w:rsidRPr="00080108">
        <w:rPr>
          <w:rFonts w:eastAsia="Times New Roman"/>
          <w:szCs w:val="24"/>
        </w:rPr>
        <w:t xml:space="preserve">ιατί οι διορισμοί έχουν και μεγάλο ποσοστό </w:t>
      </w:r>
      <w:r>
        <w:rPr>
          <w:rFonts w:eastAsia="Times New Roman"/>
          <w:szCs w:val="24"/>
        </w:rPr>
        <w:t xml:space="preserve">αργομισθιών. </w:t>
      </w:r>
      <w:r w:rsidRPr="00080108">
        <w:rPr>
          <w:rFonts w:eastAsia="Times New Roman"/>
          <w:szCs w:val="24"/>
        </w:rPr>
        <w:t xml:space="preserve"> </w:t>
      </w:r>
      <w:r>
        <w:rPr>
          <w:rFonts w:eastAsia="Times New Roman"/>
          <w:szCs w:val="24"/>
        </w:rPr>
        <w:t>Δεν είναι ό</w:t>
      </w:r>
      <w:r>
        <w:rPr>
          <w:rFonts w:eastAsia="Times New Roman"/>
          <w:szCs w:val="24"/>
        </w:rPr>
        <w:t xml:space="preserve">λοι </w:t>
      </w:r>
      <w:r w:rsidRPr="00080108">
        <w:rPr>
          <w:rFonts w:eastAsia="Times New Roman"/>
          <w:szCs w:val="24"/>
        </w:rPr>
        <w:t>οι διοριζόμενοι</w:t>
      </w:r>
      <w:r>
        <w:rPr>
          <w:rFonts w:eastAsia="Times New Roman"/>
          <w:szCs w:val="24"/>
        </w:rPr>
        <w:t xml:space="preserve"> προσφέροντες. Κάνατε κα</w:t>
      </w:r>
      <w:r>
        <w:rPr>
          <w:rFonts w:eastAsia="Times New Roman"/>
          <w:szCs w:val="24"/>
        </w:rPr>
        <w:t>μ</w:t>
      </w:r>
      <w:r>
        <w:rPr>
          <w:rFonts w:eastAsia="Times New Roman"/>
          <w:szCs w:val="24"/>
        </w:rPr>
        <w:t>μιά αξιολόγηση; Κα</w:t>
      </w:r>
      <w:r>
        <w:rPr>
          <w:rFonts w:eastAsia="Times New Roman"/>
          <w:szCs w:val="24"/>
        </w:rPr>
        <w:t>μ</w:t>
      </w:r>
      <w:r>
        <w:rPr>
          <w:rFonts w:eastAsia="Times New Roman"/>
          <w:szCs w:val="24"/>
        </w:rPr>
        <w:t>μίαν</w:t>
      </w:r>
      <w:r w:rsidRPr="00080108">
        <w:rPr>
          <w:rFonts w:eastAsia="Times New Roman"/>
          <w:szCs w:val="24"/>
        </w:rPr>
        <w:t xml:space="preserve"> απολύτως</w:t>
      </w:r>
      <w:r>
        <w:rPr>
          <w:rFonts w:eastAsia="Times New Roman"/>
          <w:szCs w:val="24"/>
        </w:rPr>
        <w:t>.</w:t>
      </w:r>
      <w:r w:rsidRPr="00080108">
        <w:rPr>
          <w:rFonts w:eastAsia="Times New Roman"/>
          <w:szCs w:val="24"/>
        </w:rPr>
        <w:t xml:space="preserve"> </w:t>
      </w:r>
    </w:p>
    <w:p w14:paraId="5FC2F879" w14:textId="77777777" w:rsidR="0020643A" w:rsidRDefault="00E84ECF">
      <w:pPr>
        <w:spacing w:line="600" w:lineRule="auto"/>
        <w:ind w:firstLine="720"/>
        <w:contextualSpacing/>
        <w:jc w:val="both"/>
        <w:rPr>
          <w:rFonts w:eastAsia="Times New Roman"/>
          <w:szCs w:val="24"/>
        </w:rPr>
      </w:pPr>
      <w:r>
        <w:rPr>
          <w:rFonts w:eastAsia="Times New Roman"/>
          <w:szCs w:val="24"/>
        </w:rPr>
        <w:t xml:space="preserve">Ο </w:t>
      </w:r>
      <w:r w:rsidRPr="00080108">
        <w:rPr>
          <w:rFonts w:eastAsia="Times New Roman"/>
          <w:szCs w:val="24"/>
        </w:rPr>
        <w:t>Μητσοτάκης λέει να κάνει αξιολόγηση</w:t>
      </w:r>
      <w:r>
        <w:rPr>
          <w:rFonts w:eastAsia="Times New Roman"/>
          <w:szCs w:val="24"/>
        </w:rPr>
        <w:t xml:space="preserve">, αλλά και </w:t>
      </w:r>
      <w:r>
        <w:rPr>
          <w:rFonts w:eastAsia="Times New Roman"/>
          <w:szCs w:val="24"/>
        </w:rPr>
        <w:t xml:space="preserve">σ’ </w:t>
      </w:r>
      <w:r>
        <w:rPr>
          <w:rFonts w:eastAsia="Times New Roman"/>
          <w:szCs w:val="24"/>
        </w:rPr>
        <w:t xml:space="preserve">αυτόν δεν έχω εμπιστοσύνη εγώ. </w:t>
      </w:r>
      <w:r w:rsidRPr="00080108">
        <w:rPr>
          <w:rFonts w:eastAsia="Times New Roman"/>
          <w:szCs w:val="24"/>
        </w:rPr>
        <w:t xml:space="preserve"> </w:t>
      </w:r>
      <w:r>
        <w:rPr>
          <w:rFonts w:eastAsia="Times New Roman"/>
          <w:szCs w:val="24"/>
        </w:rPr>
        <w:t>Ξ</w:t>
      </w:r>
      <w:r w:rsidRPr="00080108">
        <w:rPr>
          <w:rFonts w:eastAsia="Times New Roman"/>
          <w:szCs w:val="24"/>
        </w:rPr>
        <w:t>έρετε γιατί δεν του έχω εμπιστοσύνη</w:t>
      </w:r>
      <w:r>
        <w:rPr>
          <w:rFonts w:eastAsia="Times New Roman"/>
          <w:szCs w:val="24"/>
        </w:rPr>
        <w:t>;</w:t>
      </w:r>
      <w:r w:rsidRPr="00080108">
        <w:rPr>
          <w:rFonts w:eastAsia="Times New Roman"/>
          <w:szCs w:val="24"/>
        </w:rPr>
        <w:t xml:space="preserve"> Γιατί </w:t>
      </w:r>
      <w:r>
        <w:rPr>
          <w:rFonts w:eastAsia="Times New Roman"/>
          <w:szCs w:val="24"/>
        </w:rPr>
        <w:t xml:space="preserve">πήγε </w:t>
      </w:r>
      <w:r w:rsidRPr="00080108">
        <w:rPr>
          <w:rFonts w:eastAsia="Times New Roman"/>
          <w:szCs w:val="24"/>
        </w:rPr>
        <w:t>να κάνει τότε</w:t>
      </w:r>
      <w:r>
        <w:rPr>
          <w:rFonts w:eastAsia="Times New Roman"/>
          <w:szCs w:val="24"/>
        </w:rPr>
        <w:t>,</w:t>
      </w:r>
      <w:r w:rsidRPr="00080108">
        <w:rPr>
          <w:rFonts w:eastAsia="Times New Roman"/>
          <w:szCs w:val="24"/>
        </w:rPr>
        <w:t xml:space="preserve"> όταν ήταν στο </w:t>
      </w:r>
      <w:r>
        <w:rPr>
          <w:rFonts w:eastAsia="Times New Roman"/>
          <w:szCs w:val="24"/>
        </w:rPr>
        <w:t xml:space="preserve">Υπουργείο </w:t>
      </w:r>
      <w:r w:rsidRPr="00080108">
        <w:rPr>
          <w:rFonts w:eastAsia="Times New Roman"/>
          <w:szCs w:val="24"/>
        </w:rPr>
        <w:t>Διοικη</w:t>
      </w:r>
      <w:r w:rsidRPr="00080108">
        <w:rPr>
          <w:rFonts w:eastAsia="Times New Roman"/>
          <w:szCs w:val="24"/>
        </w:rPr>
        <w:t>τικής Μεταρρύθμισης</w:t>
      </w:r>
      <w:r>
        <w:rPr>
          <w:rFonts w:eastAsia="Times New Roman"/>
          <w:szCs w:val="24"/>
        </w:rPr>
        <w:t>,</w:t>
      </w:r>
      <w:r w:rsidRPr="00080108">
        <w:rPr>
          <w:rFonts w:eastAsia="Times New Roman"/>
          <w:szCs w:val="24"/>
        </w:rPr>
        <w:t xml:space="preserve"> </w:t>
      </w:r>
      <w:r>
        <w:rPr>
          <w:rFonts w:eastAsia="Times New Roman"/>
          <w:szCs w:val="24"/>
        </w:rPr>
        <w:t>κ</w:t>
      </w:r>
      <w:r w:rsidRPr="00080108">
        <w:rPr>
          <w:rFonts w:eastAsia="Times New Roman"/>
          <w:szCs w:val="24"/>
        </w:rPr>
        <w:t>άποιες διαθεσιμότητες</w:t>
      </w:r>
      <w:r>
        <w:rPr>
          <w:rFonts w:eastAsia="Times New Roman"/>
          <w:szCs w:val="24"/>
        </w:rPr>
        <w:t xml:space="preserve"> και</w:t>
      </w:r>
      <w:r w:rsidRPr="00080108">
        <w:rPr>
          <w:rFonts w:eastAsia="Times New Roman"/>
          <w:szCs w:val="24"/>
        </w:rPr>
        <w:t xml:space="preserve"> τους </w:t>
      </w:r>
      <w:r>
        <w:rPr>
          <w:rFonts w:eastAsia="Times New Roman"/>
          <w:szCs w:val="24"/>
        </w:rPr>
        <w:t xml:space="preserve">είδα και </w:t>
      </w:r>
      <w:r w:rsidRPr="00080108">
        <w:rPr>
          <w:rFonts w:eastAsia="Times New Roman"/>
          <w:szCs w:val="24"/>
        </w:rPr>
        <w:t xml:space="preserve"> καπνίζανε στα μουσεία όλους</w:t>
      </w:r>
      <w:r>
        <w:rPr>
          <w:rFonts w:eastAsia="Times New Roman"/>
          <w:szCs w:val="24"/>
        </w:rPr>
        <w:t xml:space="preserve"> αυτούς </w:t>
      </w:r>
      <w:r w:rsidRPr="00080108">
        <w:rPr>
          <w:rFonts w:eastAsia="Times New Roman"/>
          <w:szCs w:val="24"/>
        </w:rPr>
        <w:t xml:space="preserve">που έθεσε σε διαθεσιμότητα και τους </w:t>
      </w:r>
      <w:r>
        <w:rPr>
          <w:rFonts w:eastAsia="Times New Roman"/>
          <w:szCs w:val="24"/>
        </w:rPr>
        <w:t>ρώταγα: Π</w:t>
      </w:r>
      <w:r w:rsidRPr="00080108">
        <w:rPr>
          <w:rFonts w:eastAsia="Times New Roman"/>
          <w:szCs w:val="24"/>
        </w:rPr>
        <w:t xml:space="preserve">όσο καιρό θέλετε </w:t>
      </w:r>
      <w:r>
        <w:rPr>
          <w:rFonts w:eastAsia="Times New Roman"/>
          <w:szCs w:val="24"/>
        </w:rPr>
        <w:t>α</w:t>
      </w:r>
      <w:r w:rsidRPr="00080108">
        <w:rPr>
          <w:rFonts w:eastAsia="Times New Roman"/>
          <w:szCs w:val="24"/>
        </w:rPr>
        <w:t>κόμη</w:t>
      </w:r>
      <w:r>
        <w:rPr>
          <w:rFonts w:eastAsia="Times New Roman"/>
          <w:szCs w:val="24"/>
        </w:rPr>
        <w:t xml:space="preserve">; </w:t>
      </w:r>
      <w:r w:rsidRPr="00080108">
        <w:rPr>
          <w:rFonts w:eastAsia="Times New Roman"/>
          <w:szCs w:val="24"/>
        </w:rPr>
        <w:t xml:space="preserve"> </w:t>
      </w:r>
      <w:r>
        <w:rPr>
          <w:rFonts w:eastAsia="Times New Roman"/>
          <w:szCs w:val="24"/>
        </w:rPr>
        <w:t>Τέσσερα</w:t>
      </w:r>
      <w:r w:rsidRPr="00080108">
        <w:rPr>
          <w:rFonts w:eastAsia="Times New Roman"/>
          <w:szCs w:val="24"/>
        </w:rPr>
        <w:t xml:space="preserve"> χρόνια</w:t>
      </w:r>
      <w:r>
        <w:rPr>
          <w:rFonts w:eastAsia="Times New Roman"/>
          <w:szCs w:val="24"/>
        </w:rPr>
        <w:t xml:space="preserve"> –λέει-</w:t>
      </w:r>
      <w:r w:rsidRPr="00080108">
        <w:rPr>
          <w:rFonts w:eastAsia="Times New Roman"/>
          <w:szCs w:val="24"/>
        </w:rPr>
        <w:t xml:space="preserve"> για να βγούμε σε σύνταξη</w:t>
      </w:r>
      <w:r>
        <w:rPr>
          <w:rFonts w:eastAsia="Times New Roman"/>
          <w:szCs w:val="24"/>
        </w:rPr>
        <w:t>. Τους</w:t>
      </w:r>
      <w:r w:rsidRPr="00080108">
        <w:rPr>
          <w:rFonts w:eastAsia="Times New Roman"/>
          <w:szCs w:val="24"/>
        </w:rPr>
        <w:t xml:space="preserve"> λέω </w:t>
      </w:r>
      <w:r>
        <w:rPr>
          <w:rFonts w:eastAsia="Times New Roman"/>
          <w:szCs w:val="24"/>
        </w:rPr>
        <w:t>και τι κάνετε εδώ;</w:t>
      </w:r>
      <w:r w:rsidRPr="00080108">
        <w:rPr>
          <w:rFonts w:eastAsia="Times New Roman"/>
          <w:szCs w:val="24"/>
        </w:rPr>
        <w:t xml:space="preserve"> </w:t>
      </w:r>
      <w:r>
        <w:rPr>
          <w:rFonts w:eastAsia="Times New Roman"/>
          <w:szCs w:val="24"/>
        </w:rPr>
        <w:t>«</w:t>
      </w:r>
      <w:r w:rsidRPr="00080108">
        <w:rPr>
          <w:rFonts w:eastAsia="Times New Roman"/>
          <w:szCs w:val="24"/>
        </w:rPr>
        <w:t xml:space="preserve">Πίνουμε το καφεδάκι </w:t>
      </w:r>
      <w:r>
        <w:rPr>
          <w:rFonts w:eastAsia="Times New Roman"/>
          <w:szCs w:val="24"/>
        </w:rPr>
        <w:t>μας, μέχρι να περάσει η τετραετία». Καλά λέω, έτσι θα περάσει η τετραετία. Δηλαδή, τους</w:t>
      </w:r>
      <w:r w:rsidRPr="00080108">
        <w:rPr>
          <w:rFonts w:eastAsia="Times New Roman"/>
          <w:szCs w:val="24"/>
        </w:rPr>
        <w:t xml:space="preserve"> πήραν από δουλειές που</w:t>
      </w:r>
      <w:r>
        <w:rPr>
          <w:rFonts w:eastAsia="Times New Roman"/>
          <w:szCs w:val="24"/>
        </w:rPr>
        <w:t>,</w:t>
      </w:r>
      <w:r w:rsidRPr="00080108">
        <w:rPr>
          <w:rFonts w:eastAsia="Times New Roman"/>
          <w:szCs w:val="24"/>
        </w:rPr>
        <w:t xml:space="preserve"> ίσως</w:t>
      </w:r>
      <w:r>
        <w:rPr>
          <w:rFonts w:eastAsia="Times New Roman"/>
          <w:szCs w:val="24"/>
        </w:rPr>
        <w:t>,</w:t>
      </w:r>
      <w:r w:rsidRPr="00080108">
        <w:rPr>
          <w:rFonts w:eastAsia="Times New Roman"/>
          <w:szCs w:val="24"/>
        </w:rPr>
        <w:t xml:space="preserve"> προσέφεραν κάτι </w:t>
      </w:r>
      <w:r>
        <w:rPr>
          <w:rFonts w:eastAsia="Times New Roman"/>
          <w:szCs w:val="24"/>
        </w:rPr>
        <w:t>-ί</w:t>
      </w:r>
      <w:r w:rsidRPr="00080108">
        <w:rPr>
          <w:rFonts w:eastAsia="Times New Roman"/>
          <w:szCs w:val="24"/>
        </w:rPr>
        <w:t>σως και να μην προσέφεραν</w:t>
      </w:r>
      <w:r>
        <w:rPr>
          <w:rFonts w:eastAsia="Times New Roman"/>
          <w:szCs w:val="24"/>
        </w:rPr>
        <w:t>-</w:t>
      </w:r>
      <w:r w:rsidRPr="00080108">
        <w:rPr>
          <w:rFonts w:eastAsia="Times New Roman"/>
          <w:szCs w:val="24"/>
        </w:rPr>
        <w:t xml:space="preserve"> και </w:t>
      </w:r>
      <w:r>
        <w:rPr>
          <w:rFonts w:eastAsia="Times New Roman"/>
          <w:szCs w:val="24"/>
        </w:rPr>
        <w:t xml:space="preserve">οι </w:t>
      </w:r>
      <w:r w:rsidRPr="00080108">
        <w:rPr>
          <w:rFonts w:eastAsia="Times New Roman"/>
          <w:szCs w:val="24"/>
        </w:rPr>
        <w:t xml:space="preserve">της Νέας Δημοκρατίας τους πήγαν σε δουλειές που </w:t>
      </w:r>
      <w:r>
        <w:rPr>
          <w:rFonts w:eastAsia="Times New Roman"/>
          <w:szCs w:val="24"/>
        </w:rPr>
        <w:t>σ</w:t>
      </w:r>
      <w:r w:rsidRPr="00080108">
        <w:rPr>
          <w:rFonts w:eastAsia="Times New Roman"/>
          <w:szCs w:val="24"/>
        </w:rPr>
        <w:t>ίγουρα δεν προσέφ</w:t>
      </w:r>
      <w:r w:rsidRPr="00080108">
        <w:rPr>
          <w:rFonts w:eastAsia="Times New Roman"/>
          <w:szCs w:val="24"/>
        </w:rPr>
        <w:t>εραν τίποτα</w:t>
      </w:r>
      <w:r>
        <w:rPr>
          <w:rFonts w:eastAsia="Times New Roman"/>
          <w:szCs w:val="24"/>
        </w:rPr>
        <w:t>.</w:t>
      </w:r>
      <w:r w:rsidRPr="00080108">
        <w:rPr>
          <w:rFonts w:eastAsia="Times New Roman"/>
          <w:szCs w:val="24"/>
        </w:rPr>
        <w:t xml:space="preserve"> </w:t>
      </w:r>
      <w:r>
        <w:rPr>
          <w:rFonts w:eastAsia="Times New Roman"/>
          <w:szCs w:val="24"/>
        </w:rPr>
        <w:t>Έτσι εννοούν τη διαθεσιμότητα κάποιοι. Δεν έκαναν κα</w:t>
      </w:r>
      <w:r>
        <w:rPr>
          <w:rFonts w:eastAsia="Times New Roman"/>
          <w:szCs w:val="24"/>
        </w:rPr>
        <w:t>μ</w:t>
      </w:r>
      <w:r>
        <w:rPr>
          <w:rFonts w:eastAsia="Times New Roman"/>
          <w:szCs w:val="24"/>
        </w:rPr>
        <w:t>μία αξιολόγηση και εκεί. Μ</w:t>
      </w:r>
      <w:r w:rsidRPr="00080108">
        <w:rPr>
          <w:rFonts w:eastAsia="Times New Roman"/>
          <w:szCs w:val="24"/>
        </w:rPr>
        <w:t>ε τη σκούπα τους πήρα</w:t>
      </w:r>
      <w:r>
        <w:rPr>
          <w:rFonts w:eastAsia="Times New Roman"/>
          <w:szCs w:val="24"/>
        </w:rPr>
        <w:t xml:space="preserve">ν, από τον ΟΣΕ, από διάφορες υπηρεσίες. </w:t>
      </w:r>
    </w:p>
    <w:p w14:paraId="5FC2F87A" w14:textId="77777777" w:rsidR="0020643A" w:rsidRDefault="00E84ECF">
      <w:pPr>
        <w:spacing w:line="600" w:lineRule="auto"/>
        <w:ind w:firstLine="720"/>
        <w:contextualSpacing/>
        <w:jc w:val="both"/>
        <w:rPr>
          <w:rFonts w:eastAsia="Times New Roman"/>
          <w:szCs w:val="24"/>
        </w:rPr>
      </w:pPr>
      <w:r>
        <w:rPr>
          <w:rFonts w:eastAsia="Times New Roman"/>
          <w:szCs w:val="24"/>
        </w:rPr>
        <w:t xml:space="preserve">Για τα </w:t>
      </w:r>
      <w:r w:rsidRPr="00080108">
        <w:rPr>
          <w:rFonts w:eastAsia="Times New Roman"/>
          <w:szCs w:val="24"/>
        </w:rPr>
        <w:t xml:space="preserve">κόκκινα δάνεια </w:t>
      </w:r>
      <w:r>
        <w:rPr>
          <w:rFonts w:eastAsia="Times New Roman"/>
          <w:szCs w:val="24"/>
        </w:rPr>
        <w:t>λέτε</w:t>
      </w:r>
      <w:r w:rsidRPr="00080108">
        <w:rPr>
          <w:rFonts w:eastAsia="Times New Roman"/>
          <w:szCs w:val="24"/>
        </w:rPr>
        <w:t xml:space="preserve"> όλοι </w:t>
      </w:r>
      <w:r>
        <w:rPr>
          <w:rFonts w:eastAsia="Times New Roman"/>
          <w:szCs w:val="24"/>
        </w:rPr>
        <w:t>ότι</w:t>
      </w:r>
      <w:r w:rsidRPr="00080108">
        <w:rPr>
          <w:rFonts w:eastAsia="Times New Roman"/>
          <w:szCs w:val="24"/>
        </w:rPr>
        <w:t xml:space="preserve"> θα αλλάξει ο νόμος Κατσέλη</w:t>
      </w:r>
      <w:r>
        <w:rPr>
          <w:rFonts w:eastAsia="Times New Roman"/>
          <w:szCs w:val="24"/>
        </w:rPr>
        <w:t>,</w:t>
      </w:r>
      <w:r w:rsidRPr="00080108">
        <w:rPr>
          <w:rFonts w:eastAsia="Times New Roman"/>
          <w:szCs w:val="24"/>
        </w:rPr>
        <w:t xml:space="preserve"> θα εντάξετε πάλι </w:t>
      </w:r>
      <w:r>
        <w:rPr>
          <w:rFonts w:eastAsia="Times New Roman"/>
          <w:szCs w:val="24"/>
        </w:rPr>
        <w:t>πολλούς,</w:t>
      </w:r>
      <w:r w:rsidRPr="00080108">
        <w:rPr>
          <w:rFonts w:eastAsia="Times New Roman"/>
          <w:szCs w:val="24"/>
        </w:rPr>
        <w:t xml:space="preserve"> θα αυξήσετε </w:t>
      </w:r>
      <w:r w:rsidRPr="00080108">
        <w:rPr>
          <w:rFonts w:eastAsia="Times New Roman"/>
          <w:szCs w:val="24"/>
        </w:rPr>
        <w:t xml:space="preserve">το ποσό από </w:t>
      </w:r>
      <w:r>
        <w:rPr>
          <w:rFonts w:eastAsia="Times New Roman"/>
          <w:szCs w:val="24"/>
        </w:rPr>
        <w:t>τις 100.000</w:t>
      </w:r>
      <w:r>
        <w:rPr>
          <w:rFonts w:eastAsia="Times New Roman"/>
          <w:szCs w:val="24"/>
        </w:rPr>
        <w:t xml:space="preserve"> ευρώ</w:t>
      </w:r>
      <w:r>
        <w:rPr>
          <w:rFonts w:eastAsia="Times New Roman"/>
          <w:szCs w:val="24"/>
        </w:rPr>
        <w:t xml:space="preserve"> στις 150.000</w:t>
      </w:r>
      <w:r>
        <w:rPr>
          <w:rFonts w:eastAsia="Times New Roman"/>
          <w:szCs w:val="24"/>
        </w:rPr>
        <w:t xml:space="preserve"> ευρώ</w:t>
      </w:r>
      <w:r>
        <w:rPr>
          <w:rFonts w:eastAsia="Times New Roman"/>
          <w:szCs w:val="24"/>
        </w:rPr>
        <w:t>, κ</w:t>
      </w:r>
      <w:r>
        <w:rPr>
          <w:rFonts w:eastAsia="Times New Roman"/>
          <w:szCs w:val="24"/>
        </w:rPr>
        <w:t>.</w:t>
      </w:r>
      <w:r>
        <w:rPr>
          <w:rFonts w:eastAsia="Times New Roman"/>
          <w:szCs w:val="24"/>
        </w:rPr>
        <w:t>λπ</w:t>
      </w:r>
      <w:r>
        <w:rPr>
          <w:rFonts w:eastAsia="Times New Roman"/>
          <w:szCs w:val="24"/>
        </w:rPr>
        <w:t>.</w:t>
      </w:r>
      <w:r>
        <w:rPr>
          <w:rFonts w:eastAsia="Times New Roman"/>
          <w:szCs w:val="24"/>
        </w:rPr>
        <w:t>. Εγώ βλέπω</w:t>
      </w:r>
      <w:r w:rsidRPr="00080108">
        <w:rPr>
          <w:rFonts w:eastAsia="Times New Roman"/>
          <w:szCs w:val="24"/>
        </w:rPr>
        <w:t xml:space="preserve"> ότι έχουν αρχίσει </w:t>
      </w:r>
      <w:r>
        <w:rPr>
          <w:rFonts w:eastAsia="Times New Roman"/>
          <w:szCs w:val="24"/>
        </w:rPr>
        <w:t xml:space="preserve">οι </w:t>
      </w:r>
      <w:r w:rsidRPr="00080108">
        <w:rPr>
          <w:rFonts w:eastAsia="Times New Roman"/>
          <w:szCs w:val="24"/>
        </w:rPr>
        <w:t xml:space="preserve">πλειστηριασμοί και της πρώτης κατοικίας και χιλιάδες σπίτια είναι σε </w:t>
      </w:r>
      <w:r>
        <w:rPr>
          <w:rFonts w:eastAsia="Times New Roman"/>
          <w:szCs w:val="24"/>
          <w:lang w:val="en-US"/>
        </w:rPr>
        <w:t>funds</w:t>
      </w:r>
      <w:r>
        <w:rPr>
          <w:rFonts w:eastAsia="Times New Roman"/>
          <w:szCs w:val="24"/>
        </w:rPr>
        <w:t>. Ας λέτε εσείς «όχι, προς</w:t>
      </w:r>
      <w:r w:rsidRPr="00080108">
        <w:rPr>
          <w:rFonts w:eastAsia="Times New Roman"/>
          <w:szCs w:val="24"/>
        </w:rPr>
        <w:t xml:space="preserve"> το παρόν βάζουμε πλούσιους</w:t>
      </w:r>
      <w:r>
        <w:rPr>
          <w:rFonts w:eastAsia="Times New Roman"/>
          <w:szCs w:val="24"/>
        </w:rPr>
        <w:t>, προς το παρόν διαλέγουμε».</w:t>
      </w:r>
      <w:r w:rsidRPr="00080108">
        <w:rPr>
          <w:rFonts w:eastAsia="Times New Roman"/>
          <w:szCs w:val="24"/>
        </w:rPr>
        <w:t xml:space="preserve"> </w:t>
      </w:r>
      <w:r>
        <w:rPr>
          <w:rFonts w:eastAsia="Times New Roman"/>
          <w:szCs w:val="24"/>
        </w:rPr>
        <w:t>Αφού</w:t>
      </w:r>
      <w:r w:rsidRPr="00080108">
        <w:rPr>
          <w:rFonts w:eastAsia="Times New Roman"/>
          <w:szCs w:val="24"/>
        </w:rPr>
        <w:t xml:space="preserve"> ξέρετε τώ</w:t>
      </w:r>
      <w:r w:rsidRPr="00080108">
        <w:rPr>
          <w:rFonts w:eastAsia="Times New Roman"/>
          <w:szCs w:val="24"/>
        </w:rPr>
        <w:t>ρα</w:t>
      </w:r>
      <w:r>
        <w:rPr>
          <w:rFonts w:eastAsia="Times New Roman"/>
          <w:szCs w:val="24"/>
        </w:rPr>
        <w:t>,</w:t>
      </w:r>
      <w:r w:rsidRPr="00080108">
        <w:rPr>
          <w:rFonts w:eastAsia="Times New Roman"/>
          <w:szCs w:val="24"/>
        </w:rPr>
        <w:t xml:space="preserve"> </w:t>
      </w:r>
      <w:r>
        <w:rPr>
          <w:rFonts w:eastAsia="Times New Roman"/>
          <w:szCs w:val="24"/>
        </w:rPr>
        <w:t>ό</w:t>
      </w:r>
      <w:r w:rsidRPr="00080108">
        <w:rPr>
          <w:rFonts w:eastAsia="Times New Roman"/>
          <w:szCs w:val="24"/>
        </w:rPr>
        <w:t>ταν β</w:t>
      </w:r>
      <w:r>
        <w:rPr>
          <w:rFonts w:eastAsia="Times New Roman"/>
          <w:szCs w:val="24"/>
        </w:rPr>
        <w:t>γαίνουν</w:t>
      </w:r>
      <w:r w:rsidRPr="00080108">
        <w:rPr>
          <w:rFonts w:eastAsia="Times New Roman"/>
          <w:szCs w:val="24"/>
        </w:rPr>
        <w:t xml:space="preserve"> στο σφυρί </w:t>
      </w:r>
      <w:r>
        <w:rPr>
          <w:rFonts w:eastAsia="Times New Roman"/>
          <w:szCs w:val="24"/>
        </w:rPr>
        <w:t xml:space="preserve">δέκα </w:t>
      </w:r>
      <w:r w:rsidRPr="00080108">
        <w:rPr>
          <w:rFonts w:eastAsia="Times New Roman"/>
          <w:szCs w:val="24"/>
        </w:rPr>
        <w:t>χιλιάδες σπίτια</w:t>
      </w:r>
      <w:r>
        <w:rPr>
          <w:rFonts w:eastAsia="Times New Roman"/>
          <w:szCs w:val="24"/>
        </w:rPr>
        <w:t>,</w:t>
      </w:r>
      <w:r w:rsidRPr="00080108">
        <w:rPr>
          <w:rFonts w:eastAsia="Times New Roman"/>
          <w:szCs w:val="24"/>
        </w:rPr>
        <w:t xml:space="preserve"> μπορείς να διαλέξεις</w:t>
      </w:r>
      <w:r>
        <w:rPr>
          <w:rFonts w:eastAsia="Times New Roman"/>
          <w:szCs w:val="24"/>
        </w:rPr>
        <w:t>;</w:t>
      </w:r>
      <w:r w:rsidRPr="00080108">
        <w:rPr>
          <w:rFonts w:eastAsia="Times New Roman"/>
          <w:szCs w:val="24"/>
        </w:rPr>
        <w:t xml:space="preserve"> </w:t>
      </w:r>
      <w:r>
        <w:rPr>
          <w:rFonts w:eastAsia="Times New Roman"/>
          <w:szCs w:val="24"/>
        </w:rPr>
        <w:t>Ε</w:t>
      </w:r>
      <w:r w:rsidRPr="00080108">
        <w:rPr>
          <w:rFonts w:eastAsia="Times New Roman"/>
          <w:szCs w:val="24"/>
        </w:rPr>
        <w:t>δώ δύο και δεν μπορείς να διαλέξεις</w:t>
      </w:r>
      <w:r>
        <w:rPr>
          <w:rFonts w:eastAsia="Times New Roman"/>
          <w:szCs w:val="24"/>
        </w:rPr>
        <w:t>.</w:t>
      </w:r>
      <w:r w:rsidRPr="00080108">
        <w:rPr>
          <w:rFonts w:eastAsia="Times New Roman"/>
          <w:szCs w:val="24"/>
        </w:rPr>
        <w:t xml:space="preserve"> </w:t>
      </w:r>
    </w:p>
    <w:p w14:paraId="5FC2F87B" w14:textId="77777777" w:rsidR="0020643A" w:rsidRDefault="00E84ECF">
      <w:pPr>
        <w:spacing w:line="600" w:lineRule="auto"/>
        <w:ind w:firstLine="720"/>
        <w:contextualSpacing/>
        <w:jc w:val="both"/>
        <w:rPr>
          <w:rFonts w:eastAsia="Times New Roman"/>
          <w:szCs w:val="24"/>
        </w:rPr>
      </w:pPr>
      <w:r>
        <w:rPr>
          <w:rFonts w:eastAsia="Times New Roman"/>
          <w:szCs w:val="24"/>
        </w:rPr>
        <w:t>Κ</w:t>
      </w:r>
      <w:r w:rsidRPr="00080108">
        <w:rPr>
          <w:rFonts w:eastAsia="Times New Roman"/>
          <w:szCs w:val="24"/>
        </w:rPr>
        <w:t>αλύτερα να ήσασταν ειλικριν</w:t>
      </w:r>
      <w:r>
        <w:rPr>
          <w:rFonts w:eastAsia="Times New Roman"/>
          <w:szCs w:val="24"/>
        </w:rPr>
        <w:t>είς</w:t>
      </w:r>
      <w:r w:rsidRPr="00080108">
        <w:rPr>
          <w:rFonts w:eastAsia="Times New Roman"/>
          <w:szCs w:val="24"/>
        </w:rPr>
        <w:t xml:space="preserve"> και έντιμ</w:t>
      </w:r>
      <w:r>
        <w:rPr>
          <w:rFonts w:eastAsia="Times New Roman"/>
          <w:szCs w:val="24"/>
        </w:rPr>
        <w:t>οι</w:t>
      </w:r>
      <w:r w:rsidRPr="00080108">
        <w:rPr>
          <w:rFonts w:eastAsia="Times New Roman"/>
          <w:szCs w:val="24"/>
        </w:rPr>
        <w:t xml:space="preserve"> </w:t>
      </w:r>
      <w:r>
        <w:rPr>
          <w:rFonts w:eastAsia="Times New Roman"/>
          <w:szCs w:val="24"/>
        </w:rPr>
        <w:t>και να λέγατε</w:t>
      </w:r>
      <w:r w:rsidRPr="00080108">
        <w:rPr>
          <w:rFonts w:eastAsia="Times New Roman"/>
          <w:szCs w:val="24"/>
        </w:rPr>
        <w:t xml:space="preserve"> </w:t>
      </w:r>
      <w:r>
        <w:rPr>
          <w:rFonts w:eastAsia="Times New Roman"/>
          <w:szCs w:val="24"/>
        </w:rPr>
        <w:t xml:space="preserve">ότι </w:t>
      </w:r>
      <w:r w:rsidRPr="00080108">
        <w:rPr>
          <w:rFonts w:eastAsia="Times New Roman"/>
          <w:szCs w:val="24"/>
        </w:rPr>
        <w:t xml:space="preserve">σε αυτό το ποσό που το παίρνει το </w:t>
      </w:r>
      <w:r>
        <w:rPr>
          <w:rFonts w:eastAsia="Times New Roman"/>
          <w:szCs w:val="24"/>
          <w:lang w:val="en-US"/>
        </w:rPr>
        <w:t>fund</w:t>
      </w:r>
      <w:r w:rsidRPr="00F76F0F">
        <w:rPr>
          <w:rFonts w:eastAsia="Times New Roman"/>
          <w:szCs w:val="24"/>
        </w:rPr>
        <w:t xml:space="preserve">, </w:t>
      </w:r>
      <w:r>
        <w:rPr>
          <w:rFonts w:eastAsia="Times New Roman"/>
          <w:szCs w:val="24"/>
        </w:rPr>
        <w:t xml:space="preserve">δίνουμε ένα εξάμηνο, μήπως το πάρουν οι ίδιοι οι δικαιούχοι. Οι ίδιοι οι </w:t>
      </w:r>
      <w:r w:rsidRPr="00080108">
        <w:rPr>
          <w:rFonts w:eastAsia="Times New Roman"/>
          <w:szCs w:val="24"/>
        </w:rPr>
        <w:t xml:space="preserve">δανειολήπτες </w:t>
      </w:r>
      <w:r>
        <w:rPr>
          <w:rFonts w:eastAsia="Times New Roman"/>
          <w:szCs w:val="24"/>
        </w:rPr>
        <w:t>ίσως μπορέσουν -δ</w:t>
      </w:r>
      <w:r w:rsidRPr="00080108">
        <w:rPr>
          <w:rFonts w:eastAsia="Times New Roman"/>
          <w:szCs w:val="24"/>
        </w:rPr>
        <w:t>ώστε τους ένα εξάμηνο</w:t>
      </w:r>
      <w:r>
        <w:rPr>
          <w:rFonts w:eastAsia="Times New Roman"/>
          <w:szCs w:val="24"/>
        </w:rPr>
        <w:t>- πιθανόν</w:t>
      </w:r>
      <w:r w:rsidRPr="00080108">
        <w:rPr>
          <w:rFonts w:eastAsia="Times New Roman"/>
          <w:szCs w:val="24"/>
        </w:rPr>
        <w:t xml:space="preserve"> να ανταποκριθούν</w:t>
      </w:r>
      <w:r>
        <w:rPr>
          <w:rFonts w:eastAsia="Times New Roman"/>
          <w:szCs w:val="24"/>
        </w:rPr>
        <w:t xml:space="preserve"> στο</w:t>
      </w:r>
      <w:r w:rsidRPr="00080108">
        <w:rPr>
          <w:rFonts w:eastAsia="Times New Roman"/>
          <w:szCs w:val="24"/>
        </w:rPr>
        <w:t xml:space="preserve"> κουρεμένο πόσο</w:t>
      </w:r>
      <w:r>
        <w:rPr>
          <w:rFonts w:eastAsia="Times New Roman"/>
          <w:szCs w:val="24"/>
        </w:rPr>
        <w:t xml:space="preserve">. Κάντε έστω αυτό που δείχνει στοιχειώδη οίκτο </w:t>
      </w:r>
      <w:r w:rsidRPr="00080108">
        <w:rPr>
          <w:rFonts w:eastAsia="Times New Roman"/>
          <w:szCs w:val="24"/>
        </w:rPr>
        <w:t>προς κάποιους που είναι θύματα της κρίση</w:t>
      </w:r>
      <w:r w:rsidRPr="00080108">
        <w:rPr>
          <w:rFonts w:eastAsia="Times New Roman"/>
          <w:szCs w:val="24"/>
        </w:rPr>
        <w:t>ς</w:t>
      </w:r>
      <w:r>
        <w:rPr>
          <w:rFonts w:eastAsia="Times New Roman"/>
          <w:szCs w:val="24"/>
        </w:rPr>
        <w:t>.</w:t>
      </w:r>
    </w:p>
    <w:p w14:paraId="5FC2F87C" w14:textId="77777777" w:rsidR="0020643A" w:rsidRDefault="00E84ECF">
      <w:pPr>
        <w:spacing w:line="600" w:lineRule="auto"/>
        <w:ind w:firstLine="720"/>
        <w:contextualSpacing/>
        <w:jc w:val="both"/>
        <w:rPr>
          <w:rFonts w:eastAsia="Times New Roman"/>
          <w:szCs w:val="24"/>
        </w:rPr>
      </w:pPr>
      <w:r>
        <w:rPr>
          <w:rFonts w:eastAsia="Times New Roman"/>
          <w:szCs w:val="24"/>
        </w:rPr>
        <w:t>Εσείς, όταν ήρθατε</w:t>
      </w:r>
      <w:r w:rsidRPr="00080108">
        <w:rPr>
          <w:rFonts w:eastAsia="Times New Roman"/>
          <w:szCs w:val="24"/>
        </w:rPr>
        <w:t xml:space="preserve"> το </w:t>
      </w:r>
      <w:r>
        <w:rPr>
          <w:rFonts w:eastAsia="Times New Roman"/>
          <w:szCs w:val="24"/>
        </w:rPr>
        <w:t>20</w:t>
      </w:r>
      <w:r w:rsidRPr="00080108">
        <w:rPr>
          <w:rFonts w:eastAsia="Times New Roman"/>
          <w:szCs w:val="24"/>
        </w:rPr>
        <w:t>15 είχατε υποσχεθεί ότι θα σκίσ</w:t>
      </w:r>
      <w:r>
        <w:rPr>
          <w:rFonts w:eastAsia="Times New Roman"/>
          <w:szCs w:val="24"/>
        </w:rPr>
        <w:t xml:space="preserve">ετε </w:t>
      </w:r>
      <w:r w:rsidRPr="00080108">
        <w:rPr>
          <w:rFonts w:eastAsia="Times New Roman"/>
          <w:szCs w:val="24"/>
        </w:rPr>
        <w:t>μνημόνια και σας ψήφισαν άνθρωποι που θεωρούσαν ότι θα τους χαρίσ</w:t>
      </w:r>
      <w:r>
        <w:rPr>
          <w:rFonts w:eastAsia="Times New Roman"/>
          <w:szCs w:val="24"/>
        </w:rPr>
        <w:t>ετε</w:t>
      </w:r>
      <w:r w:rsidRPr="00080108">
        <w:rPr>
          <w:rFonts w:eastAsia="Times New Roman"/>
          <w:szCs w:val="24"/>
        </w:rPr>
        <w:t xml:space="preserve"> τα δάνεια εντελώς</w:t>
      </w:r>
      <w:r>
        <w:rPr>
          <w:rFonts w:eastAsia="Times New Roman"/>
          <w:szCs w:val="24"/>
        </w:rPr>
        <w:t>.</w:t>
      </w:r>
      <w:r w:rsidRPr="00080108">
        <w:rPr>
          <w:rFonts w:eastAsia="Times New Roman"/>
          <w:szCs w:val="24"/>
        </w:rPr>
        <w:t xml:space="preserve"> </w:t>
      </w:r>
      <w:r>
        <w:rPr>
          <w:rFonts w:eastAsia="Times New Roman"/>
          <w:szCs w:val="24"/>
        </w:rPr>
        <w:t>Ε</w:t>
      </w:r>
      <w:r w:rsidRPr="00080108">
        <w:rPr>
          <w:rFonts w:eastAsia="Times New Roman"/>
          <w:szCs w:val="24"/>
        </w:rPr>
        <w:t xml:space="preserve">γώ </w:t>
      </w:r>
      <w:r>
        <w:rPr>
          <w:rFonts w:eastAsia="Times New Roman"/>
          <w:szCs w:val="24"/>
        </w:rPr>
        <w:t>είχα και</w:t>
      </w:r>
      <w:r w:rsidRPr="00080108">
        <w:rPr>
          <w:rFonts w:eastAsia="Times New Roman"/>
          <w:szCs w:val="24"/>
        </w:rPr>
        <w:t xml:space="preserve"> συγγενείς μου</w:t>
      </w:r>
      <w:r>
        <w:rPr>
          <w:rFonts w:eastAsia="Times New Roman"/>
          <w:szCs w:val="24"/>
        </w:rPr>
        <w:t>,</w:t>
      </w:r>
      <w:r w:rsidRPr="00080108">
        <w:rPr>
          <w:rFonts w:eastAsia="Times New Roman"/>
          <w:szCs w:val="24"/>
        </w:rPr>
        <w:t xml:space="preserve"> ανθρώπους που </w:t>
      </w:r>
      <w:r>
        <w:rPr>
          <w:rFonts w:eastAsia="Times New Roman"/>
          <w:szCs w:val="24"/>
        </w:rPr>
        <w:t xml:space="preserve">πίστευαν </w:t>
      </w:r>
      <w:r w:rsidRPr="00080108">
        <w:rPr>
          <w:rFonts w:eastAsia="Times New Roman"/>
          <w:szCs w:val="24"/>
        </w:rPr>
        <w:t xml:space="preserve">ότι θα τους χαρίσετε τα δάνεια και δεν ψήφισαν Ένωση </w:t>
      </w:r>
      <w:r>
        <w:rPr>
          <w:rFonts w:eastAsia="Times New Roman"/>
          <w:szCs w:val="24"/>
        </w:rPr>
        <w:t>Κ</w:t>
      </w:r>
      <w:r w:rsidRPr="00080108">
        <w:rPr>
          <w:rFonts w:eastAsia="Times New Roman"/>
          <w:szCs w:val="24"/>
        </w:rPr>
        <w:t>ε</w:t>
      </w:r>
      <w:r w:rsidRPr="00080108">
        <w:rPr>
          <w:rFonts w:eastAsia="Times New Roman"/>
          <w:szCs w:val="24"/>
        </w:rPr>
        <w:t>ντρώων</w:t>
      </w:r>
      <w:r>
        <w:rPr>
          <w:rFonts w:eastAsia="Times New Roman"/>
          <w:szCs w:val="24"/>
        </w:rPr>
        <w:t>,</w:t>
      </w:r>
      <w:r w:rsidRPr="00080108">
        <w:rPr>
          <w:rFonts w:eastAsia="Times New Roman"/>
          <w:szCs w:val="24"/>
        </w:rPr>
        <w:t xml:space="preserve"> ψήφισαν ΣΥΡΙΖΑ</w:t>
      </w:r>
      <w:r>
        <w:rPr>
          <w:rFonts w:eastAsia="Times New Roman"/>
          <w:szCs w:val="24"/>
        </w:rPr>
        <w:t>.</w:t>
      </w:r>
      <w:r w:rsidRPr="00080108">
        <w:rPr>
          <w:rFonts w:eastAsia="Times New Roman"/>
          <w:szCs w:val="24"/>
        </w:rPr>
        <w:t xml:space="preserve"> </w:t>
      </w:r>
      <w:r>
        <w:rPr>
          <w:rFonts w:eastAsia="Times New Roman"/>
          <w:szCs w:val="24"/>
        </w:rPr>
        <w:t>Και οι άνθρωποι τώρα ν</w:t>
      </w:r>
      <w:r w:rsidRPr="00080108">
        <w:rPr>
          <w:rFonts w:eastAsia="Times New Roman"/>
          <w:szCs w:val="24"/>
        </w:rPr>
        <w:t xml:space="preserve">α μη σας πω </w:t>
      </w:r>
      <w:r>
        <w:rPr>
          <w:rFonts w:eastAsia="Times New Roman"/>
          <w:szCs w:val="24"/>
        </w:rPr>
        <w:t>τ</w:t>
      </w:r>
      <w:r w:rsidRPr="00080108">
        <w:rPr>
          <w:rFonts w:eastAsia="Times New Roman"/>
          <w:szCs w:val="24"/>
        </w:rPr>
        <w:t xml:space="preserve">ι άποψη έχουν </w:t>
      </w:r>
      <w:r>
        <w:rPr>
          <w:rFonts w:eastAsia="Times New Roman"/>
          <w:szCs w:val="24"/>
        </w:rPr>
        <w:t>περί υμών. Να μην σας πω</w:t>
      </w:r>
      <w:r w:rsidRPr="00080108">
        <w:rPr>
          <w:rFonts w:eastAsia="Times New Roman"/>
          <w:szCs w:val="24"/>
        </w:rPr>
        <w:t xml:space="preserve"> </w:t>
      </w:r>
      <w:r>
        <w:rPr>
          <w:rFonts w:eastAsia="Times New Roman"/>
          <w:szCs w:val="24"/>
        </w:rPr>
        <w:t>τι</w:t>
      </w:r>
      <w:r w:rsidRPr="00080108">
        <w:rPr>
          <w:rFonts w:eastAsia="Times New Roman"/>
          <w:szCs w:val="24"/>
        </w:rPr>
        <w:t xml:space="preserve"> τους </w:t>
      </w:r>
      <w:r w:rsidRPr="00080108">
        <w:rPr>
          <w:rFonts w:eastAsia="Times New Roman"/>
          <w:szCs w:val="24"/>
        </w:rPr>
        <w:t>χαρίσ</w:t>
      </w:r>
      <w:r>
        <w:rPr>
          <w:rFonts w:eastAsia="Times New Roman"/>
          <w:szCs w:val="24"/>
        </w:rPr>
        <w:t>α</w:t>
      </w:r>
      <w:r w:rsidRPr="00080108">
        <w:rPr>
          <w:rFonts w:eastAsia="Times New Roman"/>
          <w:szCs w:val="24"/>
        </w:rPr>
        <w:t>τε</w:t>
      </w:r>
      <w:r>
        <w:rPr>
          <w:rFonts w:eastAsia="Times New Roman"/>
          <w:szCs w:val="24"/>
        </w:rPr>
        <w:t>.</w:t>
      </w:r>
    </w:p>
    <w:p w14:paraId="5FC2F87D" w14:textId="77777777" w:rsidR="0020643A" w:rsidRDefault="00E84ECF">
      <w:pPr>
        <w:spacing w:line="600" w:lineRule="auto"/>
        <w:ind w:firstLine="720"/>
        <w:contextualSpacing/>
        <w:jc w:val="both"/>
        <w:rPr>
          <w:rFonts w:eastAsia="Times New Roman"/>
          <w:szCs w:val="24"/>
        </w:rPr>
      </w:pPr>
      <w:r>
        <w:rPr>
          <w:rFonts w:eastAsia="Times New Roman"/>
          <w:szCs w:val="24"/>
        </w:rPr>
        <w:t>Θ</w:t>
      </w:r>
      <w:r w:rsidRPr="00080108">
        <w:rPr>
          <w:rFonts w:eastAsia="Times New Roman"/>
          <w:szCs w:val="24"/>
        </w:rPr>
        <w:t xml:space="preserve">α </w:t>
      </w:r>
      <w:r>
        <w:rPr>
          <w:rFonts w:eastAsia="Times New Roman"/>
          <w:szCs w:val="24"/>
        </w:rPr>
        <w:t xml:space="preserve">το πω εις την Αίθουσα </w:t>
      </w:r>
      <w:r w:rsidRPr="00080108">
        <w:rPr>
          <w:rFonts w:eastAsia="Times New Roman"/>
          <w:szCs w:val="24"/>
        </w:rPr>
        <w:t>αυτή</w:t>
      </w:r>
      <w:r>
        <w:rPr>
          <w:rFonts w:eastAsia="Times New Roman"/>
          <w:szCs w:val="24"/>
        </w:rPr>
        <w:t>ν. Το</w:t>
      </w:r>
      <w:r w:rsidRPr="00080108">
        <w:rPr>
          <w:rFonts w:eastAsia="Times New Roman"/>
          <w:szCs w:val="24"/>
        </w:rPr>
        <w:t xml:space="preserve"> 2009 η Ελλάδα </w:t>
      </w:r>
      <w:r>
        <w:rPr>
          <w:rFonts w:eastAsia="Times New Roman"/>
          <w:szCs w:val="24"/>
        </w:rPr>
        <w:t xml:space="preserve">δεν χρειαζόταν ούτε τις τρέλες </w:t>
      </w:r>
      <w:r w:rsidRPr="00080108">
        <w:rPr>
          <w:rFonts w:eastAsia="Times New Roman"/>
          <w:szCs w:val="24"/>
        </w:rPr>
        <w:t>του Γιώργου Παπανδρέου</w:t>
      </w:r>
      <w:r>
        <w:rPr>
          <w:rFonts w:eastAsia="Times New Roman"/>
          <w:szCs w:val="24"/>
        </w:rPr>
        <w:t>,</w:t>
      </w:r>
      <w:r w:rsidRPr="00080108">
        <w:rPr>
          <w:rFonts w:eastAsia="Times New Roman"/>
          <w:szCs w:val="24"/>
        </w:rPr>
        <w:t xml:space="preserve"> </w:t>
      </w:r>
      <w:r>
        <w:rPr>
          <w:rFonts w:eastAsia="Times New Roman"/>
          <w:szCs w:val="24"/>
        </w:rPr>
        <w:t xml:space="preserve">που πήγε στην Κίνα, </w:t>
      </w:r>
      <w:r w:rsidRPr="00080108">
        <w:rPr>
          <w:rFonts w:eastAsia="Times New Roman"/>
          <w:szCs w:val="24"/>
        </w:rPr>
        <w:t>στη Ρωσία να βρε</w:t>
      </w:r>
      <w:r w:rsidRPr="00080108">
        <w:rPr>
          <w:rFonts w:eastAsia="Times New Roman"/>
          <w:szCs w:val="24"/>
        </w:rPr>
        <w:t>ι λεφτά ο</w:t>
      </w:r>
      <w:r>
        <w:rPr>
          <w:rFonts w:eastAsia="Times New Roman"/>
          <w:szCs w:val="24"/>
        </w:rPr>
        <w:t>ύτε τις άλλες τρελές του Σαμαρά. Γ</w:t>
      </w:r>
      <w:r w:rsidRPr="00080108">
        <w:rPr>
          <w:rFonts w:eastAsia="Times New Roman"/>
          <w:szCs w:val="24"/>
        </w:rPr>
        <w:t xml:space="preserve">ιατί </w:t>
      </w:r>
      <w:r>
        <w:rPr>
          <w:rFonts w:eastAsia="Times New Roman"/>
          <w:szCs w:val="24"/>
        </w:rPr>
        <w:t xml:space="preserve">κι </w:t>
      </w:r>
      <w:r w:rsidRPr="00080108">
        <w:rPr>
          <w:rFonts w:eastAsia="Times New Roman"/>
          <w:szCs w:val="24"/>
        </w:rPr>
        <w:t xml:space="preserve">αυτός έκανε </w:t>
      </w:r>
      <w:r w:rsidRPr="00080108">
        <w:rPr>
          <w:rFonts w:eastAsia="Times New Roman"/>
          <w:szCs w:val="24"/>
        </w:rPr>
        <w:t>τρ</w:t>
      </w:r>
      <w:r>
        <w:rPr>
          <w:rFonts w:eastAsia="Times New Roman"/>
          <w:szCs w:val="24"/>
        </w:rPr>
        <w:t>έλε</w:t>
      </w:r>
      <w:r w:rsidRPr="00080108">
        <w:rPr>
          <w:rFonts w:eastAsia="Times New Roman"/>
          <w:szCs w:val="24"/>
        </w:rPr>
        <w:t xml:space="preserve">ς </w:t>
      </w:r>
      <w:r w:rsidRPr="00080108">
        <w:rPr>
          <w:rFonts w:eastAsia="Times New Roman"/>
          <w:szCs w:val="24"/>
        </w:rPr>
        <w:t xml:space="preserve">με τα </w:t>
      </w:r>
      <w:r>
        <w:rPr>
          <w:rFonts w:eastAsia="Times New Roman"/>
          <w:szCs w:val="24"/>
        </w:rPr>
        <w:t>«</w:t>
      </w:r>
      <w:r w:rsidRPr="00080108">
        <w:rPr>
          <w:rFonts w:eastAsia="Times New Roman"/>
          <w:szCs w:val="24"/>
        </w:rPr>
        <w:t>Ζάππει</w:t>
      </w:r>
      <w:r>
        <w:rPr>
          <w:rFonts w:eastAsia="Times New Roman"/>
          <w:szCs w:val="24"/>
        </w:rPr>
        <w:t>α</w:t>
      </w:r>
      <w:r>
        <w:rPr>
          <w:rFonts w:eastAsia="Times New Roman"/>
          <w:szCs w:val="24"/>
        </w:rPr>
        <w:t>»</w:t>
      </w:r>
      <w:r>
        <w:rPr>
          <w:rFonts w:eastAsia="Times New Roman"/>
          <w:szCs w:val="24"/>
        </w:rPr>
        <w:t>.</w:t>
      </w:r>
      <w:r w:rsidRPr="00080108">
        <w:rPr>
          <w:rFonts w:eastAsia="Times New Roman"/>
          <w:szCs w:val="24"/>
        </w:rPr>
        <w:t xml:space="preserve"> </w:t>
      </w:r>
      <w:r>
        <w:rPr>
          <w:rFonts w:eastAsia="Times New Roman"/>
          <w:szCs w:val="24"/>
        </w:rPr>
        <w:t xml:space="preserve">Ενώ, επισήμως, το κόμμα ήταν ευρωπαϊκό, πήγε στα </w:t>
      </w:r>
      <w:r>
        <w:rPr>
          <w:rFonts w:eastAsia="Times New Roman"/>
          <w:szCs w:val="24"/>
        </w:rPr>
        <w:t>«</w:t>
      </w:r>
      <w:r>
        <w:rPr>
          <w:rFonts w:eastAsia="Times New Roman"/>
          <w:szCs w:val="24"/>
        </w:rPr>
        <w:t>Ζάππεια</w:t>
      </w:r>
      <w:r>
        <w:rPr>
          <w:rFonts w:eastAsia="Times New Roman"/>
          <w:szCs w:val="24"/>
        </w:rPr>
        <w:t>»</w:t>
      </w:r>
      <w:r>
        <w:rPr>
          <w:rFonts w:eastAsia="Times New Roman"/>
          <w:szCs w:val="24"/>
        </w:rPr>
        <w:t xml:space="preserve"> και </w:t>
      </w:r>
      <w:r w:rsidRPr="00080108">
        <w:rPr>
          <w:rFonts w:eastAsia="Times New Roman"/>
          <w:szCs w:val="24"/>
        </w:rPr>
        <w:t>ευχαριστούσε τα πλήθη ότι θα τα βάλει με την Ευρώπη</w:t>
      </w:r>
      <w:r>
        <w:rPr>
          <w:rFonts w:eastAsia="Times New Roman"/>
          <w:szCs w:val="24"/>
        </w:rPr>
        <w:t>.</w:t>
      </w:r>
      <w:r w:rsidRPr="00080108">
        <w:rPr>
          <w:rFonts w:eastAsia="Times New Roman"/>
          <w:szCs w:val="24"/>
        </w:rPr>
        <w:t xml:space="preserve"> </w:t>
      </w:r>
      <w:r>
        <w:rPr>
          <w:rFonts w:eastAsia="Times New Roman"/>
          <w:szCs w:val="24"/>
        </w:rPr>
        <w:t>Μ</w:t>
      </w:r>
      <w:r w:rsidRPr="00080108">
        <w:rPr>
          <w:rFonts w:eastAsia="Times New Roman"/>
          <w:szCs w:val="24"/>
        </w:rPr>
        <w:t>ετά ήρθε ο Τσίπρας</w:t>
      </w:r>
      <w:r>
        <w:rPr>
          <w:rFonts w:eastAsia="Times New Roman"/>
          <w:szCs w:val="24"/>
        </w:rPr>
        <w:t>,</w:t>
      </w:r>
      <w:r w:rsidRPr="00080108">
        <w:rPr>
          <w:rFonts w:eastAsia="Times New Roman"/>
          <w:szCs w:val="24"/>
        </w:rPr>
        <w:t xml:space="preserve"> ο οποίος υποσχέθηκε ότι θα αλλάξει την Ευρώπη</w:t>
      </w:r>
      <w:r>
        <w:rPr>
          <w:rFonts w:eastAsia="Times New Roman"/>
          <w:szCs w:val="24"/>
        </w:rPr>
        <w:t>.</w:t>
      </w:r>
    </w:p>
    <w:p w14:paraId="5FC2F87E" w14:textId="77777777" w:rsidR="0020643A" w:rsidRDefault="00E84ECF">
      <w:pPr>
        <w:spacing w:line="600" w:lineRule="auto"/>
        <w:ind w:firstLine="720"/>
        <w:contextualSpacing/>
        <w:jc w:val="both"/>
        <w:rPr>
          <w:rFonts w:eastAsia="Times New Roman"/>
          <w:szCs w:val="24"/>
        </w:rPr>
      </w:pPr>
      <w:r w:rsidRPr="00080108">
        <w:rPr>
          <w:rFonts w:eastAsia="Times New Roman"/>
          <w:szCs w:val="24"/>
        </w:rPr>
        <w:t xml:space="preserve"> </w:t>
      </w:r>
      <w:r>
        <w:rPr>
          <w:rFonts w:eastAsia="Times New Roman"/>
          <w:szCs w:val="24"/>
        </w:rPr>
        <w:t>Α</w:t>
      </w:r>
      <w:r w:rsidRPr="00080108">
        <w:rPr>
          <w:rFonts w:eastAsia="Times New Roman"/>
          <w:szCs w:val="24"/>
        </w:rPr>
        <w:t xml:space="preserve">υτό που ήθελε το </w:t>
      </w:r>
      <w:r>
        <w:rPr>
          <w:rFonts w:eastAsia="Times New Roman"/>
          <w:szCs w:val="24"/>
        </w:rPr>
        <w:t>200</w:t>
      </w:r>
      <w:r w:rsidRPr="00080108">
        <w:rPr>
          <w:rFonts w:eastAsia="Times New Roman"/>
          <w:szCs w:val="24"/>
        </w:rPr>
        <w:t xml:space="preserve">9 </w:t>
      </w:r>
      <w:r>
        <w:rPr>
          <w:rFonts w:eastAsia="Times New Roman"/>
          <w:szCs w:val="24"/>
        </w:rPr>
        <w:t xml:space="preserve">η Ελλάδα ήταν ένα μνημόνιο </w:t>
      </w:r>
      <w:r w:rsidRPr="00080108">
        <w:rPr>
          <w:rFonts w:eastAsia="Times New Roman"/>
          <w:szCs w:val="24"/>
        </w:rPr>
        <w:t xml:space="preserve">δικό </w:t>
      </w:r>
      <w:r>
        <w:rPr>
          <w:rFonts w:eastAsia="Times New Roman"/>
          <w:szCs w:val="24"/>
        </w:rPr>
        <w:t>μας, δηλαδή ένα οικειοθελές</w:t>
      </w:r>
      <w:r w:rsidRPr="0061482A">
        <w:rPr>
          <w:rFonts w:eastAsia="Times New Roman"/>
          <w:szCs w:val="24"/>
        </w:rPr>
        <w:t xml:space="preserve"> </w:t>
      </w:r>
      <w:r w:rsidRPr="00080108">
        <w:rPr>
          <w:rFonts w:eastAsia="Times New Roman"/>
          <w:szCs w:val="24"/>
        </w:rPr>
        <w:t>μνημόνιο</w:t>
      </w:r>
      <w:r>
        <w:rPr>
          <w:rFonts w:eastAsia="Times New Roman"/>
          <w:szCs w:val="24"/>
        </w:rPr>
        <w:t>,</w:t>
      </w:r>
      <w:r w:rsidRPr="00080108">
        <w:rPr>
          <w:rFonts w:eastAsia="Times New Roman"/>
          <w:szCs w:val="24"/>
        </w:rPr>
        <w:t xml:space="preserve"> χωρίς </w:t>
      </w:r>
      <w:r>
        <w:rPr>
          <w:rFonts w:eastAsia="Times New Roman"/>
          <w:szCs w:val="24"/>
        </w:rPr>
        <w:t>νταβατζήδες,</w:t>
      </w:r>
      <w:r w:rsidRPr="00080108">
        <w:rPr>
          <w:rFonts w:eastAsia="Times New Roman"/>
          <w:szCs w:val="24"/>
        </w:rPr>
        <w:t xml:space="preserve"> να </w:t>
      </w:r>
      <w:r>
        <w:rPr>
          <w:rFonts w:eastAsia="Times New Roman"/>
          <w:szCs w:val="24"/>
        </w:rPr>
        <w:t xml:space="preserve">προβούμε </w:t>
      </w:r>
      <w:r w:rsidRPr="00080108">
        <w:rPr>
          <w:rFonts w:eastAsia="Times New Roman"/>
          <w:szCs w:val="24"/>
        </w:rPr>
        <w:t xml:space="preserve">μόνοι μας </w:t>
      </w:r>
      <w:r>
        <w:rPr>
          <w:rFonts w:eastAsia="Times New Roman"/>
          <w:szCs w:val="24"/>
        </w:rPr>
        <w:t>σε κάποιες επιτρεπτές μειώσεις</w:t>
      </w:r>
      <w:r w:rsidRPr="00080108">
        <w:rPr>
          <w:rFonts w:eastAsia="Times New Roman"/>
          <w:szCs w:val="24"/>
        </w:rPr>
        <w:t xml:space="preserve"> και να μειώσουμε την αύξηση των ελλειμμάτω</w:t>
      </w:r>
      <w:r w:rsidRPr="00080108">
        <w:rPr>
          <w:rFonts w:eastAsia="Times New Roman"/>
          <w:szCs w:val="24"/>
        </w:rPr>
        <w:t>ν</w:t>
      </w:r>
      <w:r>
        <w:rPr>
          <w:rFonts w:eastAsia="Times New Roman"/>
          <w:szCs w:val="24"/>
        </w:rPr>
        <w:t xml:space="preserve">. Τότε οι αγορές θα μας έσωζαν. Αντί, όμως, να </w:t>
      </w:r>
      <w:r w:rsidRPr="00080108">
        <w:rPr>
          <w:rFonts w:eastAsia="Times New Roman"/>
          <w:szCs w:val="24"/>
        </w:rPr>
        <w:t>κάνουμε αυτό</w:t>
      </w:r>
      <w:r>
        <w:rPr>
          <w:rFonts w:eastAsia="Times New Roman"/>
          <w:szCs w:val="24"/>
        </w:rPr>
        <w:t>,</w:t>
      </w:r>
      <w:r w:rsidRPr="00080108">
        <w:rPr>
          <w:rFonts w:eastAsia="Times New Roman"/>
          <w:szCs w:val="24"/>
        </w:rPr>
        <w:t xml:space="preserve"> μία οικειοθελή λιτότητα</w:t>
      </w:r>
      <w:r>
        <w:rPr>
          <w:rFonts w:eastAsia="Times New Roman"/>
          <w:szCs w:val="24"/>
        </w:rPr>
        <w:t>,</w:t>
      </w:r>
      <w:r w:rsidRPr="00080108">
        <w:rPr>
          <w:rFonts w:eastAsia="Times New Roman"/>
          <w:szCs w:val="24"/>
        </w:rPr>
        <w:t xml:space="preserve"> της οποίας εμείς θα ήμασταν </w:t>
      </w:r>
      <w:r>
        <w:rPr>
          <w:rFonts w:eastAsia="Times New Roman"/>
          <w:szCs w:val="24"/>
        </w:rPr>
        <w:t xml:space="preserve">οι </w:t>
      </w:r>
      <w:r w:rsidRPr="00080108">
        <w:rPr>
          <w:rFonts w:eastAsia="Times New Roman"/>
          <w:szCs w:val="24"/>
        </w:rPr>
        <w:t xml:space="preserve">κυρίαρχοι και </w:t>
      </w:r>
      <w:r>
        <w:rPr>
          <w:rFonts w:eastAsia="Times New Roman"/>
          <w:szCs w:val="24"/>
        </w:rPr>
        <w:t xml:space="preserve">οι </w:t>
      </w:r>
      <w:r w:rsidRPr="00080108">
        <w:rPr>
          <w:rFonts w:eastAsia="Times New Roman"/>
          <w:szCs w:val="24"/>
        </w:rPr>
        <w:t>αποφασίζοντ</w:t>
      </w:r>
      <w:r>
        <w:rPr>
          <w:rFonts w:eastAsia="Times New Roman"/>
          <w:szCs w:val="24"/>
        </w:rPr>
        <w:t>ε</w:t>
      </w:r>
      <w:r w:rsidRPr="00080108">
        <w:rPr>
          <w:rFonts w:eastAsia="Times New Roman"/>
          <w:szCs w:val="24"/>
        </w:rPr>
        <w:t>ς</w:t>
      </w:r>
      <w:r>
        <w:rPr>
          <w:rFonts w:eastAsia="Times New Roman"/>
          <w:szCs w:val="24"/>
        </w:rPr>
        <w:t>,</w:t>
      </w:r>
      <w:r w:rsidRPr="00080108">
        <w:rPr>
          <w:rFonts w:eastAsia="Times New Roman"/>
          <w:szCs w:val="24"/>
        </w:rPr>
        <w:t xml:space="preserve"> αφήσαμε τα πράγματα πίσω από εγωισμούς να πάνε </w:t>
      </w:r>
      <w:r>
        <w:rPr>
          <w:rFonts w:eastAsia="Times New Roman"/>
          <w:szCs w:val="24"/>
        </w:rPr>
        <w:t xml:space="preserve">εις </w:t>
      </w:r>
      <w:r w:rsidRPr="00080108">
        <w:rPr>
          <w:rFonts w:eastAsia="Times New Roman"/>
          <w:szCs w:val="24"/>
        </w:rPr>
        <w:t xml:space="preserve">τα άκρα και μετά πήγαμε </w:t>
      </w:r>
      <w:r>
        <w:rPr>
          <w:rFonts w:eastAsia="Times New Roman"/>
          <w:szCs w:val="24"/>
        </w:rPr>
        <w:t xml:space="preserve">εις </w:t>
      </w:r>
      <w:r w:rsidRPr="00080108">
        <w:rPr>
          <w:rFonts w:eastAsia="Times New Roman"/>
          <w:szCs w:val="24"/>
        </w:rPr>
        <w:t>τα χέρια των δανειστών</w:t>
      </w:r>
      <w:r>
        <w:rPr>
          <w:rFonts w:eastAsia="Times New Roman"/>
          <w:szCs w:val="24"/>
        </w:rPr>
        <w:t>.</w:t>
      </w:r>
      <w:r w:rsidRPr="00080108">
        <w:rPr>
          <w:rFonts w:eastAsia="Times New Roman"/>
          <w:szCs w:val="24"/>
        </w:rPr>
        <w:t xml:space="preserve"> </w:t>
      </w:r>
      <w:r>
        <w:rPr>
          <w:rFonts w:eastAsia="Times New Roman"/>
          <w:szCs w:val="24"/>
        </w:rPr>
        <w:t>Α</w:t>
      </w:r>
      <w:r w:rsidRPr="00080108">
        <w:rPr>
          <w:rFonts w:eastAsia="Times New Roman"/>
          <w:szCs w:val="24"/>
        </w:rPr>
        <w:t>υτ</w:t>
      </w:r>
      <w:r w:rsidRPr="00080108">
        <w:rPr>
          <w:rFonts w:eastAsia="Times New Roman"/>
          <w:szCs w:val="24"/>
        </w:rPr>
        <w:t>ό έμενε πλέον μετά</w:t>
      </w:r>
      <w:r>
        <w:rPr>
          <w:rFonts w:eastAsia="Times New Roman"/>
          <w:szCs w:val="24"/>
        </w:rPr>
        <w:t xml:space="preserve"> λόγω εγωισμών του Παπανδρέου,</w:t>
      </w:r>
      <w:r w:rsidRPr="00080108">
        <w:rPr>
          <w:rFonts w:eastAsia="Times New Roman"/>
          <w:szCs w:val="24"/>
        </w:rPr>
        <w:t xml:space="preserve"> </w:t>
      </w:r>
      <w:r>
        <w:rPr>
          <w:rFonts w:eastAsia="Times New Roman"/>
          <w:szCs w:val="24"/>
        </w:rPr>
        <w:t>του Σ</w:t>
      </w:r>
      <w:r w:rsidRPr="00080108">
        <w:rPr>
          <w:rFonts w:eastAsia="Times New Roman"/>
          <w:szCs w:val="24"/>
        </w:rPr>
        <w:t>αμαρά</w:t>
      </w:r>
      <w:r>
        <w:rPr>
          <w:rFonts w:eastAsia="Times New Roman"/>
          <w:szCs w:val="24"/>
        </w:rPr>
        <w:t>,</w:t>
      </w:r>
      <w:r w:rsidRPr="00080108">
        <w:rPr>
          <w:rFonts w:eastAsia="Times New Roman"/>
          <w:szCs w:val="24"/>
        </w:rPr>
        <w:t xml:space="preserve"> του Τσίπρα</w:t>
      </w:r>
      <w:r>
        <w:rPr>
          <w:rFonts w:eastAsia="Times New Roman"/>
          <w:szCs w:val="24"/>
        </w:rPr>
        <w:t>.</w:t>
      </w:r>
      <w:r w:rsidRPr="00080108">
        <w:rPr>
          <w:rFonts w:eastAsia="Times New Roman"/>
          <w:szCs w:val="24"/>
        </w:rPr>
        <w:t xml:space="preserve"> </w:t>
      </w:r>
    </w:p>
    <w:p w14:paraId="5FC2F87F" w14:textId="77777777" w:rsidR="0020643A" w:rsidRDefault="00E84ECF">
      <w:pPr>
        <w:spacing w:line="600" w:lineRule="auto"/>
        <w:ind w:firstLine="720"/>
        <w:contextualSpacing/>
        <w:jc w:val="both"/>
        <w:rPr>
          <w:rFonts w:eastAsia="Times New Roman"/>
          <w:szCs w:val="24"/>
        </w:rPr>
      </w:pPr>
      <w:r>
        <w:rPr>
          <w:rFonts w:eastAsia="Times New Roman"/>
          <w:szCs w:val="24"/>
        </w:rPr>
        <w:t xml:space="preserve">Κανείς δεν είπε την </w:t>
      </w:r>
      <w:r w:rsidRPr="00080108">
        <w:rPr>
          <w:rFonts w:eastAsia="Times New Roman"/>
          <w:szCs w:val="24"/>
        </w:rPr>
        <w:t xml:space="preserve">αλήθεια </w:t>
      </w:r>
      <w:r>
        <w:rPr>
          <w:rFonts w:eastAsia="Times New Roman"/>
          <w:szCs w:val="24"/>
        </w:rPr>
        <w:t xml:space="preserve">εις τον </w:t>
      </w:r>
      <w:r w:rsidRPr="00080108">
        <w:rPr>
          <w:rFonts w:eastAsia="Times New Roman"/>
          <w:szCs w:val="24"/>
        </w:rPr>
        <w:t>τόπο αυτόν</w:t>
      </w:r>
      <w:r>
        <w:rPr>
          <w:rFonts w:eastAsia="Times New Roman"/>
          <w:szCs w:val="24"/>
        </w:rPr>
        <w:t>.</w:t>
      </w:r>
      <w:r w:rsidRPr="00080108">
        <w:rPr>
          <w:rFonts w:eastAsia="Times New Roman"/>
          <w:szCs w:val="24"/>
        </w:rPr>
        <w:t xml:space="preserve"> </w:t>
      </w:r>
      <w:r>
        <w:rPr>
          <w:rFonts w:eastAsia="Times New Roman"/>
          <w:szCs w:val="24"/>
        </w:rPr>
        <w:t>Π</w:t>
      </w:r>
      <w:r w:rsidRPr="00080108">
        <w:rPr>
          <w:rFonts w:eastAsia="Times New Roman"/>
          <w:szCs w:val="24"/>
        </w:rPr>
        <w:t>οιος την είπε την αλήθεια</w:t>
      </w:r>
      <w:r>
        <w:rPr>
          <w:rFonts w:eastAsia="Times New Roman"/>
          <w:szCs w:val="24"/>
        </w:rPr>
        <w:t>;</w:t>
      </w:r>
      <w:r w:rsidRPr="00080108">
        <w:rPr>
          <w:rFonts w:eastAsia="Times New Roman"/>
          <w:szCs w:val="24"/>
        </w:rPr>
        <w:t xml:space="preserve"> </w:t>
      </w:r>
      <w:r>
        <w:rPr>
          <w:rFonts w:eastAsia="Times New Roman"/>
          <w:szCs w:val="24"/>
        </w:rPr>
        <w:t xml:space="preserve">Εδώ </w:t>
      </w:r>
      <w:r w:rsidRPr="00080108">
        <w:rPr>
          <w:rFonts w:eastAsia="Times New Roman"/>
          <w:szCs w:val="24"/>
        </w:rPr>
        <w:t>η χώρα κατέρρεε κ</w:t>
      </w:r>
      <w:r>
        <w:rPr>
          <w:rFonts w:eastAsia="Times New Roman"/>
          <w:szCs w:val="24"/>
        </w:rPr>
        <w:t>ι</w:t>
      </w:r>
      <w:r w:rsidRPr="00080108">
        <w:rPr>
          <w:rFonts w:eastAsia="Times New Roman"/>
          <w:szCs w:val="24"/>
        </w:rPr>
        <w:t xml:space="preserve"> αυτοί λέγανε άλλος </w:t>
      </w:r>
      <w:r>
        <w:rPr>
          <w:rFonts w:eastAsia="Times New Roman"/>
          <w:szCs w:val="24"/>
        </w:rPr>
        <w:t xml:space="preserve">ότι </w:t>
      </w:r>
      <w:r w:rsidRPr="00080108">
        <w:rPr>
          <w:rFonts w:eastAsia="Times New Roman"/>
          <w:szCs w:val="24"/>
        </w:rPr>
        <w:t>υπάρχουν λεφτά</w:t>
      </w:r>
      <w:r>
        <w:rPr>
          <w:rFonts w:eastAsia="Times New Roman"/>
          <w:szCs w:val="24"/>
        </w:rPr>
        <w:t>,</w:t>
      </w:r>
      <w:r w:rsidRPr="00080108">
        <w:rPr>
          <w:rFonts w:eastAsia="Times New Roman"/>
          <w:szCs w:val="24"/>
        </w:rPr>
        <w:t xml:space="preserve"> άλλος έλεγε στα </w:t>
      </w:r>
      <w:r>
        <w:rPr>
          <w:rFonts w:eastAsia="Times New Roman"/>
          <w:szCs w:val="24"/>
        </w:rPr>
        <w:t>«</w:t>
      </w:r>
      <w:r>
        <w:rPr>
          <w:rFonts w:eastAsia="Times New Roman"/>
          <w:szCs w:val="24"/>
        </w:rPr>
        <w:t>Ζάππεια</w:t>
      </w:r>
      <w:r>
        <w:rPr>
          <w:rFonts w:eastAsia="Times New Roman"/>
          <w:szCs w:val="24"/>
        </w:rPr>
        <w:t>»</w:t>
      </w:r>
      <w:r w:rsidRPr="00080108">
        <w:rPr>
          <w:rFonts w:eastAsia="Times New Roman"/>
          <w:szCs w:val="24"/>
        </w:rPr>
        <w:t xml:space="preserve"> </w:t>
      </w:r>
      <w:r>
        <w:rPr>
          <w:rFonts w:eastAsia="Times New Roman"/>
          <w:szCs w:val="24"/>
        </w:rPr>
        <w:t xml:space="preserve">ότι </w:t>
      </w:r>
      <w:r w:rsidRPr="00080108">
        <w:rPr>
          <w:rFonts w:eastAsia="Times New Roman"/>
          <w:szCs w:val="24"/>
        </w:rPr>
        <w:t xml:space="preserve">έχει </w:t>
      </w:r>
      <w:r>
        <w:rPr>
          <w:rFonts w:eastAsia="Times New Roman"/>
          <w:szCs w:val="24"/>
        </w:rPr>
        <w:t>ά</w:t>
      </w:r>
      <w:r w:rsidRPr="00080108">
        <w:rPr>
          <w:rFonts w:eastAsia="Times New Roman"/>
          <w:szCs w:val="24"/>
        </w:rPr>
        <w:t xml:space="preserve">λλες </w:t>
      </w:r>
      <w:r w:rsidRPr="00080108">
        <w:rPr>
          <w:rFonts w:eastAsia="Times New Roman"/>
          <w:szCs w:val="24"/>
        </w:rPr>
        <w:t>λύσεις</w:t>
      </w:r>
      <w:r>
        <w:rPr>
          <w:rFonts w:eastAsia="Times New Roman"/>
          <w:szCs w:val="24"/>
        </w:rPr>
        <w:t>.</w:t>
      </w:r>
      <w:r w:rsidRPr="00080108">
        <w:rPr>
          <w:rFonts w:eastAsia="Times New Roman"/>
          <w:szCs w:val="24"/>
        </w:rPr>
        <w:t xml:space="preserve"> </w:t>
      </w:r>
      <w:r>
        <w:rPr>
          <w:rFonts w:eastAsia="Times New Roman"/>
          <w:szCs w:val="24"/>
        </w:rPr>
        <w:t>Κ</w:t>
      </w:r>
      <w:r w:rsidRPr="00080108">
        <w:rPr>
          <w:rFonts w:eastAsia="Times New Roman"/>
          <w:szCs w:val="24"/>
        </w:rPr>
        <w:t>α</w:t>
      </w:r>
      <w:r>
        <w:rPr>
          <w:rFonts w:eastAsia="Times New Roman"/>
          <w:szCs w:val="24"/>
        </w:rPr>
        <w:t>μ</w:t>
      </w:r>
      <w:r w:rsidRPr="00080108">
        <w:rPr>
          <w:rFonts w:eastAsia="Times New Roman"/>
          <w:szCs w:val="24"/>
        </w:rPr>
        <w:t>μία λύση δεν είχε</w:t>
      </w:r>
      <w:r>
        <w:rPr>
          <w:rFonts w:eastAsia="Times New Roman"/>
          <w:szCs w:val="24"/>
        </w:rPr>
        <w:t>.</w:t>
      </w:r>
      <w:r w:rsidRPr="00080108">
        <w:rPr>
          <w:rFonts w:eastAsia="Times New Roman"/>
          <w:szCs w:val="24"/>
        </w:rPr>
        <w:t xml:space="preserve"> </w:t>
      </w:r>
    </w:p>
    <w:p w14:paraId="5FC2F880" w14:textId="77777777" w:rsidR="0020643A" w:rsidRDefault="00E84ECF">
      <w:pPr>
        <w:spacing w:line="600" w:lineRule="auto"/>
        <w:ind w:firstLine="720"/>
        <w:contextualSpacing/>
        <w:jc w:val="both"/>
        <w:rPr>
          <w:rFonts w:eastAsia="Times New Roman"/>
          <w:szCs w:val="24"/>
        </w:rPr>
      </w:pPr>
      <w:r>
        <w:rPr>
          <w:rFonts w:eastAsia="Times New Roman"/>
          <w:szCs w:val="24"/>
        </w:rPr>
        <w:t>Κ</w:t>
      </w:r>
      <w:r w:rsidRPr="00080108">
        <w:rPr>
          <w:rFonts w:eastAsia="Times New Roman"/>
          <w:szCs w:val="24"/>
        </w:rPr>
        <w:t xml:space="preserve">αι </w:t>
      </w:r>
      <w:r>
        <w:rPr>
          <w:rFonts w:eastAsia="Times New Roman"/>
          <w:szCs w:val="24"/>
        </w:rPr>
        <w:t xml:space="preserve">η </w:t>
      </w:r>
      <w:r w:rsidRPr="00080108">
        <w:rPr>
          <w:rFonts w:eastAsia="Times New Roman"/>
          <w:szCs w:val="24"/>
        </w:rPr>
        <w:t>Νέα Δημοκρατία υπόσχεται τώρα ανάπτυξη</w:t>
      </w:r>
      <w:r>
        <w:rPr>
          <w:rFonts w:eastAsia="Times New Roman"/>
          <w:szCs w:val="24"/>
        </w:rPr>
        <w:t>,</w:t>
      </w:r>
      <w:r w:rsidRPr="00080108">
        <w:rPr>
          <w:rFonts w:eastAsia="Times New Roman"/>
          <w:szCs w:val="24"/>
        </w:rPr>
        <w:t xml:space="preserve"> </w:t>
      </w:r>
      <w:r>
        <w:rPr>
          <w:rFonts w:eastAsia="Times New Roman"/>
          <w:szCs w:val="24"/>
        </w:rPr>
        <w:t>έκρηξη</w:t>
      </w:r>
      <w:r w:rsidRPr="00080108">
        <w:rPr>
          <w:rFonts w:eastAsia="Times New Roman"/>
          <w:szCs w:val="24"/>
        </w:rPr>
        <w:t xml:space="preserve"> </w:t>
      </w:r>
      <w:r>
        <w:rPr>
          <w:rFonts w:eastAsia="Times New Roman"/>
          <w:szCs w:val="24"/>
        </w:rPr>
        <w:t>ε</w:t>
      </w:r>
      <w:r w:rsidRPr="00080108">
        <w:rPr>
          <w:rFonts w:eastAsia="Times New Roman"/>
          <w:szCs w:val="24"/>
        </w:rPr>
        <w:t>πενδύσεων</w:t>
      </w:r>
      <w:r>
        <w:rPr>
          <w:rFonts w:eastAsia="Times New Roman"/>
          <w:szCs w:val="24"/>
        </w:rPr>
        <w:t>. Έ</w:t>
      </w:r>
      <w:r w:rsidRPr="00080108">
        <w:rPr>
          <w:rFonts w:eastAsia="Times New Roman"/>
          <w:szCs w:val="24"/>
        </w:rPr>
        <w:t xml:space="preserve">βαλαν τη λέξη </w:t>
      </w:r>
      <w:r>
        <w:rPr>
          <w:rFonts w:eastAsia="Times New Roman"/>
          <w:szCs w:val="24"/>
        </w:rPr>
        <w:t>«έκρηξη» επενδύσεων.</w:t>
      </w:r>
      <w:r w:rsidRPr="00080108">
        <w:rPr>
          <w:rFonts w:eastAsia="Times New Roman"/>
          <w:szCs w:val="24"/>
        </w:rPr>
        <w:t xml:space="preserve"> </w:t>
      </w:r>
      <w:r>
        <w:rPr>
          <w:rFonts w:eastAsia="Times New Roman"/>
          <w:szCs w:val="24"/>
        </w:rPr>
        <w:t>Θα βάλετε κα</w:t>
      </w:r>
      <w:r>
        <w:rPr>
          <w:rFonts w:eastAsia="Times New Roman"/>
          <w:szCs w:val="24"/>
        </w:rPr>
        <w:t>μ</w:t>
      </w:r>
      <w:r>
        <w:rPr>
          <w:rFonts w:eastAsia="Times New Roman"/>
          <w:szCs w:val="24"/>
        </w:rPr>
        <w:t>μιά</w:t>
      </w:r>
      <w:r w:rsidRPr="00080108">
        <w:rPr>
          <w:rFonts w:eastAsia="Times New Roman"/>
          <w:szCs w:val="24"/>
        </w:rPr>
        <w:t xml:space="preserve"> βόμβα στις επενδύσεις</w:t>
      </w:r>
      <w:r>
        <w:rPr>
          <w:rFonts w:eastAsia="Times New Roman"/>
          <w:szCs w:val="24"/>
        </w:rPr>
        <w:t>,</w:t>
      </w:r>
      <w:r w:rsidRPr="00080108">
        <w:rPr>
          <w:rFonts w:eastAsia="Times New Roman"/>
          <w:szCs w:val="24"/>
        </w:rPr>
        <w:t xml:space="preserve"> όπως αυτή που βάλανε στον </w:t>
      </w:r>
      <w:r>
        <w:rPr>
          <w:rFonts w:eastAsia="Times New Roman"/>
          <w:szCs w:val="24"/>
        </w:rPr>
        <w:t>Α</w:t>
      </w:r>
      <w:r w:rsidRPr="00080108">
        <w:rPr>
          <w:rFonts w:eastAsia="Times New Roman"/>
          <w:szCs w:val="24"/>
        </w:rPr>
        <w:t>λαφούζο</w:t>
      </w:r>
      <w:r>
        <w:rPr>
          <w:rFonts w:eastAsia="Times New Roman"/>
          <w:szCs w:val="24"/>
        </w:rPr>
        <w:t>; Τέτοια βόμβα θα βάλτε για να πετύχετε επενδύσεις</w:t>
      </w:r>
      <w:r>
        <w:rPr>
          <w:rFonts w:eastAsia="Times New Roman"/>
          <w:szCs w:val="24"/>
        </w:rPr>
        <w:t xml:space="preserve">; Δεν καταλαβαίνω. Γιατί δεν πετύχατε επί Σαμαρά </w:t>
      </w:r>
      <w:r w:rsidRPr="00080108">
        <w:rPr>
          <w:rFonts w:eastAsia="Times New Roman"/>
          <w:szCs w:val="24"/>
        </w:rPr>
        <w:t>μί</w:t>
      </w:r>
      <w:r>
        <w:rPr>
          <w:rFonts w:eastAsia="Times New Roman"/>
          <w:szCs w:val="24"/>
        </w:rPr>
        <w:t>α επένδυση; Μία επένδυση να μου πείτε που κάνατε επί Σαμαρά. Γιατί λέτε ότι σας σταμάτησε ο Τσίπρας. Ό</w:t>
      </w:r>
      <w:r w:rsidRPr="00080108">
        <w:rPr>
          <w:rFonts w:eastAsia="Times New Roman"/>
          <w:szCs w:val="24"/>
        </w:rPr>
        <w:t>ντως</w:t>
      </w:r>
      <w:r>
        <w:rPr>
          <w:rFonts w:eastAsia="Times New Roman"/>
          <w:szCs w:val="24"/>
        </w:rPr>
        <w:t>,</w:t>
      </w:r>
      <w:r w:rsidRPr="00080108">
        <w:rPr>
          <w:rFonts w:eastAsia="Times New Roman"/>
          <w:szCs w:val="24"/>
        </w:rPr>
        <w:t xml:space="preserve"> </w:t>
      </w:r>
      <w:r>
        <w:rPr>
          <w:rFonts w:eastAsia="Times New Roman"/>
          <w:szCs w:val="24"/>
        </w:rPr>
        <w:t>σας σταμάτησε</w:t>
      </w:r>
      <w:r w:rsidRPr="00080108">
        <w:rPr>
          <w:rFonts w:eastAsia="Times New Roman"/>
          <w:szCs w:val="24"/>
        </w:rPr>
        <w:t xml:space="preserve"> ο Τσίπρας</w:t>
      </w:r>
      <w:r>
        <w:rPr>
          <w:rFonts w:eastAsia="Times New Roman"/>
          <w:szCs w:val="24"/>
        </w:rPr>
        <w:t>.</w:t>
      </w:r>
      <w:r w:rsidRPr="00080108">
        <w:rPr>
          <w:rFonts w:eastAsia="Times New Roman"/>
          <w:szCs w:val="24"/>
        </w:rPr>
        <w:t xml:space="preserve"> </w:t>
      </w:r>
      <w:r>
        <w:rPr>
          <w:rFonts w:eastAsia="Times New Roman"/>
          <w:szCs w:val="24"/>
        </w:rPr>
        <w:t>Τ</w:t>
      </w:r>
      <w:r w:rsidRPr="00080108">
        <w:rPr>
          <w:rFonts w:eastAsia="Times New Roman"/>
          <w:szCs w:val="24"/>
        </w:rPr>
        <w:t>ότε ο Τσίπρας ήταν στα κάγκελα</w:t>
      </w:r>
      <w:r>
        <w:rPr>
          <w:rFonts w:eastAsia="Times New Roman"/>
          <w:szCs w:val="24"/>
        </w:rPr>
        <w:t>. Θυμάμαι τη Δούρου με την Κωνσταντοπούλο</w:t>
      </w:r>
      <w:r>
        <w:rPr>
          <w:rFonts w:eastAsia="Times New Roman"/>
          <w:szCs w:val="24"/>
        </w:rPr>
        <w:t xml:space="preserve">υ στην ΕΡΤ, εκείνα τα κάγκελα που τα κουνούσαν. Ποιες επενδύσεις, όμως, έφερε η Νέα Δημοκρατία για να βασιστεί η Ελλάδα πάνω σας; Έκρηξη επενδύσεων, μείωση φόρων. Πώς θα γίνει η μείωση φόρων; Ποιος θα καλύψει το κενό; Ποιον κοροϊδεύει η Νέα Δημοκρατία; </w:t>
      </w:r>
    </w:p>
    <w:p w14:paraId="5FC2F881"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Κα</w:t>
      </w:r>
      <w:r>
        <w:rPr>
          <w:rFonts w:eastAsia="Times New Roman" w:cs="Times New Roman"/>
          <w:szCs w:val="24"/>
        </w:rPr>
        <w:t>τηγορείτε τον Τσίπρα ότι κοροϊδεύει</w:t>
      </w:r>
      <w:r w:rsidRPr="00312DE7">
        <w:rPr>
          <w:rFonts w:eastAsia="Times New Roman" w:cs="Times New Roman"/>
          <w:szCs w:val="24"/>
        </w:rPr>
        <w:t>,</w:t>
      </w:r>
      <w:r>
        <w:rPr>
          <w:rFonts w:eastAsia="Times New Roman" w:cs="Times New Roman"/>
          <w:szCs w:val="24"/>
        </w:rPr>
        <w:t xml:space="preserve"> αλλά το κάνετε και εσείς όμως. Το πολιτικό σύστημα έχει μάθει να κοροϊδεύει. Δεν έχει άλλον τρόπο επιβίωσης αυτό το πολιτικό σύστημα παρά να κοροϊδεύει τους πολίτες. Αυτός είναι ο τρόπος.</w:t>
      </w:r>
    </w:p>
    <w:p w14:paraId="5FC2F882"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Αντί να γίνουν μεταρρυθμίσεις ε</w:t>
      </w:r>
      <w:r>
        <w:rPr>
          <w:rFonts w:eastAsia="Times New Roman" w:cs="Times New Roman"/>
          <w:szCs w:val="24"/>
        </w:rPr>
        <w:t xml:space="preserve">ις την Ελλάδα, οι μεταρρυθμίσεις δεν έχουν γίνει. Κάποιες έχουν γίνει στη Βουλή μόνο, στα χαρτιά. Όμως, αν θεωρείτε ότι αυτό είναι μεταρρύθμιση, πλανάσθε. </w:t>
      </w:r>
    </w:p>
    <w:p w14:paraId="5FC2F883"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Μεταρρύθμιση σημαίνει να μεταρρυθμιστεί η κοινωνία, να πιστέψει και ο λαός στις μεταρρυθμίσεις, να α</w:t>
      </w:r>
      <w:r>
        <w:rPr>
          <w:rFonts w:eastAsia="Times New Roman" w:cs="Times New Roman"/>
          <w:szCs w:val="24"/>
        </w:rPr>
        <w:t>ισθανθεί και ο λαός την ανάγκη να συμβάλλει και όχι να βρίζει την Ευρώπη. Όπου βρίσκομαι βρίζουν όλοι την Ευρώπη. Αυτό πετύχατε. Έχετε πετύχει να βρίζει όλος ο κόσμος την Ευρώπη. Η Ευρώπη δεν φταίει. Η Ευρώπη ζήτησε εξ αρχής μεταρρυθμίσεις. Εσείς ήσασταν α</w:t>
      </w:r>
      <w:r>
        <w:rPr>
          <w:rFonts w:eastAsia="Times New Roman" w:cs="Times New Roman"/>
          <w:szCs w:val="24"/>
        </w:rPr>
        <w:t xml:space="preserve">πό την αρχή φοβικοί και λέγατε ψέματα εις τον κόσμο. Εσείς είστε οι ένοχοι και όχι η Ευρώπη. Τι φταίει η Ευρώπη; Η Ευρώπη εξ αρχής είπε ότι πρέπει να αλλάξουν όλα στην Ελλάδα. </w:t>
      </w:r>
    </w:p>
    <w:p w14:paraId="5FC2F884"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Λόγου </w:t>
      </w:r>
      <w:r>
        <w:rPr>
          <w:rFonts w:eastAsia="Times New Roman" w:cs="Times New Roman"/>
          <w:szCs w:val="24"/>
        </w:rPr>
        <w:t>χάριν</w:t>
      </w:r>
      <w:r>
        <w:rPr>
          <w:rFonts w:eastAsia="Times New Roman" w:cs="Times New Roman"/>
          <w:szCs w:val="24"/>
        </w:rPr>
        <w:t>, στο συνταξιοδοτικό σύστημα κάποιοι έπαιρναν τρεις συντάξεις. Ως Έν</w:t>
      </w:r>
      <w:r>
        <w:rPr>
          <w:rFonts w:eastAsia="Times New Roman" w:cs="Times New Roman"/>
          <w:szCs w:val="24"/>
        </w:rPr>
        <w:t xml:space="preserve">ωση Κεντρώων έχουμε πει σύστημα στις συντάξεις με εισοδηματικά κριτήρια. Και δεν το κάνετε. Έχασε τίποτα η Αυστραλία που το έκανε; </w:t>
      </w:r>
    </w:p>
    <w:p w14:paraId="5FC2F885"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Βγήκε ένας δεξιός -δεν θυμάμαι, ο Κουμουτσάκος ήταν;- και είπε ότι πρέπει να γίνουν υπολογισμοί γι’ αυτό που λέει ο κ. Λεβέν</w:t>
      </w:r>
      <w:r>
        <w:rPr>
          <w:rFonts w:eastAsia="Times New Roman" w:cs="Times New Roman"/>
          <w:szCs w:val="24"/>
        </w:rPr>
        <w:t xml:space="preserve">της σχετικά με το αν κόβοντας συντάξεις πλουσίων, μπορεί να σωθεί το ασφαλιστικό σύστημα. </w:t>
      </w:r>
    </w:p>
    <w:p w14:paraId="5FC2F886"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Ρωτώ: Η Αυστραλία, ο Καναδάς που το έκαναν, έκοψαν οριζοντίως τίποτα συντάξεις, όπως κόψαμε σ’ αυτήν τη χώρα; Έκοψαν το ΕΚΑΣ, το γάλα της γιαγιάς, του παππού και του</w:t>
      </w:r>
      <w:r>
        <w:rPr>
          <w:rFonts w:eastAsia="Times New Roman" w:cs="Times New Roman"/>
          <w:szCs w:val="24"/>
        </w:rPr>
        <w:t xml:space="preserve"> εγγονιού; Έκοψαν τέτοια πράγματα; Αφού υπάρχουν χώρες δυτικού τύπου οι οποίες επιβίωσαν με εισοδηματικά κριτήρια, γιατί δεν τα βάζετε; </w:t>
      </w:r>
    </w:p>
    <w:p w14:paraId="5FC2F887"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Και τώρα τα επιδόματα που δίνετε πρέπει να τα δίνετε με εισοδηματικά κριτήρια, τα πάντα, τις φοροαπαλλαγές, όλα! Διότι αυτά τα βοηθήματα κινδυνεύουν να πάνε σε λάθος μεριές. Τουλάχιστον αυτά τα λίγα βοηθήματα, τα μηδαμινής αξίας, να πάνε έστω εκεί που πρέπ</w:t>
      </w:r>
      <w:r>
        <w:rPr>
          <w:rFonts w:eastAsia="Times New Roman" w:cs="Times New Roman"/>
          <w:szCs w:val="24"/>
        </w:rPr>
        <w:t xml:space="preserve">ει. </w:t>
      </w:r>
    </w:p>
    <w:p w14:paraId="5FC2F888"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Εγώ σας είπα για το Στρατόπεδο </w:t>
      </w:r>
      <w:r>
        <w:rPr>
          <w:rFonts w:eastAsia="Times New Roman" w:cs="Times New Roman"/>
          <w:szCs w:val="24"/>
        </w:rPr>
        <w:t>«</w:t>
      </w:r>
      <w:r>
        <w:rPr>
          <w:rFonts w:eastAsia="Times New Roman" w:cs="Times New Roman"/>
          <w:szCs w:val="24"/>
        </w:rPr>
        <w:t>Καποτά</w:t>
      </w:r>
      <w:r>
        <w:rPr>
          <w:rFonts w:eastAsia="Times New Roman" w:cs="Times New Roman"/>
          <w:szCs w:val="24"/>
        </w:rPr>
        <w:t>»</w:t>
      </w:r>
      <w:r>
        <w:rPr>
          <w:rFonts w:eastAsia="Times New Roman" w:cs="Times New Roman"/>
          <w:szCs w:val="24"/>
        </w:rPr>
        <w:t xml:space="preserve"> ότι δεν έχει ρεύμα μέσα στο Μενίδι, δέκα χιλιόμετρα από την Αθήνα. Και εσείς δίνετε αναδρομικά στους δικαστικούς και στους καθηγητές πανεπιστημίων. Αυτοί έχουν ανάγκη;</w:t>
      </w:r>
    </w:p>
    <w:p w14:paraId="5FC2F889"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Ας έρθουμε λίγο εις το </w:t>
      </w:r>
      <w:r>
        <w:rPr>
          <w:rFonts w:eastAsia="Times New Roman" w:cs="Times New Roman"/>
          <w:szCs w:val="24"/>
        </w:rPr>
        <w:t>σκοπιανό</w:t>
      </w:r>
      <w:r>
        <w:rPr>
          <w:rFonts w:eastAsia="Times New Roman" w:cs="Times New Roman"/>
          <w:szCs w:val="24"/>
        </w:rPr>
        <w:t>. Η Κυβέρνηση επιμένει ότι όσοι δεν συμφωνούν με την άποψή της είναι ακροδεξιοί. Μάλιστα ξέρετε ποιο ήταν και το επιχείρημα κάποιων πρέσβεων που ήρθαν να με πιέσουν; «Είναι δυνατόν να έχεις ίδιες απόψεις, κύριε Λεβέντη εσύ, στην Ένωση Κεντρώων, ένα δημοκρα</w:t>
      </w:r>
      <w:r>
        <w:rPr>
          <w:rFonts w:eastAsia="Times New Roman" w:cs="Times New Roman"/>
          <w:szCs w:val="24"/>
        </w:rPr>
        <w:t xml:space="preserve">τικό κόμμα, με τη Χρυσή Αυγή;». </w:t>
      </w:r>
    </w:p>
    <w:p w14:paraId="5FC2F88A"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Δηλαδή, δημοκράτης είναι όποιος εκχωρεί από την κυριαρχία της πατρίδος και όποιος δεν εκχωρεί είναι φασίστας; Τόση αξία δίνετε εις τους φασίστες; Μεγάλη αξία δίνετε εις τους φασίστες, γιατί τους παρουσιάζετε ότι δεν εκχωρού</w:t>
      </w:r>
      <w:r>
        <w:rPr>
          <w:rFonts w:eastAsia="Times New Roman" w:cs="Times New Roman"/>
          <w:szCs w:val="24"/>
        </w:rPr>
        <w:t>ν τίποτα.</w:t>
      </w:r>
    </w:p>
    <w:p w14:paraId="5FC2F88B"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Η αλήθεια ποια είναι; Ότι είχαν γίνει λάθη από τον Κωνσταντίνο Καραμανλή με τη γλώσσα το 1977. Είχαν γίνει λάθη από τη Ντόρα και τον Κώστα Καραμανλή το 2008 με την πρότασή τους Μακεδονία (Σκόπια), η οποία γιατί δεν έγινε δεκτή; Γιατί οι άλλοι ήθε</w:t>
      </w:r>
      <w:r>
        <w:rPr>
          <w:rFonts w:eastAsia="Times New Roman" w:cs="Times New Roman"/>
          <w:szCs w:val="24"/>
        </w:rPr>
        <w:t xml:space="preserve">λαν σκέτο «Μακεδονία». Θα είχε γίνει δεκτή. Όμως εσείς τι ήρθατε να κάνετε; Ήρθατε πάνω στα λάθη όλων να πείτε «όλα κάτω, τα δεχόμεθα όλα» και να δείξετε </w:t>
      </w:r>
      <w:r>
        <w:rPr>
          <w:rFonts w:eastAsia="Times New Roman" w:cs="Times New Roman"/>
          <w:szCs w:val="24"/>
        </w:rPr>
        <w:t>Ευρωπαίοι</w:t>
      </w:r>
      <w:r>
        <w:rPr>
          <w:rFonts w:eastAsia="Times New Roman" w:cs="Times New Roman"/>
          <w:szCs w:val="24"/>
        </w:rPr>
        <w:t xml:space="preserve">; </w:t>
      </w:r>
    </w:p>
    <w:p w14:paraId="5FC2F88C"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Φέρατε κάποια αντίρρηση στους Αμερικανούς; Μία αντίρρηση φέρατε; Σε εμένα έφυγε ο πρεσβευτ</w:t>
      </w:r>
      <w:r>
        <w:rPr>
          <w:rFonts w:eastAsia="Times New Roman" w:cs="Times New Roman"/>
          <w:szCs w:val="24"/>
        </w:rPr>
        <w:t>ής από το γραφείο μου δύο φορές όταν του είπα «αν δίπλα στη Νέα Υόρκη ιδρυόταν μια άλλη Νέα Υόρκη, θα το δεχόσασταν;» και μου λέει «έχετε δίκιο». Ε, πού έχουμε άδικο; Γιατί οι Έλληνες να είμαστε τα τσογλάνια των ξένων; Δεν αντιλαμβάνομαι γιατί να έχει αξιο</w:t>
      </w:r>
      <w:r>
        <w:rPr>
          <w:rFonts w:eastAsia="Times New Roman" w:cs="Times New Roman"/>
          <w:szCs w:val="24"/>
        </w:rPr>
        <w:t xml:space="preserve">πρέπεια ο Αμερικανός, ο Εγγλέζος, ο Γερμανός και ο Έλληνας όχι. Τι είναι ο Έλληνας; Πάντα στις δοκιμασίες για τον ελεύθερο κόσμο δεν ήταν παρών ο Έλληνας, δεν έχυσε το αίμα του πρόθυμα; </w:t>
      </w:r>
    </w:p>
    <w:p w14:paraId="5FC2F88D"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Ο Έλληνας δεν έχει αξιοπρέπεια; Αν είναι δυνα</w:t>
      </w:r>
      <w:r>
        <w:rPr>
          <w:rFonts w:eastAsia="Times New Roman" w:cs="Times New Roman"/>
          <w:szCs w:val="24"/>
        </w:rPr>
        <w:t>τόν!</w:t>
      </w:r>
    </w:p>
    <w:p w14:paraId="5FC2F88E" w14:textId="77777777" w:rsidR="0020643A" w:rsidRDefault="00E84ECF">
      <w:pPr>
        <w:spacing w:line="600" w:lineRule="auto"/>
        <w:ind w:firstLine="720"/>
        <w:contextualSpacing/>
        <w:jc w:val="both"/>
        <w:rPr>
          <w:rFonts w:eastAsia="Times New Roman" w:cs="Times New Roman"/>
          <w:szCs w:val="24"/>
        </w:rPr>
      </w:pPr>
      <w:r w:rsidRPr="00D12BDE">
        <w:rPr>
          <w:rFonts w:eastAsia="Times New Roman"/>
          <w:b/>
          <w:szCs w:val="24"/>
        </w:rPr>
        <w:t xml:space="preserve">ΠΡΟΕΔΡΟΣ (Νικόλαος Βούτσης): </w:t>
      </w:r>
      <w:r>
        <w:rPr>
          <w:rFonts w:eastAsia="Times New Roman" w:cs="Times New Roman"/>
          <w:szCs w:val="24"/>
        </w:rPr>
        <w:t>Σας παρακαλώ, κύριε Παπαδόπουλε.</w:t>
      </w:r>
    </w:p>
    <w:p w14:paraId="5FC2F88F" w14:textId="77777777" w:rsidR="0020643A" w:rsidRDefault="00E84ECF">
      <w:pPr>
        <w:spacing w:line="600" w:lineRule="auto"/>
        <w:ind w:firstLine="720"/>
        <w:contextualSpacing/>
        <w:jc w:val="both"/>
        <w:rPr>
          <w:rFonts w:eastAsia="Times New Roman" w:cs="Times New Roman"/>
          <w:szCs w:val="24"/>
        </w:rPr>
      </w:pPr>
      <w:r w:rsidRPr="008A5838">
        <w:rPr>
          <w:rFonts w:eastAsia="Times New Roman" w:cs="Times New Roman"/>
          <w:b/>
          <w:szCs w:val="24"/>
        </w:rPr>
        <w:t>ΒΑΣΙΛΗΣ ΛΕΒΕΝΤΗΣ (Πρόεδρος της Ένωσης Κεντρώων):</w:t>
      </w:r>
      <w:r>
        <w:rPr>
          <w:rFonts w:eastAsia="Times New Roman" w:cs="Times New Roman"/>
          <w:szCs w:val="24"/>
        </w:rPr>
        <w:t xml:space="preserve"> Προφανώς για τις κυβερνήσεις ομιλώ, όχι για τον Έλληνα, κύριε. Μεταθέτετε στον Έλληνα τη μειοδοσία; Ελήφθη υπ</w:t>
      </w:r>
      <w:r>
        <w:rPr>
          <w:rFonts w:eastAsia="Times New Roman" w:cs="Times New Roman"/>
          <w:szCs w:val="24"/>
        </w:rPr>
        <w:t xml:space="preserve">’ </w:t>
      </w:r>
      <w:r>
        <w:rPr>
          <w:rFonts w:eastAsia="Times New Roman" w:cs="Times New Roman"/>
          <w:szCs w:val="24"/>
        </w:rPr>
        <w:t xml:space="preserve">όψιν ο Έλληνας; Σας παρακαλώ </w:t>
      </w:r>
      <w:r>
        <w:rPr>
          <w:rFonts w:eastAsia="Times New Roman" w:cs="Times New Roman"/>
          <w:szCs w:val="24"/>
        </w:rPr>
        <w:t>τώρα, μην κάνετε λογοπαίγνια, κύριε και δεν ξέρω και το όνομά σας.</w:t>
      </w:r>
    </w:p>
    <w:p w14:paraId="5FC2F890" w14:textId="77777777" w:rsidR="0020643A" w:rsidRDefault="00E84ECF">
      <w:pPr>
        <w:spacing w:line="600" w:lineRule="auto"/>
        <w:ind w:firstLine="720"/>
        <w:contextualSpacing/>
        <w:jc w:val="both"/>
        <w:rPr>
          <w:rFonts w:eastAsia="Times New Roman" w:cs="Times New Roman"/>
          <w:szCs w:val="24"/>
        </w:rPr>
      </w:pPr>
      <w:r w:rsidRPr="00104771">
        <w:rPr>
          <w:rFonts w:eastAsia="Times New Roman" w:cs="Times New Roman"/>
          <w:b/>
          <w:szCs w:val="24"/>
        </w:rPr>
        <w:t>ΠΡΟΕΔΡΟΣ (Νικόλαος Βούτσης):</w:t>
      </w:r>
      <w:r>
        <w:rPr>
          <w:rFonts w:eastAsia="Times New Roman" w:cs="Times New Roman"/>
          <w:szCs w:val="24"/>
        </w:rPr>
        <w:t xml:space="preserve"> Ο κ. Παπαδόπουλος είναι και ξέρετε το όνομά του.</w:t>
      </w:r>
    </w:p>
    <w:p w14:paraId="5FC2F891" w14:textId="77777777" w:rsidR="0020643A" w:rsidRDefault="00E84ECF">
      <w:pPr>
        <w:spacing w:line="600" w:lineRule="auto"/>
        <w:ind w:firstLine="720"/>
        <w:contextualSpacing/>
        <w:jc w:val="both"/>
        <w:rPr>
          <w:rFonts w:eastAsia="Times New Roman" w:cs="Times New Roman"/>
          <w:szCs w:val="24"/>
        </w:rPr>
      </w:pPr>
      <w:r w:rsidRPr="00E10CBC">
        <w:rPr>
          <w:rFonts w:eastAsia="Times New Roman" w:cs="Times New Roman"/>
          <w:b/>
          <w:szCs w:val="24"/>
        </w:rPr>
        <w:t xml:space="preserve">ΒΑΣΙΛΗΣ ΛΕΒΕΝΤΗΣ (Πρόεδρος της Ένωσης Κεντρώων): </w:t>
      </w:r>
      <w:r>
        <w:rPr>
          <w:rFonts w:eastAsia="Times New Roman" w:cs="Times New Roman"/>
          <w:szCs w:val="24"/>
        </w:rPr>
        <w:t>Δεν μπορεί να κάνει λογοπαίγνια. Μιλάω για τις ηγεσίες, για τι</w:t>
      </w:r>
      <w:r>
        <w:rPr>
          <w:rFonts w:eastAsia="Times New Roman" w:cs="Times New Roman"/>
          <w:szCs w:val="24"/>
        </w:rPr>
        <w:t>ς κυβερνήσεις. Δεν μιλάω για τον Έλληνα. Υπερασπίζεστε τον Έλληνα και παραχωρείτε τη Μακεδονία; Μπράβο σας, τότε!</w:t>
      </w:r>
    </w:p>
    <w:p w14:paraId="5FC2F892"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Σας λέγω εις την Αίθουσα αυτή ότι αν τολμήσετε και κάνετε ψηφοφορία για τη Μακεδονία </w:t>
      </w:r>
      <w:r w:rsidRPr="00B53C35">
        <w:rPr>
          <w:rFonts w:eastAsia="Times New Roman" w:cs="Times New Roman"/>
          <w:szCs w:val="24"/>
        </w:rPr>
        <w:t>δι’</w:t>
      </w:r>
      <w:r>
        <w:rPr>
          <w:rFonts w:eastAsia="Times New Roman" w:cs="Times New Roman"/>
          <w:szCs w:val="24"/>
        </w:rPr>
        <w:t xml:space="preserve"> αυτού του τρόπου, δηλαδή δύο από ένα κόμμα, άλλοι δυο</w:t>
      </w:r>
      <w:r>
        <w:rPr>
          <w:rFonts w:eastAsia="Times New Roman" w:cs="Times New Roman"/>
          <w:szCs w:val="24"/>
        </w:rPr>
        <w:t xml:space="preserve"> αποστάτες, μαζεύοντας ψήφους από εδώ και από εκεί και περάσετε έτσι το θέμα αυτό, ο ελληνικός λαός δεν θα νομιμοποιήσει τέτοιου είδους νομοσχέδια. Δεν θα τα καταπιεί ο ελληνικός λαός. </w:t>
      </w:r>
    </w:p>
    <w:p w14:paraId="5FC2F893"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Προσέξτε καλά, μπορεί να γελάτε τώρα διότι το γέλιο πολλές φορές είναι</w:t>
      </w:r>
      <w:r>
        <w:rPr>
          <w:rFonts w:eastAsia="Times New Roman" w:cs="Times New Roman"/>
          <w:szCs w:val="24"/>
        </w:rPr>
        <w:t xml:space="preserve"> και δείγμα αναισθησίας. Δεν υβρίζω κανέναν, απλά δεν γελάει πάντα ο έχων λόγο. Πολλές φορές γελάει και ο μη έχων λόγο.</w:t>
      </w:r>
    </w:p>
    <w:p w14:paraId="5FC2F894"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Σας λέγω, όμως, ότι η ιστορία θα καταγράψει με πολύ μελανά γράμματα αυτούς που θα εκχωρήσουν. Και εν τω μεταξύ ο ελληνικός λαός δεν νομί</w:t>
      </w:r>
      <w:r>
        <w:rPr>
          <w:rFonts w:eastAsia="Times New Roman" w:cs="Times New Roman"/>
          <w:szCs w:val="24"/>
        </w:rPr>
        <w:t>ζω να αποδεχθεί. Από εκεί και πέρα, μετά τις εκλογές το κύριο έργο θα είναι να καταργήσουμε αυτήν την κατάπτυστη συμφωνία. Αυτή θα είναι η κύρια αποστολή της νέας Βουλής.</w:t>
      </w:r>
    </w:p>
    <w:p w14:paraId="5FC2F895"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Όσο τώρα για τον κ. Μητσοτάκη, που δεν του αρέσει η γλώσσα και η εθνικότητα, προφανώς</w:t>
      </w:r>
      <w:r>
        <w:rPr>
          <w:rFonts w:eastAsia="Times New Roman" w:cs="Times New Roman"/>
          <w:szCs w:val="24"/>
        </w:rPr>
        <w:t xml:space="preserve"> του αρέσει το όνομα, αφού ήταν και της αδελφής του επιθυμία και του πατρός του επιθυμία να δοθεί το όνομα. Το χρησιμοποίησε και κάποιος ομιλητής πριν από εδώ ως επιχείρημα –ο κ. Παπαχριστόπουλος- ότι το έδινε ο Μητσοτάκης ο γέρος. Ωραίο επιχείρημα. Αφού τ</w:t>
      </w:r>
      <w:r>
        <w:rPr>
          <w:rFonts w:eastAsia="Times New Roman" w:cs="Times New Roman"/>
          <w:szCs w:val="24"/>
        </w:rPr>
        <w:t>ο έδινε ο γέρος, γιατί να μην το δώσει και ο ΣΥΡΙΖΑ; Ωραίο παράδειγμα. Να παραδειγματίζεσθε δι’ αυτού του τρόπου.</w:t>
      </w:r>
    </w:p>
    <w:p w14:paraId="5FC2F896"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Προέδρου)</w:t>
      </w:r>
    </w:p>
    <w:p w14:paraId="5FC2F897"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Πιστεύω ότι ο ελληνικός λαός δεν θα το νομιμοποιήσει. Θα ε</w:t>
      </w:r>
      <w:r>
        <w:rPr>
          <w:rFonts w:eastAsia="Times New Roman" w:cs="Times New Roman"/>
          <w:szCs w:val="24"/>
        </w:rPr>
        <w:t>ίναι ένα ανάθεμα ιστορικό και θα εργαστούμε στην επόμενη Βουλή για την ακύρωση της συμφωνίας. Είναι ντροπή αυτή η Αίθουσα να κάνει αυτά τα πράγματα για τη Μακεδονία. Η Μακεδονία είναι η ψυχή της Ελλάδας. Δεν είναι ωραίο να λέτε ότι «τα κάνουμε, γιατί τα έκ</w:t>
      </w:r>
      <w:r>
        <w:rPr>
          <w:rFonts w:eastAsia="Times New Roman" w:cs="Times New Roman"/>
          <w:szCs w:val="24"/>
        </w:rPr>
        <w:t>ανε και το 1977 ο ένας και το 2008 ο άλλος» και ο άλλος και ο άλλος. Δηλαδή, δεν είναι σωστό επί μειοδοσιών του παρελθόντος να βασίζετε τη δική σας μειοδοσία.</w:t>
      </w:r>
    </w:p>
    <w:p w14:paraId="5FC2F898"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Ξεκάθαρα η Ένωση Κεντρώων θα ακυρώσει τη </w:t>
      </w:r>
      <w:r>
        <w:rPr>
          <w:rFonts w:eastAsia="Times New Roman" w:cs="Times New Roman"/>
          <w:szCs w:val="24"/>
        </w:rPr>
        <w:t xml:space="preserve">συμφωνία </w:t>
      </w:r>
      <w:r>
        <w:rPr>
          <w:rFonts w:eastAsia="Times New Roman" w:cs="Times New Roman"/>
          <w:szCs w:val="24"/>
        </w:rPr>
        <w:t>με τις δυνάμεις μας. Αν ο λαός δεν μας θέλει, μ</w:t>
      </w:r>
      <w:r>
        <w:rPr>
          <w:rFonts w:eastAsia="Times New Roman" w:cs="Times New Roman"/>
          <w:szCs w:val="24"/>
        </w:rPr>
        <w:t xml:space="preserve">ε γειά σας, με χαρά σας. Ακούστε, είναι θέλημα λαού. Ό,τι θέλει ο λαός θα γίνει εδώ. Αν ο λαός ξαναψηφίσει εσάς, τη Νέα Δημοκρατία και ΣΥΡΙΖΑ, με </w:t>
      </w:r>
      <w:r>
        <w:rPr>
          <w:rFonts w:eastAsia="Times New Roman" w:cs="Times New Roman"/>
          <w:szCs w:val="24"/>
        </w:rPr>
        <w:t xml:space="preserve">γεια </w:t>
      </w:r>
      <w:r>
        <w:rPr>
          <w:rFonts w:eastAsia="Times New Roman" w:cs="Times New Roman"/>
          <w:szCs w:val="24"/>
        </w:rPr>
        <w:t>του με χαρά του, βγάζει μόνος του τα μάτια του. Αν όμως ο λαός δώσει μια αυξημένη δύναμη στην Ένωση Κεντρ</w:t>
      </w:r>
      <w:r>
        <w:rPr>
          <w:rFonts w:eastAsia="Times New Roman" w:cs="Times New Roman"/>
          <w:szCs w:val="24"/>
        </w:rPr>
        <w:t xml:space="preserve">ώων, λέω από τώρα ότι για να στηρίξω μια οποιαδήποτε κυβέρνηση θα ζητήσω ακύρωση της Συμφωνίας των Πρεσπών. </w:t>
      </w:r>
    </w:p>
    <w:p w14:paraId="5FC2F899"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Και αυτό αν την περάσετε. Διότι υποψιάζομαι ότι το μυαλό του Τσίπρα έχει και άλλη λύση, δηλαδή να την περάσει στα χέρια του Μητσοτάκη, ο οποίος ανο</w:t>
      </w:r>
      <w:r>
        <w:rPr>
          <w:rFonts w:eastAsia="Times New Roman" w:cs="Times New Roman"/>
          <w:szCs w:val="24"/>
        </w:rPr>
        <w:t xml:space="preserve">ήτως μέχρι τώρα λέει «δεν δίνει» και μετά υπό την πίεση της </w:t>
      </w:r>
      <w:r>
        <w:rPr>
          <w:rFonts w:eastAsia="Times New Roman" w:cs="Times New Roman"/>
          <w:szCs w:val="24"/>
        </w:rPr>
        <w:t xml:space="preserve">Αμερικανικής </w:t>
      </w:r>
      <w:r>
        <w:rPr>
          <w:rFonts w:eastAsia="Times New Roman" w:cs="Times New Roman"/>
          <w:szCs w:val="24"/>
        </w:rPr>
        <w:t xml:space="preserve">Πρεσβείας θα ξεβρακωθεί τη νύχτα των εκλογών και θα έχουμε μία κωλοτούμπα, τη μεγαλύτερη της ιστορίας. Ενώ μέχρι τώρα «κωλοτούμπας» ονομάζεται ο Τσίπρας στα λεξικά, θα αντικατασταθεί </w:t>
      </w:r>
      <w:r>
        <w:rPr>
          <w:rFonts w:eastAsia="Times New Roman" w:cs="Times New Roman"/>
          <w:szCs w:val="24"/>
        </w:rPr>
        <w:t>ο Τσίπρας και θα έχουμε τον κ. Κυριάκο Μητσοτάκη στην κωλοτούμπα στα λεξικά. Θα γίνει αλλαγή στα λεξικά. Ή θα είναι δεύτερη λύση ο Τσίπρας.</w:t>
      </w:r>
    </w:p>
    <w:p w14:paraId="5FC2F89A"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Στον </w:t>
      </w:r>
      <w:r>
        <w:rPr>
          <w:rFonts w:eastAsia="Times New Roman" w:cs="Times New Roman"/>
          <w:szCs w:val="24"/>
        </w:rPr>
        <w:t>«</w:t>
      </w:r>
      <w:r>
        <w:rPr>
          <w:rFonts w:eastAsia="Times New Roman" w:cs="Times New Roman"/>
          <w:szCs w:val="24"/>
        </w:rPr>
        <w:t>ΣΚΑΪ</w:t>
      </w:r>
      <w:r>
        <w:rPr>
          <w:rFonts w:eastAsia="Times New Roman" w:cs="Times New Roman"/>
          <w:szCs w:val="24"/>
        </w:rPr>
        <w:t>»</w:t>
      </w:r>
      <w:r>
        <w:rPr>
          <w:rFonts w:eastAsia="Times New Roman" w:cs="Times New Roman"/>
          <w:szCs w:val="24"/>
        </w:rPr>
        <w:t xml:space="preserve"> έριξαν μια βόμβα και βεβαίως, όλοι διαφωνήσαμε με το να πέφτουν βόμβες και να λύνονται οι διαφορές έτσι </w:t>
      </w:r>
      <w:r>
        <w:rPr>
          <w:rFonts w:eastAsia="Times New Roman" w:cs="Times New Roman"/>
          <w:szCs w:val="24"/>
        </w:rPr>
        <w:t xml:space="preserve">ή να θεωρούν κάποιοι ότι κάνουν πολιτική σαν βομβιστές. Είναι ηλιθιότητα και ψυχανωμαλία συγχρόνως. </w:t>
      </w:r>
    </w:p>
    <w:p w14:paraId="5FC2F89B"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Όμως, θα πω κάτι. Όταν ανεβάζετε τόσο πολύ τον</w:t>
      </w:r>
      <w:r w:rsidRPr="00A938EF">
        <w:rPr>
          <w:rFonts w:eastAsia="Times New Roman" w:cs="Times New Roman"/>
          <w:szCs w:val="24"/>
        </w:rPr>
        <w:t xml:space="preserve"> </w:t>
      </w:r>
      <w:r w:rsidRPr="00A938EF">
        <w:rPr>
          <w:rFonts w:eastAsia="Times New Roman" w:cs="Times New Roman"/>
          <w:szCs w:val="24"/>
        </w:rPr>
        <w:t>πήχ</w:t>
      </w:r>
      <w:r>
        <w:rPr>
          <w:rFonts w:eastAsia="Times New Roman" w:cs="Times New Roman"/>
          <w:szCs w:val="24"/>
        </w:rPr>
        <w:t xml:space="preserve">υ </w:t>
      </w:r>
      <w:r>
        <w:rPr>
          <w:rFonts w:eastAsia="Times New Roman" w:cs="Times New Roman"/>
          <w:szCs w:val="24"/>
        </w:rPr>
        <w:t xml:space="preserve">της πόλωσης, ο ΣΥΡΙΖΑ και η Νέα Δημοκρατία, τι νομίζετε; Δεν υπάρχουν θερμοκέφαλοι που το εκλαμβάνουν αυτό </w:t>
      </w:r>
      <w:r>
        <w:rPr>
          <w:rFonts w:eastAsia="Times New Roman" w:cs="Times New Roman"/>
          <w:szCs w:val="24"/>
        </w:rPr>
        <w:t xml:space="preserve">ως </w:t>
      </w:r>
      <w:r>
        <w:rPr>
          <w:rFonts w:eastAsia="Times New Roman" w:cs="Times New Roman"/>
          <w:szCs w:val="24"/>
        </w:rPr>
        <w:t xml:space="preserve">εντολή για να προβούν σε παράνομες πράξεις; Δεν το βλέπετε αυτό; Και ο </w:t>
      </w:r>
      <w:r>
        <w:rPr>
          <w:rFonts w:eastAsia="Times New Roman" w:cs="Times New Roman"/>
          <w:szCs w:val="24"/>
        </w:rPr>
        <w:t>«</w:t>
      </w:r>
      <w:r>
        <w:rPr>
          <w:rFonts w:eastAsia="Times New Roman" w:cs="Times New Roman"/>
          <w:szCs w:val="24"/>
        </w:rPr>
        <w:t>ΣΚΑΪ</w:t>
      </w:r>
      <w:r>
        <w:rPr>
          <w:rFonts w:eastAsia="Times New Roman" w:cs="Times New Roman"/>
          <w:szCs w:val="24"/>
        </w:rPr>
        <w:t>»</w:t>
      </w:r>
      <w:r>
        <w:rPr>
          <w:rFonts w:eastAsia="Times New Roman" w:cs="Times New Roman"/>
          <w:szCs w:val="24"/>
        </w:rPr>
        <w:t xml:space="preserve"> και η ΕΡΤ έχουν γίνει τα δύο άκρα, η ΕΡΤ του ΣΥΡΙΖΑ και ο</w:t>
      </w:r>
      <w:r w:rsidRPr="0084341A">
        <w:rPr>
          <w:rFonts w:eastAsia="Times New Roman" w:cs="Times New Roman"/>
          <w:szCs w:val="24"/>
        </w:rPr>
        <w:t xml:space="preserve"> </w:t>
      </w:r>
      <w:r>
        <w:rPr>
          <w:rFonts w:eastAsia="Times New Roman" w:cs="Times New Roman"/>
          <w:szCs w:val="24"/>
        </w:rPr>
        <w:t>«</w:t>
      </w:r>
      <w:r>
        <w:rPr>
          <w:rFonts w:eastAsia="Times New Roman" w:cs="Times New Roman"/>
          <w:szCs w:val="24"/>
        </w:rPr>
        <w:t>ΣΚΑΪ</w:t>
      </w:r>
      <w:r>
        <w:rPr>
          <w:rFonts w:eastAsia="Times New Roman" w:cs="Times New Roman"/>
          <w:szCs w:val="24"/>
        </w:rPr>
        <w:t>»</w:t>
      </w:r>
      <w:r>
        <w:rPr>
          <w:rFonts w:eastAsia="Times New Roman" w:cs="Times New Roman"/>
          <w:szCs w:val="24"/>
        </w:rPr>
        <w:t xml:space="preserve"> της</w:t>
      </w:r>
      <w:r>
        <w:rPr>
          <w:rFonts w:eastAsia="Times New Roman" w:cs="Times New Roman"/>
          <w:szCs w:val="24"/>
        </w:rPr>
        <w:t xml:space="preserve"> Νέας Δημοκρατίας. Υπάρχουν και άλλα καναλάκια που, επίσης, παίζουν ρόλο παπαγάλου. </w:t>
      </w:r>
    </w:p>
    <w:p w14:paraId="5FC2F89C"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Αυτό γίνεται όταν ανεβαίνει τόσο πολύ η πόλωση. Όσοι βγαίνουν από τον ΣΥΡΙΖΑ ή από τη Νέα Δημοκρατία θεωρούν ότι ο Τσίπρας είναι αναμάρτητος και ο Μητσοτάκης -δεν είδα ένα</w:t>
      </w:r>
      <w:r>
        <w:rPr>
          <w:rFonts w:eastAsia="Times New Roman" w:cs="Times New Roman"/>
          <w:szCs w:val="24"/>
        </w:rPr>
        <w:t xml:space="preserve">ν δημοσιογράφο του ΣΥΡΙΖΑ να βλέπει ένα λάθος στον ΣΥΡΙΖΑ ή έναν της Νέας Δημοκρατίας να δει ένα λάθος στη Νέα Δημοκρατία-, επαγγέλλονται ότι είναι αναμάρτητοι, ότι είναι αναμάρτητες οι παρατάξεις τους και μετά είναι έτοιμοι να μπουν και υποψήφιοι. </w:t>
      </w:r>
    </w:p>
    <w:p w14:paraId="5FC2F89D"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Έχετε </w:t>
      </w:r>
      <w:r>
        <w:rPr>
          <w:rFonts w:eastAsia="Times New Roman" w:cs="Times New Roman"/>
          <w:szCs w:val="24"/>
        </w:rPr>
        <w:t>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σας ότι πάρα πολλοί από τα παπαγαλάκια των τηλεοράσεων ίσως να είναι στην επόμενη Βουλή, γιατί έχουν και μια αναγνωρισιμότητα. Κάνει και ο λαός τα λαθάκια του. Θα σας έχουν αντικαταστήσει πολλά παπαγαλάκια εδώ στην επόμενη Βουλή. Τέτοιοι άνθρωποι </w:t>
      </w:r>
      <w:r>
        <w:rPr>
          <w:rFonts w:eastAsia="Times New Roman" w:cs="Times New Roman"/>
          <w:szCs w:val="24"/>
        </w:rPr>
        <w:t xml:space="preserve">που θεωρούν ότι πετάει ο γάιδαρος, πετάει για τον Τσίπρα και </w:t>
      </w:r>
      <w:r w:rsidRPr="00E2207C">
        <w:rPr>
          <w:rFonts w:eastAsia="Times New Roman" w:cs="Times New Roman"/>
          <w:szCs w:val="24"/>
        </w:rPr>
        <w:t>πετάει ο γάιδαρος</w:t>
      </w:r>
      <w:r>
        <w:rPr>
          <w:rFonts w:eastAsia="Times New Roman" w:cs="Times New Roman"/>
          <w:szCs w:val="24"/>
        </w:rPr>
        <w:t>,</w:t>
      </w:r>
      <w:r w:rsidRPr="00E2207C">
        <w:rPr>
          <w:rFonts w:eastAsia="Times New Roman" w:cs="Times New Roman"/>
          <w:szCs w:val="24"/>
        </w:rPr>
        <w:t xml:space="preserve"> πετάει για τον</w:t>
      </w:r>
      <w:r>
        <w:rPr>
          <w:rFonts w:eastAsia="Times New Roman" w:cs="Times New Roman"/>
          <w:szCs w:val="24"/>
        </w:rPr>
        <w:t xml:space="preserve"> Μητσοτάκη. Αλάνθαστος και ο Μητσοτάκης!</w:t>
      </w:r>
    </w:p>
    <w:p w14:paraId="5FC2F89E" w14:textId="77777777" w:rsidR="0020643A" w:rsidRDefault="00E84ECF">
      <w:pPr>
        <w:spacing w:line="600" w:lineRule="auto"/>
        <w:ind w:firstLine="720"/>
        <w:contextualSpacing/>
        <w:jc w:val="both"/>
        <w:rPr>
          <w:rFonts w:eastAsia="Times New Roman" w:cs="Times New Roman"/>
          <w:szCs w:val="24"/>
        </w:rPr>
      </w:pPr>
      <w:r w:rsidRPr="00FB5F6B">
        <w:rPr>
          <w:rFonts w:eastAsia="Times New Roman" w:cs="Times New Roman"/>
          <w:b/>
          <w:szCs w:val="24"/>
        </w:rPr>
        <w:t>ΠΡΟΕΔΡΟΣ (Νικόλαος Βούτσης):</w:t>
      </w:r>
      <w:r>
        <w:rPr>
          <w:rFonts w:eastAsia="Times New Roman" w:cs="Times New Roman"/>
          <w:szCs w:val="24"/>
        </w:rPr>
        <w:t xml:space="preserve"> Κύριε Πρόεδρε, σας παρακαλώ, ολοκληρώστε. </w:t>
      </w:r>
    </w:p>
    <w:p w14:paraId="5FC2F89F"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ΒΑΣΙΛΗ</w:t>
      </w:r>
      <w:r w:rsidRPr="007A4CCB">
        <w:rPr>
          <w:rFonts w:eastAsia="Times New Roman" w:cs="Times New Roman"/>
          <w:b/>
          <w:szCs w:val="24"/>
        </w:rPr>
        <w:t>Σ ΛΕΒΕΝΤΗΣ (Πρόεδρος της Ένωσης Κεντρώων):</w:t>
      </w:r>
      <w:r>
        <w:rPr>
          <w:rFonts w:eastAsia="Times New Roman" w:cs="Times New Roman"/>
          <w:b/>
          <w:szCs w:val="24"/>
        </w:rPr>
        <w:t xml:space="preserve"> </w:t>
      </w:r>
      <w:r>
        <w:rPr>
          <w:rFonts w:eastAsia="Times New Roman" w:cs="Times New Roman"/>
          <w:szCs w:val="24"/>
        </w:rPr>
        <w:t xml:space="preserve">Ο Μητσοτάκης είπε στο Συνέδριο ότι γίνεται σύγκρουση δύο κόσμων και την άλλη ημέρα στον </w:t>
      </w:r>
      <w:r>
        <w:rPr>
          <w:rFonts w:eastAsia="Times New Roman" w:cs="Times New Roman"/>
          <w:szCs w:val="24"/>
        </w:rPr>
        <w:t>«</w:t>
      </w:r>
      <w:r>
        <w:rPr>
          <w:rFonts w:eastAsia="Times New Roman" w:cs="Times New Roman"/>
          <w:szCs w:val="24"/>
        </w:rPr>
        <w:t>ΣΚΑΪ</w:t>
      </w:r>
      <w:r>
        <w:rPr>
          <w:rFonts w:eastAsia="Times New Roman" w:cs="Times New Roman"/>
          <w:szCs w:val="24"/>
        </w:rPr>
        <w:t>»</w:t>
      </w:r>
      <w:r>
        <w:rPr>
          <w:rFonts w:eastAsia="Times New Roman" w:cs="Times New Roman"/>
          <w:szCs w:val="24"/>
        </w:rPr>
        <w:t xml:space="preserve"> είπε ότι πρέπει να σταματήσει αυτή η πόλωση, γιατί οδηγεί σε κακά. Την προηγουμένη </w:t>
      </w:r>
      <w:r w:rsidRPr="00533729">
        <w:rPr>
          <w:rFonts w:eastAsia="Times New Roman" w:cs="Times New Roman"/>
          <w:szCs w:val="24"/>
        </w:rPr>
        <w:t>έγινε κήνσορας</w:t>
      </w:r>
      <w:r>
        <w:rPr>
          <w:rFonts w:eastAsia="Times New Roman" w:cs="Times New Roman"/>
          <w:szCs w:val="24"/>
        </w:rPr>
        <w:t xml:space="preserve"> της πόλωσης και την επομένη έβλεπε ότι ήταν λάθος. Ωραίος ο κ. </w:t>
      </w:r>
      <w:r>
        <w:rPr>
          <w:rFonts w:eastAsia="Times New Roman" w:cs="Times New Roman"/>
          <w:szCs w:val="24"/>
        </w:rPr>
        <w:t xml:space="preserve">Μητσοτάκης! </w:t>
      </w:r>
    </w:p>
    <w:p w14:paraId="5FC2F8A0"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πω δυο λόγια για το τι είναι Κέντρο. </w:t>
      </w:r>
    </w:p>
    <w:p w14:paraId="5FC2F8A1" w14:textId="77777777" w:rsidR="0020643A" w:rsidRDefault="00E84ECF">
      <w:pPr>
        <w:spacing w:line="600" w:lineRule="auto"/>
        <w:ind w:firstLine="720"/>
        <w:contextualSpacing/>
        <w:jc w:val="both"/>
        <w:rPr>
          <w:rFonts w:eastAsia="Times New Roman" w:cs="Times New Roman"/>
          <w:szCs w:val="24"/>
        </w:rPr>
      </w:pPr>
      <w:r w:rsidRPr="00FB5F6B">
        <w:rPr>
          <w:rFonts w:eastAsia="Times New Roman" w:cs="Times New Roman"/>
          <w:b/>
          <w:szCs w:val="24"/>
        </w:rPr>
        <w:t>ΠΡΟΕΔΡΟΣ (Νικόλαος Βούτσης):</w:t>
      </w:r>
      <w:r>
        <w:rPr>
          <w:rFonts w:eastAsia="Times New Roman" w:cs="Times New Roman"/>
          <w:szCs w:val="24"/>
        </w:rPr>
        <w:t xml:space="preserve"> Θα κλείσουμε σε δύο λεπτά, κύριε Πρόεδρε.</w:t>
      </w:r>
    </w:p>
    <w:p w14:paraId="5FC2F8A2"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sidRPr="00533729">
        <w:rPr>
          <w:rFonts w:eastAsia="Times New Roman" w:cs="Times New Roman"/>
          <w:szCs w:val="24"/>
        </w:rPr>
        <w:t xml:space="preserve">Μόνο δυο λόγια, κύριε Πρόεδρε, δεν θα ενοχλήσω το Σώμα. </w:t>
      </w:r>
    </w:p>
    <w:p w14:paraId="5FC2F8A3" w14:textId="77777777" w:rsidR="0020643A" w:rsidRDefault="00E84ECF">
      <w:pPr>
        <w:spacing w:line="600" w:lineRule="auto"/>
        <w:ind w:firstLine="720"/>
        <w:contextualSpacing/>
        <w:jc w:val="both"/>
        <w:rPr>
          <w:rFonts w:eastAsia="Times New Roman" w:cs="Times New Roman"/>
          <w:szCs w:val="24"/>
        </w:rPr>
      </w:pPr>
      <w:r w:rsidRPr="00FB5F6B">
        <w:rPr>
          <w:rFonts w:eastAsia="Times New Roman" w:cs="Times New Roman"/>
          <w:b/>
          <w:szCs w:val="24"/>
        </w:rPr>
        <w:t xml:space="preserve">ΠΡΟΕΔΡΟΣ (Νικόλαος </w:t>
      </w:r>
      <w:r w:rsidRPr="00FB5F6B">
        <w:rPr>
          <w:rFonts w:eastAsia="Times New Roman" w:cs="Times New Roman"/>
          <w:b/>
          <w:szCs w:val="24"/>
        </w:rPr>
        <w:t>Βούτσης):</w:t>
      </w:r>
      <w:r>
        <w:rPr>
          <w:rFonts w:eastAsia="Times New Roman" w:cs="Times New Roman"/>
          <w:szCs w:val="24"/>
        </w:rPr>
        <w:t xml:space="preserve"> Ό,τι πείτε εσείς.</w:t>
      </w:r>
    </w:p>
    <w:p w14:paraId="5FC2F8A4"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Ξέρω ότι το βράδυ θα μιλάει ο Τσίπρας με τον Μητσοτάκη ακατάπαυστα και θα δώσουν εδώ ρεσιτάλ. Γνωρίζω ότι το βράδυ εδώ θα γίνει ρεσιτάλ. Δεν αμφιβάλλω, όχι.</w:t>
      </w:r>
    </w:p>
    <w:p w14:paraId="5FC2F8A5" w14:textId="77777777" w:rsidR="0020643A" w:rsidRDefault="00E84ECF">
      <w:pPr>
        <w:spacing w:line="600" w:lineRule="auto"/>
        <w:ind w:firstLine="720"/>
        <w:contextualSpacing/>
        <w:jc w:val="both"/>
        <w:rPr>
          <w:rFonts w:eastAsia="Times New Roman" w:cs="Times New Roman"/>
          <w:szCs w:val="24"/>
        </w:rPr>
      </w:pPr>
      <w:r w:rsidRPr="00FB5F6B">
        <w:rPr>
          <w:rFonts w:eastAsia="Times New Roman" w:cs="Times New Roman"/>
          <w:b/>
          <w:szCs w:val="24"/>
        </w:rPr>
        <w:t xml:space="preserve">ΠΡΟΕΔΡΟΣ (Νικόλαος </w:t>
      </w:r>
      <w:r w:rsidRPr="00FB5F6B">
        <w:rPr>
          <w:rFonts w:eastAsia="Times New Roman" w:cs="Times New Roman"/>
          <w:b/>
          <w:szCs w:val="24"/>
        </w:rPr>
        <w:t>Βούτσης):</w:t>
      </w:r>
      <w:r>
        <w:rPr>
          <w:rFonts w:eastAsia="Times New Roman" w:cs="Times New Roman"/>
          <w:szCs w:val="24"/>
        </w:rPr>
        <w:t xml:space="preserve"> Θέλετε να μιλήσετε ακατάπαυστα; Δεν έχω πρόβλημα. </w:t>
      </w:r>
    </w:p>
    <w:p w14:paraId="5FC2F8A6"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 xml:space="preserve">Θα έχουμε ξανά του </w:t>
      </w:r>
      <w:r>
        <w:rPr>
          <w:rFonts w:eastAsia="Times New Roman" w:cs="Times New Roman"/>
          <w:szCs w:val="24"/>
        </w:rPr>
        <w:t xml:space="preserve">θεάτρου </w:t>
      </w:r>
      <w:r>
        <w:rPr>
          <w:rFonts w:eastAsia="Times New Roman" w:cs="Times New Roman"/>
          <w:szCs w:val="24"/>
        </w:rPr>
        <w:t xml:space="preserve">«ΑΛΙΚΗ» τα χειροκροτήματα. </w:t>
      </w:r>
    </w:p>
    <w:p w14:paraId="5FC2F8A7" w14:textId="77777777" w:rsidR="0020643A" w:rsidRDefault="00E84ECF">
      <w:pPr>
        <w:spacing w:line="600" w:lineRule="auto"/>
        <w:ind w:firstLine="720"/>
        <w:contextualSpacing/>
        <w:jc w:val="both"/>
        <w:rPr>
          <w:rFonts w:eastAsia="Times New Roman" w:cs="Times New Roman"/>
          <w:szCs w:val="24"/>
        </w:rPr>
      </w:pPr>
      <w:r w:rsidRPr="00FB5F6B">
        <w:rPr>
          <w:rFonts w:eastAsia="Times New Roman" w:cs="Times New Roman"/>
          <w:b/>
          <w:szCs w:val="24"/>
        </w:rPr>
        <w:t>ΠΡΟΕΔΡΟΣ (Νικόλαος Βούτσης):</w:t>
      </w:r>
      <w:r>
        <w:rPr>
          <w:rFonts w:eastAsia="Times New Roman" w:cs="Times New Roman"/>
          <w:szCs w:val="24"/>
        </w:rPr>
        <w:t xml:space="preserve"> Σας παρακαλώ, μην απαξιώνετε τους συναδέλφους.</w:t>
      </w:r>
    </w:p>
    <w:p w14:paraId="5FC2F8A8"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ΒΑΣΙΛΗΣ ΛΕΒΕΝΤΗ</w:t>
      </w:r>
      <w:r>
        <w:rPr>
          <w:rFonts w:eastAsia="Times New Roman" w:cs="Times New Roman"/>
          <w:b/>
          <w:szCs w:val="24"/>
        </w:rPr>
        <w:t xml:space="preserve">Σ (Πρόεδρος της Ένωσης Κεντρώων): </w:t>
      </w:r>
      <w:r>
        <w:rPr>
          <w:rFonts w:eastAsia="Times New Roman" w:cs="Times New Roman"/>
          <w:szCs w:val="24"/>
        </w:rPr>
        <w:t xml:space="preserve">Ξέρετε ότι πολλές φορές συνάδελφοι εδώ χειροκροτούν χωρίς λόγο. </w:t>
      </w:r>
    </w:p>
    <w:p w14:paraId="5FC2F8A9"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Θέλω να πω τι είναι Κέντρο. Βγαίνουν και λένε ότι είναι κεντροδεξιός ο Μητσοτάκης, κεντροαριστερός ο Τσίπρας. Θα σας πω τι είναι Κέντρο. Κέντρο είναι η ιδεολ</w:t>
      </w:r>
      <w:r>
        <w:rPr>
          <w:rFonts w:eastAsia="Times New Roman" w:cs="Times New Roman"/>
          <w:szCs w:val="24"/>
        </w:rPr>
        <w:t xml:space="preserve">ογία εκείνη που δεν θέλει οξύτητες και υπερβολές. Αυτό είναι το Κέντρο. Το Κέντρο δεν θέλει δικομματισμό. Θέλει απλή αναλογική. Την απλή αναλογική, που εγώ ήρθα ως Ένωση Κεντρώων και την ψήφισα, ο Τσίπρας την πρόδωσε. Γιατί του είχα πει ότι το να ψηφίσεις </w:t>
      </w:r>
      <w:r>
        <w:rPr>
          <w:rFonts w:eastAsia="Times New Roman" w:cs="Times New Roman"/>
          <w:szCs w:val="24"/>
        </w:rPr>
        <w:t xml:space="preserve">μόνο δεν λέει τίποτε. Πρέπει κάθε νομοσχέδιο να προσπαθείς να περνάει με διακόσιες είκοσι και διακόσιες σαράντα ψήφους και να μην περνάς νομοσχέδια με εκατό πενήντα </w:t>
      </w:r>
      <w:r>
        <w:rPr>
          <w:rFonts w:eastAsia="Times New Roman" w:cs="Times New Roman"/>
          <w:szCs w:val="24"/>
        </w:rPr>
        <w:t xml:space="preserve">τρεις </w:t>
      </w:r>
      <w:r>
        <w:rPr>
          <w:rFonts w:eastAsia="Times New Roman" w:cs="Times New Roman"/>
          <w:szCs w:val="24"/>
        </w:rPr>
        <w:t xml:space="preserve">ψήφους. Διότι το να λες στο </w:t>
      </w:r>
      <w:r>
        <w:rPr>
          <w:rFonts w:eastAsia="Times New Roman" w:cs="Times New Roman"/>
          <w:szCs w:val="24"/>
        </w:rPr>
        <w:t xml:space="preserve">πρόγραμμά </w:t>
      </w:r>
      <w:r>
        <w:rPr>
          <w:rFonts w:eastAsia="Times New Roman" w:cs="Times New Roman"/>
          <w:szCs w:val="24"/>
        </w:rPr>
        <w:t>σου ότι έχεις την απλή αναλογική, αλλά τα νομοσ</w:t>
      </w:r>
      <w:r>
        <w:rPr>
          <w:rFonts w:eastAsia="Times New Roman" w:cs="Times New Roman"/>
          <w:szCs w:val="24"/>
        </w:rPr>
        <w:t>χέδια να τα περνάς με τον Καμμένο, με εκατό πενήντα δύο ψήφους διαψεύδεσαι, ότι δεν πιστεύεις αυτά που επ</w:t>
      </w:r>
      <w:r w:rsidRPr="00A938EF">
        <w:rPr>
          <w:rFonts w:eastAsia="Times New Roman" w:cs="Times New Roman"/>
          <w:szCs w:val="24"/>
        </w:rPr>
        <w:t>αγγέ</w:t>
      </w:r>
      <w:r>
        <w:rPr>
          <w:rFonts w:eastAsia="Times New Roman" w:cs="Times New Roman"/>
          <w:szCs w:val="24"/>
        </w:rPr>
        <w:t xml:space="preserve">λλεσαι. Αυτό του είπα. Δεν το κατάλαβε. </w:t>
      </w:r>
    </w:p>
    <w:p w14:paraId="5FC2F8AA"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Κέντρο σημαίνει συναίνεση και </w:t>
      </w:r>
      <w:r>
        <w:rPr>
          <w:rFonts w:eastAsia="Times New Roman" w:cs="Times New Roman"/>
          <w:szCs w:val="24"/>
        </w:rPr>
        <w:t>δημοκρατία</w:t>
      </w:r>
      <w:r>
        <w:rPr>
          <w:rFonts w:eastAsia="Times New Roman" w:cs="Times New Roman"/>
          <w:szCs w:val="24"/>
        </w:rPr>
        <w:t>. Εδώ επαγγέλλεστε την οξύτητα και την καταστροφή. Αυτό επαγγέλλεσ</w:t>
      </w:r>
      <w:r>
        <w:rPr>
          <w:rFonts w:eastAsia="Times New Roman" w:cs="Times New Roman"/>
          <w:szCs w:val="24"/>
        </w:rPr>
        <w:t xml:space="preserve">τε! Είπα στον </w:t>
      </w:r>
      <w:r>
        <w:rPr>
          <w:rFonts w:eastAsia="Times New Roman" w:cs="Times New Roman"/>
          <w:szCs w:val="24"/>
        </w:rPr>
        <w:t>«</w:t>
      </w:r>
      <w:r>
        <w:rPr>
          <w:rFonts w:eastAsia="Times New Roman" w:cs="Times New Roman"/>
          <w:szCs w:val="24"/>
        </w:rPr>
        <w:t>ΣΚΑΙ</w:t>
      </w:r>
      <w:r>
        <w:rPr>
          <w:rFonts w:eastAsia="Times New Roman" w:cs="Times New Roman"/>
          <w:szCs w:val="24"/>
        </w:rPr>
        <w:t>»</w:t>
      </w:r>
      <w:r>
        <w:rPr>
          <w:rFonts w:eastAsia="Times New Roman" w:cs="Times New Roman"/>
          <w:szCs w:val="24"/>
        </w:rPr>
        <w:t xml:space="preserve"> εχθές -εγώ δεν πήγα, με κάλεσαν και πήγα συμπαριστάμενος στο πάθημά τους- ότι τα κανάλια πρέπει να είναι αμερόληπτα. Αν πάτε, δηλαδή, στη Γερμανία, ποτέ δεν θα δείτε το</w:t>
      </w:r>
      <w:r w:rsidRPr="00A938EF">
        <w:rPr>
          <w:rFonts w:eastAsia="Times New Roman" w:cs="Times New Roman"/>
          <w:szCs w:val="24"/>
        </w:rPr>
        <w:t xml:space="preserve"> </w:t>
      </w:r>
      <w:r>
        <w:rPr>
          <w:rFonts w:eastAsia="Times New Roman" w:cs="Times New Roman"/>
          <w:szCs w:val="24"/>
        </w:rPr>
        <w:t>«</w:t>
      </w:r>
      <w:r w:rsidRPr="00A938EF">
        <w:rPr>
          <w:rFonts w:eastAsia="Times New Roman" w:cs="Times New Roman"/>
          <w:szCs w:val="24"/>
          <w:lang w:val="en-US"/>
        </w:rPr>
        <w:t>ZDF</w:t>
      </w:r>
      <w:r>
        <w:rPr>
          <w:rFonts w:eastAsia="Times New Roman" w:cs="Times New Roman"/>
          <w:szCs w:val="24"/>
        </w:rPr>
        <w:t>»</w:t>
      </w:r>
      <w:r>
        <w:rPr>
          <w:rFonts w:eastAsia="Times New Roman" w:cs="Times New Roman"/>
          <w:szCs w:val="24"/>
        </w:rPr>
        <w:t xml:space="preserve"> να κάνει όλη την ημέρα κήρυγμα υπέρ της Μέρκελ. Μόνο εδώ στη</w:t>
      </w:r>
      <w:r>
        <w:rPr>
          <w:rFonts w:eastAsia="Times New Roman" w:cs="Times New Roman"/>
          <w:szCs w:val="24"/>
        </w:rPr>
        <w:t>ν Ελλάδα γίνονται αυτά. Μόνο εδώ στην Ελλάδα όταν παίρνει άδεια ο κάθε καναλάρχης θεωρεί ότι είναι γούστο του, ότι κάνει ό,τι θέλει. Γι’ αυτό και ο κ. Παππάς, που έδωσε τις άδειες, έπρεπε μάλλον να συνοδεύσει τις άδειες, που είναι ενοικίαση δημοσίων συχνοτ</w:t>
      </w:r>
      <w:r>
        <w:rPr>
          <w:rFonts w:eastAsia="Times New Roman" w:cs="Times New Roman"/>
          <w:szCs w:val="24"/>
        </w:rPr>
        <w:t>ήτων, από ένα κανονιστικό πλαίσιο πλουραλισμού, ισοπολιτείας, αμεροληψίας. Το «πάρε άδεια και κάνε ό,τι θέλεις» είναι χειρότερο.</w:t>
      </w:r>
    </w:p>
    <w:p w14:paraId="5FC2F8AB" w14:textId="77777777" w:rsidR="0020643A" w:rsidRDefault="00E84ECF">
      <w:pPr>
        <w:spacing w:line="600" w:lineRule="auto"/>
        <w:ind w:firstLine="720"/>
        <w:contextualSpacing/>
        <w:jc w:val="both"/>
        <w:rPr>
          <w:rFonts w:eastAsia="Times New Roman" w:cs="Times New Roman"/>
          <w:szCs w:val="24"/>
        </w:rPr>
      </w:pPr>
      <w:r w:rsidRPr="0084341A">
        <w:rPr>
          <w:rFonts w:eastAsia="Times New Roman" w:cs="Times New Roman"/>
          <w:b/>
          <w:szCs w:val="24"/>
        </w:rPr>
        <w:t>ΙΩΑΝΝΗΣ ΓΚΙΟΛΑΣ:</w:t>
      </w:r>
      <w:r>
        <w:rPr>
          <w:rFonts w:eastAsia="Times New Roman" w:cs="Times New Roman"/>
          <w:szCs w:val="24"/>
        </w:rPr>
        <w:t xml:space="preserve"> Το λέει το Σύνταγμα.</w:t>
      </w:r>
    </w:p>
    <w:p w14:paraId="5FC2F8AC"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Α, καλά, το τηρήσατε το Σύνταγμα! Ξέρετε</w:t>
      </w:r>
      <w:r>
        <w:rPr>
          <w:rFonts w:eastAsia="Times New Roman" w:cs="Times New Roman"/>
          <w:szCs w:val="24"/>
        </w:rPr>
        <w:t xml:space="preserve"> πού το γράφετε εσείς</w:t>
      </w:r>
      <w:r w:rsidRPr="0091643B">
        <w:rPr>
          <w:rFonts w:eastAsia="Times New Roman" w:cs="Times New Roman"/>
          <w:szCs w:val="24"/>
        </w:rPr>
        <w:t xml:space="preserve"> </w:t>
      </w:r>
      <w:r>
        <w:rPr>
          <w:rFonts w:eastAsia="Times New Roman" w:cs="Times New Roman"/>
          <w:szCs w:val="24"/>
        </w:rPr>
        <w:t xml:space="preserve">το Σύνταγμα; </w:t>
      </w:r>
    </w:p>
    <w:p w14:paraId="5FC2F8AD"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Αυτά που λέτε τώρα για αναθεώρηση του Συντάγματος, γιατί τα λέτε; Ποιον κοροϊδεύετε; Αφού για να αναθεωρηθεί ένα Σύνταγμα, πρέπει να έχει τώρα εκατό ογδόντα ψήφους και μετά εκατό πενήντα ψήφους, ή να έχει τώρα εκατό πενή</w:t>
      </w:r>
      <w:r>
        <w:rPr>
          <w:rFonts w:eastAsia="Times New Roman" w:cs="Times New Roman"/>
          <w:szCs w:val="24"/>
        </w:rPr>
        <w:t>ντα ψήφους και μετά εκατό ογδόντα ψήφους. Θα έχει η επόμενη Βουλή εκατό ογδόντα;  Θα βγείτε παμψηφεί; Εάν πλέετε σε τέτοια, κοιμηθείτε ελεύθερα. Κοιμηθείτε!</w:t>
      </w:r>
    </w:p>
    <w:p w14:paraId="5FC2F8AE" w14:textId="77777777" w:rsidR="0020643A" w:rsidRDefault="00E84ECF">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5FC2F8AF" w14:textId="77777777" w:rsidR="0020643A" w:rsidRDefault="00E84ECF">
      <w:pPr>
        <w:spacing w:line="600" w:lineRule="auto"/>
        <w:ind w:firstLine="720"/>
        <w:contextualSpacing/>
        <w:jc w:val="both"/>
        <w:rPr>
          <w:rFonts w:eastAsia="Times New Roman" w:cs="Times New Roman"/>
          <w:szCs w:val="24"/>
        </w:rPr>
      </w:pPr>
      <w:r w:rsidRPr="00FB5F6B">
        <w:rPr>
          <w:rFonts w:eastAsia="Times New Roman" w:cs="Times New Roman"/>
          <w:b/>
          <w:szCs w:val="24"/>
        </w:rPr>
        <w:t>ΠΡΟΕΔΡΟΣ (Νικόλαος Βούτσης):</w:t>
      </w:r>
      <w:r>
        <w:rPr>
          <w:rFonts w:eastAsia="Times New Roman" w:cs="Times New Roman"/>
          <w:szCs w:val="24"/>
        </w:rPr>
        <w:t xml:space="preserve"> Ευχαριστούμε πολύ</w:t>
      </w:r>
      <w:r>
        <w:rPr>
          <w:rFonts w:eastAsia="Times New Roman" w:cs="Times New Roman"/>
          <w:szCs w:val="24"/>
        </w:rPr>
        <w:t>, κύριε Πρόεδρε.</w:t>
      </w:r>
    </w:p>
    <w:p w14:paraId="5FC2F8B0"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Σταύρος Θεοδωράκης, επικεφαλής του Ποταμιού.</w:t>
      </w:r>
    </w:p>
    <w:p w14:paraId="5FC2F8B1"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Ορίστε, κύριε Θεοδωράκη, έχετε τον λόγο.</w:t>
      </w:r>
    </w:p>
    <w:p w14:paraId="5FC2F8B2" w14:textId="77777777" w:rsidR="0020643A" w:rsidRDefault="00E84ECF">
      <w:pPr>
        <w:spacing w:line="600" w:lineRule="auto"/>
        <w:ind w:firstLine="720"/>
        <w:contextualSpacing/>
        <w:jc w:val="both"/>
        <w:rPr>
          <w:rFonts w:eastAsia="Times New Roman" w:cs="Times New Roman"/>
          <w:szCs w:val="24"/>
        </w:rPr>
      </w:pPr>
      <w:r w:rsidRPr="00E43BAE">
        <w:rPr>
          <w:rFonts w:eastAsia="Times New Roman" w:cs="Times New Roman"/>
          <w:b/>
          <w:szCs w:val="24"/>
        </w:rPr>
        <w:t>ΣΤΑΥΡΟΣ ΘΕΟ</w:t>
      </w:r>
      <w:r>
        <w:rPr>
          <w:rFonts w:eastAsia="Times New Roman" w:cs="Times New Roman"/>
          <w:b/>
          <w:szCs w:val="24"/>
        </w:rPr>
        <w:t>ΔΩΡΑΚΗΣ (Πρόεδρος του κόμματος Το Ποτάμι</w:t>
      </w:r>
      <w:r w:rsidRPr="00E43BAE">
        <w:rPr>
          <w:rFonts w:eastAsia="Times New Roman" w:cs="Times New Roman"/>
          <w:b/>
          <w:szCs w:val="24"/>
        </w:rPr>
        <w:t>)</w:t>
      </w:r>
      <w:r>
        <w:rPr>
          <w:rFonts w:eastAsia="Times New Roman" w:cs="Times New Roman"/>
          <w:szCs w:val="24"/>
        </w:rPr>
        <w:t xml:space="preserve">: Να ξεκινήσω με ένα επίκαιρο ερώτημα πριν πάμε στα του προϋπολογισμού. </w:t>
      </w:r>
    </w:p>
    <w:p w14:paraId="5FC2F8B3"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Τι συνδέει τις βαριοπούλες, τις μολότοφ, τα σφυριά; Ήταν η εφεύρεση του 2008 για να σπάμε τα μάρμαρα. Τι συνδέει τους βανδαλισμούς, τα καμένα παπάκια, τα καμένα περίπτερα με τη βόμβα στον </w:t>
      </w:r>
      <w:r>
        <w:rPr>
          <w:rFonts w:eastAsia="Times New Roman" w:cs="Times New Roman"/>
          <w:szCs w:val="24"/>
        </w:rPr>
        <w:t>«</w:t>
      </w:r>
      <w:r>
        <w:rPr>
          <w:rFonts w:eastAsia="Times New Roman" w:cs="Times New Roman"/>
          <w:szCs w:val="24"/>
        </w:rPr>
        <w:t>ΣΚΑΪ</w:t>
      </w:r>
      <w:r>
        <w:rPr>
          <w:rFonts w:eastAsia="Times New Roman" w:cs="Times New Roman"/>
          <w:szCs w:val="24"/>
        </w:rPr>
        <w:t>»</w:t>
      </w:r>
      <w:r>
        <w:rPr>
          <w:rFonts w:eastAsia="Times New Roman" w:cs="Times New Roman"/>
          <w:szCs w:val="24"/>
        </w:rPr>
        <w:t xml:space="preserve"> και την «ΚΑΘΗΜΕΡΙΝΗ»; </w:t>
      </w:r>
    </w:p>
    <w:p w14:paraId="5FC2F8B4"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Για εμάς όλα αυτά είναι κρίκοι της ίδι</w:t>
      </w:r>
      <w:r>
        <w:rPr>
          <w:rFonts w:eastAsia="Times New Roman" w:cs="Times New Roman"/>
          <w:szCs w:val="24"/>
        </w:rPr>
        <w:t>ας αλυσίδας, της αλυσίδας της βίας που έχει αλυσοδέσει τους πολίτες και δεν τους αφήνει να αισθανθούν ελεύθεροι και να πράξουν ελεύθερα. Προφανώς και δεν κάνουμε το λάθος να πούμε ότι είναι ίδιος ο πιτσιρικάς που πετάει μια μολότοφ με αυτόν που τοποθετηθεί</w:t>
      </w:r>
      <w:r>
        <w:rPr>
          <w:rFonts w:eastAsia="Times New Roman" w:cs="Times New Roman"/>
          <w:szCs w:val="24"/>
        </w:rPr>
        <w:t xml:space="preserve"> εκρηκτικά σε ένα κτήριο. Όμως, είναι τα συμπτώματα της ίδιας θρησκείας. Είναι μια θρησκεία που θα μπορούσαμε να την ονομάσουμε «βαρβαρολαγνεία». Η θεά είναι η βαρβαρότητα και όλα πρέπει να θυσιάζονται στους βωμούς της.</w:t>
      </w:r>
    </w:p>
    <w:p w14:paraId="5FC2F8B5"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Δεν θα κάνω τώρα κοινωνιολογική ανάλ</w:t>
      </w:r>
      <w:r>
        <w:rPr>
          <w:rFonts w:eastAsia="Times New Roman" w:cs="Times New Roman"/>
          <w:szCs w:val="24"/>
        </w:rPr>
        <w:t xml:space="preserve">υση για το πώς και γιατί αυτή η βαρβαρότητα φουντώνει ακόμη και στο Παρίσι και ποτέ δεν σβήνει στην Αθήνα. Όμως, θα μιλήσω για τις δικές μας ευθύνες, των ανθρώπων δηλαδή που είναι μέσα </w:t>
      </w:r>
      <w:r>
        <w:rPr>
          <w:rFonts w:eastAsia="Times New Roman" w:cs="Times New Roman"/>
          <w:szCs w:val="24"/>
        </w:rPr>
        <w:t xml:space="preserve">σ’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την Αίθουσα. </w:t>
      </w:r>
    </w:p>
    <w:p w14:paraId="5FC2F8B6"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Πρώτα έρχεται η ευθύνη των κυβερνητικών. Η ασυλί</w:t>
      </w:r>
      <w:r>
        <w:rPr>
          <w:rFonts w:eastAsia="Times New Roman" w:cs="Times New Roman"/>
          <w:szCs w:val="24"/>
        </w:rPr>
        <w:t xml:space="preserve">α παντού και πάντα των συμμοριών που καταστρέφουν, απειλούν και καίνε δεν είναι κοινωνική πολιτική, αλλά εγκληματική πολιτική. </w:t>
      </w:r>
    </w:p>
    <w:p w14:paraId="5FC2F8B7"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Άκουσα, κυρίες και κύριοι συνάδελφοι, τον κ. Τσίπρα στις αρχές του μήνα, όταν η Αθήνα καταστρεφόταν ξανά, να λέει «ο Δεκέμβρης τ</w:t>
      </w:r>
      <w:r>
        <w:rPr>
          <w:rFonts w:eastAsia="Times New Roman" w:cs="Times New Roman"/>
          <w:szCs w:val="24"/>
        </w:rPr>
        <w:t xml:space="preserve">ου 2008 δεν είναι μόνο μολότοφ, αλλά…» –προσέξτε!- «…είναι και οι εκατοντάδες πολύμορφες συμμετοχικές δράσεις που αναπτύχθηκαν </w:t>
      </w:r>
      <w:r>
        <w:rPr>
          <w:rFonts w:eastAsia="Times New Roman" w:cs="Times New Roman"/>
          <w:szCs w:val="24"/>
        </w:rPr>
        <w:t xml:space="preserve">σ’ </w:t>
      </w:r>
      <w:r>
        <w:rPr>
          <w:rFonts w:eastAsia="Times New Roman" w:cs="Times New Roman"/>
          <w:szCs w:val="24"/>
        </w:rPr>
        <w:t xml:space="preserve">όλη τη χώρα». </w:t>
      </w:r>
    </w:p>
    <w:p w14:paraId="5FC2F8B8"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Τον ρώτησα και τότε και τον προκαλώ και τώρα να μας πει ή να μας πείτε, τέλος πάντων, αν πιστεύετε ότι είναι έσ</w:t>
      </w:r>
      <w:r>
        <w:rPr>
          <w:rFonts w:eastAsia="Times New Roman" w:cs="Times New Roman"/>
          <w:szCs w:val="24"/>
        </w:rPr>
        <w:t>τω και μια «πολύμορφη συμμετοχική δράση» που αναπτύχθηκε στα αποκαΐδια του Δεκέμβρη του 2008, τότε που λεηλατήθηκε ένα μεγάλο μέρος της Αθήνας.</w:t>
      </w:r>
    </w:p>
    <w:p w14:paraId="5FC2F8B9"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Εντάξει, να πάσχουν από «βαρβαρολαγνεία» κάποιοι περιθωριακοί, κάποιοι εξωκοινοβουλευτικοί, αλλά και ο ίδιος ο Π</w:t>
      </w:r>
      <w:r>
        <w:rPr>
          <w:rFonts w:eastAsia="Times New Roman" w:cs="Times New Roman"/>
          <w:szCs w:val="24"/>
        </w:rPr>
        <w:t xml:space="preserve">ρωθυπουργός της χώρας; Εκτός κι αν είναι συνθηματικό. Πού βρίσκονται οι διμοιρίες στην Ηρώδου Αττικού; Γιατί πάνε; Είναι εκεί για να παρακολουθήσουν «πολύμορφες συμμετοχικές δράσεις». </w:t>
      </w:r>
    </w:p>
    <w:p w14:paraId="5FC2F8BA"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Και μετά από την ευθύνη της Κυβέρνησης είναι η ευθύνη όλων των υπολοίπω</w:t>
      </w:r>
      <w:r>
        <w:rPr>
          <w:rFonts w:eastAsia="Times New Roman" w:cs="Times New Roman"/>
          <w:szCs w:val="24"/>
        </w:rPr>
        <w:t>ν. Η ρητορική της μισαλλοδοξίας, η ρητορική του διχασμού και τελικά η ρητορική της βίας πολλές φορές δεν μπορεί να είναι η γλώσσας της σύγχρονης πολιτικής.</w:t>
      </w:r>
    </w:p>
    <w:p w14:paraId="5FC2F8BB"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Αν ένας πολιτικός παρουσιάζει τον αντίπαλό του ως το απόλυτο κακό, τότε γιατί να μην πεταχτεί και μι</w:t>
      </w:r>
      <w:r>
        <w:rPr>
          <w:rFonts w:eastAsia="Times New Roman" w:cs="Times New Roman"/>
          <w:szCs w:val="24"/>
        </w:rPr>
        <w:t>α μολότοφ, γιατί να μην μπει και μια βόμβα; Τον εχθρό στοχεύει.</w:t>
      </w:r>
    </w:p>
    <w:p w14:paraId="5FC2F8BC"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Όλοι μας, λοιπόν, πρέπει να μετράμε τα λόγια μας, να μη στοχοποιούμε πολίτες, να μη στοχοποιούμε δημοσιογράφους και πολιτικούς αντιπάλους. Ελπίζω να έχουν πάρει απόφαση οι ηγεσίες των δύο μεγά</w:t>
      </w:r>
      <w:r>
        <w:rPr>
          <w:rFonts w:eastAsia="Times New Roman" w:cs="Times New Roman"/>
          <w:szCs w:val="24"/>
        </w:rPr>
        <w:t xml:space="preserve">λων κομμάτων να σταματήσουν και αυτοί την κωμωδία με τα εμπάργκο, ο ΣΥΡΙΖΑ με τον </w:t>
      </w:r>
      <w:r>
        <w:rPr>
          <w:rFonts w:eastAsia="Times New Roman" w:cs="Times New Roman"/>
          <w:szCs w:val="24"/>
        </w:rPr>
        <w:t>«</w:t>
      </w:r>
      <w:r>
        <w:rPr>
          <w:rFonts w:eastAsia="Times New Roman" w:cs="Times New Roman"/>
          <w:szCs w:val="24"/>
        </w:rPr>
        <w:t>ΣΚΑΪ</w:t>
      </w:r>
      <w:r>
        <w:rPr>
          <w:rFonts w:eastAsia="Times New Roman" w:cs="Times New Roman"/>
          <w:szCs w:val="24"/>
        </w:rPr>
        <w:t>»</w:t>
      </w:r>
      <w:r>
        <w:rPr>
          <w:rFonts w:eastAsia="Times New Roman" w:cs="Times New Roman"/>
          <w:szCs w:val="24"/>
        </w:rPr>
        <w:t xml:space="preserve"> και η Νέα Δημοκρατία με την ΕΡΤ.</w:t>
      </w:r>
    </w:p>
    <w:p w14:paraId="5FC2F8BD"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Πάμε, όμως, στον προϋπολογισμό. </w:t>
      </w:r>
    </w:p>
    <w:p w14:paraId="5FC2F8BE" w14:textId="77777777" w:rsidR="0020643A" w:rsidRDefault="00E84ECF">
      <w:pPr>
        <w:spacing w:line="600" w:lineRule="auto"/>
        <w:ind w:firstLine="720"/>
        <w:contextualSpacing/>
        <w:jc w:val="both"/>
        <w:rPr>
          <w:rFonts w:eastAsia="Times New Roman" w:cs="Times New Roman"/>
          <w:szCs w:val="24"/>
        </w:rPr>
      </w:pPr>
      <w:r w:rsidRPr="00D62B99">
        <w:rPr>
          <w:rFonts w:eastAsia="Times New Roman" w:cs="Times New Roman"/>
          <w:szCs w:val="24"/>
        </w:rPr>
        <w:t>Κύριε Υπουργέ</w:t>
      </w:r>
      <w:r>
        <w:rPr>
          <w:rFonts w:eastAsia="Times New Roman" w:cs="Times New Roman"/>
          <w:szCs w:val="24"/>
        </w:rPr>
        <w:t>, νομίζω ότι λείπουν φόροι και εισφορές από τον προϋπολογισμό σας. Προφανώς ο προϋπολογισμός είναι γεμάτος φόρους, κάτι που ξέρουμε, αλλά εγώ μιλώ για τους φόρους που λείπουν από τον προϋπολογισμό. Λείπουν, λοιπόν, οι φόροι και οι εισφορές από τις επενδύσε</w:t>
      </w:r>
      <w:r>
        <w:rPr>
          <w:rFonts w:eastAsia="Times New Roman" w:cs="Times New Roman"/>
          <w:szCs w:val="24"/>
        </w:rPr>
        <w:t>ις που πολεμήσατε. Λείπουν οι φόροι και οι εισφορές από τα εργοτάξια στο Ελληνικό. Λείπουν οι φόροι και οι εισφορές από τα έργα στο Αφάντου και την Ιξιά. Λείπουν οι φόροι και οι εισφορές των επενδυτικών σχεδίων που τσακίστηκαν στα βράχια της γραφειοκρατίας</w:t>
      </w:r>
      <w:r>
        <w:rPr>
          <w:rFonts w:eastAsia="Times New Roman" w:cs="Times New Roman"/>
          <w:szCs w:val="24"/>
        </w:rPr>
        <w:t xml:space="preserve">. Λείπουν οι φόροι και οι εισφορές από μικρές και μεγάλες επενδύσεις που δεν χρηματοδοτήθηκαν ποτέ από τράπεζες, που πλέον είναι κουτσές μετά τα </w:t>
      </w:r>
      <w:r>
        <w:rPr>
          <w:rFonts w:eastAsia="Times New Roman" w:cs="Times New Roman"/>
          <w:szCs w:val="24"/>
          <w:lang w:val="en-US"/>
        </w:rPr>
        <w:t>capital</w:t>
      </w:r>
      <w:r w:rsidRPr="009741CD">
        <w:rPr>
          <w:rFonts w:eastAsia="Times New Roman" w:cs="Times New Roman"/>
          <w:szCs w:val="24"/>
        </w:rPr>
        <w:t xml:space="preserve"> </w:t>
      </w:r>
      <w:r>
        <w:rPr>
          <w:rFonts w:eastAsia="Times New Roman" w:cs="Times New Roman"/>
          <w:szCs w:val="24"/>
          <w:lang w:val="en-US"/>
        </w:rPr>
        <w:t>control</w:t>
      </w:r>
      <w:r w:rsidRPr="009741CD">
        <w:rPr>
          <w:rFonts w:eastAsia="Times New Roman" w:cs="Times New Roman"/>
          <w:szCs w:val="24"/>
        </w:rPr>
        <w:t xml:space="preserve">. </w:t>
      </w:r>
      <w:r>
        <w:rPr>
          <w:rFonts w:eastAsia="Times New Roman" w:cs="Times New Roman"/>
          <w:szCs w:val="24"/>
        </w:rPr>
        <w:t xml:space="preserve">Λείπουν οι φόροι και οι εισφορές των νέων που μετανάστευσαν. Λείπουν οι φόροι και οι εισφορές </w:t>
      </w:r>
      <w:r>
        <w:rPr>
          <w:rFonts w:eastAsia="Times New Roman" w:cs="Times New Roman"/>
          <w:szCs w:val="24"/>
        </w:rPr>
        <w:t xml:space="preserve">από όλους αυτούς που έφυγαν στο εξωτερικό, αδυνατώντας να τα βγάλουν πέρα με την αναξιοκρατία και το πελατειακό κομματικό κράτος. </w:t>
      </w:r>
    </w:p>
    <w:p w14:paraId="5FC2F8BF"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Συνεχίζετε, κυρίες και κύριοι συνάδελφοι του ΣΥΡΙΖΑ και των ΑΝΕΛ να παίρνετε μετακλητούς παντού, για να κάνω μία παύση σε αυτ</w:t>
      </w:r>
      <w:r>
        <w:rPr>
          <w:rFonts w:eastAsia="Times New Roman" w:cs="Times New Roman"/>
          <w:szCs w:val="24"/>
        </w:rPr>
        <w:t>ό το πελατειακό και κομματικό κράτος. Μόνο οι πρόεδροι -έχουμε μία αδυναμία στην αριθμητική στο Ποτάμι- και τα μέλη των διοικητικών συμβουλίων στο στενό δημόσιο από χίλιοι τρεις το 2014, είναι σήμερα χίλιοι τετρακόσιοι σαράντα εννέα. Οι φορείς του δημοσίου</w:t>
      </w:r>
      <w:r>
        <w:rPr>
          <w:rFonts w:eastAsia="Times New Roman" w:cs="Times New Roman"/>
          <w:szCs w:val="24"/>
        </w:rPr>
        <w:t>, στενού και ευρύτερου, ήταν διακόσιοι είκοσι επτά το 2015 και έγιναν τριακόσιοι εβδομήντα τέσσερις. Και συνεχίζετε να αυξάνετε και τα νομικά πρόσωπα ιδιωτικού δικαίου. Το δε έκτακτο προσωπικό των νομικών προσώπων ιδιωτικού δικαίου διπλασιάστηκε  μέσα σε δ</w:t>
      </w:r>
      <w:r>
        <w:rPr>
          <w:rFonts w:eastAsia="Times New Roman" w:cs="Times New Roman"/>
          <w:szCs w:val="24"/>
        </w:rPr>
        <w:t>υόμισι χρόνια και ταυτόχρονα αυξήθηκε και 10% το τακτικό προσωπικό και τα νομικά πρόσωπα δημοσίου δικαίου αυξήθηκαν από χίλια εξήντα οκτώ, σε χίλια διακόσια έντεκα.</w:t>
      </w:r>
    </w:p>
    <w:p w14:paraId="5FC2F8C0"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Υπερηφανεύεστε, κυρίες και κύριοι του ΣΥΡΙΖΑ, ότι είστε η μακροβιότερη μνημονιακή Κυβέρνηση</w:t>
      </w:r>
      <w:r>
        <w:rPr>
          <w:rFonts w:eastAsia="Times New Roman" w:cs="Times New Roman"/>
          <w:szCs w:val="24"/>
        </w:rPr>
        <w:t xml:space="preserve">. Και σας ερωτώ: Τα τόσα χρόνια που κυβερνάτε δεν βρήκατε έστω μία άχρηστη υπηρεσία, έναν άχρηστο οργανισμό, ένα άχρηστο νομικό πρόσωπο, να το συγχωνεύσετε ή να το καταργήσετε; Τόσο τακτοποιημένα και νοικοκυρεμένα τα είχαν οι προηγούμενοι; </w:t>
      </w:r>
    </w:p>
    <w:p w14:paraId="5FC2F8C1"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Συνεχίζω στην α</w:t>
      </w:r>
      <w:r>
        <w:rPr>
          <w:rFonts w:eastAsia="Times New Roman" w:cs="Times New Roman"/>
          <w:szCs w:val="24"/>
        </w:rPr>
        <w:t>ρίθμηση των φόρων που χάσαμε. Χάσαμε φόρους και εισφορές των εταιρειών που μεταναστεύουν στο εξωτερικό, στη Βουλγαρία και αλλού, των ελεύθερων επαγγελματιών που έκλεισαν τα βιβλία τους. Και στο σημείο αυτό θα κάνω ξανά μία στάση: 4</w:t>
      </w:r>
      <w:r>
        <w:rPr>
          <w:rFonts w:eastAsia="Times New Roman" w:cs="Times New Roman"/>
          <w:szCs w:val="24"/>
        </w:rPr>
        <w:t>.</w:t>
      </w:r>
      <w:r>
        <w:rPr>
          <w:rFonts w:eastAsia="Times New Roman" w:cs="Times New Roman"/>
          <w:szCs w:val="24"/>
        </w:rPr>
        <w:t>7</w:t>
      </w:r>
      <w:r>
        <w:rPr>
          <w:rFonts w:eastAsia="Times New Roman" w:cs="Times New Roman"/>
          <w:szCs w:val="24"/>
        </w:rPr>
        <w:t>00.000.000</w:t>
      </w:r>
      <w:r>
        <w:rPr>
          <w:rFonts w:eastAsia="Times New Roman" w:cs="Times New Roman"/>
          <w:szCs w:val="24"/>
        </w:rPr>
        <w:t xml:space="preserve"> εισοδήματα ε</w:t>
      </w:r>
      <w:r>
        <w:rPr>
          <w:rFonts w:eastAsia="Times New Roman" w:cs="Times New Roman"/>
          <w:szCs w:val="24"/>
        </w:rPr>
        <w:t>ίχαν το 2015 και το 2017 έχουν 3</w:t>
      </w:r>
      <w:r>
        <w:rPr>
          <w:rFonts w:eastAsia="Times New Roman" w:cs="Times New Roman"/>
          <w:szCs w:val="24"/>
        </w:rPr>
        <w:t>.</w:t>
      </w:r>
      <w:r>
        <w:rPr>
          <w:rFonts w:eastAsia="Times New Roman" w:cs="Times New Roman"/>
          <w:szCs w:val="24"/>
        </w:rPr>
        <w:t>3</w:t>
      </w:r>
      <w:r>
        <w:rPr>
          <w:rFonts w:eastAsia="Times New Roman" w:cs="Times New Roman"/>
          <w:szCs w:val="24"/>
        </w:rPr>
        <w:t>00.000.000</w:t>
      </w:r>
      <w:r>
        <w:rPr>
          <w:rFonts w:eastAsia="Times New Roman" w:cs="Times New Roman"/>
          <w:szCs w:val="24"/>
        </w:rPr>
        <w:t xml:space="preserve">. Το 1/3, δηλαδή, των φορολογητέων εισοδημάτων εξαφανίστηκε. Τι άλλο, λοιπόν, να φορολογήσετε αφού μικραίνουν τα εισοδήματα; Από τη μεσαία τάξη τι άλλο να πάρεις; Από τους ελεύθερους επαγγελματίες δεν μπορείς να </w:t>
      </w:r>
      <w:r>
        <w:rPr>
          <w:rFonts w:eastAsia="Times New Roman" w:cs="Times New Roman"/>
          <w:szCs w:val="24"/>
        </w:rPr>
        <w:t xml:space="preserve">πάρεις και πολλά, καθότι οι άνθρωποι πάνω από 30.000 ετήσιο εισόδημα, δίνουν έως και το 60% του εισοδήματός τους σε φόρους και εισφορές. </w:t>
      </w:r>
    </w:p>
    <w:p w14:paraId="5FC2F8C2"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Εδώ, λοιπόν, σε απάντηση στο ερώτημα από πού αλλού να βρούμε λεφτά, έρχεται η ιδέα να εκτινάξουμε τους έμμεσους φόρους</w:t>
      </w:r>
      <w:r>
        <w:rPr>
          <w:rFonts w:eastAsia="Times New Roman" w:cs="Times New Roman"/>
          <w:szCs w:val="24"/>
        </w:rPr>
        <w:t xml:space="preserve">. Κι έτσι, μπήκαν οι νέοι φόροι στη θέρμανση, στο πετρέλαιο, στο πετρέλαιο κίνησης, στο κρασί, στον καφέ, στο ίντερνετ, στα τηλέφωνα. </w:t>
      </w:r>
    </w:p>
    <w:p w14:paraId="5FC2F8C3"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Προσέξτε! Από το 2014 τα έσοδα από άμεσους φόρους έχουν αυξηθεί 300</w:t>
      </w:r>
      <w:r>
        <w:rPr>
          <w:rFonts w:eastAsia="Times New Roman" w:cs="Times New Roman"/>
          <w:szCs w:val="24"/>
        </w:rPr>
        <w:t>.000.000</w:t>
      </w:r>
      <w:r>
        <w:rPr>
          <w:rFonts w:eastAsia="Times New Roman" w:cs="Times New Roman"/>
          <w:szCs w:val="24"/>
        </w:rPr>
        <w:t xml:space="preserve"> και τα έσοδα από έμμεσους φόρους έχουν αυξηθε</w:t>
      </w:r>
      <w:r>
        <w:rPr>
          <w:rFonts w:eastAsia="Times New Roman" w:cs="Times New Roman"/>
          <w:szCs w:val="24"/>
        </w:rPr>
        <w:t>ί κατά 4</w:t>
      </w:r>
      <w:r>
        <w:rPr>
          <w:rFonts w:eastAsia="Times New Roman" w:cs="Times New Roman"/>
          <w:szCs w:val="24"/>
        </w:rPr>
        <w:t>.000.000.000</w:t>
      </w:r>
      <w:r>
        <w:rPr>
          <w:rFonts w:eastAsia="Times New Roman" w:cs="Times New Roman"/>
          <w:szCs w:val="24"/>
        </w:rPr>
        <w:t xml:space="preserve">. Είμαστε η χώρα με τους υψηλότερους έμμεσους φόρους στην ευρωζώνη. Τι σημαίνει αυτό; Σημαίνει ότι τσακίζουμε τα αδύνατα νοικοκυριά, τους μη προνομιούχους Έλληνες με τους πιο άδικους κοινωνικά φόρους, που είναι οι έμμεσοι φόροι. </w:t>
      </w:r>
      <w:r w:rsidRPr="00060505">
        <w:rPr>
          <w:rFonts w:eastAsia="Times New Roman" w:cs="Times New Roman"/>
          <w:szCs w:val="24"/>
        </w:rPr>
        <w:t>Γιατί</w:t>
      </w:r>
      <w:r>
        <w:rPr>
          <w:rFonts w:eastAsia="Times New Roman" w:cs="Times New Roman"/>
          <w:szCs w:val="24"/>
        </w:rPr>
        <w:t>,</w:t>
      </w:r>
      <w:r w:rsidRPr="00060505">
        <w:rPr>
          <w:rFonts w:eastAsia="Times New Roman" w:cs="Times New Roman"/>
          <w:szCs w:val="24"/>
        </w:rPr>
        <w:t xml:space="preserve"> </w:t>
      </w:r>
      <w:r>
        <w:rPr>
          <w:rFonts w:eastAsia="Times New Roman" w:cs="Times New Roman"/>
          <w:szCs w:val="24"/>
        </w:rPr>
        <w:t>β</w:t>
      </w:r>
      <w:r w:rsidRPr="00060505">
        <w:rPr>
          <w:rFonts w:eastAsia="Times New Roman" w:cs="Times New Roman"/>
          <w:szCs w:val="24"/>
        </w:rPr>
        <w:t>έβαια</w:t>
      </w:r>
      <w:r>
        <w:rPr>
          <w:rFonts w:eastAsia="Times New Roman" w:cs="Times New Roman"/>
          <w:szCs w:val="24"/>
        </w:rPr>
        <w:t>,</w:t>
      </w:r>
      <w:r w:rsidRPr="00060505">
        <w:rPr>
          <w:rFonts w:eastAsia="Times New Roman" w:cs="Times New Roman"/>
          <w:szCs w:val="24"/>
        </w:rPr>
        <w:t xml:space="preserve"> ένα ψωμί</w:t>
      </w:r>
      <w:r>
        <w:rPr>
          <w:rFonts w:eastAsia="Times New Roman" w:cs="Times New Roman"/>
          <w:szCs w:val="24"/>
        </w:rPr>
        <w:t xml:space="preserve"> και μία σύνδεση στο ίντερνετ, τα</w:t>
      </w:r>
      <w:r w:rsidRPr="00060505">
        <w:rPr>
          <w:rFonts w:eastAsia="Times New Roman" w:cs="Times New Roman"/>
          <w:szCs w:val="24"/>
        </w:rPr>
        <w:t xml:space="preserve"> χρειάζεται κι ο φτωχός και πλούσιος και θα πληρώσουν και</w:t>
      </w:r>
      <w:r>
        <w:rPr>
          <w:rFonts w:eastAsia="Times New Roman" w:cs="Times New Roman"/>
          <w:szCs w:val="24"/>
        </w:rPr>
        <w:t xml:space="preserve"> οι δυο τους ίδιους αυξημένους φ</w:t>
      </w:r>
      <w:r w:rsidRPr="00060505">
        <w:rPr>
          <w:rFonts w:eastAsia="Times New Roman" w:cs="Times New Roman"/>
          <w:szCs w:val="24"/>
        </w:rPr>
        <w:t>όρους</w:t>
      </w:r>
      <w:r>
        <w:rPr>
          <w:rFonts w:eastAsia="Times New Roman" w:cs="Times New Roman"/>
          <w:szCs w:val="24"/>
        </w:rPr>
        <w:t>.</w:t>
      </w:r>
    </w:p>
    <w:p w14:paraId="5FC2F8C4"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Αυτά που επιστρέφετε σήμερα σε κάποιους</w:t>
      </w:r>
      <w:r w:rsidRPr="00060505">
        <w:rPr>
          <w:rFonts w:eastAsia="Times New Roman" w:cs="Times New Roman"/>
          <w:szCs w:val="24"/>
        </w:rPr>
        <w:t xml:space="preserve"> με το κοινωνικό μέρισμα</w:t>
      </w:r>
      <w:r>
        <w:rPr>
          <w:rFonts w:eastAsia="Times New Roman" w:cs="Times New Roman"/>
          <w:szCs w:val="24"/>
        </w:rPr>
        <w:t>,</w:t>
      </w:r>
      <w:r w:rsidRPr="00060505">
        <w:rPr>
          <w:rFonts w:eastAsia="Times New Roman" w:cs="Times New Roman"/>
          <w:szCs w:val="24"/>
        </w:rPr>
        <w:t xml:space="preserve"> </w:t>
      </w:r>
      <w:r>
        <w:rPr>
          <w:rFonts w:eastAsia="Times New Roman" w:cs="Times New Roman"/>
          <w:szCs w:val="24"/>
        </w:rPr>
        <w:t>τα έχετε εισπράξει</w:t>
      </w:r>
      <w:r w:rsidRPr="00060505">
        <w:rPr>
          <w:rFonts w:eastAsia="Times New Roman" w:cs="Times New Roman"/>
          <w:szCs w:val="24"/>
        </w:rPr>
        <w:t xml:space="preserve"> πολλαπλάσια</w:t>
      </w:r>
      <w:r>
        <w:rPr>
          <w:rFonts w:eastAsia="Times New Roman" w:cs="Times New Roman"/>
          <w:szCs w:val="24"/>
        </w:rPr>
        <w:t xml:space="preserve"> με τους έμμεσου</w:t>
      </w:r>
      <w:r>
        <w:rPr>
          <w:rFonts w:eastAsia="Times New Roman" w:cs="Times New Roman"/>
          <w:szCs w:val="24"/>
        </w:rPr>
        <w:t>ς φόρους.</w:t>
      </w:r>
      <w:r w:rsidRPr="00060505">
        <w:rPr>
          <w:rFonts w:eastAsia="Times New Roman" w:cs="Times New Roman"/>
          <w:szCs w:val="24"/>
        </w:rPr>
        <w:t xml:space="preserve"> </w:t>
      </w:r>
      <w:r>
        <w:rPr>
          <w:rFonts w:eastAsia="Times New Roman" w:cs="Times New Roman"/>
          <w:szCs w:val="24"/>
        </w:rPr>
        <w:t xml:space="preserve">Υπάρχει, λοιπόν, λύση; </w:t>
      </w:r>
      <w:r w:rsidRPr="00060505">
        <w:rPr>
          <w:rFonts w:eastAsia="Times New Roman" w:cs="Times New Roman"/>
          <w:szCs w:val="24"/>
        </w:rPr>
        <w:t xml:space="preserve">Υπάρχει άλλος δρόμος για μία </w:t>
      </w:r>
      <w:r>
        <w:rPr>
          <w:rFonts w:eastAsia="Times New Roman" w:cs="Times New Roman"/>
          <w:szCs w:val="24"/>
        </w:rPr>
        <w:t>Κ</w:t>
      </w:r>
      <w:r w:rsidRPr="00060505">
        <w:rPr>
          <w:rFonts w:eastAsia="Times New Roman" w:cs="Times New Roman"/>
          <w:szCs w:val="24"/>
        </w:rPr>
        <w:t>υβέρνηση που θέλει να ενισχύσει το κοινωνικό κράτος</w:t>
      </w:r>
      <w:r>
        <w:rPr>
          <w:rFonts w:eastAsia="Times New Roman" w:cs="Times New Roman"/>
          <w:szCs w:val="24"/>
        </w:rPr>
        <w:t>;</w:t>
      </w:r>
      <w:r w:rsidRPr="00060505">
        <w:rPr>
          <w:rFonts w:eastAsia="Times New Roman" w:cs="Times New Roman"/>
          <w:szCs w:val="24"/>
        </w:rPr>
        <w:t xml:space="preserve"> Υπάρχει</w:t>
      </w:r>
      <w:r>
        <w:rPr>
          <w:rFonts w:eastAsia="Times New Roman" w:cs="Times New Roman"/>
          <w:szCs w:val="24"/>
        </w:rPr>
        <w:t xml:space="preserve">. </w:t>
      </w:r>
    </w:p>
    <w:p w14:paraId="5FC2F8C5"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Προσέξτε, όμως,</w:t>
      </w:r>
      <w:r w:rsidRPr="00060505">
        <w:rPr>
          <w:rFonts w:eastAsia="Times New Roman" w:cs="Times New Roman"/>
          <w:szCs w:val="24"/>
        </w:rPr>
        <w:t xml:space="preserve"> στα 415</w:t>
      </w:r>
      <w:r>
        <w:rPr>
          <w:rFonts w:eastAsia="Times New Roman" w:cs="Times New Roman"/>
          <w:szCs w:val="24"/>
        </w:rPr>
        <w:t xml:space="preserve">.000.000 </w:t>
      </w:r>
      <w:r>
        <w:rPr>
          <w:rFonts w:eastAsia="Times New Roman" w:cs="Times New Roman"/>
          <w:szCs w:val="24"/>
        </w:rPr>
        <w:t>ευρώ ανέρχονται οι επενδύσεις</w:t>
      </w:r>
      <w:r w:rsidRPr="00060505">
        <w:rPr>
          <w:rFonts w:eastAsia="Times New Roman" w:cs="Times New Roman"/>
          <w:szCs w:val="24"/>
        </w:rPr>
        <w:t xml:space="preserve"> της </w:t>
      </w:r>
      <w:r>
        <w:rPr>
          <w:rFonts w:eastAsia="Times New Roman" w:cs="Times New Roman"/>
          <w:szCs w:val="24"/>
        </w:rPr>
        <w:t>«</w:t>
      </w:r>
      <w:r>
        <w:rPr>
          <w:rFonts w:eastAsia="Times New Roman" w:cs="Times New Roman"/>
          <w:szCs w:val="24"/>
          <w:lang w:val="en"/>
        </w:rPr>
        <w:t>FRAPORT</w:t>
      </w:r>
      <w:r>
        <w:rPr>
          <w:rFonts w:eastAsia="Times New Roman" w:cs="Times New Roman"/>
          <w:szCs w:val="24"/>
        </w:rPr>
        <w:t>»</w:t>
      </w:r>
      <w:r w:rsidRPr="00060505">
        <w:rPr>
          <w:rFonts w:eastAsia="Times New Roman" w:cs="Times New Roman"/>
          <w:szCs w:val="24"/>
        </w:rPr>
        <w:t xml:space="preserve"> στα περιφερειακά αεροδρόμια της χώρας</w:t>
      </w:r>
      <w:r>
        <w:rPr>
          <w:rFonts w:eastAsia="Times New Roman" w:cs="Times New Roman"/>
          <w:szCs w:val="24"/>
        </w:rPr>
        <w:t>,</w:t>
      </w:r>
      <w:r w:rsidRPr="00060505">
        <w:rPr>
          <w:rFonts w:eastAsia="Times New Roman" w:cs="Times New Roman"/>
          <w:szCs w:val="24"/>
        </w:rPr>
        <w:t xml:space="preserve"> σχεδόν μισό </w:t>
      </w:r>
      <w:r>
        <w:rPr>
          <w:rFonts w:eastAsia="Times New Roman" w:cs="Times New Roman"/>
          <w:szCs w:val="24"/>
        </w:rPr>
        <w:t>δισ</w:t>
      </w:r>
      <w:r>
        <w:rPr>
          <w:rFonts w:eastAsia="Times New Roman" w:cs="Times New Roman"/>
          <w:szCs w:val="24"/>
        </w:rPr>
        <w:t xml:space="preserve">εκατομμύριο. </w:t>
      </w:r>
      <w:r w:rsidRPr="00060505">
        <w:rPr>
          <w:rFonts w:eastAsia="Times New Roman" w:cs="Times New Roman"/>
          <w:szCs w:val="24"/>
        </w:rPr>
        <w:t xml:space="preserve">Εκσυγχρονίζονται </w:t>
      </w:r>
      <w:r>
        <w:rPr>
          <w:rFonts w:eastAsia="Times New Roman" w:cs="Times New Roman"/>
          <w:szCs w:val="24"/>
        </w:rPr>
        <w:t xml:space="preserve">οι υποδομές, ρετουσάρεται </w:t>
      </w:r>
      <w:r w:rsidRPr="00060505">
        <w:rPr>
          <w:rFonts w:eastAsia="Times New Roman" w:cs="Times New Roman"/>
          <w:szCs w:val="24"/>
        </w:rPr>
        <w:t>η εικόνα της χώρας</w:t>
      </w:r>
      <w:r>
        <w:rPr>
          <w:rFonts w:eastAsia="Times New Roman" w:cs="Times New Roman"/>
          <w:szCs w:val="24"/>
        </w:rPr>
        <w:t>,</w:t>
      </w:r>
      <w:r w:rsidRPr="00060505">
        <w:rPr>
          <w:rFonts w:eastAsia="Times New Roman" w:cs="Times New Roman"/>
          <w:szCs w:val="24"/>
        </w:rPr>
        <w:t xml:space="preserve"> δημιουργούνται θέσεις εργασίας</w:t>
      </w:r>
      <w:r>
        <w:rPr>
          <w:rFonts w:eastAsia="Times New Roman" w:cs="Times New Roman"/>
          <w:szCs w:val="24"/>
        </w:rPr>
        <w:t>,</w:t>
      </w:r>
      <w:r w:rsidRPr="00060505">
        <w:rPr>
          <w:rFonts w:eastAsia="Times New Roman" w:cs="Times New Roman"/>
          <w:szCs w:val="24"/>
        </w:rPr>
        <w:t xml:space="preserve"> μπαίνουν λεφτά </w:t>
      </w:r>
      <w:r>
        <w:rPr>
          <w:rFonts w:eastAsia="Times New Roman" w:cs="Times New Roman"/>
          <w:szCs w:val="24"/>
        </w:rPr>
        <w:t>σ</w:t>
      </w:r>
      <w:r w:rsidRPr="00060505">
        <w:rPr>
          <w:rFonts w:eastAsia="Times New Roman" w:cs="Times New Roman"/>
          <w:szCs w:val="24"/>
        </w:rPr>
        <w:t>τα ταμεία του κράτους</w:t>
      </w:r>
      <w:r>
        <w:rPr>
          <w:rFonts w:eastAsia="Times New Roman" w:cs="Times New Roman"/>
          <w:szCs w:val="24"/>
        </w:rPr>
        <w:t>.</w:t>
      </w:r>
      <w:r w:rsidRPr="00060505">
        <w:rPr>
          <w:rFonts w:eastAsia="Times New Roman" w:cs="Times New Roman"/>
          <w:szCs w:val="24"/>
        </w:rPr>
        <w:t xml:space="preserve"> </w:t>
      </w:r>
      <w:r>
        <w:rPr>
          <w:rFonts w:eastAsia="Times New Roman" w:cs="Times New Roman"/>
          <w:szCs w:val="24"/>
        </w:rPr>
        <w:t xml:space="preserve">Να ρίξουμε, όμως, μια </w:t>
      </w:r>
      <w:r w:rsidRPr="00060505">
        <w:rPr>
          <w:rFonts w:eastAsia="Times New Roman" w:cs="Times New Roman"/>
          <w:szCs w:val="24"/>
        </w:rPr>
        <w:t xml:space="preserve">προσεκτική ματιά </w:t>
      </w:r>
      <w:r w:rsidRPr="00060505">
        <w:rPr>
          <w:rFonts w:eastAsia="Times New Roman" w:cs="Times New Roman"/>
          <w:szCs w:val="24"/>
        </w:rPr>
        <w:t>σ</w:t>
      </w:r>
      <w:r>
        <w:rPr>
          <w:rFonts w:eastAsia="Times New Roman" w:cs="Times New Roman"/>
          <w:szCs w:val="24"/>
        </w:rPr>
        <w:t>’</w:t>
      </w:r>
      <w:r w:rsidRPr="00060505">
        <w:rPr>
          <w:rFonts w:eastAsia="Times New Roman" w:cs="Times New Roman"/>
          <w:szCs w:val="24"/>
        </w:rPr>
        <w:t xml:space="preserve"> </w:t>
      </w:r>
      <w:r w:rsidRPr="00060505">
        <w:rPr>
          <w:rFonts w:eastAsia="Times New Roman" w:cs="Times New Roman"/>
          <w:szCs w:val="24"/>
        </w:rPr>
        <w:t>αυτήν</w:t>
      </w:r>
      <w:r>
        <w:rPr>
          <w:rFonts w:eastAsia="Times New Roman" w:cs="Times New Roman"/>
          <w:szCs w:val="24"/>
        </w:rPr>
        <w:t xml:space="preserve"> την</w:t>
      </w:r>
      <w:r w:rsidRPr="00060505">
        <w:rPr>
          <w:rFonts w:eastAsia="Times New Roman" w:cs="Times New Roman"/>
          <w:szCs w:val="24"/>
        </w:rPr>
        <w:t xml:space="preserve"> επένδυση</w:t>
      </w:r>
      <w:r>
        <w:rPr>
          <w:rFonts w:eastAsia="Times New Roman" w:cs="Times New Roman"/>
          <w:szCs w:val="24"/>
        </w:rPr>
        <w:t>.</w:t>
      </w:r>
      <w:r w:rsidRPr="00060505">
        <w:rPr>
          <w:rFonts w:eastAsia="Times New Roman" w:cs="Times New Roman"/>
          <w:szCs w:val="24"/>
        </w:rPr>
        <w:t xml:space="preserve"> Συμφωνήθηκε </w:t>
      </w:r>
      <w:r>
        <w:rPr>
          <w:rFonts w:eastAsia="Times New Roman" w:cs="Times New Roman"/>
          <w:szCs w:val="24"/>
        </w:rPr>
        <w:t>το 2013. Τη σαμποτάρατε, την συκοφα</w:t>
      </w:r>
      <w:r>
        <w:rPr>
          <w:rFonts w:eastAsia="Times New Roman" w:cs="Times New Roman"/>
          <w:szCs w:val="24"/>
        </w:rPr>
        <w:t xml:space="preserve">ντήσατε. </w:t>
      </w:r>
      <w:r w:rsidRPr="00060505">
        <w:rPr>
          <w:rFonts w:eastAsia="Times New Roman" w:cs="Times New Roman"/>
          <w:szCs w:val="24"/>
        </w:rPr>
        <w:t>Θυμάστε τότε τους συναδέλφους σας Υπουργούς</w:t>
      </w:r>
      <w:r>
        <w:rPr>
          <w:rFonts w:eastAsia="Times New Roman" w:cs="Times New Roman"/>
          <w:szCs w:val="24"/>
        </w:rPr>
        <w:t>,</w:t>
      </w:r>
      <w:r w:rsidRPr="00060505">
        <w:rPr>
          <w:rFonts w:eastAsia="Times New Roman" w:cs="Times New Roman"/>
          <w:szCs w:val="24"/>
        </w:rPr>
        <w:t xml:space="preserve"> </w:t>
      </w:r>
      <w:r>
        <w:rPr>
          <w:rFonts w:eastAsia="Times New Roman" w:cs="Times New Roman"/>
          <w:szCs w:val="24"/>
        </w:rPr>
        <w:t>που έλεγαν ότι θα ξαπλώσουν</w:t>
      </w:r>
      <w:r w:rsidRPr="00060505">
        <w:rPr>
          <w:rFonts w:eastAsia="Times New Roman" w:cs="Times New Roman"/>
          <w:szCs w:val="24"/>
        </w:rPr>
        <w:t xml:space="preserve"> </w:t>
      </w:r>
      <w:r>
        <w:rPr>
          <w:rFonts w:eastAsia="Times New Roman" w:cs="Times New Roman"/>
          <w:szCs w:val="24"/>
        </w:rPr>
        <w:t>σ</w:t>
      </w:r>
      <w:r w:rsidRPr="00060505">
        <w:rPr>
          <w:rFonts w:eastAsia="Times New Roman" w:cs="Times New Roman"/>
          <w:szCs w:val="24"/>
        </w:rPr>
        <w:t xml:space="preserve">τους διαδρόμους των </w:t>
      </w:r>
      <w:r>
        <w:rPr>
          <w:rFonts w:eastAsia="Times New Roman" w:cs="Times New Roman"/>
          <w:szCs w:val="24"/>
        </w:rPr>
        <w:t>αεροδρομίων</w:t>
      </w:r>
      <w:r w:rsidRPr="00060505">
        <w:rPr>
          <w:rFonts w:eastAsia="Times New Roman" w:cs="Times New Roman"/>
          <w:szCs w:val="24"/>
        </w:rPr>
        <w:t xml:space="preserve"> για να μην κατέβουν οι Γερμανοί</w:t>
      </w:r>
      <w:r>
        <w:rPr>
          <w:rFonts w:eastAsia="Times New Roman" w:cs="Times New Roman"/>
          <w:szCs w:val="24"/>
        </w:rPr>
        <w:t>;</w:t>
      </w:r>
      <w:r w:rsidRPr="00060505">
        <w:rPr>
          <w:rFonts w:eastAsia="Times New Roman" w:cs="Times New Roman"/>
          <w:szCs w:val="24"/>
        </w:rPr>
        <w:t xml:space="preserve"> Αυτά έλεγαν κάποιοι Υπουργοί της Κυβέρνησης</w:t>
      </w:r>
      <w:r w:rsidRPr="00226B71">
        <w:rPr>
          <w:rFonts w:eastAsia="Times New Roman" w:cs="Times New Roman"/>
          <w:szCs w:val="24"/>
        </w:rPr>
        <w:t xml:space="preserve"> </w:t>
      </w:r>
      <w:r w:rsidRPr="00060505">
        <w:rPr>
          <w:rFonts w:eastAsia="Times New Roman" w:cs="Times New Roman"/>
          <w:szCs w:val="24"/>
        </w:rPr>
        <w:t>σήμερα</w:t>
      </w:r>
      <w:r>
        <w:rPr>
          <w:rFonts w:eastAsia="Times New Roman" w:cs="Times New Roman"/>
          <w:szCs w:val="24"/>
        </w:rPr>
        <w:t>.</w:t>
      </w:r>
      <w:r w:rsidRPr="00060505">
        <w:rPr>
          <w:rFonts w:eastAsia="Times New Roman" w:cs="Times New Roman"/>
          <w:szCs w:val="24"/>
        </w:rPr>
        <w:t xml:space="preserve"> </w:t>
      </w:r>
      <w:r>
        <w:rPr>
          <w:rFonts w:eastAsia="Times New Roman" w:cs="Times New Roman"/>
          <w:szCs w:val="24"/>
        </w:rPr>
        <w:t xml:space="preserve">Μπήκε, όμως, </w:t>
      </w:r>
      <w:r w:rsidRPr="00060505">
        <w:rPr>
          <w:rFonts w:eastAsia="Times New Roman" w:cs="Times New Roman"/>
          <w:szCs w:val="24"/>
        </w:rPr>
        <w:t>τελικά η επένδυση στα προαπαιτούμενα</w:t>
      </w:r>
      <w:r w:rsidRPr="00060505">
        <w:rPr>
          <w:rFonts w:eastAsia="Times New Roman" w:cs="Times New Roman"/>
          <w:szCs w:val="24"/>
        </w:rPr>
        <w:t xml:space="preserve"> του τρίτου μνημονίου και αναγκασ</w:t>
      </w:r>
      <w:r>
        <w:rPr>
          <w:rFonts w:eastAsia="Times New Roman" w:cs="Times New Roman"/>
          <w:szCs w:val="24"/>
        </w:rPr>
        <w:t>τήκατε</w:t>
      </w:r>
      <w:r w:rsidRPr="00060505">
        <w:rPr>
          <w:rFonts w:eastAsia="Times New Roman" w:cs="Times New Roman"/>
          <w:szCs w:val="24"/>
        </w:rPr>
        <w:t xml:space="preserve"> να υποχωρήσετε</w:t>
      </w:r>
      <w:r>
        <w:rPr>
          <w:rFonts w:eastAsia="Times New Roman" w:cs="Times New Roman"/>
          <w:szCs w:val="24"/>
        </w:rPr>
        <w:t>.</w:t>
      </w:r>
      <w:r w:rsidRPr="00060505">
        <w:rPr>
          <w:rFonts w:eastAsia="Times New Roman" w:cs="Times New Roman"/>
          <w:szCs w:val="24"/>
        </w:rPr>
        <w:t xml:space="preserve"> </w:t>
      </w:r>
    </w:p>
    <w:p w14:paraId="5FC2F8C6" w14:textId="77777777" w:rsidR="0020643A" w:rsidRDefault="00E84ECF">
      <w:pPr>
        <w:spacing w:line="600" w:lineRule="auto"/>
        <w:ind w:firstLine="720"/>
        <w:contextualSpacing/>
        <w:jc w:val="both"/>
        <w:rPr>
          <w:rFonts w:eastAsia="Times New Roman" w:cs="Times New Roman"/>
          <w:szCs w:val="24"/>
        </w:rPr>
      </w:pPr>
      <w:r w:rsidRPr="00060505">
        <w:rPr>
          <w:rFonts w:eastAsia="Times New Roman" w:cs="Times New Roman"/>
          <w:szCs w:val="24"/>
        </w:rPr>
        <w:t xml:space="preserve">Αυτή είναι </w:t>
      </w:r>
      <w:r>
        <w:rPr>
          <w:rFonts w:eastAsia="Times New Roman" w:cs="Times New Roman"/>
          <w:szCs w:val="24"/>
        </w:rPr>
        <w:t xml:space="preserve">η πορεία των αποκρατικοποιήσεων, η </w:t>
      </w:r>
      <w:r w:rsidRPr="00060505">
        <w:rPr>
          <w:rFonts w:eastAsia="Times New Roman" w:cs="Times New Roman"/>
          <w:szCs w:val="24"/>
        </w:rPr>
        <w:t xml:space="preserve">ιστορία των </w:t>
      </w:r>
      <w:r>
        <w:rPr>
          <w:rFonts w:eastAsia="Times New Roman" w:cs="Times New Roman"/>
          <w:szCs w:val="24"/>
        </w:rPr>
        <w:t>ε</w:t>
      </w:r>
      <w:r w:rsidRPr="00060505">
        <w:rPr>
          <w:rFonts w:eastAsia="Times New Roman" w:cs="Times New Roman"/>
          <w:szCs w:val="24"/>
        </w:rPr>
        <w:t xml:space="preserve">πενδύσεων στα χρόνια </w:t>
      </w:r>
      <w:r>
        <w:rPr>
          <w:rFonts w:eastAsia="Times New Roman" w:cs="Times New Roman"/>
          <w:szCs w:val="24"/>
        </w:rPr>
        <w:t>σας:</w:t>
      </w:r>
      <w:r w:rsidRPr="00060505">
        <w:rPr>
          <w:rFonts w:eastAsia="Times New Roman" w:cs="Times New Roman"/>
          <w:szCs w:val="24"/>
        </w:rPr>
        <w:t xml:space="preserve"> </w:t>
      </w:r>
      <w:r>
        <w:rPr>
          <w:rFonts w:eastAsia="Times New Roman" w:cs="Times New Roman"/>
          <w:szCs w:val="24"/>
        </w:rPr>
        <w:t>σύγκρουση, σαμποτάζ, καθυστερήσεις και τελικά ά</w:t>
      </w:r>
      <w:r w:rsidRPr="00060505">
        <w:rPr>
          <w:rFonts w:eastAsia="Times New Roman" w:cs="Times New Roman"/>
          <w:szCs w:val="24"/>
        </w:rPr>
        <w:t>τακτη υποχώρηση</w:t>
      </w:r>
      <w:r>
        <w:rPr>
          <w:rFonts w:eastAsia="Times New Roman" w:cs="Times New Roman"/>
          <w:szCs w:val="24"/>
        </w:rPr>
        <w:t>,</w:t>
      </w:r>
      <w:r w:rsidRPr="00060505">
        <w:rPr>
          <w:rFonts w:eastAsia="Times New Roman" w:cs="Times New Roman"/>
          <w:szCs w:val="24"/>
        </w:rPr>
        <w:t xml:space="preserve"> με ανυπολόγιστο κόστος</w:t>
      </w:r>
      <w:r>
        <w:rPr>
          <w:rFonts w:eastAsia="Times New Roman" w:cs="Times New Roman"/>
          <w:szCs w:val="24"/>
        </w:rPr>
        <w:t>,</w:t>
      </w:r>
      <w:r w:rsidRPr="00060505">
        <w:rPr>
          <w:rFonts w:eastAsia="Times New Roman" w:cs="Times New Roman"/>
          <w:szCs w:val="24"/>
        </w:rPr>
        <w:t xml:space="preserve"> </w:t>
      </w:r>
      <w:r>
        <w:rPr>
          <w:rFonts w:eastAsia="Times New Roman" w:cs="Times New Roman"/>
          <w:szCs w:val="24"/>
        </w:rPr>
        <w:t>όμως,</w:t>
      </w:r>
      <w:r w:rsidRPr="00060505">
        <w:rPr>
          <w:rFonts w:eastAsia="Times New Roman" w:cs="Times New Roman"/>
          <w:szCs w:val="24"/>
        </w:rPr>
        <w:t xml:space="preserve"> για την οικονομία</w:t>
      </w:r>
      <w:r>
        <w:rPr>
          <w:rFonts w:eastAsia="Times New Roman" w:cs="Times New Roman"/>
          <w:szCs w:val="24"/>
        </w:rPr>
        <w:t>.</w:t>
      </w:r>
      <w:r w:rsidRPr="00060505">
        <w:rPr>
          <w:rFonts w:eastAsia="Times New Roman" w:cs="Times New Roman"/>
          <w:szCs w:val="24"/>
        </w:rPr>
        <w:t xml:space="preserve"> </w:t>
      </w:r>
    </w:p>
    <w:p w14:paraId="5FC2F8C7" w14:textId="77777777" w:rsidR="0020643A" w:rsidRDefault="00E84ECF">
      <w:pPr>
        <w:spacing w:line="600" w:lineRule="auto"/>
        <w:ind w:firstLine="720"/>
        <w:contextualSpacing/>
        <w:jc w:val="both"/>
        <w:rPr>
          <w:rFonts w:eastAsia="Times New Roman" w:cs="Times New Roman"/>
          <w:szCs w:val="24"/>
        </w:rPr>
      </w:pPr>
      <w:r w:rsidRPr="00060505">
        <w:rPr>
          <w:rFonts w:eastAsia="Times New Roman" w:cs="Times New Roman"/>
          <w:szCs w:val="24"/>
        </w:rPr>
        <w:t xml:space="preserve">Αν πάμε στη σελίδα 137 της </w:t>
      </w:r>
      <w:r>
        <w:rPr>
          <w:rFonts w:eastAsia="Times New Roman" w:cs="Times New Roman"/>
          <w:szCs w:val="24"/>
        </w:rPr>
        <w:t>ε</w:t>
      </w:r>
      <w:r w:rsidRPr="00060505">
        <w:rPr>
          <w:rFonts w:eastAsia="Times New Roman" w:cs="Times New Roman"/>
          <w:szCs w:val="24"/>
        </w:rPr>
        <w:t xml:space="preserve">ισηγητικής </w:t>
      </w:r>
      <w:r>
        <w:rPr>
          <w:rFonts w:eastAsia="Times New Roman" w:cs="Times New Roman"/>
          <w:szCs w:val="24"/>
        </w:rPr>
        <w:t>έ</w:t>
      </w:r>
      <w:r w:rsidRPr="00060505">
        <w:rPr>
          <w:rFonts w:eastAsia="Times New Roman" w:cs="Times New Roman"/>
          <w:szCs w:val="24"/>
        </w:rPr>
        <w:t>κθεσης</w:t>
      </w:r>
      <w:r>
        <w:rPr>
          <w:rFonts w:eastAsia="Times New Roman" w:cs="Times New Roman"/>
          <w:szCs w:val="24"/>
        </w:rPr>
        <w:t>,</w:t>
      </w:r>
      <w:r w:rsidRPr="00060505">
        <w:rPr>
          <w:rFonts w:eastAsia="Times New Roman" w:cs="Times New Roman"/>
          <w:szCs w:val="24"/>
        </w:rPr>
        <w:t xml:space="preserve"> θα δούμε πως τα έσοδα αποκρατικοπο</w:t>
      </w:r>
      <w:r>
        <w:rPr>
          <w:rFonts w:eastAsia="Times New Roman" w:cs="Times New Roman"/>
          <w:szCs w:val="24"/>
        </w:rPr>
        <w:t>ιήσεων στα χρόνια που κυβερνάτε</w:t>
      </w:r>
      <w:r w:rsidRPr="00060505">
        <w:rPr>
          <w:rFonts w:eastAsia="Times New Roman" w:cs="Times New Roman"/>
          <w:szCs w:val="24"/>
        </w:rPr>
        <w:t xml:space="preserve"> προέρχονται από αποφάσεις που ελήφθησαν πριν ακόμα αναλάβετε </w:t>
      </w:r>
      <w:r>
        <w:rPr>
          <w:rFonts w:eastAsia="Times New Roman" w:cs="Times New Roman"/>
          <w:szCs w:val="24"/>
        </w:rPr>
        <w:t>εσείς.</w:t>
      </w:r>
      <w:r w:rsidRPr="00060505">
        <w:rPr>
          <w:rFonts w:eastAsia="Times New Roman" w:cs="Times New Roman"/>
          <w:szCs w:val="24"/>
        </w:rPr>
        <w:t xml:space="preserve"> Βέβαια</w:t>
      </w:r>
      <w:r>
        <w:rPr>
          <w:rFonts w:eastAsia="Times New Roman" w:cs="Times New Roman"/>
          <w:szCs w:val="24"/>
        </w:rPr>
        <w:t>,</w:t>
      </w:r>
      <w:r w:rsidRPr="00060505">
        <w:rPr>
          <w:rFonts w:eastAsia="Times New Roman" w:cs="Times New Roman"/>
          <w:szCs w:val="24"/>
        </w:rPr>
        <w:t xml:space="preserve"> και για να μη</w:t>
      </w:r>
      <w:r>
        <w:rPr>
          <w:rFonts w:eastAsia="Times New Roman" w:cs="Times New Roman"/>
          <w:szCs w:val="24"/>
        </w:rPr>
        <w:t>ν</w:t>
      </w:r>
      <w:r w:rsidRPr="00060505">
        <w:rPr>
          <w:rFonts w:eastAsia="Times New Roman" w:cs="Times New Roman"/>
          <w:szCs w:val="24"/>
        </w:rPr>
        <w:t xml:space="preserve"> σας αδικώ</w:t>
      </w:r>
      <w:r>
        <w:rPr>
          <w:rFonts w:eastAsia="Times New Roman" w:cs="Times New Roman"/>
          <w:szCs w:val="24"/>
        </w:rPr>
        <w:t>,</w:t>
      </w:r>
      <w:r w:rsidRPr="00060505">
        <w:rPr>
          <w:rFonts w:eastAsia="Times New Roman" w:cs="Times New Roman"/>
          <w:szCs w:val="24"/>
        </w:rPr>
        <w:t xml:space="preserve"> πουλήσατε τον </w:t>
      </w:r>
      <w:r>
        <w:rPr>
          <w:rFonts w:eastAsia="Times New Roman" w:cs="Times New Roman"/>
          <w:szCs w:val="24"/>
        </w:rPr>
        <w:t>ΟΛΘ, επεκτείνατε την παρ</w:t>
      </w:r>
      <w:r w:rsidRPr="00060505">
        <w:rPr>
          <w:rFonts w:eastAsia="Times New Roman" w:cs="Times New Roman"/>
          <w:szCs w:val="24"/>
        </w:rPr>
        <w:t>αχ</w:t>
      </w:r>
      <w:r w:rsidRPr="00060505">
        <w:rPr>
          <w:rFonts w:eastAsia="Times New Roman" w:cs="Times New Roman"/>
          <w:szCs w:val="24"/>
        </w:rPr>
        <w:t>ώρηση του Διεθνούς Αερολιμένα Αθηνών</w:t>
      </w:r>
      <w:r>
        <w:rPr>
          <w:rFonts w:eastAsia="Times New Roman" w:cs="Times New Roman"/>
          <w:szCs w:val="24"/>
        </w:rPr>
        <w:t>, αλλά πώ</w:t>
      </w:r>
      <w:r w:rsidRPr="00060505">
        <w:rPr>
          <w:rFonts w:eastAsia="Times New Roman" w:cs="Times New Roman"/>
          <w:szCs w:val="24"/>
        </w:rPr>
        <w:t>ς</w:t>
      </w:r>
      <w:r>
        <w:rPr>
          <w:rFonts w:eastAsia="Times New Roman" w:cs="Times New Roman"/>
          <w:szCs w:val="24"/>
        </w:rPr>
        <w:t>;</w:t>
      </w:r>
      <w:r w:rsidRPr="00060505">
        <w:rPr>
          <w:rFonts w:eastAsia="Times New Roman" w:cs="Times New Roman"/>
          <w:szCs w:val="24"/>
        </w:rPr>
        <w:t xml:space="preserve"> Σε τιμές ξεπουλήματος</w:t>
      </w:r>
      <w:r>
        <w:rPr>
          <w:rFonts w:eastAsia="Times New Roman" w:cs="Times New Roman"/>
          <w:szCs w:val="24"/>
        </w:rPr>
        <w:t>,</w:t>
      </w:r>
      <w:r w:rsidRPr="00060505">
        <w:rPr>
          <w:rFonts w:eastAsia="Times New Roman" w:cs="Times New Roman"/>
          <w:szCs w:val="24"/>
        </w:rPr>
        <w:t xml:space="preserve"> που θα έλεγε και ο </w:t>
      </w:r>
      <w:r>
        <w:rPr>
          <w:rFonts w:eastAsia="Times New Roman" w:cs="Times New Roman"/>
          <w:szCs w:val="24"/>
        </w:rPr>
        <w:t>κ.</w:t>
      </w:r>
      <w:r w:rsidRPr="00060505">
        <w:rPr>
          <w:rFonts w:eastAsia="Times New Roman" w:cs="Times New Roman"/>
          <w:szCs w:val="24"/>
        </w:rPr>
        <w:t xml:space="preserve"> Τσίπρας</w:t>
      </w:r>
      <w:r>
        <w:rPr>
          <w:rFonts w:eastAsia="Times New Roman" w:cs="Times New Roman"/>
          <w:szCs w:val="24"/>
        </w:rPr>
        <w:t xml:space="preserve">. </w:t>
      </w:r>
    </w:p>
    <w:p w14:paraId="5FC2F8C8"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«Θέλουν</w:t>
      </w:r>
      <w:r w:rsidRPr="00060505">
        <w:rPr>
          <w:rFonts w:eastAsia="Times New Roman" w:cs="Times New Roman"/>
          <w:szCs w:val="24"/>
        </w:rPr>
        <w:t xml:space="preserve"> να ξεπουλήσουν ό</w:t>
      </w:r>
      <w:r>
        <w:rPr>
          <w:rFonts w:eastAsia="Times New Roman" w:cs="Times New Roman"/>
          <w:szCs w:val="24"/>
        </w:rPr>
        <w:t>,τι έχει απομείνει σε ε</w:t>
      </w:r>
      <w:r w:rsidRPr="00060505">
        <w:rPr>
          <w:rFonts w:eastAsia="Times New Roman" w:cs="Times New Roman"/>
          <w:szCs w:val="24"/>
        </w:rPr>
        <w:t>θνικό πλούτο</w:t>
      </w:r>
      <w:r>
        <w:rPr>
          <w:rFonts w:eastAsia="Times New Roman" w:cs="Times New Roman"/>
          <w:szCs w:val="24"/>
        </w:rPr>
        <w:t>,</w:t>
      </w:r>
      <w:r w:rsidRPr="00060505">
        <w:rPr>
          <w:rFonts w:eastAsia="Times New Roman" w:cs="Times New Roman"/>
          <w:szCs w:val="24"/>
        </w:rPr>
        <w:t xml:space="preserve"> για να μην έχει στα χέρια της η </w:t>
      </w:r>
      <w:r>
        <w:rPr>
          <w:rFonts w:eastAsia="Times New Roman" w:cs="Times New Roman"/>
          <w:szCs w:val="24"/>
        </w:rPr>
        <w:t>κ</w:t>
      </w:r>
      <w:r w:rsidRPr="00060505">
        <w:rPr>
          <w:rFonts w:eastAsia="Times New Roman" w:cs="Times New Roman"/>
          <w:szCs w:val="24"/>
        </w:rPr>
        <w:t xml:space="preserve">υβέρνηση </w:t>
      </w:r>
      <w:r>
        <w:rPr>
          <w:rFonts w:eastAsia="Times New Roman" w:cs="Times New Roman"/>
          <w:szCs w:val="24"/>
        </w:rPr>
        <w:t>ε</w:t>
      </w:r>
      <w:r w:rsidRPr="00060505">
        <w:rPr>
          <w:rFonts w:eastAsia="Times New Roman" w:cs="Times New Roman"/>
          <w:szCs w:val="24"/>
        </w:rPr>
        <w:t>θνικής σωτηρίας</w:t>
      </w:r>
      <w:r>
        <w:rPr>
          <w:rFonts w:eastAsia="Times New Roman" w:cs="Times New Roman"/>
          <w:szCs w:val="24"/>
        </w:rPr>
        <w:t>, που θα αναλάβει π</w:t>
      </w:r>
      <w:r w:rsidRPr="00060505">
        <w:rPr>
          <w:rFonts w:eastAsia="Times New Roman" w:cs="Times New Roman"/>
          <w:szCs w:val="24"/>
        </w:rPr>
        <w:t>ολύ σύντομα</w:t>
      </w:r>
      <w:r>
        <w:rPr>
          <w:rFonts w:eastAsia="Times New Roman" w:cs="Times New Roman"/>
          <w:szCs w:val="24"/>
        </w:rPr>
        <w:t>,</w:t>
      </w:r>
      <w:r w:rsidRPr="00060505">
        <w:rPr>
          <w:rFonts w:eastAsia="Times New Roman" w:cs="Times New Roman"/>
          <w:szCs w:val="24"/>
        </w:rPr>
        <w:t xml:space="preserve"> τα</w:t>
      </w:r>
      <w:r w:rsidRPr="00060505">
        <w:rPr>
          <w:rFonts w:eastAsia="Times New Roman" w:cs="Times New Roman"/>
          <w:szCs w:val="24"/>
        </w:rPr>
        <w:t xml:space="preserve"> εργαλεία γ</w:t>
      </w:r>
      <w:r>
        <w:rPr>
          <w:rFonts w:eastAsia="Times New Roman" w:cs="Times New Roman"/>
          <w:szCs w:val="24"/>
        </w:rPr>
        <w:t xml:space="preserve">ια την παραγωγική ανασυγκρότηση.» </w:t>
      </w:r>
      <w:r w:rsidRPr="00060505">
        <w:rPr>
          <w:rFonts w:eastAsia="Times New Roman" w:cs="Times New Roman"/>
          <w:szCs w:val="24"/>
        </w:rPr>
        <w:t>Τσίπρας αντιπολιτευόμενος</w:t>
      </w:r>
      <w:r>
        <w:rPr>
          <w:rFonts w:eastAsia="Times New Roman" w:cs="Times New Roman"/>
          <w:szCs w:val="24"/>
        </w:rPr>
        <w:t>.</w:t>
      </w:r>
      <w:r w:rsidRPr="00060505">
        <w:rPr>
          <w:rFonts w:eastAsia="Times New Roman" w:cs="Times New Roman"/>
          <w:szCs w:val="24"/>
        </w:rPr>
        <w:t xml:space="preserve"> </w:t>
      </w:r>
    </w:p>
    <w:p w14:paraId="5FC2F8C9"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w:t>
      </w:r>
      <w:r w:rsidRPr="00060505">
        <w:rPr>
          <w:rFonts w:eastAsia="Times New Roman" w:cs="Times New Roman"/>
          <w:szCs w:val="24"/>
        </w:rPr>
        <w:t>Οι πιστωτές ζητούν να πάρουν και τα τιμαλφή</w:t>
      </w:r>
      <w:r>
        <w:rPr>
          <w:rFonts w:eastAsia="Times New Roman" w:cs="Times New Roman"/>
          <w:szCs w:val="24"/>
        </w:rPr>
        <w:t>,</w:t>
      </w:r>
      <w:r w:rsidRPr="00060505">
        <w:rPr>
          <w:rFonts w:eastAsia="Times New Roman" w:cs="Times New Roman"/>
          <w:szCs w:val="24"/>
        </w:rPr>
        <w:t xml:space="preserve"> να </w:t>
      </w:r>
      <w:r>
        <w:rPr>
          <w:rFonts w:eastAsia="Times New Roman" w:cs="Times New Roman"/>
          <w:szCs w:val="24"/>
        </w:rPr>
        <w:t>πάρουν</w:t>
      </w:r>
      <w:r w:rsidRPr="00060505">
        <w:rPr>
          <w:rFonts w:eastAsia="Times New Roman" w:cs="Times New Roman"/>
          <w:szCs w:val="24"/>
        </w:rPr>
        <w:t xml:space="preserve"> και τα ασημικά</w:t>
      </w:r>
      <w:r>
        <w:rPr>
          <w:rFonts w:eastAsia="Times New Roman" w:cs="Times New Roman"/>
          <w:szCs w:val="24"/>
        </w:rPr>
        <w:t>,</w:t>
      </w:r>
      <w:r w:rsidRPr="00060505">
        <w:rPr>
          <w:rFonts w:eastAsia="Times New Roman" w:cs="Times New Roman"/>
          <w:szCs w:val="24"/>
        </w:rPr>
        <w:t xml:space="preserve"> να πάρουν ό</w:t>
      </w:r>
      <w:r>
        <w:rPr>
          <w:rFonts w:eastAsia="Times New Roman" w:cs="Times New Roman"/>
          <w:szCs w:val="24"/>
        </w:rPr>
        <w:t>,</w:t>
      </w:r>
      <w:r w:rsidRPr="00060505">
        <w:rPr>
          <w:rFonts w:eastAsia="Times New Roman" w:cs="Times New Roman"/>
          <w:szCs w:val="24"/>
        </w:rPr>
        <w:t>τι έχει απομείνει</w:t>
      </w:r>
      <w:r>
        <w:rPr>
          <w:rFonts w:eastAsia="Times New Roman" w:cs="Times New Roman"/>
          <w:szCs w:val="24"/>
        </w:rPr>
        <w:t>.» Τσίπρας, επίσης.</w:t>
      </w:r>
      <w:r w:rsidRPr="00060505">
        <w:rPr>
          <w:rFonts w:eastAsia="Times New Roman" w:cs="Times New Roman"/>
          <w:szCs w:val="24"/>
        </w:rPr>
        <w:t xml:space="preserve"> </w:t>
      </w:r>
    </w:p>
    <w:p w14:paraId="5FC2F8CA" w14:textId="77777777" w:rsidR="0020643A" w:rsidRDefault="00E84ECF">
      <w:pPr>
        <w:spacing w:line="600" w:lineRule="auto"/>
        <w:ind w:firstLine="720"/>
        <w:contextualSpacing/>
        <w:jc w:val="both"/>
        <w:rPr>
          <w:rFonts w:eastAsia="Times New Roman" w:cs="Times New Roman"/>
          <w:szCs w:val="24"/>
        </w:rPr>
      </w:pPr>
      <w:r w:rsidRPr="00060505">
        <w:rPr>
          <w:rFonts w:eastAsia="Times New Roman" w:cs="Times New Roman"/>
          <w:szCs w:val="24"/>
        </w:rPr>
        <w:t>Το κοινωνικό κράτος</w:t>
      </w:r>
      <w:r>
        <w:rPr>
          <w:rFonts w:eastAsia="Times New Roman" w:cs="Times New Roman"/>
          <w:szCs w:val="24"/>
        </w:rPr>
        <w:t>,</w:t>
      </w:r>
      <w:r w:rsidRPr="00060505">
        <w:rPr>
          <w:rFonts w:eastAsia="Times New Roman" w:cs="Times New Roman"/>
          <w:szCs w:val="24"/>
        </w:rPr>
        <w:t xml:space="preserve"> κυρίες και κύριοι</w:t>
      </w:r>
      <w:r>
        <w:rPr>
          <w:rFonts w:eastAsia="Times New Roman" w:cs="Times New Roman"/>
          <w:szCs w:val="24"/>
        </w:rPr>
        <w:t>, ε</w:t>
      </w:r>
      <w:r w:rsidRPr="00060505">
        <w:rPr>
          <w:rFonts w:eastAsia="Times New Roman" w:cs="Times New Roman"/>
          <w:szCs w:val="24"/>
        </w:rPr>
        <w:t>ίναι κοινωνικό</w:t>
      </w:r>
      <w:r>
        <w:rPr>
          <w:rFonts w:eastAsia="Times New Roman" w:cs="Times New Roman"/>
          <w:szCs w:val="24"/>
        </w:rPr>
        <w:t>,</w:t>
      </w:r>
      <w:r w:rsidRPr="00060505">
        <w:rPr>
          <w:rFonts w:eastAsia="Times New Roman" w:cs="Times New Roman"/>
          <w:szCs w:val="24"/>
        </w:rPr>
        <w:t xml:space="preserve"> όταν στηρίζεται στην ανάπτυξη και στο μεγάλωμα της πίτας και όχι σε μία </w:t>
      </w:r>
      <w:r>
        <w:rPr>
          <w:rFonts w:eastAsia="Times New Roman" w:cs="Times New Roman"/>
          <w:szCs w:val="24"/>
        </w:rPr>
        <w:t xml:space="preserve">ταξικά </w:t>
      </w:r>
      <w:r w:rsidRPr="00060505">
        <w:rPr>
          <w:rFonts w:eastAsia="Times New Roman" w:cs="Times New Roman"/>
          <w:szCs w:val="24"/>
        </w:rPr>
        <w:t>μεροληπτική πολιτική</w:t>
      </w:r>
      <w:r>
        <w:rPr>
          <w:rFonts w:eastAsia="Times New Roman" w:cs="Times New Roman"/>
          <w:szCs w:val="24"/>
        </w:rPr>
        <w:t>,</w:t>
      </w:r>
      <w:r w:rsidRPr="00060505">
        <w:rPr>
          <w:rFonts w:eastAsia="Times New Roman" w:cs="Times New Roman"/>
          <w:szCs w:val="24"/>
        </w:rPr>
        <w:t xml:space="preserve"> όπως τελευταία </w:t>
      </w:r>
      <w:r>
        <w:rPr>
          <w:rFonts w:eastAsia="Times New Roman" w:cs="Times New Roman"/>
          <w:szCs w:val="24"/>
        </w:rPr>
        <w:t>ονομάζετε</w:t>
      </w:r>
      <w:r w:rsidRPr="00060505">
        <w:rPr>
          <w:rFonts w:eastAsia="Times New Roman" w:cs="Times New Roman"/>
          <w:szCs w:val="24"/>
        </w:rPr>
        <w:t xml:space="preserve"> τη δική σας πολιτική</w:t>
      </w:r>
      <w:r>
        <w:rPr>
          <w:rFonts w:eastAsia="Times New Roman" w:cs="Times New Roman"/>
          <w:szCs w:val="24"/>
        </w:rPr>
        <w:t>.</w:t>
      </w:r>
      <w:r w:rsidRPr="00060505">
        <w:rPr>
          <w:rFonts w:eastAsia="Times New Roman" w:cs="Times New Roman"/>
          <w:szCs w:val="24"/>
        </w:rPr>
        <w:t xml:space="preserve"> Είναι αυτά του προηγούμενου αιώνα</w:t>
      </w:r>
      <w:r>
        <w:rPr>
          <w:rFonts w:eastAsia="Times New Roman" w:cs="Times New Roman"/>
          <w:szCs w:val="24"/>
        </w:rPr>
        <w:t>.</w:t>
      </w:r>
      <w:r w:rsidRPr="00060505">
        <w:rPr>
          <w:rFonts w:eastAsia="Times New Roman" w:cs="Times New Roman"/>
          <w:szCs w:val="24"/>
        </w:rPr>
        <w:t xml:space="preserve"> </w:t>
      </w:r>
      <w:r>
        <w:rPr>
          <w:rFonts w:eastAsia="Times New Roman" w:cs="Times New Roman"/>
          <w:szCs w:val="24"/>
        </w:rPr>
        <w:t xml:space="preserve">Το γενναιόδωρο ευρωπαϊκό κοινωνικό κράτος βασίστηκε στον πλούτο </w:t>
      </w:r>
      <w:r w:rsidRPr="00060505">
        <w:rPr>
          <w:rFonts w:eastAsia="Times New Roman" w:cs="Times New Roman"/>
          <w:szCs w:val="24"/>
        </w:rPr>
        <w:t>που δημι</w:t>
      </w:r>
      <w:r w:rsidRPr="00060505">
        <w:rPr>
          <w:rFonts w:eastAsia="Times New Roman" w:cs="Times New Roman"/>
          <w:szCs w:val="24"/>
        </w:rPr>
        <w:t>ούργησε η νέα επιχειρηματικότητα</w:t>
      </w:r>
      <w:r>
        <w:rPr>
          <w:rFonts w:eastAsia="Times New Roman" w:cs="Times New Roman"/>
          <w:szCs w:val="24"/>
        </w:rPr>
        <w:t>, η</w:t>
      </w:r>
      <w:r w:rsidRPr="00060505">
        <w:rPr>
          <w:rFonts w:eastAsia="Times New Roman" w:cs="Times New Roman"/>
          <w:szCs w:val="24"/>
        </w:rPr>
        <w:t xml:space="preserve"> καινοτομία</w:t>
      </w:r>
      <w:r>
        <w:rPr>
          <w:rFonts w:eastAsia="Times New Roman" w:cs="Times New Roman"/>
          <w:szCs w:val="24"/>
        </w:rPr>
        <w:t xml:space="preserve">, </w:t>
      </w:r>
      <w:r w:rsidRPr="00060505">
        <w:rPr>
          <w:rFonts w:eastAsia="Times New Roman" w:cs="Times New Roman"/>
          <w:szCs w:val="24"/>
        </w:rPr>
        <w:t>η σύνδεση της γνώσης των πανεπιστημίων με την παραγωγή</w:t>
      </w:r>
      <w:r>
        <w:rPr>
          <w:rFonts w:eastAsia="Times New Roman" w:cs="Times New Roman"/>
          <w:szCs w:val="24"/>
        </w:rPr>
        <w:t>,</w:t>
      </w:r>
      <w:r w:rsidRPr="00060505">
        <w:rPr>
          <w:rFonts w:eastAsia="Times New Roman" w:cs="Times New Roman"/>
          <w:szCs w:val="24"/>
        </w:rPr>
        <w:t xml:space="preserve"> η αριστεία</w:t>
      </w:r>
      <w:r>
        <w:rPr>
          <w:rFonts w:eastAsia="Times New Roman" w:cs="Times New Roman"/>
          <w:szCs w:val="24"/>
        </w:rPr>
        <w:t>,</w:t>
      </w:r>
      <w:r w:rsidRPr="00060505">
        <w:rPr>
          <w:rFonts w:eastAsia="Times New Roman" w:cs="Times New Roman"/>
          <w:szCs w:val="24"/>
        </w:rPr>
        <w:t xml:space="preserve"> η συναίνεση</w:t>
      </w:r>
      <w:r>
        <w:rPr>
          <w:rFonts w:eastAsia="Times New Roman" w:cs="Times New Roman"/>
          <w:szCs w:val="24"/>
        </w:rPr>
        <w:t>,</w:t>
      </w:r>
      <w:r w:rsidRPr="00060505">
        <w:rPr>
          <w:rFonts w:eastAsia="Times New Roman" w:cs="Times New Roman"/>
          <w:szCs w:val="24"/>
        </w:rPr>
        <w:t xml:space="preserve"> η κοινωνική </w:t>
      </w:r>
      <w:r>
        <w:rPr>
          <w:rFonts w:eastAsia="Times New Roman" w:cs="Times New Roman"/>
          <w:szCs w:val="24"/>
        </w:rPr>
        <w:t>ε</w:t>
      </w:r>
      <w:r w:rsidRPr="00060505">
        <w:rPr>
          <w:rFonts w:eastAsia="Times New Roman" w:cs="Times New Roman"/>
          <w:szCs w:val="24"/>
        </w:rPr>
        <w:t>ιρήνη</w:t>
      </w:r>
      <w:r>
        <w:rPr>
          <w:rFonts w:eastAsia="Times New Roman" w:cs="Times New Roman"/>
          <w:szCs w:val="24"/>
        </w:rPr>
        <w:t>,</w:t>
      </w:r>
      <w:r w:rsidRPr="00060505">
        <w:rPr>
          <w:rFonts w:eastAsia="Times New Roman" w:cs="Times New Roman"/>
          <w:szCs w:val="24"/>
        </w:rPr>
        <w:t xml:space="preserve"> η συνεννόηση των κοινωνικών εταίρων</w:t>
      </w:r>
      <w:r>
        <w:rPr>
          <w:rFonts w:eastAsia="Times New Roman" w:cs="Times New Roman"/>
          <w:szCs w:val="24"/>
        </w:rPr>
        <w:t>.</w:t>
      </w:r>
      <w:r w:rsidRPr="00060505">
        <w:rPr>
          <w:rFonts w:eastAsia="Times New Roman" w:cs="Times New Roman"/>
          <w:szCs w:val="24"/>
        </w:rPr>
        <w:t xml:space="preserve"> </w:t>
      </w:r>
    </w:p>
    <w:p w14:paraId="5FC2F8CB"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ο</w:t>
      </w:r>
      <w:r w:rsidRPr="00060505">
        <w:rPr>
          <w:rFonts w:eastAsia="Times New Roman" w:cs="Times New Roman"/>
          <w:szCs w:val="24"/>
        </w:rPr>
        <w:t xml:space="preserve"> κύριος Πρωθυπουργός λέει και ξαναλέει</w:t>
      </w:r>
      <w:r w:rsidRPr="00060505">
        <w:rPr>
          <w:rFonts w:eastAsia="Times New Roman" w:cs="Times New Roman"/>
          <w:szCs w:val="24"/>
        </w:rPr>
        <w:t xml:space="preserve"> το τελευταίο διάστημα</w:t>
      </w:r>
      <w:r>
        <w:rPr>
          <w:rFonts w:eastAsia="Times New Roman" w:cs="Times New Roman"/>
          <w:szCs w:val="24"/>
        </w:rPr>
        <w:t>, προθερμαίνοντας</w:t>
      </w:r>
      <w:r w:rsidRPr="00060505">
        <w:rPr>
          <w:rFonts w:eastAsia="Times New Roman" w:cs="Times New Roman"/>
          <w:szCs w:val="24"/>
        </w:rPr>
        <w:t xml:space="preserve"> προεκλογικά</w:t>
      </w:r>
      <w:r>
        <w:rPr>
          <w:rFonts w:eastAsia="Times New Roman" w:cs="Times New Roman"/>
          <w:szCs w:val="24"/>
        </w:rPr>
        <w:t>,</w:t>
      </w:r>
      <w:r w:rsidRPr="00060505">
        <w:rPr>
          <w:rFonts w:eastAsia="Times New Roman" w:cs="Times New Roman"/>
          <w:szCs w:val="24"/>
        </w:rPr>
        <w:t xml:space="preserve"> φαντάζομαι</w:t>
      </w:r>
      <w:r>
        <w:rPr>
          <w:rFonts w:eastAsia="Times New Roman" w:cs="Times New Roman"/>
          <w:szCs w:val="24"/>
        </w:rPr>
        <w:t>,</w:t>
      </w:r>
      <w:r w:rsidRPr="00060505">
        <w:rPr>
          <w:rFonts w:eastAsia="Times New Roman" w:cs="Times New Roman"/>
          <w:szCs w:val="24"/>
        </w:rPr>
        <w:t xml:space="preserve"> τη μηχανή του </w:t>
      </w:r>
      <w:r w:rsidRPr="00060505">
        <w:rPr>
          <w:rFonts w:eastAsia="Times New Roman" w:cs="Times New Roman"/>
          <w:szCs w:val="24"/>
        </w:rPr>
        <w:t>κόμματ</w:t>
      </w:r>
      <w:r>
        <w:rPr>
          <w:rFonts w:eastAsia="Times New Roman" w:cs="Times New Roman"/>
          <w:szCs w:val="24"/>
        </w:rPr>
        <w:t>ό</w:t>
      </w:r>
      <w:r w:rsidRPr="00060505">
        <w:rPr>
          <w:rFonts w:eastAsia="Times New Roman" w:cs="Times New Roman"/>
          <w:szCs w:val="24"/>
        </w:rPr>
        <w:t xml:space="preserve">ς </w:t>
      </w:r>
      <w:r>
        <w:rPr>
          <w:rFonts w:eastAsia="Times New Roman" w:cs="Times New Roman"/>
          <w:szCs w:val="24"/>
        </w:rPr>
        <w:t>του</w:t>
      </w:r>
      <w:r>
        <w:rPr>
          <w:rFonts w:eastAsia="Times New Roman" w:cs="Times New Roman"/>
          <w:szCs w:val="24"/>
        </w:rPr>
        <w:t>,</w:t>
      </w:r>
      <w:r w:rsidRPr="00060505">
        <w:rPr>
          <w:rFonts w:eastAsia="Times New Roman" w:cs="Times New Roman"/>
          <w:szCs w:val="24"/>
        </w:rPr>
        <w:t xml:space="preserve"> ότι η Ελλάδα έφτασε στη χρεοκοπία εξαιτίας της συστηματικής κλοπής πλο</w:t>
      </w:r>
      <w:r>
        <w:rPr>
          <w:rFonts w:eastAsia="Times New Roman" w:cs="Times New Roman"/>
          <w:szCs w:val="24"/>
        </w:rPr>
        <w:t>ύτου και αγαθών από μία ε</w:t>
      </w:r>
      <w:r w:rsidRPr="00060505">
        <w:rPr>
          <w:rFonts w:eastAsia="Times New Roman" w:cs="Times New Roman"/>
          <w:szCs w:val="24"/>
        </w:rPr>
        <w:t>λίτ που έβγαλε τα λεφτά της στο εξωτερικό</w:t>
      </w:r>
      <w:r>
        <w:rPr>
          <w:rFonts w:eastAsia="Times New Roman" w:cs="Times New Roman"/>
          <w:szCs w:val="24"/>
        </w:rPr>
        <w:t>. Σωστό, αλλά ελ</w:t>
      </w:r>
      <w:r w:rsidRPr="00060505">
        <w:rPr>
          <w:rFonts w:eastAsia="Times New Roman" w:cs="Times New Roman"/>
          <w:szCs w:val="24"/>
        </w:rPr>
        <w:t>λιπές</w:t>
      </w:r>
      <w:r>
        <w:rPr>
          <w:rFonts w:eastAsia="Times New Roman" w:cs="Times New Roman"/>
          <w:szCs w:val="24"/>
        </w:rPr>
        <w:t>. Είνα</w:t>
      </w:r>
      <w:r>
        <w:rPr>
          <w:rFonts w:eastAsia="Times New Roman" w:cs="Times New Roman"/>
          <w:szCs w:val="24"/>
        </w:rPr>
        <w:t>ι μισή αλήθεια, άρα</w:t>
      </w:r>
      <w:r w:rsidRPr="00060505">
        <w:rPr>
          <w:rFonts w:eastAsia="Times New Roman" w:cs="Times New Roman"/>
          <w:szCs w:val="24"/>
        </w:rPr>
        <w:t xml:space="preserve"> στην πολιτική </w:t>
      </w:r>
      <w:r>
        <w:rPr>
          <w:rFonts w:eastAsia="Times New Roman" w:cs="Times New Roman"/>
          <w:szCs w:val="24"/>
        </w:rPr>
        <w:t xml:space="preserve">είναι </w:t>
      </w:r>
      <w:r w:rsidRPr="00060505">
        <w:rPr>
          <w:rFonts w:eastAsia="Times New Roman" w:cs="Times New Roman"/>
          <w:szCs w:val="24"/>
        </w:rPr>
        <w:t>ψέμα</w:t>
      </w:r>
      <w:r>
        <w:rPr>
          <w:rFonts w:eastAsia="Times New Roman" w:cs="Times New Roman"/>
          <w:szCs w:val="24"/>
        </w:rPr>
        <w:t>.</w:t>
      </w:r>
      <w:r w:rsidRPr="00060505">
        <w:rPr>
          <w:rFonts w:eastAsia="Times New Roman" w:cs="Times New Roman"/>
          <w:szCs w:val="24"/>
        </w:rPr>
        <w:t xml:space="preserve"> Το κομματικό κράτος</w:t>
      </w:r>
      <w:r>
        <w:rPr>
          <w:rFonts w:eastAsia="Times New Roman" w:cs="Times New Roman"/>
          <w:szCs w:val="24"/>
        </w:rPr>
        <w:t>; Οι σπατάλες του δημοσίου;</w:t>
      </w:r>
      <w:r w:rsidRPr="00060505">
        <w:rPr>
          <w:rFonts w:eastAsia="Times New Roman" w:cs="Times New Roman"/>
          <w:szCs w:val="24"/>
        </w:rPr>
        <w:t xml:space="preserve"> Οι </w:t>
      </w:r>
      <w:r>
        <w:rPr>
          <w:rFonts w:eastAsia="Times New Roman" w:cs="Times New Roman"/>
          <w:szCs w:val="24"/>
        </w:rPr>
        <w:t xml:space="preserve">συντεχνίες; </w:t>
      </w:r>
    </w:p>
    <w:p w14:paraId="5FC2F8CC" w14:textId="77777777" w:rsidR="0020643A" w:rsidRDefault="00E84ECF">
      <w:pPr>
        <w:spacing w:line="600" w:lineRule="auto"/>
        <w:ind w:firstLine="720"/>
        <w:contextualSpacing/>
        <w:jc w:val="both"/>
        <w:rPr>
          <w:rFonts w:eastAsia="Times New Roman" w:cs="Times New Roman"/>
          <w:szCs w:val="24"/>
        </w:rPr>
      </w:pPr>
      <w:r w:rsidRPr="00060505">
        <w:rPr>
          <w:rFonts w:eastAsia="Times New Roman" w:cs="Times New Roman"/>
          <w:szCs w:val="24"/>
        </w:rPr>
        <w:t>Προσέξτε</w:t>
      </w:r>
      <w:r>
        <w:rPr>
          <w:rFonts w:eastAsia="Times New Roman" w:cs="Times New Roman"/>
          <w:szCs w:val="24"/>
        </w:rPr>
        <w:t>,</w:t>
      </w:r>
      <w:r w:rsidRPr="00060505">
        <w:rPr>
          <w:rFonts w:eastAsia="Times New Roman" w:cs="Times New Roman"/>
          <w:szCs w:val="24"/>
        </w:rPr>
        <w:t xml:space="preserve"> η χώρα σήμερα χρωστάει 330</w:t>
      </w:r>
      <w:r>
        <w:rPr>
          <w:rFonts w:eastAsia="Times New Roman" w:cs="Times New Roman"/>
          <w:szCs w:val="24"/>
        </w:rPr>
        <w:t>.000.000.000</w:t>
      </w:r>
      <w:r w:rsidRPr="00060505">
        <w:rPr>
          <w:rFonts w:eastAsia="Times New Roman" w:cs="Times New Roman"/>
          <w:szCs w:val="24"/>
        </w:rPr>
        <w:t xml:space="preserve"> ευρώ</w:t>
      </w:r>
      <w:r>
        <w:rPr>
          <w:rFonts w:eastAsia="Times New Roman" w:cs="Times New Roman"/>
          <w:szCs w:val="24"/>
        </w:rPr>
        <w:t>. Το</w:t>
      </w:r>
      <w:r w:rsidRPr="00060505">
        <w:rPr>
          <w:rFonts w:eastAsia="Times New Roman" w:cs="Times New Roman"/>
          <w:szCs w:val="24"/>
        </w:rPr>
        <w:t xml:space="preserve"> κράτος έδωσε </w:t>
      </w:r>
      <w:r>
        <w:rPr>
          <w:rFonts w:eastAsia="Times New Roman" w:cs="Times New Roman"/>
          <w:szCs w:val="24"/>
        </w:rPr>
        <w:t>200</w:t>
      </w:r>
      <w:r>
        <w:rPr>
          <w:rFonts w:eastAsia="Times New Roman" w:cs="Times New Roman"/>
          <w:szCs w:val="24"/>
        </w:rPr>
        <w:t>.000.000.000</w:t>
      </w:r>
      <w:r>
        <w:rPr>
          <w:rFonts w:eastAsia="Times New Roman" w:cs="Times New Roman"/>
          <w:szCs w:val="24"/>
        </w:rPr>
        <w:t xml:space="preserve"> ευρώ</w:t>
      </w:r>
      <w:r w:rsidRPr="00060505">
        <w:rPr>
          <w:rFonts w:eastAsia="Times New Roman" w:cs="Times New Roman"/>
          <w:szCs w:val="24"/>
        </w:rPr>
        <w:t xml:space="preserve"> από το 2000 έως το 2015 για την κάλυψη των ελλειμμάτων </w:t>
      </w:r>
      <w:r w:rsidRPr="00060505">
        <w:rPr>
          <w:rFonts w:eastAsia="Times New Roman" w:cs="Times New Roman"/>
          <w:szCs w:val="24"/>
        </w:rPr>
        <w:t>των ασφαλιστικών ταμείων</w:t>
      </w:r>
      <w:r>
        <w:rPr>
          <w:rFonts w:eastAsia="Times New Roman" w:cs="Times New Roman"/>
          <w:szCs w:val="24"/>
        </w:rPr>
        <w:t>.</w:t>
      </w:r>
      <w:r w:rsidRPr="00060505">
        <w:rPr>
          <w:rFonts w:eastAsia="Times New Roman" w:cs="Times New Roman"/>
          <w:szCs w:val="24"/>
        </w:rPr>
        <w:t xml:space="preserve"> Τα ελλείμματα του ΟΓΑ </w:t>
      </w:r>
      <w:r>
        <w:rPr>
          <w:rFonts w:eastAsia="Times New Roman" w:cs="Times New Roman"/>
          <w:szCs w:val="24"/>
        </w:rPr>
        <w:t>ήταν 74</w:t>
      </w:r>
      <w:r>
        <w:rPr>
          <w:rFonts w:eastAsia="Times New Roman" w:cs="Times New Roman"/>
          <w:szCs w:val="24"/>
        </w:rPr>
        <w:t>.000.000.000</w:t>
      </w:r>
      <w:r>
        <w:rPr>
          <w:rFonts w:eastAsia="Times New Roman" w:cs="Times New Roman"/>
          <w:szCs w:val="24"/>
        </w:rPr>
        <w:t xml:space="preserve"> και 45</w:t>
      </w:r>
      <w:r>
        <w:rPr>
          <w:rFonts w:eastAsia="Times New Roman" w:cs="Times New Roman"/>
          <w:szCs w:val="24"/>
        </w:rPr>
        <w:t>.000.000.000</w:t>
      </w:r>
      <w:r w:rsidRPr="00226B71">
        <w:rPr>
          <w:rFonts w:eastAsia="Times New Roman" w:cs="Times New Roman"/>
          <w:szCs w:val="24"/>
        </w:rPr>
        <w:t xml:space="preserve"> </w:t>
      </w:r>
      <w:r>
        <w:rPr>
          <w:rFonts w:eastAsia="Times New Roman" w:cs="Times New Roman"/>
          <w:szCs w:val="24"/>
        </w:rPr>
        <w:t>τα ελλείμματα του ΙΚΑ.</w:t>
      </w:r>
      <w:r w:rsidRPr="00060505">
        <w:rPr>
          <w:rFonts w:eastAsia="Times New Roman" w:cs="Times New Roman"/>
          <w:szCs w:val="24"/>
        </w:rPr>
        <w:t xml:space="preserve"> </w:t>
      </w:r>
    </w:p>
    <w:p w14:paraId="5FC2F8CD"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Τεράστιε</w:t>
      </w:r>
      <w:r w:rsidRPr="00060505">
        <w:rPr>
          <w:rFonts w:eastAsia="Times New Roman" w:cs="Times New Roman"/>
          <w:szCs w:val="24"/>
        </w:rPr>
        <w:t>ς συντάξεις και προνόμια στους πελάτες ψηφοφόρους</w:t>
      </w:r>
      <w:r>
        <w:rPr>
          <w:rFonts w:eastAsia="Times New Roman" w:cs="Times New Roman"/>
          <w:szCs w:val="24"/>
        </w:rPr>
        <w:t>, π</w:t>
      </w:r>
      <w:r w:rsidRPr="00060505">
        <w:rPr>
          <w:rFonts w:eastAsia="Times New Roman" w:cs="Times New Roman"/>
          <w:szCs w:val="24"/>
        </w:rPr>
        <w:t>ροφανώς της Νέας Δημοκρατίας</w:t>
      </w:r>
      <w:r>
        <w:rPr>
          <w:rFonts w:eastAsia="Times New Roman" w:cs="Times New Roman"/>
          <w:szCs w:val="24"/>
        </w:rPr>
        <w:t>, π</w:t>
      </w:r>
      <w:r w:rsidRPr="00060505">
        <w:rPr>
          <w:rFonts w:eastAsia="Times New Roman" w:cs="Times New Roman"/>
          <w:szCs w:val="24"/>
        </w:rPr>
        <w:t>ροφανώς του ΠΑΣΟΚ</w:t>
      </w:r>
      <w:r>
        <w:rPr>
          <w:rFonts w:eastAsia="Times New Roman" w:cs="Times New Roman"/>
          <w:szCs w:val="24"/>
        </w:rPr>
        <w:t>,</w:t>
      </w:r>
      <w:r w:rsidRPr="00060505">
        <w:rPr>
          <w:rFonts w:eastAsia="Times New Roman" w:cs="Times New Roman"/>
          <w:szCs w:val="24"/>
        </w:rPr>
        <w:t xml:space="preserve"> αλλά προφανώς και της Αριστεράς</w:t>
      </w:r>
      <w:r>
        <w:rPr>
          <w:rFonts w:eastAsia="Times New Roman" w:cs="Times New Roman"/>
          <w:szCs w:val="24"/>
        </w:rPr>
        <w:t>,</w:t>
      </w:r>
      <w:r w:rsidRPr="00060505">
        <w:rPr>
          <w:rFonts w:eastAsia="Times New Roman" w:cs="Times New Roman"/>
          <w:szCs w:val="24"/>
        </w:rPr>
        <w:t xml:space="preserve"> </w:t>
      </w:r>
      <w:r>
        <w:rPr>
          <w:rFonts w:eastAsia="Times New Roman" w:cs="Times New Roman"/>
          <w:szCs w:val="24"/>
        </w:rPr>
        <w:t>γιατί μπορεί να μην κυβερνού</w:t>
      </w:r>
      <w:r w:rsidRPr="00060505">
        <w:rPr>
          <w:rFonts w:eastAsia="Times New Roman" w:cs="Times New Roman"/>
          <w:szCs w:val="24"/>
        </w:rPr>
        <w:t xml:space="preserve">σατε μαζί </w:t>
      </w:r>
      <w:r>
        <w:rPr>
          <w:rFonts w:eastAsia="Times New Roman" w:cs="Times New Roman"/>
          <w:szCs w:val="24"/>
        </w:rPr>
        <w:t>τους,</w:t>
      </w:r>
      <w:r w:rsidRPr="00060505">
        <w:rPr>
          <w:rFonts w:eastAsia="Times New Roman" w:cs="Times New Roman"/>
          <w:szCs w:val="24"/>
        </w:rPr>
        <w:t xml:space="preserve"> αλλά και εσείς</w:t>
      </w:r>
      <w:r>
        <w:rPr>
          <w:rFonts w:eastAsia="Times New Roman" w:cs="Times New Roman"/>
          <w:szCs w:val="24"/>
        </w:rPr>
        <w:t xml:space="preserve"> πιέζατε και εσείς απειλούσατε</w:t>
      </w:r>
      <w:r w:rsidRPr="00060505">
        <w:rPr>
          <w:rFonts w:eastAsia="Times New Roman" w:cs="Times New Roman"/>
          <w:szCs w:val="24"/>
        </w:rPr>
        <w:t xml:space="preserve"> και εσείς κάνατε</w:t>
      </w:r>
      <w:r>
        <w:rPr>
          <w:rFonts w:eastAsia="Times New Roman" w:cs="Times New Roman"/>
          <w:szCs w:val="24"/>
        </w:rPr>
        <w:t xml:space="preserve"> καταλήψεις και εσείς ενισχύατε κάθε παράλογη διεκδίκηση. </w:t>
      </w:r>
      <w:r w:rsidRPr="00060505">
        <w:rPr>
          <w:rFonts w:eastAsia="Times New Roman" w:cs="Times New Roman"/>
          <w:szCs w:val="24"/>
        </w:rPr>
        <w:t>Χέρι</w:t>
      </w:r>
      <w:r>
        <w:rPr>
          <w:rFonts w:eastAsia="Times New Roman" w:cs="Times New Roman"/>
          <w:szCs w:val="24"/>
        </w:rPr>
        <w:t xml:space="preserve"> </w:t>
      </w:r>
      <w:r w:rsidRPr="00060505">
        <w:rPr>
          <w:rFonts w:eastAsia="Times New Roman" w:cs="Times New Roman"/>
          <w:szCs w:val="24"/>
        </w:rPr>
        <w:t>χέρι</w:t>
      </w:r>
      <w:r>
        <w:rPr>
          <w:rFonts w:eastAsia="Times New Roman" w:cs="Times New Roman"/>
          <w:szCs w:val="24"/>
        </w:rPr>
        <w:t>,</w:t>
      </w:r>
      <w:r w:rsidRPr="00060505">
        <w:rPr>
          <w:rFonts w:eastAsia="Times New Roman" w:cs="Times New Roman"/>
          <w:szCs w:val="24"/>
        </w:rPr>
        <w:t xml:space="preserve"> μαζί χτίσ</w:t>
      </w:r>
      <w:r>
        <w:rPr>
          <w:rFonts w:eastAsia="Times New Roman" w:cs="Times New Roman"/>
          <w:szCs w:val="24"/>
        </w:rPr>
        <w:t>α</w:t>
      </w:r>
      <w:r w:rsidRPr="00060505">
        <w:rPr>
          <w:rFonts w:eastAsia="Times New Roman" w:cs="Times New Roman"/>
          <w:szCs w:val="24"/>
        </w:rPr>
        <w:t>τε αυτές τις τελευταίες δεκαετίες το πελατειακό κομματικό κράτος</w:t>
      </w:r>
      <w:r>
        <w:rPr>
          <w:rFonts w:eastAsia="Times New Roman" w:cs="Times New Roman"/>
          <w:szCs w:val="24"/>
        </w:rPr>
        <w:t>, κάποιο</w:t>
      </w:r>
      <w:r>
        <w:rPr>
          <w:rFonts w:eastAsia="Times New Roman" w:cs="Times New Roman"/>
          <w:szCs w:val="24"/>
        </w:rPr>
        <w:t>ι με Υπουργού</w:t>
      </w:r>
      <w:r w:rsidRPr="00060505">
        <w:rPr>
          <w:rFonts w:eastAsia="Times New Roman" w:cs="Times New Roman"/>
          <w:szCs w:val="24"/>
        </w:rPr>
        <w:t>ς</w:t>
      </w:r>
      <w:r>
        <w:rPr>
          <w:rFonts w:eastAsia="Times New Roman" w:cs="Times New Roman"/>
          <w:szCs w:val="24"/>
        </w:rPr>
        <w:t>,</w:t>
      </w:r>
      <w:r w:rsidRPr="00060505">
        <w:rPr>
          <w:rFonts w:eastAsia="Times New Roman" w:cs="Times New Roman"/>
          <w:szCs w:val="24"/>
        </w:rPr>
        <w:t xml:space="preserve"> κάποιοι άλλοι με τους συνδικαλιστές</w:t>
      </w:r>
      <w:r>
        <w:rPr>
          <w:rFonts w:eastAsia="Times New Roman" w:cs="Times New Roman"/>
          <w:szCs w:val="24"/>
        </w:rPr>
        <w:t>.</w:t>
      </w:r>
    </w:p>
    <w:p w14:paraId="5FC2F8CE"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Κι αν δεν αρκεί το επιχείρημα του ασφαλιστικού, </w:t>
      </w:r>
      <w:r w:rsidRPr="00060505">
        <w:rPr>
          <w:rFonts w:eastAsia="Times New Roman" w:cs="Times New Roman"/>
          <w:szCs w:val="24"/>
        </w:rPr>
        <w:t>μ</w:t>
      </w:r>
      <w:r>
        <w:rPr>
          <w:rFonts w:eastAsia="Times New Roman" w:cs="Times New Roman"/>
          <w:szCs w:val="24"/>
        </w:rPr>
        <w:t xml:space="preserve">πορούμε να πάμε και στο δημόσιο. </w:t>
      </w:r>
      <w:r w:rsidRPr="00060505">
        <w:rPr>
          <w:rFonts w:eastAsia="Times New Roman" w:cs="Times New Roman"/>
          <w:szCs w:val="24"/>
        </w:rPr>
        <w:t xml:space="preserve">Σπατάλες </w:t>
      </w:r>
      <w:r>
        <w:rPr>
          <w:rFonts w:eastAsia="Times New Roman" w:cs="Times New Roman"/>
          <w:szCs w:val="24"/>
        </w:rPr>
        <w:t>σ</w:t>
      </w:r>
      <w:r w:rsidRPr="00060505">
        <w:rPr>
          <w:rFonts w:eastAsia="Times New Roman" w:cs="Times New Roman"/>
          <w:szCs w:val="24"/>
        </w:rPr>
        <w:t>τις προμήθειες</w:t>
      </w:r>
      <w:r>
        <w:rPr>
          <w:rFonts w:eastAsia="Times New Roman" w:cs="Times New Roman"/>
          <w:szCs w:val="24"/>
        </w:rPr>
        <w:t>,</w:t>
      </w:r>
      <w:r w:rsidRPr="00060505">
        <w:rPr>
          <w:rFonts w:eastAsia="Times New Roman" w:cs="Times New Roman"/>
          <w:szCs w:val="24"/>
        </w:rPr>
        <w:t xml:space="preserve"> σπατάλες </w:t>
      </w:r>
      <w:r>
        <w:rPr>
          <w:rFonts w:eastAsia="Times New Roman" w:cs="Times New Roman"/>
          <w:szCs w:val="24"/>
        </w:rPr>
        <w:t xml:space="preserve">στις </w:t>
      </w:r>
      <w:r w:rsidRPr="00060505">
        <w:rPr>
          <w:rFonts w:eastAsia="Times New Roman" w:cs="Times New Roman"/>
          <w:szCs w:val="24"/>
        </w:rPr>
        <w:t xml:space="preserve">προσλήψεις </w:t>
      </w:r>
      <w:r>
        <w:rPr>
          <w:rFonts w:eastAsia="Times New Roman" w:cs="Times New Roman"/>
          <w:szCs w:val="24"/>
        </w:rPr>
        <w:t>-</w:t>
      </w:r>
      <w:r w:rsidRPr="00060505">
        <w:rPr>
          <w:rFonts w:eastAsia="Times New Roman" w:cs="Times New Roman"/>
          <w:szCs w:val="24"/>
        </w:rPr>
        <w:t>εκατοντάδες χιλιάδες προσλήψεις συμβασιούχων</w:t>
      </w:r>
      <w:r>
        <w:rPr>
          <w:rFonts w:eastAsia="Times New Roman" w:cs="Times New Roman"/>
          <w:szCs w:val="24"/>
        </w:rPr>
        <w:t>-,</w:t>
      </w:r>
      <w:r w:rsidRPr="00060505">
        <w:rPr>
          <w:rFonts w:eastAsia="Times New Roman" w:cs="Times New Roman"/>
          <w:szCs w:val="24"/>
        </w:rPr>
        <w:t xml:space="preserve"> σπατάλες σε ΔΕΚΟ με δι</w:t>
      </w:r>
      <w:r w:rsidRPr="00060505">
        <w:rPr>
          <w:rFonts w:eastAsia="Times New Roman" w:cs="Times New Roman"/>
          <w:szCs w:val="24"/>
        </w:rPr>
        <w:t>σεκατομμύρια ευρώ ελλείμματα</w:t>
      </w:r>
      <w:r>
        <w:rPr>
          <w:rFonts w:eastAsia="Times New Roman" w:cs="Times New Roman"/>
          <w:szCs w:val="24"/>
        </w:rPr>
        <w:t xml:space="preserve">, πελώριες αμοιβές </w:t>
      </w:r>
      <w:r w:rsidRPr="00060505">
        <w:rPr>
          <w:rFonts w:eastAsia="Times New Roman" w:cs="Times New Roman"/>
          <w:szCs w:val="24"/>
        </w:rPr>
        <w:t>και συντάξεις στο 110</w:t>
      </w:r>
      <w:r>
        <w:rPr>
          <w:rFonts w:eastAsia="Times New Roman" w:cs="Times New Roman"/>
          <w:szCs w:val="24"/>
        </w:rPr>
        <w:t>% τ</w:t>
      </w:r>
      <w:r w:rsidRPr="00060505">
        <w:rPr>
          <w:rFonts w:eastAsia="Times New Roman" w:cs="Times New Roman"/>
          <w:szCs w:val="24"/>
        </w:rPr>
        <w:t>ου καταληκτικού μισθού</w:t>
      </w:r>
      <w:r>
        <w:rPr>
          <w:rFonts w:eastAsia="Times New Roman" w:cs="Times New Roman"/>
          <w:szCs w:val="24"/>
        </w:rPr>
        <w:t>.</w:t>
      </w:r>
      <w:r w:rsidRPr="00060505">
        <w:rPr>
          <w:rFonts w:eastAsia="Times New Roman" w:cs="Times New Roman"/>
          <w:szCs w:val="24"/>
        </w:rPr>
        <w:t xml:space="preserve"> Πείτε μου σε τι από όλα αυτά κ</w:t>
      </w:r>
      <w:r>
        <w:rPr>
          <w:rFonts w:eastAsia="Times New Roman" w:cs="Times New Roman"/>
          <w:szCs w:val="24"/>
        </w:rPr>
        <w:t>αι πότε αντιστάθηκε ο ΣΥΡΙΖΑ ή, τ</w:t>
      </w:r>
      <w:r w:rsidRPr="00060505">
        <w:rPr>
          <w:rFonts w:eastAsia="Times New Roman" w:cs="Times New Roman"/>
          <w:szCs w:val="24"/>
        </w:rPr>
        <w:t>έλο</w:t>
      </w:r>
      <w:r>
        <w:rPr>
          <w:rFonts w:eastAsia="Times New Roman" w:cs="Times New Roman"/>
          <w:szCs w:val="24"/>
        </w:rPr>
        <w:t xml:space="preserve">ς </w:t>
      </w:r>
      <w:r w:rsidRPr="00060505">
        <w:rPr>
          <w:rFonts w:eastAsia="Times New Roman" w:cs="Times New Roman"/>
          <w:szCs w:val="24"/>
        </w:rPr>
        <w:t>πάντων</w:t>
      </w:r>
      <w:r>
        <w:rPr>
          <w:rFonts w:eastAsia="Times New Roman" w:cs="Times New Roman"/>
          <w:szCs w:val="24"/>
        </w:rPr>
        <w:t>,</w:t>
      </w:r>
      <w:r w:rsidRPr="00060505">
        <w:rPr>
          <w:rFonts w:eastAsia="Times New Roman" w:cs="Times New Roman"/>
          <w:szCs w:val="24"/>
        </w:rPr>
        <w:t xml:space="preserve"> το προηγούμενο σχήμα που κάλυπτε </w:t>
      </w:r>
      <w:r>
        <w:rPr>
          <w:rFonts w:eastAsia="Times New Roman" w:cs="Times New Roman"/>
          <w:szCs w:val="24"/>
        </w:rPr>
        <w:t>ο</w:t>
      </w:r>
      <w:r w:rsidRPr="00060505">
        <w:rPr>
          <w:rFonts w:eastAsia="Times New Roman" w:cs="Times New Roman"/>
          <w:szCs w:val="24"/>
        </w:rPr>
        <w:t xml:space="preserve"> ΣΥΡΙΖΑ</w:t>
      </w:r>
      <w:r>
        <w:rPr>
          <w:rFonts w:eastAsia="Times New Roman" w:cs="Times New Roman"/>
          <w:szCs w:val="24"/>
        </w:rPr>
        <w:t>.</w:t>
      </w:r>
      <w:r w:rsidRPr="00060505">
        <w:rPr>
          <w:rFonts w:eastAsia="Times New Roman" w:cs="Times New Roman"/>
          <w:szCs w:val="24"/>
        </w:rPr>
        <w:t xml:space="preserve"> </w:t>
      </w:r>
    </w:p>
    <w:p w14:paraId="5FC2F8CF"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Θεωρώ, λοιπόν, </w:t>
      </w:r>
      <w:r w:rsidRPr="00060505">
        <w:rPr>
          <w:rFonts w:eastAsia="Times New Roman" w:cs="Times New Roman"/>
          <w:szCs w:val="24"/>
        </w:rPr>
        <w:t>κυρίες και κύριοι συνάδελφ</w:t>
      </w:r>
      <w:r w:rsidRPr="00060505">
        <w:rPr>
          <w:rFonts w:eastAsia="Times New Roman" w:cs="Times New Roman"/>
          <w:szCs w:val="24"/>
        </w:rPr>
        <w:t>οι</w:t>
      </w:r>
      <w:r>
        <w:rPr>
          <w:rFonts w:eastAsia="Times New Roman" w:cs="Times New Roman"/>
          <w:szCs w:val="24"/>
        </w:rPr>
        <w:t>,</w:t>
      </w:r>
      <w:r w:rsidRPr="00060505">
        <w:rPr>
          <w:rFonts w:eastAsia="Times New Roman" w:cs="Times New Roman"/>
          <w:szCs w:val="24"/>
        </w:rPr>
        <w:t xml:space="preserve"> ότι είστε συνεργοί</w:t>
      </w:r>
      <w:r>
        <w:rPr>
          <w:rFonts w:eastAsia="Times New Roman" w:cs="Times New Roman"/>
          <w:szCs w:val="24"/>
        </w:rPr>
        <w:t>. Είστε όλοι</w:t>
      </w:r>
      <w:r w:rsidRPr="00060505">
        <w:rPr>
          <w:rFonts w:eastAsia="Times New Roman" w:cs="Times New Roman"/>
          <w:szCs w:val="24"/>
        </w:rPr>
        <w:t xml:space="preserve"> υπερασπιστές και στυλοβάτες ενός κομματικού κράτους των χαριστικών πράξεων και των ελλειμμάτων</w:t>
      </w:r>
      <w:r>
        <w:rPr>
          <w:rFonts w:eastAsia="Times New Roman" w:cs="Times New Roman"/>
          <w:szCs w:val="24"/>
        </w:rPr>
        <w:t xml:space="preserve"> και η κυβερνητική σας</w:t>
      </w:r>
      <w:r w:rsidRPr="00060505">
        <w:rPr>
          <w:rFonts w:eastAsia="Times New Roman" w:cs="Times New Roman"/>
          <w:szCs w:val="24"/>
        </w:rPr>
        <w:t xml:space="preserve"> πολιτεία το αποδεικνύει αυτό</w:t>
      </w:r>
      <w:r>
        <w:rPr>
          <w:rFonts w:eastAsia="Times New Roman" w:cs="Times New Roman"/>
          <w:szCs w:val="24"/>
        </w:rPr>
        <w:t>.</w:t>
      </w:r>
      <w:r w:rsidRPr="00060505">
        <w:rPr>
          <w:rFonts w:eastAsia="Times New Roman" w:cs="Times New Roman"/>
          <w:szCs w:val="24"/>
        </w:rPr>
        <w:t xml:space="preserve"> </w:t>
      </w:r>
    </w:p>
    <w:p w14:paraId="5FC2F8D0" w14:textId="77777777" w:rsidR="0020643A" w:rsidRDefault="00E84ECF">
      <w:pPr>
        <w:spacing w:line="600" w:lineRule="auto"/>
        <w:ind w:firstLine="720"/>
        <w:contextualSpacing/>
        <w:jc w:val="both"/>
        <w:rPr>
          <w:rFonts w:eastAsia="Times New Roman" w:cs="Times New Roman"/>
          <w:szCs w:val="24"/>
        </w:rPr>
      </w:pPr>
      <w:r w:rsidRPr="00060505">
        <w:rPr>
          <w:rFonts w:eastAsia="Times New Roman" w:cs="Times New Roman"/>
          <w:szCs w:val="24"/>
        </w:rPr>
        <w:t>Θυμήθηκα προχθές</w:t>
      </w:r>
      <w:r>
        <w:rPr>
          <w:rFonts w:eastAsia="Times New Roman" w:cs="Times New Roman"/>
          <w:szCs w:val="24"/>
        </w:rPr>
        <w:t>,</w:t>
      </w:r>
      <w:r w:rsidRPr="00060505">
        <w:rPr>
          <w:rFonts w:eastAsia="Times New Roman" w:cs="Times New Roman"/>
          <w:szCs w:val="24"/>
        </w:rPr>
        <w:t xml:space="preserve"> στην παρουσίαση του βιβλίου του Κωστή Χατζηδάκη</w:t>
      </w:r>
      <w:r>
        <w:rPr>
          <w:rFonts w:eastAsia="Times New Roman" w:cs="Times New Roman"/>
          <w:szCs w:val="24"/>
        </w:rPr>
        <w:t>,</w:t>
      </w:r>
      <w:r w:rsidRPr="00060505">
        <w:rPr>
          <w:rFonts w:eastAsia="Times New Roman" w:cs="Times New Roman"/>
          <w:szCs w:val="24"/>
        </w:rPr>
        <w:t xml:space="preserve"> την πε</w:t>
      </w:r>
      <w:r w:rsidRPr="00060505">
        <w:rPr>
          <w:rFonts w:eastAsia="Times New Roman" w:cs="Times New Roman"/>
          <w:szCs w:val="24"/>
        </w:rPr>
        <w:t>ρίπτωση του ΟΣΕ</w:t>
      </w:r>
      <w:r>
        <w:rPr>
          <w:rFonts w:eastAsia="Times New Roman" w:cs="Times New Roman"/>
          <w:szCs w:val="24"/>
        </w:rPr>
        <w:t>,</w:t>
      </w:r>
      <w:r w:rsidRPr="00060505">
        <w:rPr>
          <w:rFonts w:eastAsia="Times New Roman" w:cs="Times New Roman"/>
          <w:szCs w:val="24"/>
        </w:rPr>
        <w:t xml:space="preserve"> που δεν την είχα ακριβώς έτσι στο μυαλό μου</w:t>
      </w:r>
      <w:r>
        <w:rPr>
          <w:rFonts w:eastAsia="Times New Roman" w:cs="Times New Roman"/>
          <w:szCs w:val="24"/>
        </w:rPr>
        <w:t>, για</w:t>
      </w:r>
      <w:r w:rsidRPr="00060505">
        <w:rPr>
          <w:rFonts w:eastAsia="Times New Roman" w:cs="Times New Roman"/>
          <w:szCs w:val="24"/>
        </w:rPr>
        <w:t xml:space="preserve"> να είμαι ειλικρινής</w:t>
      </w:r>
      <w:r>
        <w:rPr>
          <w:rFonts w:eastAsia="Times New Roman" w:cs="Times New Roman"/>
          <w:szCs w:val="24"/>
        </w:rPr>
        <w:t xml:space="preserve">. Τρισχειρότερα </w:t>
      </w:r>
      <w:r w:rsidRPr="00060505">
        <w:rPr>
          <w:rFonts w:eastAsia="Times New Roman" w:cs="Times New Roman"/>
          <w:szCs w:val="24"/>
        </w:rPr>
        <w:t>από την Ολυμπιακή</w:t>
      </w:r>
      <w:r>
        <w:rPr>
          <w:rFonts w:eastAsia="Times New Roman" w:cs="Times New Roman"/>
          <w:szCs w:val="24"/>
        </w:rPr>
        <w:t>!</w:t>
      </w:r>
      <w:r w:rsidRPr="00060505">
        <w:rPr>
          <w:rFonts w:eastAsia="Times New Roman" w:cs="Times New Roman"/>
          <w:szCs w:val="24"/>
        </w:rPr>
        <w:t xml:space="preserve"> Υπήρξε έτος με 1</w:t>
      </w:r>
      <w:r>
        <w:rPr>
          <w:rFonts w:eastAsia="Times New Roman" w:cs="Times New Roman"/>
          <w:szCs w:val="24"/>
        </w:rPr>
        <w:t>.000.000.000</w:t>
      </w:r>
      <w:r w:rsidRPr="00060505">
        <w:rPr>
          <w:rFonts w:eastAsia="Times New Roman" w:cs="Times New Roman"/>
          <w:szCs w:val="24"/>
        </w:rPr>
        <w:t xml:space="preserve"> έλλειμμα</w:t>
      </w:r>
      <w:r>
        <w:rPr>
          <w:rFonts w:eastAsia="Times New Roman" w:cs="Times New Roman"/>
          <w:szCs w:val="24"/>
        </w:rPr>
        <w:t xml:space="preserve">. Ένα έτος, </w:t>
      </w:r>
      <w:r w:rsidRPr="00060505">
        <w:rPr>
          <w:rFonts w:eastAsia="Times New Roman" w:cs="Times New Roman"/>
          <w:szCs w:val="24"/>
        </w:rPr>
        <w:t>ένας οργανισμός</w:t>
      </w:r>
      <w:r>
        <w:rPr>
          <w:rFonts w:eastAsia="Times New Roman" w:cs="Times New Roman"/>
          <w:szCs w:val="24"/>
        </w:rPr>
        <w:t xml:space="preserve">, </w:t>
      </w:r>
      <w:r>
        <w:rPr>
          <w:rFonts w:eastAsia="Times New Roman" w:cs="Times New Roman"/>
          <w:szCs w:val="24"/>
        </w:rPr>
        <w:t>1.000.000.000</w:t>
      </w:r>
      <w:r>
        <w:rPr>
          <w:rFonts w:eastAsia="Times New Roman" w:cs="Times New Roman"/>
          <w:szCs w:val="24"/>
        </w:rPr>
        <w:t xml:space="preserve">! </w:t>
      </w:r>
      <w:r w:rsidRPr="00060505">
        <w:rPr>
          <w:rFonts w:eastAsia="Times New Roman" w:cs="Times New Roman"/>
          <w:szCs w:val="24"/>
        </w:rPr>
        <w:t xml:space="preserve">Πήγε να πουληθεί </w:t>
      </w:r>
      <w:r>
        <w:rPr>
          <w:rFonts w:eastAsia="Times New Roman" w:cs="Times New Roman"/>
          <w:szCs w:val="24"/>
        </w:rPr>
        <w:t xml:space="preserve">από τη Νέα Δημοκρατία </w:t>
      </w:r>
      <w:r w:rsidRPr="00060505">
        <w:rPr>
          <w:rFonts w:eastAsia="Times New Roman" w:cs="Times New Roman"/>
          <w:szCs w:val="24"/>
        </w:rPr>
        <w:t>300</w:t>
      </w:r>
      <w:r>
        <w:rPr>
          <w:rFonts w:eastAsia="Times New Roman" w:cs="Times New Roman"/>
          <w:szCs w:val="24"/>
        </w:rPr>
        <w:t>.000.000</w:t>
      </w:r>
      <w:r w:rsidRPr="00060505">
        <w:rPr>
          <w:rFonts w:eastAsia="Times New Roman" w:cs="Times New Roman"/>
          <w:szCs w:val="24"/>
        </w:rPr>
        <w:t xml:space="preserve"> </w:t>
      </w:r>
      <w:r>
        <w:rPr>
          <w:rFonts w:eastAsia="Times New Roman" w:cs="Times New Roman"/>
          <w:szCs w:val="24"/>
        </w:rPr>
        <w:t xml:space="preserve">ευρώ, βγήκατε στα κάγκελα </w:t>
      </w:r>
      <w:r w:rsidRPr="00060505">
        <w:rPr>
          <w:rFonts w:eastAsia="Times New Roman" w:cs="Times New Roman"/>
          <w:szCs w:val="24"/>
        </w:rPr>
        <w:t xml:space="preserve">και τελικά πουλήθηκε από εσάς </w:t>
      </w:r>
      <w:r>
        <w:rPr>
          <w:rFonts w:eastAsia="Times New Roman" w:cs="Times New Roman"/>
          <w:szCs w:val="24"/>
        </w:rPr>
        <w:t>ούτε 50</w:t>
      </w:r>
      <w:r>
        <w:rPr>
          <w:rFonts w:eastAsia="Times New Roman" w:cs="Times New Roman"/>
          <w:szCs w:val="24"/>
        </w:rPr>
        <w:t>.000.000</w:t>
      </w:r>
      <w:r>
        <w:rPr>
          <w:rFonts w:eastAsia="Times New Roman" w:cs="Times New Roman"/>
          <w:szCs w:val="24"/>
        </w:rPr>
        <w:t xml:space="preserve">, </w:t>
      </w:r>
      <w:r w:rsidRPr="00060505">
        <w:rPr>
          <w:rFonts w:eastAsia="Times New Roman" w:cs="Times New Roman"/>
          <w:szCs w:val="24"/>
        </w:rPr>
        <w:t xml:space="preserve">45 </w:t>
      </w:r>
      <w:r>
        <w:rPr>
          <w:rFonts w:eastAsia="Times New Roman" w:cs="Times New Roman"/>
          <w:szCs w:val="24"/>
        </w:rPr>
        <w:t xml:space="preserve">λειψά </w:t>
      </w:r>
      <w:r w:rsidRPr="00060505">
        <w:rPr>
          <w:rFonts w:eastAsia="Times New Roman" w:cs="Times New Roman"/>
          <w:szCs w:val="24"/>
        </w:rPr>
        <w:t>εκατομμύρια</w:t>
      </w:r>
      <w:r>
        <w:rPr>
          <w:rFonts w:eastAsia="Times New Roman" w:cs="Times New Roman"/>
          <w:szCs w:val="24"/>
        </w:rPr>
        <w:t>.</w:t>
      </w:r>
      <w:r w:rsidRPr="00060505">
        <w:rPr>
          <w:rFonts w:eastAsia="Times New Roman" w:cs="Times New Roman"/>
          <w:szCs w:val="24"/>
        </w:rPr>
        <w:t xml:space="preserve"> </w:t>
      </w:r>
    </w:p>
    <w:p w14:paraId="5FC2F8D1"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Το να </w:t>
      </w:r>
      <w:r w:rsidRPr="00060505">
        <w:rPr>
          <w:rFonts w:eastAsia="Times New Roman" w:cs="Times New Roman"/>
          <w:szCs w:val="24"/>
        </w:rPr>
        <w:t>λέει</w:t>
      </w:r>
      <w:r>
        <w:rPr>
          <w:rFonts w:eastAsia="Times New Roman" w:cs="Times New Roman"/>
          <w:szCs w:val="24"/>
        </w:rPr>
        <w:t>, λ</w:t>
      </w:r>
      <w:r w:rsidRPr="00060505">
        <w:rPr>
          <w:rFonts w:eastAsia="Times New Roman" w:cs="Times New Roman"/>
          <w:szCs w:val="24"/>
        </w:rPr>
        <w:t>οιπόν</w:t>
      </w:r>
      <w:r>
        <w:rPr>
          <w:rFonts w:eastAsia="Times New Roman" w:cs="Times New Roman"/>
          <w:szCs w:val="24"/>
        </w:rPr>
        <w:t>,</w:t>
      </w:r>
      <w:r w:rsidRPr="00060505">
        <w:rPr>
          <w:rFonts w:eastAsia="Times New Roman" w:cs="Times New Roman"/>
          <w:szCs w:val="24"/>
        </w:rPr>
        <w:t xml:space="preserve"> ο Πρωθυπουργός ότι η χρεοκοπία της χώρας ο</w:t>
      </w:r>
      <w:r>
        <w:rPr>
          <w:rFonts w:eastAsia="Times New Roman" w:cs="Times New Roman"/>
          <w:szCs w:val="24"/>
        </w:rPr>
        <w:t>φείλεται μόνο στη διαφθορά των ε</w:t>
      </w:r>
      <w:r w:rsidRPr="00060505">
        <w:rPr>
          <w:rFonts w:eastAsia="Times New Roman" w:cs="Times New Roman"/>
          <w:szCs w:val="24"/>
        </w:rPr>
        <w:t>λίτ</w:t>
      </w:r>
      <w:r>
        <w:rPr>
          <w:rFonts w:eastAsia="Times New Roman" w:cs="Times New Roman"/>
          <w:szCs w:val="24"/>
        </w:rPr>
        <w:t xml:space="preserve"> είν</w:t>
      </w:r>
      <w:r w:rsidRPr="00060505">
        <w:rPr>
          <w:rFonts w:eastAsia="Times New Roman" w:cs="Times New Roman"/>
          <w:szCs w:val="24"/>
        </w:rPr>
        <w:t>αι ένα βολικό ψέμα</w:t>
      </w:r>
      <w:r>
        <w:rPr>
          <w:rFonts w:eastAsia="Times New Roman" w:cs="Times New Roman"/>
          <w:szCs w:val="24"/>
        </w:rPr>
        <w:t>,</w:t>
      </w:r>
      <w:r w:rsidRPr="00060505">
        <w:rPr>
          <w:rFonts w:eastAsia="Times New Roman" w:cs="Times New Roman"/>
          <w:szCs w:val="24"/>
        </w:rPr>
        <w:t xml:space="preserve"> ένας λαϊκισμός</w:t>
      </w:r>
      <w:r>
        <w:rPr>
          <w:rFonts w:eastAsia="Times New Roman" w:cs="Times New Roman"/>
          <w:szCs w:val="24"/>
        </w:rPr>
        <w:t>.</w:t>
      </w:r>
      <w:r w:rsidRPr="00060505">
        <w:rPr>
          <w:rFonts w:eastAsia="Times New Roman" w:cs="Times New Roman"/>
          <w:szCs w:val="24"/>
        </w:rPr>
        <w:t xml:space="preserve"> Αποσιωπά τις υπόλοιπες </w:t>
      </w:r>
      <w:r w:rsidRPr="00060505">
        <w:rPr>
          <w:rFonts w:eastAsia="Times New Roman" w:cs="Times New Roman"/>
          <w:szCs w:val="24"/>
        </w:rPr>
        <w:t>ευθύνες</w:t>
      </w:r>
      <w:r>
        <w:rPr>
          <w:rFonts w:eastAsia="Times New Roman" w:cs="Times New Roman"/>
          <w:szCs w:val="24"/>
        </w:rPr>
        <w:t>.</w:t>
      </w:r>
      <w:r w:rsidRPr="00060505">
        <w:rPr>
          <w:rFonts w:eastAsia="Times New Roman" w:cs="Times New Roman"/>
          <w:szCs w:val="24"/>
        </w:rPr>
        <w:t xml:space="preserve"> Αποσιωπά </w:t>
      </w:r>
      <w:r>
        <w:rPr>
          <w:rFonts w:eastAsia="Times New Roman" w:cs="Times New Roman"/>
          <w:szCs w:val="24"/>
        </w:rPr>
        <w:t xml:space="preserve">τις σπατάλες του κομματικού κράτους. </w:t>
      </w:r>
    </w:p>
    <w:p w14:paraId="5FC2F8D2"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Οι ασθενικοί ρυθμοί </w:t>
      </w:r>
      <w:r w:rsidRPr="00060505">
        <w:rPr>
          <w:rFonts w:eastAsia="Times New Roman" w:cs="Times New Roman"/>
          <w:szCs w:val="24"/>
        </w:rPr>
        <w:t>ανάπτυξης</w:t>
      </w:r>
      <w:r>
        <w:rPr>
          <w:rFonts w:eastAsia="Times New Roman" w:cs="Times New Roman"/>
          <w:szCs w:val="24"/>
        </w:rPr>
        <w:t>,</w:t>
      </w:r>
      <w:r w:rsidRPr="00060505">
        <w:rPr>
          <w:rFonts w:eastAsia="Times New Roman" w:cs="Times New Roman"/>
          <w:szCs w:val="24"/>
        </w:rPr>
        <w:t xml:space="preserve"> το τεράστιο έλλειμμα </w:t>
      </w:r>
      <w:r>
        <w:rPr>
          <w:rFonts w:eastAsia="Times New Roman" w:cs="Times New Roman"/>
          <w:szCs w:val="24"/>
        </w:rPr>
        <w:t xml:space="preserve">επενδύσεων, η </w:t>
      </w:r>
      <w:r w:rsidRPr="00060505">
        <w:rPr>
          <w:rFonts w:eastAsia="Times New Roman" w:cs="Times New Roman"/>
          <w:szCs w:val="24"/>
        </w:rPr>
        <w:t>υπερφορολόγηση</w:t>
      </w:r>
      <w:r>
        <w:rPr>
          <w:rFonts w:eastAsia="Times New Roman" w:cs="Times New Roman"/>
          <w:szCs w:val="24"/>
        </w:rPr>
        <w:t>, ο πελατειασμός</w:t>
      </w:r>
      <w:r w:rsidRPr="00060505">
        <w:rPr>
          <w:rFonts w:eastAsia="Times New Roman" w:cs="Times New Roman"/>
          <w:szCs w:val="24"/>
        </w:rPr>
        <w:t xml:space="preserve"> και τελικά η αναδιανομή της μιζέριας έχου</w:t>
      </w:r>
      <w:r>
        <w:rPr>
          <w:rFonts w:eastAsia="Times New Roman" w:cs="Times New Roman"/>
          <w:szCs w:val="24"/>
        </w:rPr>
        <w:t>ν ρίζες στις ιδεοληψίες και στη</w:t>
      </w:r>
      <w:r w:rsidRPr="00060505">
        <w:rPr>
          <w:rFonts w:eastAsia="Times New Roman" w:cs="Times New Roman"/>
          <w:szCs w:val="24"/>
        </w:rPr>
        <w:t xml:space="preserve"> διαχρονική λαϊκίστικη κυβερνητ</w:t>
      </w:r>
      <w:r w:rsidRPr="00060505">
        <w:rPr>
          <w:rFonts w:eastAsia="Times New Roman" w:cs="Times New Roman"/>
          <w:szCs w:val="24"/>
        </w:rPr>
        <w:t>ική πολιτική</w:t>
      </w:r>
      <w:r>
        <w:rPr>
          <w:rFonts w:eastAsia="Times New Roman" w:cs="Times New Roman"/>
          <w:szCs w:val="24"/>
        </w:rPr>
        <w:t>.</w:t>
      </w:r>
      <w:r w:rsidRPr="00060505">
        <w:rPr>
          <w:rFonts w:eastAsia="Times New Roman" w:cs="Times New Roman"/>
          <w:szCs w:val="24"/>
        </w:rPr>
        <w:t xml:space="preserve"> Ακόμα και σήμερα δεν υπάρχουν στην ατζέντα της Κυβέρνησης αναπτυξιακά μέτρα</w:t>
      </w:r>
      <w:r>
        <w:rPr>
          <w:rFonts w:eastAsia="Times New Roman" w:cs="Times New Roman"/>
          <w:szCs w:val="24"/>
        </w:rPr>
        <w:t>,</w:t>
      </w:r>
      <w:r w:rsidRPr="00060505">
        <w:rPr>
          <w:rFonts w:eastAsia="Times New Roman" w:cs="Times New Roman"/>
          <w:szCs w:val="24"/>
        </w:rPr>
        <w:t xml:space="preserve"> τα οποία να οδηγούν σε αύξηση των θέσεων εργασίας</w:t>
      </w:r>
      <w:r>
        <w:rPr>
          <w:rFonts w:eastAsia="Times New Roman" w:cs="Times New Roman"/>
          <w:szCs w:val="24"/>
        </w:rPr>
        <w:t xml:space="preserve">. </w:t>
      </w:r>
    </w:p>
    <w:p w14:paraId="5FC2F8D3"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Ρώταγα, όμως:</w:t>
      </w:r>
      <w:r w:rsidRPr="00060505">
        <w:rPr>
          <w:rFonts w:eastAsia="Times New Roman" w:cs="Times New Roman"/>
          <w:szCs w:val="24"/>
        </w:rPr>
        <w:t xml:space="preserve"> Και τώρα τι κάνουμε</w:t>
      </w:r>
      <w:r>
        <w:rPr>
          <w:rFonts w:eastAsia="Times New Roman" w:cs="Times New Roman"/>
          <w:szCs w:val="24"/>
        </w:rPr>
        <w:t>;</w:t>
      </w:r>
      <w:r w:rsidRPr="00060505">
        <w:rPr>
          <w:rFonts w:eastAsia="Times New Roman" w:cs="Times New Roman"/>
          <w:szCs w:val="24"/>
        </w:rPr>
        <w:t xml:space="preserve"> Ως χώρα</w:t>
      </w:r>
      <w:r>
        <w:rPr>
          <w:rFonts w:eastAsia="Times New Roman" w:cs="Times New Roman"/>
          <w:szCs w:val="24"/>
        </w:rPr>
        <w:t>, δ</w:t>
      </w:r>
      <w:r w:rsidRPr="00060505">
        <w:rPr>
          <w:rFonts w:eastAsia="Times New Roman" w:cs="Times New Roman"/>
          <w:szCs w:val="24"/>
        </w:rPr>
        <w:t>ηλαδή</w:t>
      </w:r>
      <w:r>
        <w:rPr>
          <w:rFonts w:eastAsia="Times New Roman" w:cs="Times New Roman"/>
          <w:szCs w:val="24"/>
        </w:rPr>
        <w:t>,</w:t>
      </w:r>
      <w:r w:rsidRPr="00060505">
        <w:rPr>
          <w:rFonts w:eastAsia="Times New Roman" w:cs="Times New Roman"/>
          <w:szCs w:val="24"/>
        </w:rPr>
        <w:t xml:space="preserve"> τι κάνουμε</w:t>
      </w:r>
      <w:r>
        <w:rPr>
          <w:rFonts w:eastAsia="Times New Roman" w:cs="Times New Roman"/>
          <w:szCs w:val="24"/>
        </w:rPr>
        <w:t>;</w:t>
      </w:r>
      <w:r w:rsidRPr="00060505">
        <w:rPr>
          <w:rFonts w:eastAsia="Times New Roman" w:cs="Times New Roman"/>
          <w:szCs w:val="24"/>
        </w:rPr>
        <w:t xml:space="preserve"> Θα πρέπει </w:t>
      </w:r>
      <w:r>
        <w:rPr>
          <w:rFonts w:eastAsia="Times New Roman" w:cs="Times New Roman"/>
          <w:szCs w:val="24"/>
        </w:rPr>
        <w:t>να πούμε κάποιες αλήθειες που είναι κοι</w:t>
      </w:r>
      <w:r>
        <w:rPr>
          <w:rFonts w:eastAsia="Times New Roman" w:cs="Times New Roman"/>
          <w:szCs w:val="24"/>
        </w:rPr>
        <w:t xml:space="preserve">νές </w:t>
      </w:r>
      <w:r w:rsidRPr="00060505">
        <w:rPr>
          <w:rFonts w:eastAsia="Times New Roman" w:cs="Times New Roman"/>
          <w:szCs w:val="24"/>
        </w:rPr>
        <w:t>για όλους</w:t>
      </w:r>
      <w:r>
        <w:rPr>
          <w:rFonts w:eastAsia="Times New Roman" w:cs="Times New Roman"/>
          <w:szCs w:val="24"/>
        </w:rPr>
        <w:t>, όχι οι αλήθειες μας, αλλά αλήθειες για τη χώρα.</w:t>
      </w:r>
      <w:r w:rsidRPr="00060505">
        <w:rPr>
          <w:rFonts w:eastAsia="Times New Roman" w:cs="Times New Roman"/>
          <w:szCs w:val="24"/>
        </w:rPr>
        <w:t xml:space="preserve"> </w:t>
      </w:r>
    </w:p>
    <w:p w14:paraId="5FC2F8D4"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Η οικονομία έχει αντοχές </w:t>
      </w:r>
      <w:r w:rsidRPr="00060505">
        <w:rPr>
          <w:rFonts w:eastAsia="Times New Roman" w:cs="Times New Roman"/>
          <w:szCs w:val="24"/>
        </w:rPr>
        <w:t>μέχρι την άνοιξη του 2019</w:t>
      </w:r>
      <w:r>
        <w:rPr>
          <w:rFonts w:eastAsia="Times New Roman" w:cs="Times New Roman"/>
          <w:szCs w:val="24"/>
        </w:rPr>
        <w:t>.</w:t>
      </w:r>
      <w:r w:rsidRPr="00060505">
        <w:rPr>
          <w:rFonts w:eastAsia="Times New Roman" w:cs="Times New Roman"/>
          <w:szCs w:val="24"/>
        </w:rPr>
        <w:t xml:space="preserve"> Τότε το ελληνικό δημόσιο θα π</w:t>
      </w:r>
      <w:r>
        <w:rPr>
          <w:rFonts w:eastAsia="Times New Roman" w:cs="Times New Roman"/>
          <w:szCs w:val="24"/>
        </w:rPr>
        <w:t>ρέπει να προχωρήσει σε έκδοση δεκα</w:t>
      </w:r>
      <w:r w:rsidRPr="00060505">
        <w:rPr>
          <w:rFonts w:eastAsia="Times New Roman" w:cs="Times New Roman"/>
          <w:szCs w:val="24"/>
        </w:rPr>
        <w:t>ετούς ομολόγου</w:t>
      </w:r>
      <w:r>
        <w:rPr>
          <w:rFonts w:eastAsia="Times New Roman" w:cs="Times New Roman"/>
          <w:szCs w:val="24"/>
        </w:rPr>
        <w:t>.</w:t>
      </w:r>
      <w:r w:rsidRPr="00060505">
        <w:rPr>
          <w:rFonts w:eastAsia="Times New Roman" w:cs="Times New Roman"/>
          <w:szCs w:val="24"/>
        </w:rPr>
        <w:t xml:space="preserve"> Εάν δεν γίνει αυτό και </w:t>
      </w:r>
      <w:r>
        <w:rPr>
          <w:rFonts w:eastAsia="Times New Roman" w:cs="Times New Roman"/>
          <w:szCs w:val="24"/>
        </w:rPr>
        <w:t xml:space="preserve">η </w:t>
      </w:r>
      <w:r w:rsidRPr="00060505">
        <w:rPr>
          <w:rFonts w:eastAsia="Times New Roman" w:cs="Times New Roman"/>
          <w:szCs w:val="24"/>
        </w:rPr>
        <w:t xml:space="preserve">Κυβέρνηση βάλει χέρι στο γνωστό </w:t>
      </w:r>
      <w:r>
        <w:rPr>
          <w:rFonts w:eastAsia="Times New Roman" w:cs="Times New Roman"/>
          <w:szCs w:val="24"/>
        </w:rPr>
        <w:t>«</w:t>
      </w:r>
      <w:r w:rsidRPr="00060505">
        <w:rPr>
          <w:rFonts w:eastAsia="Times New Roman" w:cs="Times New Roman"/>
          <w:szCs w:val="24"/>
        </w:rPr>
        <w:t>μαξ</w:t>
      </w:r>
      <w:r w:rsidRPr="00060505">
        <w:rPr>
          <w:rFonts w:eastAsia="Times New Roman" w:cs="Times New Roman"/>
          <w:szCs w:val="24"/>
        </w:rPr>
        <w:t>ιλάρι</w:t>
      </w:r>
      <w:r>
        <w:rPr>
          <w:rFonts w:eastAsia="Times New Roman" w:cs="Times New Roman"/>
          <w:szCs w:val="24"/>
        </w:rPr>
        <w:t>»</w:t>
      </w:r>
      <w:r w:rsidRPr="00060505">
        <w:rPr>
          <w:rFonts w:eastAsia="Times New Roman" w:cs="Times New Roman"/>
          <w:szCs w:val="24"/>
        </w:rPr>
        <w:t xml:space="preserve"> των </w:t>
      </w:r>
      <w:r>
        <w:rPr>
          <w:rFonts w:eastAsia="Times New Roman" w:cs="Times New Roman"/>
          <w:szCs w:val="24"/>
        </w:rPr>
        <w:t>24</w:t>
      </w:r>
      <w:r>
        <w:rPr>
          <w:rFonts w:eastAsia="Times New Roman" w:cs="Times New Roman"/>
          <w:szCs w:val="24"/>
        </w:rPr>
        <w:t>.000.000.000</w:t>
      </w:r>
      <w:r>
        <w:rPr>
          <w:rFonts w:eastAsia="Times New Roman" w:cs="Times New Roman"/>
          <w:szCs w:val="24"/>
        </w:rPr>
        <w:t>,</w:t>
      </w:r>
      <w:r w:rsidRPr="00060505">
        <w:rPr>
          <w:rFonts w:eastAsia="Times New Roman" w:cs="Times New Roman"/>
          <w:szCs w:val="24"/>
        </w:rPr>
        <w:t xml:space="preserve"> θα ξεκινήσει η αντίστροφη μέτρηση και η εκτίμησή μας είναι ότι </w:t>
      </w:r>
      <w:r>
        <w:rPr>
          <w:rFonts w:eastAsia="Times New Roman" w:cs="Times New Roman"/>
          <w:szCs w:val="24"/>
        </w:rPr>
        <w:t xml:space="preserve">δεν </w:t>
      </w:r>
      <w:r w:rsidRPr="00060505">
        <w:rPr>
          <w:rFonts w:eastAsia="Times New Roman" w:cs="Times New Roman"/>
          <w:szCs w:val="24"/>
        </w:rPr>
        <w:t>θα υπάρξει νέο μνημόνιο</w:t>
      </w:r>
      <w:r>
        <w:rPr>
          <w:rFonts w:eastAsia="Times New Roman" w:cs="Times New Roman"/>
          <w:szCs w:val="24"/>
        </w:rPr>
        <w:t>,</w:t>
      </w:r>
      <w:r w:rsidRPr="00060505">
        <w:rPr>
          <w:rFonts w:eastAsia="Times New Roman" w:cs="Times New Roman"/>
          <w:szCs w:val="24"/>
        </w:rPr>
        <w:t xml:space="preserve"> δεν θα υπάρξει </w:t>
      </w:r>
      <w:r>
        <w:rPr>
          <w:rFonts w:eastAsia="Times New Roman" w:cs="Times New Roman"/>
          <w:szCs w:val="24"/>
        </w:rPr>
        <w:t>νέα</w:t>
      </w:r>
      <w:r w:rsidRPr="00060505">
        <w:rPr>
          <w:rFonts w:eastAsia="Times New Roman" w:cs="Times New Roman"/>
          <w:szCs w:val="24"/>
        </w:rPr>
        <w:t xml:space="preserve"> βοήθεια</w:t>
      </w:r>
      <w:r>
        <w:rPr>
          <w:rFonts w:eastAsia="Times New Roman" w:cs="Times New Roman"/>
          <w:szCs w:val="24"/>
        </w:rPr>
        <w:t>,</w:t>
      </w:r>
      <w:r w:rsidRPr="00060505">
        <w:rPr>
          <w:rFonts w:eastAsia="Times New Roman" w:cs="Times New Roman"/>
          <w:szCs w:val="24"/>
        </w:rPr>
        <w:t xml:space="preserve"> δεν θα υπάρξουν νέα αεροπλάνα από τη Φρανκφούρτη</w:t>
      </w:r>
      <w:r>
        <w:rPr>
          <w:rFonts w:eastAsia="Times New Roman" w:cs="Times New Roman"/>
          <w:szCs w:val="24"/>
        </w:rPr>
        <w:t>,</w:t>
      </w:r>
      <w:r w:rsidRPr="00060505">
        <w:rPr>
          <w:rFonts w:eastAsia="Times New Roman" w:cs="Times New Roman"/>
          <w:szCs w:val="24"/>
        </w:rPr>
        <w:t xml:space="preserve"> θα υπάρξει χρεοκοπία</w:t>
      </w:r>
      <w:r>
        <w:rPr>
          <w:rFonts w:eastAsia="Times New Roman" w:cs="Times New Roman"/>
          <w:szCs w:val="24"/>
        </w:rPr>
        <w:t>.</w:t>
      </w:r>
      <w:r w:rsidRPr="00060505">
        <w:rPr>
          <w:rFonts w:eastAsia="Times New Roman" w:cs="Times New Roman"/>
          <w:szCs w:val="24"/>
        </w:rPr>
        <w:t xml:space="preserve"> </w:t>
      </w:r>
    </w:p>
    <w:p w14:paraId="5FC2F8D5"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Ρωτώ</w:t>
      </w:r>
      <w:r w:rsidRPr="00060505">
        <w:rPr>
          <w:rFonts w:eastAsia="Times New Roman" w:cs="Times New Roman"/>
          <w:szCs w:val="24"/>
        </w:rPr>
        <w:t xml:space="preserve"> ξανά</w:t>
      </w:r>
      <w:r>
        <w:rPr>
          <w:rFonts w:eastAsia="Times New Roman" w:cs="Times New Roman"/>
          <w:szCs w:val="24"/>
        </w:rPr>
        <w:t xml:space="preserve">: </w:t>
      </w:r>
      <w:r w:rsidRPr="00060505">
        <w:rPr>
          <w:rFonts w:eastAsia="Times New Roman" w:cs="Times New Roman"/>
          <w:szCs w:val="24"/>
        </w:rPr>
        <w:t>Τι κάνουμε</w:t>
      </w:r>
      <w:r>
        <w:rPr>
          <w:rFonts w:eastAsia="Times New Roman" w:cs="Times New Roman"/>
          <w:szCs w:val="24"/>
        </w:rPr>
        <w:t xml:space="preserve">; </w:t>
      </w:r>
      <w:r w:rsidRPr="00060505">
        <w:rPr>
          <w:rFonts w:eastAsia="Times New Roman" w:cs="Times New Roman"/>
          <w:szCs w:val="24"/>
        </w:rPr>
        <w:t>Είναι θετικό</w:t>
      </w:r>
      <w:r>
        <w:rPr>
          <w:rFonts w:eastAsia="Times New Roman" w:cs="Times New Roman"/>
          <w:szCs w:val="24"/>
        </w:rPr>
        <w:t>,</w:t>
      </w:r>
      <w:r w:rsidRPr="00060505">
        <w:rPr>
          <w:rFonts w:eastAsia="Times New Roman" w:cs="Times New Roman"/>
          <w:szCs w:val="24"/>
        </w:rPr>
        <w:t xml:space="preserve"> </w:t>
      </w:r>
      <w:r>
        <w:rPr>
          <w:rFonts w:eastAsia="Times New Roman" w:cs="Times New Roman"/>
          <w:szCs w:val="24"/>
        </w:rPr>
        <w:t>π</w:t>
      </w:r>
      <w:r w:rsidRPr="00060505">
        <w:rPr>
          <w:rFonts w:eastAsia="Times New Roman" w:cs="Times New Roman"/>
          <w:szCs w:val="24"/>
        </w:rPr>
        <w:t>ροφανώς</w:t>
      </w:r>
      <w:r>
        <w:rPr>
          <w:rFonts w:eastAsia="Times New Roman" w:cs="Times New Roman"/>
          <w:szCs w:val="24"/>
        </w:rPr>
        <w:t>,</w:t>
      </w:r>
      <w:r w:rsidRPr="00060505">
        <w:rPr>
          <w:rFonts w:eastAsia="Times New Roman" w:cs="Times New Roman"/>
          <w:szCs w:val="24"/>
        </w:rPr>
        <w:t xml:space="preserve"> </w:t>
      </w:r>
      <w:r>
        <w:rPr>
          <w:rFonts w:eastAsia="Times New Roman" w:cs="Times New Roman"/>
          <w:szCs w:val="24"/>
        </w:rPr>
        <w:t xml:space="preserve">ότι η </w:t>
      </w:r>
      <w:r w:rsidRPr="00060505">
        <w:rPr>
          <w:rFonts w:eastAsia="Times New Roman" w:cs="Times New Roman"/>
          <w:szCs w:val="24"/>
        </w:rPr>
        <w:t>οικονομία καταγράφει πρωτογενή πλεονάσματα</w:t>
      </w:r>
      <w:r>
        <w:rPr>
          <w:rFonts w:eastAsia="Times New Roman" w:cs="Times New Roman"/>
          <w:szCs w:val="24"/>
        </w:rPr>
        <w:t>,</w:t>
      </w:r>
      <w:r w:rsidRPr="00060505">
        <w:rPr>
          <w:rFonts w:eastAsia="Times New Roman" w:cs="Times New Roman"/>
          <w:szCs w:val="24"/>
        </w:rPr>
        <w:t xml:space="preserve"> αλλά ο τρόπος είναι λάθος</w:t>
      </w:r>
      <w:r>
        <w:rPr>
          <w:rFonts w:eastAsia="Times New Roman" w:cs="Times New Roman"/>
          <w:szCs w:val="24"/>
        </w:rPr>
        <w:t>.</w:t>
      </w:r>
      <w:r w:rsidRPr="00060505">
        <w:rPr>
          <w:rFonts w:eastAsia="Times New Roman" w:cs="Times New Roman"/>
          <w:szCs w:val="24"/>
        </w:rPr>
        <w:t xml:space="preserve"> Η υπερφορολόγηση</w:t>
      </w:r>
      <w:r>
        <w:rPr>
          <w:rFonts w:eastAsia="Times New Roman" w:cs="Times New Roman"/>
          <w:szCs w:val="24"/>
        </w:rPr>
        <w:t>,</w:t>
      </w:r>
      <w:r w:rsidRPr="00060505">
        <w:rPr>
          <w:rFonts w:eastAsia="Times New Roman" w:cs="Times New Roman"/>
          <w:szCs w:val="24"/>
        </w:rPr>
        <w:t xml:space="preserve"> η μείωση του Προγράμματος Δημοσίων Επενδύσεων και το πάγωμα των πληρωμών των ληξιπρόθεσμων οφειλών του δημοσίου είναι η λάθος συνταγή</w:t>
      </w:r>
      <w:r>
        <w:rPr>
          <w:rFonts w:eastAsia="Times New Roman" w:cs="Times New Roman"/>
          <w:szCs w:val="24"/>
        </w:rPr>
        <w:t>.</w:t>
      </w:r>
      <w:r w:rsidRPr="00060505">
        <w:rPr>
          <w:rFonts w:eastAsia="Times New Roman" w:cs="Times New Roman"/>
          <w:szCs w:val="24"/>
        </w:rPr>
        <w:t xml:space="preserve"> </w:t>
      </w:r>
    </w:p>
    <w:p w14:paraId="5FC2F8D6" w14:textId="77777777" w:rsidR="0020643A" w:rsidRDefault="00E84ECF">
      <w:pPr>
        <w:spacing w:line="600" w:lineRule="auto"/>
        <w:ind w:firstLine="720"/>
        <w:contextualSpacing/>
        <w:jc w:val="both"/>
        <w:rPr>
          <w:rFonts w:eastAsia="Times New Roman" w:cs="Times New Roman"/>
          <w:szCs w:val="24"/>
        </w:rPr>
      </w:pPr>
      <w:r w:rsidRPr="00060505">
        <w:rPr>
          <w:rFonts w:eastAsia="Times New Roman" w:cs="Times New Roman"/>
          <w:szCs w:val="24"/>
        </w:rPr>
        <w:t>Και μετά έχουμ</w:t>
      </w:r>
      <w:r w:rsidRPr="00060505">
        <w:rPr>
          <w:rFonts w:eastAsia="Times New Roman" w:cs="Times New Roman"/>
          <w:szCs w:val="24"/>
        </w:rPr>
        <w:t>ε το μοίρασμα των πλεονασμάτων</w:t>
      </w:r>
      <w:r>
        <w:rPr>
          <w:rFonts w:eastAsia="Times New Roman" w:cs="Times New Roman"/>
          <w:szCs w:val="24"/>
        </w:rPr>
        <w:t xml:space="preserve">. Έχουμε επιδόματα, </w:t>
      </w:r>
      <w:r w:rsidRPr="00060505">
        <w:rPr>
          <w:rFonts w:eastAsia="Times New Roman" w:cs="Times New Roman"/>
          <w:szCs w:val="24"/>
        </w:rPr>
        <w:t>α</w:t>
      </w:r>
      <w:r>
        <w:rPr>
          <w:rFonts w:eastAsia="Times New Roman" w:cs="Times New Roman"/>
          <w:szCs w:val="24"/>
        </w:rPr>
        <w:t xml:space="preserve">ντί για φορολογικές ελαφρύνσεις, </w:t>
      </w:r>
      <w:r w:rsidRPr="00060505">
        <w:rPr>
          <w:rFonts w:eastAsia="Times New Roman" w:cs="Times New Roman"/>
          <w:szCs w:val="24"/>
        </w:rPr>
        <w:t>αντί για μία άλλη φορολογική πολιτική</w:t>
      </w:r>
      <w:r>
        <w:rPr>
          <w:rFonts w:eastAsia="Times New Roman" w:cs="Times New Roman"/>
          <w:szCs w:val="24"/>
        </w:rPr>
        <w:t>.</w:t>
      </w:r>
      <w:r w:rsidRPr="00060505">
        <w:rPr>
          <w:rFonts w:eastAsia="Times New Roman" w:cs="Times New Roman"/>
          <w:szCs w:val="24"/>
        </w:rPr>
        <w:t xml:space="preserve"> </w:t>
      </w:r>
      <w:r>
        <w:rPr>
          <w:rFonts w:eastAsia="Times New Roman" w:cs="Times New Roman"/>
          <w:szCs w:val="24"/>
        </w:rPr>
        <w:t>Επαναλαμβάνουμε, λ</w:t>
      </w:r>
      <w:r w:rsidRPr="00060505">
        <w:rPr>
          <w:rFonts w:eastAsia="Times New Roman" w:cs="Times New Roman"/>
          <w:szCs w:val="24"/>
        </w:rPr>
        <w:t>οιπόν</w:t>
      </w:r>
      <w:r>
        <w:rPr>
          <w:rFonts w:eastAsia="Times New Roman" w:cs="Times New Roman"/>
          <w:szCs w:val="24"/>
        </w:rPr>
        <w:t>,</w:t>
      </w:r>
      <w:r w:rsidRPr="00060505">
        <w:rPr>
          <w:rFonts w:eastAsia="Times New Roman" w:cs="Times New Roman"/>
          <w:szCs w:val="24"/>
        </w:rPr>
        <w:t xml:space="preserve"> το λάθος που μας έφερε στην κρίση και στη χρεοκοπία</w:t>
      </w:r>
      <w:r>
        <w:rPr>
          <w:rFonts w:eastAsia="Times New Roman" w:cs="Times New Roman"/>
          <w:szCs w:val="24"/>
        </w:rPr>
        <w:t>:</w:t>
      </w:r>
      <w:r w:rsidRPr="00060505">
        <w:rPr>
          <w:rFonts w:eastAsia="Times New Roman" w:cs="Times New Roman"/>
          <w:szCs w:val="24"/>
        </w:rPr>
        <w:t xml:space="preserve"> Φουσκώνουμε την κατανάλωση και αυξάνουμε </w:t>
      </w:r>
      <w:r>
        <w:rPr>
          <w:rFonts w:eastAsia="Times New Roman" w:cs="Times New Roman"/>
          <w:szCs w:val="24"/>
        </w:rPr>
        <w:t>υπέρογκα</w:t>
      </w:r>
      <w:r w:rsidRPr="00060505">
        <w:rPr>
          <w:rFonts w:eastAsia="Times New Roman" w:cs="Times New Roman"/>
          <w:szCs w:val="24"/>
        </w:rPr>
        <w:t xml:space="preserve"> τους </w:t>
      </w:r>
      <w:r w:rsidRPr="00060505">
        <w:rPr>
          <w:rFonts w:eastAsia="Times New Roman" w:cs="Times New Roman"/>
          <w:szCs w:val="24"/>
        </w:rPr>
        <w:t>φόρους</w:t>
      </w:r>
      <w:r>
        <w:rPr>
          <w:rFonts w:eastAsia="Times New Roman" w:cs="Times New Roman"/>
          <w:szCs w:val="24"/>
        </w:rPr>
        <w:t>.</w:t>
      </w:r>
      <w:r w:rsidRPr="00060505">
        <w:rPr>
          <w:rFonts w:eastAsia="Times New Roman" w:cs="Times New Roman"/>
          <w:szCs w:val="24"/>
        </w:rPr>
        <w:t xml:space="preserve"> </w:t>
      </w:r>
    </w:p>
    <w:p w14:paraId="5FC2F8D7" w14:textId="77777777" w:rsidR="0020643A" w:rsidRDefault="00E84ECF">
      <w:pPr>
        <w:spacing w:line="600" w:lineRule="auto"/>
        <w:ind w:firstLine="720"/>
        <w:contextualSpacing/>
        <w:jc w:val="both"/>
        <w:rPr>
          <w:rFonts w:eastAsia="Times New Roman" w:cs="Times New Roman"/>
          <w:szCs w:val="24"/>
        </w:rPr>
      </w:pPr>
      <w:r w:rsidRPr="00060505">
        <w:rPr>
          <w:rFonts w:eastAsia="Times New Roman" w:cs="Times New Roman"/>
          <w:szCs w:val="24"/>
        </w:rPr>
        <w:t xml:space="preserve">Μεταρρυθμίσεις και δεν μιλώ </w:t>
      </w:r>
      <w:r w:rsidRPr="00060505">
        <w:rPr>
          <w:rFonts w:eastAsia="Times New Roman" w:cs="Times New Roman"/>
          <w:szCs w:val="24"/>
        </w:rPr>
        <w:t>γι</w:t>
      </w:r>
      <w:r>
        <w:rPr>
          <w:rFonts w:eastAsia="Times New Roman" w:cs="Times New Roman"/>
          <w:szCs w:val="24"/>
        </w:rPr>
        <w:t>’</w:t>
      </w:r>
      <w:r w:rsidRPr="00060505">
        <w:rPr>
          <w:rFonts w:eastAsia="Times New Roman" w:cs="Times New Roman"/>
          <w:szCs w:val="24"/>
        </w:rPr>
        <w:t xml:space="preserve"> </w:t>
      </w:r>
      <w:r w:rsidRPr="00060505">
        <w:rPr>
          <w:rFonts w:eastAsia="Times New Roman" w:cs="Times New Roman"/>
          <w:szCs w:val="24"/>
        </w:rPr>
        <w:t>αυτές που εμείς θέλουμε</w:t>
      </w:r>
      <w:r>
        <w:rPr>
          <w:rFonts w:eastAsia="Times New Roman" w:cs="Times New Roman"/>
          <w:szCs w:val="24"/>
        </w:rPr>
        <w:t>, μιλώ γι’ αυτές που ε</w:t>
      </w:r>
      <w:r w:rsidRPr="00060505">
        <w:rPr>
          <w:rFonts w:eastAsia="Times New Roman" w:cs="Times New Roman"/>
          <w:szCs w:val="24"/>
        </w:rPr>
        <w:t>σείς έχετε δεσμευτεί</w:t>
      </w:r>
      <w:r>
        <w:rPr>
          <w:rFonts w:eastAsia="Times New Roman" w:cs="Times New Roman"/>
          <w:szCs w:val="24"/>
        </w:rPr>
        <w:t>.</w:t>
      </w:r>
      <w:r w:rsidRPr="00060505">
        <w:rPr>
          <w:rFonts w:eastAsia="Times New Roman" w:cs="Times New Roman"/>
          <w:szCs w:val="24"/>
        </w:rPr>
        <w:t xml:space="preserve"> Κανένα από τα </w:t>
      </w:r>
      <w:r>
        <w:rPr>
          <w:rFonts w:eastAsia="Times New Roman" w:cs="Times New Roman"/>
          <w:szCs w:val="24"/>
        </w:rPr>
        <w:t>δεκαέξι</w:t>
      </w:r>
      <w:r w:rsidRPr="00060505">
        <w:rPr>
          <w:rFonts w:eastAsia="Times New Roman" w:cs="Times New Roman"/>
          <w:szCs w:val="24"/>
        </w:rPr>
        <w:t xml:space="preserve"> προαπαιτούμενα</w:t>
      </w:r>
      <w:r>
        <w:rPr>
          <w:rFonts w:eastAsia="Times New Roman" w:cs="Times New Roman"/>
          <w:szCs w:val="24"/>
        </w:rPr>
        <w:t>,</w:t>
      </w:r>
      <w:r w:rsidRPr="00060505">
        <w:rPr>
          <w:rFonts w:eastAsia="Times New Roman" w:cs="Times New Roman"/>
          <w:szCs w:val="24"/>
        </w:rPr>
        <w:t xml:space="preserve"> που έπρεπε να είχατε ολοκληρώσει μέχρι το τέλος του </w:t>
      </w:r>
      <w:r>
        <w:rPr>
          <w:rFonts w:eastAsia="Times New Roman" w:cs="Times New Roman"/>
          <w:szCs w:val="24"/>
        </w:rPr>
        <w:t>20</w:t>
      </w:r>
      <w:r w:rsidRPr="00060505">
        <w:rPr>
          <w:rFonts w:eastAsia="Times New Roman" w:cs="Times New Roman"/>
          <w:szCs w:val="24"/>
        </w:rPr>
        <w:t>18</w:t>
      </w:r>
      <w:r>
        <w:rPr>
          <w:rFonts w:eastAsia="Times New Roman" w:cs="Times New Roman"/>
          <w:szCs w:val="24"/>
        </w:rPr>
        <w:t>,</w:t>
      </w:r>
      <w:r w:rsidRPr="00060505">
        <w:rPr>
          <w:rFonts w:eastAsia="Times New Roman" w:cs="Times New Roman"/>
          <w:szCs w:val="24"/>
        </w:rPr>
        <w:t xml:space="preserve"> δεν έχει υλοποιηθεί μέχρι στιγμής</w:t>
      </w:r>
      <w:r>
        <w:rPr>
          <w:rFonts w:eastAsia="Times New Roman" w:cs="Times New Roman"/>
          <w:szCs w:val="24"/>
        </w:rPr>
        <w:t>.</w:t>
      </w:r>
      <w:r w:rsidRPr="00060505">
        <w:rPr>
          <w:rFonts w:eastAsia="Times New Roman" w:cs="Times New Roman"/>
          <w:szCs w:val="24"/>
        </w:rPr>
        <w:t xml:space="preserve"> Έτσι </w:t>
      </w:r>
      <w:r>
        <w:rPr>
          <w:rFonts w:eastAsia="Times New Roman" w:cs="Times New Roman"/>
          <w:szCs w:val="24"/>
        </w:rPr>
        <w:t xml:space="preserve">τουλάχιστον </w:t>
      </w:r>
      <w:r>
        <w:rPr>
          <w:rFonts w:eastAsia="Times New Roman" w:cs="Times New Roman"/>
          <w:szCs w:val="24"/>
        </w:rPr>
        <w:t>α</w:t>
      </w:r>
      <w:r w:rsidRPr="00060505">
        <w:rPr>
          <w:rFonts w:eastAsia="Times New Roman" w:cs="Times New Roman"/>
          <w:szCs w:val="24"/>
        </w:rPr>
        <w:t>ναφέρει η πρώτη έκθεση της Ευρωπαϊκής Επιτροπής για την μεταμνημονιακή Ελλάδα</w:t>
      </w:r>
      <w:r>
        <w:rPr>
          <w:rFonts w:eastAsia="Times New Roman" w:cs="Times New Roman"/>
          <w:szCs w:val="24"/>
        </w:rPr>
        <w:t>.</w:t>
      </w:r>
      <w:r w:rsidRPr="00060505">
        <w:rPr>
          <w:rFonts w:eastAsia="Times New Roman" w:cs="Times New Roman"/>
          <w:szCs w:val="24"/>
        </w:rPr>
        <w:t xml:space="preserve"> </w:t>
      </w:r>
    </w:p>
    <w:p w14:paraId="5FC2F8D8" w14:textId="77777777" w:rsidR="0020643A" w:rsidRDefault="00E84ECF">
      <w:pPr>
        <w:spacing w:line="600" w:lineRule="auto"/>
        <w:ind w:firstLine="720"/>
        <w:contextualSpacing/>
        <w:jc w:val="both"/>
        <w:rPr>
          <w:rFonts w:eastAsia="Times New Roman" w:cs="Times New Roman"/>
          <w:szCs w:val="24"/>
        </w:rPr>
      </w:pPr>
      <w:r w:rsidRPr="00060505">
        <w:rPr>
          <w:rFonts w:eastAsia="Times New Roman" w:cs="Times New Roman"/>
          <w:szCs w:val="24"/>
        </w:rPr>
        <w:t>Θα γίνουν αυτές οι μεταρρυθμίσεις</w:t>
      </w:r>
      <w:r>
        <w:rPr>
          <w:rFonts w:eastAsia="Times New Roman" w:cs="Times New Roman"/>
          <w:szCs w:val="24"/>
        </w:rPr>
        <w:t>,</w:t>
      </w:r>
      <w:r w:rsidRPr="00060505">
        <w:rPr>
          <w:rFonts w:eastAsia="Times New Roman" w:cs="Times New Roman"/>
          <w:szCs w:val="24"/>
        </w:rPr>
        <w:t xml:space="preserve"> αυτές οι αλλαγές</w:t>
      </w:r>
      <w:r>
        <w:rPr>
          <w:rFonts w:eastAsia="Times New Roman" w:cs="Times New Roman"/>
          <w:szCs w:val="24"/>
        </w:rPr>
        <w:t>,</w:t>
      </w:r>
      <w:r w:rsidRPr="00060505">
        <w:rPr>
          <w:rFonts w:eastAsia="Times New Roman" w:cs="Times New Roman"/>
          <w:szCs w:val="24"/>
        </w:rPr>
        <w:t xml:space="preserve"> αυτές για τις οποίες έχετε δεσμευτεί</w:t>
      </w:r>
      <w:r>
        <w:rPr>
          <w:rFonts w:eastAsia="Times New Roman" w:cs="Times New Roman"/>
          <w:szCs w:val="24"/>
        </w:rPr>
        <w:t>;</w:t>
      </w:r>
      <w:r w:rsidRPr="00060505">
        <w:rPr>
          <w:rFonts w:eastAsia="Times New Roman" w:cs="Times New Roman"/>
          <w:szCs w:val="24"/>
        </w:rPr>
        <w:t xml:space="preserve"> Γιατί έρχεται και η δεύτερη αξιολόγηση</w:t>
      </w:r>
      <w:r>
        <w:rPr>
          <w:rFonts w:eastAsia="Times New Roman" w:cs="Times New Roman"/>
          <w:szCs w:val="24"/>
        </w:rPr>
        <w:t>,</w:t>
      </w:r>
      <w:r w:rsidRPr="00060505">
        <w:rPr>
          <w:rFonts w:eastAsia="Times New Roman" w:cs="Times New Roman"/>
          <w:szCs w:val="24"/>
        </w:rPr>
        <w:t xml:space="preserve"> όπως ξέρετε</w:t>
      </w:r>
      <w:r>
        <w:rPr>
          <w:rFonts w:eastAsia="Times New Roman" w:cs="Times New Roman"/>
          <w:szCs w:val="24"/>
        </w:rPr>
        <w:t>,</w:t>
      </w:r>
      <w:r w:rsidRPr="00060505">
        <w:rPr>
          <w:rFonts w:eastAsia="Times New Roman" w:cs="Times New Roman"/>
          <w:szCs w:val="24"/>
        </w:rPr>
        <w:t xml:space="preserve"> τον Φεβρουάριο</w:t>
      </w:r>
      <w:r>
        <w:rPr>
          <w:rFonts w:eastAsia="Times New Roman" w:cs="Times New Roman"/>
          <w:szCs w:val="24"/>
        </w:rPr>
        <w:t xml:space="preserve"> και περιμένουμε,</w:t>
      </w:r>
      <w:r w:rsidRPr="00060505">
        <w:rPr>
          <w:rFonts w:eastAsia="Times New Roman" w:cs="Times New Roman"/>
          <w:szCs w:val="24"/>
        </w:rPr>
        <w:t xml:space="preserve"> με βάση τα αποτελέσματα αυτής της δεύτερης αξιολόγησης</w:t>
      </w:r>
      <w:r>
        <w:rPr>
          <w:rFonts w:eastAsia="Times New Roman" w:cs="Times New Roman"/>
          <w:szCs w:val="24"/>
        </w:rPr>
        <w:t>,</w:t>
      </w:r>
      <w:r w:rsidRPr="00060505">
        <w:rPr>
          <w:rFonts w:eastAsia="Times New Roman" w:cs="Times New Roman"/>
          <w:szCs w:val="24"/>
        </w:rPr>
        <w:t xml:space="preserve"> τη θετική ψήφο </w:t>
      </w:r>
      <w:r>
        <w:rPr>
          <w:rFonts w:eastAsia="Times New Roman" w:cs="Times New Roman"/>
          <w:szCs w:val="24"/>
        </w:rPr>
        <w:t>πολλών κ</w:t>
      </w:r>
      <w:r w:rsidRPr="00060505">
        <w:rPr>
          <w:rFonts w:eastAsia="Times New Roman" w:cs="Times New Roman"/>
          <w:szCs w:val="24"/>
        </w:rPr>
        <w:t>οινοβουλίων για να πάρουμε αυτά τα 600</w:t>
      </w:r>
      <w:r>
        <w:rPr>
          <w:rFonts w:eastAsia="Times New Roman" w:cs="Times New Roman"/>
          <w:szCs w:val="24"/>
        </w:rPr>
        <w:t>.000.000</w:t>
      </w:r>
      <w:r w:rsidRPr="00060505">
        <w:rPr>
          <w:rFonts w:eastAsia="Times New Roman" w:cs="Times New Roman"/>
          <w:szCs w:val="24"/>
        </w:rPr>
        <w:t xml:space="preserve"> </w:t>
      </w:r>
      <w:r>
        <w:rPr>
          <w:rFonts w:eastAsia="Times New Roman" w:cs="Times New Roman"/>
          <w:szCs w:val="24"/>
        </w:rPr>
        <w:t xml:space="preserve">ευρώ </w:t>
      </w:r>
      <w:r w:rsidRPr="00060505">
        <w:rPr>
          <w:rFonts w:eastAsia="Times New Roman" w:cs="Times New Roman"/>
          <w:szCs w:val="24"/>
        </w:rPr>
        <w:t>που αναλογούν στα κέρδη από τα ελληνικά ομόλογα που έχουν στην κατοχή τους οι κεντρικές τράπεζες των κρατών-μελών</w:t>
      </w:r>
      <w:r>
        <w:rPr>
          <w:rFonts w:eastAsia="Times New Roman" w:cs="Times New Roman"/>
          <w:szCs w:val="24"/>
        </w:rPr>
        <w:t>.</w:t>
      </w:r>
    </w:p>
    <w:p w14:paraId="5FC2F8D9" w14:textId="77777777" w:rsidR="0020643A" w:rsidRDefault="00E84ECF">
      <w:pPr>
        <w:tabs>
          <w:tab w:val="left" w:pos="2940"/>
        </w:tabs>
        <w:spacing w:line="600" w:lineRule="auto"/>
        <w:ind w:firstLine="720"/>
        <w:contextualSpacing/>
        <w:jc w:val="both"/>
        <w:rPr>
          <w:rFonts w:eastAsia="Times New Roman"/>
          <w:bCs/>
          <w:szCs w:val="24"/>
        </w:rPr>
      </w:pPr>
      <w:r>
        <w:rPr>
          <w:rFonts w:eastAsia="Times New Roman"/>
          <w:bCs/>
          <w:szCs w:val="24"/>
        </w:rPr>
        <w:t xml:space="preserve">Πού </w:t>
      </w:r>
      <w:r w:rsidRPr="00192587">
        <w:rPr>
          <w:rFonts w:eastAsia="Times New Roman"/>
          <w:bCs/>
          <w:szCs w:val="24"/>
        </w:rPr>
        <w:t>παρατηρούνται καθυστερήσεις</w:t>
      </w:r>
      <w:r>
        <w:rPr>
          <w:rFonts w:eastAsia="Times New Roman"/>
          <w:bCs/>
          <w:szCs w:val="24"/>
        </w:rPr>
        <w:t>; Π</w:t>
      </w:r>
      <w:r w:rsidRPr="00192587">
        <w:rPr>
          <w:rFonts w:eastAsia="Times New Roman"/>
          <w:bCs/>
          <w:szCs w:val="24"/>
        </w:rPr>
        <w:t xml:space="preserve">οιες είναι αυτές οι </w:t>
      </w:r>
      <w:r>
        <w:rPr>
          <w:rFonts w:eastAsia="Times New Roman"/>
          <w:bCs/>
          <w:szCs w:val="24"/>
        </w:rPr>
        <w:t xml:space="preserve">δεκαέξι </w:t>
      </w:r>
      <w:r w:rsidRPr="00192587">
        <w:rPr>
          <w:rFonts w:eastAsia="Times New Roman"/>
          <w:bCs/>
          <w:szCs w:val="24"/>
        </w:rPr>
        <w:t>καθυστερήσεις</w:t>
      </w:r>
      <w:r>
        <w:rPr>
          <w:rFonts w:eastAsia="Times New Roman"/>
          <w:bCs/>
          <w:szCs w:val="24"/>
        </w:rPr>
        <w:t>; Είναι στ</w:t>
      </w:r>
      <w:r w:rsidRPr="00192587">
        <w:rPr>
          <w:rFonts w:eastAsia="Times New Roman"/>
          <w:bCs/>
          <w:szCs w:val="24"/>
        </w:rPr>
        <w:t xml:space="preserve">ελέχωση </w:t>
      </w:r>
      <w:r>
        <w:rPr>
          <w:rFonts w:eastAsia="Times New Roman"/>
          <w:bCs/>
          <w:szCs w:val="24"/>
        </w:rPr>
        <w:t>α</w:t>
      </w:r>
      <w:r w:rsidRPr="00192587">
        <w:rPr>
          <w:rFonts w:eastAsia="Times New Roman"/>
          <w:bCs/>
          <w:szCs w:val="24"/>
        </w:rPr>
        <w:t xml:space="preserve">νεξάρτητων </w:t>
      </w:r>
      <w:r>
        <w:rPr>
          <w:rFonts w:eastAsia="Times New Roman"/>
          <w:bCs/>
          <w:szCs w:val="24"/>
        </w:rPr>
        <w:t>α</w:t>
      </w:r>
      <w:r w:rsidRPr="00192587">
        <w:rPr>
          <w:rFonts w:eastAsia="Times New Roman"/>
          <w:bCs/>
          <w:szCs w:val="24"/>
        </w:rPr>
        <w:t>ρχών</w:t>
      </w:r>
      <w:r>
        <w:rPr>
          <w:rFonts w:eastAsia="Times New Roman"/>
          <w:bCs/>
          <w:szCs w:val="24"/>
        </w:rPr>
        <w:t>,</w:t>
      </w:r>
      <w:r w:rsidRPr="00192587">
        <w:rPr>
          <w:rFonts w:eastAsia="Times New Roman"/>
          <w:bCs/>
          <w:szCs w:val="24"/>
        </w:rPr>
        <w:t xml:space="preserve"> αποπληρωμή ληξιπρόθεσμων οφειλών</w:t>
      </w:r>
      <w:r>
        <w:rPr>
          <w:rFonts w:eastAsia="Times New Roman"/>
          <w:bCs/>
          <w:szCs w:val="24"/>
        </w:rPr>
        <w:t>, νομοθετικό π</w:t>
      </w:r>
      <w:r w:rsidRPr="00192587">
        <w:rPr>
          <w:rFonts w:eastAsia="Times New Roman"/>
          <w:bCs/>
          <w:szCs w:val="24"/>
        </w:rPr>
        <w:t>λαίσιο για τα κόκκινα δάνεια</w:t>
      </w:r>
      <w:r>
        <w:rPr>
          <w:rFonts w:eastAsia="Times New Roman"/>
          <w:bCs/>
          <w:szCs w:val="24"/>
        </w:rPr>
        <w:t>,</w:t>
      </w:r>
      <w:r w:rsidRPr="00192587">
        <w:rPr>
          <w:rFonts w:eastAsia="Times New Roman"/>
          <w:bCs/>
          <w:szCs w:val="24"/>
        </w:rPr>
        <w:t xml:space="preserve"> ανάπτυξη του συστήματος πρωτοβάθμιας υγείας</w:t>
      </w:r>
      <w:r>
        <w:rPr>
          <w:rFonts w:eastAsia="Times New Roman"/>
          <w:bCs/>
          <w:szCs w:val="24"/>
        </w:rPr>
        <w:t>,</w:t>
      </w:r>
      <w:r w:rsidRPr="00192587">
        <w:rPr>
          <w:rFonts w:eastAsia="Times New Roman"/>
          <w:bCs/>
          <w:szCs w:val="24"/>
        </w:rPr>
        <w:t xml:space="preserve"> σταδιακή αποδέσμευση της ΔΕ</w:t>
      </w:r>
      <w:r w:rsidRPr="00192587">
        <w:rPr>
          <w:rFonts w:eastAsia="Times New Roman"/>
          <w:bCs/>
          <w:szCs w:val="24"/>
        </w:rPr>
        <w:t>Η από το</w:t>
      </w:r>
      <w:r>
        <w:rPr>
          <w:rFonts w:eastAsia="Times New Roman"/>
          <w:bCs/>
          <w:szCs w:val="24"/>
        </w:rPr>
        <w:t>ν</w:t>
      </w:r>
      <w:r w:rsidRPr="00192587">
        <w:rPr>
          <w:rFonts w:eastAsia="Times New Roman"/>
          <w:bCs/>
          <w:szCs w:val="24"/>
        </w:rPr>
        <w:t xml:space="preserve"> λιγνίτη</w:t>
      </w:r>
      <w:r>
        <w:rPr>
          <w:rFonts w:eastAsia="Times New Roman"/>
          <w:bCs/>
          <w:szCs w:val="24"/>
        </w:rPr>
        <w:t xml:space="preserve"> -</w:t>
      </w:r>
      <w:r w:rsidRPr="00192587">
        <w:rPr>
          <w:rFonts w:eastAsia="Times New Roman"/>
          <w:bCs/>
          <w:szCs w:val="24"/>
        </w:rPr>
        <w:t>δικές σας δεσμεύσεις</w:t>
      </w:r>
      <w:r>
        <w:rPr>
          <w:rFonts w:eastAsia="Times New Roman"/>
          <w:bCs/>
          <w:szCs w:val="24"/>
        </w:rPr>
        <w:t>-,</w:t>
      </w:r>
      <w:r w:rsidRPr="00192587">
        <w:rPr>
          <w:rFonts w:eastAsia="Times New Roman"/>
          <w:bCs/>
          <w:szCs w:val="24"/>
        </w:rPr>
        <w:t xml:space="preserve"> ηλεκτρονική αναβάθμιση των υποδομών της </w:t>
      </w:r>
      <w:r>
        <w:rPr>
          <w:rFonts w:eastAsia="Times New Roman"/>
          <w:bCs/>
          <w:szCs w:val="24"/>
        </w:rPr>
        <w:t>δ</w:t>
      </w:r>
      <w:r w:rsidRPr="00192587">
        <w:rPr>
          <w:rFonts w:eastAsia="Times New Roman"/>
          <w:bCs/>
          <w:szCs w:val="24"/>
        </w:rPr>
        <w:t>ικαιοσύνης</w:t>
      </w:r>
      <w:r>
        <w:rPr>
          <w:rFonts w:eastAsia="Times New Roman"/>
          <w:bCs/>
          <w:szCs w:val="24"/>
        </w:rPr>
        <w:t>,</w:t>
      </w:r>
      <w:r w:rsidRPr="00192587">
        <w:rPr>
          <w:rFonts w:eastAsia="Times New Roman"/>
          <w:bCs/>
          <w:szCs w:val="24"/>
        </w:rPr>
        <w:t xml:space="preserve"> για να επιταχύνουμε το έργο </w:t>
      </w:r>
      <w:r>
        <w:rPr>
          <w:rFonts w:eastAsia="Times New Roman"/>
          <w:bCs/>
          <w:szCs w:val="24"/>
        </w:rPr>
        <w:t xml:space="preserve">της. Τι γίνεται </w:t>
      </w:r>
      <w:r w:rsidRPr="00192587">
        <w:rPr>
          <w:rFonts w:eastAsia="Times New Roman"/>
          <w:bCs/>
          <w:szCs w:val="24"/>
        </w:rPr>
        <w:t>με όλα αυτά</w:t>
      </w:r>
      <w:r>
        <w:rPr>
          <w:rFonts w:eastAsia="Times New Roman"/>
          <w:bCs/>
          <w:szCs w:val="24"/>
        </w:rPr>
        <w:t>; Τ</w:t>
      </w:r>
      <w:r w:rsidRPr="00192587">
        <w:rPr>
          <w:rFonts w:eastAsia="Times New Roman"/>
          <w:bCs/>
          <w:szCs w:val="24"/>
        </w:rPr>
        <w:t>ελειώνει ο χρόνος</w:t>
      </w:r>
      <w:r>
        <w:rPr>
          <w:rFonts w:eastAsia="Times New Roman"/>
          <w:bCs/>
          <w:szCs w:val="24"/>
        </w:rPr>
        <w:t xml:space="preserve">. Δεν </w:t>
      </w:r>
      <w:r w:rsidRPr="00192587">
        <w:rPr>
          <w:rFonts w:eastAsia="Times New Roman"/>
          <w:bCs/>
          <w:szCs w:val="24"/>
        </w:rPr>
        <w:t>τελειώνει ο χρόνος</w:t>
      </w:r>
      <w:r>
        <w:rPr>
          <w:rFonts w:eastAsia="Times New Roman"/>
          <w:bCs/>
          <w:szCs w:val="24"/>
        </w:rPr>
        <w:t>, το 2018, αλλά τελειώνει ο χρόνος</w:t>
      </w:r>
      <w:r w:rsidRPr="00192587">
        <w:rPr>
          <w:rFonts w:eastAsia="Times New Roman"/>
          <w:bCs/>
          <w:szCs w:val="24"/>
        </w:rPr>
        <w:t xml:space="preserve"> της χώρας</w:t>
      </w:r>
      <w:r>
        <w:rPr>
          <w:rFonts w:eastAsia="Times New Roman"/>
          <w:bCs/>
          <w:szCs w:val="24"/>
        </w:rPr>
        <w:t>.</w:t>
      </w:r>
    </w:p>
    <w:p w14:paraId="5FC2F8DA" w14:textId="77777777" w:rsidR="0020643A" w:rsidRDefault="00E84ECF">
      <w:pPr>
        <w:tabs>
          <w:tab w:val="left" w:pos="2940"/>
        </w:tabs>
        <w:spacing w:line="600" w:lineRule="auto"/>
        <w:ind w:firstLine="720"/>
        <w:contextualSpacing/>
        <w:jc w:val="both"/>
        <w:rPr>
          <w:rFonts w:eastAsia="Times New Roman"/>
          <w:bCs/>
          <w:szCs w:val="24"/>
        </w:rPr>
      </w:pPr>
      <w:r>
        <w:rPr>
          <w:rFonts w:eastAsia="Times New Roman"/>
          <w:bCs/>
          <w:szCs w:val="24"/>
        </w:rPr>
        <w:t>Α</w:t>
      </w:r>
      <w:r w:rsidRPr="00192587">
        <w:rPr>
          <w:rFonts w:eastAsia="Times New Roman"/>
          <w:bCs/>
          <w:szCs w:val="24"/>
        </w:rPr>
        <w:t>ντίστοιχα περικ</w:t>
      </w:r>
      <w:r w:rsidRPr="00192587">
        <w:rPr>
          <w:rFonts w:eastAsia="Times New Roman"/>
          <w:bCs/>
          <w:szCs w:val="24"/>
        </w:rPr>
        <w:t>όπτετ</w:t>
      </w:r>
      <w:r>
        <w:rPr>
          <w:rFonts w:eastAsia="Times New Roman"/>
          <w:bCs/>
          <w:szCs w:val="24"/>
        </w:rPr>
        <w:t>ε</w:t>
      </w:r>
      <w:r w:rsidRPr="00192587">
        <w:rPr>
          <w:rFonts w:eastAsia="Times New Roman"/>
          <w:bCs/>
          <w:szCs w:val="24"/>
        </w:rPr>
        <w:t xml:space="preserve"> πά</w:t>
      </w:r>
      <w:r>
        <w:rPr>
          <w:rFonts w:eastAsia="Times New Roman"/>
          <w:bCs/>
          <w:szCs w:val="24"/>
        </w:rPr>
        <w:t>νω από 1</w:t>
      </w:r>
      <w:r>
        <w:rPr>
          <w:rFonts w:eastAsia="Times New Roman" w:cs="Times New Roman"/>
          <w:szCs w:val="24"/>
        </w:rPr>
        <w:t>.000.000.000</w:t>
      </w:r>
      <w:r>
        <w:rPr>
          <w:rFonts w:eastAsia="Times New Roman"/>
          <w:bCs/>
          <w:szCs w:val="24"/>
        </w:rPr>
        <w:t xml:space="preserve"> απ</w:t>
      </w:r>
      <w:r w:rsidRPr="00192587">
        <w:rPr>
          <w:rFonts w:eastAsia="Times New Roman"/>
          <w:bCs/>
          <w:szCs w:val="24"/>
        </w:rPr>
        <w:t xml:space="preserve">ό </w:t>
      </w:r>
      <w:r>
        <w:rPr>
          <w:rFonts w:eastAsia="Times New Roman"/>
          <w:bCs/>
          <w:szCs w:val="24"/>
        </w:rPr>
        <w:t xml:space="preserve">ανέργους, </w:t>
      </w:r>
      <w:r w:rsidRPr="00192587">
        <w:rPr>
          <w:rFonts w:eastAsia="Times New Roman"/>
          <w:bCs/>
          <w:szCs w:val="24"/>
        </w:rPr>
        <w:t>μαθητές</w:t>
      </w:r>
      <w:r>
        <w:rPr>
          <w:rFonts w:eastAsia="Times New Roman"/>
          <w:bCs/>
          <w:szCs w:val="24"/>
        </w:rPr>
        <w:t>,</w:t>
      </w:r>
      <w:r w:rsidRPr="00192587">
        <w:rPr>
          <w:rFonts w:eastAsia="Times New Roman"/>
          <w:bCs/>
          <w:szCs w:val="24"/>
        </w:rPr>
        <w:t xml:space="preserve"> νέους ασφαλισμένους</w:t>
      </w:r>
      <w:r>
        <w:rPr>
          <w:rFonts w:eastAsia="Times New Roman"/>
          <w:bCs/>
          <w:szCs w:val="24"/>
        </w:rPr>
        <w:t>. Αναφέρω μ</w:t>
      </w:r>
      <w:r w:rsidRPr="00192587">
        <w:rPr>
          <w:rFonts w:eastAsia="Times New Roman"/>
          <w:bCs/>
          <w:szCs w:val="24"/>
        </w:rPr>
        <w:t>ερικά παραδείγματα</w:t>
      </w:r>
      <w:r>
        <w:rPr>
          <w:rFonts w:eastAsia="Times New Roman"/>
          <w:bCs/>
          <w:szCs w:val="24"/>
        </w:rPr>
        <w:t>:</w:t>
      </w:r>
      <w:r w:rsidRPr="00192587">
        <w:rPr>
          <w:rFonts w:eastAsia="Times New Roman"/>
          <w:bCs/>
          <w:szCs w:val="24"/>
        </w:rPr>
        <w:t xml:space="preserve"> μείωση της κρατικής συμμετοχής στα φάρμακα για τους ασφαλισμένους </w:t>
      </w:r>
      <w:r>
        <w:rPr>
          <w:rFonts w:eastAsia="Times New Roman"/>
          <w:bCs/>
          <w:szCs w:val="24"/>
        </w:rPr>
        <w:t>-</w:t>
      </w:r>
      <w:r w:rsidRPr="00192587">
        <w:rPr>
          <w:rFonts w:eastAsia="Times New Roman"/>
          <w:bCs/>
          <w:szCs w:val="24"/>
        </w:rPr>
        <w:t>240</w:t>
      </w:r>
      <w:r>
        <w:rPr>
          <w:rFonts w:eastAsia="Times New Roman"/>
          <w:bCs/>
          <w:szCs w:val="24"/>
        </w:rPr>
        <w:t>.000.000</w:t>
      </w:r>
      <w:r w:rsidRPr="00192587">
        <w:rPr>
          <w:rFonts w:eastAsia="Times New Roman"/>
          <w:bCs/>
          <w:szCs w:val="24"/>
        </w:rPr>
        <w:t xml:space="preserve"> εξασφαλί</w:t>
      </w:r>
      <w:r>
        <w:rPr>
          <w:rFonts w:eastAsia="Times New Roman"/>
          <w:bCs/>
          <w:szCs w:val="24"/>
        </w:rPr>
        <w:t>σατε α</w:t>
      </w:r>
      <w:r w:rsidRPr="00192587">
        <w:rPr>
          <w:rFonts w:eastAsia="Times New Roman"/>
          <w:bCs/>
          <w:szCs w:val="24"/>
        </w:rPr>
        <w:t xml:space="preserve">πό </w:t>
      </w:r>
      <w:r>
        <w:rPr>
          <w:rFonts w:eastAsia="Times New Roman"/>
          <w:bCs/>
          <w:szCs w:val="24"/>
        </w:rPr>
        <w:t xml:space="preserve">εκεί-, </w:t>
      </w:r>
      <w:r w:rsidRPr="00192587">
        <w:rPr>
          <w:rFonts w:eastAsia="Times New Roman"/>
          <w:bCs/>
          <w:szCs w:val="24"/>
        </w:rPr>
        <w:t>κόψ</w:t>
      </w:r>
      <w:r>
        <w:rPr>
          <w:rFonts w:eastAsia="Times New Roman"/>
          <w:bCs/>
          <w:szCs w:val="24"/>
        </w:rPr>
        <w:t xml:space="preserve">ιμο </w:t>
      </w:r>
      <w:r w:rsidRPr="00192587">
        <w:rPr>
          <w:rFonts w:eastAsia="Times New Roman"/>
          <w:bCs/>
          <w:szCs w:val="24"/>
        </w:rPr>
        <w:t xml:space="preserve">προγραμμάτων απασχόλησης για </w:t>
      </w:r>
      <w:r>
        <w:rPr>
          <w:rFonts w:eastAsia="Times New Roman"/>
          <w:bCs/>
          <w:szCs w:val="24"/>
        </w:rPr>
        <w:t xml:space="preserve">τριάντα </w:t>
      </w:r>
      <w:r>
        <w:rPr>
          <w:rFonts w:eastAsia="Times New Roman"/>
          <w:bCs/>
          <w:szCs w:val="24"/>
        </w:rPr>
        <w:t>χιλιάδες</w:t>
      </w:r>
      <w:r w:rsidRPr="00192587">
        <w:rPr>
          <w:rFonts w:eastAsia="Times New Roman"/>
          <w:bCs/>
          <w:szCs w:val="24"/>
        </w:rPr>
        <w:t xml:space="preserve"> νέους ανέργους </w:t>
      </w:r>
      <w:r>
        <w:rPr>
          <w:rFonts w:eastAsia="Times New Roman"/>
          <w:bCs/>
          <w:szCs w:val="24"/>
        </w:rPr>
        <w:t>-</w:t>
      </w:r>
      <w:r w:rsidRPr="00192587">
        <w:rPr>
          <w:rFonts w:eastAsia="Times New Roman"/>
          <w:bCs/>
          <w:szCs w:val="24"/>
        </w:rPr>
        <w:t>260</w:t>
      </w:r>
      <w:r>
        <w:rPr>
          <w:rFonts w:eastAsia="Times New Roman"/>
          <w:bCs/>
          <w:szCs w:val="24"/>
        </w:rPr>
        <w:t>.000.000</w:t>
      </w:r>
      <w:r>
        <w:rPr>
          <w:rFonts w:eastAsia="Times New Roman"/>
          <w:bCs/>
          <w:szCs w:val="24"/>
        </w:rPr>
        <w:t>-,</w:t>
      </w:r>
      <w:r w:rsidRPr="00192587">
        <w:rPr>
          <w:rFonts w:eastAsia="Times New Roman"/>
          <w:bCs/>
          <w:szCs w:val="24"/>
        </w:rPr>
        <w:t xml:space="preserve"> αναβολή της εφάπαξ μείωσης του συντελεστή φορολόγησης των επιχειρήσεων</w:t>
      </w:r>
      <w:r>
        <w:rPr>
          <w:rFonts w:eastAsia="Times New Roman"/>
          <w:bCs/>
          <w:szCs w:val="24"/>
        </w:rPr>
        <w:t>,</w:t>
      </w:r>
      <w:r w:rsidRPr="00192587">
        <w:rPr>
          <w:rFonts w:eastAsia="Times New Roman"/>
          <w:bCs/>
          <w:szCs w:val="24"/>
        </w:rPr>
        <w:t xml:space="preserve"> που είχατε πει</w:t>
      </w:r>
      <w:r>
        <w:rPr>
          <w:rFonts w:eastAsia="Times New Roman"/>
          <w:bCs/>
          <w:szCs w:val="24"/>
        </w:rPr>
        <w:t>,</w:t>
      </w:r>
      <w:r w:rsidRPr="00192587">
        <w:rPr>
          <w:rFonts w:eastAsia="Times New Roman"/>
          <w:bCs/>
          <w:szCs w:val="24"/>
        </w:rPr>
        <w:t xml:space="preserve"> από</w:t>
      </w:r>
      <w:r>
        <w:rPr>
          <w:rFonts w:eastAsia="Times New Roman"/>
          <w:bCs/>
          <w:szCs w:val="24"/>
        </w:rPr>
        <w:t xml:space="preserve"> 29% στο 26%, που θα κατέβει μόνο μ</w:t>
      </w:r>
      <w:r w:rsidRPr="00192587">
        <w:rPr>
          <w:rFonts w:eastAsia="Times New Roman"/>
          <w:bCs/>
          <w:szCs w:val="24"/>
        </w:rPr>
        <w:t>έχρι το 28</w:t>
      </w:r>
      <w:r>
        <w:rPr>
          <w:rFonts w:eastAsia="Times New Roman"/>
          <w:bCs/>
          <w:szCs w:val="24"/>
        </w:rPr>
        <w:t>%,</w:t>
      </w:r>
      <w:r w:rsidRPr="00192587">
        <w:rPr>
          <w:rFonts w:eastAsia="Times New Roman"/>
          <w:bCs/>
          <w:szCs w:val="24"/>
        </w:rPr>
        <w:t xml:space="preserve"> αναβολή του μέτρου που προέβλεπε την αύξηση του αριθμού θέσεων σε βρεφονηπιακο</w:t>
      </w:r>
      <w:r w:rsidRPr="00192587">
        <w:rPr>
          <w:rFonts w:eastAsia="Times New Roman"/>
          <w:bCs/>
          <w:szCs w:val="24"/>
        </w:rPr>
        <w:t>ύς σταθμούς</w:t>
      </w:r>
      <w:r>
        <w:rPr>
          <w:rFonts w:eastAsia="Times New Roman"/>
          <w:bCs/>
          <w:szCs w:val="24"/>
        </w:rPr>
        <w:t>, μείωση προφανώς των δημοσίων ε</w:t>
      </w:r>
      <w:r w:rsidRPr="00192587">
        <w:rPr>
          <w:rFonts w:eastAsia="Times New Roman"/>
          <w:bCs/>
          <w:szCs w:val="24"/>
        </w:rPr>
        <w:t>πενδύσεων κατά 300</w:t>
      </w:r>
      <w:r>
        <w:rPr>
          <w:rFonts w:eastAsia="Times New Roman"/>
          <w:bCs/>
          <w:szCs w:val="24"/>
        </w:rPr>
        <w:t>.000.000</w:t>
      </w:r>
      <w:r w:rsidRPr="00192587">
        <w:rPr>
          <w:rFonts w:eastAsia="Times New Roman"/>
          <w:bCs/>
          <w:szCs w:val="24"/>
        </w:rPr>
        <w:t xml:space="preserve"> ευρώ</w:t>
      </w:r>
      <w:r>
        <w:rPr>
          <w:rFonts w:eastAsia="Times New Roman"/>
          <w:bCs/>
          <w:szCs w:val="24"/>
        </w:rPr>
        <w:t>.</w:t>
      </w:r>
    </w:p>
    <w:p w14:paraId="5FC2F8DB" w14:textId="77777777" w:rsidR="0020643A" w:rsidRDefault="00E84ECF">
      <w:pPr>
        <w:tabs>
          <w:tab w:val="left" w:pos="2940"/>
        </w:tabs>
        <w:spacing w:line="600" w:lineRule="auto"/>
        <w:ind w:firstLine="720"/>
        <w:contextualSpacing/>
        <w:jc w:val="both"/>
        <w:rPr>
          <w:rFonts w:eastAsia="Times New Roman"/>
          <w:bCs/>
          <w:szCs w:val="24"/>
        </w:rPr>
      </w:pPr>
      <w:r>
        <w:rPr>
          <w:rFonts w:eastAsia="Times New Roman"/>
          <w:bCs/>
          <w:szCs w:val="24"/>
        </w:rPr>
        <w:t>Όμως,</w:t>
      </w:r>
      <w:r w:rsidRPr="00192587">
        <w:rPr>
          <w:rFonts w:eastAsia="Times New Roman"/>
          <w:bCs/>
          <w:szCs w:val="24"/>
        </w:rPr>
        <w:t xml:space="preserve"> κυρίες και κύριοι</w:t>
      </w:r>
      <w:r>
        <w:rPr>
          <w:rFonts w:eastAsia="Times New Roman"/>
          <w:bCs/>
          <w:szCs w:val="24"/>
        </w:rPr>
        <w:t>,</w:t>
      </w:r>
      <w:r w:rsidRPr="00192587">
        <w:rPr>
          <w:rFonts w:eastAsia="Times New Roman"/>
          <w:bCs/>
          <w:szCs w:val="24"/>
        </w:rPr>
        <w:t xml:space="preserve"> οι </w:t>
      </w:r>
      <w:r>
        <w:rPr>
          <w:rFonts w:eastAsia="Times New Roman"/>
          <w:bCs/>
          <w:szCs w:val="24"/>
        </w:rPr>
        <w:t xml:space="preserve">μη </w:t>
      </w:r>
      <w:r w:rsidRPr="00192587">
        <w:rPr>
          <w:rFonts w:eastAsia="Times New Roman"/>
          <w:bCs/>
          <w:szCs w:val="24"/>
        </w:rPr>
        <w:t xml:space="preserve">μισθολογικές δαπάνες για την </w:t>
      </w:r>
      <w:r>
        <w:rPr>
          <w:rFonts w:eastAsia="Times New Roman"/>
          <w:bCs/>
          <w:szCs w:val="24"/>
        </w:rPr>
        <w:t xml:space="preserve">παιδεία, την υγεία, την </w:t>
      </w:r>
      <w:r w:rsidRPr="00192587">
        <w:rPr>
          <w:rFonts w:eastAsia="Times New Roman"/>
          <w:bCs/>
          <w:szCs w:val="24"/>
        </w:rPr>
        <w:t>άμυνα</w:t>
      </w:r>
      <w:r>
        <w:rPr>
          <w:rFonts w:eastAsia="Times New Roman"/>
          <w:bCs/>
          <w:szCs w:val="24"/>
        </w:rPr>
        <w:t xml:space="preserve">, τη </w:t>
      </w:r>
      <w:r>
        <w:rPr>
          <w:rFonts w:eastAsia="Times New Roman"/>
          <w:bCs/>
          <w:szCs w:val="24"/>
        </w:rPr>
        <w:t>δ</w:t>
      </w:r>
      <w:r w:rsidRPr="00192587">
        <w:rPr>
          <w:rFonts w:eastAsia="Times New Roman"/>
          <w:bCs/>
          <w:szCs w:val="24"/>
        </w:rPr>
        <w:t>ι</w:t>
      </w:r>
      <w:r>
        <w:rPr>
          <w:rFonts w:eastAsia="Times New Roman"/>
          <w:bCs/>
          <w:szCs w:val="24"/>
        </w:rPr>
        <w:t xml:space="preserve">καιοσύνη </w:t>
      </w:r>
      <w:r>
        <w:rPr>
          <w:rFonts w:eastAsia="Times New Roman"/>
          <w:bCs/>
          <w:szCs w:val="24"/>
        </w:rPr>
        <w:t xml:space="preserve">δείχνουν </w:t>
      </w:r>
      <w:r>
        <w:rPr>
          <w:rFonts w:eastAsia="Times New Roman"/>
          <w:bCs/>
          <w:szCs w:val="24"/>
        </w:rPr>
        <w:t xml:space="preserve">πως </w:t>
      </w:r>
      <w:r>
        <w:rPr>
          <w:rFonts w:eastAsia="Times New Roman"/>
          <w:bCs/>
          <w:szCs w:val="24"/>
        </w:rPr>
        <w:t>βαδίζει μι</w:t>
      </w:r>
      <w:r w:rsidRPr="00192587">
        <w:rPr>
          <w:rFonts w:eastAsia="Times New Roman"/>
          <w:bCs/>
          <w:szCs w:val="24"/>
        </w:rPr>
        <w:t xml:space="preserve">α </w:t>
      </w:r>
      <w:r>
        <w:rPr>
          <w:rFonts w:eastAsia="Times New Roman"/>
          <w:bCs/>
          <w:szCs w:val="24"/>
        </w:rPr>
        <w:t xml:space="preserve">χώρα, </w:t>
      </w:r>
      <w:r w:rsidRPr="00192587">
        <w:rPr>
          <w:rFonts w:eastAsia="Times New Roman"/>
          <w:bCs/>
          <w:szCs w:val="24"/>
        </w:rPr>
        <w:t>δείχνουν αν υπάρχει κοινωνικό κράτος</w:t>
      </w:r>
      <w:r>
        <w:rPr>
          <w:rFonts w:eastAsia="Times New Roman"/>
          <w:bCs/>
          <w:szCs w:val="24"/>
        </w:rPr>
        <w:t>. Κ</w:t>
      </w:r>
      <w:r w:rsidRPr="00192587">
        <w:rPr>
          <w:rFonts w:eastAsia="Times New Roman"/>
          <w:bCs/>
          <w:szCs w:val="24"/>
        </w:rPr>
        <w:t>αι το</w:t>
      </w:r>
      <w:r w:rsidRPr="00192587">
        <w:rPr>
          <w:rFonts w:eastAsia="Times New Roman"/>
          <w:bCs/>
          <w:szCs w:val="24"/>
        </w:rPr>
        <w:t xml:space="preserve"> γεγονός ότι </w:t>
      </w:r>
      <w:r>
        <w:rPr>
          <w:rFonts w:eastAsia="Times New Roman"/>
          <w:bCs/>
          <w:szCs w:val="24"/>
        </w:rPr>
        <w:t>οι μη</w:t>
      </w:r>
      <w:r w:rsidRPr="00192587">
        <w:rPr>
          <w:rFonts w:eastAsia="Times New Roman"/>
          <w:bCs/>
          <w:szCs w:val="24"/>
        </w:rPr>
        <w:t xml:space="preserve"> μισθολογικές δαπάνες για την παιδεία</w:t>
      </w:r>
      <w:r>
        <w:rPr>
          <w:rFonts w:eastAsia="Times New Roman"/>
          <w:bCs/>
          <w:szCs w:val="24"/>
        </w:rPr>
        <w:t>,</w:t>
      </w:r>
      <w:r w:rsidRPr="00192587">
        <w:rPr>
          <w:rFonts w:eastAsia="Times New Roman"/>
          <w:bCs/>
          <w:szCs w:val="24"/>
        </w:rPr>
        <w:t xml:space="preserve"> την υγεία</w:t>
      </w:r>
      <w:r>
        <w:rPr>
          <w:rFonts w:eastAsia="Times New Roman"/>
          <w:bCs/>
          <w:szCs w:val="24"/>
        </w:rPr>
        <w:t>,</w:t>
      </w:r>
      <w:r w:rsidRPr="00192587">
        <w:rPr>
          <w:rFonts w:eastAsia="Times New Roman"/>
          <w:bCs/>
          <w:szCs w:val="24"/>
        </w:rPr>
        <w:t xml:space="preserve"> την άμυνα</w:t>
      </w:r>
      <w:r>
        <w:rPr>
          <w:rFonts w:eastAsia="Times New Roman"/>
          <w:bCs/>
          <w:szCs w:val="24"/>
        </w:rPr>
        <w:t>,</w:t>
      </w:r>
      <w:r w:rsidRPr="00192587">
        <w:rPr>
          <w:rFonts w:eastAsia="Times New Roman"/>
          <w:bCs/>
          <w:szCs w:val="24"/>
        </w:rPr>
        <w:t xml:space="preserve"> τη </w:t>
      </w:r>
      <w:r>
        <w:rPr>
          <w:rFonts w:eastAsia="Times New Roman"/>
          <w:bCs/>
          <w:szCs w:val="24"/>
        </w:rPr>
        <w:t>δ</w:t>
      </w:r>
      <w:r w:rsidRPr="00192587">
        <w:rPr>
          <w:rFonts w:eastAsia="Times New Roman"/>
          <w:bCs/>
          <w:szCs w:val="24"/>
        </w:rPr>
        <w:t xml:space="preserve">ικαιοσύνη </w:t>
      </w:r>
      <w:r w:rsidRPr="00192587">
        <w:rPr>
          <w:rFonts w:eastAsia="Times New Roman"/>
          <w:bCs/>
          <w:szCs w:val="24"/>
        </w:rPr>
        <w:t>είναι στ</w:t>
      </w:r>
      <w:r>
        <w:rPr>
          <w:rFonts w:eastAsia="Times New Roman"/>
          <w:bCs/>
          <w:szCs w:val="24"/>
        </w:rPr>
        <w:t>η χώρα μας χαμηλότερες από τον ε</w:t>
      </w:r>
      <w:r w:rsidRPr="00192587">
        <w:rPr>
          <w:rFonts w:eastAsia="Times New Roman"/>
          <w:bCs/>
          <w:szCs w:val="24"/>
        </w:rPr>
        <w:t>υρωπαϊκό μ</w:t>
      </w:r>
      <w:r>
        <w:rPr>
          <w:rFonts w:eastAsia="Times New Roman"/>
          <w:bCs/>
          <w:szCs w:val="24"/>
        </w:rPr>
        <w:t>έσο όρο δείχνει ότι η δική σας π</w:t>
      </w:r>
      <w:r w:rsidRPr="00192587">
        <w:rPr>
          <w:rFonts w:eastAsia="Times New Roman"/>
          <w:bCs/>
          <w:szCs w:val="24"/>
        </w:rPr>
        <w:t xml:space="preserve">ολιτική δεν είναι υπέρ </w:t>
      </w:r>
      <w:r>
        <w:rPr>
          <w:rFonts w:eastAsia="Times New Roman"/>
          <w:bCs/>
          <w:szCs w:val="24"/>
        </w:rPr>
        <w:t>των πολλών και των ασθενέστερων.</w:t>
      </w:r>
    </w:p>
    <w:p w14:paraId="5FC2F8DC" w14:textId="77777777" w:rsidR="0020643A" w:rsidRDefault="00E84ECF">
      <w:pPr>
        <w:tabs>
          <w:tab w:val="left" w:pos="2940"/>
        </w:tabs>
        <w:spacing w:line="600" w:lineRule="auto"/>
        <w:ind w:firstLine="720"/>
        <w:contextualSpacing/>
        <w:jc w:val="both"/>
        <w:rPr>
          <w:rFonts w:eastAsia="Times New Roman"/>
          <w:bCs/>
          <w:szCs w:val="24"/>
        </w:rPr>
      </w:pPr>
      <w:r>
        <w:rPr>
          <w:rFonts w:eastAsia="Times New Roman"/>
          <w:bCs/>
          <w:szCs w:val="24"/>
        </w:rPr>
        <w:t>Είναι ο τελευταίος π</w:t>
      </w:r>
      <w:r w:rsidRPr="00192587">
        <w:rPr>
          <w:rFonts w:eastAsia="Times New Roman"/>
          <w:bCs/>
          <w:szCs w:val="24"/>
        </w:rPr>
        <w:t xml:space="preserve">ροϋπολογισμός των </w:t>
      </w:r>
      <w:r>
        <w:rPr>
          <w:rFonts w:eastAsia="Times New Roman"/>
          <w:bCs/>
          <w:szCs w:val="24"/>
        </w:rPr>
        <w:t>«</w:t>
      </w:r>
      <w:r w:rsidRPr="00192587">
        <w:rPr>
          <w:rFonts w:eastAsia="Times New Roman"/>
          <w:bCs/>
          <w:szCs w:val="24"/>
        </w:rPr>
        <w:t>ΣΥΡΙΖΑΝΕΛ</w:t>
      </w:r>
      <w:r>
        <w:rPr>
          <w:rFonts w:eastAsia="Times New Roman"/>
          <w:bCs/>
          <w:szCs w:val="24"/>
        </w:rPr>
        <w:t>»</w:t>
      </w:r>
      <w:r>
        <w:rPr>
          <w:rFonts w:eastAsia="Times New Roman"/>
          <w:bCs/>
          <w:szCs w:val="24"/>
        </w:rPr>
        <w:t>. Α</w:t>
      </w:r>
      <w:r w:rsidRPr="00192587">
        <w:rPr>
          <w:rFonts w:eastAsia="Times New Roman"/>
          <w:bCs/>
          <w:szCs w:val="24"/>
        </w:rPr>
        <w:t>υτό</w:t>
      </w:r>
      <w:r>
        <w:rPr>
          <w:rFonts w:eastAsia="Times New Roman"/>
          <w:bCs/>
          <w:szCs w:val="24"/>
        </w:rPr>
        <w:t>,</w:t>
      </w:r>
      <w:r w:rsidRPr="00192587">
        <w:rPr>
          <w:rFonts w:eastAsia="Times New Roman"/>
          <w:bCs/>
          <w:szCs w:val="24"/>
        </w:rPr>
        <w:t xml:space="preserve"> </w:t>
      </w:r>
      <w:r>
        <w:rPr>
          <w:rFonts w:eastAsia="Times New Roman"/>
          <w:bCs/>
          <w:szCs w:val="24"/>
        </w:rPr>
        <w:t>όμως,</w:t>
      </w:r>
      <w:r w:rsidRPr="00192587">
        <w:rPr>
          <w:rFonts w:eastAsia="Times New Roman"/>
          <w:bCs/>
          <w:szCs w:val="24"/>
        </w:rPr>
        <w:t xml:space="preserve"> που είναι σημαντικό για τους πολίτες είναι να σκεφτούν </w:t>
      </w:r>
      <w:r>
        <w:rPr>
          <w:rFonts w:eastAsia="Times New Roman"/>
          <w:bCs/>
          <w:szCs w:val="24"/>
        </w:rPr>
        <w:t xml:space="preserve">τα λάθη σας, να σκεφτούν </w:t>
      </w:r>
      <w:r w:rsidRPr="00192587">
        <w:rPr>
          <w:rFonts w:eastAsia="Times New Roman"/>
          <w:bCs/>
          <w:szCs w:val="24"/>
        </w:rPr>
        <w:t>αυτά που δεν παραδέχεστε</w:t>
      </w:r>
      <w:r>
        <w:rPr>
          <w:rFonts w:eastAsia="Times New Roman"/>
          <w:bCs/>
          <w:szCs w:val="24"/>
        </w:rPr>
        <w:t>,</w:t>
      </w:r>
      <w:r w:rsidRPr="00192587">
        <w:rPr>
          <w:rFonts w:eastAsia="Times New Roman"/>
          <w:bCs/>
          <w:szCs w:val="24"/>
        </w:rPr>
        <w:t xml:space="preserve"> να σκεφτούν αυτά που αρνείστε</w:t>
      </w:r>
      <w:r>
        <w:rPr>
          <w:rFonts w:eastAsia="Times New Roman"/>
          <w:bCs/>
          <w:szCs w:val="24"/>
        </w:rPr>
        <w:t>,</w:t>
      </w:r>
      <w:r w:rsidRPr="00192587">
        <w:rPr>
          <w:rFonts w:eastAsia="Times New Roman"/>
          <w:bCs/>
          <w:szCs w:val="24"/>
        </w:rPr>
        <w:t xml:space="preserve"> να σκεφτούν όλα αυτά που δεν κάνατε</w:t>
      </w:r>
      <w:r>
        <w:rPr>
          <w:rFonts w:eastAsia="Times New Roman"/>
          <w:bCs/>
          <w:szCs w:val="24"/>
        </w:rPr>
        <w:t>,</w:t>
      </w:r>
      <w:r w:rsidRPr="00192587">
        <w:rPr>
          <w:rFonts w:eastAsia="Times New Roman"/>
          <w:bCs/>
          <w:szCs w:val="24"/>
        </w:rPr>
        <w:t xml:space="preserve"> είτε γιατί σας εμπόδισαν </w:t>
      </w:r>
      <w:r>
        <w:rPr>
          <w:rFonts w:eastAsia="Times New Roman"/>
          <w:bCs/>
          <w:szCs w:val="24"/>
        </w:rPr>
        <w:t xml:space="preserve">οι </w:t>
      </w:r>
      <w:r w:rsidRPr="00192587">
        <w:rPr>
          <w:rFonts w:eastAsia="Times New Roman"/>
          <w:bCs/>
          <w:szCs w:val="24"/>
        </w:rPr>
        <w:t xml:space="preserve">ιδεοληψίες </w:t>
      </w:r>
      <w:r w:rsidRPr="00192587">
        <w:rPr>
          <w:rFonts w:eastAsia="Times New Roman"/>
          <w:bCs/>
          <w:szCs w:val="24"/>
        </w:rPr>
        <w:t xml:space="preserve">σας είτε </w:t>
      </w:r>
      <w:r>
        <w:rPr>
          <w:rFonts w:eastAsia="Times New Roman"/>
          <w:bCs/>
          <w:szCs w:val="24"/>
        </w:rPr>
        <w:t>γ</w:t>
      </w:r>
      <w:r w:rsidRPr="00192587">
        <w:rPr>
          <w:rFonts w:eastAsia="Times New Roman"/>
          <w:bCs/>
          <w:szCs w:val="24"/>
        </w:rPr>
        <w:t>ιατί δεν είσαστε ικανοί να τα κάνετε</w:t>
      </w:r>
      <w:r>
        <w:rPr>
          <w:rFonts w:eastAsia="Times New Roman"/>
          <w:bCs/>
          <w:szCs w:val="24"/>
        </w:rPr>
        <w:t>, μ</w:t>
      </w:r>
      <w:r w:rsidRPr="00192587">
        <w:rPr>
          <w:rFonts w:eastAsia="Times New Roman"/>
          <w:bCs/>
          <w:szCs w:val="24"/>
        </w:rPr>
        <w:t xml:space="preserve">ε αποτέλεσμα </w:t>
      </w:r>
      <w:r>
        <w:rPr>
          <w:rFonts w:eastAsia="Times New Roman"/>
          <w:bCs/>
          <w:szCs w:val="24"/>
        </w:rPr>
        <w:t xml:space="preserve">να μένει </w:t>
      </w:r>
      <w:r w:rsidRPr="00192587">
        <w:rPr>
          <w:rFonts w:eastAsia="Times New Roman"/>
          <w:bCs/>
          <w:szCs w:val="24"/>
        </w:rPr>
        <w:t>η χώρα πίσω</w:t>
      </w:r>
      <w:r>
        <w:rPr>
          <w:rFonts w:eastAsia="Times New Roman"/>
          <w:bCs/>
          <w:szCs w:val="24"/>
        </w:rPr>
        <w:t>.</w:t>
      </w:r>
    </w:p>
    <w:p w14:paraId="5FC2F8DD" w14:textId="77777777" w:rsidR="0020643A" w:rsidRDefault="00E84ECF">
      <w:pPr>
        <w:tabs>
          <w:tab w:val="left" w:pos="2940"/>
        </w:tabs>
        <w:spacing w:line="600" w:lineRule="auto"/>
        <w:ind w:firstLine="720"/>
        <w:contextualSpacing/>
        <w:jc w:val="both"/>
        <w:rPr>
          <w:rFonts w:eastAsia="Times New Roman"/>
          <w:bCs/>
          <w:szCs w:val="24"/>
        </w:rPr>
      </w:pPr>
      <w:r>
        <w:rPr>
          <w:rFonts w:eastAsia="Times New Roman"/>
          <w:bCs/>
          <w:szCs w:val="24"/>
        </w:rPr>
        <w:t>Γ</w:t>
      </w:r>
      <w:r w:rsidRPr="00192587">
        <w:rPr>
          <w:rFonts w:eastAsia="Times New Roman"/>
          <w:bCs/>
          <w:szCs w:val="24"/>
        </w:rPr>
        <w:t>ια να χαράξουμε</w:t>
      </w:r>
      <w:r>
        <w:rPr>
          <w:rFonts w:eastAsia="Times New Roman"/>
          <w:bCs/>
          <w:szCs w:val="24"/>
        </w:rPr>
        <w:t>,</w:t>
      </w:r>
      <w:r w:rsidRPr="00192587">
        <w:rPr>
          <w:rFonts w:eastAsia="Times New Roman"/>
          <w:bCs/>
          <w:szCs w:val="24"/>
        </w:rPr>
        <w:t xml:space="preserve"> </w:t>
      </w:r>
      <w:r>
        <w:rPr>
          <w:rFonts w:eastAsia="Times New Roman"/>
          <w:bCs/>
          <w:szCs w:val="24"/>
        </w:rPr>
        <w:t>όμως, μι</w:t>
      </w:r>
      <w:r w:rsidRPr="00192587">
        <w:rPr>
          <w:rFonts w:eastAsia="Times New Roman"/>
          <w:bCs/>
          <w:szCs w:val="24"/>
        </w:rPr>
        <w:t>α νέα πορεία</w:t>
      </w:r>
      <w:r>
        <w:rPr>
          <w:rFonts w:eastAsia="Times New Roman"/>
          <w:bCs/>
          <w:szCs w:val="24"/>
        </w:rPr>
        <w:t>,</w:t>
      </w:r>
      <w:r w:rsidRPr="00192587">
        <w:rPr>
          <w:rFonts w:eastAsia="Times New Roman"/>
          <w:bCs/>
          <w:szCs w:val="24"/>
        </w:rPr>
        <w:t xml:space="preserve"> </w:t>
      </w:r>
      <w:r>
        <w:rPr>
          <w:rFonts w:eastAsia="Times New Roman"/>
          <w:bCs/>
          <w:szCs w:val="24"/>
        </w:rPr>
        <w:t xml:space="preserve">αν και </w:t>
      </w:r>
      <w:r w:rsidRPr="00192587">
        <w:rPr>
          <w:rFonts w:eastAsia="Times New Roman"/>
          <w:bCs/>
          <w:szCs w:val="24"/>
        </w:rPr>
        <w:t>είναι καλό να ξέρουμε τα λάθη αυτών που κυβερνούν</w:t>
      </w:r>
      <w:r>
        <w:rPr>
          <w:rFonts w:eastAsia="Times New Roman"/>
          <w:bCs/>
          <w:szCs w:val="24"/>
        </w:rPr>
        <w:t>, δ</w:t>
      </w:r>
      <w:r w:rsidRPr="00192587">
        <w:rPr>
          <w:rFonts w:eastAsia="Times New Roman"/>
          <w:bCs/>
          <w:szCs w:val="24"/>
        </w:rPr>
        <w:t xml:space="preserve">εν </w:t>
      </w:r>
      <w:r>
        <w:rPr>
          <w:rFonts w:eastAsia="Times New Roman"/>
          <w:bCs/>
          <w:szCs w:val="24"/>
        </w:rPr>
        <w:t>αρκεί. Για να χαράξουμε μι</w:t>
      </w:r>
      <w:r w:rsidRPr="00192587">
        <w:rPr>
          <w:rFonts w:eastAsia="Times New Roman"/>
          <w:bCs/>
          <w:szCs w:val="24"/>
        </w:rPr>
        <w:t>α νέα πορεία ως κοινωνία</w:t>
      </w:r>
      <w:r>
        <w:rPr>
          <w:rFonts w:eastAsia="Times New Roman"/>
          <w:bCs/>
          <w:szCs w:val="24"/>
        </w:rPr>
        <w:t>,</w:t>
      </w:r>
      <w:r w:rsidRPr="00192587">
        <w:rPr>
          <w:rFonts w:eastAsia="Times New Roman"/>
          <w:bCs/>
          <w:szCs w:val="24"/>
        </w:rPr>
        <w:t xml:space="preserve"> ως χώρα</w:t>
      </w:r>
      <w:r>
        <w:rPr>
          <w:rFonts w:eastAsia="Times New Roman"/>
          <w:bCs/>
          <w:szCs w:val="24"/>
        </w:rPr>
        <w:t>,</w:t>
      </w:r>
      <w:r w:rsidRPr="00192587">
        <w:rPr>
          <w:rFonts w:eastAsia="Times New Roman"/>
          <w:bCs/>
          <w:szCs w:val="24"/>
        </w:rPr>
        <w:t xml:space="preserve"> θα πρέπει</w:t>
      </w:r>
      <w:r w:rsidRPr="00192587">
        <w:rPr>
          <w:rFonts w:eastAsia="Times New Roman"/>
          <w:bCs/>
          <w:szCs w:val="24"/>
        </w:rPr>
        <w:t xml:space="preserve"> να είμαστε αποφασισμένοι να αποφύγουμε όλα τα λάθη όλου του παρελθό</w:t>
      </w:r>
      <w:r>
        <w:rPr>
          <w:rFonts w:eastAsia="Times New Roman"/>
          <w:bCs/>
          <w:szCs w:val="24"/>
        </w:rPr>
        <w:t>ντος, και του πρόσφατου και του μακρινού παρελθόντος.</w:t>
      </w:r>
    </w:p>
    <w:p w14:paraId="5FC2F8DE" w14:textId="77777777" w:rsidR="0020643A" w:rsidRDefault="00E84ECF">
      <w:pPr>
        <w:tabs>
          <w:tab w:val="left" w:pos="2940"/>
        </w:tabs>
        <w:spacing w:line="600" w:lineRule="auto"/>
        <w:ind w:firstLine="720"/>
        <w:contextualSpacing/>
        <w:jc w:val="both"/>
        <w:rPr>
          <w:rFonts w:eastAsia="Times New Roman"/>
          <w:bCs/>
          <w:szCs w:val="24"/>
        </w:rPr>
      </w:pPr>
      <w:r>
        <w:rPr>
          <w:rFonts w:eastAsia="Times New Roman"/>
          <w:bCs/>
          <w:szCs w:val="24"/>
        </w:rPr>
        <w:t>Τ</w:t>
      </w:r>
      <w:r w:rsidRPr="00192587">
        <w:rPr>
          <w:rFonts w:eastAsia="Times New Roman"/>
          <w:bCs/>
          <w:szCs w:val="24"/>
        </w:rPr>
        <w:t>ο 2019</w:t>
      </w:r>
      <w:r>
        <w:rPr>
          <w:rFonts w:eastAsia="Times New Roman"/>
          <w:bCs/>
          <w:szCs w:val="24"/>
        </w:rPr>
        <w:t>, λ</w:t>
      </w:r>
      <w:r w:rsidRPr="00192587">
        <w:rPr>
          <w:rFonts w:eastAsia="Times New Roman"/>
          <w:bCs/>
          <w:szCs w:val="24"/>
        </w:rPr>
        <w:t>οιπόν</w:t>
      </w:r>
      <w:r>
        <w:rPr>
          <w:rFonts w:eastAsia="Times New Roman"/>
          <w:bCs/>
          <w:szCs w:val="24"/>
        </w:rPr>
        <w:t>,</w:t>
      </w:r>
      <w:r w:rsidRPr="00192587">
        <w:rPr>
          <w:rFonts w:eastAsia="Times New Roman"/>
          <w:bCs/>
          <w:szCs w:val="24"/>
        </w:rPr>
        <w:t xml:space="preserve"> η Ελλάδα πρέπει να γυρίσει σελίδα</w:t>
      </w:r>
      <w:r>
        <w:rPr>
          <w:rFonts w:eastAsia="Times New Roman"/>
          <w:bCs/>
          <w:szCs w:val="24"/>
        </w:rPr>
        <w:t>. Π</w:t>
      </w:r>
      <w:r w:rsidRPr="00192587">
        <w:rPr>
          <w:rFonts w:eastAsia="Times New Roman"/>
          <w:bCs/>
          <w:szCs w:val="24"/>
        </w:rPr>
        <w:t>ρέπει να δούμε την Ελλάδα αλλιώς</w:t>
      </w:r>
      <w:r>
        <w:rPr>
          <w:rFonts w:eastAsia="Times New Roman"/>
          <w:bCs/>
          <w:szCs w:val="24"/>
        </w:rPr>
        <w:t>. Για να γίνει αυτό, δεν α</w:t>
      </w:r>
      <w:r w:rsidRPr="00192587">
        <w:rPr>
          <w:rFonts w:eastAsia="Times New Roman"/>
          <w:bCs/>
          <w:szCs w:val="24"/>
        </w:rPr>
        <w:t xml:space="preserve">ρκεί </w:t>
      </w:r>
      <w:r>
        <w:rPr>
          <w:rFonts w:eastAsia="Times New Roman"/>
          <w:bCs/>
          <w:szCs w:val="24"/>
        </w:rPr>
        <w:t xml:space="preserve">μόνο </w:t>
      </w:r>
      <w:r w:rsidRPr="00192587">
        <w:rPr>
          <w:rFonts w:eastAsia="Times New Roman"/>
          <w:bCs/>
          <w:szCs w:val="24"/>
        </w:rPr>
        <w:t>να χάσε</w:t>
      </w:r>
      <w:r>
        <w:rPr>
          <w:rFonts w:eastAsia="Times New Roman"/>
          <w:bCs/>
          <w:szCs w:val="24"/>
        </w:rPr>
        <w:t>τε τις</w:t>
      </w:r>
      <w:r>
        <w:rPr>
          <w:rFonts w:eastAsia="Times New Roman"/>
          <w:bCs/>
          <w:szCs w:val="24"/>
        </w:rPr>
        <w:t xml:space="preserve"> εκλογές. Π</w:t>
      </w:r>
      <w:r w:rsidRPr="00192587">
        <w:rPr>
          <w:rFonts w:eastAsia="Times New Roman"/>
          <w:bCs/>
          <w:szCs w:val="24"/>
        </w:rPr>
        <w:t xml:space="preserve">ρέπει να ενισχυθούν οι δυνάμεις που ποτέ δεν </w:t>
      </w:r>
      <w:r>
        <w:rPr>
          <w:rFonts w:eastAsia="Times New Roman"/>
          <w:bCs/>
          <w:szCs w:val="24"/>
        </w:rPr>
        <w:t xml:space="preserve">λαΐκισαν, </w:t>
      </w:r>
      <w:r w:rsidRPr="00192587">
        <w:rPr>
          <w:rFonts w:eastAsia="Times New Roman"/>
          <w:bCs/>
          <w:szCs w:val="24"/>
        </w:rPr>
        <w:t>οι δυνάμεις που ποτέ δεν κορόιδεψ</w:t>
      </w:r>
      <w:r>
        <w:rPr>
          <w:rFonts w:eastAsia="Times New Roman"/>
          <w:bCs/>
          <w:szCs w:val="24"/>
        </w:rPr>
        <w:t xml:space="preserve">αν, </w:t>
      </w:r>
      <w:r w:rsidRPr="00192587">
        <w:rPr>
          <w:rFonts w:eastAsia="Times New Roman"/>
          <w:bCs/>
          <w:szCs w:val="24"/>
        </w:rPr>
        <w:t>οι δυνάμεις που εξαντλούν όλη τη δύναμή τους όχι στην εξαπάτηση των πολιτών</w:t>
      </w:r>
      <w:r>
        <w:rPr>
          <w:rFonts w:eastAsia="Times New Roman"/>
          <w:bCs/>
          <w:szCs w:val="24"/>
        </w:rPr>
        <w:t>,</w:t>
      </w:r>
      <w:r w:rsidRPr="00192587">
        <w:rPr>
          <w:rFonts w:eastAsia="Times New Roman"/>
          <w:bCs/>
          <w:szCs w:val="24"/>
        </w:rPr>
        <w:t xml:space="preserve"> αλλά στην εξεύρεση λύσεων νεωτερικών</w:t>
      </w:r>
      <w:r>
        <w:rPr>
          <w:rFonts w:eastAsia="Times New Roman"/>
          <w:bCs/>
          <w:szCs w:val="24"/>
        </w:rPr>
        <w:t>,</w:t>
      </w:r>
      <w:r w:rsidRPr="00192587">
        <w:rPr>
          <w:rFonts w:eastAsia="Times New Roman"/>
          <w:bCs/>
          <w:szCs w:val="24"/>
        </w:rPr>
        <w:t xml:space="preserve"> εμπνευσμένων</w:t>
      </w:r>
      <w:r>
        <w:rPr>
          <w:rFonts w:eastAsia="Times New Roman"/>
          <w:bCs/>
          <w:szCs w:val="24"/>
        </w:rPr>
        <w:t>,</w:t>
      </w:r>
      <w:r w:rsidRPr="00192587">
        <w:rPr>
          <w:rFonts w:eastAsia="Times New Roman"/>
          <w:bCs/>
          <w:szCs w:val="24"/>
        </w:rPr>
        <w:t xml:space="preserve"> αποτελεσματικών</w:t>
      </w:r>
      <w:r>
        <w:rPr>
          <w:rFonts w:eastAsia="Times New Roman"/>
          <w:bCs/>
          <w:szCs w:val="24"/>
        </w:rPr>
        <w:t>,</w:t>
      </w:r>
      <w:r w:rsidRPr="00192587">
        <w:rPr>
          <w:rFonts w:eastAsia="Times New Roman"/>
          <w:bCs/>
          <w:szCs w:val="24"/>
        </w:rPr>
        <w:t xml:space="preserve"> δοκιμασ</w:t>
      </w:r>
      <w:r w:rsidRPr="00192587">
        <w:rPr>
          <w:rFonts w:eastAsia="Times New Roman"/>
          <w:bCs/>
          <w:szCs w:val="24"/>
        </w:rPr>
        <w:t>μένων</w:t>
      </w:r>
      <w:r>
        <w:rPr>
          <w:rFonts w:eastAsia="Times New Roman"/>
          <w:bCs/>
          <w:szCs w:val="24"/>
        </w:rPr>
        <w:t>,</w:t>
      </w:r>
      <w:r w:rsidRPr="00192587">
        <w:rPr>
          <w:rFonts w:eastAsia="Times New Roman"/>
          <w:bCs/>
          <w:szCs w:val="24"/>
        </w:rPr>
        <w:t xml:space="preserve"> ευρωπαϊκών και</w:t>
      </w:r>
      <w:r>
        <w:rPr>
          <w:rFonts w:eastAsia="Times New Roman"/>
          <w:bCs/>
          <w:szCs w:val="24"/>
        </w:rPr>
        <w:t>,</w:t>
      </w:r>
      <w:r w:rsidRPr="00192587">
        <w:rPr>
          <w:rFonts w:eastAsia="Times New Roman"/>
          <w:bCs/>
          <w:szCs w:val="24"/>
        </w:rPr>
        <w:t xml:space="preserve"> τελικά</w:t>
      </w:r>
      <w:r>
        <w:rPr>
          <w:rFonts w:eastAsia="Times New Roman"/>
          <w:bCs/>
          <w:szCs w:val="24"/>
        </w:rPr>
        <w:t>,</w:t>
      </w:r>
      <w:r w:rsidRPr="00192587">
        <w:rPr>
          <w:rFonts w:eastAsia="Times New Roman"/>
          <w:bCs/>
          <w:szCs w:val="24"/>
        </w:rPr>
        <w:t xml:space="preserve"> πατριωτικών</w:t>
      </w:r>
      <w:r>
        <w:rPr>
          <w:rFonts w:eastAsia="Times New Roman"/>
          <w:bCs/>
          <w:szCs w:val="24"/>
        </w:rPr>
        <w:t>.</w:t>
      </w:r>
    </w:p>
    <w:p w14:paraId="5FC2F8DF" w14:textId="77777777" w:rsidR="0020643A" w:rsidRDefault="00E84ECF">
      <w:pPr>
        <w:tabs>
          <w:tab w:val="left" w:pos="2940"/>
        </w:tabs>
        <w:spacing w:line="600" w:lineRule="auto"/>
        <w:ind w:firstLine="720"/>
        <w:contextualSpacing/>
        <w:jc w:val="both"/>
        <w:rPr>
          <w:rFonts w:eastAsia="Times New Roman"/>
          <w:bCs/>
          <w:szCs w:val="24"/>
        </w:rPr>
      </w:pPr>
      <w:r>
        <w:rPr>
          <w:rFonts w:eastAsia="Times New Roman"/>
          <w:bCs/>
          <w:szCs w:val="24"/>
        </w:rPr>
        <w:t>Αυτό είναι το κάλεσμα του κινήματός μας στην ελληνική κοινωνία. Α</w:t>
      </w:r>
      <w:r w:rsidRPr="00192587">
        <w:rPr>
          <w:rFonts w:eastAsia="Times New Roman"/>
          <w:bCs/>
          <w:szCs w:val="24"/>
        </w:rPr>
        <w:t>ν θέλει να δει την Ελλάδα αλλιώς</w:t>
      </w:r>
      <w:r>
        <w:rPr>
          <w:rFonts w:eastAsia="Times New Roman"/>
          <w:bCs/>
          <w:szCs w:val="24"/>
        </w:rPr>
        <w:t>, π</w:t>
      </w:r>
      <w:r w:rsidRPr="00192587">
        <w:rPr>
          <w:rFonts w:eastAsia="Times New Roman"/>
          <w:bCs/>
          <w:szCs w:val="24"/>
        </w:rPr>
        <w:t xml:space="preserve">ρέπει να επιβραβεύσει τις δυνάμεις </w:t>
      </w:r>
      <w:r>
        <w:rPr>
          <w:rFonts w:eastAsia="Times New Roman"/>
          <w:bCs/>
          <w:szCs w:val="24"/>
        </w:rPr>
        <w:t>που π</w:t>
      </w:r>
      <w:r w:rsidRPr="00192587">
        <w:rPr>
          <w:rFonts w:eastAsia="Times New Roman"/>
          <w:bCs/>
          <w:szCs w:val="24"/>
        </w:rPr>
        <w:t>οτέ δεν τον κορόιδεψαν</w:t>
      </w:r>
      <w:r>
        <w:rPr>
          <w:rFonts w:eastAsia="Times New Roman"/>
          <w:bCs/>
          <w:szCs w:val="24"/>
        </w:rPr>
        <w:t>,</w:t>
      </w:r>
      <w:r w:rsidRPr="00192587">
        <w:rPr>
          <w:rFonts w:eastAsia="Times New Roman"/>
          <w:bCs/>
          <w:szCs w:val="24"/>
        </w:rPr>
        <w:t xml:space="preserve"> τις δυνάμεις που ταιριάζουν στον Έλληνα που δοκιμάζεται</w:t>
      </w:r>
      <w:r>
        <w:rPr>
          <w:rFonts w:eastAsia="Times New Roman"/>
          <w:bCs/>
          <w:szCs w:val="24"/>
        </w:rPr>
        <w:t>.</w:t>
      </w:r>
    </w:p>
    <w:p w14:paraId="5FC2F8E0" w14:textId="77777777" w:rsidR="0020643A" w:rsidRDefault="00E84ECF">
      <w:pPr>
        <w:tabs>
          <w:tab w:val="left" w:pos="2940"/>
        </w:tabs>
        <w:spacing w:line="600" w:lineRule="auto"/>
        <w:ind w:firstLine="720"/>
        <w:contextualSpacing/>
        <w:jc w:val="both"/>
        <w:rPr>
          <w:rFonts w:eastAsia="Times New Roman"/>
          <w:bCs/>
          <w:szCs w:val="24"/>
        </w:rPr>
      </w:pPr>
      <w:r>
        <w:rPr>
          <w:rFonts w:eastAsia="Times New Roman"/>
          <w:bCs/>
          <w:szCs w:val="24"/>
        </w:rPr>
        <w:t xml:space="preserve">Σας </w:t>
      </w:r>
      <w:r w:rsidRPr="00192587">
        <w:rPr>
          <w:rFonts w:eastAsia="Times New Roman"/>
          <w:bCs/>
          <w:szCs w:val="24"/>
        </w:rPr>
        <w:t>ευχαριστώ</w:t>
      </w:r>
      <w:r>
        <w:rPr>
          <w:rFonts w:eastAsia="Times New Roman"/>
          <w:bCs/>
          <w:szCs w:val="24"/>
        </w:rPr>
        <w:t>.</w:t>
      </w:r>
    </w:p>
    <w:p w14:paraId="5FC2F8E1" w14:textId="77777777" w:rsidR="0020643A" w:rsidRDefault="00E84ECF">
      <w:pPr>
        <w:tabs>
          <w:tab w:val="left" w:pos="2940"/>
        </w:tabs>
        <w:spacing w:line="600" w:lineRule="auto"/>
        <w:ind w:firstLine="720"/>
        <w:contextualSpacing/>
        <w:jc w:val="center"/>
        <w:rPr>
          <w:rFonts w:eastAsia="Times New Roman"/>
          <w:bCs/>
          <w:szCs w:val="24"/>
        </w:rPr>
      </w:pPr>
      <w:r>
        <w:rPr>
          <w:rFonts w:eastAsia="Times New Roman"/>
          <w:bCs/>
          <w:szCs w:val="24"/>
        </w:rPr>
        <w:t>(Χειροκροτήματα από την πτέρυγα του Ποταμιού)</w:t>
      </w:r>
    </w:p>
    <w:p w14:paraId="5FC2F8E2" w14:textId="77777777" w:rsidR="0020643A" w:rsidRDefault="00E84ECF">
      <w:pPr>
        <w:tabs>
          <w:tab w:val="left" w:pos="2940"/>
        </w:tabs>
        <w:spacing w:line="600" w:lineRule="auto"/>
        <w:ind w:firstLine="720"/>
        <w:contextualSpacing/>
        <w:jc w:val="both"/>
        <w:rPr>
          <w:rFonts w:eastAsia="Times New Roman"/>
          <w:bCs/>
          <w:szCs w:val="24"/>
        </w:rPr>
      </w:pPr>
      <w:r w:rsidRPr="00A750A1">
        <w:rPr>
          <w:rFonts w:eastAsia="Times New Roman"/>
          <w:b/>
          <w:bCs/>
          <w:szCs w:val="24"/>
        </w:rPr>
        <w:t xml:space="preserve">ΠΡΟΕΔΡΟΣ (Νικόλαος Βούτσης): </w:t>
      </w:r>
      <w:r>
        <w:rPr>
          <w:rFonts w:eastAsia="Times New Roman"/>
          <w:bCs/>
          <w:szCs w:val="24"/>
        </w:rPr>
        <w:t>Ευχαριστώ πολύ.</w:t>
      </w:r>
    </w:p>
    <w:p w14:paraId="5FC2F8E3" w14:textId="77777777" w:rsidR="0020643A" w:rsidRDefault="00E84ECF">
      <w:pPr>
        <w:spacing w:line="600" w:lineRule="auto"/>
        <w:ind w:firstLine="720"/>
        <w:contextualSpacing/>
        <w:jc w:val="both"/>
        <w:rPr>
          <w:rFonts w:ascii="Times New Roman" w:eastAsia="Times New Roman" w:hAnsi="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w:t>
      </w:r>
      <w:r>
        <w:rPr>
          <w:rFonts w:eastAsia="Times New Roman" w:cs="Times New Roman"/>
          <w:szCs w:val="24"/>
        </w:rPr>
        <w:t xml:space="preserve">κολουθούν από τα άνω δυτικά θεωρεία, αφού </w:t>
      </w:r>
      <w:r>
        <w:rPr>
          <w:rFonts w:eastAsia="Times New Roman" w:cs="Times New Roman"/>
          <w:szCs w:val="24"/>
        </w:rPr>
        <w:t xml:space="preserve">προηγουμένως </w:t>
      </w:r>
      <w:r>
        <w:rPr>
          <w:rFonts w:eastAsia="Times New Roman" w:cs="Times New Roman"/>
          <w:szCs w:val="24"/>
        </w:rPr>
        <w:t xml:space="preserve">ξεναγήθηκαν στην έκθεση της </w:t>
      </w:r>
      <w:r>
        <w:rPr>
          <w:rFonts w:eastAsia="Times New Roman" w:cs="Times New Roman"/>
          <w:szCs w:val="24"/>
        </w:rPr>
        <w:t xml:space="preserve">αίθουσας </w:t>
      </w:r>
      <w:r>
        <w:rPr>
          <w:rFonts w:eastAsia="Times New Roman" w:cs="Times New Roman"/>
          <w:szCs w:val="24"/>
        </w:rPr>
        <w:t>«ΕΛΕΥΘΕΡΙΟΣ ΒΕΝΙΖΕΛΟΣ» και ενημερώθηκαν για την ιστορία του κτηρίου και τον τρόπο οργάνωσης και λειτουργίας της Βουλής, τριάντα πέντε μαθήτριες και μαθητές και τρει</w:t>
      </w:r>
      <w:r>
        <w:rPr>
          <w:rFonts w:eastAsia="Times New Roman" w:cs="Times New Roman"/>
          <w:szCs w:val="24"/>
        </w:rPr>
        <w:t xml:space="preserve">ς εκπαιδευτικοί συνοδοί από το Γυμνάσιο Κουτσοποδίου Αργολίδος. </w:t>
      </w:r>
    </w:p>
    <w:p w14:paraId="5FC2F8E4"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Η Βουλή τούς καλωσορίζει.</w:t>
      </w:r>
    </w:p>
    <w:p w14:paraId="5FC2F8E5" w14:textId="77777777" w:rsidR="0020643A" w:rsidRDefault="00E84ECF">
      <w:pPr>
        <w:spacing w:line="600" w:lineRule="auto"/>
        <w:ind w:firstLine="720"/>
        <w:contextualSpacing/>
        <w:jc w:val="center"/>
        <w:rPr>
          <w:rFonts w:eastAsia="Times New Roman" w:cs="Times New Roman"/>
          <w:szCs w:val="24"/>
        </w:rPr>
      </w:pPr>
      <w:r>
        <w:rPr>
          <w:rFonts w:eastAsia="Times New Roman" w:cs="Times New Roman"/>
          <w:szCs w:val="24"/>
        </w:rPr>
        <w:t xml:space="preserve">(Χειροκροτήματα </w:t>
      </w:r>
      <w:r>
        <w:rPr>
          <w:rFonts w:eastAsia="Times New Roman" w:cs="Times New Roman"/>
          <w:szCs w:val="24"/>
        </w:rPr>
        <w:t xml:space="preserve">απ’ </w:t>
      </w:r>
      <w:r>
        <w:rPr>
          <w:rFonts w:eastAsia="Times New Roman" w:cs="Times New Roman"/>
          <w:szCs w:val="24"/>
        </w:rPr>
        <w:t>όλες τις πτέρυγες της Βουλής)</w:t>
      </w:r>
    </w:p>
    <w:p w14:paraId="5FC2F8E6" w14:textId="77777777" w:rsidR="0020643A" w:rsidRDefault="00E84ECF">
      <w:pPr>
        <w:tabs>
          <w:tab w:val="left" w:pos="2940"/>
        </w:tabs>
        <w:spacing w:line="600" w:lineRule="auto"/>
        <w:ind w:firstLine="720"/>
        <w:contextualSpacing/>
        <w:jc w:val="both"/>
        <w:rPr>
          <w:rFonts w:eastAsia="Times New Roman"/>
          <w:bCs/>
          <w:szCs w:val="24"/>
        </w:rPr>
      </w:pPr>
      <w:r>
        <w:rPr>
          <w:rFonts w:eastAsia="Times New Roman"/>
          <w:bCs/>
          <w:szCs w:val="24"/>
        </w:rPr>
        <w:t xml:space="preserve">Καλώ στο </w:t>
      </w:r>
      <w:r w:rsidRPr="00192587">
        <w:rPr>
          <w:rFonts w:eastAsia="Times New Roman"/>
          <w:bCs/>
          <w:szCs w:val="24"/>
        </w:rPr>
        <w:t xml:space="preserve">Βήμα τον </w:t>
      </w:r>
      <w:r w:rsidRPr="00192587">
        <w:rPr>
          <w:rFonts w:eastAsia="Times New Roman"/>
          <w:bCs/>
          <w:szCs w:val="24"/>
        </w:rPr>
        <w:t>κ</w:t>
      </w:r>
      <w:r>
        <w:rPr>
          <w:rFonts w:eastAsia="Times New Roman"/>
          <w:bCs/>
          <w:szCs w:val="24"/>
        </w:rPr>
        <w:t>.</w:t>
      </w:r>
      <w:r w:rsidRPr="00192587">
        <w:rPr>
          <w:rFonts w:eastAsia="Times New Roman"/>
          <w:bCs/>
          <w:szCs w:val="24"/>
        </w:rPr>
        <w:t xml:space="preserve"> </w:t>
      </w:r>
      <w:r w:rsidRPr="00192587">
        <w:rPr>
          <w:rFonts w:eastAsia="Times New Roman"/>
          <w:bCs/>
          <w:szCs w:val="24"/>
        </w:rPr>
        <w:t>Πάνο Καμμένο</w:t>
      </w:r>
      <w:r>
        <w:rPr>
          <w:rFonts w:eastAsia="Times New Roman"/>
          <w:bCs/>
          <w:szCs w:val="24"/>
        </w:rPr>
        <w:t>,</w:t>
      </w:r>
      <w:r w:rsidRPr="00192587">
        <w:rPr>
          <w:rFonts w:eastAsia="Times New Roman"/>
          <w:bCs/>
          <w:szCs w:val="24"/>
        </w:rPr>
        <w:t xml:space="preserve"> Υπουργό </w:t>
      </w:r>
      <w:r>
        <w:rPr>
          <w:rFonts w:eastAsia="Times New Roman"/>
          <w:bCs/>
          <w:szCs w:val="24"/>
        </w:rPr>
        <w:t xml:space="preserve">Εθνικής </w:t>
      </w:r>
      <w:r w:rsidRPr="00192587">
        <w:rPr>
          <w:rFonts w:eastAsia="Times New Roman"/>
          <w:bCs/>
          <w:szCs w:val="24"/>
        </w:rPr>
        <w:t>Αμύν</w:t>
      </w:r>
      <w:r>
        <w:rPr>
          <w:rFonts w:eastAsia="Times New Roman"/>
          <w:bCs/>
          <w:szCs w:val="24"/>
        </w:rPr>
        <w:t>ης και Πρόεδρο των Α</w:t>
      </w:r>
      <w:r w:rsidRPr="00192587">
        <w:rPr>
          <w:rFonts w:eastAsia="Times New Roman"/>
          <w:bCs/>
          <w:szCs w:val="24"/>
        </w:rPr>
        <w:t>νεξ</w:t>
      </w:r>
      <w:r>
        <w:rPr>
          <w:rFonts w:eastAsia="Times New Roman"/>
          <w:bCs/>
          <w:szCs w:val="24"/>
        </w:rPr>
        <w:t>αρτήτων</w:t>
      </w:r>
      <w:r w:rsidRPr="00192587">
        <w:rPr>
          <w:rFonts w:eastAsia="Times New Roman"/>
          <w:bCs/>
          <w:szCs w:val="24"/>
        </w:rPr>
        <w:t xml:space="preserve"> Ελλήνων</w:t>
      </w:r>
      <w:r>
        <w:rPr>
          <w:rFonts w:eastAsia="Times New Roman"/>
          <w:bCs/>
          <w:szCs w:val="24"/>
        </w:rPr>
        <w:t>.</w:t>
      </w:r>
    </w:p>
    <w:p w14:paraId="5FC2F8E7" w14:textId="77777777" w:rsidR="0020643A" w:rsidRDefault="00E84ECF">
      <w:pPr>
        <w:tabs>
          <w:tab w:val="left" w:pos="2940"/>
        </w:tabs>
        <w:spacing w:line="600" w:lineRule="auto"/>
        <w:ind w:firstLine="720"/>
        <w:contextualSpacing/>
        <w:jc w:val="both"/>
        <w:rPr>
          <w:rFonts w:eastAsia="Times New Roman"/>
          <w:bCs/>
          <w:szCs w:val="24"/>
        </w:rPr>
      </w:pPr>
      <w:r w:rsidRPr="00192587">
        <w:rPr>
          <w:rFonts w:eastAsia="Times New Roman"/>
          <w:b/>
          <w:bCs/>
          <w:szCs w:val="24"/>
        </w:rPr>
        <w:t>ΠΑΝΟΣ ΚΑΜΜΕΝΟΣ (Υπου</w:t>
      </w:r>
      <w:r w:rsidRPr="00192587">
        <w:rPr>
          <w:rFonts w:eastAsia="Times New Roman"/>
          <w:b/>
          <w:bCs/>
          <w:szCs w:val="24"/>
        </w:rPr>
        <w:t xml:space="preserve">ργός Εθνικής Άμυνας - Πρόεδρος των Ανεξαρτήτων Ελλήνων): </w:t>
      </w:r>
      <w:r>
        <w:rPr>
          <w:rFonts w:eastAsia="Times New Roman"/>
          <w:bCs/>
          <w:szCs w:val="24"/>
        </w:rPr>
        <w:t xml:space="preserve">Κύριε Πρόεδρε, κυρίες και κύριοι συνάδελφοι,  σήμερα είναι μια </w:t>
      </w:r>
      <w:r w:rsidRPr="00192587">
        <w:rPr>
          <w:rFonts w:eastAsia="Times New Roman"/>
          <w:bCs/>
          <w:szCs w:val="24"/>
        </w:rPr>
        <w:t xml:space="preserve">ιστορική μέρα για την πατρίδα </w:t>
      </w:r>
      <w:r>
        <w:rPr>
          <w:rFonts w:eastAsia="Times New Roman"/>
          <w:bCs/>
          <w:szCs w:val="24"/>
        </w:rPr>
        <w:t>μας, μια μέρα που γίνεται πράξη μι</w:t>
      </w:r>
      <w:r w:rsidRPr="00192587">
        <w:rPr>
          <w:rFonts w:eastAsia="Times New Roman"/>
          <w:bCs/>
          <w:szCs w:val="24"/>
        </w:rPr>
        <w:t>α δέσμευση απέναντι στο</w:t>
      </w:r>
      <w:r>
        <w:rPr>
          <w:rFonts w:eastAsia="Times New Roman"/>
          <w:bCs/>
          <w:szCs w:val="24"/>
        </w:rPr>
        <w:t xml:space="preserve"> έθνος, απέναντι στο</w:t>
      </w:r>
      <w:r w:rsidRPr="00192587">
        <w:rPr>
          <w:rFonts w:eastAsia="Times New Roman"/>
          <w:bCs/>
          <w:szCs w:val="24"/>
        </w:rPr>
        <w:t xml:space="preserve">υς </w:t>
      </w:r>
      <w:r>
        <w:rPr>
          <w:rFonts w:eastAsia="Times New Roman"/>
          <w:bCs/>
          <w:szCs w:val="24"/>
        </w:rPr>
        <w:t xml:space="preserve">προγόνους μας, αλλά και </w:t>
      </w:r>
      <w:r w:rsidRPr="00192587">
        <w:rPr>
          <w:rFonts w:eastAsia="Times New Roman"/>
          <w:bCs/>
          <w:szCs w:val="24"/>
        </w:rPr>
        <w:t xml:space="preserve">απέναντι </w:t>
      </w:r>
      <w:r>
        <w:rPr>
          <w:rFonts w:eastAsia="Times New Roman"/>
          <w:bCs/>
          <w:szCs w:val="24"/>
        </w:rPr>
        <w:t xml:space="preserve">στις πολιτικές δεσμεύσεις </w:t>
      </w:r>
      <w:r w:rsidRPr="00192587">
        <w:rPr>
          <w:rFonts w:eastAsia="Times New Roman"/>
          <w:bCs/>
          <w:szCs w:val="24"/>
        </w:rPr>
        <w:t>που αναλάβαμε πρ</w:t>
      </w:r>
      <w:r>
        <w:rPr>
          <w:rFonts w:eastAsia="Times New Roman"/>
          <w:bCs/>
          <w:szCs w:val="24"/>
        </w:rPr>
        <w:t>ιν συγκροτήσουμε την Κ</w:t>
      </w:r>
      <w:r w:rsidRPr="00192587">
        <w:rPr>
          <w:rFonts w:eastAsia="Times New Roman"/>
          <w:bCs/>
          <w:szCs w:val="24"/>
        </w:rPr>
        <w:t>υβέρνηση ΣΥΡΙΖΑ</w:t>
      </w:r>
      <w:r>
        <w:rPr>
          <w:rFonts w:eastAsia="Times New Roman"/>
          <w:bCs/>
          <w:szCs w:val="24"/>
        </w:rPr>
        <w:t>-Α</w:t>
      </w:r>
      <w:r w:rsidRPr="00192587">
        <w:rPr>
          <w:rFonts w:eastAsia="Times New Roman"/>
          <w:bCs/>
          <w:szCs w:val="24"/>
        </w:rPr>
        <w:t>νεξ</w:t>
      </w:r>
      <w:r>
        <w:rPr>
          <w:rFonts w:eastAsia="Times New Roman"/>
          <w:bCs/>
          <w:szCs w:val="24"/>
        </w:rPr>
        <w:t>αρτή</w:t>
      </w:r>
      <w:r w:rsidRPr="00192587">
        <w:rPr>
          <w:rFonts w:eastAsia="Times New Roman"/>
          <w:bCs/>
          <w:szCs w:val="24"/>
        </w:rPr>
        <w:t>τ</w:t>
      </w:r>
      <w:r>
        <w:rPr>
          <w:rFonts w:eastAsia="Times New Roman"/>
          <w:bCs/>
          <w:szCs w:val="24"/>
        </w:rPr>
        <w:t>ων Ελλήνων.</w:t>
      </w:r>
    </w:p>
    <w:p w14:paraId="5FC2F8E8" w14:textId="77777777" w:rsidR="0020643A" w:rsidRDefault="00E84ECF">
      <w:pPr>
        <w:tabs>
          <w:tab w:val="left" w:pos="2940"/>
        </w:tabs>
        <w:spacing w:line="600" w:lineRule="auto"/>
        <w:ind w:firstLine="720"/>
        <w:contextualSpacing/>
        <w:jc w:val="both"/>
        <w:rPr>
          <w:rFonts w:eastAsia="Times New Roman"/>
          <w:bCs/>
          <w:szCs w:val="24"/>
        </w:rPr>
      </w:pPr>
      <w:r>
        <w:rPr>
          <w:rFonts w:eastAsia="Times New Roman"/>
          <w:bCs/>
          <w:szCs w:val="24"/>
        </w:rPr>
        <w:t xml:space="preserve">Ήταν μια δέσμευση που περιλαμβανόταν </w:t>
      </w:r>
      <w:r w:rsidRPr="00192587">
        <w:rPr>
          <w:rFonts w:eastAsia="Times New Roman"/>
          <w:bCs/>
          <w:szCs w:val="24"/>
        </w:rPr>
        <w:t>στην ιδρυτική διακήρυξη τ</w:t>
      </w:r>
      <w:r>
        <w:rPr>
          <w:rFonts w:eastAsia="Times New Roman"/>
          <w:bCs/>
          <w:szCs w:val="24"/>
        </w:rPr>
        <w:t xml:space="preserve">ων </w:t>
      </w:r>
      <w:r>
        <w:rPr>
          <w:rFonts w:eastAsia="Times New Roman"/>
          <w:bCs/>
          <w:szCs w:val="24"/>
        </w:rPr>
        <w:t xml:space="preserve">Ανεξαρτήτων </w:t>
      </w:r>
      <w:r>
        <w:rPr>
          <w:rFonts w:eastAsia="Times New Roman"/>
          <w:bCs/>
          <w:szCs w:val="24"/>
        </w:rPr>
        <w:t xml:space="preserve">Ελλήνων, </w:t>
      </w:r>
      <w:r w:rsidRPr="00192587">
        <w:rPr>
          <w:rFonts w:eastAsia="Times New Roman"/>
          <w:bCs/>
          <w:szCs w:val="24"/>
        </w:rPr>
        <w:t>να φτ</w:t>
      </w:r>
      <w:r>
        <w:rPr>
          <w:rFonts w:eastAsia="Times New Roman"/>
          <w:bCs/>
          <w:szCs w:val="24"/>
        </w:rPr>
        <w:t>άσουμε στη συζήτηση ενός προϋπολογισμού ο</w:t>
      </w:r>
      <w:r w:rsidRPr="00192587">
        <w:rPr>
          <w:rFonts w:eastAsia="Times New Roman"/>
          <w:bCs/>
          <w:szCs w:val="24"/>
        </w:rPr>
        <w:t xml:space="preserve"> όποιος δεν θα</w:t>
      </w:r>
      <w:r w:rsidRPr="00192587">
        <w:rPr>
          <w:rFonts w:eastAsia="Times New Roman"/>
          <w:bCs/>
          <w:szCs w:val="24"/>
        </w:rPr>
        <w:t xml:space="preserve"> κατέχετ</w:t>
      </w:r>
      <w:r>
        <w:rPr>
          <w:rFonts w:eastAsia="Times New Roman"/>
          <w:bCs/>
          <w:szCs w:val="24"/>
        </w:rPr>
        <w:t>αι</w:t>
      </w:r>
      <w:r w:rsidRPr="00192587">
        <w:rPr>
          <w:rFonts w:eastAsia="Times New Roman"/>
          <w:bCs/>
          <w:szCs w:val="24"/>
        </w:rPr>
        <w:t xml:space="preserve"> από μνημόνια</w:t>
      </w:r>
      <w:r>
        <w:rPr>
          <w:rFonts w:eastAsia="Times New Roman"/>
          <w:bCs/>
          <w:szCs w:val="24"/>
        </w:rPr>
        <w:t>, ενός προϋπολογισμού</w:t>
      </w:r>
      <w:r w:rsidRPr="00192587">
        <w:rPr>
          <w:rFonts w:eastAsia="Times New Roman"/>
          <w:bCs/>
          <w:szCs w:val="24"/>
        </w:rPr>
        <w:t xml:space="preserve"> που δεν</w:t>
      </w:r>
      <w:r>
        <w:rPr>
          <w:rFonts w:eastAsia="Times New Roman"/>
          <w:bCs/>
          <w:szCs w:val="24"/>
        </w:rPr>
        <w:t xml:space="preserve"> θα</w:t>
      </w:r>
      <w:r w:rsidRPr="00192587">
        <w:rPr>
          <w:rFonts w:eastAsia="Times New Roman"/>
          <w:bCs/>
          <w:szCs w:val="24"/>
        </w:rPr>
        <w:t xml:space="preserve"> υποδεικνύεται από τους πιστωτές</w:t>
      </w:r>
      <w:r>
        <w:rPr>
          <w:rFonts w:eastAsia="Times New Roman"/>
          <w:bCs/>
          <w:szCs w:val="24"/>
        </w:rPr>
        <w:t>,</w:t>
      </w:r>
      <w:r w:rsidRPr="00192587">
        <w:rPr>
          <w:rFonts w:eastAsia="Times New Roman"/>
          <w:bCs/>
          <w:szCs w:val="24"/>
        </w:rPr>
        <w:t xml:space="preserve"> ενός προϋπολογισμού που θα ανακτά την εθνική κυριαρχία της χώρας</w:t>
      </w:r>
      <w:r>
        <w:rPr>
          <w:rFonts w:eastAsia="Times New Roman"/>
          <w:bCs/>
          <w:szCs w:val="24"/>
        </w:rPr>
        <w:t>.</w:t>
      </w:r>
    </w:p>
    <w:p w14:paraId="5FC2F8E9" w14:textId="77777777" w:rsidR="0020643A" w:rsidRDefault="00E84ECF">
      <w:pPr>
        <w:tabs>
          <w:tab w:val="left" w:pos="2940"/>
        </w:tabs>
        <w:spacing w:line="600" w:lineRule="auto"/>
        <w:ind w:firstLine="720"/>
        <w:contextualSpacing/>
        <w:jc w:val="both"/>
        <w:rPr>
          <w:rFonts w:eastAsia="Times New Roman"/>
          <w:bCs/>
          <w:szCs w:val="24"/>
        </w:rPr>
      </w:pPr>
      <w:r>
        <w:rPr>
          <w:rFonts w:eastAsia="Times New Roman"/>
          <w:bCs/>
          <w:szCs w:val="24"/>
        </w:rPr>
        <w:t>Σ</w:t>
      </w:r>
      <w:r w:rsidRPr="00192587">
        <w:rPr>
          <w:rFonts w:eastAsia="Times New Roman"/>
          <w:bCs/>
          <w:szCs w:val="24"/>
        </w:rPr>
        <w:t>ήμερα κάνουμε πράξη</w:t>
      </w:r>
      <w:r>
        <w:rPr>
          <w:rFonts w:eastAsia="Times New Roman"/>
          <w:bCs/>
          <w:szCs w:val="24"/>
        </w:rPr>
        <w:t>,</w:t>
      </w:r>
      <w:r w:rsidRPr="00192587">
        <w:rPr>
          <w:rFonts w:eastAsia="Times New Roman"/>
          <w:bCs/>
          <w:szCs w:val="24"/>
        </w:rPr>
        <w:t xml:space="preserve"> λοιπόν</w:t>
      </w:r>
      <w:r>
        <w:rPr>
          <w:rFonts w:eastAsia="Times New Roman"/>
          <w:bCs/>
          <w:szCs w:val="24"/>
        </w:rPr>
        <w:t>,</w:t>
      </w:r>
      <w:r w:rsidRPr="00192587">
        <w:rPr>
          <w:rFonts w:eastAsia="Times New Roman"/>
          <w:bCs/>
          <w:szCs w:val="24"/>
        </w:rPr>
        <w:t xml:space="preserve"> αυτή την υπόσχεση προς την πατρίδα και </w:t>
      </w:r>
      <w:r>
        <w:rPr>
          <w:rFonts w:eastAsia="Times New Roman"/>
          <w:bCs/>
          <w:szCs w:val="24"/>
        </w:rPr>
        <w:t xml:space="preserve">προς </w:t>
      </w:r>
      <w:r w:rsidRPr="00192587">
        <w:rPr>
          <w:rFonts w:eastAsia="Times New Roman"/>
          <w:bCs/>
          <w:szCs w:val="24"/>
        </w:rPr>
        <w:t>τους Έλληνες πολίτες</w:t>
      </w:r>
      <w:r>
        <w:rPr>
          <w:rFonts w:eastAsia="Times New Roman"/>
          <w:bCs/>
          <w:szCs w:val="24"/>
        </w:rPr>
        <w:t>. Είναι</w:t>
      </w:r>
      <w:r>
        <w:rPr>
          <w:rFonts w:eastAsia="Times New Roman"/>
          <w:bCs/>
          <w:szCs w:val="24"/>
        </w:rPr>
        <w:t xml:space="preserve"> ο πρώτος π</w:t>
      </w:r>
      <w:r w:rsidRPr="00192587">
        <w:rPr>
          <w:rFonts w:eastAsia="Times New Roman"/>
          <w:bCs/>
          <w:szCs w:val="24"/>
        </w:rPr>
        <w:t>ροϋπολογισμός εν</w:t>
      </w:r>
      <w:r>
        <w:rPr>
          <w:rFonts w:eastAsia="Times New Roman"/>
          <w:bCs/>
          <w:szCs w:val="24"/>
        </w:rPr>
        <w:t>ός ελεύθερου κράτους μετά από μι</w:t>
      </w:r>
      <w:r w:rsidRPr="00192587">
        <w:rPr>
          <w:rFonts w:eastAsia="Times New Roman"/>
          <w:bCs/>
          <w:szCs w:val="24"/>
        </w:rPr>
        <w:t>α δεκαετ</w:t>
      </w:r>
      <w:r>
        <w:rPr>
          <w:rFonts w:eastAsia="Times New Roman"/>
          <w:bCs/>
          <w:szCs w:val="24"/>
        </w:rPr>
        <w:t>ή</w:t>
      </w:r>
      <w:r w:rsidRPr="00192587">
        <w:rPr>
          <w:rFonts w:eastAsia="Times New Roman"/>
          <w:bCs/>
          <w:szCs w:val="24"/>
        </w:rPr>
        <w:t xml:space="preserve"> οικονομική κρίση</w:t>
      </w:r>
      <w:r>
        <w:rPr>
          <w:rFonts w:eastAsia="Times New Roman"/>
          <w:bCs/>
          <w:szCs w:val="24"/>
        </w:rPr>
        <w:t>.</w:t>
      </w:r>
    </w:p>
    <w:p w14:paraId="5FC2F8EA" w14:textId="77777777" w:rsidR="0020643A" w:rsidRDefault="00E84ECF">
      <w:pPr>
        <w:tabs>
          <w:tab w:val="left" w:pos="2940"/>
        </w:tabs>
        <w:spacing w:line="600" w:lineRule="auto"/>
        <w:ind w:firstLine="720"/>
        <w:contextualSpacing/>
        <w:jc w:val="both"/>
        <w:rPr>
          <w:rFonts w:eastAsia="Times New Roman"/>
          <w:bCs/>
          <w:szCs w:val="24"/>
        </w:rPr>
      </w:pPr>
      <w:r>
        <w:rPr>
          <w:rFonts w:eastAsia="Times New Roman"/>
          <w:bCs/>
          <w:szCs w:val="24"/>
        </w:rPr>
        <w:t xml:space="preserve">Δεν είναι </w:t>
      </w:r>
      <w:r w:rsidRPr="00192587">
        <w:rPr>
          <w:rFonts w:eastAsia="Times New Roman"/>
          <w:bCs/>
          <w:szCs w:val="24"/>
        </w:rPr>
        <w:t xml:space="preserve">μόνο η ανάκτηση της εθνικής κυριαρχίας </w:t>
      </w:r>
      <w:r>
        <w:rPr>
          <w:rFonts w:eastAsia="Times New Roman"/>
          <w:bCs/>
          <w:szCs w:val="24"/>
        </w:rPr>
        <w:t xml:space="preserve">της </w:t>
      </w:r>
      <w:r w:rsidRPr="00192587">
        <w:rPr>
          <w:rFonts w:eastAsia="Times New Roman"/>
          <w:bCs/>
          <w:szCs w:val="24"/>
        </w:rPr>
        <w:t>χώρας</w:t>
      </w:r>
      <w:r>
        <w:rPr>
          <w:rFonts w:eastAsia="Times New Roman"/>
          <w:bCs/>
          <w:szCs w:val="24"/>
        </w:rPr>
        <w:t xml:space="preserve">. Αυτήν τη χρονιά </w:t>
      </w:r>
      <w:r w:rsidRPr="00192587">
        <w:rPr>
          <w:rFonts w:eastAsia="Times New Roman"/>
          <w:bCs/>
          <w:szCs w:val="24"/>
        </w:rPr>
        <w:t>ξεκινώντας από την Πέμπτη</w:t>
      </w:r>
      <w:r>
        <w:rPr>
          <w:rFonts w:eastAsia="Times New Roman"/>
          <w:bCs/>
          <w:szCs w:val="24"/>
        </w:rPr>
        <w:t>,</w:t>
      </w:r>
      <w:r w:rsidRPr="00192587">
        <w:rPr>
          <w:rFonts w:eastAsia="Times New Roman"/>
          <w:bCs/>
          <w:szCs w:val="24"/>
        </w:rPr>
        <w:t xml:space="preserve"> </w:t>
      </w:r>
      <w:r>
        <w:rPr>
          <w:rFonts w:eastAsia="Times New Roman"/>
          <w:bCs/>
          <w:szCs w:val="24"/>
        </w:rPr>
        <w:t xml:space="preserve">από </w:t>
      </w:r>
      <w:r w:rsidRPr="00192587">
        <w:rPr>
          <w:rFonts w:eastAsia="Times New Roman"/>
          <w:bCs/>
          <w:szCs w:val="24"/>
        </w:rPr>
        <w:t xml:space="preserve">το νομοσχέδιο </w:t>
      </w:r>
      <w:r>
        <w:rPr>
          <w:rFonts w:eastAsia="Times New Roman"/>
          <w:bCs/>
          <w:szCs w:val="24"/>
        </w:rPr>
        <w:t xml:space="preserve">που κατατέθηκε από </w:t>
      </w:r>
      <w:r w:rsidRPr="00192587">
        <w:rPr>
          <w:rFonts w:eastAsia="Times New Roman"/>
          <w:bCs/>
          <w:szCs w:val="24"/>
        </w:rPr>
        <w:t>το</w:t>
      </w:r>
      <w:r>
        <w:rPr>
          <w:rFonts w:eastAsia="Times New Roman"/>
          <w:bCs/>
          <w:szCs w:val="24"/>
        </w:rPr>
        <w:t xml:space="preserve"> Υ</w:t>
      </w:r>
      <w:r w:rsidRPr="00192587">
        <w:rPr>
          <w:rFonts w:eastAsia="Times New Roman"/>
          <w:bCs/>
          <w:szCs w:val="24"/>
        </w:rPr>
        <w:t>πουργείο</w:t>
      </w:r>
      <w:r>
        <w:rPr>
          <w:rFonts w:eastAsia="Times New Roman"/>
          <w:bCs/>
          <w:szCs w:val="24"/>
        </w:rPr>
        <w:t xml:space="preserve"> Ε</w:t>
      </w:r>
      <w:r w:rsidRPr="00192587">
        <w:rPr>
          <w:rFonts w:eastAsia="Times New Roman"/>
          <w:bCs/>
          <w:szCs w:val="24"/>
        </w:rPr>
        <w:t>νέργειας</w:t>
      </w:r>
      <w:r>
        <w:rPr>
          <w:rFonts w:eastAsia="Times New Roman"/>
          <w:bCs/>
          <w:szCs w:val="24"/>
        </w:rPr>
        <w:t>,</w:t>
      </w:r>
      <w:r w:rsidRPr="00192587">
        <w:rPr>
          <w:rFonts w:eastAsia="Times New Roman"/>
          <w:bCs/>
          <w:szCs w:val="24"/>
        </w:rPr>
        <w:t xml:space="preserve"> η Ελλ</w:t>
      </w:r>
      <w:r w:rsidRPr="00192587">
        <w:rPr>
          <w:rFonts w:eastAsia="Times New Roman"/>
          <w:bCs/>
          <w:szCs w:val="24"/>
        </w:rPr>
        <w:t>άδα πλέον είναι ελεύθερη να εκμετ</w:t>
      </w:r>
      <w:r>
        <w:rPr>
          <w:rFonts w:eastAsia="Times New Roman"/>
          <w:bCs/>
          <w:szCs w:val="24"/>
        </w:rPr>
        <w:t>αλλευθ</w:t>
      </w:r>
      <w:r w:rsidRPr="00192587">
        <w:rPr>
          <w:rFonts w:eastAsia="Times New Roman"/>
          <w:bCs/>
          <w:szCs w:val="24"/>
        </w:rPr>
        <w:t xml:space="preserve">εί το </w:t>
      </w:r>
      <w:r>
        <w:rPr>
          <w:rFonts w:eastAsia="Times New Roman"/>
          <w:bCs/>
          <w:szCs w:val="24"/>
        </w:rPr>
        <w:t xml:space="preserve">εθνικό </w:t>
      </w:r>
      <w:r w:rsidRPr="00192587">
        <w:rPr>
          <w:rFonts w:eastAsia="Times New Roman"/>
          <w:bCs/>
          <w:szCs w:val="24"/>
        </w:rPr>
        <w:t>της πλούτο και ιδιαίτερα τον υποθαλάσσιο και υπόγειο πλούτο με συμφωνίες για το φυσικό αέριο που θα αλλάξουν εντελώς τ</w:t>
      </w:r>
      <w:r>
        <w:rPr>
          <w:rFonts w:eastAsia="Times New Roman"/>
          <w:bCs/>
          <w:szCs w:val="24"/>
        </w:rPr>
        <w:t xml:space="preserve">η μορφή </w:t>
      </w:r>
      <w:r w:rsidRPr="00192587">
        <w:rPr>
          <w:rFonts w:eastAsia="Times New Roman"/>
          <w:bCs/>
          <w:szCs w:val="24"/>
        </w:rPr>
        <w:t>της χώρας</w:t>
      </w:r>
      <w:r>
        <w:rPr>
          <w:rFonts w:eastAsia="Times New Roman"/>
          <w:bCs/>
          <w:szCs w:val="24"/>
        </w:rPr>
        <w:t>. Γ</w:t>
      </w:r>
      <w:r w:rsidRPr="00192587">
        <w:rPr>
          <w:rFonts w:eastAsia="Times New Roman"/>
          <w:bCs/>
          <w:szCs w:val="24"/>
        </w:rPr>
        <w:t xml:space="preserve">ίνεται πραγματικότητα αυτό με τη δεδομένη χρονική συγκυρία όπου </w:t>
      </w:r>
      <w:r>
        <w:rPr>
          <w:rFonts w:eastAsia="Times New Roman"/>
          <w:bCs/>
          <w:szCs w:val="24"/>
        </w:rPr>
        <w:t xml:space="preserve">η </w:t>
      </w:r>
      <w:r w:rsidRPr="00192587">
        <w:rPr>
          <w:rFonts w:eastAsia="Times New Roman"/>
          <w:bCs/>
          <w:szCs w:val="24"/>
        </w:rPr>
        <w:t>Ελλάδα απαλλάσσ</w:t>
      </w:r>
      <w:r>
        <w:rPr>
          <w:rFonts w:eastAsia="Times New Roman"/>
          <w:bCs/>
          <w:szCs w:val="24"/>
        </w:rPr>
        <w:t>ε</w:t>
      </w:r>
      <w:r w:rsidRPr="00192587">
        <w:rPr>
          <w:rFonts w:eastAsia="Times New Roman"/>
          <w:bCs/>
          <w:szCs w:val="24"/>
        </w:rPr>
        <w:t xml:space="preserve">ται από τις </w:t>
      </w:r>
      <w:r>
        <w:rPr>
          <w:rFonts w:eastAsia="Times New Roman"/>
          <w:bCs/>
          <w:szCs w:val="24"/>
        </w:rPr>
        <w:t>αλυτρωτικές συμ</w:t>
      </w:r>
      <w:r w:rsidRPr="00192587">
        <w:rPr>
          <w:rFonts w:eastAsia="Times New Roman"/>
          <w:bCs/>
          <w:szCs w:val="24"/>
        </w:rPr>
        <w:t>βάσεις και η εξέλιξη αυτή εξυπηρετεί μόνο τα ε</w:t>
      </w:r>
      <w:r>
        <w:rPr>
          <w:rFonts w:eastAsia="Times New Roman"/>
          <w:bCs/>
          <w:szCs w:val="24"/>
        </w:rPr>
        <w:t xml:space="preserve">λληνικά </w:t>
      </w:r>
      <w:r w:rsidRPr="00192587">
        <w:rPr>
          <w:rFonts w:eastAsia="Times New Roman"/>
          <w:bCs/>
          <w:szCs w:val="24"/>
        </w:rPr>
        <w:t>συμφέροντα</w:t>
      </w:r>
      <w:r>
        <w:rPr>
          <w:rFonts w:eastAsia="Times New Roman"/>
          <w:bCs/>
          <w:szCs w:val="24"/>
        </w:rPr>
        <w:t>.</w:t>
      </w:r>
    </w:p>
    <w:p w14:paraId="5FC2F8EB" w14:textId="77777777" w:rsidR="0020643A" w:rsidRDefault="00E84ECF">
      <w:pPr>
        <w:tabs>
          <w:tab w:val="left" w:pos="2940"/>
        </w:tabs>
        <w:spacing w:line="600" w:lineRule="auto"/>
        <w:ind w:firstLine="720"/>
        <w:contextualSpacing/>
        <w:jc w:val="both"/>
        <w:rPr>
          <w:rFonts w:eastAsia="Times New Roman"/>
          <w:bCs/>
          <w:szCs w:val="24"/>
        </w:rPr>
      </w:pPr>
      <w:r>
        <w:rPr>
          <w:rFonts w:eastAsia="Times New Roman"/>
          <w:bCs/>
          <w:szCs w:val="24"/>
        </w:rPr>
        <w:t>Από το Β</w:t>
      </w:r>
      <w:r w:rsidRPr="00192587">
        <w:rPr>
          <w:rFonts w:eastAsia="Times New Roman"/>
          <w:bCs/>
          <w:szCs w:val="24"/>
        </w:rPr>
        <w:t>ήμα αυτό είχαμε μιλήσει για την εκμετάλλευση των ελληνικών αποθεμάτων</w:t>
      </w:r>
      <w:r>
        <w:rPr>
          <w:rFonts w:eastAsia="Times New Roman"/>
          <w:bCs/>
          <w:szCs w:val="24"/>
        </w:rPr>
        <w:t xml:space="preserve"> που θα</w:t>
      </w:r>
      <w:r w:rsidRPr="00192587">
        <w:rPr>
          <w:rFonts w:eastAsia="Times New Roman"/>
          <w:bCs/>
          <w:szCs w:val="24"/>
        </w:rPr>
        <w:t xml:space="preserve"> αξιοποιηθούν από την Ελλάδα και όχι από κάποιο σχήμα εκχώρησης </w:t>
      </w:r>
      <w:r>
        <w:rPr>
          <w:rFonts w:eastAsia="Times New Roman"/>
          <w:bCs/>
          <w:szCs w:val="24"/>
        </w:rPr>
        <w:t>δ</w:t>
      </w:r>
      <w:r w:rsidRPr="00192587">
        <w:rPr>
          <w:rFonts w:eastAsia="Times New Roman"/>
          <w:bCs/>
          <w:szCs w:val="24"/>
        </w:rPr>
        <w:t>ημό</w:t>
      </w:r>
      <w:r>
        <w:rPr>
          <w:rFonts w:eastAsia="Times New Roman"/>
          <w:bCs/>
          <w:szCs w:val="24"/>
        </w:rPr>
        <w:t xml:space="preserve">σιας περιουσίας με έδρα  το Λουξεμβούργο, </w:t>
      </w:r>
      <w:r w:rsidRPr="00192587">
        <w:rPr>
          <w:rFonts w:eastAsia="Times New Roman"/>
          <w:bCs/>
          <w:szCs w:val="24"/>
        </w:rPr>
        <w:t>όπως είχε προσυπογράψει η προ</w:t>
      </w:r>
      <w:r>
        <w:rPr>
          <w:rFonts w:eastAsia="Times New Roman"/>
          <w:bCs/>
          <w:szCs w:val="24"/>
        </w:rPr>
        <w:t>ηγούμενη κ</w:t>
      </w:r>
      <w:r w:rsidRPr="00192587">
        <w:rPr>
          <w:rFonts w:eastAsia="Times New Roman"/>
          <w:bCs/>
          <w:szCs w:val="24"/>
        </w:rPr>
        <w:t>υβέρνηση</w:t>
      </w:r>
      <w:r>
        <w:rPr>
          <w:rFonts w:eastAsia="Times New Roman"/>
          <w:bCs/>
          <w:szCs w:val="24"/>
        </w:rPr>
        <w:t>, στόχος απαραίτητο</w:t>
      </w:r>
      <w:r w:rsidRPr="00192587">
        <w:rPr>
          <w:rFonts w:eastAsia="Times New Roman"/>
          <w:bCs/>
          <w:szCs w:val="24"/>
        </w:rPr>
        <w:t xml:space="preserve">ς τον </w:t>
      </w:r>
      <w:r>
        <w:rPr>
          <w:rFonts w:eastAsia="Times New Roman"/>
          <w:bCs/>
          <w:szCs w:val="24"/>
        </w:rPr>
        <w:t>δανειστών. Ή</w:t>
      </w:r>
      <w:r w:rsidRPr="00192587">
        <w:rPr>
          <w:rFonts w:eastAsia="Times New Roman"/>
          <w:bCs/>
          <w:szCs w:val="24"/>
        </w:rPr>
        <w:t>ταν ο κύριος στόχος που η Ελλάδα μπήκε στην κρίση</w:t>
      </w:r>
      <w:r>
        <w:rPr>
          <w:rFonts w:eastAsia="Times New Roman"/>
          <w:bCs/>
          <w:szCs w:val="24"/>
        </w:rPr>
        <w:t>,</w:t>
      </w:r>
      <w:r w:rsidRPr="00192587">
        <w:rPr>
          <w:rFonts w:eastAsia="Times New Roman"/>
          <w:bCs/>
          <w:szCs w:val="24"/>
        </w:rPr>
        <w:t xml:space="preserve"> ήταν ο κύρι</w:t>
      </w:r>
      <w:r w:rsidRPr="00192587">
        <w:rPr>
          <w:rFonts w:eastAsia="Times New Roman"/>
          <w:bCs/>
          <w:szCs w:val="24"/>
        </w:rPr>
        <w:t>ος στόχος που δέ</w:t>
      </w:r>
      <w:r>
        <w:rPr>
          <w:rFonts w:eastAsia="Times New Roman"/>
          <w:bCs/>
          <w:szCs w:val="24"/>
        </w:rPr>
        <w:t>θηκε η Ελλάδα στα μνημόνια.</w:t>
      </w:r>
    </w:p>
    <w:p w14:paraId="5FC2F8EC" w14:textId="77777777" w:rsidR="0020643A" w:rsidRDefault="00E84ECF">
      <w:pPr>
        <w:tabs>
          <w:tab w:val="left" w:pos="2940"/>
        </w:tabs>
        <w:spacing w:line="600" w:lineRule="auto"/>
        <w:ind w:firstLine="720"/>
        <w:contextualSpacing/>
        <w:jc w:val="both"/>
        <w:rPr>
          <w:rFonts w:eastAsia="Times New Roman"/>
          <w:bCs/>
          <w:szCs w:val="24"/>
        </w:rPr>
      </w:pPr>
      <w:r>
        <w:rPr>
          <w:rFonts w:eastAsia="Times New Roman"/>
          <w:bCs/>
          <w:szCs w:val="24"/>
        </w:rPr>
        <w:t>Κ</w:t>
      </w:r>
      <w:r w:rsidRPr="00192587">
        <w:rPr>
          <w:rFonts w:eastAsia="Times New Roman"/>
          <w:bCs/>
          <w:szCs w:val="24"/>
        </w:rPr>
        <w:t xml:space="preserve">αι αυτή </w:t>
      </w:r>
      <w:r>
        <w:rPr>
          <w:rFonts w:eastAsia="Times New Roman"/>
          <w:bCs/>
          <w:szCs w:val="24"/>
        </w:rPr>
        <w:t xml:space="preserve">η </w:t>
      </w:r>
      <w:r w:rsidRPr="00192587">
        <w:rPr>
          <w:rFonts w:eastAsia="Times New Roman"/>
          <w:bCs/>
          <w:szCs w:val="24"/>
        </w:rPr>
        <w:t>ι</w:t>
      </w:r>
      <w:r>
        <w:rPr>
          <w:rFonts w:eastAsia="Times New Roman"/>
          <w:bCs/>
          <w:szCs w:val="24"/>
        </w:rPr>
        <w:t>στορική στιγμή προετοιμάστηκε προσεκτικά από την Κ</w:t>
      </w:r>
      <w:r w:rsidRPr="00192587">
        <w:rPr>
          <w:rFonts w:eastAsia="Times New Roman"/>
          <w:bCs/>
          <w:szCs w:val="24"/>
        </w:rPr>
        <w:t>υβέρνηση</w:t>
      </w:r>
      <w:r>
        <w:rPr>
          <w:rFonts w:eastAsia="Times New Roman"/>
          <w:bCs/>
          <w:szCs w:val="24"/>
        </w:rPr>
        <w:t>, από το σύνολο της Κ</w:t>
      </w:r>
      <w:r w:rsidRPr="00192587">
        <w:rPr>
          <w:rFonts w:eastAsia="Times New Roman"/>
          <w:bCs/>
          <w:szCs w:val="24"/>
        </w:rPr>
        <w:t>υβέρνησης</w:t>
      </w:r>
      <w:r>
        <w:rPr>
          <w:rFonts w:eastAsia="Times New Roman"/>
          <w:bCs/>
          <w:szCs w:val="24"/>
        </w:rPr>
        <w:t>,</w:t>
      </w:r>
      <w:r w:rsidRPr="00192587">
        <w:rPr>
          <w:rFonts w:eastAsia="Times New Roman"/>
          <w:bCs/>
          <w:szCs w:val="24"/>
        </w:rPr>
        <w:t xml:space="preserve"> από το Υπουργείο Εθνικής </w:t>
      </w:r>
      <w:r>
        <w:rPr>
          <w:rFonts w:eastAsia="Times New Roman"/>
          <w:bCs/>
          <w:szCs w:val="24"/>
        </w:rPr>
        <w:t>Ο</w:t>
      </w:r>
      <w:r w:rsidRPr="00192587">
        <w:rPr>
          <w:rFonts w:eastAsia="Times New Roman"/>
          <w:bCs/>
          <w:szCs w:val="24"/>
        </w:rPr>
        <w:t>ικονομίας</w:t>
      </w:r>
      <w:r>
        <w:rPr>
          <w:rFonts w:eastAsia="Times New Roman"/>
          <w:bCs/>
          <w:szCs w:val="24"/>
        </w:rPr>
        <w:t xml:space="preserve"> -κ</w:t>
      </w:r>
      <w:r w:rsidRPr="00192587">
        <w:rPr>
          <w:rFonts w:eastAsia="Times New Roman"/>
          <w:bCs/>
          <w:szCs w:val="24"/>
        </w:rPr>
        <w:t>αι θέλ</w:t>
      </w:r>
      <w:r>
        <w:rPr>
          <w:rFonts w:eastAsia="Times New Roman"/>
          <w:bCs/>
          <w:szCs w:val="24"/>
        </w:rPr>
        <w:t xml:space="preserve">ω </w:t>
      </w:r>
      <w:r w:rsidRPr="00192587">
        <w:rPr>
          <w:rFonts w:eastAsia="Times New Roman"/>
          <w:bCs/>
          <w:szCs w:val="24"/>
        </w:rPr>
        <w:t>να σ</w:t>
      </w:r>
      <w:r>
        <w:rPr>
          <w:rFonts w:eastAsia="Times New Roman"/>
          <w:bCs/>
          <w:szCs w:val="24"/>
        </w:rPr>
        <w:t>υχ</w:t>
      </w:r>
      <w:r w:rsidRPr="00192587">
        <w:rPr>
          <w:rFonts w:eastAsia="Times New Roman"/>
          <w:bCs/>
          <w:szCs w:val="24"/>
        </w:rPr>
        <w:t xml:space="preserve">χαρώ </w:t>
      </w:r>
      <w:r>
        <w:rPr>
          <w:rFonts w:eastAsia="Times New Roman"/>
          <w:bCs/>
          <w:szCs w:val="24"/>
        </w:rPr>
        <w:t xml:space="preserve">το </w:t>
      </w:r>
      <w:r w:rsidRPr="00192587">
        <w:rPr>
          <w:rFonts w:eastAsia="Times New Roman"/>
          <w:bCs/>
          <w:szCs w:val="24"/>
        </w:rPr>
        <w:t>οικονομικ</w:t>
      </w:r>
      <w:r>
        <w:rPr>
          <w:rFonts w:eastAsia="Times New Roman"/>
          <w:bCs/>
          <w:szCs w:val="24"/>
        </w:rPr>
        <w:t>ό</w:t>
      </w:r>
      <w:r w:rsidRPr="00192587">
        <w:rPr>
          <w:rFonts w:eastAsia="Times New Roman"/>
          <w:bCs/>
          <w:szCs w:val="24"/>
        </w:rPr>
        <w:t xml:space="preserve"> επιτελείο</w:t>
      </w:r>
      <w:r>
        <w:rPr>
          <w:rFonts w:eastAsia="Times New Roman"/>
          <w:bCs/>
          <w:szCs w:val="24"/>
        </w:rPr>
        <w:t xml:space="preserve"> της Κ</w:t>
      </w:r>
      <w:r w:rsidRPr="00192587">
        <w:rPr>
          <w:rFonts w:eastAsia="Times New Roman"/>
          <w:bCs/>
          <w:szCs w:val="24"/>
        </w:rPr>
        <w:t>υβέρνησης για αυτό το απ</w:t>
      </w:r>
      <w:r w:rsidRPr="00192587">
        <w:rPr>
          <w:rFonts w:eastAsia="Times New Roman"/>
          <w:bCs/>
          <w:szCs w:val="24"/>
        </w:rPr>
        <w:t>οτέλεσμα</w:t>
      </w:r>
      <w:r>
        <w:rPr>
          <w:rFonts w:eastAsia="Times New Roman"/>
          <w:bCs/>
          <w:szCs w:val="24"/>
        </w:rPr>
        <w:t xml:space="preserve">-, </w:t>
      </w:r>
      <w:r w:rsidRPr="00192587">
        <w:rPr>
          <w:rFonts w:eastAsia="Times New Roman"/>
          <w:bCs/>
          <w:szCs w:val="24"/>
        </w:rPr>
        <w:t>από το Υπουργείο Εθνικής Άμυνας</w:t>
      </w:r>
      <w:r>
        <w:rPr>
          <w:rFonts w:eastAsia="Times New Roman"/>
          <w:bCs/>
          <w:szCs w:val="24"/>
        </w:rPr>
        <w:t>, από το Υ</w:t>
      </w:r>
      <w:r w:rsidRPr="00192587">
        <w:rPr>
          <w:rFonts w:eastAsia="Times New Roman"/>
          <w:bCs/>
          <w:szCs w:val="24"/>
        </w:rPr>
        <w:t xml:space="preserve">πουργείο </w:t>
      </w:r>
      <w:r>
        <w:rPr>
          <w:rFonts w:eastAsia="Times New Roman"/>
          <w:bCs/>
          <w:szCs w:val="24"/>
        </w:rPr>
        <w:t>Ε</w:t>
      </w:r>
      <w:r w:rsidRPr="00192587">
        <w:rPr>
          <w:rFonts w:eastAsia="Times New Roman"/>
          <w:bCs/>
          <w:szCs w:val="24"/>
        </w:rPr>
        <w:t>ξωτερικών</w:t>
      </w:r>
      <w:r>
        <w:rPr>
          <w:rFonts w:eastAsia="Times New Roman"/>
          <w:bCs/>
          <w:szCs w:val="24"/>
        </w:rPr>
        <w:t>,</w:t>
      </w:r>
      <w:r w:rsidRPr="00192587">
        <w:rPr>
          <w:rFonts w:eastAsia="Times New Roman"/>
          <w:bCs/>
          <w:szCs w:val="24"/>
        </w:rPr>
        <w:t xml:space="preserve"> διότι η θέση πλέον της χώρας έχει πολύ μεγάλη διαφορά από τη θέση του </w:t>
      </w:r>
      <w:r>
        <w:rPr>
          <w:rFonts w:eastAsia="Times New Roman"/>
          <w:bCs/>
          <w:szCs w:val="24"/>
        </w:rPr>
        <w:t>2010, του 2012, ακόμα και του 2014.</w:t>
      </w:r>
    </w:p>
    <w:p w14:paraId="5FC2F8ED" w14:textId="77777777" w:rsidR="0020643A" w:rsidRDefault="00E84ECF">
      <w:pPr>
        <w:tabs>
          <w:tab w:val="left" w:pos="2940"/>
        </w:tabs>
        <w:spacing w:line="600" w:lineRule="auto"/>
        <w:ind w:firstLine="720"/>
        <w:contextualSpacing/>
        <w:jc w:val="both"/>
        <w:rPr>
          <w:rFonts w:eastAsia="Times New Roman"/>
          <w:bCs/>
          <w:szCs w:val="24"/>
        </w:rPr>
      </w:pPr>
      <w:r>
        <w:rPr>
          <w:rFonts w:eastAsia="Times New Roman"/>
          <w:bCs/>
          <w:szCs w:val="24"/>
        </w:rPr>
        <w:t>Η</w:t>
      </w:r>
      <w:r w:rsidRPr="00192587">
        <w:rPr>
          <w:rFonts w:eastAsia="Times New Roman"/>
          <w:bCs/>
          <w:szCs w:val="24"/>
        </w:rPr>
        <w:t xml:space="preserve"> Ελλάδα με διμερείς</w:t>
      </w:r>
      <w:r>
        <w:rPr>
          <w:rFonts w:eastAsia="Times New Roman"/>
          <w:bCs/>
          <w:szCs w:val="24"/>
        </w:rPr>
        <w:t xml:space="preserve">, </w:t>
      </w:r>
      <w:r w:rsidRPr="00192587">
        <w:rPr>
          <w:rFonts w:eastAsia="Times New Roman"/>
          <w:bCs/>
          <w:szCs w:val="24"/>
        </w:rPr>
        <w:t>τριμερ</w:t>
      </w:r>
      <w:r>
        <w:rPr>
          <w:rFonts w:eastAsia="Times New Roman"/>
          <w:bCs/>
          <w:szCs w:val="24"/>
        </w:rPr>
        <w:t>εί</w:t>
      </w:r>
      <w:r w:rsidRPr="00192587">
        <w:rPr>
          <w:rFonts w:eastAsia="Times New Roman"/>
          <w:bCs/>
          <w:szCs w:val="24"/>
        </w:rPr>
        <w:t xml:space="preserve">ς </w:t>
      </w:r>
      <w:r>
        <w:rPr>
          <w:rFonts w:eastAsia="Times New Roman"/>
          <w:bCs/>
          <w:szCs w:val="24"/>
        </w:rPr>
        <w:t xml:space="preserve">και </w:t>
      </w:r>
      <w:r w:rsidRPr="00192587">
        <w:rPr>
          <w:rFonts w:eastAsia="Times New Roman"/>
          <w:bCs/>
          <w:szCs w:val="24"/>
        </w:rPr>
        <w:t>τετραμερ</w:t>
      </w:r>
      <w:r>
        <w:rPr>
          <w:rFonts w:eastAsia="Times New Roman"/>
          <w:bCs/>
          <w:szCs w:val="24"/>
        </w:rPr>
        <w:t>είς συμφωνίε</w:t>
      </w:r>
      <w:r w:rsidRPr="00192587">
        <w:rPr>
          <w:rFonts w:eastAsia="Times New Roman"/>
          <w:bCs/>
          <w:szCs w:val="24"/>
        </w:rPr>
        <w:t>ς μέσω της Κύπρου στο</w:t>
      </w:r>
      <w:r>
        <w:rPr>
          <w:rFonts w:eastAsia="Times New Roman"/>
          <w:bCs/>
          <w:szCs w:val="24"/>
        </w:rPr>
        <w:t>ν</w:t>
      </w:r>
      <w:r w:rsidRPr="00192587">
        <w:rPr>
          <w:rFonts w:eastAsia="Times New Roman"/>
          <w:bCs/>
          <w:szCs w:val="24"/>
        </w:rPr>
        <w:t xml:space="preserve"> </w:t>
      </w:r>
      <w:r>
        <w:rPr>
          <w:rFonts w:eastAsia="Times New Roman"/>
          <w:bCs/>
          <w:szCs w:val="24"/>
        </w:rPr>
        <w:t>ν</w:t>
      </w:r>
      <w:r w:rsidRPr="00192587">
        <w:rPr>
          <w:rFonts w:eastAsia="Times New Roman"/>
          <w:bCs/>
          <w:szCs w:val="24"/>
        </w:rPr>
        <w:t xml:space="preserve">ότο </w:t>
      </w:r>
      <w:r w:rsidRPr="00192587">
        <w:rPr>
          <w:rFonts w:eastAsia="Times New Roman"/>
          <w:bCs/>
          <w:szCs w:val="24"/>
        </w:rPr>
        <w:t>με το Ισραήλ</w:t>
      </w:r>
      <w:r>
        <w:rPr>
          <w:rFonts w:eastAsia="Times New Roman"/>
          <w:bCs/>
          <w:szCs w:val="24"/>
        </w:rPr>
        <w:t>,</w:t>
      </w:r>
      <w:r w:rsidRPr="00192587">
        <w:rPr>
          <w:rFonts w:eastAsia="Times New Roman"/>
          <w:bCs/>
          <w:szCs w:val="24"/>
        </w:rPr>
        <w:t xml:space="preserve"> την Αίγυπτο</w:t>
      </w:r>
      <w:r>
        <w:rPr>
          <w:rFonts w:eastAsia="Times New Roman"/>
          <w:bCs/>
          <w:szCs w:val="24"/>
        </w:rPr>
        <w:t>,</w:t>
      </w:r>
      <w:r w:rsidRPr="00192587">
        <w:rPr>
          <w:rFonts w:eastAsia="Times New Roman"/>
          <w:bCs/>
          <w:szCs w:val="24"/>
        </w:rPr>
        <w:t xml:space="preserve"> την Ιορδανία</w:t>
      </w:r>
      <w:r>
        <w:rPr>
          <w:rFonts w:eastAsia="Times New Roman"/>
          <w:bCs/>
          <w:szCs w:val="24"/>
        </w:rPr>
        <w:t>,</w:t>
      </w:r>
      <w:r w:rsidRPr="00192587">
        <w:rPr>
          <w:rFonts w:eastAsia="Times New Roman"/>
          <w:bCs/>
          <w:szCs w:val="24"/>
        </w:rPr>
        <w:t xml:space="preserve"> τα Ηνωμένα Αραβικά Εμιράτα</w:t>
      </w:r>
      <w:r>
        <w:rPr>
          <w:rFonts w:eastAsia="Times New Roman"/>
          <w:bCs/>
          <w:szCs w:val="24"/>
        </w:rPr>
        <w:t>,</w:t>
      </w:r>
      <w:r w:rsidRPr="00192587">
        <w:rPr>
          <w:rFonts w:eastAsia="Times New Roman"/>
          <w:bCs/>
          <w:szCs w:val="24"/>
        </w:rPr>
        <w:t xml:space="preserve"> στο </w:t>
      </w:r>
      <w:r>
        <w:rPr>
          <w:rFonts w:eastAsia="Times New Roman"/>
          <w:bCs/>
          <w:szCs w:val="24"/>
        </w:rPr>
        <w:t>β</w:t>
      </w:r>
      <w:r w:rsidRPr="00192587">
        <w:rPr>
          <w:rFonts w:eastAsia="Times New Roman"/>
          <w:bCs/>
          <w:szCs w:val="24"/>
        </w:rPr>
        <w:t xml:space="preserve">ορρά </w:t>
      </w:r>
      <w:r w:rsidRPr="00192587">
        <w:rPr>
          <w:rFonts w:eastAsia="Times New Roman"/>
          <w:bCs/>
          <w:szCs w:val="24"/>
        </w:rPr>
        <w:t>με τη Βουλγαρία και τη Ρουμανία</w:t>
      </w:r>
      <w:r>
        <w:rPr>
          <w:rFonts w:eastAsia="Times New Roman"/>
          <w:bCs/>
          <w:szCs w:val="24"/>
        </w:rPr>
        <w:t>,</w:t>
      </w:r>
      <w:r w:rsidRPr="00192587">
        <w:rPr>
          <w:rFonts w:eastAsia="Times New Roman"/>
          <w:bCs/>
          <w:szCs w:val="24"/>
        </w:rPr>
        <w:t xml:space="preserve"> από μέρος του προβλήματος έγινε άξονα</w:t>
      </w:r>
      <w:r>
        <w:rPr>
          <w:rFonts w:eastAsia="Times New Roman"/>
          <w:bCs/>
          <w:szCs w:val="24"/>
        </w:rPr>
        <w:t>ς</w:t>
      </w:r>
      <w:r w:rsidRPr="00192587">
        <w:rPr>
          <w:rFonts w:eastAsia="Times New Roman"/>
          <w:bCs/>
          <w:szCs w:val="24"/>
        </w:rPr>
        <w:t xml:space="preserve"> σταθερό</w:t>
      </w:r>
      <w:r>
        <w:rPr>
          <w:rFonts w:eastAsia="Times New Roman"/>
          <w:bCs/>
          <w:szCs w:val="24"/>
        </w:rPr>
        <w:t xml:space="preserve">τητος </w:t>
      </w:r>
      <w:r w:rsidRPr="00192587">
        <w:rPr>
          <w:rFonts w:eastAsia="Times New Roman"/>
          <w:bCs/>
          <w:szCs w:val="24"/>
        </w:rPr>
        <w:t>και η λύση</w:t>
      </w:r>
      <w:r>
        <w:rPr>
          <w:rFonts w:eastAsia="Times New Roman"/>
          <w:bCs/>
          <w:szCs w:val="24"/>
        </w:rPr>
        <w:t>. Π</w:t>
      </w:r>
      <w:r w:rsidRPr="00192587">
        <w:rPr>
          <w:rFonts w:eastAsia="Times New Roman"/>
          <w:bCs/>
          <w:szCs w:val="24"/>
        </w:rPr>
        <w:t xml:space="preserve">λέον έχουμε δέσει συμμαχίες που βοηθούν τη μετεξέλιξη της χώρας σε </w:t>
      </w:r>
      <w:r>
        <w:rPr>
          <w:rFonts w:eastAsia="Times New Roman"/>
          <w:bCs/>
          <w:szCs w:val="24"/>
        </w:rPr>
        <w:t xml:space="preserve">έναν </w:t>
      </w:r>
      <w:r w:rsidRPr="00192587">
        <w:rPr>
          <w:rFonts w:eastAsia="Times New Roman"/>
          <w:bCs/>
          <w:szCs w:val="24"/>
        </w:rPr>
        <w:t>ενεργειακό κόμβο</w:t>
      </w:r>
      <w:r>
        <w:rPr>
          <w:rFonts w:eastAsia="Times New Roman"/>
          <w:bCs/>
          <w:szCs w:val="24"/>
        </w:rPr>
        <w:t>.</w:t>
      </w:r>
    </w:p>
    <w:p w14:paraId="5FC2F8EE" w14:textId="77777777" w:rsidR="0020643A" w:rsidRDefault="00E84ECF">
      <w:pPr>
        <w:tabs>
          <w:tab w:val="left" w:pos="2940"/>
        </w:tabs>
        <w:spacing w:line="600" w:lineRule="auto"/>
        <w:ind w:firstLine="720"/>
        <w:contextualSpacing/>
        <w:jc w:val="both"/>
        <w:rPr>
          <w:rFonts w:eastAsia="Times New Roman"/>
          <w:bCs/>
          <w:szCs w:val="24"/>
        </w:rPr>
      </w:pPr>
      <w:r>
        <w:rPr>
          <w:rFonts w:eastAsia="Times New Roman"/>
          <w:bCs/>
          <w:szCs w:val="24"/>
        </w:rPr>
        <w:t>Ο</w:t>
      </w:r>
      <w:r w:rsidRPr="00192587">
        <w:rPr>
          <w:rFonts w:eastAsia="Times New Roman"/>
          <w:bCs/>
          <w:szCs w:val="24"/>
        </w:rPr>
        <w:t xml:space="preserve"> Υπουργός Εξωτερικών </w:t>
      </w:r>
      <w:r>
        <w:rPr>
          <w:rFonts w:eastAsia="Times New Roman"/>
          <w:bCs/>
          <w:szCs w:val="24"/>
        </w:rPr>
        <w:t xml:space="preserve">των </w:t>
      </w:r>
      <w:r w:rsidRPr="00192587">
        <w:rPr>
          <w:rFonts w:eastAsia="Times New Roman"/>
          <w:bCs/>
          <w:szCs w:val="24"/>
        </w:rPr>
        <w:t>Ηνωμένων Πολιτειών την προηγούμενη εβδομάδα κατ</w:t>
      </w:r>
      <w:r>
        <w:rPr>
          <w:rFonts w:eastAsia="Times New Roman"/>
          <w:bCs/>
          <w:szCs w:val="24"/>
        </w:rPr>
        <w:t xml:space="preserve">ά τη συζήτηση </w:t>
      </w:r>
      <w:r w:rsidRPr="00192587">
        <w:rPr>
          <w:rFonts w:eastAsia="Times New Roman"/>
          <w:bCs/>
          <w:szCs w:val="24"/>
        </w:rPr>
        <w:t xml:space="preserve">της στρατηγικής συμφωνίας με την Ελλάδα έβαλε τη χώρα μας στο λεγόμενο Plan </w:t>
      </w:r>
      <w:r>
        <w:rPr>
          <w:rFonts w:eastAsia="Times New Roman"/>
          <w:bCs/>
          <w:szCs w:val="24"/>
        </w:rPr>
        <w:t xml:space="preserve">Α, </w:t>
      </w:r>
      <w:r w:rsidRPr="00192587">
        <w:rPr>
          <w:rFonts w:eastAsia="Times New Roman"/>
          <w:bCs/>
          <w:szCs w:val="24"/>
        </w:rPr>
        <w:t xml:space="preserve">που σημαίνει ότι η Ελλάδα πλέον αποτελεί τον πρώτο και κύριο </w:t>
      </w:r>
      <w:r>
        <w:rPr>
          <w:rFonts w:eastAsia="Times New Roman"/>
          <w:bCs/>
          <w:szCs w:val="24"/>
        </w:rPr>
        <w:t>σύμμαχο των</w:t>
      </w:r>
      <w:r>
        <w:rPr>
          <w:rFonts w:eastAsia="Times New Roman"/>
          <w:bCs/>
          <w:szCs w:val="24"/>
        </w:rPr>
        <w:t xml:space="preserve"> Ηνωμένων</w:t>
      </w:r>
      <w:r w:rsidRPr="00192587">
        <w:rPr>
          <w:rFonts w:eastAsia="Times New Roman"/>
          <w:bCs/>
          <w:szCs w:val="24"/>
        </w:rPr>
        <w:t xml:space="preserve"> Πολιτειών στην ευρύτερη περιοχή</w:t>
      </w:r>
      <w:r>
        <w:rPr>
          <w:rFonts w:eastAsia="Times New Roman"/>
          <w:bCs/>
          <w:szCs w:val="24"/>
        </w:rPr>
        <w:t xml:space="preserve"> όσον αφορά </w:t>
      </w:r>
      <w:r>
        <w:rPr>
          <w:rFonts w:eastAsia="Times New Roman"/>
          <w:bCs/>
          <w:szCs w:val="24"/>
        </w:rPr>
        <w:t>σ</w:t>
      </w:r>
      <w:r>
        <w:rPr>
          <w:rFonts w:eastAsia="Times New Roman"/>
          <w:bCs/>
          <w:szCs w:val="24"/>
        </w:rPr>
        <w:t>την ενέργεια.</w:t>
      </w:r>
    </w:p>
    <w:p w14:paraId="5FC2F8EF" w14:textId="77777777" w:rsidR="0020643A" w:rsidRDefault="00E84ECF">
      <w:pPr>
        <w:tabs>
          <w:tab w:val="left" w:pos="2940"/>
        </w:tabs>
        <w:spacing w:line="600" w:lineRule="auto"/>
        <w:ind w:firstLine="720"/>
        <w:contextualSpacing/>
        <w:jc w:val="both"/>
        <w:rPr>
          <w:rFonts w:eastAsia="Times New Roman"/>
          <w:bCs/>
          <w:szCs w:val="24"/>
        </w:rPr>
      </w:pPr>
      <w:r>
        <w:rPr>
          <w:rFonts w:eastAsia="Times New Roman"/>
          <w:bCs/>
          <w:szCs w:val="24"/>
        </w:rPr>
        <w:t>Σ</w:t>
      </w:r>
      <w:r w:rsidRPr="00192587">
        <w:rPr>
          <w:rFonts w:eastAsia="Times New Roman"/>
          <w:bCs/>
          <w:szCs w:val="24"/>
        </w:rPr>
        <w:t>ε λίγο καιρό θα προχωρήσει ο αγωγός σύνδεσης των αποθεμάτων από την Κύπρο</w:t>
      </w:r>
      <w:r>
        <w:rPr>
          <w:rFonts w:eastAsia="Times New Roman"/>
          <w:bCs/>
          <w:szCs w:val="24"/>
        </w:rPr>
        <w:t>,</w:t>
      </w:r>
      <w:r w:rsidRPr="00192587">
        <w:rPr>
          <w:rFonts w:eastAsia="Times New Roman"/>
          <w:bCs/>
          <w:szCs w:val="24"/>
        </w:rPr>
        <w:t xml:space="preserve"> την Αίγυπτο και το Ισραήλ μέσω της Κρήτης και της δυτικής Ελλάδος</w:t>
      </w:r>
      <w:r>
        <w:rPr>
          <w:rFonts w:eastAsia="Times New Roman"/>
          <w:bCs/>
          <w:szCs w:val="24"/>
        </w:rPr>
        <w:t>,</w:t>
      </w:r>
      <w:r w:rsidRPr="00192587">
        <w:rPr>
          <w:rFonts w:eastAsia="Times New Roman"/>
          <w:bCs/>
          <w:szCs w:val="24"/>
        </w:rPr>
        <w:t xml:space="preserve"> ενός αγωγού που θα ανατρέψει τη γεωπολιτική κατάσταση </w:t>
      </w:r>
      <w:r>
        <w:rPr>
          <w:rFonts w:eastAsia="Times New Roman"/>
          <w:bCs/>
          <w:szCs w:val="24"/>
        </w:rPr>
        <w:t xml:space="preserve">της ενέργειας </w:t>
      </w:r>
      <w:r>
        <w:rPr>
          <w:rFonts w:eastAsia="Times New Roman"/>
          <w:bCs/>
          <w:szCs w:val="24"/>
        </w:rPr>
        <w:t xml:space="preserve">σ’ </w:t>
      </w:r>
      <w:r>
        <w:rPr>
          <w:rFonts w:eastAsia="Times New Roman"/>
          <w:bCs/>
          <w:szCs w:val="24"/>
        </w:rPr>
        <w:t xml:space="preserve">όλη την Ευρώπη. </w:t>
      </w:r>
    </w:p>
    <w:p w14:paraId="5FC2F8F0" w14:textId="77777777" w:rsidR="0020643A" w:rsidRDefault="00E84ECF">
      <w:pPr>
        <w:tabs>
          <w:tab w:val="left" w:pos="2940"/>
        </w:tabs>
        <w:spacing w:line="600" w:lineRule="auto"/>
        <w:ind w:firstLine="720"/>
        <w:contextualSpacing/>
        <w:jc w:val="both"/>
        <w:rPr>
          <w:rFonts w:eastAsia="Times New Roman"/>
          <w:bCs/>
          <w:szCs w:val="24"/>
        </w:rPr>
      </w:pPr>
      <w:r>
        <w:rPr>
          <w:rFonts w:eastAsia="Times New Roman"/>
          <w:bCs/>
          <w:szCs w:val="24"/>
        </w:rPr>
        <w:t xml:space="preserve">Ήδη </w:t>
      </w:r>
      <w:r w:rsidRPr="00192587">
        <w:rPr>
          <w:rFonts w:eastAsia="Times New Roman"/>
          <w:bCs/>
          <w:szCs w:val="24"/>
        </w:rPr>
        <w:t xml:space="preserve">στην Αλεξανδρούπολη χτίζεται η </w:t>
      </w:r>
      <w:r w:rsidRPr="00192587">
        <w:rPr>
          <w:rFonts w:eastAsia="Times New Roman"/>
          <w:bCs/>
          <w:szCs w:val="24"/>
        </w:rPr>
        <w:t>κ</w:t>
      </w:r>
      <w:r>
        <w:rPr>
          <w:rFonts w:eastAsia="Times New Roman"/>
          <w:bCs/>
          <w:szCs w:val="24"/>
        </w:rPr>
        <w:t>ύρια</w:t>
      </w:r>
      <w:r w:rsidRPr="00192587">
        <w:rPr>
          <w:rFonts w:eastAsia="Times New Roman"/>
          <w:bCs/>
          <w:szCs w:val="24"/>
        </w:rPr>
        <w:t xml:space="preserve"> </w:t>
      </w:r>
      <w:r w:rsidRPr="00192587">
        <w:rPr>
          <w:rFonts w:eastAsia="Times New Roman"/>
          <w:bCs/>
          <w:szCs w:val="24"/>
        </w:rPr>
        <w:t xml:space="preserve">τράπεζα αποθεμάτων ενέργειας που θα βοηθήσει </w:t>
      </w:r>
      <w:r>
        <w:rPr>
          <w:rFonts w:eastAsia="Times New Roman"/>
          <w:bCs/>
          <w:szCs w:val="24"/>
        </w:rPr>
        <w:t xml:space="preserve">την </w:t>
      </w:r>
      <w:r w:rsidRPr="00192587">
        <w:rPr>
          <w:rFonts w:eastAsia="Times New Roman"/>
          <w:bCs/>
          <w:szCs w:val="24"/>
        </w:rPr>
        <w:t>απεξ</w:t>
      </w:r>
      <w:r>
        <w:rPr>
          <w:rFonts w:eastAsia="Times New Roman"/>
          <w:bCs/>
          <w:szCs w:val="24"/>
        </w:rPr>
        <w:t xml:space="preserve">άρτηση </w:t>
      </w:r>
      <w:r w:rsidRPr="00192587">
        <w:rPr>
          <w:rFonts w:eastAsia="Times New Roman"/>
          <w:bCs/>
          <w:szCs w:val="24"/>
        </w:rPr>
        <w:t>της Ευρώπης από το μονοπώλιο της ενέργειας μέχρι τώρα</w:t>
      </w:r>
      <w:r>
        <w:rPr>
          <w:rFonts w:eastAsia="Times New Roman"/>
          <w:bCs/>
          <w:szCs w:val="24"/>
        </w:rPr>
        <w:t>. Κ</w:t>
      </w:r>
      <w:r w:rsidRPr="00192587">
        <w:rPr>
          <w:rFonts w:eastAsia="Times New Roman"/>
          <w:bCs/>
          <w:szCs w:val="24"/>
        </w:rPr>
        <w:t>αι αυτό ση</w:t>
      </w:r>
      <w:r w:rsidRPr="00192587">
        <w:rPr>
          <w:rFonts w:eastAsia="Times New Roman"/>
          <w:bCs/>
          <w:szCs w:val="24"/>
        </w:rPr>
        <w:t>μαίνει επενδύσεις από εταιρείες</w:t>
      </w:r>
      <w:r>
        <w:rPr>
          <w:rFonts w:eastAsia="Times New Roman"/>
          <w:bCs/>
          <w:szCs w:val="24"/>
        </w:rPr>
        <w:t>,</w:t>
      </w:r>
      <w:r w:rsidRPr="00192587">
        <w:rPr>
          <w:rFonts w:eastAsia="Times New Roman"/>
          <w:bCs/>
          <w:szCs w:val="24"/>
        </w:rPr>
        <w:t xml:space="preserve"> όπως η </w:t>
      </w:r>
      <w:r>
        <w:rPr>
          <w:rFonts w:eastAsia="Times New Roman"/>
          <w:bCs/>
          <w:szCs w:val="24"/>
        </w:rPr>
        <w:t>«</w:t>
      </w:r>
      <w:r>
        <w:rPr>
          <w:rFonts w:eastAsia="Times New Roman"/>
          <w:bCs/>
          <w:szCs w:val="24"/>
          <w:lang w:val="en-US"/>
        </w:rPr>
        <w:t>EXXON</w:t>
      </w:r>
      <w:r w:rsidRPr="00EA3F6A">
        <w:rPr>
          <w:rFonts w:eastAsia="Times New Roman"/>
          <w:bCs/>
          <w:szCs w:val="24"/>
        </w:rPr>
        <w:t xml:space="preserve"> </w:t>
      </w:r>
      <w:r>
        <w:rPr>
          <w:rFonts w:eastAsia="Times New Roman"/>
          <w:bCs/>
          <w:szCs w:val="24"/>
          <w:lang w:val="en-US"/>
        </w:rPr>
        <w:t>MOBIL</w:t>
      </w:r>
      <w:r>
        <w:rPr>
          <w:rFonts w:eastAsia="Times New Roman"/>
          <w:bCs/>
          <w:szCs w:val="24"/>
        </w:rPr>
        <w:t>»</w:t>
      </w:r>
      <w:r w:rsidRPr="00EA3F6A">
        <w:rPr>
          <w:rFonts w:eastAsia="Times New Roman"/>
          <w:bCs/>
          <w:szCs w:val="24"/>
        </w:rPr>
        <w:t xml:space="preserve">, </w:t>
      </w:r>
      <w:r>
        <w:rPr>
          <w:rFonts w:eastAsia="Times New Roman"/>
          <w:bCs/>
          <w:szCs w:val="24"/>
        </w:rPr>
        <w:t>η</w:t>
      </w:r>
      <w:r w:rsidRPr="00EA3F6A">
        <w:rPr>
          <w:rFonts w:eastAsia="Times New Roman"/>
          <w:bCs/>
          <w:szCs w:val="24"/>
        </w:rPr>
        <w:t xml:space="preserve"> </w:t>
      </w:r>
      <w:r>
        <w:rPr>
          <w:rFonts w:eastAsia="Times New Roman"/>
          <w:bCs/>
          <w:szCs w:val="24"/>
        </w:rPr>
        <w:t>«</w:t>
      </w:r>
      <w:r>
        <w:rPr>
          <w:rFonts w:eastAsia="Times New Roman"/>
          <w:bCs/>
          <w:szCs w:val="24"/>
          <w:lang w:val="en-US"/>
        </w:rPr>
        <w:t>TOTAL</w:t>
      </w:r>
      <w:r>
        <w:rPr>
          <w:rFonts w:eastAsia="Times New Roman"/>
          <w:bCs/>
          <w:szCs w:val="24"/>
        </w:rPr>
        <w:t>»</w:t>
      </w:r>
      <w:r w:rsidRPr="00EA3F6A">
        <w:rPr>
          <w:rFonts w:eastAsia="Times New Roman"/>
          <w:bCs/>
          <w:szCs w:val="24"/>
        </w:rPr>
        <w:t xml:space="preserve">, </w:t>
      </w:r>
      <w:r>
        <w:rPr>
          <w:rFonts w:eastAsia="Times New Roman"/>
          <w:bCs/>
          <w:szCs w:val="24"/>
        </w:rPr>
        <w:t>οι</w:t>
      </w:r>
      <w:r w:rsidRPr="00192587">
        <w:rPr>
          <w:rFonts w:eastAsia="Times New Roman"/>
          <w:bCs/>
          <w:szCs w:val="24"/>
        </w:rPr>
        <w:t xml:space="preserve"> Ηνωμένες Πολιτείες και η Γαλλία</w:t>
      </w:r>
      <w:r>
        <w:rPr>
          <w:rFonts w:eastAsia="Times New Roman"/>
          <w:bCs/>
          <w:szCs w:val="24"/>
        </w:rPr>
        <w:t xml:space="preserve">, δηλαδή. Αυτό </w:t>
      </w:r>
      <w:r w:rsidRPr="00192587">
        <w:rPr>
          <w:rFonts w:eastAsia="Times New Roman"/>
          <w:bCs/>
          <w:szCs w:val="24"/>
        </w:rPr>
        <w:t>σημαίνει ασφάλεια για</w:t>
      </w:r>
      <w:r>
        <w:rPr>
          <w:rFonts w:eastAsia="Times New Roman"/>
          <w:bCs/>
          <w:szCs w:val="24"/>
        </w:rPr>
        <w:t xml:space="preserve"> τη χώρα, </w:t>
      </w:r>
      <w:r w:rsidRPr="00192587">
        <w:rPr>
          <w:rFonts w:eastAsia="Times New Roman"/>
          <w:bCs/>
          <w:szCs w:val="24"/>
        </w:rPr>
        <w:t>σημαίνει πλέον το πέρασμα σε μ</w:t>
      </w:r>
      <w:r>
        <w:rPr>
          <w:rFonts w:eastAsia="Times New Roman"/>
          <w:bCs/>
          <w:szCs w:val="24"/>
        </w:rPr>
        <w:t>ι</w:t>
      </w:r>
      <w:r w:rsidRPr="00192587">
        <w:rPr>
          <w:rFonts w:eastAsia="Times New Roman"/>
          <w:bCs/>
          <w:szCs w:val="24"/>
        </w:rPr>
        <w:t>α καινούργια εποχή</w:t>
      </w:r>
      <w:r>
        <w:rPr>
          <w:rFonts w:eastAsia="Times New Roman"/>
          <w:bCs/>
          <w:szCs w:val="24"/>
        </w:rPr>
        <w:t>.</w:t>
      </w:r>
    </w:p>
    <w:p w14:paraId="5FC2F8F1" w14:textId="77777777" w:rsidR="0020643A" w:rsidRDefault="00E84ECF">
      <w:pPr>
        <w:tabs>
          <w:tab w:val="left" w:pos="2940"/>
        </w:tabs>
        <w:spacing w:line="600" w:lineRule="auto"/>
        <w:ind w:firstLine="720"/>
        <w:contextualSpacing/>
        <w:jc w:val="both"/>
        <w:rPr>
          <w:rFonts w:eastAsia="Times New Roman" w:cs="Times New Roman"/>
          <w:szCs w:val="24"/>
        </w:rPr>
      </w:pPr>
      <w:r>
        <w:rPr>
          <w:rFonts w:eastAsia="Times New Roman"/>
          <w:bCs/>
          <w:szCs w:val="24"/>
        </w:rPr>
        <w:t>Α</w:t>
      </w:r>
      <w:r w:rsidRPr="00192587">
        <w:rPr>
          <w:rFonts w:eastAsia="Times New Roman"/>
          <w:bCs/>
          <w:szCs w:val="24"/>
        </w:rPr>
        <w:t>υτές οι συμμαχίε</w:t>
      </w:r>
      <w:r>
        <w:rPr>
          <w:rFonts w:eastAsia="Times New Roman"/>
          <w:bCs/>
          <w:szCs w:val="24"/>
        </w:rPr>
        <w:t>ς έγιναν κατόπιν αποφάσεως της Κ</w:t>
      </w:r>
      <w:r w:rsidRPr="00192587">
        <w:rPr>
          <w:rFonts w:eastAsia="Times New Roman"/>
          <w:bCs/>
          <w:szCs w:val="24"/>
        </w:rPr>
        <w:t xml:space="preserve">υβέρνησης </w:t>
      </w:r>
      <w:r>
        <w:rPr>
          <w:rFonts w:eastAsia="Times New Roman"/>
          <w:bCs/>
          <w:szCs w:val="24"/>
        </w:rPr>
        <w:t>μ</w:t>
      </w:r>
      <w:r w:rsidRPr="00192587">
        <w:rPr>
          <w:rFonts w:eastAsia="Times New Roman"/>
          <w:bCs/>
          <w:szCs w:val="24"/>
        </w:rPr>
        <w:t>ε πολλή δουλειά</w:t>
      </w:r>
      <w:r>
        <w:rPr>
          <w:rFonts w:eastAsia="Times New Roman"/>
          <w:bCs/>
          <w:szCs w:val="24"/>
        </w:rPr>
        <w:t xml:space="preserve">, με κόπο, με </w:t>
      </w:r>
      <w:r w:rsidRPr="00192587">
        <w:rPr>
          <w:rFonts w:eastAsia="Times New Roman"/>
          <w:bCs/>
          <w:szCs w:val="24"/>
        </w:rPr>
        <w:t>εμπλοκή</w:t>
      </w:r>
      <w:r>
        <w:rPr>
          <w:rFonts w:eastAsia="Times New Roman"/>
          <w:bCs/>
          <w:szCs w:val="24"/>
        </w:rPr>
        <w:t xml:space="preserve"> των Ενόπλων Δυνάμεων</w:t>
      </w:r>
      <w:r w:rsidRPr="00B10B05">
        <w:rPr>
          <w:rFonts w:eastAsia="Times New Roman"/>
          <w:bCs/>
          <w:szCs w:val="24"/>
        </w:rPr>
        <w:t xml:space="preserve"> </w:t>
      </w:r>
      <w:r>
        <w:rPr>
          <w:rFonts w:eastAsia="Times New Roman"/>
          <w:bCs/>
          <w:szCs w:val="24"/>
        </w:rPr>
        <w:t>μας</w:t>
      </w:r>
      <w:r>
        <w:rPr>
          <w:rFonts w:eastAsia="Times New Roman"/>
          <w:bCs/>
          <w:szCs w:val="24"/>
        </w:rPr>
        <w:t>,</w:t>
      </w:r>
      <w:r w:rsidRPr="00192587">
        <w:rPr>
          <w:rFonts w:eastAsia="Times New Roman"/>
          <w:bCs/>
          <w:szCs w:val="24"/>
        </w:rPr>
        <w:t xml:space="preserve"> </w:t>
      </w:r>
      <w:r>
        <w:rPr>
          <w:rFonts w:eastAsia="Times New Roman"/>
          <w:bCs/>
          <w:szCs w:val="24"/>
        </w:rPr>
        <w:t xml:space="preserve">που </w:t>
      </w:r>
      <w:r w:rsidRPr="00192587">
        <w:rPr>
          <w:rFonts w:eastAsia="Times New Roman"/>
          <w:bCs/>
          <w:szCs w:val="24"/>
        </w:rPr>
        <w:t>παρ</w:t>
      </w:r>
      <w:r>
        <w:rPr>
          <w:rFonts w:eastAsia="Times New Roman"/>
          <w:bCs/>
          <w:szCs w:val="24"/>
        </w:rPr>
        <w:t xml:space="preserve">’ </w:t>
      </w:r>
      <w:r w:rsidRPr="00192587">
        <w:rPr>
          <w:rFonts w:eastAsia="Times New Roman"/>
          <w:bCs/>
          <w:szCs w:val="24"/>
        </w:rPr>
        <w:t xml:space="preserve">όλη την πίεση που </w:t>
      </w:r>
      <w:r>
        <w:rPr>
          <w:rFonts w:eastAsia="Times New Roman"/>
          <w:bCs/>
          <w:szCs w:val="24"/>
        </w:rPr>
        <w:t>δεχθήκαν</w:t>
      </w:r>
      <w:r w:rsidRPr="00192587">
        <w:rPr>
          <w:rFonts w:eastAsia="Times New Roman"/>
          <w:bCs/>
          <w:szCs w:val="24"/>
        </w:rPr>
        <w:t xml:space="preserve"> </w:t>
      </w:r>
      <w:r>
        <w:rPr>
          <w:rFonts w:eastAsia="Times New Roman"/>
          <w:bCs/>
          <w:szCs w:val="24"/>
        </w:rPr>
        <w:t>κατά τη διάρκεια της κρίσης τα στελέχη τους, έμειναν όρθιες.</w:t>
      </w:r>
      <w:r>
        <w:rPr>
          <w:rFonts w:eastAsia="Times New Roman" w:cs="Times New Roman"/>
          <w:szCs w:val="24"/>
        </w:rPr>
        <w:t xml:space="preserve"> </w:t>
      </w:r>
      <w:r>
        <w:rPr>
          <w:rFonts w:eastAsia="Times New Roman" w:cs="Times New Roman"/>
          <w:szCs w:val="24"/>
        </w:rPr>
        <w:t xml:space="preserve">Πλέον η Ελλάδα είναι σε θέση να μπορεί να διεξάγει ασκήσεις στην Πολεμική Αεροπορία, με </w:t>
      </w:r>
      <w:r>
        <w:rPr>
          <w:rFonts w:eastAsia="Times New Roman" w:cs="Times New Roman"/>
          <w:szCs w:val="24"/>
        </w:rPr>
        <w:t>καλεσμένους το Ισραήλ και αραβικές χώρες, πράγμα που δεν έχει ξαναγίνει μέχρι σήμερα.</w:t>
      </w:r>
    </w:p>
    <w:p w14:paraId="5FC2F8F2"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Θα πρέπει εδώ να ξεκαθαρίσω ότι όλη αυτή η πολιτική είναι αυτή που θα οδηγήσει στην έξοδο από την οικονομική κρίση. Οικονομική κρίση, όμως, δεν ήταν μόνο αυτή που έπληξε </w:t>
      </w:r>
      <w:r>
        <w:rPr>
          <w:rFonts w:eastAsia="Times New Roman" w:cs="Times New Roman"/>
          <w:szCs w:val="24"/>
        </w:rPr>
        <w:t xml:space="preserve">τις Ελληνίδες και τους Έλληνες. Η οικονομική κρίση είναι αυτό που, όπως έχει αντιληφθεί και ο τελευταίος πολίτης, ήταν μόνιμα και κρίση ηθικών αξιών. </w:t>
      </w:r>
    </w:p>
    <w:p w14:paraId="5FC2F8F3"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Ποτέ δεν ήταν οικονομικό το πλιάτσικο στον έρανο για τον καρκίνο από τον Ερυθρό Σταυρό, οι σκανδαλώδεις τ</w:t>
      </w:r>
      <w:r>
        <w:rPr>
          <w:rFonts w:eastAsia="Times New Roman" w:cs="Times New Roman"/>
          <w:szCs w:val="24"/>
        </w:rPr>
        <w:t>ροπολογίες προς όφελος των πολυεθνικών του φαρμάκου, τα δεκάδες εκατομμύρια μέσω των εικονικών τιμολογίων σε εκδότες και δημοσιογράφους της διαπλοκής για να σιωπούν και να συγκαλύπτουν, ενώ αντίθετα, αυτά τα χρήματα θα έπρεπε να καταβληθούν στους πολίτες γ</w:t>
      </w:r>
      <w:r>
        <w:rPr>
          <w:rFonts w:eastAsia="Times New Roman" w:cs="Times New Roman"/>
          <w:szCs w:val="24"/>
        </w:rPr>
        <w:t xml:space="preserve">ια τη δημόσια υγεία. </w:t>
      </w:r>
    </w:p>
    <w:p w14:paraId="5FC2F8F4"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Ποτέ δεν ήταν ζήτημα οικονομικό η υπερτιμολόγηση των δημοσίων έργων που τροφοδοτούσαν την αντιδημοκρατική διαπλοκή των βασικών μετόχων. Βασικοί μέτοχοι που εξαφανίστηκαν κατά τα τελευταία τέσσερα αυτά χρόνια, που έχουμε την ευθύνη της</w:t>
      </w:r>
      <w:r>
        <w:rPr>
          <w:rFonts w:eastAsia="Times New Roman" w:cs="Times New Roman"/>
          <w:szCs w:val="24"/>
        </w:rPr>
        <w:t xml:space="preserve"> διακυβέρνησης του τόπου. </w:t>
      </w:r>
    </w:p>
    <w:p w14:paraId="5FC2F8F5"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Ποτέ δεν ήταν ζήτημα οικονομικό η διοχέτευση στο 4% των </w:t>
      </w:r>
      <w:r w:rsidRPr="00300273">
        <w:rPr>
          <w:rFonts w:eastAsia="Times New Roman" w:cs="Times New Roman"/>
          <w:szCs w:val="24"/>
        </w:rPr>
        <w:t xml:space="preserve">αιτούντων </w:t>
      </w:r>
      <w:r>
        <w:rPr>
          <w:rFonts w:eastAsia="Times New Roman" w:cs="Times New Roman"/>
          <w:szCs w:val="24"/>
        </w:rPr>
        <w:t>το 50% των χρηματοδοτικών εργαλείων της Ευρωπαϊκής Ένωσης και του ΠΔΕ, αποκλείοντας τους έντιμους επιχειρηματίες, βάζοντας έτσι βόμβα στα θεμέλια της πραγματικής α</w:t>
      </w:r>
      <w:r>
        <w:rPr>
          <w:rFonts w:eastAsia="Times New Roman" w:cs="Times New Roman"/>
          <w:szCs w:val="24"/>
        </w:rPr>
        <w:t xml:space="preserve">νάπτυξης και του υγιούς ανταγωνισμού, που δημιουργεί προκοπή και θέσεις εργασίας του επιχειρείν. </w:t>
      </w:r>
    </w:p>
    <w:p w14:paraId="5FC2F8F6"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Θα πρέπει κάθε Έλληνας πολίτης να αντιληφθεί ότι αυτός που συμμετέχει σε συμμορίες κατασπατάλησης ευρωπαϊκών πόρων δεν θα επενδύσει ούτε 1 ευρώ στην πραγματικ</w:t>
      </w:r>
      <w:r>
        <w:rPr>
          <w:rFonts w:eastAsia="Times New Roman" w:cs="Times New Roman"/>
          <w:szCs w:val="24"/>
        </w:rPr>
        <w:t>ή οικονομία. Και η ανηθικότητα αυτή μετατρέπεται σε εθνικό κίνδυνο, βλέποντας τα δισεκατομμύρια που κάποιοι στέρησαν από την Εθνική Άμυνα για να γεμίσουν τους τραπεζικούς τους λογαριασμούς στην Ελβετία, λογαριασμοί που σήμερα αποκαλύπτονται με τη συμβολή α</w:t>
      </w:r>
      <w:r>
        <w:rPr>
          <w:rFonts w:eastAsia="Times New Roman" w:cs="Times New Roman"/>
          <w:szCs w:val="24"/>
        </w:rPr>
        <w:t>υτής της Κυβέρνησης.</w:t>
      </w:r>
    </w:p>
    <w:p w14:paraId="5FC2F8F7"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Το Υπουργείο Άμυνας κατήγγειλε </w:t>
      </w:r>
      <w:r>
        <w:rPr>
          <w:rFonts w:eastAsia="Times New Roman" w:cs="Times New Roman"/>
          <w:szCs w:val="24"/>
        </w:rPr>
        <w:t xml:space="preserve">δεκαοκτώ </w:t>
      </w:r>
      <w:r>
        <w:rPr>
          <w:rFonts w:eastAsia="Times New Roman" w:cs="Times New Roman"/>
          <w:szCs w:val="24"/>
        </w:rPr>
        <w:t xml:space="preserve">επαίσχυντες συμφωνίες, όχι κατόπιν εορτής, αλλά την ώρα που γίνονταν και σήμερα η ελληνική </w:t>
      </w:r>
      <w:r>
        <w:rPr>
          <w:rFonts w:eastAsia="Times New Roman" w:cs="Times New Roman"/>
          <w:szCs w:val="24"/>
        </w:rPr>
        <w:t xml:space="preserve">δικαιοσύνη </w:t>
      </w:r>
      <w:r>
        <w:rPr>
          <w:rFonts w:eastAsia="Times New Roman" w:cs="Times New Roman"/>
          <w:szCs w:val="24"/>
        </w:rPr>
        <w:t>έχει στα χέρια της, έχοντας τιμωρήσει πολιτικούς για πρώτη φορά, με την κατηγορία του ξεπλύμα</w:t>
      </w:r>
      <w:r>
        <w:rPr>
          <w:rFonts w:eastAsia="Times New Roman" w:cs="Times New Roman"/>
          <w:szCs w:val="24"/>
        </w:rPr>
        <w:t xml:space="preserve">τος χρήματος, πολιτικούς που έλεγαν ότι καλύπτονται από την παραγραφή. Επί δεκαετίες, όμως, δεν υπήρχε μόνο συγκάλυψη από τους θεσμούς της </w:t>
      </w:r>
      <w:r>
        <w:rPr>
          <w:rFonts w:eastAsia="Times New Roman" w:cs="Times New Roman"/>
          <w:szCs w:val="24"/>
        </w:rPr>
        <w:t>δημοκρατίας</w:t>
      </w:r>
      <w:r>
        <w:rPr>
          <w:rFonts w:eastAsia="Times New Roman" w:cs="Times New Roman"/>
          <w:szCs w:val="24"/>
        </w:rPr>
        <w:t xml:space="preserve">, που υποτίθεται ότι θα έπρεπε να λειτουργούν ως αντίσωμα στην ανηθικότητα της πολιτικής εξουσίας. Υπήρχε </w:t>
      </w:r>
      <w:r>
        <w:rPr>
          <w:rFonts w:eastAsia="Times New Roman" w:cs="Times New Roman"/>
          <w:szCs w:val="24"/>
        </w:rPr>
        <w:t>ευθεία πολεμική σε όποιον τολμούσε να αντιδράσει.</w:t>
      </w:r>
    </w:p>
    <w:p w14:paraId="5FC2F8F8"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Σωρεία συκοφαντικών δημοσιευμάτων, μέσα από δημοσιογραφικούς οργανισμούς που τρέφονταν από παράνομα δάνεια τραπεζών, μέσα από μπίζνες</w:t>
      </w:r>
      <w:r w:rsidRPr="00B20AA7">
        <w:rPr>
          <w:rFonts w:eastAsia="Times New Roman" w:cs="Times New Roman"/>
          <w:szCs w:val="24"/>
        </w:rPr>
        <w:t xml:space="preserve"> </w:t>
      </w:r>
      <w:r>
        <w:rPr>
          <w:rFonts w:eastAsia="Times New Roman" w:cs="Times New Roman"/>
          <w:szCs w:val="24"/>
        </w:rPr>
        <w:t>πολιτικών. Όποιος στεκόταν στόχος για την κατασπατάληση της πατρίδας και</w:t>
      </w:r>
      <w:r>
        <w:rPr>
          <w:rFonts w:eastAsia="Times New Roman" w:cs="Times New Roman"/>
          <w:szCs w:val="24"/>
        </w:rPr>
        <w:t xml:space="preserve"> της εθνικής οικονομίας, τον εξαφάνιζαν με συκοφαντικές καμπάνιες, που σήμερα από ορισμένα </w:t>
      </w:r>
      <w:r>
        <w:rPr>
          <w:rFonts w:eastAsia="Times New Roman" w:cs="Times New Roman"/>
          <w:szCs w:val="24"/>
          <w:lang w:val="en-US"/>
        </w:rPr>
        <w:t>blogs</w:t>
      </w:r>
      <w:r>
        <w:rPr>
          <w:rFonts w:eastAsia="Times New Roman" w:cs="Times New Roman"/>
          <w:szCs w:val="24"/>
        </w:rPr>
        <w:t xml:space="preserve"> συνεχίζονται εναντίον της Κυβέρνησης. </w:t>
      </w:r>
    </w:p>
    <w:p w14:paraId="5FC2F8F9"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Οι προηγούμενες κυβερνήσεις μετέτρεψαν την Ελλάδα από κυρίαρχη δύναμη σε αποικία χρέους, μόνο και μόνο για προσωπικό του</w:t>
      </w:r>
      <w:r>
        <w:rPr>
          <w:rFonts w:eastAsia="Times New Roman" w:cs="Times New Roman"/>
          <w:szCs w:val="24"/>
        </w:rPr>
        <w:t>ς όφελος και παρέμειναν ατιμώρητοι για δεκαετίες. Και βλέπω σήμερα έκπληκτος αυτούς που καταδίκασαν την χώρα σε απαξίωση και προκάλεσαν μια ιδιότυπη γενοκτονία να φορούν τον μανδύα του πατριώτη, προκειμένου να διασωθούν και να εξαπατήσουν για ακόμη μια φορ</w:t>
      </w:r>
      <w:r>
        <w:rPr>
          <w:rFonts w:eastAsia="Times New Roman" w:cs="Times New Roman"/>
          <w:szCs w:val="24"/>
        </w:rPr>
        <w:t>ά τους Έλληνες πολίτες. Εκείνους, που δημιούργησαν το τεράστιο θέμα του εθνικού προβλήματος της Μακεδονίας, παραδίδοντας το γεωγραφικό προσδιορισμό «Βόρεια Μακεδονία», και πήγαιναν με τα αεροπλάνα του Χριστοφοράκου στα Σκόπια για να κάνουν μπίζνες</w:t>
      </w:r>
      <w:r w:rsidRPr="00407FC4">
        <w:rPr>
          <w:rFonts w:eastAsia="Times New Roman" w:cs="Times New Roman"/>
          <w:szCs w:val="24"/>
        </w:rPr>
        <w:t xml:space="preserve"> </w:t>
      </w:r>
      <w:r>
        <w:rPr>
          <w:rFonts w:eastAsia="Times New Roman" w:cs="Times New Roman"/>
          <w:szCs w:val="24"/>
        </w:rPr>
        <w:t>με πετρέ</w:t>
      </w:r>
      <w:r>
        <w:rPr>
          <w:rFonts w:eastAsia="Times New Roman" w:cs="Times New Roman"/>
          <w:szCs w:val="24"/>
        </w:rPr>
        <w:t>λαια, να έρχονται τώρα και να χρησιμοποιούν το εθνικό και μείζον θέμα ως φερετζέ για την ανηθικότητα και την αντεθνική τους δράση.</w:t>
      </w:r>
    </w:p>
    <w:p w14:paraId="5FC2F8FA"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Οι χειροκροτητές του Κώστα Σημίτη, οι συνοδοιπόροι του Γιώργου Παπανδρέου μετατρέπονται τάχα σε εθνικόφρονες για τις ανάγκες </w:t>
      </w:r>
      <w:r>
        <w:rPr>
          <w:rFonts w:eastAsia="Times New Roman" w:cs="Times New Roman"/>
          <w:szCs w:val="24"/>
        </w:rPr>
        <w:t>του ρόλου τους, ο οποίος δεν είναι τίποτα άλλο από την επάνοδο στην εξουσία και την εξασφάλιση ατιμωρησίας των συμμοριών που τους υποστηρίζουν. Άνθρωποι που χρέωσαν και χρεωκόπησαν τα ίδια τους τα κόμματα, περνώντας αφειδώς θαλασσοδάνεια εκατοντάδων εκατομ</w:t>
      </w:r>
      <w:r>
        <w:rPr>
          <w:rFonts w:eastAsia="Times New Roman" w:cs="Times New Roman"/>
          <w:szCs w:val="24"/>
        </w:rPr>
        <w:t>μυρίων σήμερα αλλάζουν ΑΦΜ και ως σαλτιμπάγκοι της πιάτσας έρχονται να μιλήσουν για δήθεν ελεύθερη οικονομία και ανάπτυξη. Πολιτικές δυνάμεις που στερούσαν από την αγορά και τις επιχειρήσεις χρηματοδότηση, δημιουργώντας δεκάδες χιλιάδες λουκέτα και ένα εκα</w:t>
      </w:r>
      <w:r>
        <w:rPr>
          <w:rFonts w:eastAsia="Times New Roman" w:cs="Times New Roman"/>
          <w:szCs w:val="24"/>
        </w:rPr>
        <w:t xml:space="preserve">τομμύριο ανέργους, την ίδια στιγμή εξασφάλιζαν αφειδώς χρηματοδότηση για τα κόμματα τους και τους κρατικοδίαιτους επιχειρηματίες, που όχι μόνο χρεωκόπησαν τις επιχειρήσεις τους, αλλά έβγαζαν σε προσωπικούς λογαριασμούς τα χρήματα στο εξωτερικό. </w:t>
      </w:r>
    </w:p>
    <w:p w14:paraId="5FC2F8FB"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Γι’ αυτόν </w:t>
      </w:r>
      <w:r>
        <w:rPr>
          <w:rFonts w:eastAsia="Times New Roman" w:cs="Times New Roman"/>
          <w:szCs w:val="24"/>
        </w:rPr>
        <w:t>τον λόγο, πιστεύουμε ακράδαντα ότι οι Ανεξάρτητοι Έλληνες έχουμε έναν μέγιστο στόχο, τον οποίο είναι επιτακτική ανάγκη να τον ολοκληρώσουμε μαζί με το ΣΥΡΙΖΑ. Και ο στόχος είναι η επάνοδος των ηθικών αξιών στο επίκεντρο της κοινωνίας. Είναι η τιμωρία εκείν</w:t>
      </w:r>
      <w:r>
        <w:rPr>
          <w:rFonts w:eastAsia="Times New Roman" w:cs="Times New Roman"/>
          <w:szCs w:val="24"/>
        </w:rPr>
        <w:t>ων, οι οποίοι καταλήστευσαν το δημόσιο χρήμα.</w:t>
      </w:r>
    </w:p>
    <w:p w14:paraId="5FC2F8FC"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Φθάσαμε το 2010 με αυτές τις ανήθικες πρακτικές, όταν έσπασαν τα </w:t>
      </w:r>
      <w:r>
        <w:rPr>
          <w:rFonts w:eastAsia="Times New Roman" w:cs="Times New Roman"/>
          <w:szCs w:val="24"/>
          <w:lang w:val="en-US"/>
        </w:rPr>
        <w:t>swaps</w:t>
      </w:r>
      <w:r w:rsidRPr="00B907CB">
        <w:rPr>
          <w:rFonts w:eastAsia="Times New Roman" w:cs="Times New Roman"/>
          <w:szCs w:val="24"/>
        </w:rPr>
        <w:t xml:space="preserve"> </w:t>
      </w:r>
      <w:r>
        <w:rPr>
          <w:rFonts w:eastAsia="Times New Roman" w:cs="Times New Roman"/>
          <w:szCs w:val="24"/>
        </w:rPr>
        <w:t xml:space="preserve">του Σημίτη για τα οποία ποτέ δεν λογοδότησε, αφού η </w:t>
      </w:r>
      <w:r>
        <w:rPr>
          <w:rFonts w:eastAsia="Times New Roman" w:cs="Times New Roman"/>
          <w:szCs w:val="24"/>
        </w:rPr>
        <w:t xml:space="preserve">κυβέρνηση </w:t>
      </w:r>
      <w:r>
        <w:rPr>
          <w:rFonts w:eastAsia="Times New Roman" w:cs="Times New Roman"/>
          <w:szCs w:val="24"/>
        </w:rPr>
        <w:t xml:space="preserve">Παπανδρέου ουδέποτε στην αντιστοιχία που ζήτησε η Κομισιόν γι’ αυτήν την πρακτική που κρίθηκε παράνομη, με αποτέλεσμα να θυσιαστεί η ελληνική κοινωνία και η ελληνική οικονομία. Αυτό έκανε το παλιό πολιτικό σύστημα για να σωθεί η πατρίδα. </w:t>
      </w:r>
    </w:p>
    <w:p w14:paraId="5FC2F8FD"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Και βέβαια, δεν τ</w:t>
      </w:r>
      <w:r>
        <w:rPr>
          <w:rFonts w:eastAsia="Times New Roman" w:cs="Times New Roman"/>
          <w:szCs w:val="24"/>
        </w:rPr>
        <w:t>ο έκαναν για να σωθεί η πατρίδα. Το έκαναν για να σωθούν οι τράπεζες, οι δανειστές και οι ντόπιοι επίορκοι, για να αποβληθεί η Ελλάδα ουσιαστικά από την Ευρωπαϊκή Ένωση, διότι η έλευση του Διεθνούς Νομισματικού Ταμείου μόνο αυτό το σκοπό εξυπηρετούσε. Να κ</w:t>
      </w:r>
      <w:r>
        <w:rPr>
          <w:rFonts w:eastAsia="Times New Roman" w:cs="Times New Roman"/>
          <w:szCs w:val="24"/>
        </w:rPr>
        <w:t>αταστρατηγηθεί το ευρωπαϊκό κεκτημένο για την Ελλάδα, με μέτρα τα οποία θα παραβίαζε βάναυσα. Και ενώ αύξησαν τη φορολογική επιβάρυνση στους Έλληνες πολίτες σε ορισμένες περιπτώσεις στο 600%, στάθηκαν ανίκανοι να νοικοκυρέψουν το κράτος, διότι ποτέ στην πρ</w:t>
      </w:r>
      <w:r>
        <w:rPr>
          <w:rFonts w:eastAsia="Times New Roman" w:cs="Times New Roman"/>
          <w:szCs w:val="24"/>
        </w:rPr>
        <w:t>αγματικότητα δεν τους ενδιέφερε να σώσουν την ελληνική οικονομία.</w:t>
      </w:r>
    </w:p>
    <w:p w14:paraId="5FC2F8FE"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Απόδειξη είναι με στοιχεία: το έλλειμμα του 2010 ήταν 24</w:t>
      </w:r>
      <w:r>
        <w:rPr>
          <w:rFonts w:eastAsia="Times New Roman" w:cs="Times New Roman"/>
          <w:szCs w:val="24"/>
        </w:rPr>
        <w:t>.000.000.000</w:t>
      </w:r>
      <w:r>
        <w:rPr>
          <w:rFonts w:eastAsia="Times New Roman" w:cs="Times New Roman"/>
          <w:szCs w:val="24"/>
        </w:rPr>
        <w:t xml:space="preserve"> ευρώ, του 2011 ήταν 19</w:t>
      </w:r>
      <w:r>
        <w:rPr>
          <w:rFonts w:eastAsia="Times New Roman" w:cs="Times New Roman"/>
          <w:szCs w:val="24"/>
        </w:rPr>
        <w:t>.000.000</w:t>
      </w:r>
      <w:r>
        <w:rPr>
          <w:rFonts w:eastAsia="Times New Roman" w:cs="Times New Roman"/>
          <w:szCs w:val="24"/>
        </w:rPr>
        <w:t>, του 2012 ήταν 19</w:t>
      </w:r>
      <w:r>
        <w:rPr>
          <w:rFonts w:eastAsia="Times New Roman" w:cs="Times New Roman"/>
          <w:szCs w:val="24"/>
        </w:rPr>
        <w:t>.</w:t>
      </w:r>
      <w:r>
        <w:rPr>
          <w:rFonts w:eastAsia="Times New Roman" w:cs="Times New Roman"/>
          <w:szCs w:val="24"/>
        </w:rPr>
        <w:t>4</w:t>
      </w:r>
      <w:r>
        <w:rPr>
          <w:rFonts w:eastAsia="Times New Roman" w:cs="Times New Roman"/>
          <w:szCs w:val="24"/>
        </w:rPr>
        <w:t>00.000</w:t>
      </w:r>
      <w:r>
        <w:rPr>
          <w:rFonts w:eastAsia="Times New Roman" w:cs="Times New Roman"/>
          <w:szCs w:val="24"/>
        </w:rPr>
        <w:t>, του 2013 ήταν 22</w:t>
      </w:r>
      <w:r>
        <w:rPr>
          <w:rFonts w:eastAsia="Times New Roman" w:cs="Times New Roman"/>
          <w:szCs w:val="24"/>
        </w:rPr>
        <w:t>.000.000.000</w:t>
      </w:r>
      <w:r>
        <w:rPr>
          <w:rFonts w:eastAsia="Times New Roman" w:cs="Times New Roman"/>
          <w:szCs w:val="24"/>
        </w:rPr>
        <w:t>. Το έλλειμμα του 2014 ήταν 6</w:t>
      </w:r>
      <w:r>
        <w:rPr>
          <w:rFonts w:eastAsia="Times New Roman" w:cs="Times New Roman"/>
          <w:szCs w:val="24"/>
        </w:rPr>
        <w:t>.</w:t>
      </w:r>
      <w:r>
        <w:rPr>
          <w:rFonts w:eastAsia="Times New Roman" w:cs="Times New Roman"/>
          <w:szCs w:val="24"/>
        </w:rPr>
        <w:t>5</w:t>
      </w:r>
      <w:r>
        <w:rPr>
          <w:rFonts w:eastAsia="Times New Roman" w:cs="Times New Roman"/>
          <w:szCs w:val="24"/>
        </w:rPr>
        <w:t>00.0</w:t>
      </w:r>
      <w:r>
        <w:rPr>
          <w:rFonts w:eastAsia="Times New Roman" w:cs="Times New Roman"/>
          <w:szCs w:val="24"/>
        </w:rPr>
        <w:t>00.000</w:t>
      </w:r>
      <w:r>
        <w:rPr>
          <w:rFonts w:eastAsia="Times New Roman" w:cs="Times New Roman"/>
          <w:szCs w:val="24"/>
        </w:rPr>
        <w:t xml:space="preserve"> ευρώ. Αυτό σημαίνει ότι</w:t>
      </w:r>
      <w:r w:rsidRPr="002E40D1">
        <w:rPr>
          <w:rFonts w:eastAsia="Times New Roman" w:cs="Times New Roman"/>
          <w:szCs w:val="24"/>
        </w:rPr>
        <w:t>,</w:t>
      </w:r>
      <w:r>
        <w:rPr>
          <w:rFonts w:eastAsia="Times New Roman" w:cs="Times New Roman"/>
          <w:szCs w:val="24"/>
        </w:rPr>
        <w:t xml:space="preserve"> παρ</w:t>
      </w:r>
      <w:r>
        <w:rPr>
          <w:rFonts w:eastAsia="Times New Roman" w:cs="Times New Roman"/>
          <w:szCs w:val="24"/>
        </w:rPr>
        <w:t xml:space="preserve">’ </w:t>
      </w:r>
      <w:r>
        <w:rPr>
          <w:rFonts w:eastAsia="Times New Roman" w:cs="Times New Roman"/>
          <w:szCs w:val="24"/>
        </w:rPr>
        <w:t xml:space="preserve">ότι άρμεξαν τη μεσαία τάξη, και εξόντωσαν την εθνική αστική τάξη, στην ουσία εξακολούθησαν να κάνουν </w:t>
      </w:r>
      <w:r>
        <w:rPr>
          <w:rFonts w:eastAsia="Times New Roman" w:cs="Times New Roman"/>
          <w:szCs w:val="24"/>
          <w:lang w:val="en-US"/>
        </w:rPr>
        <w:t>business</w:t>
      </w:r>
      <w:r w:rsidRPr="005D155C">
        <w:rPr>
          <w:rFonts w:eastAsia="Times New Roman" w:cs="Times New Roman"/>
          <w:szCs w:val="24"/>
        </w:rPr>
        <w:t xml:space="preserve"> </w:t>
      </w:r>
      <w:r>
        <w:rPr>
          <w:rFonts w:eastAsia="Times New Roman" w:cs="Times New Roman"/>
          <w:szCs w:val="24"/>
        </w:rPr>
        <w:t>με τη διαπλοκή και τους κρατικοδίαιτους, εξανεμίζοντας έτσι τις θυσίες του ελληνικού λαού.</w:t>
      </w:r>
    </w:p>
    <w:p w14:paraId="5FC2F8FF"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Εμείς</w:t>
      </w:r>
      <w:r w:rsidRPr="002E40D1">
        <w:rPr>
          <w:rFonts w:eastAsia="Times New Roman" w:cs="Times New Roman"/>
          <w:szCs w:val="24"/>
        </w:rPr>
        <w:t>,</w:t>
      </w:r>
      <w:r>
        <w:rPr>
          <w:rFonts w:eastAsia="Times New Roman" w:cs="Times New Roman"/>
          <w:szCs w:val="24"/>
        </w:rPr>
        <w:t xml:space="preserve"> λοιπόν, που</w:t>
      </w:r>
      <w:r>
        <w:rPr>
          <w:rFonts w:eastAsia="Times New Roman" w:cs="Times New Roman"/>
          <w:szCs w:val="24"/>
        </w:rPr>
        <w:t xml:space="preserve"> τάχα δεν γνωρίζουμε από οικονομικά, το 2016 πέτυχαμε τον πρώτο προϋπολογισμό της μεταπολεμικής Ελλάδος με εξαίρεση το ’71 που δεν είχε ελλείμματα, που δεν παρήγαγε πια ελλείμματα και δεν είχε ανάγκη πια για δανεισμό, που δεν είχε ανάγκη για περαιτέρω υφεσ</w:t>
      </w:r>
      <w:r>
        <w:rPr>
          <w:rFonts w:eastAsia="Times New Roman" w:cs="Times New Roman"/>
          <w:szCs w:val="24"/>
        </w:rPr>
        <w:t>ιακά μέτρα. Το 2017 και το 2018 φέτος είναι ακόμα μια τέτοια χρονιά. Και το 2019 προοιωνίζεται μια χρονιά πλεονάσματος, όχι πρωτογενούς, αλλά δημοσιονομικού της γενικής κυβέρνησης, δηλαδή δεν παράγει ελλείμματα πλέον η εθνική οικονομία.</w:t>
      </w:r>
    </w:p>
    <w:p w14:paraId="5FC2F900"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Καταφέραμε και αντι</w:t>
      </w:r>
      <w:r>
        <w:rPr>
          <w:rFonts w:eastAsia="Times New Roman" w:cs="Times New Roman"/>
          <w:szCs w:val="24"/>
        </w:rPr>
        <w:t>στρέψαμε την εικόνα, αφού παραλάβαμε εμείς με τη διακυβέρνηση τον Ιανουάριο του 2015 με αυτό το μείγμα 15% εξαγωγές και 85% εισαγωγές ως προς το ΑΕΠ. Σήμερα 35% είναι οι εξαγωγές και 65% οι εισαγωγές, ενώ ο μέσος όρος της Ευρωπαϊκής Ένωσης είναι στο 45%. Δ</w:t>
      </w:r>
      <w:r>
        <w:rPr>
          <w:rFonts w:eastAsia="Times New Roman" w:cs="Times New Roman"/>
          <w:szCs w:val="24"/>
        </w:rPr>
        <w:t xml:space="preserve">εν πετύχαμε όμως μόνο αυτό. Έπρεπε να ασχοληθούμε και με το ασφυκτικό πρόβλημα του δημοσίου εξωτερικού χρέους. </w:t>
      </w:r>
    </w:p>
    <w:p w14:paraId="5FC2F901"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Ακούω συνεχώς το επιχείρημα και, δυστυχώς, από τον Αρχηγό της Αξιωματικής Αντιπολίτευσης ότι προσθέσαμε δήθεν εμείς βάρος στην ελληνική οικονομί</w:t>
      </w:r>
      <w:r>
        <w:rPr>
          <w:rFonts w:eastAsia="Times New Roman" w:cs="Times New Roman"/>
          <w:szCs w:val="24"/>
        </w:rPr>
        <w:t>α και το δημόσιο χρέος, πότε λέει 80</w:t>
      </w:r>
      <w:r>
        <w:rPr>
          <w:rFonts w:eastAsia="Times New Roman" w:cs="Times New Roman"/>
          <w:szCs w:val="24"/>
        </w:rPr>
        <w:t>.000.000.000</w:t>
      </w:r>
      <w:r>
        <w:rPr>
          <w:rFonts w:eastAsia="Times New Roman" w:cs="Times New Roman"/>
          <w:szCs w:val="24"/>
        </w:rPr>
        <w:t>, πότε 90</w:t>
      </w:r>
      <w:r>
        <w:rPr>
          <w:rFonts w:eastAsia="Times New Roman" w:cs="Times New Roman"/>
          <w:szCs w:val="24"/>
        </w:rPr>
        <w:t>.000.000.000</w:t>
      </w:r>
      <w:r>
        <w:rPr>
          <w:rFonts w:eastAsia="Times New Roman" w:cs="Times New Roman"/>
          <w:szCs w:val="24"/>
        </w:rPr>
        <w:t>, πότε 100</w:t>
      </w:r>
      <w:r>
        <w:rPr>
          <w:rFonts w:eastAsia="Times New Roman" w:cs="Times New Roman"/>
          <w:szCs w:val="24"/>
        </w:rPr>
        <w:t>.000.000.000</w:t>
      </w:r>
      <w:r>
        <w:rPr>
          <w:rFonts w:eastAsia="Times New Roman" w:cs="Times New Roman"/>
          <w:szCs w:val="24"/>
        </w:rPr>
        <w:t>. Ωστόσο, το επίσημο δελτίο του δημοσίου χρέους του Υπουργείου Οικονομικών το 2014 αναφέρει πως το δημόσιο χρέος ήταν 324.127</w:t>
      </w:r>
      <w:r>
        <w:rPr>
          <w:rFonts w:eastAsia="Times New Roman" w:cs="Times New Roman"/>
          <w:szCs w:val="24"/>
        </w:rPr>
        <w:t>.000.000</w:t>
      </w:r>
      <w:r>
        <w:rPr>
          <w:rFonts w:eastAsia="Times New Roman" w:cs="Times New Roman"/>
          <w:szCs w:val="24"/>
        </w:rPr>
        <w:t xml:space="preserve"> ευρώ. Το ίδιο επίσημο δελτίο στ</w:t>
      </w:r>
      <w:r>
        <w:rPr>
          <w:rFonts w:eastAsia="Times New Roman" w:cs="Times New Roman"/>
          <w:szCs w:val="24"/>
        </w:rPr>
        <w:t>ις 31 Δεκεμβρίου του 2015, ένα χρόνο μετά, αναφέρει ότι το δημόσιο χρέος είναι 321.007</w:t>
      </w:r>
      <w:r>
        <w:rPr>
          <w:rFonts w:eastAsia="Times New Roman" w:cs="Times New Roman"/>
          <w:szCs w:val="24"/>
        </w:rPr>
        <w:t>.000.0000</w:t>
      </w:r>
      <w:r>
        <w:rPr>
          <w:rFonts w:eastAsia="Times New Roman" w:cs="Times New Roman"/>
          <w:szCs w:val="24"/>
        </w:rPr>
        <w:t xml:space="preserve"> ευρώ, δηλαδή </w:t>
      </w:r>
      <w:r>
        <w:rPr>
          <w:rFonts w:eastAsia="Times New Roman" w:cs="Times New Roman"/>
          <w:szCs w:val="24"/>
        </w:rPr>
        <w:t>3.000.000.000</w:t>
      </w:r>
      <w:r>
        <w:rPr>
          <w:rFonts w:eastAsia="Times New Roman" w:cs="Times New Roman"/>
          <w:szCs w:val="24"/>
        </w:rPr>
        <w:t xml:space="preserve"> ευρώ κάτω. </w:t>
      </w:r>
    </w:p>
    <w:p w14:paraId="5FC2F902"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Ποιος πρόσθεσε; Τι προσθέσαμε; Όχι μόνο δεν προσθέσαμε, αλλά αφαιρέσαμε. Και ξέρετε πού πήγαν αυτά τα χρήματα, τα οποία δ</w:t>
      </w:r>
      <w:r>
        <w:rPr>
          <w:rFonts w:eastAsia="Times New Roman" w:cs="Times New Roman"/>
          <w:szCs w:val="24"/>
        </w:rPr>
        <w:t>εν ήταν 86 και τελικά ήταν 65; Ξέρετε πού πήγαν; Στο να αντιμετωπίσουμε την χρηματοοικονομική βόμβα των 85</w:t>
      </w:r>
      <w:r>
        <w:rPr>
          <w:rFonts w:eastAsia="Times New Roman" w:cs="Times New Roman"/>
          <w:szCs w:val="24"/>
        </w:rPr>
        <w:t>.000.000.000</w:t>
      </w:r>
      <w:r>
        <w:rPr>
          <w:rFonts w:eastAsia="Times New Roman" w:cs="Times New Roman"/>
          <w:szCs w:val="24"/>
        </w:rPr>
        <w:t>, η οποία είχε τοποθετηθεί, όπως είχε ομολογήσει ο τότε Υπουργός Οικονομικών κ. Παπακωνσταντίνου, να αποτρέψουμε τη χρεοκοπία της χώρας, τ</w:t>
      </w:r>
      <w:r>
        <w:rPr>
          <w:rFonts w:eastAsia="Times New Roman" w:cs="Times New Roman"/>
          <w:szCs w:val="24"/>
        </w:rPr>
        <w:t xml:space="preserve">ην οποία είχε μεταθέσει, όπως είχε αποκαλύψει ο κ. Κουκουλόπουλος στο </w:t>
      </w:r>
      <w:r>
        <w:rPr>
          <w:rFonts w:eastAsia="Times New Roman" w:cs="Times New Roman"/>
          <w:szCs w:val="24"/>
        </w:rPr>
        <w:t>«</w:t>
      </w:r>
      <w:r>
        <w:rPr>
          <w:rFonts w:eastAsia="Times New Roman" w:cs="Times New Roman"/>
          <w:szCs w:val="24"/>
          <w:lang w:val="en-US"/>
        </w:rPr>
        <w:t>MEGA</w:t>
      </w:r>
      <w:r>
        <w:rPr>
          <w:rFonts w:eastAsia="Times New Roman" w:cs="Times New Roman"/>
          <w:szCs w:val="24"/>
        </w:rPr>
        <w:t>»</w:t>
      </w:r>
      <w:r>
        <w:rPr>
          <w:rFonts w:eastAsia="Times New Roman" w:cs="Times New Roman"/>
          <w:szCs w:val="24"/>
        </w:rPr>
        <w:t xml:space="preserve"> το 2015, στο να πληρώσουμε δάνεια που είχατε πάρει εσείς με 4% και 4,5%, δηλαδή με ληστρικά επιτόκια. Και εμείς είχαμε πάρει τα χρήματα αυτά με 0,9%, δηλαδή ούτε με 1% επιτόκιο. Μ</w:t>
      </w:r>
      <w:r>
        <w:rPr>
          <w:rFonts w:eastAsia="Times New Roman" w:cs="Times New Roman"/>
          <w:szCs w:val="24"/>
        </w:rPr>
        <w:t xml:space="preserve">ε αυτά τα χρήματα αντικαταστήσαμε τα ληστρικά δάνεια που είχατε πάρει εσείς. </w:t>
      </w:r>
    </w:p>
    <w:p w14:paraId="5FC2F903"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Για την αντιμετώπιση του δημοσίου χρέους θέσαμε το θέμα που για πρώτη φορά οι Ανεξάρτητοι Έλληνες είχαν επικαλεστεί το 2014, δηλαδή αναστολή της καταβολής μέρους των δόσεων εξυπη</w:t>
      </w:r>
      <w:r>
        <w:rPr>
          <w:rFonts w:eastAsia="Times New Roman" w:cs="Times New Roman"/>
          <w:szCs w:val="24"/>
        </w:rPr>
        <w:t xml:space="preserve">ρέτησης χρέους, ώστε να αποκτηθεί δημοσιονομικός χώρος για κοινωνική πολιτική και για την πραγματική αύξηση του κοινωνικού πλούτου, πράγμα που εφαρμόστηκε. </w:t>
      </w:r>
    </w:p>
    <w:p w14:paraId="5FC2F904"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Και επειδή γίνεται πολύ λόγος για την επιχειρηματικότητα, της οποίας η Αντιπολίτευση θέλει να εμφαν</w:t>
      </w:r>
      <w:r>
        <w:rPr>
          <w:rFonts w:eastAsia="Times New Roman" w:cs="Times New Roman"/>
          <w:szCs w:val="24"/>
        </w:rPr>
        <w:t>ίζεται ως προστάτης, να αναφερθούμε στην αμείλικτη για το ΠΑΣΟΚ και τη Νέα Δημοκρατία πραγματικότητα. Το ΠΑΣΟΚ και η Νέα Δημοκρατία έκλεισαν εκατόν τριάντα χιλιάδες επιχειρήσεις, περισσότερες από αυτές που άνοιξαν την περίοδο 2010-2014. Το αντίστοιχο στοιχ</w:t>
      </w:r>
      <w:r>
        <w:rPr>
          <w:rFonts w:eastAsia="Times New Roman" w:cs="Times New Roman"/>
          <w:szCs w:val="24"/>
        </w:rPr>
        <w:t xml:space="preserve">είο για την περίοδο 2015-2017 ξέρετε τι δείχνει; Επιπλέον τριάντα χιλιάδες επιχειρήσεις. Δηλαδή, άνοιξαν τριάντα χιλιάδες περισσότερες από αυτές που έκλεισαν. </w:t>
      </w:r>
    </w:p>
    <w:p w14:paraId="5FC2F905"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Γι’ αυτό και οι Ανεξάρτητοι Έλληνες και εγώ προσωπικά στηρίξαμε τη δύσκολη συμφωνία του 2015, πο</w:t>
      </w:r>
      <w:r>
        <w:rPr>
          <w:rFonts w:eastAsia="Times New Roman" w:cs="Times New Roman"/>
          <w:szCs w:val="24"/>
        </w:rPr>
        <w:t xml:space="preserve">υ αποτελούσε όμως τη γέφυρα για να εκδιώξουμε το </w:t>
      </w:r>
      <w:r>
        <w:rPr>
          <w:rFonts w:eastAsia="Times New Roman" w:cs="Times New Roman"/>
          <w:szCs w:val="24"/>
        </w:rPr>
        <w:t xml:space="preserve">νομισματικό ταμείο </w:t>
      </w:r>
      <w:r>
        <w:rPr>
          <w:rFonts w:eastAsia="Times New Roman" w:cs="Times New Roman"/>
          <w:szCs w:val="24"/>
        </w:rPr>
        <w:t>από την Ελλάδα και την Ευρώπη. Και όταν αλλάξαμε πολιτική, κυρίες και κύριοι συνάδελφοι, δεν κάναμε κωλοτούμπα. Ζητήσαμε την έγκριση του ελληνικού λαού και ο ελληνικός λαός έκανε πάλι Κυβέ</w:t>
      </w:r>
      <w:r>
        <w:rPr>
          <w:rFonts w:eastAsia="Times New Roman" w:cs="Times New Roman"/>
          <w:szCs w:val="24"/>
        </w:rPr>
        <w:t>ρνηση τον ΣΥΡΙΖΑ και τους Ανεξάρτητους Έλληνες τον Σεπτέμβριο του 2015.</w:t>
      </w:r>
    </w:p>
    <w:p w14:paraId="5FC2F906" w14:textId="77777777" w:rsidR="0020643A" w:rsidRDefault="00E84ECF">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Κυρίες και κύριοι συνάδελφοι, θα ήθελα εδώ να τονίσω ότι τον καιρό της διακυβέρνησης της χώρας από το ΠΑΣΟΚ, το ΛΑΟΣ και το νέο ΛΑΟΣ του Σαμαρά, σας είχαν υποδείξει να εμφανίζετε ότι τα σκληρά προγράμματα λιτότητας είναι δικής σας ιδιοκτησίας. Σας έλεγαν ο</w:t>
      </w:r>
      <w:r>
        <w:rPr>
          <w:rFonts w:eastAsia="Times New Roman"/>
          <w:color w:val="000000"/>
          <w:szCs w:val="24"/>
          <w:shd w:val="clear" w:color="auto" w:fill="FFFFFF"/>
        </w:rPr>
        <w:t xml:space="preserve">ι δανειστές: «Εμείς παίρνουμε τα μέτρα, αλλά θα τα παρουσιάζετε ως δικά σας στον ελληνικό λαό». Και αυτό κάνατε. Το κάνατε χωρίς ντροπή, χωρίς ενοχή, χωρίς δισταγμό. </w:t>
      </w:r>
    </w:p>
    <w:p w14:paraId="5FC2F907" w14:textId="77777777" w:rsidR="0020643A" w:rsidRDefault="00E84ECF">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Την περίοδο 2010-2014 πήρατε μέτρα 65</w:t>
      </w:r>
      <w:r>
        <w:rPr>
          <w:rFonts w:eastAsia="Times New Roman" w:cs="Times New Roman"/>
          <w:szCs w:val="24"/>
        </w:rPr>
        <w:t xml:space="preserve">.000.000.000 </w:t>
      </w:r>
      <w:r>
        <w:rPr>
          <w:rFonts w:eastAsia="Times New Roman"/>
          <w:color w:val="000000"/>
          <w:szCs w:val="24"/>
          <w:shd w:val="clear" w:color="auto" w:fill="FFFFFF"/>
        </w:rPr>
        <w:t>ευρώ και μειώσατε το ΑΕΠ της χώρας κατά</w:t>
      </w:r>
      <w:r>
        <w:rPr>
          <w:rFonts w:eastAsia="Times New Roman"/>
          <w:color w:val="000000"/>
          <w:szCs w:val="24"/>
          <w:shd w:val="clear" w:color="auto" w:fill="FFFFFF"/>
        </w:rPr>
        <w:t xml:space="preserve"> 25%. Ήσαστε οι νεκροθάφτες της ελληνικής οικονομίας και της ελληνικής κοινωνίας. Μετατρέψατε τις ηθικές αρχές της κοινωνίας μας, καταστρέψατε την εθνική αστική τάξη και περισώσατε την καταστροφική επιχειρηματική ελίτ που σας στηρίζει. Μάθατε να κυβερνάτε </w:t>
      </w:r>
      <w:r>
        <w:rPr>
          <w:rFonts w:eastAsia="Times New Roman"/>
          <w:color w:val="000000"/>
          <w:szCs w:val="24"/>
          <w:shd w:val="clear" w:color="auto" w:fill="FFFFFF"/>
        </w:rPr>
        <w:t>με πρόγραμμα τα όσα σας υπαγόρευαν. Δεν θα ξεχάσουμε τον κ. Χατζηδάκη από αυτό το Βήμα να λέει: «Αν είναι να μειωθούν οι συντάξεις, πείτε το μας, για να διαμορφώσουμε και εμείς το πρόγραμμά μας». Αυτή είναι η πραγματικότητα. Ακολουθούσατε εντολές, χωρίς να</w:t>
      </w:r>
      <w:r>
        <w:rPr>
          <w:rFonts w:eastAsia="Times New Roman"/>
          <w:color w:val="000000"/>
          <w:szCs w:val="24"/>
          <w:shd w:val="clear" w:color="auto" w:fill="FFFFFF"/>
        </w:rPr>
        <w:t xml:space="preserve"> παίρνετε εθνικές πρωτοβουλίες. </w:t>
      </w:r>
    </w:p>
    <w:p w14:paraId="5FC2F908" w14:textId="77777777" w:rsidR="0020643A" w:rsidRDefault="00E84ECF">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Θα ήθελα ακόμα να θυμίσω τι έλεγε ο κ. Μητσοτάκης στις 17-12-2016: «Αν ο κ. Τσίπρας σκεφτόταν τη χώρα και όχι πώς θα χάσει αξιοπρεπώς στις ερχόμενες εκλογές, θα χρησιμοποιούσε την υπέρβαση του στόχου του πλεονάσματος ως δια</w:t>
      </w:r>
      <w:r>
        <w:rPr>
          <w:rFonts w:eastAsia="Times New Roman"/>
          <w:color w:val="000000"/>
          <w:szCs w:val="24"/>
          <w:shd w:val="clear" w:color="auto" w:fill="FFFFFF"/>
        </w:rPr>
        <w:t>πραγματευτικό όπλο για να πετύχει λιγότερα μέτρα για το μέλλον». Και συνεχίζει ο κ. Μητσοτάκης: «Δεν το κάνει, όμως, πρώτον γιατί δεν ξέρει πώς γίνονται οι διαπραγματεύσεις και, δεύτερον, γιατί δεν τον νοιάζει. Τον νοιάζει μόνο το επικοινωνιακό σόου».</w:t>
      </w:r>
    </w:p>
    <w:p w14:paraId="5FC2F909" w14:textId="77777777" w:rsidR="0020643A" w:rsidRDefault="00E84ECF">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Όμως, κύριε Μητσοτάκη, η πραγματικότητα σας διαψεύδει. Διαψεύδει διαρκώς τις εκτιμήσεις και τις προβλέψεις σας. Η </w:t>
      </w:r>
      <w:r>
        <w:rPr>
          <w:rFonts w:eastAsia="Times New Roman"/>
          <w:color w:val="000000"/>
          <w:szCs w:val="24"/>
          <w:shd w:val="clear" w:color="auto" w:fill="FFFFFF"/>
        </w:rPr>
        <w:t xml:space="preserve">συγκυβέρνηση </w:t>
      </w:r>
      <w:r>
        <w:rPr>
          <w:rFonts w:eastAsia="Times New Roman"/>
          <w:color w:val="000000"/>
          <w:szCs w:val="24"/>
          <w:shd w:val="clear" w:color="auto" w:fill="FFFFFF"/>
        </w:rPr>
        <w:t>ΣΥΡΙΖΑ- Ανεξάρτητοι Έλληνες διαπραγματεύθηκε, λέγοντας ότι το υψηλό πρωτογενές πλεόνασμα που καταφέραμε χάρη στη αγόγγυστη στήριξ</w:t>
      </w:r>
      <w:r>
        <w:rPr>
          <w:rFonts w:eastAsia="Times New Roman"/>
          <w:color w:val="000000"/>
          <w:szCs w:val="24"/>
          <w:shd w:val="clear" w:color="auto" w:fill="FFFFFF"/>
        </w:rPr>
        <w:t xml:space="preserve">η του ελληνικού λαού, καθώς και η υγιής πλέον ελληνική οικονομία, δεν χρειάζεται άλλο υφεσιακό μέτρο, όπως αυτό της μείωσης των συντάξεων. Και αυτό το πετύχαμε διότι κερδίσαμε τον σεβασμό όλων, διότι οι εταίροι μας κατάλαβαν πως η κοινωνική ευαισθησία δεν </w:t>
      </w:r>
      <w:r>
        <w:rPr>
          <w:rFonts w:eastAsia="Times New Roman"/>
          <w:color w:val="000000"/>
          <w:szCs w:val="24"/>
          <w:shd w:val="clear" w:color="auto" w:fill="FFFFFF"/>
        </w:rPr>
        <w:t xml:space="preserve">είναι μειονέκτημα. Είναι όμως η δράση συμμοριών που λυμαίνονταν τον δημόσιο πλούτο. Είναι αντιθέτως οι αφορμές που εσείς δώσατε, ενώ αυτή η Κυβέρνηση δεν είχε δώσει ποτέ. </w:t>
      </w:r>
    </w:p>
    <w:p w14:paraId="5FC2F90A" w14:textId="77777777" w:rsidR="0020643A" w:rsidRDefault="00E84ECF">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Κάνουμε, λοιπόν, πράξη όσα είπαμε στις 21 Αυγούστου, οπότε και τερματίστηκαν οι σκλη</w:t>
      </w:r>
      <w:r>
        <w:rPr>
          <w:rFonts w:eastAsia="Times New Roman"/>
          <w:color w:val="000000"/>
          <w:szCs w:val="24"/>
          <w:shd w:val="clear" w:color="auto" w:fill="FFFFFF"/>
        </w:rPr>
        <w:t>ρές μνημονιακές δεσμεύσεις. Εφαρμόζουμε μέτρα στήριξης των κοινωνικά ασθενεστέρων και θα το συνεχίσουμε, διότι ο ελληνικός λαός το δικαιούται και το έχει ανάγκη.</w:t>
      </w:r>
    </w:p>
    <w:p w14:paraId="5FC2F90B" w14:textId="77777777" w:rsidR="0020643A" w:rsidRDefault="00E84ECF">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Κυρίες και κύριοι συνάδελφοι, θα μου επιτρέψετε τώρα να αναφερθώ στο Υπουργείο Εθνικής Άμυνας </w:t>
      </w:r>
      <w:r>
        <w:rPr>
          <w:rFonts w:eastAsia="Times New Roman"/>
          <w:color w:val="000000"/>
          <w:szCs w:val="24"/>
          <w:shd w:val="clear" w:color="auto" w:fill="FFFFFF"/>
        </w:rPr>
        <w:t>και στα υπουργεία που έχουμε ευθύνη οι Ανεξάρτητοι Έλληνες.</w:t>
      </w:r>
    </w:p>
    <w:p w14:paraId="5FC2F90C" w14:textId="77777777" w:rsidR="0020643A" w:rsidRDefault="00E84ECF">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Τα </w:t>
      </w:r>
      <w:r w:rsidRPr="00D3690F">
        <w:rPr>
          <w:rFonts w:eastAsia="Times New Roman"/>
          <w:color w:val="000000"/>
          <w:szCs w:val="24"/>
          <w:shd w:val="clear" w:color="auto" w:fill="FFFFFF"/>
        </w:rPr>
        <w:t>μακροοικονομικά</w:t>
      </w:r>
      <w:r w:rsidRPr="00C33E32">
        <w:rPr>
          <w:rFonts w:eastAsia="Times New Roman"/>
          <w:b/>
          <w:color w:val="000000"/>
          <w:szCs w:val="24"/>
          <w:shd w:val="clear" w:color="auto" w:fill="FFFFFF"/>
        </w:rPr>
        <w:t xml:space="preserve"> </w:t>
      </w:r>
      <w:r>
        <w:rPr>
          <w:rFonts w:eastAsia="Times New Roman"/>
          <w:color w:val="000000"/>
          <w:szCs w:val="24"/>
          <w:shd w:val="clear" w:color="auto" w:fill="FFFFFF"/>
        </w:rPr>
        <w:t>στοιχεία τα έχουν αναλύσει οι Υπουργοί. Με υπευθυνότητα αναλάβαμε την ευθύνη του Υπουργείου Εθνικής Άμυνας, με αίσθημα ευθύνης έναντι του ελληνικού λαού. Οι Ένοπλες Δυνάμεις προ</w:t>
      </w:r>
      <w:r>
        <w:rPr>
          <w:rFonts w:eastAsia="Times New Roman"/>
          <w:color w:val="000000"/>
          <w:szCs w:val="24"/>
          <w:shd w:val="clear" w:color="auto" w:fill="FFFFFF"/>
        </w:rPr>
        <w:t>ασπίζονται καθημερινά τα εθνικά συμφέροντα. Με δικαιοσύνη προσπαθούμε να λαμβάνουμε μέτρα που ξεκινούν από την αναγνώριση της ευθύνης που φέρουν οι αξιωματικοί μας μέχρι τις δυσκολίες που αντιμετωπίζουν τα κατώτερα στελέχη, εκεί που η ελπίδα παραμένει άσβε</w:t>
      </w:r>
      <w:r>
        <w:rPr>
          <w:rFonts w:eastAsia="Times New Roman"/>
          <w:color w:val="000000"/>
          <w:szCs w:val="24"/>
          <w:shd w:val="clear" w:color="auto" w:fill="FFFFFF"/>
        </w:rPr>
        <w:t>στη στα πρόσωπα των χιλιάδων στελεχών, αλλά και των οπλιτών που υπηρετούν με αυταπάρνηση την πατρίδα.</w:t>
      </w:r>
    </w:p>
    <w:p w14:paraId="5FC2F90D" w14:textId="77777777" w:rsidR="0020643A" w:rsidRDefault="00E84ECF">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Το έχω πει πολλές φορές και δεν θα κουραστώ να το λέω μέχρι να το εμπεδώσουμε όλοι: Οι Ένοπλες Δυνάμεις απαιτούν εθνική πολιτική και ομοψυχία. Ο προϋπολογ</w:t>
      </w:r>
      <w:r>
        <w:rPr>
          <w:rFonts w:eastAsia="Times New Roman"/>
          <w:color w:val="000000"/>
          <w:szCs w:val="24"/>
          <w:shd w:val="clear" w:color="auto" w:fill="FFFFFF"/>
        </w:rPr>
        <w:t xml:space="preserve">ισμός του Υπουργείου Εθνικής Άμυνας θα πρέπει να είναι πεδίο συνεννόησης και συναίνεσης όλων των πολιτικών κομμάτων αυτού του Κοινοβουλίου και όχι  πεδίο αντιπαράθεσης και διαφωνιών, καθώς ο κίνδυνος είναι υπαρκτός και παραμονεύει. </w:t>
      </w:r>
    </w:p>
    <w:p w14:paraId="5FC2F90E" w14:textId="77777777" w:rsidR="0020643A" w:rsidRDefault="00E84ECF">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Επιβάλλεται να βάλουμε </w:t>
      </w:r>
      <w:r>
        <w:rPr>
          <w:rFonts w:eastAsia="Times New Roman"/>
          <w:color w:val="000000"/>
          <w:szCs w:val="24"/>
          <w:shd w:val="clear" w:color="auto" w:fill="FFFFFF"/>
        </w:rPr>
        <w:t>τις Ένοπλες Δυνάμεις πλάι και έξω από την πολιτική αντιπαράθεση, για να φτάσουμε εκεί που ήμαστε κάποτε, να ψηφίζεται ο προϋπολογισμός του συγκεκριμένου Υπουργείου και από την Αντιπολίτευση. Επιβάλλεται να απομονώσουμε τις ακραίες και μίζερες φωνές μικροπο</w:t>
      </w:r>
      <w:r>
        <w:rPr>
          <w:rFonts w:eastAsia="Times New Roman"/>
          <w:color w:val="000000"/>
          <w:szCs w:val="24"/>
          <w:shd w:val="clear" w:color="auto" w:fill="FFFFFF"/>
        </w:rPr>
        <w:t xml:space="preserve">λιτικών σκοπιμοτήτων, από όπου και αν προέρχονται. </w:t>
      </w:r>
    </w:p>
    <w:p w14:paraId="5FC2F90F" w14:textId="77777777" w:rsidR="0020643A" w:rsidRDefault="00E84ECF">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Δεν είναι στις προθέσεις μου να μπω σε αντιπαράθεση με τις θέσεις που εκφράζονται τελευταία από στελέχη της Αξιωματικής Αντιπολίτευσης γιατί πιστεύω στη συνεννόηση επί των εθνικών θεμάτων και η διάθεση κο</w:t>
      </w:r>
      <w:r>
        <w:rPr>
          <w:rFonts w:eastAsia="Times New Roman"/>
          <w:color w:val="000000"/>
          <w:szCs w:val="24"/>
          <w:shd w:val="clear" w:color="auto" w:fill="FFFFFF"/>
        </w:rPr>
        <w:t xml:space="preserve">νδυλίων για την άμυνα συνιστά ένα σημείο εθνικού ενδιαφέροντος. Σεβόμενος, όμως, τα χρήματα του ελληνικού λαού </w:t>
      </w:r>
      <w:r w:rsidRPr="005D4DBB">
        <w:rPr>
          <w:rFonts w:eastAsia="Times New Roman"/>
          <w:color w:val="000000"/>
          <w:szCs w:val="24"/>
          <w:shd w:val="clear" w:color="auto" w:fill="FFFFFF"/>
        </w:rPr>
        <w:t>και το</w:t>
      </w:r>
      <w:r>
        <w:rPr>
          <w:rFonts w:eastAsia="Times New Roman"/>
          <w:color w:val="000000"/>
          <w:szCs w:val="24"/>
          <w:shd w:val="clear" w:color="auto" w:fill="FFFFFF"/>
        </w:rPr>
        <w:t xml:space="preserve"> </w:t>
      </w:r>
      <w:r>
        <w:rPr>
          <w:rFonts w:eastAsia="Times New Roman"/>
          <w:color w:val="000000"/>
          <w:szCs w:val="24"/>
          <w:shd w:val="clear" w:color="auto" w:fill="FFFFFF"/>
        </w:rPr>
        <w:t xml:space="preserve">που </w:t>
      </w:r>
      <w:r>
        <w:rPr>
          <w:rFonts w:eastAsia="Times New Roman"/>
          <w:color w:val="000000"/>
          <w:szCs w:val="24"/>
          <w:shd w:val="clear" w:color="auto" w:fill="FFFFFF"/>
        </w:rPr>
        <w:t>αυτά κατευθύνονται, θα πρέπει να επισημανθούν ορισμένα γεγονότα, για να γίνει αντιληπτό από όλους σε αυτήν την Αίθουσα, η κατάσταση πο</w:t>
      </w:r>
      <w:r>
        <w:rPr>
          <w:rFonts w:eastAsia="Times New Roman"/>
          <w:color w:val="000000"/>
          <w:szCs w:val="24"/>
          <w:shd w:val="clear" w:color="auto" w:fill="FFFFFF"/>
        </w:rPr>
        <w:t xml:space="preserve">υ είχε διαμορφωθεί και την οποία παραλάβαμε στον χώρο της εθνικής άμυνας τα τελευταία έτη. </w:t>
      </w:r>
    </w:p>
    <w:p w14:paraId="5FC2F910" w14:textId="77777777" w:rsidR="0020643A" w:rsidRDefault="00E84ECF">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Παραθέτω, λοιπόν, τα εξής στοιχεία: Στην κατηγορία των αποδοχών οι κυβερνήσεις και συγκυβερνήσεις ΠΑΣΟΚ-Νέας Δημοκρατίας, την περίοδο 2009 – 2015 μείωσαν τις αποδοχ</w:t>
      </w:r>
      <w:r>
        <w:rPr>
          <w:rFonts w:eastAsia="Times New Roman"/>
          <w:color w:val="000000"/>
          <w:szCs w:val="24"/>
          <w:shd w:val="clear" w:color="auto" w:fill="FFFFFF"/>
        </w:rPr>
        <w:t xml:space="preserve">ές κατά 35%, περίπου, οδηγώντας το προσωπικό των Ενόπλων Δυνάμεων σε συνθήκες εξαθλίωσης. Όσον αφορά </w:t>
      </w:r>
      <w:r>
        <w:rPr>
          <w:rFonts w:eastAsia="Times New Roman"/>
          <w:color w:val="000000"/>
          <w:szCs w:val="24"/>
          <w:shd w:val="clear" w:color="auto" w:fill="FFFFFF"/>
        </w:rPr>
        <w:t>σ</w:t>
      </w:r>
      <w:r>
        <w:rPr>
          <w:rFonts w:eastAsia="Times New Roman"/>
          <w:color w:val="000000"/>
          <w:szCs w:val="24"/>
          <w:shd w:val="clear" w:color="auto" w:fill="FFFFFF"/>
        </w:rPr>
        <w:t xml:space="preserve">το λειτουργικό σκέλος του προϋπολογισμού, ήτοι τις δαπάνες για καύσιμα, τρόφιμα </w:t>
      </w:r>
      <w:r w:rsidRPr="00443735">
        <w:rPr>
          <w:rFonts w:eastAsia="Times New Roman"/>
          <w:color w:val="000000"/>
          <w:szCs w:val="24"/>
          <w:shd w:val="clear" w:color="auto" w:fill="FFFFFF"/>
        </w:rPr>
        <w:t xml:space="preserve">στρατευσίμων, </w:t>
      </w:r>
      <w:r>
        <w:rPr>
          <w:rFonts w:eastAsia="Times New Roman"/>
          <w:color w:val="000000"/>
          <w:szCs w:val="24"/>
          <w:shd w:val="clear" w:color="auto" w:fill="FFFFFF"/>
        </w:rPr>
        <w:t>συντηρήσεις, η κατάσταση ήταν ακόμα χειρότερη, καθώς με τη μ</w:t>
      </w:r>
      <w:r>
        <w:rPr>
          <w:rFonts w:eastAsia="Times New Roman"/>
          <w:color w:val="000000"/>
          <w:szCs w:val="24"/>
          <w:shd w:val="clear" w:color="auto" w:fill="FFFFFF"/>
        </w:rPr>
        <w:t>είωση του προϋπολογισμού του έτους 2015 σε σχέση με τον αντίστοιχο του έτους 2009 προσεγγίζει το 60%. Στα εξοπλιστικά η μείωση του εν λόγω χρονικού διαστήματος κυμάνθηκε σε ποσοστό περί του 68%. Συνοπτικά, δηλαδή, η μείωση του προϋπολογισμού του Υπουργείου</w:t>
      </w:r>
      <w:r>
        <w:rPr>
          <w:rFonts w:eastAsia="Times New Roman"/>
          <w:color w:val="000000"/>
          <w:szCs w:val="24"/>
          <w:shd w:val="clear" w:color="auto" w:fill="FFFFFF"/>
        </w:rPr>
        <w:t xml:space="preserve"> Εθνικής Άμυνας για την περίοδο 2009-2015 υπερέβαινε το 50% και σε απόλυτες τιμές ξεπερνούσε τα 3</w:t>
      </w:r>
      <w:r>
        <w:rPr>
          <w:rFonts w:eastAsia="Times New Roman"/>
          <w:color w:val="000000"/>
          <w:szCs w:val="24"/>
          <w:shd w:val="clear" w:color="auto" w:fill="FFFFFF"/>
        </w:rPr>
        <w:t>.</w:t>
      </w:r>
      <w:r>
        <w:rPr>
          <w:rFonts w:eastAsia="Times New Roman"/>
          <w:color w:val="000000"/>
          <w:szCs w:val="24"/>
          <w:shd w:val="clear" w:color="auto" w:fill="FFFFFF"/>
        </w:rPr>
        <w:t>2</w:t>
      </w:r>
      <w:r>
        <w:rPr>
          <w:rFonts w:eastAsia="Times New Roman"/>
          <w:color w:val="000000"/>
          <w:szCs w:val="24"/>
          <w:shd w:val="clear" w:color="auto" w:fill="FFFFFF"/>
        </w:rPr>
        <w:t>00.000.000</w:t>
      </w:r>
      <w:r>
        <w:rPr>
          <w:rFonts w:eastAsia="Times New Roman"/>
          <w:color w:val="000000"/>
          <w:szCs w:val="24"/>
          <w:shd w:val="clear" w:color="auto" w:fill="FFFFFF"/>
        </w:rPr>
        <w:t xml:space="preserve"> ευρώ, καθώς από 6</w:t>
      </w:r>
      <w:r>
        <w:rPr>
          <w:rFonts w:eastAsia="Times New Roman"/>
          <w:color w:val="000000"/>
          <w:szCs w:val="24"/>
          <w:shd w:val="clear" w:color="auto" w:fill="FFFFFF"/>
        </w:rPr>
        <w:t>.</w:t>
      </w:r>
      <w:r>
        <w:rPr>
          <w:rFonts w:eastAsia="Times New Roman"/>
          <w:color w:val="000000"/>
          <w:szCs w:val="24"/>
          <w:shd w:val="clear" w:color="auto" w:fill="FFFFFF"/>
        </w:rPr>
        <w:t>5</w:t>
      </w:r>
      <w:r>
        <w:rPr>
          <w:rFonts w:eastAsia="Times New Roman"/>
          <w:color w:val="000000"/>
          <w:szCs w:val="24"/>
          <w:shd w:val="clear" w:color="auto" w:fill="FFFFFF"/>
        </w:rPr>
        <w:t>00.000.000</w:t>
      </w:r>
      <w:r>
        <w:rPr>
          <w:rFonts w:eastAsia="Times New Roman"/>
          <w:color w:val="000000"/>
          <w:szCs w:val="24"/>
          <w:shd w:val="clear" w:color="auto" w:fill="FFFFFF"/>
        </w:rPr>
        <w:t xml:space="preserve"> ευρώ το 2009, κατρακύλησε στο 3</w:t>
      </w:r>
      <w:r>
        <w:rPr>
          <w:rFonts w:eastAsia="Times New Roman"/>
          <w:color w:val="000000"/>
          <w:szCs w:val="24"/>
          <w:shd w:val="clear" w:color="auto" w:fill="FFFFFF"/>
        </w:rPr>
        <w:t>.</w:t>
      </w:r>
      <w:r>
        <w:rPr>
          <w:rFonts w:eastAsia="Times New Roman"/>
          <w:color w:val="000000"/>
          <w:szCs w:val="24"/>
          <w:shd w:val="clear" w:color="auto" w:fill="FFFFFF"/>
        </w:rPr>
        <w:t>2</w:t>
      </w:r>
      <w:r>
        <w:rPr>
          <w:rFonts w:eastAsia="Times New Roman"/>
          <w:color w:val="000000"/>
          <w:szCs w:val="24"/>
          <w:shd w:val="clear" w:color="auto" w:fill="FFFFFF"/>
        </w:rPr>
        <w:t>00.000.000</w:t>
      </w:r>
      <w:r>
        <w:rPr>
          <w:rFonts w:eastAsia="Times New Roman"/>
          <w:color w:val="000000"/>
          <w:szCs w:val="24"/>
          <w:shd w:val="clear" w:color="auto" w:fill="FFFFFF"/>
        </w:rPr>
        <w:t xml:space="preserve"> δισεκατομμύρια ευρώ το 2015, καθιστώντας, μεταξύ των άλλων το Υπουργείο Εθνικής Άμυνας πρωταγωνιστή των περικοπών, ιδίως μεταξύ των Υπουργείων μεγάλου μεγέθους.</w:t>
      </w:r>
    </w:p>
    <w:p w14:paraId="5FC2F911" w14:textId="77777777" w:rsidR="0020643A" w:rsidRDefault="00E84ECF">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Δεν νομίζω ότι χρειάζεται να σχολιάσω κάτι, παρά μόνο το ότι αν κρατήθηκε ψηλά η άμυνα και το </w:t>
      </w:r>
      <w:r>
        <w:rPr>
          <w:rFonts w:eastAsia="Times New Roman"/>
          <w:color w:val="000000"/>
          <w:szCs w:val="24"/>
          <w:shd w:val="clear" w:color="auto" w:fill="FFFFFF"/>
        </w:rPr>
        <w:t>αίσθημα ασφαλείας του ελληνικού λαού, αυτό οφείλεται αποκλειστικά στο υψηλό φρόνημα και το ήθος του προσωπικού των Ενόπλων Δυνάμεων, οι οποίοι ενάντια σε κάθε περικοπή προασπίζονται με αίσθημα υπέρτατης ευθύνης την ακεραιότητα της χώρας και τα κυριαρχικά τ</w:t>
      </w:r>
      <w:r>
        <w:rPr>
          <w:rFonts w:eastAsia="Times New Roman"/>
          <w:color w:val="000000"/>
          <w:szCs w:val="24"/>
          <w:shd w:val="clear" w:color="auto" w:fill="FFFFFF"/>
        </w:rPr>
        <w:t xml:space="preserve">ης δικαιώματα. </w:t>
      </w:r>
    </w:p>
    <w:p w14:paraId="5FC2F912" w14:textId="77777777" w:rsidR="0020643A" w:rsidRDefault="00E84ECF">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Δεσμεύτηκα πέρ</w:t>
      </w:r>
      <w:r>
        <w:rPr>
          <w:rFonts w:eastAsia="Times New Roman"/>
          <w:color w:val="000000"/>
          <w:szCs w:val="24"/>
          <w:shd w:val="clear" w:color="auto" w:fill="FFFFFF"/>
        </w:rPr>
        <w:t>υ</w:t>
      </w:r>
      <w:r>
        <w:rPr>
          <w:rFonts w:eastAsia="Times New Roman"/>
          <w:color w:val="000000"/>
          <w:szCs w:val="24"/>
          <w:shd w:val="clear" w:color="auto" w:fill="FFFFFF"/>
        </w:rPr>
        <w:t xml:space="preserve">σι, αλλά και τα προηγούμενα χρόνια, από αυτό εδώ το Βήμα, ότι οι εποχές των πειραματισμών, των αυθαιρεσιών και των δίχως σχεδιασμό περικοπών των κονδυλίων για την άμυνα θα αποτελούν παρελθόν με την παρούσα </w:t>
      </w:r>
      <w:r>
        <w:rPr>
          <w:rFonts w:eastAsia="Times New Roman"/>
          <w:color w:val="000000"/>
          <w:szCs w:val="24"/>
          <w:shd w:val="clear" w:color="auto" w:fill="FFFFFF"/>
        </w:rPr>
        <w:t>Κυβέρνηση</w:t>
      </w:r>
      <w:r>
        <w:rPr>
          <w:rFonts w:eastAsia="Times New Roman"/>
          <w:color w:val="000000"/>
          <w:szCs w:val="24"/>
          <w:shd w:val="clear" w:color="auto" w:fill="FFFFFF"/>
        </w:rPr>
        <w:t>. Οι εποχέ</w:t>
      </w:r>
      <w:r>
        <w:rPr>
          <w:rFonts w:eastAsia="Times New Roman"/>
          <w:color w:val="000000"/>
          <w:szCs w:val="24"/>
          <w:shd w:val="clear" w:color="auto" w:fill="FFFFFF"/>
        </w:rPr>
        <w:t xml:space="preserve">ς της διαρκούς αναστάτωσης και του άναρχου σχεδιασμού, με τις περικοπές εκατοντάδων εκατομμυρίων από τη μια μέρα στην άλλη, έδωσαν χώρο στην εποχή της ηρεμίας, της ισορροπίας και του ορθού και έγκαιρου σχεδιασμού. </w:t>
      </w:r>
    </w:p>
    <w:p w14:paraId="5FC2F913" w14:textId="77777777" w:rsidR="0020643A" w:rsidRDefault="00E84ECF">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Αποτέλεσμα των προσπαθειών που καταβάλαμε</w:t>
      </w:r>
      <w:r>
        <w:rPr>
          <w:rFonts w:eastAsia="Times New Roman"/>
          <w:color w:val="000000"/>
          <w:szCs w:val="24"/>
          <w:shd w:val="clear" w:color="auto" w:fill="FFFFFF"/>
        </w:rPr>
        <w:t xml:space="preserve"> όλοι μαζί, με τη βοήθεια βεβαίως και του Υπουργείου Οικονομικών, ήταν να σταθεροποιηθεί ο προϋπολογισμός του Υπουργείου τα τελευταία έτη σε επίπεδα περί τα 3</w:t>
      </w:r>
      <w:r>
        <w:rPr>
          <w:rFonts w:eastAsia="Times New Roman"/>
          <w:color w:val="000000"/>
          <w:szCs w:val="24"/>
          <w:shd w:val="clear" w:color="auto" w:fill="FFFFFF"/>
        </w:rPr>
        <w:t>.</w:t>
      </w:r>
      <w:r>
        <w:rPr>
          <w:rFonts w:eastAsia="Times New Roman"/>
          <w:color w:val="000000"/>
          <w:szCs w:val="24"/>
          <w:shd w:val="clear" w:color="auto" w:fill="FFFFFF"/>
        </w:rPr>
        <w:t>15</w:t>
      </w:r>
      <w:r>
        <w:rPr>
          <w:rFonts w:eastAsia="Times New Roman"/>
          <w:color w:val="000000"/>
          <w:szCs w:val="24"/>
          <w:shd w:val="clear" w:color="auto" w:fill="FFFFFF"/>
        </w:rPr>
        <w:t>0.000.000</w:t>
      </w:r>
      <w:r>
        <w:rPr>
          <w:rFonts w:eastAsia="Times New Roman"/>
          <w:color w:val="000000"/>
          <w:szCs w:val="24"/>
          <w:shd w:val="clear" w:color="auto" w:fill="FFFFFF"/>
        </w:rPr>
        <w:t xml:space="preserve"> ευρώ, ώστε να μπορούμε να σχεδιάζουμε τις μελλοντικές μας ενέργειες. Με μεγαλύτερη έν</w:t>
      </w:r>
      <w:r>
        <w:rPr>
          <w:rFonts w:eastAsia="Times New Roman"/>
          <w:color w:val="000000"/>
          <w:szCs w:val="24"/>
          <w:shd w:val="clear" w:color="auto" w:fill="FFFFFF"/>
        </w:rPr>
        <w:t xml:space="preserve">ταση ωστόσο δρομολογήθηκαν από την πρώτη στιγμή ενέργειες μερίμνη των οικονομικών υπηρεσιών του Υπουργείου, έτσι ώστε να γίνεται η καλύτερη δυνατή εκμετάλλευση των διαθέσιμων κατά περίπτωση πόρων, με απόλυτο σεβασμό στα χρήματα του Έλληνα φορολογούμενου. </w:t>
      </w:r>
    </w:p>
    <w:p w14:paraId="5FC2F914" w14:textId="77777777" w:rsidR="0020643A" w:rsidRDefault="00E84ECF">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Στο σημείο αυτό θα ήθελα να σας πω ότι βρήκαμε κατατεθειμένα στις Ηνωμένες Πολιτείες 460</w:t>
      </w:r>
      <w:r>
        <w:rPr>
          <w:rFonts w:eastAsia="Times New Roman"/>
          <w:color w:val="000000"/>
          <w:szCs w:val="24"/>
          <w:shd w:val="clear" w:color="auto" w:fill="FFFFFF"/>
        </w:rPr>
        <w:t>.000.000</w:t>
      </w:r>
      <w:r>
        <w:rPr>
          <w:rFonts w:eastAsia="Times New Roman"/>
          <w:color w:val="000000"/>
          <w:szCs w:val="24"/>
          <w:shd w:val="clear" w:color="auto" w:fill="FFFFFF"/>
        </w:rPr>
        <w:t xml:space="preserve"> δολάρια, τα οποία δεν υπήρχαν πουθενά από τους λογαριασμούς των </w:t>
      </w:r>
      <w:r>
        <w:rPr>
          <w:rFonts w:eastAsia="Times New Roman"/>
          <w:color w:val="000000"/>
          <w:szCs w:val="24"/>
          <w:shd w:val="clear" w:color="auto" w:fill="FFFFFF"/>
          <w:lang w:val="en-US"/>
        </w:rPr>
        <w:t>FMS</w:t>
      </w:r>
      <w:r>
        <w:rPr>
          <w:rFonts w:eastAsia="Times New Roman"/>
          <w:color w:val="000000"/>
          <w:szCs w:val="24"/>
          <w:shd w:val="clear" w:color="auto" w:fill="FFFFFF"/>
        </w:rPr>
        <w:t>, χρήματα τα οποία δεν εισέπρατταν ούτε 1 δολάριο τόκο επί δώδεκα χρόνια. Αυτήν τη στιγμή με</w:t>
      </w:r>
      <w:r>
        <w:rPr>
          <w:rFonts w:eastAsia="Times New Roman"/>
          <w:color w:val="000000"/>
          <w:szCs w:val="24"/>
          <w:shd w:val="clear" w:color="auto" w:fill="FFFFFF"/>
        </w:rPr>
        <w:t xml:space="preserve"> διαγωνισμό εισπράττουμε 8</w:t>
      </w:r>
      <w:r>
        <w:rPr>
          <w:rFonts w:eastAsia="Times New Roman" w:cs="Times New Roman"/>
          <w:szCs w:val="24"/>
        </w:rPr>
        <w:t xml:space="preserve">.000.000 </w:t>
      </w:r>
      <w:r>
        <w:rPr>
          <w:rFonts w:eastAsia="Times New Roman"/>
          <w:color w:val="000000"/>
          <w:szCs w:val="24"/>
          <w:shd w:val="clear" w:color="auto" w:fill="FFFFFF"/>
        </w:rPr>
        <w:t xml:space="preserve">τόκους από τα χρήματα αυτά </w:t>
      </w:r>
      <w:r w:rsidRPr="00A14A5B">
        <w:rPr>
          <w:rFonts w:eastAsia="Times New Roman"/>
          <w:color w:val="000000"/>
          <w:szCs w:val="24"/>
          <w:shd w:val="clear" w:color="auto" w:fill="FFFFFF"/>
        </w:rPr>
        <w:t>των κοινών προγραμμάτων</w:t>
      </w:r>
      <w:r>
        <w:rPr>
          <w:rFonts w:eastAsia="Times New Roman"/>
          <w:color w:val="000000"/>
          <w:szCs w:val="24"/>
          <w:shd w:val="clear" w:color="auto" w:fill="FFFFFF"/>
        </w:rPr>
        <w:t xml:space="preserve"> στις Ηνωμένες Πολιτείες και μέρος των χρημάτων αυτών πληρώνουν τις ανάγκες που έχουμε στα εξοπλιστικά μας συστήματα. Παράδοξο μεν, αληθινό δε, στην περίπτωση ειδικά των π</w:t>
      </w:r>
      <w:r>
        <w:rPr>
          <w:rFonts w:eastAsia="Times New Roman"/>
          <w:color w:val="000000"/>
          <w:szCs w:val="24"/>
          <w:shd w:val="clear" w:color="auto" w:fill="FFFFFF"/>
        </w:rPr>
        <w:t>ιστώσεων για τα εξοπλιστικά προγράμματα: Με το ένα τρίτο των πιστώσεων του προϋπολογισμού του 2011 καταφέραμε και πετύχαμε πέρσι κάλυψη περισσότερων αναγκών, καθώς με προϋπολογισμό ύψους 474</w:t>
      </w:r>
      <w:r>
        <w:rPr>
          <w:rFonts w:eastAsia="Times New Roman"/>
          <w:color w:val="000000"/>
          <w:szCs w:val="24"/>
          <w:shd w:val="clear" w:color="auto" w:fill="FFFFFF"/>
        </w:rPr>
        <w:t>.000.000</w:t>
      </w:r>
      <w:r>
        <w:rPr>
          <w:rFonts w:eastAsia="Times New Roman"/>
          <w:color w:val="000000"/>
          <w:szCs w:val="24"/>
          <w:shd w:val="clear" w:color="auto" w:fill="FFFFFF"/>
        </w:rPr>
        <w:t xml:space="preserve"> πετύχαμε ανάλωση 472 ή 99,55%, την ίδια ώρα που το 2011 ο</w:t>
      </w:r>
      <w:r>
        <w:rPr>
          <w:rFonts w:eastAsia="Times New Roman"/>
          <w:color w:val="000000"/>
          <w:szCs w:val="24"/>
          <w:shd w:val="clear" w:color="auto" w:fill="FFFFFF"/>
        </w:rPr>
        <w:t>ι πιστώσεις του προϋπολογισμού για εξοπλιστικά ήταν 1</w:t>
      </w:r>
      <w:r>
        <w:rPr>
          <w:rFonts w:eastAsia="Times New Roman"/>
          <w:color w:val="000000"/>
          <w:szCs w:val="24"/>
          <w:shd w:val="clear" w:color="auto" w:fill="FFFFFF"/>
        </w:rPr>
        <w:t>.</w:t>
      </w:r>
      <w:r>
        <w:rPr>
          <w:rFonts w:eastAsia="Times New Roman"/>
          <w:color w:val="000000"/>
          <w:szCs w:val="24"/>
          <w:shd w:val="clear" w:color="auto" w:fill="FFFFFF"/>
        </w:rPr>
        <w:t>6</w:t>
      </w:r>
      <w:r>
        <w:rPr>
          <w:rFonts w:eastAsia="Times New Roman" w:cs="Times New Roman"/>
          <w:szCs w:val="24"/>
        </w:rPr>
        <w:t>.00.000.000</w:t>
      </w:r>
      <w:r>
        <w:rPr>
          <w:rFonts w:eastAsia="Times New Roman"/>
          <w:color w:val="000000"/>
          <w:szCs w:val="24"/>
          <w:shd w:val="clear" w:color="auto" w:fill="FFFFFF"/>
        </w:rPr>
        <w:t>ευρώ και η αντίστοιχη απορρόφηση 360</w:t>
      </w:r>
      <w:r>
        <w:rPr>
          <w:rFonts w:eastAsia="Times New Roman" w:cs="Times New Roman"/>
          <w:szCs w:val="24"/>
        </w:rPr>
        <w:t>.000.000</w:t>
      </w:r>
      <w:r>
        <w:rPr>
          <w:rFonts w:eastAsia="Times New Roman"/>
          <w:color w:val="000000"/>
          <w:szCs w:val="24"/>
          <w:shd w:val="clear" w:color="auto" w:fill="FFFFFF"/>
        </w:rPr>
        <w:t xml:space="preserve">. </w:t>
      </w:r>
    </w:p>
    <w:p w14:paraId="5FC2F915" w14:textId="77777777" w:rsidR="0020643A" w:rsidRDefault="00E84ECF">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Η συνταγή αυτονόητη και βασισμένη στην κοινή λογική για εμάς, ξένη ωστόσο στους παλαιότερους κομματικούς μηχανισμούς: σεβασμός στον άνθρωπο, στ</w:t>
      </w:r>
      <w:r>
        <w:rPr>
          <w:rFonts w:eastAsia="Times New Roman"/>
          <w:color w:val="000000"/>
          <w:szCs w:val="24"/>
          <w:shd w:val="clear" w:color="auto" w:fill="FFFFFF"/>
        </w:rPr>
        <w:t xml:space="preserve">ους ανθρώπους του Υπουργείου, στους υπηρεσιακούς παράγοντες, που πονάν και νοιάζονται το Υπουργείο σαν το σπίτι τους. Τους εμπιστευθήκαμε, τους δώσαμε την πρωτοβουλία των κινήσεων και έφεραν το καλύτερο δυνατό αποτέλεσμα. </w:t>
      </w:r>
    </w:p>
    <w:p w14:paraId="5FC2F916" w14:textId="77777777" w:rsidR="0020643A" w:rsidRDefault="00E84ECF">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Παρακολουθώ τελευταία μία ρητορικ</w:t>
      </w:r>
      <w:r>
        <w:rPr>
          <w:rFonts w:eastAsia="Times New Roman"/>
          <w:color w:val="000000"/>
          <w:szCs w:val="24"/>
          <w:shd w:val="clear" w:color="auto" w:fill="FFFFFF"/>
        </w:rPr>
        <w:t xml:space="preserve">ή από την πλευρά της Αξιωματικής Αντιπολίτευσης, που ως επίκεντρο της επιχειρηματολογίας έχει την υφαρπαγή από τις τσέπες των δέκα πολιτών και την ενίσχυση του ενός, με περιορισμένη μάλιστα επίδραση στην ανάπτυξη. Δεχόμαστε </w:t>
      </w:r>
      <w:r w:rsidRPr="0058432F">
        <w:rPr>
          <w:rFonts w:eastAsia="Times New Roman"/>
          <w:color w:val="000000"/>
          <w:szCs w:val="24"/>
          <w:shd w:val="clear" w:color="auto" w:fill="FFFFFF"/>
        </w:rPr>
        <w:t>με αγάπη</w:t>
      </w:r>
      <w:r>
        <w:rPr>
          <w:rFonts w:eastAsia="Times New Roman"/>
          <w:color w:val="000000"/>
          <w:szCs w:val="24"/>
          <w:shd w:val="clear" w:color="auto" w:fill="FFFFFF"/>
        </w:rPr>
        <w:t xml:space="preserve"> τη μομφή ότι ενισχύουμε</w:t>
      </w:r>
      <w:r>
        <w:rPr>
          <w:rFonts w:eastAsia="Times New Roman"/>
          <w:color w:val="000000"/>
          <w:szCs w:val="24"/>
          <w:shd w:val="clear" w:color="auto" w:fill="FFFFFF"/>
        </w:rPr>
        <w:t xml:space="preserve"> μόνον ένα εκ των δέκα συμπολιτών μας και μάλιστα τον πιο αδύναμο, όπως ομολογείτε. Δεδομένων, όμως, των συνθηκών που παραλάβαμε, αυτό μπορούμε για αρχή. Σίγουρα θα θέλαμε να βοηθήσουμε περισσότερους από αυτούς και θα το κάνουμε οπωσδήποτε στα επόμενα χρόν</w:t>
      </w:r>
      <w:r>
        <w:rPr>
          <w:rFonts w:eastAsia="Times New Roman"/>
          <w:color w:val="000000"/>
          <w:szCs w:val="24"/>
          <w:shd w:val="clear" w:color="auto" w:fill="FFFFFF"/>
        </w:rPr>
        <w:t>ια που έρχονται. Δεν δεχθήκαμε ποτέ ούτε θα δεχθούμε να ενισχύουμε έναν συμπολίτη μας που θα έχει ονοματεπώνυμο, όπως κάνατε εσείς ή συγκαλύψατε όλα αυτά τα χρόνια, καθώς πάγια τακτική ήταν να γίνεται αφαίμαξη των δέκα για ενίσχυση ενός με ονοματεπώνυμο, ό</w:t>
      </w:r>
      <w:r>
        <w:rPr>
          <w:rFonts w:eastAsia="Times New Roman"/>
          <w:color w:val="000000"/>
          <w:szCs w:val="24"/>
          <w:shd w:val="clear" w:color="auto" w:fill="FFFFFF"/>
        </w:rPr>
        <w:t>πως Τσουκάτος, Τσοχατζόπουλος, Παπαντωνίου, στις περιπτώσεις της «</w:t>
      </w:r>
      <w:r>
        <w:rPr>
          <w:rFonts w:eastAsia="Times New Roman"/>
          <w:color w:val="000000"/>
          <w:szCs w:val="24"/>
          <w:shd w:val="clear" w:color="auto" w:fill="FFFFFF"/>
          <w:lang w:val="en-US"/>
        </w:rPr>
        <w:t>SIEMENS</w:t>
      </w:r>
      <w:r>
        <w:rPr>
          <w:rFonts w:eastAsia="Times New Roman"/>
          <w:color w:val="000000"/>
          <w:szCs w:val="24"/>
          <w:shd w:val="clear" w:color="auto" w:fill="FFFFFF"/>
        </w:rPr>
        <w:t xml:space="preserve">» της </w:t>
      </w:r>
      <w:r w:rsidRPr="005D6ADF">
        <w:rPr>
          <w:rFonts w:eastAsia="Times New Roman"/>
          <w:color w:val="000000"/>
          <w:szCs w:val="24"/>
          <w:shd w:val="clear" w:color="auto" w:fill="FFFFFF"/>
        </w:rPr>
        <w:t xml:space="preserve"> </w:t>
      </w:r>
      <w:r>
        <w:rPr>
          <w:rFonts w:eastAsia="Times New Roman"/>
          <w:color w:val="000000"/>
          <w:szCs w:val="24"/>
          <w:shd w:val="clear" w:color="auto" w:fill="FFFFFF"/>
        </w:rPr>
        <w:t>«</w:t>
      </w:r>
      <w:r>
        <w:rPr>
          <w:rFonts w:eastAsia="Times New Roman"/>
          <w:color w:val="000000"/>
          <w:szCs w:val="24"/>
          <w:shd w:val="clear" w:color="auto" w:fill="FFFFFF"/>
          <w:lang w:val="en-US"/>
        </w:rPr>
        <w:t>NOVARTIS</w:t>
      </w:r>
      <w:r>
        <w:rPr>
          <w:rFonts w:eastAsia="Times New Roman"/>
          <w:color w:val="000000"/>
          <w:szCs w:val="24"/>
          <w:shd w:val="clear" w:color="auto" w:fill="FFFFFF"/>
        </w:rPr>
        <w:t xml:space="preserve">» και στα λοιπά όργια διαφθοράς των εξοπλιστικών, της υγείας και του φαρμάκου. </w:t>
      </w:r>
    </w:p>
    <w:p w14:paraId="5FC2F917" w14:textId="77777777" w:rsidR="0020643A" w:rsidRDefault="00E84ECF">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Επανερχόμενος όμως στον προϋπολογισμό του Υπουργείου Εθνικής Άμυνας του οποίου έχω την </w:t>
      </w:r>
      <w:r>
        <w:rPr>
          <w:rFonts w:eastAsia="Times New Roman"/>
          <w:color w:val="000000"/>
          <w:szCs w:val="24"/>
          <w:shd w:val="clear" w:color="auto" w:fill="FFFFFF"/>
        </w:rPr>
        <w:t>τιμή και τη χαρά να προΐσταμαι, θέλω να πω ότι παρουσιάζει αύξηση στις αποδοχές περί το 6,5%, 138 εκατομμύρια, σε σχέση με αυτές του 2018, λόγω κυρίως της αύξησης των εργοδοτικών εισφορών -του κράτους ως εργοδότη- υπέρ ΕΦΚΑ για το προσωπικό που υπάγεται στ</w:t>
      </w:r>
      <w:r>
        <w:rPr>
          <w:rFonts w:eastAsia="Times New Roman"/>
          <w:color w:val="000000"/>
          <w:szCs w:val="24"/>
          <w:shd w:val="clear" w:color="auto" w:fill="FFFFFF"/>
        </w:rPr>
        <w:t>ο ισχύον καθεστώς του δημοσίου έως 31 Δεκεμβρίου. Τα κονδύλια για λειτουργικές δαπάνες παρουσιάζουν αύξηση της τάξης του 4,15% ή κατά 20</w:t>
      </w:r>
      <w:r>
        <w:rPr>
          <w:rFonts w:eastAsia="Times New Roman" w:cs="Times New Roman"/>
          <w:szCs w:val="24"/>
        </w:rPr>
        <w:t>.000.000</w:t>
      </w:r>
      <w:r>
        <w:rPr>
          <w:rFonts w:eastAsia="Times New Roman"/>
          <w:color w:val="000000"/>
          <w:szCs w:val="24"/>
          <w:shd w:val="clear" w:color="auto" w:fill="FFFFFF"/>
        </w:rPr>
        <w:t>, η οποία αποσκοπεί κυρίως στην αντιστάθμιση του αυξημένου κόστους καυσίμου. Οι πιστώσεις για εξοπλιστικά προγρά</w:t>
      </w:r>
      <w:r>
        <w:rPr>
          <w:rFonts w:eastAsia="Times New Roman"/>
          <w:color w:val="000000"/>
          <w:szCs w:val="24"/>
          <w:shd w:val="clear" w:color="auto" w:fill="FFFFFF"/>
        </w:rPr>
        <w:t>μματα παρουσιάζουν αύξηση κατά 20</w:t>
      </w:r>
      <w:r>
        <w:rPr>
          <w:rFonts w:eastAsia="Times New Roman" w:cs="Times New Roman"/>
          <w:szCs w:val="24"/>
        </w:rPr>
        <w:t>.000.000</w:t>
      </w:r>
      <w:r>
        <w:rPr>
          <w:rFonts w:eastAsia="Times New Roman"/>
          <w:color w:val="000000"/>
          <w:szCs w:val="24"/>
          <w:shd w:val="clear" w:color="auto" w:fill="FFFFFF"/>
        </w:rPr>
        <w:t xml:space="preserve"> εκατομμύρια ή περί το 4%, σύμφωνα με τις προβλέψεις του Μεσοπρόθεσμου Πλαισίου Δημοσιονομικής Στρατηγικής. Συνολικά ο προϋπολογισμός του Υπουργείου Εθνικής Άμυνας του έτους 2019 είναι αυξημένος σε σχέση με το τρέχο</w:t>
      </w:r>
      <w:r>
        <w:rPr>
          <w:rFonts w:eastAsia="Times New Roman"/>
          <w:color w:val="000000"/>
          <w:szCs w:val="24"/>
          <w:shd w:val="clear" w:color="auto" w:fill="FFFFFF"/>
        </w:rPr>
        <w:t>ν έτος κατά 5,67% ή κατά 178</w:t>
      </w:r>
      <w:r>
        <w:rPr>
          <w:rFonts w:eastAsia="Times New Roman" w:cs="Times New Roman"/>
          <w:szCs w:val="24"/>
        </w:rPr>
        <w:t>.000.000</w:t>
      </w:r>
      <w:r>
        <w:rPr>
          <w:rFonts w:eastAsia="Times New Roman"/>
          <w:color w:val="000000"/>
          <w:szCs w:val="24"/>
          <w:shd w:val="clear" w:color="auto" w:fill="FFFFFF"/>
        </w:rPr>
        <w:t xml:space="preserve"> ευρώ με τις τρέχουσες τιμές.</w:t>
      </w:r>
    </w:p>
    <w:p w14:paraId="5FC2F918"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πω ότι όλα αυτά αποτυπώνονται στα συναισθήματα του προσωπικού των Ενόπλων Δυνάμεων και θα μπορούσα να μιλάω αρκετές ώρες για το ποιο είναι αυτό το ηθικό των στελεχών των Ενόπλων </w:t>
      </w:r>
      <w:r>
        <w:rPr>
          <w:rFonts w:eastAsia="Times New Roman" w:cs="Times New Roman"/>
          <w:szCs w:val="24"/>
        </w:rPr>
        <w:t>Δυνάμεων. Θα ήθελα να πω παράλληλα ότι, με τα αναδρομικά που δόθηκαν και καλύψαμε αυτά που εκλάπησαν από τις τσέπες των ενστόλων, καταφέραμε να εκσυγχρονίσουμε στρατιωτικά νοσοκομεία, να προχωρήσουμε σε συνάψεις συμφωνιών για τη στήριξη όλων των οπλικών συ</w:t>
      </w:r>
      <w:r>
        <w:rPr>
          <w:rFonts w:eastAsia="Times New Roman" w:cs="Times New Roman"/>
          <w:szCs w:val="24"/>
        </w:rPr>
        <w:t xml:space="preserve">στημάτων. </w:t>
      </w:r>
    </w:p>
    <w:p w14:paraId="5FC2F919"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Θα ήθελα στο σημείο αυτό να πω ότι όλα αυτά οφείλονται στην πραγματική θυσία των στελεχών των Ενόπλων Δυνάμεων οι οποίοι εργάζονται είκοσι τέσσερις ώρες το εικοσιτετράωρο, χωρίς ποτέ να έχουν αφήσει πίσω τη σκέψη ότι υπηρετούν το εθνικό συμφέρον</w:t>
      </w:r>
      <w:r>
        <w:rPr>
          <w:rFonts w:eastAsia="Times New Roman" w:cs="Times New Roman"/>
          <w:szCs w:val="24"/>
        </w:rPr>
        <w:t xml:space="preserve"> και την πατρίδα. </w:t>
      </w:r>
    </w:p>
    <w:p w14:paraId="5FC2F91A"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Οι Ανεξάρτητοι Έλληνες, όμως, είχαμε την ευθύνη και του Υπουργείου Τουρισμού, όπου η Έλενα Κουντουρά, με στρατηγική και συγκεκριμένο σχέδιο σε ορίζοντα τετραετίας πέτυχε αύξηση πάνω από 35% τον εισερχόμενο τουρισμό την περίοδο 2015-2018,</w:t>
      </w:r>
      <w:r>
        <w:rPr>
          <w:rFonts w:eastAsia="Times New Roman" w:cs="Times New Roman"/>
          <w:szCs w:val="24"/>
        </w:rPr>
        <w:t xml:space="preserve"> με ετήσιους αριθμούς ανάπτυξης διπλάσιους του μέσου όρου ανάπτυξης. </w:t>
      </w:r>
    </w:p>
    <w:p w14:paraId="5FC2F91B"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Κάναμε την Ελλάδα πρωταθλήτρια στον παγκόσμιο τουρισμό. Πετύχαμε συνεχή ρεκόρ αυξήσεων εννέα εκατομμυρίων και πλέον διεθνών επισκεπτών σε απόλυτα νούμερα στην τετραετία. Το 2018 είναι η </w:t>
      </w:r>
      <w:r>
        <w:rPr>
          <w:rFonts w:eastAsia="Times New Roman" w:cs="Times New Roman"/>
          <w:szCs w:val="24"/>
        </w:rPr>
        <w:t>καλύτερη χρονιά στην ιστορία του ελληνικού τουρισμού, με αυξήσεις που θα αγγίξουν τα 33</w:t>
      </w:r>
      <w:r>
        <w:rPr>
          <w:rFonts w:eastAsia="Times New Roman" w:cs="Times New Roman"/>
          <w:szCs w:val="24"/>
        </w:rPr>
        <w:t>.000.000</w:t>
      </w:r>
      <w:r>
        <w:rPr>
          <w:rFonts w:eastAsia="Times New Roman" w:cs="Times New Roman"/>
          <w:szCs w:val="24"/>
        </w:rPr>
        <w:t xml:space="preserve"> μαζί με την κρουαζιέρα και σχεδόν 2</w:t>
      </w:r>
      <w:r>
        <w:rPr>
          <w:rFonts w:eastAsia="Times New Roman" w:cs="Times New Roman"/>
          <w:szCs w:val="24"/>
        </w:rPr>
        <w:t>.000.000.000</w:t>
      </w:r>
      <w:r>
        <w:rPr>
          <w:rFonts w:eastAsia="Times New Roman" w:cs="Times New Roman"/>
          <w:szCs w:val="24"/>
        </w:rPr>
        <w:t xml:space="preserve"> επιπλέον σε έσοδα σε σχέση με το 2017. </w:t>
      </w:r>
    </w:p>
    <w:p w14:paraId="5FC2F91C"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Η Μαρία Κόλλια, σαν Υφυπουργός Μακεδονίας-Θράκης, ξαναέβαλε τη Μακεδονία</w:t>
      </w:r>
      <w:r>
        <w:rPr>
          <w:rFonts w:eastAsia="Times New Roman" w:cs="Times New Roman"/>
          <w:szCs w:val="24"/>
        </w:rPr>
        <w:t xml:space="preserve"> και τη Θράκη στο επίκεντρο των διεθνών εξελίξεων. Απελευθέρωσε μέσω του επενδυτικού νόμου κεφάλαια προς τις επιχειρήσεις της </w:t>
      </w:r>
      <w:r>
        <w:rPr>
          <w:rFonts w:eastAsia="Times New Roman" w:cs="Times New Roman"/>
          <w:szCs w:val="24"/>
        </w:rPr>
        <w:t xml:space="preserve">βορείου </w:t>
      </w:r>
      <w:r>
        <w:rPr>
          <w:rFonts w:eastAsia="Times New Roman" w:cs="Times New Roman"/>
          <w:szCs w:val="24"/>
        </w:rPr>
        <w:t>Ελλάδος. Από το γραφείο πέρασαν θεσμικοί και επιχειρηματικοί αντιπρόσωποι, με αποκορύφωμα να είναι η Κίνα πέρυσι και οι Ην</w:t>
      </w:r>
      <w:r>
        <w:rPr>
          <w:rFonts w:eastAsia="Times New Roman" w:cs="Times New Roman"/>
          <w:szCs w:val="24"/>
        </w:rPr>
        <w:t xml:space="preserve">ωμένες Πολιτείες φέτος οι φιλοξενούμενες χώρες. </w:t>
      </w:r>
    </w:p>
    <w:p w14:paraId="5FC2F91D"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Έδωσε ώθηση στην οικονομική ανάπτυξη της </w:t>
      </w:r>
      <w:r>
        <w:rPr>
          <w:rFonts w:eastAsia="Times New Roman" w:cs="Times New Roman"/>
          <w:szCs w:val="24"/>
        </w:rPr>
        <w:t xml:space="preserve">βορείου </w:t>
      </w:r>
      <w:r>
        <w:rPr>
          <w:rFonts w:eastAsia="Times New Roman" w:cs="Times New Roman"/>
          <w:szCs w:val="24"/>
        </w:rPr>
        <w:t>Ελλάδος και με τροπολογία της η ΔΕΘ λειτουργεί πλέον με κριτήρια ιδιωτικού δικαίου. Ξεκίνησε το πρόγραμμα καταγραφής των μνημείων του Αγίου Όρους και κυρίως α</w:t>
      </w:r>
      <w:r>
        <w:rPr>
          <w:rFonts w:eastAsia="Times New Roman" w:cs="Times New Roman"/>
          <w:szCs w:val="24"/>
        </w:rPr>
        <w:t xml:space="preserve">νοίξαμε την πόρτα της Ελλάδος στους Έλληνες Πομάκους που είχαν μείνει στην απομόνωση όλα αυτά τα χρόνια. </w:t>
      </w:r>
    </w:p>
    <w:p w14:paraId="5FC2F91E"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Δεν θα μιλήσω για το γήπεδο του ΠΑΟΚ ή για την εκπροσώπηση της Μακεδονίας και της Θράκης πλέον σε κάθε Υπουργείο. Ο Βασίλης Κόκκαλης διετέλεσε Υφυπουρ</w:t>
      </w:r>
      <w:r>
        <w:rPr>
          <w:rFonts w:eastAsia="Times New Roman" w:cs="Times New Roman"/>
          <w:szCs w:val="24"/>
        </w:rPr>
        <w:t xml:space="preserve">γός Αγροτικής Ανάπτυξης. Καταφέραμε να παίρνει ο αγρότης τα λεφτά του στην ώρα του, προγραμματιζόμενα, χωρίς πρόστιμα και καταλογισμούς από την Ευρωπαϊκή Επιτροπή. </w:t>
      </w:r>
    </w:p>
    <w:p w14:paraId="5FC2F91F"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Καθιερώθηκε η άμεση καταβολή των συνδεδεμένων ενισχύσεων και η αποτελεσματική χρήση, ώστε ν</w:t>
      </w:r>
      <w:r>
        <w:rPr>
          <w:rFonts w:eastAsia="Times New Roman" w:cs="Times New Roman"/>
          <w:szCs w:val="24"/>
        </w:rPr>
        <w:t>α υπηρετούν στοχευμένες πολιτικές ανά κλάδο και προϊόν. Δόθηκε ανακούφιση στο τεράστιο πρόβλημα των δανειακών υποχρεώσεων του αγροτικού χώρου. Η ρύθμιση των οφειλών περιλαμβάνει 120% διαγραφή των τόκων υπερημερίας των δανείων, διαγραφή προστίμων και προσαυ</w:t>
      </w:r>
      <w:r>
        <w:rPr>
          <w:rFonts w:eastAsia="Times New Roman" w:cs="Times New Roman"/>
          <w:szCs w:val="24"/>
        </w:rPr>
        <w:t xml:space="preserve">ξήσεων του δημοσίου, αποπληρωμή σε </w:t>
      </w:r>
      <w:r>
        <w:rPr>
          <w:rFonts w:eastAsia="Times New Roman" w:cs="Times New Roman"/>
          <w:szCs w:val="24"/>
        </w:rPr>
        <w:t>εκατόν είκοσι</w:t>
      </w:r>
      <w:r>
        <w:rPr>
          <w:rFonts w:eastAsia="Times New Roman" w:cs="Times New Roman"/>
          <w:szCs w:val="24"/>
        </w:rPr>
        <w:t xml:space="preserve"> δόσεις και διαγραφή του κεφαλαίου ως 60%. </w:t>
      </w:r>
    </w:p>
    <w:p w14:paraId="5FC2F920"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Προωθούμε απόφαση αύξησης των παραβόλων για τις άδειες χρήσης γεωργικών φαρμάκων, με σύμφωνη γνώμη των εταιρειών, διασφαλίζοντας την εύρυθμη λειτουργία του συστήματ</w:t>
      </w:r>
      <w:r>
        <w:rPr>
          <w:rFonts w:eastAsia="Times New Roman" w:cs="Times New Roman"/>
          <w:szCs w:val="24"/>
        </w:rPr>
        <w:t xml:space="preserve">ος και κίνητρα για την οργάνωση της παραγωγής μεταποίησης σε νέες καλλιέργειες. </w:t>
      </w:r>
    </w:p>
    <w:p w14:paraId="5FC2F921"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Ο Νίκος Μαυραγάνης στις υποδομές, βεβαίως μαζί με τον Υπουργό και σε συνεργασία με τους συναδέλφους του ΣΥΡΙΖΑ, έκανε τον περίφημο νόμο για τον έλεγχο της αυθαιρεσίας των εται</w:t>
      </w:r>
      <w:r>
        <w:rPr>
          <w:rFonts w:eastAsia="Times New Roman" w:cs="Times New Roman"/>
          <w:szCs w:val="24"/>
        </w:rPr>
        <w:t>ρειών που δρούσαν παράνομα στο χώρο των ταξί. Έγινε πρωτοποριακή πρόταση στην Ανεξάρτητη Αρχή Δημοσίων Εσόδων για καταπολέμηση του λαθρεμπορίου της νόθευσης καυσίμων με έλεγχο, διασταύρωση χρηματοροών για την αγορά και πώληση καυσίμων μέσω τροποποιημένων α</w:t>
      </w:r>
      <w:r>
        <w:rPr>
          <w:rFonts w:eastAsia="Times New Roman" w:cs="Times New Roman"/>
          <w:szCs w:val="24"/>
        </w:rPr>
        <w:t xml:space="preserve">λγορίθμων. </w:t>
      </w:r>
    </w:p>
    <w:p w14:paraId="5FC2F922"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Μειώθηκαν κατά 30% τα σοβαρά τροχαία ατυχήματα μέσω της ανθρωπιστικής παρέμβασης στον ΚΟΚ και επιτέλους μπήκε το μάθημα της κυκλοφοριακής αγωγής στα σχολεία μετά το αποτέλεσμα –αν θυμάμαι καλά, του 1996- της διακομματικής επιτροπής που το είχε </w:t>
      </w:r>
      <w:r>
        <w:rPr>
          <w:rFonts w:eastAsia="Times New Roman" w:cs="Times New Roman"/>
          <w:szCs w:val="24"/>
        </w:rPr>
        <w:t xml:space="preserve">προτείνει. </w:t>
      </w:r>
    </w:p>
    <w:p w14:paraId="5FC2F923"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Έγινε πάταξη του λαθρεμπορίου και κλοπής του έργου των μεταφορέων, φορολογική απαλλαγή των ιδιοκτητών απολεσθέντων και κατεστραμμένων οχημάτων και βεβαίως στα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μ</w:t>
      </w:r>
      <w:r>
        <w:rPr>
          <w:rFonts w:eastAsia="Times New Roman" w:cs="Times New Roman"/>
          <w:szCs w:val="24"/>
        </w:rPr>
        <w:t xml:space="preserve">εταφοράς βλέπουμε για πρώτη φορά να πληρώνονται εισιτήρια. </w:t>
      </w:r>
    </w:p>
    <w:p w14:paraId="5FC2F924"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Η Μαρία Χρυ</w:t>
      </w:r>
      <w:r>
        <w:rPr>
          <w:rFonts w:eastAsia="Times New Roman" w:cs="Times New Roman"/>
          <w:szCs w:val="24"/>
        </w:rPr>
        <w:t>σοβελώνη ως Υφυπουργός Εσωτερικών προχωρεί την ολοκληρωμένη πολιτική της ισότητας των φύλων για την αντιμετώπιση της βίας κατά των γυναικών και κατόπιν διαβουλεύσεων, έχουν υπογραφεί συμφωνίες με την ΚΕΔΕ και την ΕΝΠΕ για το νέο τρόπο συνεργασίας μεταξύ τω</w:t>
      </w:r>
      <w:r>
        <w:rPr>
          <w:rFonts w:eastAsia="Times New Roman" w:cs="Times New Roman"/>
          <w:szCs w:val="24"/>
        </w:rPr>
        <w:t xml:space="preserve">ν κρατικών δομών για την ισότητα των φύλων και των νέων θεσμοθετημένων δημοτικών και περιφερειακών επιτροπών ισότητας. Βρίσκεται σε εξέλιξη η καμπάνια ενημέρωσης σε όλη την Ελλάδα και παράλληλα η Ελλάδα παίρνει τον πρώτο ρόλο στην Ευρωπαϊκή Ένωση στο θέμα </w:t>
      </w:r>
      <w:r>
        <w:rPr>
          <w:rFonts w:eastAsia="Times New Roman" w:cs="Times New Roman"/>
          <w:szCs w:val="24"/>
        </w:rPr>
        <w:t xml:space="preserve">της ισότητας των φύλων. </w:t>
      </w:r>
    </w:p>
    <w:p w14:paraId="5FC2F925"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Ο Κώστας Ζουράρις, σαν Υφυπουργός Παιδείας, προχώρησε στις κανονιστικές εκείνες διατάξεις για την ελληνόφωνη εκπαίδευση στο εξωτερικό, με τροπολογίες και με πολιτικές πρωτοβουλίες. </w:t>
      </w:r>
    </w:p>
    <w:p w14:paraId="5FC2F926"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Οι Ανεξάρτητοι Έλληνες, κυρίες και κύριοι </w:t>
      </w:r>
      <w:r>
        <w:rPr>
          <w:rFonts w:eastAsia="Times New Roman" w:cs="Times New Roman"/>
          <w:szCs w:val="24"/>
        </w:rPr>
        <w:t>συνάδελφοι, αν είχαμε αποχωρήσει τον Ιούνιο του 2017, του 2018, δεν θα είχε ολοκληρωθεί κανένα από τα παραπάνω βήματα…</w:t>
      </w:r>
    </w:p>
    <w:p w14:paraId="5FC2F927"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Δεν μας είπες για τον Τέρενς…</w:t>
      </w:r>
    </w:p>
    <w:p w14:paraId="5FC2F928" w14:textId="77777777" w:rsidR="0020643A" w:rsidRDefault="00E84ECF">
      <w:pPr>
        <w:spacing w:line="600" w:lineRule="auto"/>
        <w:ind w:firstLine="720"/>
        <w:contextualSpacing/>
        <w:jc w:val="both"/>
        <w:rPr>
          <w:rFonts w:eastAsia="Times New Roman" w:cs="Times New Roman"/>
          <w:szCs w:val="24"/>
        </w:rPr>
      </w:pPr>
      <w:r w:rsidRPr="00352CBB">
        <w:rPr>
          <w:rFonts w:eastAsia="Times New Roman" w:cs="Times New Roman"/>
          <w:b/>
          <w:szCs w:val="24"/>
        </w:rPr>
        <w:t xml:space="preserve">ΠΡΟΕΔΡΟΣ (Νικόλαος Βούτσης): </w:t>
      </w:r>
      <w:r>
        <w:rPr>
          <w:rFonts w:eastAsia="Times New Roman" w:cs="Times New Roman"/>
          <w:szCs w:val="24"/>
        </w:rPr>
        <w:t xml:space="preserve">Σας παρακαλώ, κάντε ησυχία. </w:t>
      </w:r>
    </w:p>
    <w:p w14:paraId="5FC2F929" w14:textId="77777777" w:rsidR="0020643A" w:rsidRDefault="00E84ECF">
      <w:pPr>
        <w:spacing w:line="600" w:lineRule="auto"/>
        <w:ind w:firstLine="720"/>
        <w:contextualSpacing/>
        <w:jc w:val="both"/>
        <w:rPr>
          <w:rFonts w:eastAsia="Times New Roman" w:cs="Times New Roman"/>
          <w:szCs w:val="24"/>
        </w:rPr>
      </w:pPr>
      <w:r w:rsidRPr="00FB71EC">
        <w:rPr>
          <w:rFonts w:eastAsia="Times New Roman" w:cs="Times New Roman"/>
          <w:b/>
          <w:szCs w:val="24"/>
        </w:rPr>
        <w:t>ΠΑΝΟΣ ΚΑΜΜΕΝΟΣ (Υπουργός Εθ</w:t>
      </w:r>
      <w:r w:rsidRPr="00FB71EC">
        <w:rPr>
          <w:rFonts w:eastAsia="Times New Roman" w:cs="Times New Roman"/>
          <w:b/>
          <w:szCs w:val="24"/>
        </w:rPr>
        <w:t>νικής Άμυνας –Πρόεδρος των Ανεξαρτήτων Ελλήνων):</w:t>
      </w:r>
      <w:r w:rsidRPr="00FB71EC">
        <w:rPr>
          <w:rFonts w:eastAsia="Times New Roman" w:cs="Times New Roman"/>
          <w:szCs w:val="24"/>
        </w:rPr>
        <w:t xml:space="preserve"> </w:t>
      </w:r>
      <w:r>
        <w:rPr>
          <w:rFonts w:eastAsia="Times New Roman" w:cs="Times New Roman"/>
          <w:szCs w:val="24"/>
        </w:rPr>
        <w:t xml:space="preserve">Ναι, κύριε Κυριαζίδη, λέγατε ψέματα στους συνδικαλιστές της Αστυνομίας ότι δεν θα πάρουν ποτέ τα αναδρομικά. Δεν σας άρεσε. Θέλατε να πέσει η Κυβέρνηση. </w:t>
      </w:r>
    </w:p>
    <w:p w14:paraId="5FC2F92A"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Το 2017 το έδωσες άπαξ. </w:t>
      </w:r>
    </w:p>
    <w:p w14:paraId="5FC2F92B" w14:textId="77777777" w:rsidR="0020643A" w:rsidRDefault="00E84ECF">
      <w:pPr>
        <w:spacing w:line="600" w:lineRule="auto"/>
        <w:ind w:firstLine="720"/>
        <w:contextualSpacing/>
        <w:jc w:val="both"/>
        <w:rPr>
          <w:rFonts w:eastAsia="Times New Roman" w:cs="Times New Roman"/>
          <w:szCs w:val="24"/>
        </w:rPr>
      </w:pPr>
      <w:r w:rsidRPr="000B2843">
        <w:rPr>
          <w:rFonts w:eastAsia="Times New Roman"/>
          <w:b/>
          <w:bCs/>
        </w:rPr>
        <w:t>ΠΡΟΕΔΡ</w:t>
      </w:r>
      <w:r w:rsidRPr="000B2843">
        <w:rPr>
          <w:rFonts w:eastAsia="Times New Roman"/>
          <w:b/>
          <w:bCs/>
        </w:rPr>
        <w:t>ΟΣ (Νικόλαος Βούτσης):</w:t>
      </w:r>
      <w:r>
        <w:rPr>
          <w:rFonts w:eastAsia="Times New Roman" w:cs="Times New Roman"/>
          <w:szCs w:val="24"/>
        </w:rPr>
        <w:t xml:space="preserve"> Γιατί διακόπτετε, κύριε </w:t>
      </w:r>
      <w:r>
        <w:rPr>
          <w:rFonts w:eastAsia="Times New Roman" w:cs="Times New Roman"/>
          <w:szCs w:val="24"/>
        </w:rPr>
        <w:t>Κυριαζίδη</w:t>
      </w:r>
      <w:r>
        <w:rPr>
          <w:rFonts w:eastAsia="Times New Roman" w:cs="Times New Roman"/>
          <w:szCs w:val="24"/>
        </w:rPr>
        <w:t xml:space="preserve">; </w:t>
      </w:r>
    </w:p>
    <w:p w14:paraId="5FC2F92C" w14:textId="77777777" w:rsidR="0020643A" w:rsidRDefault="00E84ECF">
      <w:pPr>
        <w:spacing w:line="600" w:lineRule="auto"/>
        <w:ind w:firstLine="720"/>
        <w:contextualSpacing/>
        <w:jc w:val="both"/>
        <w:rPr>
          <w:rFonts w:eastAsia="Times New Roman" w:cs="Times New Roman"/>
          <w:szCs w:val="24"/>
        </w:rPr>
      </w:pPr>
      <w:r w:rsidRPr="00FB71EC">
        <w:rPr>
          <w:rFonts w:eastAsia="Times New Roman" w:cs="Times New Roman"/>
          <w:b/>
          <w:szCs w:val="24"/>
        </w:rPr>
        <w:t>ΠΑΝΟΣ ΚΑΜΜΕΝΟΣ (Υπουργός Εθνικής Άμυνας –</w:t>
      </w:r>
      <w:r>
        <w:rPr>
          <w:rFonts w:eastAsia="Times New Roman" w:cs="Times New Roman"/>
          <w:b/>
          <w:szCs w:val="24"/>
        </w:rPr>
        <w:t xml:space="preserve"> </w:t>
      </w:r>
      <w:r w:rsidRPr="00FB71EC">
        <w:rPr>
          <w:rFonts w:eastAsia="Times New Roman" w:cs="Times New Roman"/>
          <w:b/>
          <w:szCs w:val="24"/>
        </w:rPr>
        <w:t>Πρόεδρος των Ανεξαρτήτων Ελλήνων):</w:t>
      </w:r>
      <w:r w:rsidRPr="00FB71EC">
        <w:rPr>
          <w:rFonts w:eastAsia="Times New Roman" w:cs="Times New Roman"/>
          <w:szCs w:val="24"/>
        </w:rPr>
        <w:t xml:space="preserve"> </w:t>
      </w:r>
      <w:r>
        <w:rPr>
          <w:rFonts w:eastAsia="Times New Roman" w:cs="Times New Roman"/>
          <w:szCs w:val="24"/>
        </w:rPr>
        <w:t>Εξαπάτησες προσωπικά τους αστυνομικούς, τους έκλεψες τα χρήματα και ήθελες να πέσει η Κυβέρνηση το 2018. Αυτή είναι η Νέ</w:t>
      </w:r>
      <w:r>
        <w:rPr>
          <w:rFonts w:eastAsia="Times New Roman" w:cs="Times New Roman"/>
          <w:szCs w:val="24"/>
        </w:rPr>
        <w:t xml:space="preserve">α Δημοκρατία, αυτή είναι η απάτη. Έτσι θέλατε να πέσει η Κυβέρνηση το 2018 για να μην προλάβουμε να είμαστε σήμερα στη συζήτηση αυτού του </w:t>
      </w:r>
      <w:r>
        <w:rPr>
          <w:rFonts w:eastAsia="Times New Roman" w:cs="Times New Roman"/>
          <w:szCs w:val="24"/>
        </w:rPr>
        <w:t>π</w:t>
      </w:r>
      <w:r>
        <w:rPr>
          <w:rFonts w:eastAsia="Times New Roman" w:cs="Times New Roman"/>
          <w:szCs w:val="24"/>
        </w:rPr>
        <w:t>ροϋπολογισμού.</w:t>
      </w:r>
    </w:p>
    <w:p w14:paraId="5FC2F92D"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Για τους ειδικούς φρουρούς…</w:t>
      </w:r>
    </w:p>
    <w:p w14:paraId="5FC2F92E" w14:textId="77777777" w:rsidR="0020643A" w:rsidRDefault="00E84ECF">
      <w:pPr>
        <w:spacing w:line="600" w:lineRule="auto"/>
        <w:ind w:firstLine="720"/>
        <w:contextualSpacing/>
        <w:jc w:val="both"/>
        <w:rPr>
          <w:rFonts w:eastAsia="Times New Roman" w:cs="Times New Roman"/>
          <w:szCs w:val="24"/>
        </w:rPr>
      </w:pPr>
      <w:r w:rsidRPr="00352CBB">
        <w:rPr>
          <w:rFonts w:eastAsia="Times New Roman" w:cs="Times New Roman"/>
          <w:b/>
          <w:szCs w:val="24"/>
        </w:rPr>
        <w:t xml:space="preserve">ΠΡΟΕΔΡΟΣ (Νικόλαος Βούτσης): </w:t>
      </w:r>
      <w:r>
        <w:rPr>
          <w:rFonts w:eastAsia="Times New Roman" w:cs="Times New Roman"/>
          <w:szCs w:val="24"/>
        </w:rPr>
        <w:t>Σας παρακαλώ, όχι παρεμ</w:t>
      </w:r>
      <w:r>
        <w:rPr>
          <w:rFonts w:eastAsia="Times New Roman" w:cs="Times New Roman"/>
          <w:szCs w:val="24"/>
        </w:rPr>
        <w:t xml:space="preserve">βάσεις. </w:t>
      </w:r>
    </w:p>
    <w:p w14:paraId="5FC2F92F" w14:textId="77777777" w:rsidR="0020643A" w:rsidRDefault="00E84ECF">
      <w:pPr>
        <w:spacing w:line="600" w:lineRule="auto"/>
        <w:ind w:firstLine="720"/>
        <w:contextualSpacing/>
        <w:jc w:val="both"/>
        <w:rPr>
          <w:rFonts w:eastAsia="Times New Roman" w:cs="Times New Roman"/>
          <w:szCs w:val="24"/>
        </w:rPr>
      </w:pPr>
      <w:r w:rsidRPr="00FB71EC">
        <w:rPr>
          <w:rFonts w:eastAsia="Times New Roman" w:cs="Times New Roman"/>
          <w:b/>
          <w:szCs w:val="24"/>
        </w:rPr>
        <w:t>ΠΑΝΟΣ ΚΑΜΜΕΝΟΣ (Υπουργός Εθνικής Άμυνας –</w:t>
      </w:r>
      <w:r>
        <w:rPr>
          <w:rFonts w:eastAsia="Times New Roman" w:cs="Times New Roman"/>
          <w:b/>
          <w:szCs w:val="24"/>
        </w:rPr>
        <w:t xml:space="preserve"> </w:t>
      </w:r>
      <w:r w:rsidRPr="00FB71EC">
        <w:rPr>
          <w:rFonts w:eastAsia="Times New Roman" w:cs="Times New Roman"/>
          <w:b/>
          <w:szCs w:val="24"/>
        </w:rPr>
        <w:t>Πρόεδρος των Ανεξαρτήτων Ελλήνων):</w:t>
      </w:r>
      <w:r w:rsidRPr="00FB71EC">
        <w:rPr>
          <w:rFonts w:eastAsia="Times New Roman" w:cs="Times New Roman"/>
          <w:szCs w:val="24"/>
        </w:rPr>
        <w:t xml:space="preserve"> </w:t>
      </w:r>
      <w:r>
        <w:rPr>
          <w:rFonts w:eastAsia="Times New Roman" w:cs="Times New Roman"/>
          <w:szCs w:val="24"/>
        </w:rPr>
        <w:t xml:space="preserve">Αυτή είναι η αλήθεια. Δεν θέλατε να πιστωθεί αυτή η Κυβέρνηση την επιτυχία. Προσπαθήσατε και προσπαθείτε με ανήθικα τεχνάσματα να αμαυρώσετε την προσφορά στον τόπο. </w:t>
      </w:r>
    </w:p>
    <w:p w14:paraId="5FC2F930"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Πότε</w:t>
      </w:r>
      <w:r>
        <w:rPr>
          <w:rFonts w:eastAsia="Times New Roman" w:cs="Times New Roman"/>
          <w:szCs w:val="24"/>
        </w:rPr>
        <w:t xml:space="preserve"> ακριβώς καταθέσατε την πρόταση δυσπιστίας, αν θυμάστε; Θα σας πω. Την επόμενη ώρα της υπερψήφισης των προαπαιτουμένων, λίγες μόλις ημέρες από τη έγκριση από τους ευρωπαίους εταίρους του τελευταίου πολυνομοσχεδίου, το οποίο και ενέκρινε την έξοδο της χώρας</w:t>
      </w:r>
      <w:r>
        <w:rPr>
          <w:rFonts w:eastAsia="Times New Roman" w:cs="Times New Roman"/>
          <w:szCs w:val="24"/>
        </w:rPr>
        <w:t xml:space="preserve"> από την αυστηρή επιτροπεία. </w:t>
      </w:r>
    </w:p>
    <w:p w14:paraId="5FC2F931"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Πότε ακριβώς επιλέξατε να καταθέσετε πρόταση δυσπιστίας; Γιατί το κάνατε; Για τις Πρέσπες; Όχι βέβαια. Γιατί δεν θέλατε να πιστωθεί η Κυβέρνηση αυτή την επιτυχία. Αποφασίσατε να προχωρήσετε σε ένα πολιτικό τέχνασμα, έναν αποπρ</w:t>
      </w:r>
      <w:r>
        <w:rPr>
          <w:rFonts w:eastAsia="Times New Roman" w:cs="Times New Roman"/>
          <w:szCs w:val="24"/>
        </w:rPr>
        <w:t xml:space="preserve">οσανατολισμό της κοινής γνώμης με αφορμή τις Πρέσπες. Πείτε στον ελληνικό λαό, είστε υπέρ της </w:t>
      </w:r>
      <w:r>
        <w:rPr>
          <w:rFonts w:eastAsia="Times New Roman" w:cs="Times New Roman"/>
          <w:szCs w:val="24"/>
        </w:rPr>
        <w:t>β</w:t>
      </w:r>
      <w:r>
        <w:rPr>
          <w:rFonts w:eastAsia="Times New Roman" w:cs="Times New Roman"/>
          <w:szCs w:val="24"/>
        </w:rPr>
        <w:t>όρειας Μακεδονίας ναι ή όχι; Είναι ή όχι η κ. Μπακογιάννη ο εμπνευστής του τίτλου «</w:t>
      </w:r>
      <w:r>
        <w:rPr>
          <w:rFonts w:eastAsia="Times New Roman" w:cs="Times New Roman"/>
          <w:szCs w:val="24"/>
        </w:rPr>
        <w:t>β</w:t>
      </w:r>
      <w:r>
        <w:rPr>
          <w:rFonts w:eastAsia="Times New Roman" w:cs="Times New Roman"/>
          <w:szCs w:val="24"/>
        </w:rPr>
        <w:t>όρεια Μακεδονία»;</w:t>
      </w:r>
    </w:p>
    <w:p w14:paraId="5FC2F932"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Δεν θα σας επιτρέψουμε να σπείρετε διχόνοια, ανασφάλεια και</w:t>
      </w:r>
      <w:r>
        <w:rPr>
          <w:rFonts w:eastAsia="Times New Roman" w:cs="Times New Roman"/>
          <w:szCs w:val="24"/>
        </w:rPr>
        <w:t xml:space="preserve"> φόβο, όπως κάνατε κατά κόρον στο παρελθόν. Προτιμήσατε να διχάσετε τον ελληνικό λαό και να τον παραπληροφορήσετε, προκειμένου να αλλάξετε την πολιτική ατζέντα. Ποιος άραγε πιστεύει πως ο τερματισμός της εποχής των μνημονίων θα μπορούσε να ανακληθεί; Ουδεί</w:t>
      </w:r>
      <w:r>
        <w:rPr>
          <w:rFonts w:eastAsia="Times New Roman" w:cs="Times New Roman"/>
          <w:szCs w:val="24"/>
        </w:rPr>
        <w:t xml:space="preserve">ς. </w:t>
      </w:r>
    </w:p>
    <w:p w14:paraId="5FC2F933"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Το σχέδιο της οικονομικής ανάτασης είχε ήδη δρομολογηθεί και δεν αντέχατε πολιτικά αυτή την εξέλιξη. Δεν αντέχατε τη θετική για τον τόπο απόφαση, στην οποία δεν ήσασταν εσείς πρωταγωνιστές, αλλά οι άλλοι. Εμείς ήμασταν οι πρωταγωνιστές. </w:t>
      </w:r>
    </w:p>
    <w:p w14:paraId="5FC2F934"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Και ήταν τότε </w:t>
      </w:r>
      <w:r>
        <w:rPr>
          <w:rFonts w:eastAsia="Times New Roman" w:cs="Times New Roman"/>
          <w:szCs w:val="24"/>
        </w:rPr>
        <w:t xml:space="preserve">η στιγμή που, αρκετοί πρόθυμοι να συγκυβερνήσουν, περίμεναν στη γωνία, αρκεί βέβαια να έβγαιναν από τη μέση οι Ανεξάρτητοι Έλληνες για να πέσει η Κυβέρνηση. Θέλατε να αποχωρήσουμε πριν δρέψουμε τους καρπούς των προσπαθειών μας. Δεν αντέχατε να βλέπετε την </w:t>
      </w:r>
      <w:r>
        <w:rPr>
          <w:rFonts w:eastAsia="Times New Roman" w:cs="Times New Roman"/>
          <w:szCs w:val="24"/>
        </w:rPr>
        <w:t xml:space="preserve">επιτυχημένη ολοκλήρωση μιας έντιμη συνεργασίας προς όφελος του τόπου να παίρνει σάρκα και οστά. Για αυτό προκαλέσατε την κοινή γνώμη και συσκοτίσατε την αλήθεια και τα καταφέρατε σε ένα βαθμό. </w:t>
      </w:r>
    </w:p>
    <w:p w14:paraId="5FC2F935"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Εμείς, οι Ανεξάρτητοι Έλληνες, πληρώσαμε τη μάχη μας αυτή και </w:t>
      </w:r>
      <w:r>
        <w:rPr>
          <w:rFonts w:eastAsia="Times New Roman" w:cs="Times New Roman"/>
          <w:szCs w:val="24"/>
        </w:rPr>
        <w:t>είχαμε και απώλειες. Παρ</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όλα αυτά επιδείξαμε υπομονή. Δοκιμάσαμε τις αντοχές μας. Αποδεχθήκαμε πως είμαστε ακόμη δυνατοί και τα οικονομικά γεγονότα μας δικαιώνουν, διότι παραμείναμε στο τιμόνι της χώρας συγκυβερνώντας με το ΣΥΡΙΖΑ. Δεν αφήσαμε σε κανένα την ευκαιρία να καπηλευτεί </w:t>
      </w:r>
      <w:r>
        <w:rPr>
          <w:rFonts w:eastAsia="Times New Roman" w:cs="Times New Roman"/>
          <w:szCs w:val="24"/>
        </w:rPr>
        <w:t xml:space="preserve">τις δικές μας πολιτικές θυσίες, το δικό μας αγώνα, προκειμένου να φτάσουμε σήμερα στη σύνταξη και υπερψήφιση του πρώτου μεταμνημονιακού </w:t>
      </w:r>
      <w:r>
        <w:rPr>
          <w:rFonts w:eastAsia="Times New Roman" w:cs="Times New Roman"/>
          <w:szCs w:val="24"/>
        </w:rPr>
        <w:t>π</w:t>
      </w:r>
      <w:r>
        <w:rPr>
          <w:rFonts w:eastAsia="Times New Roman" w:cs="Times New Roman"/>
          <w:szCs w:val="24"/>
        </w:rPr>
        <w:t xml:space="preserve">ροϋπολογισμού της χώρας. </w:t>
      </w:r>
    </w:p>
    <w:p w14:paraId="5FC2F936"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Φτάνουμε, λοιπόν, σε ένα σημείο που ένα μεγάλο μέρος της αποστολής μας έχει ολοκληρωθεί, τουλ</w:t>
      </w:r>
      <w:r>
        <w:rPr>
          <w:rFonts w:eastAsia="Times New Roman" w:cs="Times New Roman"/>
          <w:szCs w:val="24"/>
        </w:rPr>
        <w:t>άχιστον στο οικονομικό σκέλος. Όταν θα έρθει το εθνικό θέμα, θα δούμε ποιος θα πάρει εθνική θέση και θα δούμε ποιος θα αναλάβει την ευθύνη. Εμείς είμαστε εδώ και ο ελληνικός λαός θα μας κρίνει.</w:t>
      </w:r>
    </w:p>
    <w:p w14:paraId="5FC2F937"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Λέγατε ότι ο ΣΥΡΙΖΑ και οι Ανεξάρτητοι Έλληνες θα μετατρέψουν </w:t>
      </w:r>
      <w:r>
        <w:rPr>
          <w:rFonts w:eastAsia="Times New Roman" w:cs="Times New Roman"/>
          <w:szCs w:val="24"/>
        </w:rPr>
        <w:t>τον τόπο σε Βενεζουέλα. Εγώ ένα έχω να πω στον ελληνικό λαό κλείνοντας. Αν αναλάβει η σημερινή Νέα Δημοκρατία την ευθύνη της διακυβέρνησης του τόπου, με τα στελέχη της ακροδεξιάς που έχετε μαζέψει και με την μετατροπή ενός δημοκρατικού κόμματος σε πολιτικό</w:t>
      </w:r>
      <w:r>
        <w:rPr>
          <w:rFonts w:eastAsia="Times New Roman" w:cs="Times New Roman"/>
          <w:szCs w:val="24"/>
        </w:rPr>
        <w:t xml:space="preserve"> βραχίονα εγκληματικής οργάνωσης, το σίγουρο είναι ότι δεν θα κάνετε την Ελλάδα Βενεζουέλα, αλλά θα την κάνετε σίγουρα Κολομβία. </w:t>
      </w:r>
    </w:p>
    <w:p w14:paraId="5FC2F938" w14:textId="77777777" w:rsidR="0020643A" w:rsidRDefault="00E84ECF">
      <w:pPr>
        <w:spacing w:line="600" w:lineRule="auto"/>
        <w:ind w:firstLine="720"/>
        <w:contextualSpacing/>
        <w:jc w:val="center"/>
        <w:rPr>
          <w:rFonts w:eastAsia="Times New Roman"/>
          <w:bCs/>
        </w:rPr>
      </w:pPr>
      <w:r>
        <w:rPr>
          <w:rFonts w:eastAsia="Times New Roman"/>
          <w:bCs/>
        </w:rPr>
        <w:t>(Χειροκροτήματα από τις πτέρυγες</w:t>
      </w:r>
      <w:r>
        <w:rPr>
          <w:rFonts w:eastAsia="Times New Roman"/>
          <w:bCs/>
        </w:rPr>
        <w:t xml:space="preserve"> των ΑΝΕΛ και</w:t>
      </w:r>
      <w:r w:rsidRPr="006651D3">
        <w:rPr>
          <w:rFonts w:eastAsia="Times New Roman"/>
          <w:bCs/>
        </w:rPr>
        <w:t xml:space="preserve"> του </w:t>
      </w:r>
      <w:r>
        <w:rPr>
          <w:rFonts w:eastAsia="Times New Roman"/>
          <w:bCs/>
        </w:rPr>
        <w:t>ΣΥΡΙΖΑ</w:t>
      </w:r>
      <w:r w:rsidRPr="006651D3">
        <w:rPr>
          <w:rFonts w:eastAsia="Times New Roman"/>
          <w:bCs/>
        </w:rPr>
        <w:t>)</w:t>
      </w:r>
    </w:p>
    <w:p w14:paraId="5FC2F939"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Κύριε Πρόεδρε, θα ήθελα τον λόγο. </w:t>
      </w:r>
    </w:p>
    <w:p w14:paraId="5FC2F93A" w14:textId="77777777" w:rsidR="0020643A" w:rsidRDefault="00E84ECF">
      <w:pPr>
        <w:spacing w:line="600" w:lineRule="auto"/>
        <w:ind w:firstLine="720"/>
        <w:contextualSpacing/>
        <w:jc w:val="both"/>
        <w:rPr>
          <w:rFonts w:eastAsia="Times New Roman" w:cs="Times New Roman"/>
          <w:szCs w:val="24"/>
        </w:rPr>
      </w:pPr>
      <w:r w:rsidRPr="00352CBB">
        <w:rPr>
          <w:rFonts w:eastAsia="Times New Roman" w:cs="Times New Roman"/>
          <w:b/>
          <w:szCs w:val="24"/>
        </w:rPr>
        <w:t>ΠΡΟΕΔΡΟΣ (Ν</w:t>
      </w:r>
      <w:r w:rsidRPr="00352CBB">
        <w:rPr>
          <w:rFonts w:eastAsia="Times New Roman" w:cs="Times New Roman"/>
          <w:b/>
          <w:szCs w:val="24"/>
        </w:rPr>
        <w:t xml:space="preserve">ικόλαος Βούτσης): </w:t>
      </w:r>
      <w:r>
        <w:rPr>
          <w:rFonts w:eastAsia="Times New Roman" w:cs="Times New Roman"/>
          <w:szCs w:val="24"/>
        </w:rPr>
        <w:t xml:space="preserve">Όχι, κύριε </w:t>
      </w:r>
      <w:r>
        <w:rPr>
          <w:rFonts w:eastAsia="Times New Roman" w:cs="Times New Roman"/>
          <w:szCs w:val="24"/>
        </w:rPr>
        <w:t>Κυριαζίδη</w:t>
      </w:r>
      <w:r>
        <w:rPr>
          <w:rFonts w:eastAsia="Times New Roman" w:cs="Times New Roman"/>
          <w:szCs w:val="24"/>
        </w:rPr>
        <w:t>, σας παρακαλώ. Κάνατε επανειλημμένες διακοπές αναιτίως, ενώ μίλαγε ο Πρόεδρος. Σας άφησα, εξελίχθηκε…</w:t>
      </w:r>
    </w:p>
    <w:p w14:paraId="5FC2F93B"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Μα, αναφέρθηκε προσωπικά σε εμένα. </w:t>
      </w:r>
    </w:p>
    <w:p w14:paraId="5FC2F93C" w14:textId="77777777" w:rsidR="0020643A" w:rsidRDefault="00E84ECF">
      <w:pPr>
        <w:spacing w:line="600" w:lineRule="auto"/>
        <w:ind w:firstLine="720"/>
        <w:contextualSpacing/>
        <w:jc w:val="both"/>
        <w:rPr>
          <w:rFonts w:eastAsia="Times New Roman" w:cs="Times New Roman"/>
          <w:szCs w:val="24"/>
        </w:rPr>
      </w:pPr>
      <w:r w:rsidRPr="00352CBB">
        <w:rPr>
          <w:rFonts w:eastAsia="Times New Roman" w:cs="Times New Roman"/>
          <w:b/>
          <w:szCs w:val="24"/>
        </w:rPr>
        <w:t xml:space="preserve">ΠΡΟΕΔΡΟΣ (Νικόλαος Βούτσης): </w:t>
      </w:r>
      <w:r>
        <w:rPr>
          <w:rFonts w:eastAsia="Times New Roman" w:cs="Times New Roman"/>
          <w:szCs w:val="24"/>
        </w:rPr>
        <w:t>Όχι, δεν σας έθιξε σε κάτι.</w:t>
      </w:r>
    </w:p>
    <w:p w14:paraId="5FC2F93D"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Μα, αναφέρθηκε προσωπικά και είπε πως είπαμε ψέματα. </w:t>
      </w:r>
    </w:p>
    <w:p w14:paraId="5FC2F93E" w14:textId="77777777" w:rsidR="0020643A" w:rsidRDefault="00E84ECF">
      <w:pPr>
        <w:spacing w:line="600" w:lineRule="auto"/>
        <w:ind w:firstLine="720"/>
        <w:contextualSpacing/>
        <w:jc w:val="both"/>
        <w:rPr>
          <w:rFonts w:eastAsia="Times New Roman" w:cs="Times New Roman"/>
          <w:szCs w:val="24"/>
        </w:rPr>
      </w:pPr>
      <w:r w:rsidRPr="00352CBB">
        <w:rPr>
          <w:rFonts w:eastAsia="Times New Roman" w:cs="Times New Roman"/>
          <w:b/>
          <w:szCs w:val="24"/>
        </w:rPr>
        <w:t xml:space="preserve">ΠΡΟΕΔΡΟΣ (Νικόλαος Βούτσης): </w:t>
      </w:r>
      <w:r>
        <w:rPr>
          <w:rFonts w:eastAsia="Times New Roman" w:cs="Times New Roman"/>
          <w:szCs w:val="24"/>
        </w:rPr>
        <w:t xml:space="preserve">Τι λέτε τώρα; Αναφέρθηκε αφού κάνατε τις διακοπές. </w:t>
      </w:r>
    </w:p>
    <w:p w14:paraId="5FC2F93F"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Μα, λέει ότι εξαπατήσαμε. Τι εξαπάτησα; </w:t>
      </w:r>
    </w:p>
    <w:p w14:paraId="5FC2F940" w14:textId="77777777" w:rsidR="0020643A" w:rsidRDefault="00E84ECF">
      <w:pPr>
        <w:spacing w:line="600" w:lineRule="auto"/>
        <w:ind w:firstLine="720"/>
        <w:contextualSpacing/>
        <w:jc w:val="both"/>
        <w:rPr>
          <w:rFonts w:eastAsia="Times New Roman" w:cs="Times New Roman"/>
          <w:szCs w:val="24"/>
        </w:rPr>
      </w:pPr>
      <w:r w:rsidRPr="00352CBB">
        <w:rPr>
          <w:rFonts w:eastAsia="Times New Roman" w:cs="Times New Roman"/>
          <w:b/>
          <w:szCs w:val="24"/>
        </w:rPr>
        <w:t xml:space="preserve">ΠΡΟΕΔΡΟΣ (Νικόλαος Βούτσης): </w:t>
      </w:r>
      <w:r>
        <w:rPr>
          <w:rFonts w:eastAsia="Times New Roman" w:cs="Times New Roman"/>
          <w:szCs w:val="24"/>
        </w:rPr>
        <w:t xml:space="preserve">Σας παρακαλώ, κύριε </w:t>
      </w:r>
      <w:r>
        <w:rPr>
          <w:rFonts w:eastAsia="Times New Roman" w:cs="Times New Roman"/>
          <w:szCs w:val="24"/>
        </w:rPr>
        <w:t>Κυριαζίδη</w:t>
      </w:r>
      <w:r>
        <w:rPr>
          <w:rFonts w:eastAsia="Times New Roman" w:cs="Times New Roman"/>
          <w:szCs w:val="24"/>
        </w:rPr>
        <w:t xml:space="preserve">. Είχατε κάνει και τοποθέτηση κατά τη διάρκεια της συζήτησης. </w:t>
      </w:r>
    </w:p>
    <w:p w14:paraId="5FC2F941"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μου έχει αποσταλεί η εξής επιστολή: </w:t>
      </w:r>
    </w:p>
    <w:p w14:paraId="5FC2F942"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«Αξιότιμε, κύριε Πρόεδρε, σας δηλώνουμε ότι ο Ανεξάρτητος Βουλευτής Β’ Αθηνών κ. Θεοχάρης Αθα</w:t>
      </w:r>
      <w:r>
        <w:rPr>
          <w:rFonts w:eastAsia="Times New Roman" w:cs="Times New Roman"/>
          <w:szCs w:val="24"/>
        </w:rPr>
        <w:t>ν.</w:t>
      </w:r>
      <w:r>
        <w:rPr>
          <w:rFonts w:eastAsia="Times New Roman" w:cs="Times New Roman"/>
          <w:szCs w:val="24"/>
        </w:rPr>
        <w:t xml:space="preserve"> Θ</w:t>
      </w:r>
      <w:r>
        <w:rPr>
          <w:rFonts w:eastAsia="Times New Roman" w:cs="Times New Roman"/>
          <w:szCs w:val="24"/>
        </w:rPr>
        <w:t xml:space="preserve">εοχάρης (Χάρης) σύμφωνα με τα όσα ορίζει το άρθρο 16 παράγραφος 1 και 5 του Κανονισμού της Βουλής προσχωρεί και εντάσσεται την </w:t>
      </w:r>
      <w:r>
        <w:rPr>
          <w:rFonts w:eastAsia="Times New Roman" w:cs="Times New Roman"/>
          <w:szCs w:val="24"/>
        </w:rPr>
        <w:t>Κ</w:t>
      </w:r>
      <w:r>
        <w:rPr>
          <w:rFonts w:eastAsia="Times New Roman" w:cs="Times New Roman"/>
          <w:szCs w:val="24"/>
        </w:rPr>
        <w:t xml:space="preserve">οινοβουλευτική </w:t>
      </w:r>
      <w:r>
        <w:rPr>
          <w:rFonts w:eastAsia="Times New Roman" w:cs="Times New Roman"/>
          <w:szCs w:val="24"/>
        </w:rPr>
        <w:t>Ο</w:t>
      </w:r>
      <w:r>
        <w:rPr>
          <w:rFonts w:eastAsia="Times New Roman" w:cs="Times New Roman"/>
          <w:szCs w:val="24"/>
        </w:rPr>
        <w:t>μάδα της Νέας Δημοκρατίας». Η επιστολή είναι από τον κ. Κυριάκο Μητσοτάκη.</w:t>
      </w:r>
    </w:p>
    <w:p w14:paraId="5FC2F943" w14:textId="77777777" w:rsidR="0020643A" w:rsidRDefault="00E84ECF">
      <w:pPr>
        <w:spacing w:line="600" w:lineRule="auto"/>
        <w:ind w:firstLine="720"/>
        <w:contextualSpacing/>
        <w:jc w:val="center"/>
        <w:rPr>
          <w:rFonts w:eastAsia="Times New Roman"/>
          <w:bCs/>
        </w:rPr>
      </w:pPr>
      <w:r w:rsidRPr="00FE24C6">
        <w:rPr>
          <w:rFonts w:eastAsia="Times New Roman"/>
          <w:bCs/>
        </w:rPr>
        <w:t>(Χειροκροτήματα από την πτέρυγα της Ν</w:t>
      </w:r>
      <w:r w:rsidRPr="00FE24C6">
        <w:rPr>
          <w:rFonts w:eastAsia="Times New Roman"/>
          <w:bCs/>
        </w:rPr>
        <w:t>έας Δημοκρατίας)</w:t>
      </w:r>
    </w:p>
    <w:p w14:paraId="5FC2F944" w14:textId="77777777" w:rsidR="0020643A" w:rsidRDefault="00E84ECF">
      <w:pPr>
        <w:spacing w:line="600" w:lineRule="auto"/>
        <w:ind w:firstLine="720"/>
        <w:contextualSpacing/>
        <w:jc w:val="center"/>
        <w:rPr>
          <w:rFonts w:eastAsia="Times New Roman"/>
          <w:bCs/>
        </w:rPr>
      </w:pPr>
      <w:r w:rsidRPr="00115525">
        <w:rPr>
          <w:rFonts w:eastAsia="Times New Roman"/>
          <w:bCs/>
        </w:rPr>
        <w:t>(Θόρυβος στην Αίθουσα)</w:t>
      </w:r>
    </w:p>
    <w:p w14:paraId="5FC2F945"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η προαναφερθείσα επιστολή καταχωρίζεται στα Πρακτικά και έχει ως εξής: </w:t>
      </w:r>
    </w:p>
    <w:p w14:paraId="5FC2F946" w14:textId="77777777" w:rsidR="0020643A" w:rsidRDefault="00E84ECF">
      <w:pPr>
        <w:spacing w:line="600" w:lineRule="auto"/>
        <w:ind w:firstLine="720"/>
        <w:contextualSpacing/>
        <w:jc w:val="center"/>
        <w:rPr>
          <w:rFonts w:eastAsia="Times New Roman" w:cs="Times New Roman"/>
          <w:color w:val="FF0000"/>
          <w:szCs w:val="24"/>
        </w:rPr>
      </w:pPr>
      <w:r w:rsidRPr="00022F0D">
        <w:rPr>
          <w:rFonts w:eastAsia="Times New Roman" w:cs="Times New Roman"/>
          <w:color w:val="FF0000"/>
          <w:szCs w:val="24"/>
        </w:rPr>
        <w:t>ΑΛΛΑΓΗ ΣΕΛΙΔΑΣ</w:t>
      </w:r>
    </w:p>
    <w:p w14:paraId="5FC2F947" w14:textId="77777777" w:rsidR="0020643A" w:rsidRDefault="00E84ECF">
      <w:pPr>
        <w:spacing w:line="600" w:lineRule="auto"/>
        <w:ind w:firstLine="720"/>
        <w:contextualSpacing/>
        <w:jc w:val="center"/>
        <w:rPr>
          <w:rFonts w:eastAsia="Times New Roman" w:cs="Times New Roman"/>
          <w:szCs w:val="24"/>
        </w:rPr>
      </w:pPr>
      <w:r>
        <w:rPr>
          <w:rFonts w:eastAsia="Times New Roman" w:cs="Times New Roman"/>
          <w:szCs w:val="24"/>
        </w:rPr>
        <w:t>(Να μπει η σελ.313)</w:t>
      </w:r>
    </w:p>
    <w:p w14:paraId="5FC2F948" w14:textId="77777777" w:rsidR="0020643A" w:rsidRDefault="00E84ECF">
      <w:pPr>
        <w:spacing w:line="600" w:lineRule="auto"/>
        <w:ind w:firstLine="720"/>
        <w:contextualSpacing/>
        <w:jc w:val="center"/>
        <w:rPr>
          <w:rFonts w:eastAsia="Times New Roman" w:cs="Times New Roman"/>
          <w:szCs w:val="24"/>
        </w:rPr>
      </w:pPr>
      <w:r w:rsidRPr="00022F0D">
        <w:rPr>
          <w:rFonts w:eastAsia="Times New Roman" w:cs="Times New Roman"/>
          <w:color w:val="FF0000"/>
          <w:szCs w:val="24"/>
        </w:rPr>
        <w:t>ΑΛΛΑΓΗ ΣΕΛΙΔΑΣ</w:t>
      </w:r>
    </w:p>
    <w:p w14:paraId="5FC2F949" w14:textId="77777777" w:rsidR="0020643A" w:rsidRDefault="00E84ECF">
      <w:pPr>
        <w:spacing w:line="600" w:lineRule="auto"/>
        <w:ind w:firstLine="720"/>
        <w:contextualSpacing/>
        <w:jc w:val="both"/>
        <w:rPr>
          <w:rFonts w:eastAsia="Times New Roman" w:cs="Times New Roman"/>
          <w:szCs w:val="24"/>
        </w:rPr>
      </w:pPr>
      <w:r w:rsidRPr="00352CBB">
        <w:rPr>
          <w:rFonts w:eastAsia="Times New Roman" w:cs="Times New Roman"/>
          <w:b/>
          <w:szCs w:val="24"/>
        </w:rPr>
        <w:t xml:space="preserve">ΠΡΟΕΔΡΟΣ (Νικόλαος Βούτσης): </w:t>
      </w:r>
      <w:r>
        <w:rPr>
          <w:rFonts w:eastAsia="Times New Roman" w:cs="Times New Roman"/>
          <w:szCs w:val="24"/>
        </w:rPr>
        <w:t xml:space="preserve">Σας παρακαλώ πολύ, κύριοι συνάδελφοι! Ησυχία! </w:t>
      </w:r>
      <w:r>
        <w:rPr>
          <w:rFonts w:eastAsia="Times New Roman" w:cs="Times New Roman"/>
          <w:szCs w:val="24"/>
        </w:rPr>
        <w:t>Εντάξει, τελείωσε αυτό.</w:t>
      </w:r>
    </w:p>
    <w:p w14:paraId="5FC2F94A"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Δίνω τον λόγο στον Γενικό Γραμματέα του ΚΚΕ και Πρόεδρο της Κοινοβουλευτικής του Ομάδας κ. Δημήτριο Κουτσούμπα.</w:t>
      </w:r>
    </w:p>
    <w:p w14:paraId="5FC2F94B"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ΔΗΜΗΤΡΙΟΣ ΚΟΥΤΣΟΥΜΠΑΣ</w:t>
      </w:r>
      <w:r w:rsidRPr="003266B6">
        <w:rPr>
          <w:rFonts w:eastAsia="Times New Roman" w:cs="Times New Roman"/>
          <w:b/>
          <w:szCs w:val="24"/>
        </w:rPr>
        <w:t xml:space="preserve"> (</w:t>
      </w:r>
      <w:r>
        <w:rPr>
          <w:rFonts w:eastAsia="Times New Roman" w:cs="Times New Roman"/>
          <w:b/>
          <w:szCs w:val="24"/>
        </w:rPr>
        <w:t>Γενικός Γραμματέας</w:t>
      </w:r>
      <w:r w:rsidRPr="003266B6">
        <w:rPr>
          <w:rFonts w:eastAsia="Times New Roman" w:cs="Times New Roman"/>
          <w:b/>
          <w:szCs w:val="24"/>
        </w:rPr>
        <w:t xml:space="preserve"> </w:t>
      </w:r>
      <w:r>
        <w:rPr>
          <w:rFonts w:eastAsia="Times New Roman" w:cs="Times New Roman"/>
          <w:b/>
          <w:szCs w:val="24"/>
        </w:rPr>
        <w:t>της Κεντρικής Επιτροπής του Κομμουνιστικού Κόμματος Ελλάδας</w:t>
      </w:r>
      <w:r w:rsidRPr="003266B6">
        <w:rPr>
          <w:rFonts w:eastAsia="Times New Roman" w:cs="Times New Roman"/>
          <w:b/>
          <w:szCs w:val="24"/>
        </w:rPr>
        <w:t>):</w:t>
      </w:r>
      <w:r>
        <w:rPr>
          <w:rFonts w:eastAsia="Times New Roman" w:cs="Times New Roman"/>
          <w:szCs w:val="24"/>
        </w:rPr>
        <w:t xml:space="preserve"> Η συζήτηση που π</w:t>
      </w:r>
      <w:r>
        <w:rPr>
          <w:rFonts w:eastAsia="Times New Roman" w:cs="Times New Roman"/>
          <w:szCs w:val="24"/>
        </w:rPr>
        <w:t>αρακολουθούμε όλες αυτές τις μέρες αποτελεί μάλλον πρόκληση για τη νοημοσύνη όλων μας.</w:t>
      </w:r>
    </w:p>
    <w:p w14:paraId="5FC2F94C"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Τι λέτε τόσο εσείς της Κυβέρνησης όσο και εσείς της Αξιωματικής Αντιπολίτευσης στον ελληνικό λαό, που αγωνιά για να διασφαλίσει ακόμα και τους όρους μιας αξιοπρεπούς δια</w:t>
      </w:r>
      <w:r>
        <w:rPr>
          <w:rFonts w:eastAsia="Times New Roman" w:cs="Times New Roman"/>
          <w:szCs w:val="24"/>
        </w:rPr>
        <w:t>βίωσης; Του λέτε ότι είναι μοιραίο να ζήσει όπως ζει σήμερα για πάρα πολλά χρόνια ακόμα, ότι δεν πρέπει να έχει μεγάλες απαιτήσεις και ότι πρέπει να είναι και ικανοποιημένος, γιατί θα μπορούσαν να εφαρμοστούν ακόμα και πιο επώδυνα μέτρα.</w:t>
      </w:r>
    </w:p>
    <w:p w14:paraId="5FC2F94D"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Λέτε, για παράδειγ</w:t>
      </w:r>
      <w:r>
        <w:rPr>
          <w:rFonts w:eastAsia="Times New Roman" w:cs="Times New Roman"/>
          <w:szCs w:val="24"/>
        </w:rPr>
        <w:t>μα, ότι οι συνταξιούχοι, που έχασαν ήδη πάνω από το 1/3 της κύριας και πάνω από τη μισή της επικουρικής σύνταξης, πρέπει περίπου να πανηγυρίζουν, γιατί μετά από τόσους αγώνες και δικαστικές προσφυγές, θα παγώσουν οι συντάξεις τους, δηλαδή θα μειωθούν λίγο,</w:t>
      </w:r>
      <w:r>
        <w:rPr>
          <w:rFonts w:eastAsia="Times New Roman" w:cs="Times New Roman"/>
          <w:szCs w:val="24"/>
        </w:rPr>
        <w:t xml:space="preserve"> αφού θα ανέβει ο πληθωρισμός. Τους λέτε κατάμουτρα ότι για να μην κοπούν και άλλο οι παλιές συντάξεις, πρέπει να κοπούν οι νέες, να μη δοθεί η κρατική επιδότηση των ασφαλισμένων για τα φάρμακα ή για τα σχολικά γεύματα.</w:t>
      </w:r>
    </w:p>
    <w:p w14:paraId="5FC2F94E"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Στην ουσία, λέτε στον λαό ότι κάθε φ</w:t>
      </w:r>
      <w:r>
        <w:rPr>
          <w:rFonts w:eastAsia="Times New Roman" w:cs="Times New Roman"/>
          <w:szCs w:val="24"/>
        </w:rPr>
        <w:t>ορά πρέπει να διαλέξει ποια ανάγκη του θα θυσιάσει για να συνεχίσετε εσείς απρόσκοπτα να στηρίζετε την ανάκαμψη των κερδών κάποιων επιχειρηματικών ομίλων. Ο κοινός στόχος σας είναι να καλλιεργήσετε στον λαό την αναμονή, τη μείωση των απαιτήσεων, την αντίλη</w:t>
      </w:r>
      <w:r>
        <w:rPr>
          <w:rFonts w:eastAsia="Times New Roman" w:cs="Times New Roman"/>
          <w:szCs w:val="24"/>
        </w:rPr>
        <w:t>ψη ότι βρισκόμαστε δήθεν σε έναν μονόδρομο και ότι δήθεν δεν μπορεί να γίνει και τίποτα άλλο.</w:t>
      </w:r>
    </w:p>
    <w:p w14:paraId="5FC2F94F"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Αυτόν τον στόχο εξυπηρετεί το κάλεσμα του ΣΥΡΙΖΑ να ατενίσουμε με αισιοδοξία το μέλλον, γιατί ήρθε η ανάκαμψη των κερδών του κεφαλαίου και το δήθεν νέο παραγωγικό</w:t>
      </w:r>
      <w:r>
        <w:rPr>
          <w:rFonts w:eastAsia="Times New Roman" w:cs="Times New Roman"/>
          <w:szCs w:val="24"/>
        </w:rPr>
        <w:t xml:space="preserve"> μοντέλο της εξωστρέφειας. Αυτόν τον στόχο υπηρετεί και η κριτική της Νέας Δημοκρατίας, που μιλά για ανεύθυνη Κυβέρνηση που τάχα δεν προωθεί αποτελεσματικά τις αναγκαίες αναδιαρθρώσεις υπέρ του κεφαλαίου.</w:t>
      </w:r>
    </w:p>
    <w:p w14:paraId="5FC2F950"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Όλοι ξέρουμε πλέον από την ίδια μας την πείρα ότι η</w:t>
      </w:r>
      <w:r>
        <w:rPr>
          <w:rFonts w:eastAsia="Times New Roman" w:cs="Times New Roman"/>
          <w:szCs w:val="24"/>
        </w:rPr>
        <w:t xml:space="preserve"> ανάκαμψη των κερδών του μεγάλου κεφαλαίου, ιδιαίτερα στους εξωστρεφείς κλάδους, όπως ο τουρισμός και η ναυτιλία, βασίζεται σε τσάκισμα εργατικών δικαιωμάτων, σε κομμένους μισθούς και στην ισοπέδωση της κοινωνικής ασφάλισης. Όλοι ξέρουμε πως τα λαϊκά στρώμ</w:t>
      </w:r>
      <w:r>
        <w:rPr>
          <w:rFonts w:eastAsia="Times New Roman" w:cs="Times New Roman"/>
          <w:szCs w:val="24"/>
        </w:rPr>
        <w:t>ατα σηκώνουν ένα βουνό από φόρους, την ώρα που οι όμιλοι καταβάλλουν λιγότερο από 6% των συνολικών φορολογικών εσόδων. Όλοι ξέρουμε ποιον χτυπούν οι κυβερνητικές μεταρρυθμίσεις, για τις οποίες βιάζεται να υλοποιηθούν η Νέα Δημοκρατία.</w:t>
      </w:r>
    </w:p>
    <w:p w14:paraId="5FC2F951"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Εμείς καλούμε τον λαό</w:t>
      </w:r>
      <w:r>
        <w:rPr>
          <w:rFonts w:eastAsia="Times New Roman" w:cs="Times New Roman"/>
          <w:szCs w:val="24"/>
        </w:rPr>
        <w:t xml:space="preserve"> να γυρίσει την πλάτη σε αυτή την κάλπικη πόλωση, να απαιτήσει να ικανοποιηθούν οι ανάγκες του, να οργανώσει τη δική του αντεπίθεση με το ΚΚΕ μπροστά. Λέμε ότι, διαλέγοντας το περιβόητο δήθεν μικρότερο κακό, θα πηγαίνουμε από το κακό στο χειρότερο και αυτό</w:t>
      </w:r>
      <w:r>
        <w:rPr>
          <w:rFonts w:eastAsia="Times New Roman" w:cs="Times New Roman"/>
          <w:szCs w:val="24"/>
        </w:rPr>
        <w:t xml:space="preserve"> φαίνεται μέσα και από τις προβλέψεις του φετινού προϋπολογισμού.</w:t>
      </w:r>
    </w:p>
    <w:p w14:paraId="5FC2F952"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Ο κ. Τσίπρας μάς λέει πως τα δύσκολα τέλειωσαν, πως τον Αύγουστο ήρθε τομή στην ελληνική κοινωνία, γιατί τέλειωσαν τα μνημόνια. Μας λέει πως η νέα σελίδα της μεταμνημονιακής ανάπτυξης είναι </w:t>
      </w:r>
      <w:r>
        <w:rPr>
          <w:rFonts w:eastAsia="Times New Roman" w:cs="Times New Roman"/>
          <w:szCs w:val="24"/>
        </w:rPr>
        <w:t>για όλους, γιατί τάχα ανακτήσαμε την κυριαρχία μας και μπορούμε να χαράξουμε το μέλλον μας με έναν τρόπο που να ικανοποιεί όλους. Λίγο ακόμα και θα αναφωνήσει μαζί με τον φίλο του, τον Αμερικανό Πρέσβη, το «η Ελλάδα στους Έλληνες».</w:t>
      </w:r>
    </w:p>
    <w:p w14:paraId="5FC2F953"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Λέτε στον ελληνικό λαό π</w:t>
      </w:r>
      <w:r>
        <w:rPr>
          <w:rFonts w:eastAsia="Times New Roman" w:cs="Times New Roman"/>
          <w:szCs w:val="24"/>
        </w:rPr>
        <w:t>ως έρχεται ανάπτυξη, που είναι δυνητικά φιλολαϊκή, αρκεί να τη διαχειριστείτε, βέβαια, εσείς και όχι η επάρατη Δεξιά, που δεν έχει τις δικές σας κοινωνικές ευαισθησίες.</w:t>
      </w:r>
    </w:p>
    <w:p w14:paraId="5FC2F954"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Όμως, ο κόσμος ξέρει πλέον από </w:t>
      </w:r>
      <w:r>
        <w:rPr>
          <w:rFonts w:eastAsia="Times New Roman" w:cs="Times New Roman"/>
          <w:szCs w:val="24"/>
          <w:lang w:val="en-US"/>
        </w:rPr>
        <w:t>fake</w:t>
      </w:r>
      <w:r w:rsidRPr="00923B5A">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καταλαβαίνει πότε τον κοροϊδεύουν μέσα στα μο</w:t>
      </w:r>
      <w:r>
        <w:rPr>
          <w:rFonts w:eastAsia="Times New Roman" w:cs="Times New Roman"/>
          <w:szCs w:val="24"/>
        </w:rPr>
        <w:t>ύτρα του. Καταλαβαίνει πως υπόσχεστε «φύκια για μεταξωτές κορδέλες» και γι’ αυτό δεν θα σας αφήσει σε χλωρό κλαρί.</w:t>
      </w:r>
    </w:p>
    <w:p w14:paraId="5FC2F955"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Γι’ αυτό αναγκάζεστε να κουβαλάτε μαζί σας, κύριε Τσίπρα και κύριοι της Κυβέρνησης, κλακαδόρους να σας επευφημούν, γι’ αυτό και ξαναφέρνετε α</w:t>
      </w:r>
      <w:r>
        <w:rPr>
          <w:rFonts w:eastAsia="Times New Roman" w:cs="Times New Roman"/>
          <w:szCs w:val="24"/>
        </w:rPr>
        <w:t>στυνομικές «αύρες»</w:t>
      </w:r>
      <w:r w:rsidRPr="00A26BB8">
        <w:rPr>
          <w:rFonts w:eastAsia="Times New Roman" w:cs="Times New Roman"/>
          <w:szCs w:val="24"/>
        </w:rPr>
        <w:t>.</w:t>
      </w:r>
      <w:r>
        <w:rPr>
          <w:rFonts w:eastAsia="Times New Roman" w:cs="Times New Roman"/>
          <w:szCs w:val="24"/>
        </w:rPr>
        <w:t xml:space="preserve"> Τα γεγονότα είναι πεισματάρικα πράγματα και αρκεί να τα δει κανείς λίγο ψύχραιμα για να αποκαλυφθεί το μέγεθος της πολιτικής απάτης.</w:t>
      </w:r>
    </w:p>
    <w:p w14:paraId="5FC2F956"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Λέτε πως τα μνημόνια ήταν μ</w:t>
      </w:r>
      <w:r>
        <w:rPr>
          <w:rFonts w:eastAsia="Times New Roman" w:cs="Times New Roman"/>
          <w:szCs w:val="24"/>
        </w:rPr>
        <w:t>ί</w:t>
      </w:r>
      <w:r>
        <w:rPr>
          <w:rFonts w:eastAsia="Times New Roman" w:cs="Times New Roman"/>
          <w:szCs w:val="24"/>
        </w:rPr>
        <w:t>α παρέκκλιση από την κανονικότητα της Ευρώπης της ανάπτυξης, της Ευρώπης τη</w:t>
      </w:r>
      <w:r>
        <w:rPr>
          <w:rFonts w:eastAsia="Times New Roman" w:cs="Times New Roman"/>
          <w:szCs w:val="24"/>
        </w:rPr>
        <w:t>ς δικαιοσύνης και πως τώρα ήρθε η ώρα για να επανέλθουμε σε αυτή. Προσπαθείτε να κρύψετε την ταξική πραγματικότητα. Η πολιτική της φθηνής εργατικής δύναμης είναι η κεντρική πολιτική κατεύθυνση που υλοποιείται σε ολόκληρη την Ευρωπαϊκή Ένωση σταθερά και δια</w:t>
      </w:r>
      <w:r>
        <w:rPr>
          <w:rFonts w:eastAsia="Times New Roman" w:cs="Times New Roman"/>
          <w:szCs w:val="24"/>
        </w:rPr>
        <w:t>χρονικά, από τις μεταρρυθμίσεις του Σρέντερ στη Γερμανία, που μετρούν ήδη είκοσι χρόνια πλέον, μέχρι τις μεταρρυθμίσεις του πολιτικού σας συμμάχου Μακρόν σήμερα στη Γαλλία.</w:t>
      </w:r>
    </w:p>
    <w:p w14:paraId="5FC2F957"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Σε όλες τις περιπτώσεις η πολιτική της ανταγωνιστικότητας των μονοπωλιακών ομίλων α</w:t>
      </w:r>
      <w:r>
        <w:rPr>
          <w:rFonts w:eastAsia="Times New Roman" w:cs="Times New Roman"/>
          <w:szCs w:val="24"/>
        </w:rPr>
        <w:t>παιτεί επίθεση στα δικαιώματα μόνο των εργαζομένων, μείωση μισθών, ελαστικές εργασιακές σχέσεις, ιδιωτικοποιήσεις, διάλυση συντάξεων και κοινωνικού κράτους, απολύσεις στο δημόσιο, διαρθρωτικές αλλαγές και όλα αυτά υποτίθεται για να διευκολύνουν τις επενδύσ</w:t>
      </w:r>
      <w:r>
        <w:rPr>
          <w:rFonts w:eastAsia="Times New Roman" w:cs="Times New Roman"/>
          <w:szCs w:val="24"/>
        </w:rPr>
        <w:t>εις.</w:t>
      </w:r>
    </w:p>
    <w:p w14:paraId="5FC2F958"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Όποια πλευρά της εφαρμοζόμενης οικονομικής πολιτικής και αν δει κανείς οπουδήποτε στην Ευρωπαϊκή Ένωση, οι εργαζόμενοι χάνουν για να κερδίσουν κάποια μονοπώλια. Δεν ισχύει, όπως λέτε, ότι παντού σε όλες τις χώρες τα τελευταία είκοσι χρόνια κυριαρχεί η</w:t>
      </w:r>
      <w:r>
        <w:rPr>
          <w:rFonts w:eastAsia="Times New Roman" w:cs="Times New Roman"/>
          <w:szCs w:val="24"/>
        </w:rPr>
        <w:t xml:space="preserve"> επάρατη Δεξιά, που δήθεν μόνο αυτή παίρνει τέτοια μέτρα. Τα ίδια μέτρα φέρνουν και οι φίλοι σας οι σοσιαλδημοκράτες μαζί με τους χριστιανοδημοκράτες στη Γερμανία, οι σοσιαλιστές και οι κεντρώοι στη Γαλλία, οι εργατικοί στη Βρετανία και πάει λέγοντας. Ό,τι</w:t>
      </w:r>
      <w:r>
        <w:rPr>
          <w:rFonts w:eastAsia="Times New Roman" w:cs="Times New Roman"/>
          <w:szCs w:val="24"/>
        </w:rPr>
        <w:t xml:space="preserve"> χρώμα -ροζουλί, γαλάζιο, πράσινο- ό,τι και αν βγάλει η κάλπη, τα μέτρα είναι πάντα εκεί.</w:t>
      </w:r>
    </w:p>
    <w:p w14:paraId="5FC2F959"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Θα μας ρωτήσετε: «Μα, καλά, δεν υπάρχουν διαφορές; Υπάρχουν. Όμως, είναι μόνο διαφορές για το πώς θα εξυπηρετηθούν καλύτερα τα συμφέροντα του εγχώριου και ξένου </w:t>
      </w:r>
      <w:r>
        <w:rPr>
          <w:rFonts w:eastAsia="Times New Roman" w:cs="Times New Roman"/>
          <w:szCs w:val="24"/>
        </w:rPr>
        <w:t>μεγάλου κεφαλαίου. Τα μνημόνια ήταν εξειδίκευση αυτής της ταξικής πολιτικής στην Ελλάδα. Αυτός είναι και ο λόγος που δεν ξηλώνονται και δεν πρόκειται να ξηλωθούν τα μνημόνια και οι βασικοί νόμοι τους από κανέναν σας που συμμετείχατε ή επιδιώκετε να συμμετέ</w:t>
      </w:r>
      <w:r>
        <w:rPr>
          <w:rFonts w:eastAsia="Times New Roman" w:cs="Times New Roman"/>
          <w:szCs w:val="24"/>
        </w:rPr>
        <w:t>χετε σε τέτοιου είδους κυβερνήσεις.</w:t>
      </w:r>
    </w:p>
    <w:p w14:paraId="5FC2F95A"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Αν αφήσουμε τα δικά σας παχιά λόγια και δούμε την πραγματικότητα του λεγόμενου μεταμνημονιακού προϋπολογισμού σας και της υποτιθέμενης δίκαιης ανάπτυξης που έρχεται, θα δούμε πως παραμένει το σύνολο των μνημονιακών</w:t>
      </w:r>
      <w:r>
        <w:rPr>
          <w:rFonts w:eastAsia="Times New Roman" w:cs="Times New Roman"/>
          <w:szCs w:val="24"/>
        </w:rPr>
        <w:t xml:space="preserve"> ρυθμίσεων που ψηφίστηκαν όλα τα προηγούμενα χρόνια.</w:t>
      </w:r>
    </w:p>
    <w:p w14:paraId="5FC2F95B"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Η μεταμνημονιακή σας ανάπτυξη βασίζεται πάνω στα θρυμματισμένα δικαιώματα που διαμόρφωσαν τα μνημόνια. Αυτή είναι η σκληρή πραγματικότητα, την οποία δεν μπορείτε πλέον να κρύψετε από κανέναν. Το βιοτικό </w:t>
      </w:r>
      <w:r>
        <w:rPr>
          <w:rFonts w:eastAsia="Times New Roman" w:cs="Times New Roman"/>
          <w:szCs w:val="24"/>
        </w:rPr>
        <w:t>επίπεδο των εργαζομένων έχει πέσει στο μισό. Οι μισθοί παραμένουν στα επίπεδα που διαμορφώθηκαν τα προηγούμενα χρόνια, μειωμένοι σχεδόν κατά 20%, ενώ η μερική απασχόληση έχει γίνει νόρμα, ειδικά για τους νέους και τις νέες.</w:t>
      </w:r>
    </w:p>
    <w:p w14:paraId="5FC2F95C"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Καλείτε τους εργαζόμενους να χει</w:t>
      </w:r>
      <w:r>
        <w:rPr>
          <w:rFonts w:eastAsia="Times New Roman" w:cs="Times New Roman"/>
          <w:szCs w:val="24"/>
        </w:rPr>
        <w:t>ροκροτήσουν τα μεγάλα πλεονάσματα που έχετε πετύχει, συσκοτίζοντας πως αυτά δημιουργήθηκαν, ρουφώντας το δικό τους αίμα.</w:t>
      </w:r>
    </w:p>
    <w:p w14:paraId="5FC2F95D"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Τι να πούμε με την εκτόξευση των έμμεσων φόρων, τις περικοπές στις κρατικές δαπάνες, τη μείωση έως και κατάργηση του όποιου αφορολόγητο</w:t>
      </w:r>
      <w:r>
        <w:rPr>
          <w:rFonts w:eastAsia="Times New Roman" w:cs="Times New Roman"/>
          <w:szCs w:val="24"/>
        </w:rPr>
        <w:t>υ υπήρξε, τις δραματικές περικοπές στις συντάξεις; Δηλαδή, όλα τα μέτρα που ψηφίσατε μαζί, ΣΥΡΙΖΑ, ΑΝΕΛ, Νέα Δημοκρατία και ΠΑΣΟΚ, παραμένουν και αποτελούν το καύσιμο για τα θηριώδη δημοσιονομικά πλεονάσματα και τα κέρδη των μονοπωλιακών ομίλων.</w:t>
      </w:r>
    </w:p>
    <w:p w14:paraId="5FC2F95E" w14:textId="77777777" w:rsidR="0020643A" w:rsidRDefault="00E84ECF">
      <w:pPr>
        <w:spacing w:line="600" w:lineRule="auto"/>
        <w:ind w:firstLine="720"/>
        <w:contextualSpacing/>
        <w:jc w:val="both"/>
        <w:rPr>
          <w:rFonts w:eastAsia="Times New Roman"/>
          <w:szCs w:val="24"/>
        </w:rPr>
      </w:pPr>
      <w:r w:rsidRPr="007E07ED">
        <w:rPr>
          <w:rFonts w:eastAsia="Times New Roman"/>
          <w:szCs w:val="24"/>
        </w:rPr>
        <w:t>Τι από όλα</w:t>
      </w:r>
      <w:r w:rsidRPr="007E07ED">
        <w:rPr>
          <w:rFonts w:eastAsia="Times New Roman"/>
          <w:szCs w:val="24"/>
        </w:rPr>
        <w:t xml:space="preserve"> αυτά θα αλλάξει </w:t>
      </w:r>
      <w:r>
        <w:rPr>
          <w:rFonts w:eastAsia="Times New Roman"/>
          <w:szCs w:val="24"/>
        </w:rPr>
        <w:t>σ</w:t>
      </w:r>
      <w:r w:rsidRPr="007E07ED">
        <w:rPr>
          <w:rFonts w:eastAsia="Times New Roman"/>
          <w:szCs w:val="24"/>
        </w:rPr>
        <w:t>τη μεταμνημονιακή περίοδο που μας υπόσχεστε</w:t>
      </w:r>
      <w:r>
        <w:rPr>
          <w:rFonts w:eastAsia="Times New Roman"/>
          <w:szCs w:val="24"/>
        </w:rPr>
        <w:t>;</w:t>
      </w:r>
      <w:r w:rsidRPr="007E07ED">
        <w:rPr>
          <w:rFonts w:eastAsia="Times New Roman"/>
          <w:szCs w:val="24"/>
        </w:rPr>
        <w:t xml:space="preserve"> Μήπως θα ανέβουν οι συντάξεις</w:t>
      </w:r>
      <w:r>
        <w:rPr>
          <w:rFonts w:eastAsia="Times New Roman"/>
          <w:szCs w:val="24"/>
        </w:rPr>
        <w:t>;</w:t>
      </w:r>
      <w:r w:rsidRPr="007E07ED">
        <w:rPr>
          <w:rFonts w:eastAsia="Times New Roman"/>
          <w:szCs w:val="24"/>
        </w:rPr>
        <w:t xml:space="preserve"> Μήπως οι μισθοί θα επανέλθουν στα επίπεδα που είχαν πριν την κρίση</w:t>
      </w:r>
      <w:r>
        <w:rPr>
          <w:rFonts w:eastAsia="Times New Roman"/>
          <w:szCs w:val="24"/>
        </w:rPr>
        <w:t>;</w:t>
      </w:r>
      <w:r w:rsidRPr="007E07ED">
        <w:rPr>
          <w:rFonts w:eastAsia="Times New Roman"/>
          <w:szCs w:val="24"/>
        </w:rPr>
        <w:t xml:space="preserve"> Μήπως θα μειωθούν ουσιαστικά οι φόροι</w:t>
      </w:r>
      <w:r>
        <w:rPr>
          <w:rFonts w:eastAsia="Times New Roman"/>
          <w:szCs w:val="24"/>
        </w:rPr>
        <w:t>,</w:t>
      </w:r>
      <w:r w:rsidRPr="007E07ED">
        <w:rPr>
          <w:rFonts w:eastAsia="Times New Roman"/>
          <w:szCs w:val="24"/>
        </w:rPr>
        <w:t xml:space="preserve"> ο ΦΠΑ</w:t>
      </w:r>
      <w:r>
        <w:rPr>
          <w:rFonts w:eastAsia="Times New Roman"/>
          <w:szCs w:val="24"/>
        </w:rPr>
        <w:t>,</w:t>
      </w:r>
      <w:r w:rsidRPr="007E07ED">
        <w:rPr>
          <w:rFonts w:eastAsia="Times New Roman"/>
          <w:szCs w:val="24"/>
        </w:rPr>
        <w:t xml:space="preserve"> ο φόρος στο πετρέλαιο</w:t>
      </w:r>
      <w:r>
        <w:rPr>
          <w:rFonts w:eastAsia="Times New Roman"/>
          <w:szCs w:val="24"/>
        </w:rPr>
        <w:t>;</w:t>
      </w:r>
      <w:r w:rsidRPr="007E07ED">
        <w:rPr>
          <w:rFonts w:eastAsia="Times New Roman"/>
          <w:szCs w:val="24"/>
        </w:rPr>
        <w:t xml:space="preserve"> Μήπως θα α</w:t>
      </w:r>
      <w:r>
        <w:rPr>
          <w:rFonts w:eastAsia="Times New Roman"/>
          <w:szCs w:val="24"/>
        </w:rPr>
        <w:t>υξηθούν οι δαπά</w:t>
      </w:r>
      <w:r>
        <w:rPr>
          <w:rFonts w:eastAsia="Times New Roman"/>
          <w:szCs w:val="24"/>
        </w:rPr>
        <w:t xml:space="preserve">νες στη δημόσια </w:t>
      </w:r>
      <w:r>
        <w:rPr>
          <w:rFonts w:eastAsia="Times New Roman"/>
          <w:szCs w:val="24"/>
        </w:rPr>
        <w:t>υ</w:t>
      </w:r>
      <w:r w:rsidRPr="007E07ED">
        <w:rPr>
          <w:rFonts w:eastAsia="Times New Roman"/>
          <w:szCs w:val="24"/>
        </w:rPr>
        <w:t>γεία</w:t>
      </w:r>
      <w:r>
        <w:rPr>
          <w:rFonts w:eastAsia="Times New Roman"/>
          <w:szCs w:val="24"/>
        </w:rPr>
        <w:t xml:space="preserve">; </w:t>
      </w:r>
    </w:p>
    <w:p w14:paraId="5FC2F95F" w14:textId="77777777" w:rsidR="0020643A" w:rsidRDefault="00E84ECF">
      <w:pPr>
        <w:spacing w:line="600" w:lineRule="auto"/>
        <w:ind w:firstLine="720"/>
        <w:contextualSpacing/>
        <w:jc w:val="both"/>
        <w:rPr>
          <w:rFonts w:eastAsia="Times New Roman"/>
          <w:szCs w:val="24"/>
        </w:rPr>
      </w:pPr>
      <w:r>
        <w:rPr>
          <w:rFonts w:eastAsia="Times New Roman"/>
          <w:szCs w:val="24"/>
        </w:rPr>
        <w:t>Μη βαυκαλίζεστε, κύριοι</w:t>
      </w:r>
      <w:r w:rsidRPr="007E07ED">
        <w:rPr>
          <w:rFonts w:eastAsia="Times New Roman"/>
          <w:szCs w:val="24"/>
        </w:rPr>
        <w:t xml:space="preserve"> της </w:t>
      </w:r>
      <w:r>
        <w:rPr>
          <w:rFonts w:eastAsia="Times New Roman"/>
          <w:szCs w:val="24"/>
        </w:rPr>
        <w:t>Κ</w:t>
      </w:r>
      <w:r w:rsidRPr="007E07ED">
        <w:rPr>
          <w:rFonts w:eastAsia="Times New Roman"/>
          <w:szCs w:val="24"/>
        </w:rPr>
        <w:t>υβέρνησης</w:t>
      </w:r>
      <w:r>
        <w:rPr>
          <w:rFonts w:eastAsia="Times New Roman"/>
          <w:szCs w:val="24"/>
        </w:rPr>
        <w:t xml:space="preserve"> κ</w:t>
      </w:r>
      <w:r w:rsidRPr="007E07ED">
        <w:rPr>
          <w:rFonts w:eastAsia="Times New Roman"/>
          <w:szCs w:val="24"/>
        </w:rPr>
        <w:t xml:space="preserve">αι </w:t>
      </w:r>
      <w:r>
        <w:rPr>
          <w:rFonts w:eastAsia="Times New Roman"/>
          <w:szCs w:val="24"/>
        </w:rPr>
        <w:t>κ</w:t>
      </w:r>
      <w:r w:rsidRPr="007E07ED">
        <w:rPr>
          <w:rFonts w:eastAsia="Times New Roman"/>
          <w:szCs w:val="24"/>
        </w:rPr>
        <w:t xml:space="preserve">ύριε </w:t>
      </w:r>
      <w:r>
        <w:rPr>
          <w:rFonts w:eastAsia="Times New Roman"/>
          <w:szCs w:val="24"/>
        </w:rPr>
        <w:t>Π</w:t>
      </w:r>
      <w:r w:rsidRPr="007E07ED">
        <w:rPr>
          <w:rFonts w:eastAsia="Times New Roman"/>
          <w:szCs w:val="24"/>
        </w:rPr>
        <w:t>ρωθυπουργέ</w:t>
      </w:r>
      <w:r>
        <w:rPr>
          <w:rFonts w:eastAsia="Times New Roman"/>
          <w:szCs w:val="24"/>
        </w:rPr>
        <w:t>, που,</w:t>
      </w:r>
      <w:r w:rsidRPr="007E07ED">
        <w:rPr>
          <w:rFonts w:eastAsia="Times New Roman"/>
          <w:szCs w:val="24"/>
        </w:rPr>
        <w:t xml:space="preserve"> παρότι δεν </w:t>
      </w:r>
      <w:r>
        <w:rPr>
          <w:rFonts w:eastAsia="Times New Roman"/>
          <w:szCs w:val="24"/>
        </w:rPr>
        <w:t>είστε</w:t>
      </w:r>
      <w:r w:rsidRPr="007E07ED">
        <w:rPr>
          <w:rFonts w:eastAsia="Times New Roman"/>
          <w:szCs w:val="24"/>
        </w:rPr>
        <w:t xml:space="preserve"> στην </w:t>
      </w:r>
      <w:r>
        <w:rPr>
          <w:rFonts w:eastAsia="Times New Roman"/>
          <w:szCs w:val="24"/>
        </w:rPr>
        <w:t>Αίθουσα, ε</w:t>
      </w:r>
      <w:r w:rsidRPr="007E07ED">
        <w:rPr>
          <w:rFonts w:eastAsia="Times New Roman"/>
          <w:szCs w:val="24"/>
        </w:rPr>
        <w:t>λπίζω να ακούτε</w:t>
      </w:r>
      <w:r>
        <w:rPr>
          <w:rFonts w:eastAsia="Times New Roman"/>
          <w:szCs w:val="24"/>
        </w:rPr>
        <w:t>. Τ</w:t>
      </w:r>
      <w:r w:rsidRPr="007E07ED">
        <w:rPr>
          <w:rFonts w:eastAsia="Times New Roman"/>
          <w:szCs w:val="24"/>
        </w:rPr>
        <w:t>ο συνηθίζετ</w:t>
      </w:r>
      <w:r>
        <w:rPr>
          <w:rFonts w:eastAsia="Times New Roman"/>
          <w:szCs w:val="24"/>
        </w:rPr>
        <w:t>ε,</w:t>
      </w:r>
      <w:r w:rsidRPr="007E07ED">
        <w:rPr>
          <w:rFonts w:eastAsia="Times New Roman"/>
          <w:szCs w:val="24"/>
        </w:rPr>
        <w:t xml:space="preserve"> </w:t>
      </w:r>
      <w:r>
        <w:rPr>
          <w:rFonts w:eastAsia="Times New Roman"/>
          <w:szCs w:val="24"/>
        </w:rPr>
        <w:t>ά</w:t>
      </w:r>
      <w:r w:rsidRPr="007E07ED">
        <w:rPr>
          <w:rFonts w:eastAsia="Times New Roman"/>
          <w:szCs w:val="24"/>
        </w:rPr>
        <w:t>λλωστε</w:t>
      </w:r>
      <w:r>
        <w:rPr>
          <w:rFonts w:eastAsia="Times New Roman"/>
          <w:szCs w:val="24"/>
        </w:rPr>
        <w:t>,</w:t>
      </w:r>
      <w:r w:rsidRPr="007E07ED">
        <w:rPr>
          <w:rFonts w:eastAsia="Times New Roman"/>
          <w:szCs w:val="24"/>
        </w:rPr>
        <w:t xml:space="preserve"> όλο αυτό το χρονικό διάστημα</w:t>
      </w:r>
      <w:r>
        <w:rPr>
          <w:rFonts w:eastAsia="Times New Roman"/>
          <w:szCs w:val="24"/>
        </w:rPr>
        <w:t>,</w:t>
      </w:r>
      <w:r w:rsidRPr="007E07ED">
        <w:rPr>
          <w:rFonts w:eastAsia="Times New Roman"/>
          <w:szCs w:val="24"/>
        </w:rPr>
        <w:t xml:space="preserve"> αυτά τα χρόνια</w:t>
      </w:r>
      <w:r>
        <w:rPr>
          <w:rFonts w:eastAsia="Times New Roman"/>
          <w:szCs w:val="24"/>
        </w:rPr>
        <w:t>,</w:t>
      </w:r>
      <w:r w:rsidRPr="007E07ED">
        <w:rPr>
          <w:rFonts w:eastAsia="Times New Roman"/>
          <w:szCs w:val="24"/>
        </w:rPr>
        <w:t xml:space="preserve"> να μ</w:t>
      </w:r>
      <w:r>
        <w:rPr>
          <w:rFonts w:eastAsia="Times New Roman"/>
          <w:szCs w:val="24"/>
        </w:rPr>
        <w:t>ην</w:t>
      </w:r>
      <w:r w:rsidRPr="007E07ED">
        <w:rPr>
          <w:rFonts w:eastAsia="Times New Roman"/>
          <w:szCs w:val="24"/>
        </w:rPr>
        <w:t xml:space="preserve"> βρίσκε</w:t>
      </w:r>
      <w:r>
        <w:rPr>
          <w:rFonts w:eastAsia="Times New Roman"/>
          <w:szCs w:val="24"/>
        </w:rPr>
        <w:t>σ</w:t>
      </w:r>
      <w:r w:rsidRPr="007E07ED">
        <w:rPr>
          <w:rFonts w:eastAsia="Times New Roman"/>
          <w:szCs w:val="24"/>
        </w:rPr>
        <w:t>τ</w:t>
      </w:r>
      <w:r>
        <w:rPr>
          <w:rFonts w:eastAsia="Times New Roman"/>
          <w:szCs w:val="24"/>
        </w:rPr>
        <w:t>ε</w:t>
      </w:r>
      <w:r w:rsidRPr="007E07ED">
        <w:rPr>
          <w:rFonts w:eastAsia="Times New Roman"/>
          <w:szCs w:val="24"/>
        </w:rPr>
        <w:t xml:space="preserve"> σε αυτή την </w:t>
      </w:r>
      <w:r>
        <w:rPr>
          <w:rFonts w:eastAsia="Times New Roman"/>
          <w:szCs w:val="24"/>
        </w:rPr>
        <w:t>Α</w:t>
      </w:r>
      <w:r w:rsidRPr="007E07ED">
        <w:rPr>
          <w:rFonts w:eastAsia="Times New Roman"/>
          <w:szCs w:val="24"/>
        </w:rPr>
        <w:t>ίθουσα</w:t>
      </w:r>
      <w:r>
        <w:rPr>
          <w:rFonts w:eastAsia="Times New Roman"/>
          <w:szCs w:val="24"/>
        </w:rPr>
        <w:t>,</w:t>
      </w:r>
      <w:r w:rsidRPr="007E07ED">
        <w:rPr>
          <w:rFonts w:eastAsia="Times New Roman"/>
          <w:szCs w:val="24"/>
        </w:rPr>
        <w:t xml:space="preserve"> παρά μόν</w:t>
      </w:r>
      <w:r w:rsidRPr="007E07ED">
        <w:rPr>
          <w:rFonts w:eastAsia="Times New Roman"/>
          <w:szCs w:val="24"/>
        </w:rPr>
        <w:t xml:space="preserve">ο όταν μιλάτε </w:t>
      </w:r>
      <w:r>
        <w:rPr>
          <w:rFonts w:eastAsia="Times New Roman"/>
          <w:szCs w:val="24"/>
        </w:rPr>
        <w:t>εσείς σ</w:t>
      </w:r>
      <w:r w:rsidRPr="007E07ED">
        <w:rPr>
          <w:rFonts w:eastAsia="Times New Roman"/>
          <w:szCs w:val="24"/>
        </w:rPr>
        <w:t>το τέλος</w:t>
      </w:r>
      <w:r>
        <w:rPr>
          <w:rFonts w:eastAsia="Times New Roman"/>
          <w:szCs w:val="24"/>
        </w:rPr>
        <w:t>.</w:t>
      </w:r>
    </w:p>
    <w:p w14:paraId="5FC2F960" w14:textId="77777777" w:rsidR="0020643A" w:rsidRDefault="00E84ECF">
      <w:pPr>
        <w:spacing w:line="600" w:lineRule="auto"/>
        <w:ind w:firstLine="720"/>
        <w:contextualSpacing/>
        <w:jc w:val="both"/>
        <w:rPr>
          <w:rFonts w:eastAsia="Times New Roman"/>
          <w:szCs w:val="24"/>
        </w:rPr>
      </w:pPr>
      <w:r>
        <w:rPr>
          <w:rFonts w:eastAsia="Times New Roman"/>
          <w:szCs w:val="24"/>
        </w:rPr>
        <w:t>Ο ελληνικός λαός δεν είναι κουτός. Έχει αρχίσει να κ</w:t>
      </w:r>
      <w:r w:rsidRPr="007E07ED">
        <w:rPr>
          <w:rFonts w:eastAsia="Times New Roman"/>
          <w:szCs w:val="24"/>
        </w:rPr>
        <w:t xml:space="preserve">αταλαβαίνει πως η ανάπτυξη είναι θετική μόνο για σας και για τα πολιτικά αφεντικά </w:t>
      </w:r>
      <w:r>
        <w:rPr>
          <w:rFonts w:eastAsia="Times New Roman"/>
          <w:szCs w:val="24"/>
        </w:rPr>
        <w:t>σας,</w:t>
      </w:r>
      <w:r w:rsidRPr="007E07ED">
        <w:rPr>
          <w:rFonts w:eastAsia="Times New Roman"/>
          <w:szCs w:val="24"/>
        </w:rPr>
        <w:t xml:space="preserve"> τους μονοπωλιακούς ομίλους</w:t>
      </w:r>
      <w:r>
        <w:rPr>
          <w:rFonts w:eastAsia="Times New Roman"/>
          <w:szCs w:val="24"/>
        </w:rPr>
        <w:t>,</w:t>
      </w:r>
      <w:r w:rsidRPr="007E07ED">
        <w:rPr>
          <w:rFonts w:eastAsia="Times New Roman"/>
          <w:szCs w:val="24"/>
        </w:rPr>
        <w:t xml:space="preserve"> </w:t>
      </w:r>
      <w:r>
        <w:rPr>
          <w:rFonts w:eastAsia="Times New Roman"/>
          <w:szCs w:val="24"/>
        </w:rPr>
        <w:t>σ</w:t>
      </w:r>
      <w:r w:rsidRPr="007E07ED">
        <w:rPr>
          <w:rFonts w:eastAsia="Times New Roman"/>
          <w:szCs w:val="24"/>
        </w:rPr>
        <w:t xml:space="preserve">τους οποίους δεν κουράζεστε </w:t>
      </w:r>
      <w:r>
        <w:rPr>
          <w:rFonts w:eastAsia="Times New Roman"/>
          <w:szCs w:val="24"/>
        </w:rPr>
        <w:t>να</w:t>
      </w:r>
      <w:r w:rsidRPr="007E07ED">
        <w:rPr>
          <w:rFonts w:eastAsia="Times New Roman"/>
          <w:szCs w:val="24"/>
        </w:rPr>
        <w:t xml:space="preserve"> μοιράζετ</w:t>
      </w:r>
      <w:r>
        <w:rPr>
          <w:rFonts w:eastAsia="Times New Roman"/>
          <w:szCs w:val="24"/>
        </w:rPr>
        <w:t>ε</w:t>
      </w:r>
      <w:r w:rsidRPr="007E07ED">
        <w:rPr>
          <w:rFonts w:eastAsia="Times New Roman"/>
          <w:szCs w:val="24"/>
        </w:rPr>
        <w:t xml:space="preserve"> συνεχώς και νέα </w:t>
      </w:r>
      <w:r w:rsidRPr="007E07ED">
        <w:rPr>
          <w:rFonts w:eastAsia="Times New Roman"/>
          <w:szCs w:val="24"/>
        </w:rPr>
        <w:t>δώρα</w:t>
      </w:r>
      <w:r>
        <w:rPr>
          <w:rFonts w:eastAsia="Times New Roman"/>
          <w:szCs w:val="24"/>
        </w:rPr>
        <w:t xml:space="preserve">. </w:t>
      </w:r>
    </w:p>
    <w:p w14:paraId="5FC2F961" w14:textId="77777777" w:rsidR="0020643A" w:rsidRDefault="00E84ECF">
      <w:pPr>
        <w:spacing w:line="600" w:lineRule="auto"/>
        <w:ind w:firstLine="720"/>
        <w:contextualSpacing/>
        <w:jc w:val="both"/>
        <w:rPr>
          <w:rFonts w:eastAsia="Times New Roman"/>
          <w:szCs w:val="24"/>
        </w:rPr>
      </w:pPr>
      <w:r>
        <w:rPr>
          <w:rFonts w:eastAsia="Times New Roman"/>
          <w:szCs w:val="24"/>
        </w:rPr>
        <w:t>Ι</w:t>
      </w:r>
      <w:r w:rsidRPr="007E07ED">
        <w:rPr>
          <w:rFonts w:eastAsia="Times New Roman"/>
          <w:szCs w:val="24"/>
        </w:rPr>
        <w:t>σχυρίζεστε ότι ανακτήσετε την εθνική μας κυριαρχία</w:t>
      </w:r>
      <w:r>
        <w:rPr>
          <w:rFonts w:eastAsia="Times New Roman"/>
          <w:szCs w:val="24"/>
        </w:rPr>
        <w:t>. Έ</w:t>
      </w:r>
      <w:r w:rsidRPr="007E07ED">
        <w:rPr>
          <w:rFonts w:eastAsia="Times New Roman"/>
          <w:szCs w:val="24"/>
        </w:rPr>
        <w:t>τσι κι αλλιώς</w:t>
      </w:r>
      <w:r>
        <w:rPr>
          <w:rFonts w:eastAsia="Times New Roman"/>
          <w:szCs w:val="24"/>
        </w:rPr>
        <w:t>,</w:t>
      </w:r>
      <w:r w:rsidRPr="007E07ED">
        <w:rPr>
          <w:rFonts w:eastAsia="Times New Roman"/>
          <w:szCs w:val="24"/>
        </w:rPr>
        <w:t xml:space="preserve"> </w:t>
      </w:r>
      <w:r>
        <w:rPr>
          <w:rFonts w:eastAsia="Times New Roman"/>
          <w:szCs w:val="24"/>
        </w:rPr>
        <w:t>όμως,</w:t>
      </w:r>
      <w:r w:rsidRPr="007E07ED">
        <w:rPr>
          <w:rFonts w:eastAsia="Times New Roman"/>
          <w:szCs w:val="24"/>
        </w:rPr>
        <w:t xml:space="preserve"> στην ίδια όχθη</w:t>
      </w:r>
      <w:r>
        <w:rPr>
          <w:rFonts w:eastAsia="Times New Roman"/>
          <w:szCs w:val="24"/>
        </w:rPr>
        <w:t xml:space="preserve"> -</w:t>
      </w:r>
      <w:r w:rsidRPr="007E07ED">
        <w:rPr>
          <w:rFonts w:eastAsia="Times New Roman"/>
          <w:szCs w:val="24"/>
        </w:rPr>
        <w:t>ενάντια στο λαό</w:t>
      </w:r>
      <w:r>
        <w:rPr>
          <w:rFonts w:eastAsia="Times New Roman"/>
          <w:szCs w:val="24"/>
        </w:rPr>
        <w:t>-</w:t>
      </w:r>
      <w:r w:rsidRPr="007E07ED">
        <w:rPr>
          <w:rFonts w:eastAsia="Times New Roman"/>
          <w:szCs w:val="24"/>
        </w:rPr>
        <w:t xml:space="preserve"> βρίσκεται και η εγχώρια άρχουσα τάξη και οι ξένοι δανειστές</w:t>
      </w:r>
      <w:r>
        <w:rPr>
          <w:rFonts w:eastAsia="Times New Roman"/>
          <w:szCs w:val="24"/>
        </w:rPr>
        <w:t xml:space="preserve">. </w:t>
      </w:r>
    </w:p>
    <w:p w14:paraId="5FC2F962" w14:textId="77777777" w:rsidR="0020643A" w:rsidRDefault="00E84ECF">
      <w:pPr>
        <w:spacing w:line="600" w:lineRule="auto"/>
        <w:ind w:firstLine="720"/>
        <w:contextualSpacing/>
        <w:jc w:val="both"/>
        <w:rPr>
          <w:rFonts w:eastAsia="Times New Roman"/>
          <w:szCs w:val="24"/>
        </w:rPr>
      </w:pPr>
      <w:r>
        <w:rPr>
          <w:rFonts w:eastAsia="Times New Roman"/>
          <w:szCs w:val="24"/>
        </w:rPr>
        <w:t>Ε</w:t>
      </w:r>
      <w:r w:rsidRPr="007E07ED">
        <w:rPr>
          <w:rFonts w:eastAsia="Times New Roman"/>
          <w:szCs w:val="24"/>
        </w:rPr>
        <w:t xml:space="preserve">ποπτεία της Ευρωπαϊκής Ένωσης υπάρχει και θα εξακολουθεί να υπάρχει και </w:t>
      </w:r>
      <w:r w:rsidRPr="007E07ED">
        <w:rPr>
          <w:rFonts w:eastAsia="Times New Roman"/>
          <w:szCs w:val="24"/>
        </w:rPr>
        <w:t>μάλιστα πιο ενισχυμένη</w:t>
      </w:r>
      <w:r>
        <w:rPr>
          <w:rFonts w:eastAsia="Times New Roman"/>
          <w:szCs w:val="24"/>
        </w:rPr>
        <w:t>. Δ</w:t>
      </w:r>
      <w:r w:rsidRPr="007E07ED">
        <w:rPr>
          <w:rFonts w:eastAsia="Times New Roman"/>
          <w:szCs w:val="24"/>
        </w:rPr>
        <w:t>ημοσιονομική εποπτεία έχουν όλα τα κράτη-μέλη</w:t>
      </w:r>
      <w:r>
        <w:rPr>
          <w:rFonts w:eastAsia="Times New Roman"/>
          <w:szCs w:val="24"/>
        </w:rPr>
        <w:t>,</w:t>
      </w:r>
      <w:r w:rsidRPr="007E07ED">
        <w:rPr>
          <w:rFonts w:eastAsia="Times New Roman"/>
          <w:szCs w:val="24"/>
        </w:rPr>
        <w:t xml:space="preserve"> ειδικά στ</w:t>
      </w:r>
      <w:r>
        <w:rPr>
          <w:rFonts w:eastAsia="Times New Roman"/>
          <w:szCs w:val="24"/>
        </w:rPr>
        <w:t>ο</w:t>
      </w:r>
      <w:r w:rsidRPr="007E07ED">
        <w:rPr>
          <w:rFonts w:eastAsia="Times New Roman"/>
          <w:szCs w:val="24"/>
        </w:rPr>
        <w:t xml:space="preserve"> πλαίσι</w:t>
      </w:r>
      <w:r>
        <w:rPr>
          <w:rFonts w:eastAsia="Times New Roman"/>
          <w:szCs w:val="24"/>
        </w:rPr>
        <w:t>ο</w:t>
      </w:r>
      <w:r w:rsidRPr="007E07ED">
        <w:rPr>
          <w:rFonts w:eastAsia="Times New Roman"/>
          <w:szCs w:val="24"/>
        </w:rPr>
        <w:t xml:space="preserve"> της ΟΝΕ και της ζώνης του ευρώ</w:t>
      </w:r>
      <w:r>
        <w:rPr>
          <w:rFonts w:eastAsia="Times New Roman"/>
          <w:szCs w:val="24"/>
        </w:rPr>
        <w:t>. Ο</w:t>
      </w:r>
      <w:r w:rsidRPr="007E07ED">
        <w:rPr>
          <w:rFonts w:eastAsia="Times New Roman"/>
          <w:szCs w:val="24"/>
        </w:rPr>
        <w:t>ι πρόσφατες αντιπαραθέσεις με την Ιταλία φωτίζουν του λόγου το αληθές</w:t>
      </w:r>
      <w:r>
        <w:rPr>
          <w:rFonts w:eastAsia="Times New Roman"/>
          <w:szCs w:val="24"/>
        </w:rPr>
        <w:t>. Η</w:t>
      </w:r>
      <w:r w:rsidRPr="007E07ED">
        <w:rPr>
          <w:rFonts w:eastAsia="Times New Roman"/>
          <w:szCs w:val="24"/>
        </w:rPr>
        <w:t xml:space="preserve"> περίπτωση</w:t>
      </w:r>
      <w:r>
        <w:rPr>
          <w:rFonts w:eastAsia="Times New Roman"/>
          <w:szCs w:val="24"/>
        </w:rPr>
        <w:t>,</w:t>
      </w:r>
      <w:r w:rsidRPr="007E07ED">
        <w:rPr>
          <w:rFonts w:eastAsia="Times New Roman"/>
          <w:szCs w:val="24"/>
        </w:rPr>
        <w:t xml:space="preserve"> </w:t>
      </w:r>
      <w:r>
        <w:rPr>
          <w:rFonts w:eastAsia="Times New Roman"/>
          <w:szCs w:val="24"/>
        </w:rPr>
        <w:t>όμως,</w:t>
      </w:r>
      <w:r w:rsidRPr="007E07ED">
        <w:rPr>
          <w:rFonts w:eastAsia="Times New Roman"/>
          <w:szCs w:val="24"/>
        </w:rPr>
        <w:t xml:space="preserve"> της χώρας μας είναι χειρότερη</w:t>
      </w:r>
      <w:r>
        <w:rPr>
          <w:rFonts w:eastAsia="Times New Roman"/>
          <w:szCs w:val="24"/>
        </w:rPr>
        <w:t>. Η</w:t>
      </w:r>
      <w:r w:rsidRPr="007E07ED">
        <w:rPr>
          <w:rFonts w:eastAsia="Times New Roman"/>
          <w:szCs w:val="24"/>
        </w:rPr>
        <w:t xml:space="preserve"> εποπτεία </w:t>
      </w:r>
      <w:r w:rsidRPr="007E07ED">
        <w:rPr>
          <w:rFonts w:eastAsia="Times New Roman"/>
          <w:szCs w:val="24"/>
        </w:rPr>
        <w:t xml:space="preserve">συνεχίζει να είναι ενισχυμένη </w:t>
      </w:r>
      <w:r>
        <w:rPr>
          <w:rFonts w:eastAsia="Times New Roman"/>
          <w:szCs w:val="24"/>
        </w:rPr>
        <w:t>κι</w:t>
      </w:r>
      <w:r w:rsidRPr="007E07ED">
        <w:rPr>
          <w:rFonts w:eastAsia="Times New Roman"/>
          <w:szCs w:val="24"/>
        </w:rPr>
        <w:t xml:space="preserve"> όσο κι αν προσπαθείτε να </w:t>
      </w:r>
      <w:r>
        <w:rPr>
          <w:rFonts w:eastAsia="Times New Roman"/>
          <w:szCs w:val="24"/>
        </w:rPr>
        <w:t xml:space="preserve">το </w:t>
      </w:r>
      <w:r w:rsidRPr="007E07ED">
        <w:rPr>
          <w:rFonts w:eastAsia="Times New Roman"/>
          <w:szCs w:val="24"/>
        </w:rPr>
        <w:t>κρύψετε</w:t>
      </w:r>
      <w:r>
        <w:rPr>
          <w:rFonts w:eastAsia="Times New Roman"/>
          <w:szCs w:val="24"/>
        </w:rPr>
        <w:t>,</w:t>
      </w:r>
      <w:r w:rsidRPr="007E07ED">
        <w:rPr>
          <w:rFonts w:eastAsia="Times New Roman"/>
          <w:szCs w:val="24"/>
        </w:rPr>
        <w:t xml:space="preserve"> έχετε υπογράψει πως θα υλοποιήσετε συγκεκριμένα μέτρα το επόμενο διάστημα και </w:t>
      </w:r>
      <w:r>
        <w:rPr>
          <w:rFonts w:eastAsia="Times New Roman"/>
          <w:szCs w:val="24"/>
        </w:rPr>
        <w:t>σ</w:t>
      </w:r>
      <w:r w:rsidRPr="007E07ED">
        <w:rPr>
          <w:rFonts w:eastAsia="Times New Roman"/>
          <w:szCs w:val="24"/>
        </w:rPr>
        <w:t>υνεπώς κρίνε</w:t>
      </w:r>
      <w:r>
        <w:rPr>
          <w:rFonts w:eastAsia="Times New Roman"/>
          <w:szCs w:val="24"/>
        </w:rPr>
        <w:t>στε</w:t>
      </w:r>
      <w:r w:rsidRPr="007E07ED">
        <w:rPr>
          <w:rFonts w:eastAsia="Times New Roman"/>
          <w:szCs w:val="24"/>
        </w:rPr>
        <w:t xml:space="preserve"> και </w:t>
      </w:r>
      <w:r>
        <w:rPr>
          <w:rFonts w:eastAsia="Times New Roman"/>
          <w:szCs w:val="24"/>
        </w:rPr>
        <w:t>ε</w:t>
      </w:r>
      <w:r w:rsidRPr="007E07ED">
        <w:rPr>
          <w:rFonts w:eastAsia="Times New Roman"/>
          <w:szCs w:val="24"/>
        </w:rPr>
        <w:t>π</w:t>
      </w:r>
      <w:r>
        <w:rPr>
          <w:rFonts w:eastAsia="Times New Roman"/>
          <w:szCs w:val="24"/>
        </w:rPr>
        <w:t>’ αυτώ</w:t>
      </w:r>
      <w:r w:rsidRPr="007E07ED">
        <w:rPr>
          <w:rFonts w:eastAsia="Times New Roman"/>
          <w:szCs w:val="24"/>
        </w:rPr>
        <w:t>ν</w:t>
      </w:r>
      <w:r>
        <w:rPr>
          <w:rFonts w:eastAsia="Times New Roman"/>
          <w:szCs w:val="24"/>
        </w:rPr>
        <w:t>.</w:t>
      </w:r>
    </w:p>
    <w:p w14:paraId="5FC2F963" w14:textId="77777777" w:rsidR="0020643A" w:rsidRDefault="00E84ECF">
      <w:pPr>
        <w:spacing w:line="600" w:lineRule="auto"/>
        <w:ind w:firstLine="720"/>
        <w:contextualSpacing/>
        <w:jc w:val="both"/>
        <w:rPr>
          <w:rFonts w:eastAsia="Times New Roman"/>
          <w:szCs w:val="24"/>
        </w:rPr>
      </w:pPr>
      <w:r w:rsidRPr="007E07ED">
        <w:rPr>
          <w:rFonts w:eastAsia="Times New Roman"/>
          <w:szCs w:val="24"/>
        </w:rPr>
        <w:t xml:space="preserve">Το παράρτημα της </w:t>
      </w:r>
      <w:r>
        <w:rPr>
          <w:rFonts w:eastAsia="Times New Roman"/>
          <w:szCs w:val="24"/>
        </w:rPr>
        <w:t>σ</w:t>
      </w:r>
      <w:r w:rsidRPr="007E07ED">
        <w:rPr>
          <w:rFonts w:eastAsia="Times New Roman"/>
          <w:szCs w:val="24"/>
        </w:rPr>
        <w:t xml:space="preserve">υμφωνίας του Αυγούστου αποδεικνύει πως </w:t>
      </w:r>
      <w:r>
        <w:rPr>
          <w:rFonts w:eastAsia="Times New Roman"/>
          <w:szCs w:val="24"/>
        </w:rPr>
        <w:t>«</w:t>
      </w:r>
      <w:r w:rsidRPr="007E07ED">
        <w:rPr>
          <w:rFonts w:eastAsia="Times New Roman"/>
          <w:szCs w:val="24"/>
        </w:rPr>
        <w:t xml:space="preserve">άλλαξε </w:t>
      </w:r>
      <w:r>
        <w:rPr>
          <w:rFonts w:eastAsia="Times New Roman"/>
          <w:szCs w:val="24"/>
        </w:rPr>
        <w:t>ο</w:t>
      </w:r>
      <w:r w:rsidRPr="007E07ED">
        <w:rPr>
          <w:rFonts w:eastAsia="Times New Roman"/>
          <w:szCs w:val="24"/>
        </w:rPr>
        <w:t xml:space="preserve"> Μανωλιός </w:t>
      </w:r>
      <w:r w:rsidRPr="007E07ED">
        <w:rPr>
          <w:rFonts w:eastAsia="Times New Roman"/>
          <w:szCs w:val="24"/>
        </w:rPr>
        <w:t>και έβαλε τα ρούχα του αλλιώς</w:t>
      </w:r>
      <w:r>
        <w:rPr>
          <w:rFonts w:eastAsia="Times New Roman"/>
          <w:szCs w:val="24"/>
        </w:rPr>
        <w:t>».</w:t>
      </w:r>
      <w:r w:rsidRPr="007E07ED">
        <w:rPr>
          <w:rFonts w:eastAsia="Times New Roman"/>
          <w:szCs w:val="24"/>
        </w:rPr>
        <w:t xml:space="preserve"> Άρα το μνημόνιο με νέα μέτρα</w:t>
      </w:r>
      <w:r>
        <w:rPr>
          <w:rFonts w:eastAsia="Times New Roman"/>
          <w:szCs w:val="24"/>
        </w:rPr>
        <w:t>,</w:t>
      </w:r>
      <w:r w:rsidRPr="007E07ED">
        <w:rPr>
          <w:rFonts w:eastAsia="Times New Roman"/>
          <w:szCs w:val="24"/>
        </w:rPr>
        <w:t xml:space="preserve"> που υποχρεώνεται η χώρα να υλοποιήσει</w:t>
      </w:r>
      <w:r>
        <w:rPr>
          <w:rFonts w:eastAsia="Times New Roman"/>
          <w:szCs w:val="24"/>
        </w:rPr>
        <w:t>,</w:t>
      </w:r>
      <w:r w:rsidRPr="007E07ED">
        <w:rPr>
          <w:rFonts w:eastAsia="Times New Roman"/>
          <w:szCs w:val="24"/>
        </w:rPr>
        <w:t xml:space="preserve"> είναι εδώ</w:t>
      </w:r>
      <w:r>
        <w:rPr>
          <w:rFonts w:eastAsia="Times New Roman"/>
          <w:szCs w:val="24"/>
        </w:rPr>
        <w:t>,</w:t>
      </w:r>
      <w:r w:rsidRPr="007E07ED">
        <w:rPr>
          <w:rFonts w:eastAsia="Times New Roman"/>
          <w:szCs w:val="24"/>
        </w:rPr>
        <w:t xml:space="preserve"> πανταχού παρ</w:t>
      </w:r>
      <w:r>
        <w:rPr>
          <w:rFonts w:eastAsia="Times New Roman"/>
          <w:szCs w:val="24"/>
        </w:rPr>
        <w:t>όν. Τ</w:t>
      </w:r>
      <w:r w:rsidRPr="007E07ED">
        <w:rPr>
          <w:rFonts w:eastAsia="Times New Roman"/>
          <w:szCs w:val="24"/>
        </w:rPr>
        <w:t>α μέτρα που έχετε ήδη υπογράψει στην τρίτη αξιολόγηση</w:t>
      </w:r>
      <w:r>
        <w:rPr>
          <w:rFonts w:eastAsia="Times New Roman"/>
          <w:szCs w:val="24"/>
        </w:rPr>
        <w:t>,</w:t>
      </w:r>
      <w:r w:rsidRPr="007E07ED">
        <w:rPr>
          <w:rFonts w:eastAsia="Times New Roman"/>
          <w:szCs w:val="24"/>
        </w:rPr>
        <w:t xml:space="preserve"> αλλά και γενικότερα</w:t>
      </w:r>
      <w:r>
        <w:rPr>
          <w:rFonts w:eastAsia="Times New Roman"/>
          <w:szCs w:val="24"/>
        </w:rPr>
        <w:t>,</w:t>
      </w:r>
      <w:r w:rsidRPr="007E07ED">
        <w:rPr>
          <w:rFonts w:eastAsia="Times New Roman"/>
          <w:szCs w:val="24"/>
        </w:rPr>
        <w:t xml:space="preserve"> εκτείνονται πολύ μετά το 2019</w:t>
      </w:r>
      <w:r>
        <w:rPr>
          <w:rFonts w:eastAsia="Times New Roman"/>
          <w:szCs w:val="24"/>
        </w:rPr>
        <w:t xml:space="preserve">. </w:t>
      </w:r>
    </w:p>
    <w:p w14:paraId="5FC2F964" w14:textId="77777777" w:rsidR="0020643A" w:rsidRDefault="00E84ECF">
      <w:pPr>
        <w:spacing w:line="600" w:lineRule="auto"/>
        <w:ind w:firstLine="720"/>
        <w:contextualSpacing/>
        <w:jc w:val="both"/>
        <w:rPr>
          <w:rFonts w:eastAsia="Times New Roman"/>
          <w:szCs w:val="24"/>
        </w:rPr>
      </w:pPr>
      <w:r>
        <w:rPr>
          <w:rFonts w:eastAsia="Times New Roman"/>
          <w:szCs w:val="24"/>
        </w:rPr>
        <w:t>Κάνετε ό,</w:t>
      </w:r>
      <w:r w:rsidRPr="007E07ED">
        <w:rPr>
          <w:rFonts w:eastAsia="Times New Roman"/>
          <w:szCs w:val="24"/>
        </w:rPr>
        <w:t>τι μπορείτ</w:t>
      </w:r>
      <w:r w:rsidRPr="007E07ED">
        <w:rPr>
          <w:rFonts w:eastAsia="Times New Roman"/>
          <w:szCs w:val="24"/>
        </w:rPr>
        <w:t>ε για να ισοπεδώσει η άρχουσα τάξη το εισόδημα και τα δικαιώματα των εργαζομένων</w:t>
      </w:r>
      <w:r>
        <w:rPr>
          <w:rFonts w:eastAsia="Times New Roman"/>
          <w:szCs w:val="24"/>
        </w:rPr>
        <w:t>. Έ</w:t>
      </w:r>
      <w:r w:rsidRPr="007E07ED">
        <w:rPr>
          <w:rFonts w:eastAsia="Times New Roman"/>
          <w:szCs w:val="24"/>
        </w:rPr>
        <w:t>χετε υπογράψει για θηριώδη πρωτογενή πλεονάσματα ύψους 3,5% του ΑΕΠ για τα επόμενα πέντε χρόνια και μέχρι το 2060 έχετε υπογράψει για πλεονάσματα που ξεπερνούν το 2%</w:t>
      </w:r>
      <w:r>
        <w:rPr>
          <w:rFonts w:eastAsia="Times New Roman"/>
          <w:szCs w:val="24"/>
        </w:rPr>
        <w:t>,</w:t>
      </w:r>
      <w:r w:rsidRPr="007E07ED">
        <w:rPr>
          <w:rFonts w:eastAsia="Times New Roman"/>
          <w:szCs w:val="24"/>
        </w:rPr>
        <w:t xml:space="preserve"> στα επ</w:t>
      </w:r>
      <w:r w:rsidRPr="007E07ED">
        <w:rPr>
          <w:rFonts w:eastAsia="Times New Roman"/>
          <w:szCs w:val="24"/>
        </w:rPr>
        <w:t>ίπεδα που προβλέπει και η ευρωπαϊκή δημοσιονομική συνθήκη</w:t>
      </w:r>
      <w:r>
        <w:rPr>
          <w:rFonts w:eastAsia="Times New Roman"/>
          <w:szCs w:val="24"/>
        </w:rPr>
        <w:t>,</w:t>
      </w:r>
      <w:r w:rsidRPr="007E07ED">
        <w:rPr>
          <w:rFonts w:eastAsia="Times New Roman"/>
          <w:szCs w:val="24"/>
        </w:rPr>
        <w:t xml:space="preserve"> η οποία δεσμεύει κάθε χώρα της </w:t>
      </w:r>
      <w:r>
        <w:rPr>
          <w:rFonts w:eastAsia="Times New Roman"/>
          <w:szCs w:val="24"/>
        </w:rPr>
        <w:t>Ε</w:t>
      </w:r>
      <w:r w:rsidRPr="007E07ED">
        <w:rPr>
          <w:rFonts w:eastAsia="Times New Roman"/>
          <w:szCs w:val="24"/>
        </w:rPr>
        <w:t xml:space="preserve">υρωπαϊκής </w:t>
      </w:r>
      <w:r>
        <w:rPr>
          <w:rFonts w:eastAsia="Times New Roman"/>
          <w:szCs w:val="24"/>
        </w:rPr>
        <w:t>Έ</w:t>
      </w:r>
      <w:r w:rsidRPr="007E07ED">
        <w:rPr>
          <w:rFonts w:eastAsia="Times New Roman"/>
          <w:szCs w:val="24"/>
        </w:rPr>
        <w:t>νωσης και αποδεικνύει πως η δημοσιονομική εποπτεία είναι διαρκής και δεν θα σταματήσει ποτέ</w:t>
      </w:r>
      <w:r>
        <w:rPr>
          <w:rFonts w:eastAsia="Times New Roman"/>
          <w:szCs w:val="24"/>
        </w:rPr>
        <w:t>. Α</w:t>
      </w:r>
      <w:r w:rsidRPr="007E07ED">
        <w:rPr>
          <w:rFonts w:eastAsia="Times New Roman"/>
          <w:szCs w:val="24"/>
        </w:rPr>
        <w:t>ποδεικνύει</w:t>
      </w:r>
      <w:r>
        <w:rPr>
          <w:rFonts w:eastAsia="Times New Roman"/>
          <w:szCs w:val="24"/>
        </w:rPr>
        <w:t>, επίσης,</w:t>
      </w:r>
      <w:r w:rsidRPr="007E07ED">
        <w:rPr>
          <w:rFonts w:eastAsia="Times New Roman"/>
          <w:szCs w:val="24"/>
        </w:rPr>
        <w:t xml:space="preserve"> πως δεν πετύχατε κανενός είδους ουσιαστι</w:t>
      </w:r>
      <w:r w:rsidRPr="007E07ED">
        <w:rPr>
          <w:rFonts w:eastAsia="Times New Roman"/>
          <w:szCs w:val="24"/>
        </w:rPr>
        <w:t>κή ελάφρυνση χρέους</w:t>
      </w:r>
      <w:r>
        <w:rPr>
          <w:rFonts w:eastAsia="Times New Roman"/>
          <w:szCs w:val="24"/>
        </w:rPr>
        <w:t>,</w:t>
      </w:r>
      <w:r w:rsidRPr="007E07ED">
        <w:rPr>
          <w:rFonts w:eastAsia="Times New Roman"/>
          <w:szCs w:val="24"/>
        </w:rPr>
        <w:t xml:space="preserve"> παρά τις πομπώδεις διακηρύξεις </w:t>
      </w:r>
      <w:r>
        <w:rPr>
          <w:rFonts w:eastAsia="Times New Roman"/>
          <w:szCs w:val="24"/>
        </w:rPr>
        <w:t>σας.</w:t>
      </w:r>
    </w:p>
    <w:p w14:paraId="5FC2F965" w14:textId="77777777" w:rsidR="0020643A" w:rsidRDefault="00E84ECF">
      <w:pPr>
        <w:spacing w:line="600" w:lineRule="auto"/>
        <w:ind w:firstLine="720"/>
        <w:contextualSpacing/>
        <w:jc w:val="both"/>
        <w:rPr>
          <w:rFonts w:eastAsia="Times New Roman"/>
          <w:szCs w:val="24"/>
        </w:rPr>
      </w:pPr>
      <w:r>
        <w:rPr>
          <w:rFonts w:eastAsia="Times New Roman"/>
          <w:szCs w:val="24"/>
        </w:rPr>
        <w:t>Όμως, η</w:t>
      </w:r>
      <w:r w:rsidRPr="007E07ED">
        <w:rPr>
          <w:rFonts w:eastAsia="Times New Roman"/>
          <w:szCs w:val="24"/>
        </w:rPr>
        <w:t xml:space="preserve"> ο</w:t>
      </w:r>
      <w:r>
        <w:rPr>
          <w:rFonts w:eastAsia="Times New Roman"/>
          <w:szCs w:val="24"/>
        </w:rPr>
        <w:t>ικονομική πολιτική που χαράσσετε,</w:t>
      </w:r>
      <w:r w:rsidRPr="007E07ED">
        <w:rPr>
          <w:rFonts w:eastAsia="Times New Roman"/>
          <w:szCs w:val="24"/>
        </w:rPr>
        <w:t xml:space="preserve"> ήταν και παραμένει δικιά </w:t>
      </w:r>
      <w:r>
        <w:rPr>
          <w:rFonts w:eastAsia="Times New Roman"/>
          <w:szCs w:val="24"/>
        </w:rPr>
        <w:t>σας. Ή</w:t>
      </w:r>
      <w:r w:rsidRPr="007E07ED">
        <w:rPr>
          <w:rFonts w:eastAsia="Times New Roman"/>
          <w:szCs w:val="24"/>
        </w:rPr>
        <w:t>ταν και παραμένει η πολιτική που έχουν ανάγκη οι όμιλοι για να θωρακίσουν τα δικά τους κέρδη</w:t>
      </w:r>
      <w:r>
        <w:rPr>
          <w:rFonts w:eastAsia="Times New Roman"/>
          <w:szCs w:val="24"/>
        </w:rPr>
        <w:t xml:space="preserve">. Τα μνημόνια ήταν όλα </w:t>
      </w:r>
      <w:r w:rsidRPr="007E07ED">
        <w:rPr>
          <w:rFonts w:eastAsia="Times New Roman"/>
          <w:szCs w:val="24"/>
        </w:rPr>
        <w:t>σαν</w:t>
      </w:r>
      <w:r>
        <w:rPr>
          <w:rFonts w:eastAsia="Times New Roman"/>
          <w:szCs w:val="24"/>
        </w:rPr>
        <w:t xml:space="preserve"> να</w:t>
      </w:r>
      <w:r w:rsidRPr="007E07ED">
        <w:rPr>
          <w:rFonts w:eastAsia="Times New Roman"/>
          <w:szCs w:val="24"/>
        </w:rPr>
        <w:t xml:space="preserve"> τα </w:t>
      </w:r>
      <w:r>
        <w:rPr>
          <w:rFonts w:eastAsia="Times New Roman"/>
          <w:szCs w:val="24"/>
        </w:rPr>
        <w:t>εί</w:t>
      </w:r>
      <w:r w:rsidRPr="007E07ED">
        <w:rPr>
          <w:rFonts w:eastAsia="Times New Roman"/>
          <w:szCs w:val="24"/>
        </w:rPr>
        <w:t>χε γράψει ο ίδιος ο ΣΕΒ και οι υπόλοιπες</w:t>
      </w:r>
      <w:r>
        <w:rPr>
          <w:rFonts w:eastAsia="Times New Roman"/>
          <w:szCs w:val="24"/>
        </w:rPr>
        <w:t>,</w:t>
      </w:r>
      <w:r w:rsidRPr="007E07ED">
        <w:rPr>
          <w:rFonts w:eastAsia="Times New Roman"/>
          <w:szCs w:val="24"/>
        </w:rPr>
        <w:t xml:space="preserve"> βέβαια</w:t>
      </w:r>
      <w:r>
        <w:rPr>
          <w:rFonts w:eastAsia="Times New Roman"/>
          <w:szCs w:val="24"/>
        </w:rPr>
        <w:t>,</w:t>
      </w:r>
      <w:r w:rsidRPr="007E07ED">
        <w:rPr>
          <w:rFonts w:eastAsia="Times New Roman"/>
          <w:szCs w:val="24"/>
        </w:rPr>
        <w:t xml:space="preserve"> εργοδοτικές οργανώσεις</w:t>
      </w:r>
      <w:r>
        <w:rPr>
          <w:rFonts w:eastAsia="Times New Roman"/>
          <w:szCs w:val="24"/>
        </w:rPr>
        <w:t>. Η</w:t>
      </w:r>
      <w:r w:rsidRPr="007E07ED">
        <w:rPr>
          <w:rFonts w:eastAsia="Times New Roman"/>
          <w:szCs w:val="24"/>
        </w:rPr>
        <w:t xml:space="preserve"> δική σας </w:t>
      </w:r>
      <w:r>
        <w:rPr>
          <w:rFonts w:eastAsia="Times New Roman"/>
          <w:szCs w:val="24"/>
        </w:rPr>
        <w:t>Ελλάδα,</w:t>
      </w:r>
      <w:r w:rsidRPr="007E07ED">
        <w:rPr>
          <w:rFonts w:eastAsia="Times New Roman"/>
          <w:szCs w:val="24"/>
        </w:rPr>
        <w:t xml:space="preserve"> η Ελλάδα του κεφαλαίου</w:t>
      </w:r>
      <w:r>
        <w:rPr>
          <w:rFonts w:eastAsia="Times New Roman"/>
          <w:szCs w:val="24"/>
        </w:rPr>
        <w:t>,</w:t>
      </w:r>
      <w:r w:rsidRPr="007E07ED">
        <w:rPr>
          <w:rFonts w:eastAsia="Times New Roman"/>
          <w:szCs w:val="24"/>
        </w:rPr>
        <w:t xml:space="preserve"> για να επιζήσει</w:t>
      </w:r>
      <w:r>
        <w:rPr>
          <w:rFonts w:eastAsia="Times New Roman"/>
          <w:szCs w:val="24"/>
        </w:rPr>
        <w:t>,</w:t>
      </w:r>
      <w:r w:rsidRPr="007E07ED">
        <w:rPr>
          <w:rFonts w:eastAsia="Times New Roman"/>
          <w:szCs w:val="24"/>
        </w:rPr>
        <w:t xml:space="preserve"> πατά πάνω στην Ελλάδα του ελληνικού λαού</w:t>
      </w:r>
      <w:r>
        <w:rPr>
          <w:rFonts w:eastAsia="Times New Roman"/>
          <w:szCs w:val="24"/>
        </w:rPr>
        <w:t>,</w:t>
      </w:r>
      <w:r w:rsidRPr="007E07ED">
        <w:rPr>
          <w:rFonts w:eastAsia="Times New Roman"/>
          <w:szCs w:val="24"/>
        </w:rPr>
        <w:t xml:space="preserve"> που στενάζει</w:t>
      </w:r>
      <w:r>
        <w:rPr>
          <w:rFonts w:eastAsia="Times New Roman"/>
          <w:szCs w:val="24"/>
        </w:rPr>
        <w:t>,</w:t>
      </w:r>
      <w:r w:rsidRPr="007E07ED">
        <w:rPr>
          <w:rFonts w:eastAsia="Times New Roman"/>
          <w:szCs w:val="24"/>
        </w:rPr>
        <w:t xml:space="preserve"> για να θωρακίζονται τα κ</w:t>
      </w:r>
      <w:r>
        <w:rPr>
          <w:rFonts w:eastAsia="Times New Roman"/>
          <w:szCs w:val="24"/>
        </w:rPr>
        <w:t>έρδη μεγάλων επιχειρήσεων, μεγάλων ο</w:t>
      </w:r>
      <w:r w:rsidRPr="007E07ED">
        <w:rPr>
          <w:rFonts w:eastAsia="Times New Roman"/>
          <w:szCs w:val="24"/>
        </w:rPr>
        <w:t>ικον</w:t>
      </w:r>
      <w:r w:rsidRPr="007E07ED">
        <w:rPr>
          <w:rFonts w:eastAsia="Times New Roman"/>
          <w:szCs w:val="24"/>
        </w:rPr>
        <w:t>ομικών συμφερόντων</w:t>
      </w:r>
      <w:r>
        <w:rPr>
          <w:rFonts w:eastAsia="Times New Roman"/>
          <w:szCs w:val="24"/>
        </w:rPr>
        <w:t>. Γ</w:t>
      </w:r>
      <w:r w:rsidRPr="007E07ED">
        <w:rPr>
          <w:rFonts w:eastAsia="Times New Roman"/>
          <w:szCs w:val="24"/>
        </w:rPr>
        <w:t xml:space="preserve">ια αυτό </w:t>
      </w:r>
      <w:r>
        <w:rPr>
          <w:rFonts w:eastAsia="Times New Roman"/>
          <w:szCs w:val="24"/>
        </w:rPr>
        <w:t>κ</w:t>
      </w:r>
      <w:r w:rsidRPr="007E07ED">
        <w:rPr>
          <w:rFonts w:eastAsia="Times New Roman"/>
          <w:szCs w:val="24"/>
        </w:rPr>
        <w:t>αι κανείς δεν φωνάζει για την εποπτεία της Ευρωπαϊκής Ένωσης</w:t>
      </w:r>
      <w:r>
        <w:rPr>
          <w:rFonts w:eastAsia="Times New Roman"/>
          <w:szCs w:val="24"/>
        </w:rPr>
        <w:t>. Ε</w:t>
      </w:r>
      <w:r w:rsidRPr="007E07ED">
        <w:rPr>
          <w:rFonts w:eastAsia="Times New Roman"/>
          <w:szCs w:val="24"/>
        </w:rPr>
        <w:t>ίναι</w:t>
      </w:r>
      <w:r>
        <w:rPr>
          <w:rFonts w:eastAsia="Times New Roman"/>
          <w:szCs w:val="24"/>
        </w:rPr>
        <w:t>,</w:t>
      </w:r>
      <w:r w:rsidRPr="007E07ED">
        <w:rPr>
          <w:rFonts w:eastAsia="Times New Roman"/>
          <w:szCs w:val="24"/>
        </w:rPr>
        <w:t xml:space="preserve"> </w:t>
      </w:r>
      <w:r>
        <w:rPr>
          <w:rFonts w:eastAsia="Times New Roman"/>
          <w:szCs w:val="24"/>
        </w:rPr>
        <w:t>ά</w:t>
      </w:r>
      <w:r w:rsidRPr="007E07ED">
        <w:rPr>
          <w:rFonts w:eastAsia="Times New Roman"/>
          <w:szCs w:val="24"/>
        </w:rPr>
        <w:t>λλωστε</w:t>
      </w:r>
      <w:r>
        <w:rPr>
          <w:rFonts w:eastAsia="Times New Roman"/>
          <w:szCs w:val="24"/>
        </w:rPr>
        <w:t>,</w:t>
      </w:r>
      <w:r w:rsidRPr="007E07ED">
        <w:rPr>
          <w:rFonts w:eastAsia="Times New Roman"/>
          <w:szCs w:val="24"/>
        </w:rPr>
        <w:t xml:space="preserve"> ο βολικός αποδιοπομπαίος τράγος</w:t>
      </w:r>
      <w:r>
        <w:rPr>
          <w:rFonts w:eastAsia="Times New Roman"/>
          <w:szCs w:val="24"/>
        </w:rPr>
        <w:t>.</w:t>
      </w:r>
    </w:p>
    <w:p w14:paraId="5FC2F966" w14:textId="77777777" w:rsidR="0020643A" w:rsidRDefault="00E84ECF">
      <w:pPr>
        <w:spacing w:line="600" w:lineRule="auto"/>
        <w:ind w:firstLine="720"/>
        <w:contextualSpacing/>
        <w:jc w:val="both"/>
        <w:rPr>
          <w:rFonts w:eastAsia="Times New Roman"/>
          <w:szCs w:val="24"/>
        </w:rPr>
      </w:pPr>
      <w:r>
        <w:rPr>
          <w:rFonts w:eastAsia="Times New Roman"/>
          <w:szCs w:val="24"/>
        </w:rPr>
        <w:t>Σ</w:t>
      </w:r>
      <w:r w:rsidRPr="007E07ED">
        <w:rPr>
          <w:rFonts w:eastAsia="Times New Roman"/>
          <w:szCs w:val="24"/>
        </w:rPr>
        <w:t xml:space="preserve">την πραγματικότητα ο </w:t>
      </w:r>
      <w:r>
        <w:rPr>
          <w:rFonts w:eastAsia="Times New Roman"/>
          <w:szCs w:val="24"/>
        </w:rPr>
        <w:t>π</w:t>
      </w:r>
      <w:r w:rsidRPr="007E07ED">
        <w:rPr>
          <w:rFonts w:eastAsia="Times New Roman"/>
          <w:szCs w:val="24"/>
        </w:rPr>
        <w:t>ροϋπολογισμός φωτίζει την κλιμάκωση των αντιλαϊκών μέτρων το επόμενο διάστημα</w:t>
      </w:r>
      <w:r>
        <w:rPr>
          <w:rFonts w:eastAsia="Times New Roman"/>
          <w:szCs w:val="24"/>
        </w:rPr>
        <w:t xml:space="preserve">. </w:t>
      </w:r>
    </w:p>
    <w:p w14:paraId="5FC2F967" w14:textId="77777777" w:rsidR="0020643A" w:rsidRDefault="00E84ECF">
      <w:pPr>
        <w:spacing w:line="600" w:lineRule="auto"/>
        <w:ind w:firstLine="720"/>
        <w:contextualSpacing/>
        <w:jc w:val="both"/>
        <w:rPr>
          <w:rFonts w:eastAsia="Times New Roman"/>
          <w:szCs w:val="24"/>
        </w:rPr>
      </w:pPr>
      <w:r>
        <w:rPr>
          <w:rFonts w:eastAsia="Times New Roman"/>
          <w:szCs w:val="24"/>
        </w:rPr>
        <w:t>Τ</w:t>
      </w:r>
      <w:r w:rsidRPr="007E07ED">
        <w:rPr>
          <w:rFonts w:eastAsia="Times New Roman"/>
          <w:szCs w:val="24"/>
        </w:rPr>
        <w:t>α έσοδα του</w:t>
      </w:r>
      <w:r w:rsidRPr="007E07ED">
        <w:rPr>
          <w:rFonts w:eastAsia="Times New Roman"/>
          <w:szCs w:val="24"/>
        </w:rPr>
        <w:t xml:space="preserve"> </w:t>
      </w:r>
      <w:r>
        <w:rPr>
          <w:rFonts w:eastAsia="Times New Roman"/>
          <w:szCs w:val="24"/>
        </w:rPr>
        <w:t>π</w:t>
      </w:r>
      <w:r w:rsidRPr="007E07ED">
        <w:rPr>
          <w:rFonts w:eastAsia="Times New Roman"/>
          <w:szCs w:val="24"/>
        </w:rPr>
        <w:t>ροϋπολογισμού υπολογίζονται αυξημένα κατά 500 εκατομμύρια ευρώ</w:t>
      </w:r>
      <w:r>
        <w:rPr>
          <w:rFonts w:eastAsia="Times New Roman"/>
          <w:szCs w:val="24"/>
        </w:rPr>
        <w:t>,</w:t>
      </w:r>
      <w:r w:rsidRPr="007E07ED">
        <w:rPr>
          <w:rFonts w:eastAsia="Times New Roman"/>
          <w:szCs w:val="24"/>
        </w:rPr>
        <w:t xml:space="preserve"> αυξημένα ακόμα και από τους στόχους που εσείς είχατε θέσει στο τελευταίο μεσοπρόθεσμο στα 53,7 δισεκατομμύρια ευρώ</w:t>
      </w:r>
      <w:r>
        <w:rPr>
          <w:rFonts w:eastAsia="Times New Roman"/>
          <w:szCs w:val="24"/>
        </w:rPr>
        <w:t>,</w:t>
      </w:r>
      <w:r w:rsidRPr="007E07ED">
        <w:rPr>
          <w:rFonts w:eastAsia="Times New Roman"/>
          <w:szCs w:val="24"/>
        </w:rPr>
        <w:t xml:space="preserve"> που</w:t>
      </w:r>
      <w:r>
        <w:rPr>
          <w:rFonts w:eastAsia="Times New Roman"/>
          <w:szCs w:val="24"/>
        </w:rPr>
        <w:t>,</w:t>
      </w:r>
      <w:r w:rsidRPr="007E07ED">
        <w:rPr>
          <w:rFonts w:eastAsia="Times New Roman"/>
          <w:szCs w:val="24"/>
        </w:rPr>
        <w:t xml:space="preserve"> βέβαια</w:t>
      </w:r>
      <w:r>
        <w:rPr>
          <w:rFonts w:eastAsia="Times New Roman"/>
          <w:szCs w:val="24"/>
        </w:rPr>
        <w:t>,</w:t>
      </w:r>
      <w:r w:rsidRPr="007E07ED">
        <w:rPr>
          <w:rFonts w:eastAsia="Times New Roman"/>
          <w:szCs w:val="24"/>
        </w:rPr>
        <w:t xml:space="preserve"> πέφτουν πάλι πάνω στα συνηθισμένα υποζύγια</w:t>
      </w:r>
      <w:r>
        <w:rPr>
          <w:rFonts w:eastAsia="Times New Roman"/>
          <w:szCs w:val="24"/>
        </w:rPr>
        <w:t>, στα εργατικά λαϊκ</w:t>
      </w:r>
      <w:r>
        <w:rPr>
          <w:rFonts w:eastAsia="Times New Roman"/>
          <w:szCs w:val="24"/>
        </w:rPr>
        <w:t>ά στρώματα.</w:t>
      </w:r>
    </w:p>
    <w:p w14:paraId="5FC2F968" w14:textId="77777777" w:rsidR="0020643A" w:rsidRDefault="00E84ECF">
      <w:pPr>
        <w:spacing w:line="600" w:lineRule="auto"/>
        <w:ind w:firstLine="720"/>
        <w:contextualSpacing/>
        <w:jc w:val="both"/>
        <w:rPr>
          <w:rFonts w:eastAsia="Times New Roman"/>
          <w:szCs w:val="24"/>
        </w:rPr>
      </w:pPr>
      <w:r>
        <w:rPr>
          <w:rFonts w:eastAsia="Times New Roman"/>
          <w:szCs w:val="24"/>
        </w:rPr>
        <w:t>Πα</w:t>
      </w:r>
      <w:r w:rsidRPr="007E07ED">
        <w:rPr>
          <w:rFonts w:eastAsia="Times New Roman"/>
          <w:szCs w:val="24"/>
        </w:rPr>
        <w:t>νηγυρίζετε</w:t>
      </w:r>
      <w:r>
        <w:rPr>
          <w:rFonts w:eastAsia="Times New Roman"/>
          <w:szCs w:val="24"/>
        </w:rPr>
        <w:t>,</w:t>
      </w:r>
      <w:r w:rsidRPr="007E07ED">
        <w:rPr>
          <w:rFonts w:eastAsia="Times New Roman"/>
          <w:szCs w:val="24"/>
        </w:rPr>
        <w:t xml:space="preserve"> γιατί πετυχαίνετε ένα πλεόνασμα ύψους πάνω από 7 δισεκατομμύρια</w:t>
      </w:r>
      <w:r>
        <w:rPr>
          <w:rFonts w:eastAsia="Times New Roman"/>
          <w:szCs w:val="24"/>
        </w:rPr>
        <w:t>,</w:t>
      </w:r>
      <w:r w:rsidRPr="007E07ED">
        <w:rPr>
          <w:rFonts w:eastAsia="Times New Roman"/>
          <w:szCs w:val="24"/>
        </w:rPr>
        <w:t xml:space="preserve"> αυξημένο ακόμα και από τους </w:t>
      </w:r>
      <w:r>
        <w:rPr>
          <w:rFonts w:eastAsia="Times New Roman"/>
          <w:szCs w:val="24"/>
        </w:rPr>
        <w:t>δυσθεώρη</w:t>
      </w:r>
      <w:r w:rsidRPr="007E07ED">
        <w:rPr>
          <w:rFonts w:eastAsia="Times New Roman"/>
          <w:szCs w:val="24"/>
        </w:rPr>
        <w:t>τους στόχους που είχατε θέσει στο μεσοπρόθεσμο</w:t>
      </w:r>
      <w:r>
        <w:rPr>
          <w:rFonts w:eastAsia="Times New Roman"/>
          <w:szCs w:val="24"/>
        </w:rPr>
        <w:t>. Έ</w:t>
      </w:r>
      <w:r w:rsidRPr="007E07ED">
        <w:rPr>
          <w:rFonts w:eastAsia="Times New Roman"/>
          <w:szCs w:val="24"/>
        </w:rPr>
        <w:t>χετε φτάσει</w:t>
      </w:r>
      <w:r>
        <w:rPr>
          <w:rFonts w:eastAsia="Times New Roman"/>
          <w:szCs w:val="24"/>
        </w:rPr>
        <w:t>,</w:t>
      </w:r>
      <w:r w:rsidRPr="007E07ED">
        <w:rPr>
          <w:rFonts w:eastAsia="Times New Roman"/>
          <w:szCs w:val="24"/>
        </w:rPr>
        <w:t xml:space="preserve"> μάλιστα</w:t>
      </w:r>
      <w:r>
        <w:rPr>
          <w:rFonts w:eastAsia="Times New Roman"/>
          <w:szCs w:val="24"/>
        </w:rPr>
        <w:t>,</w:t>
      </w:r>
      <w:r w:rsidRPr="007E07ED">
        <w:rPr>
          <w:rFonts w:eastAsia="Times New Roman"/>
          <w:szCs w:val="24"/>
        </w:rPr>
        <w:t xml:space="preserve"> σε τέτοια επίπεδα θράσους</w:t>
      </w:r>
      <w:r>
        <w:rPr>
          <w:rFonts w:eastAsia="Times New Roman"/>
          <w:szCs w:val="24"/>
        </w:rPr>
        <w:t>,</w:t>
      </w:r>
      <w:r w:rsidRPr="007E07ED">
        <w:rPr>
          <w:rFonts w:eastAsia="Times New Roman"/>
          <w:szCs w:val="24"/>
        </w:rPr>
        <w:t xml:space="preserve"> ώστε δεν διστάζετε να παραδεχτε</w:t>
      </w:r>
      <w:r w:rsidRPr="007E07ED">
        <w:rPr>
          <w:rFonts w:eastAsia="Times New Roman"/>
          <w:szCs w:val="24"/>
        </w:rPr>
        <w:t xml:space="preserve">ίτε ότι το πραγματικό πλεόνασμα είναι 3,5% και πως </w:t>
      </w:r>
      <w:r>
        <w:rPr>
          <w:rFonts w:eastAsia="Times New Roman"/>
          <w:szCs w:val="24"/>
        </w:rPr>
        <w:t>α</w:t>
      </w:r>
      <w:r w:rsidRPr="007E07ED">
        <w:rPr>
          <w:rFonts w:eastAsia="Times New Roman"/>
          <w:szCs w:val="24"/>
        </w:rPr>
        <w:t>πλά επιστρέφετ</w:t>
      </w:r>
      <w:r>
        <w:rPr>
          <w:rFonts w:eastAsia="Times New Roman"/>
          <w:szCs w:val="24"/>
        </w:rPr>
        <w:t>ε</w:t>
      </w:r>
      <w:r w:rsidRPr="007E07ED">
        <w:rPr>
          <w:rFonts w:eastAsia="Times New Roman"/>
          <w:szCs w:val="24"/>
        </w:rPr>
        <w:t xml:space="preserve"> πίσω περίπου</w:t>
      </w:r>
      <w:r>
        <w:rPr>
          <w:rFonts w:eastAsia="Times New Roman"/>
          <w:szCs w:val="24"/>
        </w:rPr>
        <w:t xml:space="preserve"> 1</w:t>
      </w:r>
      <w:r w:rsidRPr="007E07ED">
        <w:rPr>
          <w:rFonts w:eastAsia="Times New Roman"/>
          <w:szCs w:val="24"/>
        </w:rPr>
        <w:t xml:space="preserve"> </w:t>
      </w:r>
      <w:r>
        <w:rPr>
          <w:rFonts w:eastAsia="Times New Roman"/>
          <w:szCs w:val="24"/>
        </w:rPr>
        <w:t>δισεκατομμύριο,</w:t>
      </w:r>
      <w:r w:rsidRPr="007E07ED">
        <w:rPr>
          <w:rFonts w:eastAsia="Times New Roman"/>
          <w:szCs w:val="24"/>
        </w:rPr>
        <w:t xml:space="preserve"> με τη μορφή ορισμένων επιδομάτων</w:t>
      </w:r>
      <w:r>
        <w:rPr>
          <w:rFonts w:eastAsia="Times New Roman"/>
          <w:szCs w:val="24"/>
        </w:rPr>
        <w:t>,</w:t>
      </w:r>
      <w:r w:rsidRPr="007E07ED">
        <w:rPr>
          <w:rFonts w:eastAsia="Times New Roman"/>
          <w:szCs w:val="24"/>
        </w:rPr>
        <w:t xml:space="preserve"> σε ομάδες τ</w:t>
      </w:r>
      <w:r>
        <w:rPr>
          <w:rFonts w:eastAsia="Times New Roman"/>
          <w:szCs w:val="24"/>
        </w:rPr>
        <w:t>η</w:t>
      </w:r>
      <w:r w:rsidRPr="007E07ED">
        <w:rPr>
          <w:rFonts w:eastAsia="Times New Roman"/>
          <w:szCs w:val="24"/>
        </w:rPr>
        <w:t>ς πιο ακραίας φτώχειας</w:t>
      </w:r>
      <w:r>
        <w:rPr>
          <w:rFonts w:eastAsia="Times New Roman"/>
          <w:szCs w:val="24"/>
        </w:rPr>
        <w:t>. Θ</w:t>
      </w:r>
      <w:r w:rsidRPr="007E07ED">
        <w:rPr>
          <w:rFonts w:eastAsia="Times New Roman"/>
          <w:szCs w:val="24"/>
        </w:rPr>
        <w:t>έλει κάτι περισσότερο από θράσος να μιλάτε για αντίμετρα</w:t>
      </w:r>
      <w:r>
        <w:rPr>
          <w:rFonts w:eastAsia="Times New Roman"/>
          <w:szCs w:val="24"/>
        </w:rPr>
        <w:t>,</w:t>
      </w:r>
      <w:r w:rsidRPr="007E07ED">
        <w:rPr>
          <w:rFonts w:eastAsia="Times New Roman"/>
          <w:szCs w:val="24"/>
        </w:rPr>
        <w:t xml:space="preserve"> όταν ο </w:t>
      </w:r>
      <w:r>
        <w:rPr>
          <w:rFonts w:eastAsia="Times New Roman"/>
          <w:szCs w:val="24"/>
        </w:rPr>
        <w:t>π</w:t>
      </w:r>
      <w:r w:rsidRPr="007E07ED">
        <w:rPr>
          <w:rFonts w:eastAsia="Times New Roman"/>
          <w:szCs w:val="24"/>
        </w:rPr>
        <w:t xml:space="preserve">ροϋπολογισμός ξεχειλίζει από πραγματικά αντίμετρα </w:t>
      </w:r>
      <w:r>
        <w:rPr>
          <w:rFonts w:eastAsia="Times New Roman"/>
          <w:szCs w:val="24"/>
        </w:rPr>
        <w:t>ν</w:t>
      </w:r>
      <w:r w:rsidRPr="007E07ED">
        <w:rPr>
          <w:rFonts w:eastAsia="Times New Roman"/>
          <w:szCs w:val="24"/>
        </w:rPr>
        <w:t>έας κρατικής βοήθειας στο μεγάλο κεφάλαιο</w:t>
      </w:r>
      <w:r>
        <w:rPr>
          <w:rFonts w:eastAsia="Times New Roman"/>
          <w:szCs w:val="24"/>
        </w:rPr>
        <w:t>,</w:t>
      </w:r>
      <w:r w:rsidRPr="007E07ED">
        <w:rPr>
          <w:rFonts w:eastAsia="Times New Roman"/>
          <w:szCs w:val="24"/>
        </w:rPr>
        <w:t xml:space="preserve"> </w:t>
      </w:r>
      <w:r>
        <w:rPr>
          <w:rFonts w:eastAsia="Times New Roman"/>
          <w:szCs w:val="24"/>
        </w:rPr>
        <w:t>όπως,</w:t>
      </w:r>
      <w:r w:rsidRPr="007E07ED">
        <w:rPr>
          <w:rFonts w:eastAsia="Times New Roman"/>
          <w:szCs w:val="24"/>
        </w:rPr>
        <w:t xml:space="preserve"> για παράδειγμα</w:t>
      </w:r>
      <w:r>
        <w:rPr>
          <w:rFonts w:eastAsia="Times New Roman"/>
          <w:szCs w:val="24"/>
        </w:rPr>
        <w:t>,</w:t>
      </w:r>
      <w:r w:rsidRPr="007E07ED">
        <w:rPr>
          <w:rFonts w:eastAsia="Times New Roman"/>
          <w:szCs w:val="24"/>
        </w:rPr>
        <w:t xml:space="preserve"> το 1,1 δισεκατομμύριο περίπου ευρώ μόνο για τις απαλλαγές ή </w:t>
      </w:r>
      <w:r>
        <w:rPr>
          <w:rFonts w:eastAsia="Times New Roman"/>
          <w:szCs w:val="24"/>
        </w:rPr>
        <w:t xml:space="preserve">τις </w:t>
      </w:r>
      <w:r w:rsidRPr="007E07ED">
        <w:rPr>
          <w:rFonts w:eastAsia="Times New Roman"/>
          <w:szCs w:val="24"/>
        </w:rPr>
        <w:t>μ</w:t>
      </w:r>
      <w:r>
        <w:rPr>
          <w:rFonts w:eastAsia="Times New Roman"/>
          <w:szCs w:val="24"/>
        </w:rPr>
        <w:t>ειώσει</w:t>
      </w:r>
      <w:r w:rsidRPr="007E07ED">
        <w:rPr>
          <w:rFonts w:eastAsia="Times New Roman"/>
          <w:szCs w:val="24"/>
        </w:rPr>
        <w:t xml:space="preserve">ς του </w:t>
      </w:r>
      <w:r>
        <w:rPr>
          <w:rFonts w:eastAsia="Times New Roman"/>
          <w:szCs w:val="24"/>
        </w:rPr>
        <w:t>ε</w:t>
      </w:r>
      <w:r w:rsidRPr="007E07ED">
        <w:rPr>
          <w:rFonts w:eastAsia="Times New Roman"/>
          <w:szCs w:val="24"/>
        </w:rPr>
        <w:t xml:space="preserve">ιδικού </w:t>
      </w:r>
      <w:r>
        <w:rPr>
          <w:rFonts w:eastAsia="Times New Roman"/>
          <w:szCs w:val="24"/>
        </w:rPr>
        <w:t>φ</w:t>
      </w:r>
      <w:r w:rsidRPr="007E07ED">
        <w:rPr>
          <w:rFonts w:eastAsia="Times New Roman"/>
          <w:szCs w:val="24"/>
        </w:rPr>
        <w:t xml:space="preserve">όρου </w:t>
      </w:r>
      <w:r>
        <w:rPr>
          <w:rFonts w:eastAsia="Times New Roman"/>
          <w:szCs w:val="24"/>
        </w:rPr>
        <w:t>κ</w:t>
      </w:r>
      <w:r w:rsidRPr="007E07ED">
        <w:rPr>
          <w:rFonts w:eastAsia="Times New Roman"/>
          <w:szCs w:val="24"/>
        </w:rPr>
        <w:t>ατανάλωσης καυσίμων και άλλων πρώτων υλών</w:t>
      </w:r>
      <w:r>
        <w:rPr>
          <w:rFonts w:eastAsia="Times New Roman"/>
          <w:szCs w:val="24"/>
        </w:rPr>
        <w:t>,</w:t>
      </w:r>
      <w:r w:rsidRPr="007E07ED">
        <w:rPr>
          <w:rFonts w:eastAsia="Times New Roman"/>
          <w:szCs w:val="24"/>
        </w:rPr>
        <w:t xml:space="preserve"> μόνο</w:t>
      </w:r>
      <w:r>
        <w:rPr>
          <w:rFonts w:eastAsia="Times New Roman"/>
          <w:szCs w:val="24"/>
        </w:rPr>
        <w:t>,</w:t>
      </w:r>
      <w:r w:rsidRPr="007E07ED">
        <w:rPr>
          <w:rFonts w:eastAsia="Times New Roman"/>
          <w:szCs w:val="24"/>
        </w:rPr>
        <w:t xml:space="preserve"> βέβαια</w:t>
      </w:r>
      <w:r>
        <w:rPr>
          <w:rFonts w:eastAsia="Times New Roman"/>
          <w:szCs w:val="24"/>
        </w:rPr>
        <w:t>,</w:t>
      </w:r>
      <w:r w:rsidRPr="007E07ED">
        <w:rPr>
          <w:rFonts w:eastAsia="Times New Roman"/>
          <w:szCs w:val="24"/>
        </w:rPr>
        <w:t xml:space="preserve"> για εφοπλιστές</w:t>
      </w:r>
      <w:r>
        <w:rPr>
          <w:rFonts w:eastAsia="Times New Roman"/>
          <w:szCs w:val="24"/>
        </w:rPr>
        <w:t>,</w:t>
      </w:r>
      <w:r w:rsidRPr="007E07ED">
        <w:rPr>
          <w:rFonts w:eastAsia="Times New Roman"/>
          <w:szCs w:val="24"/>
        </w:rPr>
        <w:t xml:space="preserve"> βιομηχάνους</w:t>
      </w:r>
      <w:r>
        <w:rPr>
          <w:rFonts w:eastAsia="Times New Roman"/>
          <w:szCs w:val="24"/>
        </w:rPr>
        <w:t>,</w:t>
      </w:r>
      <w:r w:rsidRPr="007E07ED">
        <w:rPr>
          <w:rFonts w:eastAsia="Times New Roman"/>
          <w:szCs w:val="24"/>
        </w:rPr>
        <w:t xml:space="preserve"> αεροπορικές εταιρείες</w:t>
      </w:r>
      <w:r>
        <w:rPr>
          <w:rFonts w:eastAsia="Times New Roman"/>
          <w:szCs w:val="24"/>
        </w:rPr>
        <w:t>,</w:t>
      </w:r>
      <w:r w:rsidRPr="007E07ED">
        <w:rPr>
          <w:rFonts w:eastAsia="Times New Roman"/>
          <w:szCs w:val="24"/>
        </w:rPr>
        <w:t xml:space="preserve"> μεγαλοξενοδόχους και μεγάλες ιδιωτικές κλινικές</w:t>
      </w:r>
      <w:r>
        <w:rPr>
          <w:rFonts w:eastAsia="Times New Roman"/>
          <w:szCs w:val="24"/>
        </w:rPr>
        <w:t>.</w:t>
      </w:r>
    </w:p>
    <w:p w14:paraId="5FC2F969" w14:textId="77777777" w:rsidR="0020643A" w:rsidRDefault="00E84ECF">
      <w:pPr>
        <w:spacing w:line="600" w:lineRule="auto"/>
        <w:ind w:firstLine="720"/>
        <w:contextualSpacing/>
        <w:jc w:val="both"/>
        <w:rPr>
          <w:rFonts w:eastAsia="Times New Roman"/>
          <w:szCs w:val="24"/>
        </w:rPr>
      </w:pPr>
      <w:r>
        <w:rPr>
          <w:rFonts w:eastAsia="Times New Roman"/>
          <w:szCs w:val="24"/>
        </w:rPr>
        <w:t>Π</w:t>
      </w:r>
      <w:r w:rsidRPr="007E07ED">
        <w:rPr>
          <w:rFonts w:eastAsia="Times New Roman"/>
          <w:szCs w:val="24"/>
        </w:rPr>
        <w:t>ανηγυρίσ</w:t>
      </w:r>
      <w:r>
        <w:rPr>
          <w:rFonts w:eastAsia="Times New Roman"/>
          <w:szCs w:val="24"/>
        </w:rPr>
        <w:t>α</w:t>
      </w:r>
      <w:r w:rsidRPr="007E07ED">
        <w:rPr>
          <w:rFonts w:eastAsia="Times New Roman"/>
          <w:szCs w:val="24"/>
        </w:rPr>
        <w:t>τε</w:t>
      </w:r>
      <w:r>
        <w:rPr>
          <w:rFonts w:eastAsia="Times New Roman"/>
          <w:szCs w:val="24"/>
        </w:rPr>
        <w:t xml:space="preserve"> γ</w:t>
      </w:r>
      <w:r w:rsidRPr="007E07ED">
        <w:rPr>
          <w:rFonts w:eastAsia="Times New Roman"/>
          <w:szCs w:val="24"/>
        </w:rPr>
        <w:t xml:space="preserve">ιατί δεν προχωρήσατε στη χαριστική βολή </w:t>
      </w:r>
      <w:r>
        <w:rPr>
          <w:rFonts w:eastAsia="Times New Roman"/>
          <w:szCs w:val="24"/>
        </w:rPr>
        <w:t xml:space="preserve">στις παλιές συντάξεις. Όμως, </w:t>
      </w:r>
      <w:r w:rsidRPr="007E07ED">
        <w:rPr>
          <w:rFonts w:eastAsia="Times New Roman"/>
          <w:szCs w:val="24"/>
        </w:rPr>
        <w:t xml:space="preserve">την ίδια ώρα </w:t>
      </w:r>
      <w:r>
        <w:rPr>
          <w:rFonts w:eastAsia="Times New Roman"/>
          <w:szCs w:val="24"/>
        </w:rPr>
        <w:t>παγώσατε</w:t>
      </w:r>
      <w:r w:rsidRPr="007E07ED">
        <w:rPr>
          <w:rFonts w:eastAsia="Times New Roman"/>
          <w:szCs w:val="24"/>
        </w:rPr>
        <w:t xml:space="preserve"> τις νέες για μία τετραετία</w:t>
      </w:r>
      <w:r>
        <w:rPr>
          <w:rFonts w:eastAsia="Times New Roman"/>
          <w:szCs w:val="24"/>
        </w:rPr>
        <w:t>,</w:t>
      </w:r>
      <w:r w:rsidRPr="007E07ED">
        <w:rPr>
          <w:rFonts w:eastAsia="Times New Roman"/>
          <w:szCs w:val="24"/>
        </w:rPr>
        <w:t xml:space="preserve"> οδηγώντας αυτ</w:t>
      </w:r>
      <w:r w:rsidRPr="007E07ED">
        <w:rPr>
          <w:rFonts w:eastAsia="Times New Roman"/>
          <w:szCs w:val="24"/>
        </w:rPr>
        <w:t>ές σε πραγματική μείωση της τάξης του 10%</w:t>
      </w:r>
      <w:r>
        <w:rPr>
          <w:rFonts w:eastAsia="Times New Roman"/>
          <w:szCs w:val="24"/>
        </w:rPr>
        <w:t>.</w:t>
      </w:r>
    </w:p>
    <w:p w14:paraId="5FC2F96A" w14:textId="77777777" w:rsidR="0020643A" w:rsidRDefault="00E84ECF">
      <w:pPr>
        <w:spacing w:line="600" w:lineRule="auto"/>
        <w:ind w:firstLine="720"/>
        <w:contextualSpacing/>
        <w:jc w:val="both"/>
        <w:rPr>
          <w:rFonts w:eastAsia="Times New Roman"/>
          <w:szCs w:val="24"/>
        </w:rPr>
      </w:pPr>
      <w:r>
        <w:rPr>
          <w:rFonts w:eastAsia="Times New Roman"/>
          <w:szCs w:val="24"/>
        </w:rPr>
        <w:t>Π</w:t>
      </w:r>
      <w:r w:rsidRPr="007E07ED">
        <w:rPr>
          <w:rFonts w:eastAsia="Times New Roman"/>
          <w:szCs w:val="24"/>
        </w:rPr>
        <w:t xml:space="preserve">ροσπαθείτε να πείσετε τους εργαζόμενους πως τα ελάχιστα </w:t>
      </w:r>
      <w:r>
        <w:rPr>
          <w:rFonts w:eastAsia="Times New Roman"/>
          <w:szCs w:val="24"/>
        </w:rPr>
        <w:t xml:space="preserve">ψίχουλα </w:t>
      </w:r>
      <w:r w:rsidRPr="007E07ED">
        <w:rPr>
          <w:rFonts w:eastAsia="Times New Roman"/>
          <w:szCs w:val="24"/>
        </w:rPr>
        <w:t>που δίνετ</w:t>
      </w:r>
      <w:r>
        <w:rPr>
          <w:rFonts w:eastAsia="Times New Roman"/>
          <w:szCs w:val="24"/>
        </w:rPr>
        <w:t>ε,</w:t>
      </w:r>
      <w:r w:rsidRPr="007E07ED">
        <w:rPr>
          <w:rFonts w:eastAsia="Times New Roman"/>
          <w:szCs w:val="24"/>
        </w:rPr>
        <w:t xml:space="preserve"> είναι ανακούφιση και κοινωνική δικαιοσύνη</w:t>
      </w:r>
      <w:r>
        <w:rPr>
          <w:rFonts w:eastAsia="Times New Roman"/>
          <w:szCs w:val="24"/>
        </w:rPr>
        <w:t>. Τ</w:t>
      </w:r>
      <w:r w:rsidRPr="007E07ED">
        <w:rPr>
          <w:rFonts w:eastAsia="Times New Roman"/>
          <w:szCs w:val="24"/>
        </w:rPr>
        <w:t>ώρα τι να πούμε</w:t>
      </w:r>
      <w:r>
        <w:rPr>
          <w:rFonts w:eastAsia="Times New Roman"/>
          <w:szCs w:val="24"/>
        </w:rPr>
        <w:t>;</w:t>
      </w:r>
      <w:r w:rsidRPr="007E07ED">
        <w:rPr>
          <w:rFonts w:eastAsia="Times New Roman"/>
          <w:szCs w:val="24"/>
        </w:rPr>
        <w:t xml:space="preserve"> Αιδώς Αργείοι</w:t>
      </w:r>
      <w:r>
        <w:rPr>
          <w:rFonts w:eastAsia="Times New Roman"/>
          <w:szCs w:val="24"/>
        </w:rPr>
        <w:t xml:space="preserve">. Το </w:t>
      </w:r>
      <w:r w:rsidRPr="007E07ED">
        <w:rPr>
          <w:rFonts w:eastAsia="Times New Roman"/>
          <w:szCs w:val="24"/>
        </w:rPr>
        <w:t>έχουμε πει πολλές φορές</w:t>
      </w:r>
      <w:r>
        <w:rPr>
          <w:rFonts w:eastAsia="Times New Roman"/>
          <w:szCs w:val="24"/>
        </w:rPr>
        <w:t>. Δεν νομίζω ότι και να το πούμε ά</w:t>
      </w:r>
      <w:r w:rsidRPr="007E07ED">
        <w:rPr>
          <w:rFonts w:eastAsia="Times New Roman"/>
          <w:szCs w:val="24"/>
        </w:rPr>
        <w:t xml:space="preserve">λλη μία φορά θα ιδρώσει το αυτί </w:t>
      </w:r>
      <w:r>
        <w:rPr>
          <w:rFonts w:eastAsia="Times New Roman"/>
          <w:szCs w:val="24"/>
        </w:rPr>
        <w:t>σας. Είναι ντροπή να συσκο</w:t>
      </w:r>
      <w:r w:rsidRPr="007E07ED">
        <w:rPr>
          <w:rFonts w:eastAsia="Times New Roman"/>
          <w:szCs w:val="24"/>
        </w:rPr>
        <w:t>τίζετ</w:t>
      </w:r>
      <w:r>
        <w:rPr>
          <w:rFonts w:eastAsia="Times New Roman"/>
          <w:szCs w:val="24"/>
        </w:rPr>
        <w:t>ε</w:t>
      </w:r>
      <w:r w:rsidRPr="007E07ED">
        <w:rPr>
          <w:rFonts w:eastAsia="Times New Roman"/>
          <w:szCs w:val="24"/>
        </w:rPr>
        <w:t xml:space="preserve"> πως αυτό που μοιράζετ</w:t>
      </w:r>
      <w:r>
        <w:rPr>
          <w:rFonts w:eastAsia="Times New Roman"/>
          <w:szCs w:val="24"/>
        </w:rPr>
        <w:t>ε</w:t>
      </w:r>
      <w:r w:rsidRPr="007E07ED">
        <w:rPr>
          <w:rFonts w:eastAsia="Times New Roman"/>
          <w:szCs w:val="24"/>
        </w:rPr>
        <w:t xml:space="preserve"> στο λαό είναι λιγότερο από 1 </w:t>
      </w:r>
      <w:r>
        <w:rPr>
          <w:rFonts w:eastAsia="Times New Roman"/>
          <w:szCs w:val="24"/>
        </w:rPr>
        <w:t>δισεκατομμύριο,</w:t>
      </w:r>
      <w:r w:rsidRPr="007E07ED">
        <w:rPr>
          <w:rFonts w:eastAsia="Times New Roman"/>
          <w:szCs w:val="24"/>
        </w:rPr>
        <w:t xml:space="preserve"> όταν ο </w:t>
      </w:r>
      <w:r>
        <w:rPr>
          <w:rFonts w:eastAsia="Times New Roman"/>
          <w:szCs w:val="24"/>
        </w:rPr>
        <w:t>π</w:t>
      </w:r>
      <w:r w:rsidRPr="007E07ED">
        <w:rPr>
          <w:rFonts w:eastAsia="Times New Roman"/>
          <w:szCs w:val="24"/>
        </w:rPr>
        <w:t>ροϋπολογισμός είναι 55 δισεκατομμύρια και όταν το πλεόνασμα είναι 7 δισεκατομμύρια</w:t>
      </w:r>
      <w:r>
        <w:rPr>
          <w:rFonts w:eastAsia="Times New Roman"/>
          <w:szCs w:val="24"/>
        </w:rPr>
        <w:t>. Ε</w:t>
      </w:r>
      <w:r w:rsidRPr="007E07ED">
        <w:rPr>
          <w:rFonts w:eastAsia="Times New Roman"/>
          <w:szCs w:val="24"/>
        </w:rPr>
        <w:t>ίναι ντροπή να μιλάτε για αναδ</w:t>
      </w:r>
      <w:r w:rsidRPr="007E07ED">
        <w:rPr>
          <w:rFonts w:eastAsia="Times New Roman"/>
          <w:szCs w:val="24"/>
        </w:rPr>
        <w:t>ιανομή υπέρ του λαού</w:t>
      </w:r>
      <w:r>
        <w:rPr>
          <w:rFonts w:eastAsia="Times New Roman"/>
          <w:szCs w:val="24"/>
        </w:rPr>
        <w:t>, όταν μόνο από το</w:t>
      </w:r>
      <w:r w:rsidRPr="007E07ED">
        <w:rPr>
          <w:rFonts w:eastAsia="Times New Roman"/>
          <w:szCs w:val="24"/>
        </w:rPr>
        <w:t xml:space="preserve"> ΦΠΑ υπολογίζετ</w:t>
      </w:r>
      <w:r>
        <w:rPr>
          <w:rFonts w:eastAsia="Times New Roman"/>
          <w:szCs w:val="24"/>
        </w:rPr>
        <w:t>ε</w:t>
      </w:r>
      <w:r w:rsidRPr="007E07ED">
        <w:rPr>
          <w:rFonts w:eastAsia="Times New Roman"/>
          <w:szCs w:val="24"/>
        </w:rPr>
        <w:t xml:space="preserve"> πως θα εισπράξετε 800 </w:t>
      </w:r>
      <w:r>
        <w:rPr>
          <w:rFonts w:eastAsia="Times New Roman"/>
          <w:szCs w:val="24"/>
        </w:rPr>
        <w:t xml:space="preserve">εκατομμύρια </w:t>
      </w:r>
      <w:r w:rsidRPr="007E07ED">
        <w:rPr>
          <w:rFonts w:eastAsia="Times New Roman"/>
          <w:szCs w:val="24"/>
        </w:rPr>
        <w:t>ευρώ</w:t>
      </w:r>
      <w:r>
        <w:rPr>
          <w:rFonts w:eastAsia="Times New Roman"/>
          <w:szCs w:val="24"/>
        </w:rPr>
        <w:t>,</w:t>
      </w:r>
      <w:r w:rsidRPr="007E07ED">
        <w:rPr>
          <w:rFonts w:eastAsia="Times New Roman"/>
          <w:szCs w:val="24"/>
        </w:rPr>
        <w:t xml:space="preserve"> περισσότερα ακόμα και από τους στόχους που είχατε θέσει</w:t>
      </w:r>
      <w:r>
        <w:rPr>
          <w:rFonts w:eastAsia="Times New Roman"/>
          <w:szCs w:val="24"/>
        </w:rPr>
        <w:t>,</w:t>
      </w:r>
      <w:r w:rsidRPr="007E07ED">
        <w:rPr>
          <w:rFonts w:eastAsia="Times New Roman"/>
          <w:szCs w:val="24"/>
        </w:rPr>
        <w:t xml:space="preserve"> σε βάρος</w:t>
      </w:r>
      <w:r>
        <w:rPr>
          <w:rFonts w:eastAsia="Times New Roman"/>
          <w:szCs w:val="24"/>
        </w:rPr>
        <w:t>,</w:t>
      </w:r>
      <w:r w:rsidRPr="007E07ED">
        <w:rPr>
          <w:rFonts w:eastAsia="Times New Roman"/>
          <w:szCs w:val="24"/>
        </w:rPr>
        <w:t xml:space="preserve"> βέβαια</w:t>
      </w:r>
      <w:r>
        <w:rPr>
          <w:rFonts w:eastAsia="Times New Roman"/>
          <w:szCs w:val="24"/>
        </w:rPr>
        <w:t>,</w:t>
      </w:r>
      <w:r w:rsidRPr="007E07ED">
        <w:rPr>
          <w:rFonts w:eastAsia="Times New Roman"/>
          <w:szCs w:val="24"/>
        </w:rPr>
        <w:t xml:space="preserve"> των εργαζομένων</w:t>
      </w:r>
      <w:r>
        <w:rPr>
          <w:rFonts w:eastAsia="Times New Roman"/>
          <w:szCs w:val="24"/>
        </w:rPr>
        <w:t>.</w:t>
      </w:r>
      <w:r w:rsidRPr="007E07ED">
        <w:rPr>
          <w:rFonts w:eastAsia="Times New Roman"/>
          <w:szCs w:val="24"/>
        </w:rPr>
        <w:t xml:space="preserve"> </w:t>
      </w:r>
      <w:r>
        <w:rPr>
          <w:rFonts w:eastAsia="Times New Roman"/>
          <w:szCs w:val="24"/>
        </w:rPr>
        <w:t>Και έ</w:t>
      </w:r>
      <w:r w:rsidRPr="007E07ED">
        <w:rPr>
          <w:rFonts w:eastAsia="Times New Roman"/>
          <w:szCs w:val="24"/>
        </w:rPr>
        <w:t>χετε το θράσος να μιλάτε για ανακούφιση</w:t>
      </w:r>
      <w:r>
        <w:rPr>
          <w:rFonts w:eastAsia="Times New Roman"/>
          <w:szCs w:val="24"/>
        </w:rPr>
        <w:t>,</w:t>
      </w:r>
      <w:r w:rsidRPr="007E07ED">
        <w:rPr>
          <w:rFonts w:eastAsia="Times New Roman"/>
          <w:szCs w:val="24"/>
        </w:rPr>
        <w:t xml:space="preserve"> όταν αυτά που δίνετ</w:t>
      </w:r>
      <w:r>
        <w:rPr>
          <w:rFonts w:eastAsia="Times New Roman"/>
          <w:szCs w:val="24"/>
        </w:rPr>
        <w:t>ε,</w:t>
      </w:r>
      <w:r w:rsidRPr="007E07ED">
        <w:rPr>
          <w:rFonts w:eastAsia="Times New Roman"/>
          <w:szCs w:val="24"/>
        </w:rPr>
        <w:t xml:space="preserve"> δεν μπορούν να καλύψουν ούτε στοιχειωδώς τις ανάγκες των εργαζομένων</w:t>
      </w:r>
      <w:r>
        <w:rPr>
          <w:rFonts w:eastAsia="Times New Roman"/>
          <w:szCs w:val="24"/>
        </w:rPr>
        <w:t>,</w:t>
      </w:r>
      <w:r w:rsidRPr="007E07ED">
        <w:rPr>
          <w:rFonts w:eastAsia="Times New Roman"/>
          <w:szCs w:val="24"/>
        </w:rPr>
        <w:t xml:space="preserve"> τις απώλειες των τελευταίων ετών</w:t>
      </w:r>
      <w:r>
        <w:rPr>
          <w:rFonts w:eastAsia="Times New Roman"/>
          <w:szCs w:val="24"/>
        </w:rPr>
        <w:t>.</w:t>
      </w:r>
    </w:p>
    <w:p w14:paraId="5FC2F96B" w14:textId="77777777" w:rsidR="0020643A" w:rsidRDefault="00E84ECF">
      <w:pPr>
        <w:spacing w:line="600" w:lineRule="auto"/>
        <w:ind w:firstLine="720"/>
        <w:contextualSpacing/>
        <w:jc w:val="both"/>
        <w:rPr>
          <w:rFonts w:eastAsia="Times New Roman"/>
          <w:szCs w:val="24"/>
        </w:rPr>
      </w:pPr>
      <w:r w:rsidRPr="007E07ED">
        <w:rPr>
          <w:rFonts w:eastAsia="Times New Roman"/>
          <w:szCs w:val="24"/>
        </w:rPr>
        <w:t>Έχετε το θράσος να κάνετε λόγο για αύξηση του μέσου μισθού κατά 1,4%</w:t>
      </w:r>
      <w:r>
        <w:rPr>
          <w:rFonts w:eastAsia="Times New Roman"/>
          <w:szCs w:val="24"/>
        </w:rPr>
        <w:t>. Ε</w:t>
      </w:r>
      <w:r w:rsidRPr="007E07ED">
        <w:rPr>
          <w:rFonts w:eastAsia="Times New Roman"/>
          <w:szCs w:val="24"/>
        </w:rPr>
        <w:t>ίναι τουλάχιστον πρόκληση</w:t>
      </w:r>
      <w:r>
        <w:rPr>
          <w:rFonts w:eastAsia="Times New Roman"/>
          <w:szCs w:val="24"/>
        </w:rPr>
        <w:t>. Ε</w:t>
      </w:r>
      <w:r w:rsidRPr="007E07ED">
        <w:rPr>
          <w:rFonts w:eastAsia="Times New Roman"/>
          <w:szCs w:val="24"/>
        </w:rPr>
        <w:t xml:space="preserve">ίναι τουλάχιστον πρόκληση την ώρα που ο μισθός έχει </w:t>
      </w:r>
      <w:r w:rsidRPr="007E07ED">
        <w:rPr>
          <w:rFonts w:eastAsia="Times New Roman"/>
          <w:szCs w:val="24"/>
        </w:rPr>
        <w:t>υποχωρήσει πάνω από 20%</w:t>
      </w:r>
      <w:r>
        <w:rPr>
          <w:rFonts w:eastAsia="Times New Roman"/>
          <w:szCs w:val="24"/>
        </w:rPr>
        <w:t>,</w:t>
      </w:r>
      <w:r w:rsidRPr="007E07ED">
        <w:rPr>
          <w:rFonts w:eastAsia="Times New Roman"/>
          <w:szCs w:val="24"/>
        </w:rPr>
        <w:t xml:space="preserve"> να εμφανίζετ</w:t>
      </w:r>
      <w:r>
        <w:rPr>
          <w:rFonts w:eastAsia="Times New Roman"/>
          <w:szCs w:val="24"/>
        </w:rPr>
        <w:t>ε</w:t>
      </w:r>
      <w:r w:rsidRPr="007E07ED">
        <w:rPr>
          <w:rFonts w:eastAsia="Times New Roman"/>
          <w:szCs w:val="24"/>
        </w:rPr>
        <w:t xml:space="preserve"> μία ισχνή αύξηση των 80 λεπτών τη μέρα προ φόρων σαν αύξηση</w:t>
      </w:r>
      <w:r>
        <w:rPr>
          <w:rFonts w:eastAsia="Times New Roman"/>
          <w:szCs w:val="24"/>
        </w:rPr>
        <w:t>.</w:t>
      </w:r>
      <w:r w:rsidRPr="007E07ED">
        <w:rPr>
          <w:rFonts w:eastAsia="Times New Roman"/>
          <w:szCs w:val="24"/>
        </w:rPr>
        <w:t xml:space="preserve"> Είναι πρόκληση την ώρα που οι φόροι κατατρώνε το λαϊκό εισόδημα</w:t>
      </w:r>
      <w:r>
        <w:rPr>
          <w:rFonts w:eastAsia="Times New Roman"/>
          <w:szCs w:val="24"/>
        </w:rPr>
        <w:t>,</w:t>
      </w:r>
      <w:r w:rsidRPr="007E07ED">
        <w:rPr>
          <w:rFonts w:eastAsia="Times New Roman"/>
          <w:szCs w:val="24"/>
        </w:rPr>
        <w:t xml:space="preserve"> να </w:t>
      </w:r>
      <w:r>
        <w:rPr>
          <w:rFonts w:eastAsia="Times New Roman"/>
          <w:szCs w:val="24"/>
        </w:rPr>
        <w:t>κομπάζετε για μία τέτοια αύξηση.</w:t>
      </w:r>
    </w:p>
    <w:p w14:paraId="5FC2F96C" w14:textId="77777777" w:rsidR="0020643A" w:rsidRDefault="00E84ECF">
      <w:pPr>
        <w:spacing w:line="600" w:lineRule="auto"/>
        <w:ind w:firstLine="720"/>
        <w:contextualSpacing/>
        <w:jc w:val="both"/>
        <w:rPr>
          <w:rFonts w:eastAsia="Times New Roman"/>
          <w:szCs w:val="24"/>
        </w:rPr>
      </w:pPr>
      <w:r>
        <w:rPr>
          <w:rFonts w:eastAsia="Times New Roman"/>
          <w:szCs w:val="24"/>
        </w:rPr>
        <w:t>Επίσης, είναι ν</w:t>
      </w:r>
      <w:r w:rsidRPr="007E07ED">
        <w:rPr>
          <w:rFonts w:eastAsia="Times New Roman"/>
          <w:szCs w:val="24"/>
        </w:rPr>
        <w:t xml:space="preserve">τροπή να μιλάτε για στήριξη των αγροτών </w:t>
      </w:r>
      <w:r w:rsidRPr="007E07ED">
        <w:rPr>
          <w:rFonts w:eastAsia="Times New Roman"/>
          <w:szCs w:val="24"/>
        </w:rPr>
        <w:t xml:space="preserve">από την </w:t>
      </w:r>
      <w:r>
        <w:rPr>
          <w:rFonts w:eastAsia="Times New Roman"/>
          <w:szCs w:val="24"/>
        </w:rPr>
        <w:t>Κ</w:t>
      </w:r>
      <w:r w:rsidRPr="007E07ED">
        <w:rPr>
          <w:rFonts w:eastAsia="Times New Roman"/>
          <w:szCs w:val="24"/>
        </w:rPr>
        <w:t xml:space="preserve">υβέρνησή </w:t>
      </w:r>
      <w:r>
        <w:rPr>
          <w:rFonts w:eastAsia="Times New Roman"/>
          <w:szCs w:val="24"/>
        </w:rPr>
        <w:t>σας. Η</w:t>
      </w:r>
      <w:r w:rsidRPr="007E07ED">
        <w:rPr>
          <w:rFonts w:eastAsia="Times New Roman"/>
          <w:szCs w:val="24"/>
        </w:rPr>
        <w:t xml:space="preserve"> ίδια αντιλαϊκή πολιτική εντείνεται απέναντι και στη μικρομεσαία αγροτιά για την εξασφάλιση της κερδοφορίας</w:t>
      </w:r>
      <w:r>
        <w:rPr>
          <w:rFonts w:eastAsia="Times New Roman"/>
          <w:szCs w:val="24"/>
        </w:rPr>
        <w:t>,</w:t>
      </w:r>
      <w:r w:rsidRPr="007E07ED">
        <w:rPr>
          <w:rFonts w:eastAsia="Times New Roman"/>
          <w:szCs w:val="24"/>
        </w:rPr>
        <w:t xml:space="preserve"> της χρηματοδότησης</w:t>
      </w:r>
      <w:r>
        <w:rPr>
          <w:rFonts w:eastAsia="Times New Roman"/>
          <w:szCs w:val="24"/>
        </w:rPr>
        <w:t xml:space="preserve"> α</w:t>
      </w:r>
      <w:r w:rsidRPr="007E07ED">
        <w:rPr>
          <w:rFonts w:eastAsia="Times New Roman"/>
          <w:szCs w:val="24"/>
        </w:rPr>
        <w:t>υτής της κερδοφορίας και της πολλαπλής στήριξης των λίγων κερδοσκόπων</w:t>
      </w:r>
      <w:r>
        <w:rPr>
          <w:rFonts w:eastAsia="Times New Roman"/>
          <w:szCs w:val="24"/>
        </w:rPr>
        <w:t xml:space="preserve">. </w:t>
      </w:r>
    </w:p>
    <w:p w14:paraId="5FC2F96D" w14:textId="77777777" w:rsidR="0020643A" w:rsidRDefault="00E84ECF">
      <w:pPr>
        <w:spacing w:line="600" w:lineRule="auto"/>
        <w:ind w:firstLine="720"/>
        <w:contextualSpacing/>
        <w:jc w:val="both"/>
        <w:rPr>
          <w:rFonts w:eastAsia="Times New Roman"/>
          <w:szCs w:val="24"/>
        </w:rPr>
      </w:pPr>
      <w:r>
        <w:rPr>
          <w:rFonts w:eastAsia="Times New Roman"/>
          <w:szCs w:val="24"/>
        </w:rPr>
        <w:t>Γ</w:t>
      </w:r>
      <w:r w:rsidRPr="007E07ED">
        <w:rPr>
          <w:rFonts w:eastAsia="Times New Roman"/>
          <w:szCs w:val="24"/>
        </w:rPr>
        <w:t>ια αυτό και απένα</w:t>
      </w:r>
      <w:r>
        <w:rPr>
          <w:rFonts w:eastAsia="Times New Roman"/>
          <w:szCs w:val="24"/>
        </w:rPr>
        <w:t>ντι στην αντι</w:t>
      </w:r>
      <w:r>
        <w:rPr>
          <w:rFonts w:eastAsia="Times New Roman"/>
          <w:szCs w:val="24"/>
        </w:rPr>
        <w:t>λαϊκή σας πολιτική,</w:t>
      </w:r>
      <w:r w:rsidRPr="007E07ED">
        <w:rPr>
          <w:rFonts w:eastAsia="Times New Roman"/>
          <w:szCs w:val="24"/>
        </w:rPr>
        <w:t xml:space="preserve"> εκτός από τους εργατοϋπάλληλους</w:t>
      </w:r>
      <w:r>
        <w:rPr>
          <w:rFonts w:eastAsia="Times New Roman"/>
          <w:szCs w:val="24"/>
        </w:rPr>
        <w:t>,</w:t>
      </w:r>
      <w:r w:rsidRPr="007E07ED">
        <w:rPr>
          <w:rFonts w:eastAsia="Times New Roman"/>
          <w:szCs w:val="24"/>
        </w:rPr>
        <w:t xml:space="preserve"> τους συνταξιούχους</w:t>
      </w:r>
      <w:r>
        <w:rPr>
          <w:rFonts w:eastAsia="Times New Roman"/>
          <w:szCs w:val="24"/>
        </w:rPr>
        <w:t>,</w:t>
      </w:r>
      <w:r w:rsidRPr="007E07ED">
        <w:rPr>
          <w:rFonts w:eastAsia="Times New Roman"/>
          <w:szCs w:val="24"/>
        </w:rPr>
        <w:t xml:space="preserve"> θα έχετε και τους μικρομεσαίους αγρότες και κτηνοτρόφους</w:t>
      </w:r>
      <w:r>
        <w:rPr>
          <w:rFonts w:eastAsia="Times New Roman"/>
          <w:szCs w:val="24"/>
        </w:rPr>
        <w:t>. Τ</w:t>
      </w:r>
      <w:r w:rsidRPr="007E07ED">
        <w:rPr>
          <w:rFonts w:eastAsia="Times New Roman"/>
          <w:szCs w:val="24"/>
        </w:rPr>
        <w:t>ο οργανωμένο τους κίνημα</w:t>
      </w:r>
      <w:r>
        <w:rPr>
          <w:rFonts w:eastAsia="Times New Roman"/>
          <w:szCs w:val="24"/>
        </w:rPr>
        <w:t>, τ</w:t>
      </w:r>
      <w:r w:rsidRPr="007E07ED">
        <w:rPr>
          <w:rFonts w:eastAsia="Times New Roman"/>
          <w:szCs w:val="24"/>
        </w:rPr>
        <w:t xml:space="preserve">ο οποίο συντονίζεται πανελλαδικά στο πλαίσιο της </w:t>
      </w:r>
      <w:r>
        <w:rPr>
          <w:rFonts w:eastAsia="Times New Roman"/>
          <w:szCs w:val="24"/>
        </w:rPr>
        <w:t>Π</w:t>
      </w:r>
      <w:r w:rsidRPr="007E07ED">
        <w:rPr>
          <w:rFonts w:eastAsia="Times New Roman"/>
          <w:szCs w:val="24"/>
        </w:rPr>
        <w:t xml:space="preserve">ανελλαδικής </w:t>
      </w:r>
      <w:r>
        <w:rPr>
          <w:rFonts w:eastAsia="Times New Roman"/>
          <w:szCs w:val="24"/>
        </w:rPr>
        <w:t>Ε</w:t>
      </w:r>
      <w:r w:rsidRPr="007E07ED">
        <w:rPr>
          <w:rFonts w:eastAsia="Times New Roman"/>
          <w:szCs w:val="24"/>
        </w:rPr>
        <w:t xml:space="preserve">πιτροπής των </w:t>
      </w:r>
      <w:r>
        <w:rPr>
          <w:rFonts w:eastAsia="Times New Roman"/>
          <w:szCs w:val="24"/>
        </w:rPr>
        <w:t>Μ</w:t>
      </w:r>
      <w:r w:rsidRPr="007E07ED">
        <w:rPr>
          <w:rFonts w:eastAsia="Times New Roman"/>
          <w:szCs w:val="24"/>
        </w:rPr>
        <w:t>πλόκων</w:t>
      </w:r>
      <w:r>
        <w:rPr>
          <w:rFonts w:eastAsia="Times New Roman"/>
          <w:szCs w:val="24"/>
        </w:rPr>
        <w:t>,</w:t>
      </w:r>
      <w:r w:rsidRPr="007E07ED">
        <w:rPr>
          <w:rFonts w:eastAsia="Times New Roman"/>
          <w:szCs w:val="24"/>
        </w:rPr>
        <w:t xml:space="preserve"> συμμετέχει σ</w:t>
      </w:r>
      <w:r w:rsidRPr="007E07ED">
        <w:rPr>
          <w:rFonts w:eastAsia="Times New Roman"/>
          <w:szCs w:val="24"/>
        </w:rPr>
        <w:t>τα σημε</w:t>
      </w:r>
      <w:r>
        <w:rPr>
          <w:rFonts w:eastAsia="Times New Roman"/>
          <w:szCs w:val="24"/>
        </w:rPr>
        <w:t xml:space="preserve">ρινά συλλαλητήρια ενάντια στον </w:t>
      </w:r>
      <w:r>
        <w:rPr>
          <w:rFonts w:eastAsia="Times New Roman"/>
          <w:szCs w:val="24"/>
        </w:rPr>
        <w:t>π</w:t>
      </w:r>
      <w:r w:rsidRPr="007E07ED">
        <w:rPr>
          <w:rFonts w:eastAsia="Times New Roman"/>
          <w:szCs w:val="24"/>
        </w:rPr>
        <w:t xml:space="preserve">ροϋπολογισμό του </w:t>
      </w:r>
      <w:r>
        <w:rPr>
          <w:rFonts w:eastAsia="Times New Roman"/>
          <w:szCs w:val="24"/>
        </w:rPr>
        <w:t>201</w:t>
      </w:r>
      <w:r w:rsidRPr="007E07ED">
        <w:rPr>
          <w:rFonts w:eastAsia="Times New Roman"/>
          <w:szCs w:val="24"/>
        </w:rPr>
        <w:t>9</w:t>
      </w:r>
      <w:r>
        <w:rPr>
          <w:rFonts w:eastAsia="Times New Roman"/>
          <w:szCs w:val="24"/>
        </w:rPr>
        <w:t>. Β</w:t>
      </w:r>
      <w:r w:rsidRPr="007E07ED">
        <w:rPr>
          <w:rFonts w:eastAsia="Times New Roman"/>
          <w:szCs w:val="24"/>
        </w:rPr>
        <w:t>γάζει τα τρακτέρ στους δρόμους και έπεται συνέχεια στον αγώνα για την επιβίωσή τους και την παραμονή του</w:t>
      </w:r>
      <w:r>
        <w:rPr>
          <w:rFonts w:eastAsia="Times New Roman"/>
          <w:szCs w:val="24"/>
        </w:rPr>
        <w:t>ς</w:t>
      </w:r>
      <w:r w:rsidRPr="007E07ED">
        <w:rPr>
          <w:rFonts w:eastAsia="Times New Roman"/>
          <w:szCs w:val="24"/>
        </w:rPr>
        <w:t xml:space="preserve"> στην παραγωγή</w:t>
      </w:r>
      <w:r>
        <w:rPr>
          <w:rFonts w:eastAsia="Times New Roman"/>
          <w:szCs w:val="24"/>
        </w:rPr>
        <w:t>.</w:t>
      </w:r>
    </w:p>
    <w:p w14:paraId="5FC2F96E" w14:textId="77777777" w:rsidR="0020643A" w:rsidRDefault="00E84ECF">
      <w:pPr>
        <w:spacing w:line="600" w:lineRule="auto"/>
        <w:ind w:firstLine="720"/>
        <w:contextualSpacing/>
        <w:jc w:val="both"/>
        <w:rPr>
          <w:rFonts w:eastAsia="Times New Roman"/>
          <w:szCs w:val="24"/>
        </w:rPr>
      </w:pPr>
      <w:r>
        <w:rPr>
          <w:rFonts w:eastAsia="Times New Roman"/>
          <w:szCs w:val="24"/>
        </w:rPr>
        <w:t>Τ</w:t>
      </w:r>
      <w:r w:rsidRPr="007E07ED">
        <w:rPr>
          <w:rFonts w:eastAsia="Times New Roman"/>
          <w:szCs w:val="24"/>
        </w:rPr>
        <w:t>α λεγόμενα του Πρωθυπουργού περί μάχης για δίκαιη χρηματοδότηση της αγρ</w:t>
      </w:r>
      <w:r w:rsidRPr="007E07ED">
        <w:rPr>
          <w:rFonts w:eastAsia="Times New Roman"/>
          <w:szCs w:val="24"/>
        </w:rPr>
        <w:t xml:space="preserve">οτικής ανάπτυξης στο πλαίσιο της </w:t>
      </w:r>
      <w:r>
        <w:rPr>
          <w:rFonts w:eastAsia="Times New Roman"/>
          <w:szCs w:val="24"/>
        </w:rPr>
        <w:t>Σ</w:t>
      </w:r>
      <w:r w:rsidRPr="007E07ED">
        <w:rPr>
          <w:rFonts w:eastAsia="Times New Roman"/>
          <w:szCs w:val="24"/>
        </w:rPr>
        <w:t xml:space="preserve">υνόδου </w:t>
      </w:r>
      <w:r>
        <w:rPr>
          <w:rFonts w:eastAsia="Times New Roman"/>
          <w:szCs w:val="24"/>
        </w:rPr>
        <w:t>Κ</w:t>
      </w:r>
      <w:r w:rsidRPr="007E07ED">
        <w:rPr>
          <w:rFonts w:eastAsia="Times New Roman"/>
          <w:szCs w:val="24"/>
        </w:rPr>
        <w:t xml:space="preserve">ορυφής της </w:t>
      </w:r>
      <w:r>
        <w:rPr>
          <w:rFonts w:eastAsia="Times New Roman"/>
          <w:szCs w:val="24"/>
        </w:rPr>
        <w:t>Ε</w:t>
      </w:r>
      <w:r w:rsidRPr="007E07ED">
        <w:rPr>
          <w:rFonts w:eastAsia="Times New Roman"/>
          <w:szCs w:val="24"/>
        </w:rPr>
        <w:t xml:space="preserve">υρωπαϊκής </w:t>
      </w:r>
      <w:r>
        <w:rPr>
          <w:rFonts w:eastAsia="Times New Roman"/>
          <w:szCs w:val="24"/>
        </w:rPr>
        <w:t>Έ</w:t>
      </w:r>
      <w:r w:rsidRPr="007E07ED">
        <w:rPr>
          <w:rFonts w:eastAsia="Times New Roman"/>
          <w:szCs w:val="24"/>
        </w:rPr>
        <w:t>νωσης για την ΚΑΠ</w:t>
      </w:r>
      <w:r>
        <w:rPr>
          <w:rFonts w:eastAsia="Times New Roman"/>
          <w:szCs w:val="24"/>
        </w:rPr>
        <w:t>,</w:t>
      </w:r>
      <w:r w:rsidRPr="007E07ED">
        <w:rPr>
          <w:rFonts w:eastAsia="Times New Roman"/>
          <w:szCs w:val="24"/>
        </w:rPr>
        <w:t xml:space="preserve"> αποτελούν πολιτική απάτη</w:t>
      </w:r>
      <w:r>
        <w:rPr>
          <w:rFonts w:eastAsia="Times New Roman"/>
          <w:szCs w:val="24"/>
        </w:rPr>
        <w:t>. Ό</w:t>
      </w:r>
      <w:r w:rsidRPr="007E07ED">
        <w:rPr>
          <w:rFonts w:eastAsia="Times New Roman"/>
          <w:szCs w:val="24"/>
        </w:rPr>
        <w:t xml:space="preserve">λοι μαζί οι κυβερνώντες </w:t>
      </w:r>
      <w:r>
        <w:rPr>
          <w:rFonts w:eastAsia="Times New Roman"/>
          <w:szCs w:val="24"/>
        </w:rPr>
        <w:t>σ</w:t>
      </w:r>
      <w:r w:rsidRPr="007E07ED">
        <w:rPr>
          <w:rFonts w:eastAsia="Times New Roman"/>
          <w:szCs w:val="24"/>
        </w:rPr>
        <w:t>την Ευρωπαϊκή Ένωση</w:t>
      </w:r>
      <w:r>
        <w:rPr>
          <w:rFonts w:eastAsia="Times New Roman"/>
          <w:szCs w:val="24"/>
        </w:rPr>
        <w:t>,</w:t>
      </w:r>
      <w:r w:rsidRPr="007E07ED">
        <w:rPr>
          <w:rFonts w:eastAsia="Times New Roman"/>
          <w:szCs w:val="24"/>
        </w:rPr>
        <w:t xml:space="preserve"> είτε ευρωσκεπτικιστές</w:t>
      </w:r>
      <w:r>
        <w:rPr>
          <w:rFonts w:eastAsia="Times New Roman"/>
          <w:szCs w:val="24"/>
        </w:rPr>
        <w:t xml:space="preserve"> είτε ευρωλάγνοι,</w:t>
      </w:r>
      <w:r w:rsidRPr="007E07ED">
        <w:rPr>
          <w:rFonts w:eastAsia="Times New Roman"/>
          <w:szCs w:val="24"/>
        </w:rPr>
        <w:t xml:space="preserve"> συμφωνώντας </w:t>
      </w:r>
      <w:r>
        <w:rPr>
          <w:rFonts w:eastAsia="Times New Roman"/>
          <w:szCs w:val="24"/>
        </w:rPr>
        <w:t>ή</w:t>
      </w:r>
      <w:r w:rsidRPr="007E07ED">
        <w:rPr>
          <w:rFonts w:eastAsia="Times New Roman"/>
          <w:szCs w:val="24"/>
        </w:rPr>
        <w:t xml:space="preserve"> διαφωνώντας</w:t>
      </w:r>
      <w:r>
        <w:rPr>
          <w:rFonts w:eastAsia="Times New Roman"/>
          <w:szCs w:val="24"/>
        </w:rPr>
        <w:t>,</w:t>
      </w:r>
      <w:r w:rsidRPr="007E07ED">
        <w:rPr>
          <w:rFonts w:eastAsia="Times New Roman"/>
          <w:szCs w:val="24"/>
        </w:rPr>
        <w:t xml:space="preserve"> υπηρετούν τον ανταγωνισμό για το κέρδος μεγάλων καπιταλιστικών επιχειρήσεων και στην </w:t>
      </w:r>
      <w:r>
        <w:rPr>
          <w:rFonts w:eastAsia="Times New Roman"/>
          <w:szCs w:val="24"/>
        </w:rPr>
        <w:t>α</w:t>
      </w:r>
      <w:r w:rsidRPr="007E07ED">
        <w:rPr>
          <w:rFonts w:eastAsia="Times New Roman"/>
          <w:szCs w:val="24"/>
        </w:rPr>
        <w:t>γροτική παραγωγή</w:t>
      </w:r>
      <w:r>
        <w:rPr>
          <w:rFonts w:eastAsia="Times New Roman"/>
          <w:szCs w:val="24"/>
        </w:rPr>
        <w:t>. Ο</w:t>
      </w:r>
      <w:r w:rsidRPr="007E07ED">
        <w:rPr>
          <w:rFonts w:eastAsia="Times New Roman"/>
          <w:szCs w:val="24"/>
        </w:rPr>
        <w:t>ι προτεραιότητες αυτής της λυκοσυμμαχίας δεν έχουν κα</w:t>
      </w:r>
      <w:r>
        <w:rPr>
          <w:rFonts w:eastAsia="Times New Roman"/>
          <w:szCs w:val="24"/>
        </w:rPr>
        <w:t>μ</w:t>
      </w:r>
      <w:r w:rsidRPr="007E07ED">
        <w:rPr>
          <w:rFonts w:eastAsia="Times New Roman"/>
          <w:szCs w:val="24"/>
        </w:rPr>
        <w:t xml:space="preserve">μία σχέση με τις προτεραιότητες της </w:t>
      </w:r>
      <w:r>
        <w:rPr>
          <w:rFonts w:eastAsia="Times New Roman"/>
          <w:szCs w:val="24"/>
        </w:rPr>
        <w:t>μ</w:t>
      </w:r>
      <w:r w:rsidRPr="007E07ED">
        <w:rPr>
          <w:rFonts w:eastAsia="Times New Roman"/>
          <w:szCs w:val="24"/>
        </w:rPr>
        <w:t>εγάλης πλειοψηφίας των μικρομεσαίων αγροτών</w:t>
      </w:r>
      <w:r>
        <w:rPr>
          <w:rFonts w:eastAsia="Times New Roman"/>
          <w:szCs w:val="24"/>
        </w:rPr>
        <w:t>.</w:t>
      </w:r>
    </w:p>
    <w:p w14:paraId="5FC2F96F" w14:textId="77777777" w:rsidR="0020643A" w:rsidRDefault="00E84ECF">
      <w:pPr>
        <w:spacing w:line="600" w:lineRule="auto"/>
        <w:ind w:firstLine="720"/>
        <w:contextualSpacing/>
        <w:jc w:val="both"/>
        <w:rPr>
          <w:rFonts w:eastAsia="Times New Roman"/>
          <w:szCs w:val="24"/>
        </w:rPr>
      </w:pPr>
      <w:r>
        <w:rPr>
          <w:rFonts w:eastAsia="Times New Roman"/>
          <w:szCs w:val="24"/>
        </w:rPr>
        <w:t>Κ</w:t>
      </w:r>
      <w:r w:rsidRPr="007E07ED">
        <w:rPr>
          <w:rFonts w:eastAsia="Times New Roman"/>
          <w:szCs w:val="24"/>
        </w:rPr>
        <w:t>ανείς δεν πρέ</w:t>
      </w:r>
      <w:r w:rsidRPr="007E07ED">
        <w:rPr>
          <w:rFonts w:eastAsia="Times New Roman"/>
          <w:szCs w:val="24"/>
        </w:rPr>
        <w:t xml:space="preserve">πει να παρασυρθεί </w:t>
      </w:r>
      <w:r>
        <w:rPr>
          <w:rFonts w:eastAsia="Times New Roman"/>
          <w:szCs w:val="24"/>
        </w:rPr>
        <w:t>α</w:t>
      </w:r>
      <w:r w:rsidRPr="007E07ED">
        <w:rPr>
          <w:rFonts w:eastAsia="Times New Roman"/>
          <w:szCs w:val="24"/>
        </w:rPr>
        <w:t>πό τους νέους γ</w:t>
      </w:r>
      <w:r>
        <w:rPr>
          <w:rFonts w:eastAsia="Times New Roman"/>
          <w:szCs w:val="24"/>
        </w:rPr>
        <w:t>ύ</w:t>
      </w:r>
      <w:r w:rsidRPr="007E07ED">
        <w:rPr>
          <w:rFonts w:eastAsia="Times New Roman"/>
          <w:szCs w:val="24"/>
        </w:rPr>
        <w:t>ρους δήθεν μαχών</w:t>
      </w:r>
      <w:r>
        <w:rPr>
          <w:rFonts w:eastAsia="Times New Roman"/>
          <w:szCs w:val="24"/>
        </w:rPr>
        <w:t>,</w:t>
      </w:r>
      <w:r w:rsidRPr="007E07ED">
        <w:rPr>
          <w:rFonts w:eastAsia="Times New Roman"/>
          <w:szCs w:val="24"/>
        </w:rPr>
        <w:t xml:space="preserve"> αγώνων και διαπραγματεύσεων των κυβερνώντων</w:t>
      </w:r>
      <w:r>
        <w:rPr>
          <w:rFonts w:eastAsia="Times New Roman"/>
          <w:szCs w:val="24"/>
        </w:rPr>
        <w:t xml:space="preserve">. Ο </w:t>
      </w:r>
      <w:r>
        <w:rPr>
          <w:rFonts w:eastAsia="Times New Roman"/>
          <w:szCs w:val="24"/>
        </w:rPr>
        <w:t>π</w:t>
      </w:r>
      <w:r w:rsidRPr="007E07ED">
        <w:rPr>
          <w:rFonts w:eastAsia="Times New Roman"/>
          <w:szCs w:val="24"/>
        </w:rPr>
        <w:t>ροϋπολογισμός σας προωθεί αυτή</w:t>
      </w:r>
      <w:r>
        <w:rPr>
          <w:rFonts w:eastAsia="Times New Roman"/>
          <w:szCs w:val="24"/>
        </w:rPr>
        <w:t>ν</w:t>
      </w:r>
      <w:r w:rsidRPr="007E07ED">
        <w:rPr>
          <w:rFonts w:eastAsia="Times New Roman"/>
          <w:szCs w:val="24"/>
        </w:rPr>
        <w:t xml:space="preserve"> την καπιταλιστική ανάπτυξη</w:t>
      </w:r>
      <w:r>
        <w:rPr>
          <w:rFonts w:eastAsia="Times New Roman"/>
          <w:szCs w:val="24"/>
        </w:rPr>
        <w:t>,</w:t>
      </w:r>
      <w:r w:rsidRPr="007E07ED">
        <w:rPr>
          <w:rFonts w:eastAsia="Times New Roman"/>
          <w:szCs w:val="24"/>
        </w:rPr>
        <w:t xml:space="preserve"> τη</w:t>
      </w:r>
      <w:r>
        <w:rPr>
          <w:rFonts w:eastAsia="Times New Roman"/>
          <w:szCs w:val="24"/>
        </w:rPr>
        <w:t xml:space="preserve"> συγκέντρωση</w:t>
      </w:r>
      <w:r w:rsidRPr="007E07ED">
        <w:rPr>
          <w:rFonts w:eastAsia="Times New Roman"/>
          <w:szCs w:val="24"/>
        </w:rPr>
        <w:t xml:space="preserve"> συνεχώς της παραγωγής</w:t>
      </w:r>
      <w:r>
        <w:rPr>
          <w:rFonts w:eastAsia="Times New Roman"/>
          <w:szCs w:val="24"/>
        </w:rPr>
        <w:t>, την κερδοφορία</w:t>
      </w:r>
      <w:r w:rsidRPr="007E07ED">
        <w:rPr>
          <w:rFonts w:eastAsia="Times New Roman"/>
          <w:szCs w:val="24"/>
        </w:rPr>
        <w:t xml:space="preserve"> του </w:t>
      </w:r>
      <w:r>
        <w:rPr>
          <w:rFonts w:eastAsia="Times New Roman"/>
          <w:szCs w:val="24"/>
        </w:rPr>
        <w:t>β</w:t>
      </w:r>
      <w:r w:rsidRPr="007E07ED">
        <w:rPr>
          <w:rFonts w:eastAsia="Times New Roman"/>
          <w:szCs w:val="24"/>
        </w:rPr>
        <w:t>ιομηχανικού και τραπεζικού κεφαλαίου</w:t>
      </w:r>
      <w:r>
        <w:rPr>
          <w:rFonts w:eastAsia="Times New Roman"/>
          <w:szCs w:val="24"/>
        </w:rPr>
        <w:t>.</w:t>
      </w:r>
    </w:p>
    <w:p w14:paraId="5FC2F970"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Χρησιμοποιεί χρηματοδοτικά εργαλεία, όπως είναι το Ευρωπαϊκό Γεωργικό Ταμείο Εγγυήσεων, τις άμεσες ενισχύσεις, το Πρόγραμμα Αγροτικής Ανάπτυξης, το ΕΣΠΑ, με χρήματα που αντλούνται από την άμεση και έμμεση υπερφορολόγηση και της εργατικής τάξης και άλλων λ</w:t>
      </w:r>
      <w:r>
        <w:rPr>
          <w:rFonts w:eastAsia="Times New Roman" w:cs="Times New Roman"/>
          <w:szCs w:val="24"/>
        </w:rPr>
        <w:t>αϊκών στρωμάτων, των αγροτών, των επαγγελματο-βιοτεχνών και καρπώνονται κυρίως οι μεγάλες καπιταλιστικές εκμεταλλεύσεις και οι αγροτικές εκμεταλλεύσεις και οι μεταποιητικές μονάδες και οι μεγαλοϊδιοκτήτες γης, υποταγμένοι στο βιομηχανικό και τραπεζικό κεφά</w:t>
      </w:r>
      <w:r>
        <w:rPr>
          <w:rFonts w:eastAsia="Times New Roman" w:cs="Times New Roman"/>
          <w:szCs w:val="24"/>
        </w:rPr>
        <w:t xml:space="preserve">λαιο που θέλει να έχει όλο και περισσότερες εξασφαλίσεις για τη χορήγηση δανείων. </w:t>
      </w:r>
    </w:p>
    <w:p w14:paraId="5FC2F971"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Σταγόνες πάνε στους αγρότες κυρίως της μικρομεσαίας αγροτιάς, που αγωνίζονται μόνο για να επιβιώσουν. Το μέρος της κοινοτικής χρηματοδότησης που αφορά τους αγρότες και τους </w:t>
      </w:r>
      <w:r>
        <w:rPr>
          <w:rFonts w:eastAsia="Times New Roman" w:cs="Times New Roman"/>
          <w:szCs w:val="24"/>
        </w:rPr>
        <w:t xml:space="preserve">αυτοαπασχολούμενους, δεν μπορεί να αναιρέσει τις συνέπειες του ανταγωνισμού από τα μονοπώλια και την επιβάρυνση από την αστική πολιτική για τη μεγάλη πλειοψηφία τους. Είναι ντροπή να μιλάτε για δικαιοσύνη και κοινωνική αναδιανομή όταν βαφτίζετε ως πλούσιο </w:t>
      </w:r>
      <w:r>
        <w:rPr>
          <w:rFonts w:eastAsia="Times New Roman" w:cs="Times New Roman"/>
          <w:szCs w:val="24"/>
        </w:rPr>
        <w:t>τον κάθε ένα που έχει εισόδημα πάνω από 9.000 ευρώ τον χρόνο και τον υποχρεώνετε να βάλει βαθιά το χέρι στην τσέπη. Και είναι ντροπή, γιατί ξέρετε πολύ καλά τι σημαίνει πλούτος, κύριοι της Κυβέρνησης. Ο πλούτος βρίσκεται στους μεγαλομετόχους των επιχειρήσε</w:t>
      </w:r>
      <w:r>
        <w:rPr>
          <w:rFonts w:eastAsia="Times New Roman" w:cs="Times New Roman"/>
          <w:szCs w:val="24"/>
        </w:rPr>
        <w:t>ων, σε εφοπλιστές, σε βιομηχάνους, σε τραπεζίτες.</w:t>
      </w:r>
    </w:p>
    <w:p w14:paraId="5FC2F972"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Σας προκαλούμε να μας απαντήσετε: Γιατί μεγάλες επιχειρήσεις πληρώνουν μόλις το 5% του προϋπολογισμού και ο λαός όλο το υπόλοιπο; Πόσο φόρο πληρώνουν οι φίλοι σας οι εφοπλιστές, πόσο οι βιομήχανοι; Γιατί απ</w:t>
      </w:r>
      <w:r>
        <w:rPr>
          <w:rFonts w:eastAsia="Times New Roman" w:cs="Times New Roman"/>
          <w:szCs w:val="24"/>
        </w:rPr>
        <w:t xml:space="preserve">οφασίσατε πως αυτούς πρέπει να τους ενισχύσετε και άλλο, ακόμα περισσότερο, μειώνοντας τη φορολογία τους; </w:t>
      </w:r>
    </w:p>
    <w:p w14:paraId="5FC2F973"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Φυσικά, δεν περιμένουμε κα</w:t>
      </w:r>
      <w:r>
        <w:rPr>
          <w:rFonts w:eastAsia="Times New Roman" w:cs="Times New Roman"/>
          <w:szCs w:val="24"/>
        </w:rPr>
        <w:t>μ</w:t>
      </w:r>
      <w:r>
        <w:rPr>
          <w:rFonts w:eastAsia="Times New Roman" w:cs="Times New Roman"/>
          <w:szCs w:val="24"/>
        </w:rPr>
        <w:t>μία ουσιαστική απάντηση από εσάς, κύριοι της Κυβέρνησης, ή από τον κύριο Πρωθυπουργό. Ίσως κάποιο ειρωνικό σχόλιο, σαν αυτ</w:t>
      </w:r>
      <w:r>
        <w:rPr>
          <w:rFonts w:eastAsia="Times New Roman" w:cs="Times New Roman"/>
          <w:szCs w:val="24"/>
        </w:rPr>
        <w:t>ά που συχνά-πυκνά κάνετε, πως αυτοί μπορούν να χρησιμοποιήσουν τα λεφτά τους για την ανάπτυξη, ενώ οι εργαζόμενοι εάν πάρουν έστω 2.000 ευρώ θα τα σπαταλήσουν.</w:t>
      </w:r>
    </w:p>
    <w:p w14:paraId="5FC2F974"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Εξίσου ψευδεπίγραφο είναι το επιχείρημά σας πως επανήλθαμε στην κανονικότητα μιας ανάπτυξης που </w:t>
      </w:r>
      <w:r>
        <w:rPr>
          <w:rFonts w:eastAsia="Times New Roman" w:cs="Times New Roman"/>
          <w:szCs w:val="24"/>
        </w:rPr>
        <w:t>θα είναι διαρκής και σταθερή. Η πραγματικότητα, όμως, είναι τελείως διαφορετική. Οι εγχώριες τράπεζες είναι γίγαντες με πήλινα πόδια. Τα κόκκινα δάνεια απειλούν ευθέως το εγχώριο τραπεζικό σύστημα και η πιθανότητα κατάρρευσης του τραπεζικού συστήματος είνα</w:t>
      </w:r>
      <w:r>
        <w:rPr>
          <w:rFonts w:eastAsia="Times New Roman" w:cs="Times New Roman"/>
          <w:szCs w:val="24"/>
        </w:rPr>
        <w:t>ι προ των πυλών. Γι’ αυτό, άλλωστε, ετοιμάζετε νέο πακέτο στήριξης των τραπεζών με κρατικά χρήματα, ενώ ταυτόχρονα θα κλιμακώσετε την επίθεση στα υπερχρεωμένα λαϊκά νοικοκυριά με πολλαπλασιασμό των κατασχέσεων των λαϊκών κατοικιών. Με αυτό τον τρόπο θα υπο</w:t>
      </w:r>
      <w:r>
        <w:rPr>
          <w:rFonts w:eastAsia="Times New Roman" w:cs="Times New Roman"/>
          <w:szCs w:val="24"/>
        </w:rPr>
        <w:t>χρεώσετε τους εργαζόμενους να ξεζουμιστούν κυριολεκτικά για να αποπληρώνουν τις τράπεζες.</w:t>
      </w:r>
    </w:p>
    <w:p w14:paraId="5FC2F975"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Παράλληλα, σε ολόκληρο τον κόσμο οι ενδείξεις για νέα εκδήλωση οικονομικής κρίσης συσσωρεύονται. Το πρόβλημα της υπερσυσσώρευσης</w:t>
      </w:r>
      <w:r>
        <w:rPr>
          <w:rFonts w:eastAsia="Times New Roman" w:cs="Times New Roman"/>
          <w:szCs w:val="24"/>
        </w:rPr>
        <w:t xml:space="preserve"> κεφαλαίου δεν λύθηκε και δεν μπορεί να λυθεί με κάποιον εύκολο ή άμεσο τρόπο. Όλοι οι διεθνείς </w:t>
      </w:r>
      <w:r>
        <w:rPr>
          <w:rFonts w:eastAsia="Times New Roman" w:cs="Times New Roman"/>
          <w:szCs w:val="24"/>
        </w:rPr>
        <w:t>ο</w:t>
      </w:r>
      <w:r>
        <w:rPr>
          <w:rFonts w:eastAsia="Times New Roman" w:cs="Times New Roman"/>
          <w:szCs w:val="24"/>
        </w:rPr>
        <w:t>ργανισμοί προειδοποιούν πως η κατάσταση μπορεί να επιδεινωθεί πολύ και απότομα.</w:t>
      </w:r>
    </w:p>
    <w:p w14:paraId="5FC2F976"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Σε αυτές τις συνθήκες μοναδική λύση για το κεφάλαιο, σε ολόκληρο τον κόσμο, είν</w:t>
      </w:r>
      <w:r>
        <w:rPr>
          <w:rFonts w:eastAsia="Times New Roman" w:cs="Times New Roman"/>
          <w:szCs w:val="24"/>
        </w:rPr>
        <w:t xml:space="preserve">αι η ποικιλόμορφη αύξηση του βαθμού εκμετάλλευσης της εργατικής τάξης, είτε με άμεση μείωση ξανά των μισθών που διασφαλίζει φτηνότερη εργατική δύναμη, είτε με ιδιωτικοποιήσεις στην </w:t>
      </w:r>
      <w:r>
        <w:rPr>
          <w:rFonts w:eastAsia="Times New Roman" w:cs="Times New Roman"/>
          <w:szCs w:val="24"/>
        </w:rPr>
        <w:t>π</w:t>
      </w:r>
      <w:r>
        <w:rPr>
          <w:rFonts w:eastAsia="Times New Roman" w:cs="Times New Roman"/>
          <w:szCs w:val="24"/>
        </w:rPr>
        <w:t xml:space="preserve">αιδεία, στην </w:t>
      </w:r>
      <w:r>
        <w:rPr>
          <w:rFonts w:eastAsia="Times New Roman" w:cs="Times New Roman"/>
          <w:szCs w:val="24"/>
        </w:rPr>
        <w:t>υ</w:t>
      </w:r>
      <w:r>
        <w:rPr>
          <w:rFonts w:eastAsia="Times New Roman" w:cs="Times New Roman"/>
          <w:szCs w:val="24"/>
        </w:rPr>
        <w:t>γεία, σε κοινωνικές υπηρεσίες που φορτώνουν, βεβαίως, νέα βά</w:t>
      </w:r>
      <w:r>
        <w:rPr>
          <w:rFonts w:eastAsia="Times New Roman" w:cs="Times New Roman"/>
          <w:szCs w:val="24"/>
        </w:rPr>
        <w:t>ρη πάλι στις λαϊκές οικογένειες, είτε τσακίζοντας τους πάλαι ποτέ μεσαίους, όπως αποκαλείτε όποιους δεν βρίσκονται σε κατάσταση εξαθλίωσης -για να εξηγούμαστε- ώστε να βρεθούν πάλι νέες πηγές στήριξης της κερδοφορίας των μεγάλων.</w:t>
      </w:r>
    </w:p>
    <w:p w14:paraId="5FC2F977"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Σε ολόκληρο τον κόσμο, δια</w:t>
      </w:r>
      <w:r>
        <w:rPr>
          <w:rFonts w:eastAsia="Times New Roman" w:cs="Times New Roman"/>
          <w:szCs w:val="24"/>
        </w:rPr>
        <w:t>χρονικά, η πλευρά σας, σε αυτή τη φάση αυτού του ταξικού πολέμου που έχει εξαπολύσει, επιτίθεται και σε μισθωτούς και σε αυτοαπασχολούμενους επαγγελματίες, επιστήμονες, αγρότες, σε συνταξιούχους. Παράλληλα, όλα τα κέντρα του καπιταλισμού προσπαθούν να φορτ</w:t>
      </w:r>
      <w:r>
        <w:rPr>
          <w:rFonts w:eastAsia="Times New Roman" w:cs="Times New Roman"/>
          <w:szCs w:val="24"/>
        </w:rPr>
        <w:t>ώσουν τα βάρη αυτής της κρίσης το καθένα στον εκάστοτε αντίπαλό του, με κάθε λογής μέτρα. Όμως, είναι τελικά όλα ατελέσφορα. Οι αντιθέσεις ανάμεσα σε ομίλους, σε κράτη, σε ιμπεριαλιστικές συμμαχίες, αλλά και στο εσωτερικό όλων αυτών, συνεχώς αυξάνονται.</w:t>
      </w:r>
    </w:p>
    <w:p w14:paraId="5FC2F978"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Κυβέρνηση των Ηνωμένων Πολιτειών της Αμερικής, για παράδειγμα, δυναμιτίζει κυριολεκτικά την περιοχή και αυξάνει την αστάθεια. Στη γειτονιά μας ο ρόλος που έχετε αναλάβει, ο γεωπολιτικός μεντεσές του ΝΑΤΟ και των ΗΠΑ, εκθέτει τη χώρα σε νέους κινδύνους πολύ</w:t>
      </w:r>
      <w:r>
        <w:rPr>
          <w:rFonts w:eastAsia="Times New Roman" w:cs="Times New Roman"/>
          <w:szCs w:val="24"/>
        </w:rPr>
        <w:t xml:space="preserve"> πιο άμεσα από ό,τι πριν. Η όλο και βαθύτερη εμπλοκή της Ελλάδας ως σημαιοφόρου στα ΝΑΤΟικά σχέδια, απειλεί άμεσα και την οικονομία της χώρας.</w:t>
      </w:r>
    </w:p>
    <w:p w14:paraId="5FC2F979"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Δεν βλέπετε ή κάνετε ότι δεν βλέπετε, πως διεθνώς το καπιταλιστικό σύστημα κινείται προς μ</w:t>
      </w:r>
      <w:r>
        <w:rPr>
          <w:rFonts w:eastAsia="Times New Roman" w:cs="Times New Roman"/>
          <w:szCs w:val="24"/>
        </w:rPr>
        <w:t>ί</w:t>
      </w:r>
      <w:r>
        <w:rPr>
          <w:rFonts w:eastAsia="Times New Roman" w:cs="Times New Roman"/>
          <w:szCs w:val="24"/>
        </w:rPr>
        <w:t>α νέα κρίση, μια κρίση</w:t>
      </w:r>
      <w:r>
        <w:rPr>
          <w:rFonts w:eastAsia="Times New Roman" w:cs="Times New Roman"/>
          <w:szCs w:val="24"/>
        </w:rPr>
        <w:t xml:space="preserve"> που μ</w:t>
      </w:r>
      <w:r>
        <w:rPr>
          <w:rFonts w:eastAsia="Times New Roman" w:cs="Times New Roman"/>
          <w:szCs w:val="24"/>
        </w:rPr>
        <w:t>ί</w:t>
      </w:r>
      <w:r>
        <w:rPr>
          <w:rFonts w:eastAsia="Times New Roman" w:cs="Times New Roman"/>
          <w:szCs w:val="24"/>
        </w:rPr>
        <w:t xml:space="preserve">α οικονομία τόσο ανοικτή όσο η ελληνική, ατμομηχανή της οποίας είναι ο τουρισμός και οι διεθνείς μεταφορές, έχει την προοπτική να τη γονατίσει. Η ανέφελη πορεία προς τον ουρανό της καπιταλιστικής ανάπτυξης που υπόσχεστε, είναι ένα ακόμα από εκείνα </w:t>
      </w:r>
      <w:r>
        <w:rPr>
          <w:rFonts w:eastAsia="Times New Roman" w:cs="Times New Roman"/>
          <w:szCs w:val="24"/>
        </w:rPr>
        <w:t>τα ανυπόφορα ψέματά σας.</w:t>
      </w:r>
    </w:p>
    <w:p w14:paraId="5FC2F97A"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Κύριοι της Κυβέρνησης, κύριε Τσίπρα, την ίδια στιγμή, ενώ η Κυβέρνησή σας υλοποιεί, χωρίς ταλαντεύσεις, την αντιλαϊκή πολιτική και διαμορφώνει με αλλεπάλληλες νομοθετικές πρωτοβουλίες ένα ακόμη πιο ευνοϊκό περιβάλλον για την προσέλ</w:t>
      </w:r>
      <w:r>
        <w:rPr>
          <w:rFonts w:eastAsia="Times New Roman" w:cs="Times New Roman"/>
          <w:szCs w:val="24"/>
        </w:rPr>
        <w:t>κυση επενδύσεων και τη δράση επιχειρηματικών ομίλων, η Νέα Δημοκρατία εμφανίζεται ως ο χρησιμότερος αντίπαλός σας. Η Νέα Δημοκρατία υποτίθεται ότι επιτίθεται στη δική σας πολιτική, κάνοντας λόγο -μαζί με όλα τα άλλα κόμματα του ευρωμονόδρομου εδώ μέσα- για</w:t>
      </w:r>
      <w:r>
        <w:rPr>
          <w:rFonts w:eastAsia="Times New Roman" w:cs="Times New Roman"/>
          <w:szCs w:val="24"/>
        </w:rPr>
        <w:t xml:space="preserve"> λαθεμένο μείγμα της ασκούμενης κυβερνητικής πολιτικής.</w:t>
      </w:r>
    </w:p>
    <w:p w14:paraId="5FC2F97B"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Υπενθυμίζουμε, φυσικά, ότι τόσο αυτή, όσο και τα άλλα κόμματα, ψήφισαν και αποδέχτηκαν το δικό σας τρίτο μνημόνιο. Στην πραγματικότητα η κριτική της Νέας Δημοκρατίας αφορά τον τρόπο με τον οποίον θα ι</w:t>
      </w:r>
      <w:r>
        <w:rPr>
          <w:rFonts w:eastAsia="Times New Roman" w:cs="Times New Roman"/>
          <w:szCs w:val="24"/>
        </w:rPr>
        <w:t>κανοποιηθούν πιο γρήγορα και πιο αποφασιστικά οι ίδιες οι ανάγκες του κεφαλαίου.</w:t>
      </w:r>
    </w:p>
    <w:p w14:paraId="5FC2F97C"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Φωνάζει στο μεγάλο κεφάλαιο πως είναι καλύτερος διαχειριστής για την επερχόμενη καπιταλιστική ανάπτυξη, πως μπορεί να υλοποιήσει -λέει- πιο αποτελεσματικά τα απαιτούμενα μέτρα</w:t>
      </w:r>
      <w:r>
        <w:rPr>
          <w:rFonts w:eastAsia="Times New Roman" w:cs="Times New Roman"/>
          <w:szCs w:val="24"/>
        </w:rPr>
        <w:t>. Σε τελευταία ανάλυση, η αντιπαράθεσή σας είναι μια επιλογή ανάμεσα στον καλύτερο δήμιο, γιατί ο διαχειριστής της αντιλαϊκής ταξικής πολιτικής του κεφαλαίου, που λέγεται «αστική κυβέρνηση», είναι πραγματικός δήμιος για τους εργαζόμενους.</w:t>
      </w:r>
    </w:p>
    <w:p w14:paraId="5FC2F97D"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Γι’ αυτό και θα ο</w:t>
      </w:r>
      <w:r>
        <w:rPr>
          <w:rFonts w:eastAsia="Times New Roman" w:cs="Times New Roman"/>
          <w:szCs w:val="24"/>
        </w:rPr>
        <w:t>ξύνετε τη μεταξύ σας κάλπικη αντιπαράθεση όσο πλησιάζουμε στις εκλογές, γιατί δίνετε και οι δυο εξετάσεις με δύσκολο θέμα: ποιος είναι ο ικανότερος διαχειριστής για τα συμφέροντα του μεγάλου κεφαλαίου, ποιος μπορεί να ενσωματώσει καλύτερα τη λαϊκή δυσαρέσκ</w:t>
      </w:r>
      <w:r>
        <w:rPr>
          <w:rFonts w:eastAsia="Times New Roman" w:cs="Times New Roman"/>
          <w:szCs w:val="24"/>
        </w:rPr>
        <w:t>εια.</w:t>
      </w:r>
    </w:p>
    <w:p w14:paraId="5FC2F97E"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Απέναντι στη μιζέρια της δικής σας καπιταλιστικής ανάπτυξης -με τις διάφορες, βέβαια, παραλλαγές της- βρίσκεται η πρόταση του ΚΚΕ. Η πρότασή μας είναι ρεαλιστική, αναγκαία, γιατί ικανοποιεί το σύνολο των σύγχρονων λαϊκών αναγκών, γιατί παίρνει υπόψιν </w:t>
      </w:r>
      <w:r>
        <w:rPr>
          <w:rFonts w:eastAsia="Times New Roman" w:cs="Times New Roman"/>
          <w:szCs w:val="24"/>
        </w:rPr>
        <w:t>τις δυνατότητες που παρέχει η ίδια η επιστήμη, η έρευνα, η τεχνολογία, τις μεγάλες πλουτοπαραγωγικές δυνατότητες της χώρας οι οποίες υπάρχουν αντικειμενικά.</w:t>
      </w:r>
    </w:p>
    <w:p w14:paraId="5FC2F97F"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Έχουμε </w:t>
      </w:r>
      <w:r>
        <w:rPr>
          <w:rFonts w:eastAsia="Times New Roman" w:cs="Times New Roman"/>
          <w:szCs w:val="24"/>
        </w:rPr>
        <w:t>μί</w:t>
      </w:r>
      <w:r>
        <w:rPr>
          <w:rFonts w:eastAsia="Times New Roman" w:cs="Times New Roman"/>
          <w:szCs w:val="24"/>
        </w:rPr>
        <w:t>α μεγάλη διαφορά με όλους εσάς, με όλα τα κόμματα. Εσείς υποτάσσετε την όποια οικονομική σ</w:t>
      </w:r>
      <w:r>
        <w:rPr>
          <w:rFonts w:eastAsia="Times New Roman" w:cs="Times New Roman"/>
          <w:szCs w:val="24"/>
        </w:rPr>
        <w:t xml:space="preserve">ας πολιτική στις ανάγκες της πάση θυσίας θωράκισης της καπιταλιστικής κερδοφορίας. Το αποτέλεσμα αυτών των θέσεών σας είναι να αξιοποιούνται μόνον αυτές που μπορούν να καταστήσουν ελκυστικές τις επενδύσεις τους, μοναδικό κριτήριο των οποίων είναι όχι μόνο </w:t>
      </w:r>
      <w:r>
        <w:rPr>
          <w:rFonts w:eastAsia="Times New Roman" w:cs="Times New Roman"/>
          <w:szCs w:val="24"/>
        </w:rPr>
        <w:t>η διασφάλιση, αλλά και η μεγέθυνση αυτού του κέρδους για τους λίγους.</w:t>
      </w:r>
    </w:p>
    <w:p w14:paraId="5FC2F980"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Το δικό μας κριτήριο είναι οι ίδιες οι λαϊκές ανάγκες και δεν σταματάμε να εξηγούμε πως προϋπόθεση για να λειτουργήσει η κοινωνία με αυτόν τον τρόπο, είναι να απαλλαγεί οριστικά από την </w:t>
      </w:r>
      <w:r>
        <w:rPr>
          <w:rFonts w:eastAsia="Times New Roman" w:cs="Times New Roman"/>
          <w:szCs w:val="24"/>
        </w:rPr>
        <w:t>καπιταλιστική ιδιοκτησία, από το καπιταλιστικό κέρδος που αποτελεί την πηγή όλων των λαϊκών δεινών.</w:t>
      </w:r>
    </w:p>
    <w:p w14:paraId="5FC2F981" w14:textId="77777777" w:rsidR="0020643A" w:rsidRDefault="00E84ECF">
      <w:pPr>
        <w:spacing w:line="600" w:lineRule="auto"/>
        <w:ind w:firstLine="720"/>
        <w:contextualSpacing/>
        <w:jc w:val="both"/>
        <w:rPr>
          <w:rFonts w:eastAsia="Times New Roman"/>
          <w:szCs w:val="24"/>
        </w:rPr>
      </w:pPr>
      <w:r>
        <w:rPr>
          <w:rFonts w:eastAsia="Times New Roman"/>
          <w:szCs w:val="24"/>
        </w:rPr>
        <w:t>Προϋπόθεση είναι τα κλειδιά της οικονομίας να περάσουν πραγματικά στα χέρια των εργαζομένων, του λαού, να οργανωθεί η οικονομία και η παραγωγή με μοναδικό γ</w:t>
      </w:r>
      <w:r>
        <w:rPr>
          <w:rFonts w:eastAsia="Times New Roman"/>
          <w:szCs w:val="24"/>
        </w:rPr>
        <w:t xml:space="preserve">νώμονα την ικανοποίηση των μεγάλων λαϊκών αναγκών. </w:t>
      </w:r>
    </w:p>
    <w:p w14:paraId="5FC2F982" w14:textId="77777777" w:rsidR="0020643A" w:rsidRDefault="00E84ECF">
      <w:pPr>
        <w:spacing w:line="600" w:lineRule="auto"/>
        <w:ind w:firstLine="720"/>
        <w:contextualSpacing/>
        <w:jc w:val="both"/>
        <w:rPr>
          <w:rFonts w:eastAsia="Times New Roman"/>
          <w:szCs w:val="24"/>
        </w:rPr>
      </w:pPr>
      <w:r>
        <w:rPr>
          <w:rFonts w:eastAsia="Times New Roman"/>
          <w:szCs w:val="24"/>
        </w:rPr>
        <w:t>Η κοινωνικοποίηση, για παράδειγμα, των πλουτοπαραγωγικών πηγών, των υποδομών, των μέσων παραγωγής, η αξιοποίηση του κεντρικού επιστημονικού σχεδιασμού για την οργάνωση όλων αυτών και ο εργατικός, ο λαϊκός</w:t>
      </w:r>
      <w:r>
        <w:rPr>
          <w:rFonts w:eastAsia="Times New Roman"/>
          <w:szCs w:val="24"/>
        </w:rPr>
        <w:t xml:space="preserve"> έλεγχος για την αποτελεσματικότητα αυτών είναι αυτό που είναι επίκαιρο και αναγκαίο σήμερα. </w:t>
      </w:r>
    </w:p>
    <w:p w14:paraId="5FC2F983" w14:textId="77777777" w:rsidR="0020643A" w:rsidRDefault="00E84ECF">
      <w:pPr>
        <w:spacing w:line="600" w:lineRule="auto"/>
        <w:ind w:firstLine="720"/>
        <w:contextualSpacing/>
        <w:jc w:val="both"/>
        <w:rPr>
          <w:rFonts w:eastAsia="Times New Roman"/>
          <w:szCs w:val="24"/>
        </w:rPr>
      </w:pPr>
      <w:r>
        <w:rPr>
          <w:rFonts w:eastAsia="Times New Roman"/>
          <w:szCs w:val="24"/>
        </w:rPr>
        <w:t>Αυτά αποτελούν το στέρεο έδαφος, το οποίο μπορεί πραγματικά να απελευθερώσει όλες τις μεγάλες, σήμερα, αναξιοποίητες παραγωγικές δυνατότητες. Μπορεί να απελευθερώ</w:t>
      </w:r>
      <w:r>
        <w:rPr>
          <w:rFonts w:eastAsia="Times New Roman"/>
          <w:szCs w:val="24"/>
        </w:rPr>
        <w:t xml:space="preserve">σει την έρευνα, την τεχνολογία από τη σιδερένια φτέρνα του συστήματος. </w:t>
      </w:r>
    </w:p>
    <w:p w14:paraId="5FC2F984" w14:textId="77777777" w:rsidR="0020643A" w:rsidRDefault="00E84ECF">
      <w:pPr>
        <w:spacing w:line="600" w:lineRule="auto"/>
        <w:ind w:firstLine="720"/>
        <w:contextualSpacing/>
        <w:jc w:val="both"/>
        <w:rPr>
          <w:rFonts w:eastAsia="Times New Roman"/>
          <w:szCs w:val="24"/>
        </w:rPr>
      </w:pPr>
      <w:r>
        <w:rPr>
          <w:rFonts w:eastAsia="Times New Roman"/>
          <w:szCs w:val="24"/>
        </w:rPr>
        <w:t>Μ</w:t>
      </w:r>
      <w:r>
        <w:rPr>
          <w:rFonts w:eastAsia="Times New Roman"/>
          <w:szCs w:val="24"/>
        </w:rPr>
        <w:t>ί</w:t>
      </w:r>
      <w:r>
        <w:rPr>
          <w:rFonts w:eastAsia="Times New Roman"/>
          <w:szCs w:val="24"/>
        </w:rPr>
        <w:t>α τέτοια οργάνωση της οικονομίας δεν χωράει, βέβαια, στα δεσμά ιμπεριαλιστικών λυκοσυμμαχιών, όπως είναι η Ευρωπαϊκή Ένωση, όπως είναι το ΝΑΤΟ. Η αποδέσμευση της χώρας μας απ’ αυτά τ</w:t>
      </w:r>
      <w:r>
        <w:rPr>
          <w:rFonts w:eastAsia="Times New Roman"/>
          <w:szCs w:val="24"/>
        </w:rPr>
        <w:t xml:space="preserve">α δεσμά, αποτελεί προϋπόθεση για την ανάπτυξη ισότιμων σχέσεων με άλλες χώρες. </w:t>
      </w:r>
    </w:p>
    <w:p w14:paraId="5FC2F985" w14:textId="77777777" w:rsidR="0020643A" w:rsidRDefault="00E84ECF">
      <w:pPr>
        <w:spacing w:line="600" w:lineRule="auto"/>
        <w:ind w:firstLine="720"/>
        <w:contextualSpacing/>
        <w:jc w:val="both"/>
        <w:rPr>
          <w:rFonts w:eastAsia="Times New Roman"/>
          <w:szCs w:val="24"/>
        </w:rPr>
      </w:pPr>
      <w:r>
        <w:rPr>
          <w:rFonts w:eastAsia="Times New Roman"/>
          <w:szCs w:val="24"/>
        </w:rPr>
        <w:t>Καλούμε τον ελληνικό λαό να βγει μαχητικά στο προσκήνιο και να ενισχύσει το ΚΚΕ που αγωνίζεται καθημερινά για να οργανωθεί η αντεπίθεση των εργαζομένων. Καλούμε τις μισθωτούς κ</w:t>
      </w:r>
      <w:r>
        <w:rPr>
          <w:rFonts w:eastAsia="Times New Roman"/>
          <w:szCs w:val="24"/>
        </w:rPr>
        <w:t xml:space="preserve">αι τους αυτοαπασχολούμενους να βαδίσουν αγωνιστικά με το Κομμουνιστικό Κόμμα Ελλάδας, όχι μόνο για να βάλουμε φράγμα στη σημερινή αντιλαϊκή πολιτική, αλλά και για να ανοίξουμε τον δρόμο που θα μας επιτρέψει να ζήσουμε πραγματικά τη ζωή που μας αξίζει. </w:t>
      </w:r>
    </w:p>
    <w:p w14:paraId="5FC2F986" w14:textId="77777777" w:rsidR="0020643A" w:rsidRDefault="00E84ECF">
      <w:pPr>
        <w:spacing w:line="600" w:lineRule="auto"/>
        <w:ind w:firstLine="720"/>
        <w:contextualSpacing/>
        <w:jc w:val="both"/>
        <w:rPr>
          <w:rFonts w:eastAsia="Times New Roman"/>
          <w:b/>
          <w:szCs w:val="24"/>
        </w:rPr>
      </w:pPr>
      <w:r>
        <w:rPr>
          <w:rFonts w:eastAsia="Times New Roman"/>
          <w:szCs w:val="24"/>
        </w:rPr>
        <w:t>Σας</w:t>
      </w:r>
      <w:r>
        <w:rPr>
          <w:rFonts w:eastAsia="Times New Roman"/>
          <w:szCs w:val="24"/>
        </w:rPr>
        <w:t xml:space="preserve"> ευχαριστώ. </w:t>
      </w:r>
    </w:p>
    <w:p w14:paraId="5FC2F987" w14:textId="77777777" w:rsidR="0020643A" w:rsidRDefault="00E84ECF">
      <w:pPr>
        <w:spacing w:line="600" w:lineRule="auto"/>
        <w:ind w:firstLine="720"/>
        <w:contextualSpacing/>
        <w:jc w:val="both"/>
        <w:rPr>
          <w:rFonts w:eastAsia="Times New Roman"/>
          <w:szCs w:val="24"/>
        </w:rPr>
      </w:pPr>
      <w:r w:rsidRPr="00DA1BB6">
        <w:rPr>
          <w:rFonts w:eastAsia="Times New Roman"/>
          <w:b/>
          <w:szCs w:val="24"/>
        </w:rPr>
        <w:t>ΠΡΟΕΔΡΟΣ (Νικόλαος Βούτσης):</w:t>
      </w:r>
      <w:r>
        <w:rPr>
          <w:rFonts w:eastAsia="Times New Roman"/>
          <w:b/>
          <w:szCs w:val="24"/>
        </w:rPr>
        <w:t xml:space="preserve"> </w:t>
      </w:r>
      <w:r>
        <w:rPr>
          <w:rFonts w:eastAsia="Times New Roman"/>
          <w:szCs w:val="24"/>
        </w:rPr>
        <w:t>Ευχαριστώ πολύ.</w:t>
      </w:r>
    </w:p>
    <w:p w14:paraId="5FC2F988" w14:textId="77777777" w:rsidR="0020643A" w:rsidRDefault="00E84ECF">
      <w:pPr>
        <w:spacing w:line="600" w:lineRule="auto"/>
        <w:ind w:firstLine="720"/>
        <w:contextualSpacing/>
        <w:jc w:val="both"/>
        <w:rPr>
          <w:rFonts w:eastAsia="Times New Roman"/>
          <w:szCs w:val="24"/>
        </w:rPr>
      </w:pPr>
      <w:r>
        <w:rPr>
          <w:rFonts w:eastAsia="Times New Roman"/>
          <w:szCs w:val="24"/>
        </w:rPr>
        <w:t xml:space="preserve">Κύριοι συνάδελφοι, προηγουμένως ανέφερα τον κ. Κυριαζίδη ως κ. Δημοσχάκη. Έκανα λάθος στο όνομά σας. Με συγχωρείτε πάρα πολύ. </w:t>
      </w:r>
    </w:p>
    <w:p w14:paraId="5FC2F989" w14:textId="77777777" w:rsidR="0020643A" w:rsidRDefault="00E84ECF">
      <w:pPr>
        <w:spacing w:line="600" w:lineRule="auto"/>
        <w:ind w:firstLine="720"/>
        <w:contextualSpacing/>
        <w:jc w:val="both"/>
        <w:rPr>
          <w:rFonts w:eastAsia="Times New Roman"/>
          <w:szCs w:val="24"/>
        </w:rPr>
      </w:pPr>
      <w:r w:rsidRPr="00DA1BB6">
        <w:rPr>
          <w:rFonts w:eastAsia="Times New Roman"/>
          <w:b/>
          <w:szCs w:val="24"/>
        </w:rPr>
        <w:t>ΔΗΜΗΤΡΙΟΣ ΚΥΡΙΑΖΙΔΗΣ:</w:t>
      </w:r>
      <w:r>
        <w:rPr>
          <w:rFonts w:eastAsia="Times New Roman"/>
          <w:szCs w:val="24"/>
        </w:rPr>
        <w:t xml:space="preserve"> Κύριε Πρόεδρε, ο κ. Καμμένος είπε ότι εγώ έκλεψα </w:t>
      </w:r>
      <w:r>
        <w:rPr>
          <w:rFonts w:eastAsia="Times New Roman"/>
          <w:szCs w:val="24"/>
        </w:rPr>
        <w:t xml:space="preserve">τους μισθούς των αστυνομικών. Δεν είναι δυνατόν να μην μου επιτρέψετε να κάνω την αναφορά. Άλλος τα έκλεψε και τα ξέρουμε. Πέντε χρόνια τους κοροϊδεύετε. </w:t>
      </w:r>
    </w:p>
    <w:p w14:paraId="5FC2F98A" w14:textId="77777777" w:rsidR="0020643A" w:rsidRDefault="00E84ECF">
      <w:pPr>
        <w:spacing w:line="600" w:lineRule="auto"/>
        <w:ind w:firstLine="720"/>
        <w:contextualSpacing/>
        <w:jc w:val="both"/>
        <w:rPr>
          <w:rFonts w:eastAsia="Times New Roman"/>
          <w:szCs w:val="24"/>
        </w:rPr>
      </w:pPr>
      <w:r w:rsidRPr="00DA1BB6">
        <w:rPr>
          <w:rFonts w:eastAsia="Times New Roman"/>
          <w:b/>
          <w:szCs w:val="24"/>
        </w:rPr>
        <w:t>ΠΡΟΕΔΡΟΣ (Νικόλαος Βούτσης):</w:t>
      </w:r>
      <w:r>
        <w:rPr>
          <w:rFonts w:eastAsia="Times New Roman"/>
          <w:b/>
          <w:szCs w:val="24"/>
        </w:rPr>
        <w:t xml:space="preserve"> </w:t>
      </w:r>
      <w:r>
        <w:rPr>
          <w:rFonts w:eastAsia="Times New Roman"/>
          <w:szCs w:val="24"/>
        </w:rPr>
        <w:t>Εν τη ρύμη του λόγου του. Δεν ήταν στην ομιλία του. Κατά τη διάρκεια της</w:t>
      </w:r>
      <w:r>
        <w:rPr>
          <w:rFonts w:eastAsia="Times New Roman"/>
          <w:szCs w:val="24"/>
        </w:rPr>
        <w:t xml:space="preserve"> αντιπαράθεσης έγινε αυτό. Πάντως, με συγχωρείτε, διότι φταίω εγώ που σας αδίκησα και είπα άλλο όνομα. </w:t>
      </w:r>
    </w:p>
    <w:p w14:paraId="5FC2F98B" w14:textId="77777777" w:rsidR="0020643A" w:rsidRDefault="00E84ECF">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έχω την τιμή να ανακοινώσω στο Σώμα ότι </w:t>
      </w:r>
      <w:r>
        <w:rPr>
          <w:rFonts w:eastAsia="Times New Roman"/>
          <w:szCs w:val="24"/>
        </w:rPr>
        <w:t xml:space="preserve">τη συνεδρίασή μας παρακολουθούν </w:t>
      </w:r>
      <w:r>
        <w:rPr>
          <w:rFonts w:eastAsia="Times New Roman"/>
          <w:szCs w:val="24"/>
        </w:rPr>
        <w:t>από τα άνω δυτικά θεωρεία, αφού ενημερώθηκαν για τ</w:t>
      </w:r>
      <w:r>
        <w:rPr>
          <w:rFonts w:eastAsia="Times New Roman"/>
          <w:szCs w:val="24"/>
        </w:rPr>
        <w:t>ην ιστορία του κτηρίου και τον τρόπο οργάνωσης και λειτουργίας της Βουλής κα ξεναγήθηκαν στην έκθεση της αίθουσας «ΕΛΕΥΘΕΡΙΟΣ ΒΕΝΙΖΕΛΟΣ», τριάντα έξι μαθήτριες και μαθητές και τρεις εκπαιδευτικοί συνοδοί τους από το 8</w:t>
      </w:r>
      <w:r w:rsidRPr="00E04CA6">
        <w:rPr>
          <w:rFonts w:eastAsia="Times New Roman"/>
          <w:szCs w:val="24"/>
          <w:vertAlign w:val="superscript"/>
        </w:rPr>
        <w:t>ο</w:t>
      </w:r>
      <w:r>
        <w:rPr>
          <w:rFonts w:eastAsia="Times New Roman"/>
          <w:szCs w:val="24"/>
        </w:rPr>
        <w:t xml:space="preserve"> Γυμνάσιο Πάτρας. </w:t>
      </w:r>
    </w:p>
    <w:p w14:paraId="5FC2F98C" w14:textId="77777777" w:rsidR="0020643A" w:rsidRDefault="00E84ECF">
      <w:pPr>
        <w:spacing w:line="600" w:lineRule="auto"/>
        <w:ind w:firstLine="720"/>
        <w:contextualSpacing/>
        <w:jc w:val="both"/>
        <w:rPr>
          <w:rFonts w:eastAsia="Times New Roman"/>
          <w:szCs w:val="24"/>
        </w:rPr>
      </w:pPr>
      <w:r>
        <w:rPr>
          <w:rFonts w:eastAsia="Times New Roman"/>
          <w:szCs w:val="24"/>
        </w:rPr>
        <w:t>Σ</w:t>
      </w:r>
      <w:r>
        <w:rPr>
          <w:rFonts w:eastAsia="Times New Roman"/>
          <w:szCs w:val="24"/>
        </w:rPr>
        <w:t>ά</w:t>
      </w:r>
      <w:r>
        <w:rPr>
          <w:rFonts w:eastAsia="Times New Roman"/>
          <w:szCs w:val="24"/>
        </w:rPr>
        <w:t>ς καλωσορίζουμε σ</w:t>
      </w:r>
      <w:r>
        <w:rPr>
          <w:rFonts w:eastAsia="Times New Roman"/>
          <w:szCs w:val="24"/>
        </w:rPr>
        <w:t>τη Βουλή.</w:t>
      </w:r>
    </w:p>
    <w:p w14:paraId="5FC2F98D" w14:textId="77777777" w:rsidR="0020643A" w:rsidRDefault="00E84ECF">
      <w:pPr>
        <w:spacing w:line="600" w:lineRule="auto"/>
        <w:ind w:left="1440" w:firstLine="720"/>
        <w:contextualSpacing/>
        <w:jc w:val="both"/>
        <w:rPr>
          <w:rFonts w:eastAsia="Times New Roman"/>
          <w:szCs w:val="24"/>
        </w:rPr>
      </w:pPr>
      <w:r>
        <w:rPr>
          <w:rFonts w:eastAsia="Times New Roman"/>
          <w:szCs w:val="24"/>
        </w:rPr>
        <w:t>(Χειροκροτήματα από όλες τις πτέρυγες)</w:t>
      </w:r>
    </w:p>
    <w:p w14:paraId="5FC2F98E" w14:textId="77777777" w:rsidR="0020643A" w:rsidRDefault="00E84ECF">
      <w:pPr>
        <w:spacing w:line="600" w:lineRule="auto"/>
        <w:ind w:firstLine="720"/>
        <w:contextualSpacing/>
        <w:jc w:val="both"/>
        <w:rPr>
          <w:rFonts w:eastAsia="Times New Roman"/>
          <w:szCs w:val="24"/>
        </w:rPr>
      </w:pPr>
      <w:r>
        <w:rPr>
          <w:rFonts w:eastAsia="Times New Roman"/>
          <w:szCs w:val="24"/>
        </w:rPr>
        <w:t>Τον λόγο έχει ο Γενικός Γραμματέας του Λαϊκού Συνδέσμου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 κ. Μιχαλολιάκος.</w:t>
      </w:r>
    </w:p>
    <w:p w14:paraId="5FC2F98F" w14:textId="77777777" w:rsidR="0020643A" w:rsidRDefault="00E84ECF">
      <w:pPr>
        <w:spacing w:line="600" w:lineRule="auto"/>
        <w:ind w:firstLine="720"/>
        <w:contextualSpacing/>
        <w:jc w:val="both"/>
        <w:rPr>
          <w:rFonts w:eastAsia="Times New Roman"/>
          <w:szCs w:val="24"/>
        </w:rPr>
      </w:pPr>
      <w:r>
        <w:rPr>
          <w:rFonts w:eastAsia="Times New Roman"/>
          <w:b/>
          <w:szCs w:val="24"/>
        </w:rPr>
        <w:t>ΝΙΚΟΛΑΟΣ ΜΙΧΑΛΟΛΙΑΚΟΣ (Γενικός Γραμματέας του Λαϊκού Συνδέσμου</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Χρυσή Αυγή): </w:t>
      </w:r>
      <w:r>
        <w:rPr>
          <w:rFonts w:eastAsia="Times New Roman"/>
          <w:szCs w:val="24"/>
        </w:rPr>
        <w:t xml:space="preserve">Κύριε Πρόεδρε, κυρίες και κύριοι Βουλευτές, εξ όσων πληροφορήθηκα ο αξιότιμος κ. Βούτσης, ο Πρόεδρος της Βουλής, είπε προηγουμένως ότι όσοι υπερψηφίσουν τον </w:t>
      </w:r>
      <w:r>
        <w:rPr>
          <w:rFonts w:eastAsia="Times New Roman"/>
          <w:szCs w:val="24"/>
        </w:rPr>
        <w:t>π</w:t>
      </w:r>
      <w:r>
        <w:rPr>
          <w:rFonts w:eastAsia="Times New Roman"/>
          <w:szCs w:val="24"/>
        </w:rPr>
        <w:t xml:space="preserve">ροϋπολογισμό, ψηφίζουν και υπέρ της </w:t>
      </w:r>
      <w:r>
        <w:rPr>
          <w:rFonts w:eastAsia="Times New Roman"/>
          <w:szCs w:val="24"/>
        </w:rPr>
        <w:t>Σ</w:t>
      </w:r>
      <w:r>
        <w:rPr>
          <w:rFonts w:eastAsia="Times New Roman"/>
          <w:szCs w:val="24"/>
        </w:rPr>
        <w:t>υμφωνίας των Πρεσπών. Αυτό προς γνώσιν και συμμόρφωσιν κάποιω</w:t>
      </w:r>
      <w:r>
        <w:rPr>
          <w:rFonts w:eastAsia="Times New Roman"/>
          <w:szCs w:val="24"/>
        </w:rPr>
        <w:t xml:space="preserve">ν οι οποίοι παριστάνουν τους Μακεδονομάχους και ισχυρίζονται ότι θα καταψηφίσουν την </w:t>
      </w:r>
      <w:r>
        <w:rPr>
          <w:rFonts w:eastAsia="Times New Roman"/>
          <w:szCs w:val="24"/>
        </w:rPr>
        <w:t>Σ</w:t>
      </w:r>
      <w:r>
        <w:rPr>
          <w:rFonts w:eastAsia="Times New Roman"/>
          <w:szCs w:val="24"/>
        </w:rPr>
        <w:t>υμφωνία των Πρεσπών, αλλά ταυτόχρονα στηρίζουν την Κυβέρνηση. Δυο κυρίους μαζί δεν μπορεί να υπηρετεί ουδείς. Όμως, αυτό είναι ένα παράδοξο πολιτικό, το οποίο θα το ζήσου</w:t>
      </w:r>
      <w:r>
        <w:rPr>
          <w:rFonts w:eastAsia="Times New Roman"/>
          <w:szCs w:val="24"/>
        </w:rPr>
        <w:t xml:space="preserve">με -απ’ ό,τι φαίνεται- για κάποιους λίγους ή πολλούς μήνες ακόμα. </w:t>
      </w:r>
    </w:p>
    <w:p w14:paraId="5FC2F990" w14:textId="77777777" w:rsidR="0020643A" w:rsidRDefault="00E84ECF">
      <w:pPr>
        <w:spacing w:line="600" w:lineRule="auto"/>
        <w:ind w:firstLine="720"/>
        <w:contextualSpacing/>
        <w:jc w:val="both"/>
        <w:rPr>
          <w:rFonts w:eastAsia="Times New Roman"/>
          <w:szCs w:val="24"/>
        </w:rPr>
      </w:pPr>
      <w:r>
        <w:rPr>
          <w:rFonts w:eastAsia="Times New Roman"/>
          <w:szCs w:val="24"/>
        </w:rPr>
        <w:t xml:space="preserve">(Στο σημείο αυτό την Προεδρική Έδρα καταλαμβάνει ο Ε΄ Αντιπρόεδρος της Βουλής κ. </w:t>
      </w:r>
      <w:r w:rsidRPr="007A637A">
        <w:rPr>
          <w:rFonts w:eastAsia="Times New Roman"/>
          <w:b/>
          <w:szCs w:val="24"/>
        </w:rPr>
        <w:t>ΔΗΜΗΤΡΙΟΣ ΚΡΕΜΑΣΤΙΝΟΣ</w:t>
      </w:r>
      <w:r>
        <w:rPr>
          <w:rFonts w:eastAsia="Times New Roman"/>
          <w:szCs w:val="24"/>
        </w:rPr>
        <w:t>)</w:t>
      </w:r>
    </w:p>
    <w:p w14:paraId="5FC2F991" w14:textId="77777777" w:rsidR="0020643A" w:rsidRDefault="00E84ECF">
      <w:pPr>
        <w:spacing w:line="600" w:lineRule="auto"/>
        <w:ind w:firstLine="720"/>
        <w:contextualSpacing/>
        <w:jc w:val="both"/>
        <w:rPr>
          <w:rFonts w:eastAsia="Times New Roman"/>
          <w:szCs w:val="24"/>
        </w:rPr>
      </w:pPr>
      <w:r>
        <w:rPr>
          <w:rFonts w:eastAsia="Times New Roman"/>
          <w:szCs w:val="24"/>
        </w:rPr>
        <w:t xml:space="preserve">Το γεγονός της ημέρας ήταν η τρομοκρατική επίθεση κατά του </w:t>
      </w:r>
      <w:r>
        <w:rPr>
          <w:rFonts w:eastAsia="Times New Roman"/>
          <w:szCs w:val="24"/>
        </w:rPr>
        <w:t>«</w:t>
      </w:r>
      <w:r>
        <w:rPr>
          <w:rFonts w:eastAsia="Times New Roman"/>
          <w:szCs w:val="24"/>
        </w:rPr>
        <w:t>ΣΚΑΪ</w:t>
      </w:r>
      <w:r>
        <w:rPr>
          <w:rFonts w:eastAsia="Times New Roman"/>
          <w:szCs w:val="24"/>
        </w:rPr>
        <w:t>»</w:t>
      </w:r>
      <w:r>
        <w:rPr>
          <w:rFonts w:eastAsia="Times New Roman"/>
          <w:szCs w:val="24"/>
        </w:rPr>
        <w:t>, την οποία και κατα</w:t>
      </w:r>
      <w:r>
        <w:rPr>
          <w:rFonts w:eastAsia="Times New Roman"/>
          <w:szCs w:val="24"/>
        </w:rPr>
        <w:t xml:space="preserve">δικάζουμε. Και το κάναμε αυτό με δημόσια ανακοίνωση μέσα από την ιστοσελίδα μας, το μέσον το οποίο διαθέτουμε. </w:t>
      </w:r>
    </w:p>
    <w:p w14:paraId="5FC2F992" w14:textId="77777777" w:rsidR="0020643A" w:rsidRDefault="00E84ECF">
      <w:pPr>
        <w:spacing w:line="600" w:lineRule="auto"/>
        <w:ind w:firstLine="720"/>
        <w:contextualSpacing/>
        <w:jc w:val="both"/>
        <w:rPr>
          <w:rFonts w:eastAsia="Times New Roman"/>
          <w:szCs w:val="24"/>
        </w:rPr>
      </w:pPr>
      <w:r>
        <w:rPr>
          <w:rFonts w:eastAsia="Times New Roman"/>
          <w:szCs w:val="24"/>
        </w:rPr>
        <w:t xml:space="preserve">Από την πλευρά του ο τηλεοπτικός σταθμός </w:t>
      </w:r>
      <w:r>
        <w:rPr>
          <w:rFonts w:eastAsia="Times New Roman"/>
          <w:szCs w:val="24"/>
        </w:rPr>
        <w:t>«</w:t>
      </w:r>
      <w:r>
        <w:rPr>
          <w:rFonts w:eastAsia="Times New Roman"/>
          <w:szCs w:val="24"/>
        </w:rPr>
        <w:t>ΣΚΑΪ</w:t>
      </w:r>
      <w:r>
        <w:rPr>
          <w:rFonts w:eastAsia="Times New Roman"/>
          <w:szCs w:val="24"/>
        </w:rPr>
        <w:t>»</w:t>
      </w:r>
      <w:r>
        <w:rPr>
          <w:rFonts w:eastAsia="Times New Roman"/>
          <w:szCs w:val="24"/>
        </w:rPr>
        <w:t xml:space="preserve"> έβγαλε μ</w:t>
      </w:r>
      <w:r>
        <w:rPr>
          <w:rFonts w:eastAsia="Times New Roman"/>
          <w:szCs w:val="24"/>
        </w:rPr>
        <w:t>ί</w:t>
      </w:r>
      <w:r>
        <w:rPr>
          <w:rFonts w:eastAsia="Times New Roman"/>
          <w:szCs w:val="24"/>
        </w:rPr>
        <w:t>α ανακοίνωση, η οποία ανέφερε και τα εξής: «Το κράτος που έχει την υποχρέωση να ενθαρρύ</w:t>
      </w:r>
      <w:r>
        <w:rPr>
          <w:rFonts w:eastAsia="Times New Roman"/>
          <w:szCs w:val="24"/>
        </w:rPr>
        <w:t xml:space="preserve">νει την πολυφωνία και να προστατεύει την ασφάλεια των μέσων ενημέρωσης και των εργαζομένων σε αυτά, κώφευσε στις επανειλημμένες καταγγελίες μας για απειλές κατά του </w:t>
      </w:r>
      <w:r>
        <w:rPr>
          <w:rFonts w:eastAsia="Times New Roman"/>
          <w:szCs w:val="24"/>
        </w:rPr>
        <w:t>«</w:t>
      </w:r>
      <w:r>
        <w:rPr>
          <w:rFonts w:eastAsia="Times New Roman"/>
          <w:szCs w:val="24"/>
        </w:rPr>
        <w:t>ΣΚΑΪ</w:t>
      </w:r>
      <w:r>
        <w:rPr>
          <w:rFonts w:eastAsia="Times New Roman"/>
          <w:szCs w:val="24"/>
        </w:rPr>
        <w:t>»</w:t>
      </w:r>
      <w:r>
        <w:rPr>
          <w:rFonts w:eastAsia="Times New Roman"/>
          <w:szCs w:val="24"/>
        </w:rPr>
        <w:t xml:space="preserve">. Ο </w:t>
      </w:r>
      <w:r>
        <w:rPr>
          <w:rFonts w:eastAsia="Times New Roman"/>
          <w:szCs w:val="24"/>
        </w:rPr>
        <w:t>«</w:t>
      </w:r>
      <w:r>
        <w:rPr>
          <w:rFonts w:eastAsia="Times New Roman"/>
          <w:szCs w:val="24"/>
        </w:rPr>
        <w:t>ΣΚΑΪ</w:t>
      </w:r>
      <w:r>
        <w:rPr>
          <w:rFonts w:eastAsia="Times New Roman"/>
          <w:szCs w:val="24"/>
        </w:rPr>
        <w:t>»</w:t>
      </w:r>
      <w:r>
        <w:rPr>
          <w:rFonts w:eastAsia="Times New Roman"/>
          <w:szCs w:val="24"/>
        </w:rPr>
        <w:t xml:space="preserve">, δυστυχώς, έχει στοχοποιηθεί τα τελευταία χρόνια. Κυβερνητικά στελέχη και </w:t>
      </w:r>
      <w:r>
        <w:rPr>
          <w:rFonts w:eastAsia="Times New Roman"/>
          <w:szCs w:val="24"/>
        </w:rPr>
        <w:t xml:space="preserve">προπαγανδιστικοί μηχανισμοί κατέστησαν τον σταθμό μας στόχο». </w:t>
      </w:r>
    </w:p>
    <w:p w14:paraId="5FC2F993" w14:textId="77777777" w:rsidR="0020643A" w:rsidRDefault="00E84ECF">
      <w:pPr>
        <w:spacing w:line="600" w:lineRule="auto"/>
        <w:ind w:firstLine="720"/>
        <w:contextualSpacing/>
        <w:jc w:val="both"/>
        <w:rPr>
          <w:rFonts w:eastAsia="Times New Roman"/>
          <w:szCs w:val="24"/>
        </w:rPr>
      </w:pPr>
      <w:r>
        <w:rPr>
          <w:rFonts w:eastAsia="Times New Roman"/>
          <w:szCs w:val="24"/>
        </w:rPr>
        <w:t xml:space="preserve">Εν ονόματι της πολυφωνίας, λοιπόν. Ποιας πολυφωνίας; Σε ποια πολυφωνία πιστεύει ο </w:t>
      </w:r>
      <w:r>
        <w:rPr>
          <w:rFonts w:eastAsia="Times New Roman"/>
          <w:szCs w:val="24"/>
        </w:rPr>
        <w:t>«</w:t>
      </w:r>
      <w:r>
        <w:rPr>
          <w:rFonts w:eastAsia="Times New Roman"/>
          <w:szCs w:val="24"/>
        </w:rPr>
        <w:t>ΣΚΑΪ</w:t>
      </w:r>
      <w:r>
        <w:rPr>
          <w:rFonts w:eastAsia="Times New Roman"/>
          <w:szCs w:val="24"/>
        </w:rPr>
        <w:t>»</w:t>
      </w:r>
      <w:r>
        <w:rPr>
          <w:rFonts w:eastAsia="Times New Roman"/>
          <w:szCs w:val="24"/>
        </w:rPr>
        <w:t xml:space="preserve">; Ο </w:t>
      </w:r>
      <w:r>
        <w:rPr>
          <w:rFonts w:eastAsia="Times New Roman"/>
          <w:szCs w:val="24"/>
        </w:rPr>
        <w:t>«</w:t>
      </w:r>
      <w:r>
        <w:rPr>
          <w:rFonts w:eastAsia="Times New Roman"/>
          <w:szCs w:val="24"/>
        </w:rPr>
        <w:t>ΣΚΑΪ</w:t>
      </w:r>
      <w:r>
        <w:rPr>
          <w:rFonts w:eastAsia="Times New Roman"/>
          <w:szCs w:val="24"/>
        </w:rPr>
        <w:t>»</w:t>
      </w:r>
      <w:r>
        <w:rPr>
          <w:rFonts w:eastAsia="Times New Roman"/>
          <w:szCs w:val="24"/>
        </w:rPr>
        <w:t xml:space="preserve"> δημοσίευσε αυτή την ανακοίνωση περί καταδίκης της τρομοκρατικής ενέργειας. Και την ίδια στιγμή</w:t>
      </w:r>
      <w:r>
        <w:rPr>
          <w:rFonts w:eastAsia="Times New Roman"/>
          <w:szCs w:val="24"/>
        </w:rPr>
        <w:t xml:space="preserve"> που δημοσίευε ακόμη και την καταδίκη εκ μέρους της Ενώσεως Ρακοσυλλεκτών Κωλοπετινίτσης, την ανακοίνωση της Χρυσής Αυγής δεν τη δημοσίευσε. Είναι γνωστό ότι το «αφεντικό» του σταθμού -μέχρι πρόσφατα τουλάχιστον- ο κάποτε μπολσεβίκος και τώρα νεοΠΑΣΟΚος Μα</w:t>
      </w:r>
      <w:r>
        <w:rPr>
          <w:rFonts w:eastAsia="Times New Roman"/>
          <w:szCs w:val="24"/>
        </w:rPr>
        <w:t>λέλης είχε βγει δημόσια και έλεγε, «Δεν θα δώσω ούτε ένα λεπτό στη Χρυσή Αυγή». Ποιος είναι αυτός και τι κάνει το Εθνικό Συμβούλιο Ραδιοτηλεόρασης; Ας μην μιλάτε, λοιπόν, για πολυφωνία. Σταλινίσκοι, τύραννοι είναι αυτοί που κατευθύνουν τη δημόσια γνώμη και</w:t>
      </w:r>
      <w:r>
        <w:rPr>
          <w:rFonts w:eastAsia="Times New Roman"/>
          <w:szCs w:val="24"/>
        </w:rPr>
        <w:t xml:space="preserve"> έχουν αποκλείσει τη Χρυσή Αυγή από τα μέσα μαζικής ενημερώσεως, αλλά όχι από την ψυχή του ελληνικού λαού και γι’ αυτό παραμένει σταθερά η τρίτη πολιτική δύναμη της χώρας. </w:t>
      </w:r>
    </w:p>
    <w:p w14:paraId="5FC2F994" w14:textId="77777777" w:rsidR="0020643A" w:rsidRDefault="00E84ECF">
      <w:pPr>
        <w:spacing w:line="600" w:lineRule="auto"/>
        <w:ind w:firstLine="720"/>
        <w:contextualSpacing/>
        <w:jc w:val="center"/>
        <w:rPr>
          <w:rFonts w:eastAsia="Times New Roman"/>
          <w:szCs w:val="24"/>
        </w:rPr>
      </w:pPr>
      <w:r>
        <w:rPr>
          <w:rFonts w:eastAsia="Times New Roman"/>
          <w:szCs w:val="24"/>
        </w:rPr>
        <w:t>(Χειροκροτήματα από την πτέρυγα της Χρυσής Αυγής)</w:t>
      </w:r>
    </w:p>
    <w:p w14:paraId="5FC2F995" w14:textId="77777777" w:rsidR="0020643A" w:rsidRDefault="00E84ECF">
      <w:pPr>
        <w:spacing w:line="600" w:lineRule="auto"/>
        <w:ind w:firstLine="720"/>
        <w:contextualSpacing/>
        <w:jc w:val="both"/>
        <w:rPr>
          <w:rFonts w:eastAsia="Times New Roman"/>
          <w:szCs w:val="24"/>
        </w:rPr>
      </w:pPr>
      <w:r>
        <w:rPr>
          <w:rFonts w:eastAsia="Times New Roman"/>
          <w:szCs w:val="24"/>
        </w:rPr>
        <w:t xml:space="preserve">Βεβαίως, ο </w:t>
      </w:r>
      <w:r>
        <w:rPr>
          <w:rFonts w:eastAsia="Times New Roman"/>
          <w:szCs w:val="24"/>
        </w:rPr>
        <w:t>«</w:t>
      </w:r>
      <w:r>
        <w:rPr>
          <w:rFonts w:eastAsia="Times New Roman"/>
          <w:szCs w:val="24"/>
        </w:rPr>
        <w:t>ΣΚΑΪ</w:t>
      </w:r>
      <w:r>
        <w:rPr>
          <w:rFonts w:eastAsia="Times New Roman"/>
          <w:szCs w:val="24"/>
        </w:rPr>
        <w:t>»</w:t>
      </w:r>
      <w:r>
        <w:rPr>
          <w:rFonts w:eastAsia="Times New Roman"/>
          <w:szCs w:val="24"/>
        </w:rPr>
        <w:t xml:space="preserve"> διαμαρτύρεται ό</w:t>
      </w:r>
      <w:r>
        <w:rPr>
          <w:rFonts w:eastAsia="Times New Roman"/>
          <w:szCs w:val="24"/>
        </w:rPr>
        <w:t>τι τον είχαν στοχοποιήσει. Και τι έγινε με τη στοχοποίησή του; Έγινε μ</w:t>
      </w:r>
      <w:r>
        <w:rPr>
          <w:rFonts w:eastAsia="Times New Roman"/>
          <w:szCs w:val="24"/>
        </w:rPr>
        <w:t>ί</w:t>
      </w:r>
      <w:r>
        <w:rPr>
          <w:rFonts w:eastAsia="Times New Roman"/>
          <w:szCs w:val="24"/>
        </w:rPr>
        <w:t xml:space="preserve">α τρομοκρατική επίθεση. Την καταδικάζουμε. Τι ζημιές προκλήθηκαν από την επίθεση; Έσπασαν μερικά τζάμια. Εμείς έχουμε δυο νεκρούς από τη στοχοποίηση και του </w:t>
      </w:r>
      <w:r>
        <w:rPr>
          <w:rFonts w:eastAsia="Times New Roman"/>
          <w:szCs w:val="24"/>
        </w:rPr>
        <w:t>«</w:t>
      </w:r>
      <w:r>
        <w:rPr>
          <w:rFonts w:eastAsia="Times New Roman"/>
          <w:szCs w:val="24"/>
        </w:rPr>
        <w:t>ΣΚΑΪ</w:t>
      </w:r>
      <w:r>
        <w:rPr>
          <w:rFonts w:eastAsia="Times New Roman"/>
          <w:szCs w:val="24"/>
        </w:rPr>
        <w:t>»</w:t>
      </w:r>
      <w:r>
        <w:rPr>
          <w:rFonts w:eastAsia="Times New Roman"/>
          <w:szCs w:val="24"/>
        </w:rPr>
        <w:t>! Όμως, η ευαισθησία τ</w:t>
      </w:r>
      <w:r>
        <w:rPr>
          <w:rFonts w:eastAsia="Times New Roman"/>
          <w:szCs w:val="24"/>
        </w:rPr>
        <w:t xml:space="preserve">ων κομμάτων του λεγομένου δημοκρατικού ή συνταγματικού τόξου είναι, καθώς φαίνεται, εξαιρετικά επιλεκτική. </w:t>
      </w:r>
    </w:p>
    <w:p w14:paraId="5FC2F996" w14:textId="77777777" w:rsidR="0020643A" w:rsidRDefault="00E84ECF">
      <w:pPr>
        <w:spacing w:line="600" w:lineRule="auto"/>
        <w:ind w:firstLine="720"/>
        <w:contextualSpacing/>
        <w:jc w:val="both"/>
        <w:rPr>
          <w:rFonts w:eastAsia="Times New Roman"/>
          <w:szCs w:val="24"/>
        </w:rPr>
      </w:pPr>
      <w:r>
        <w:rPr>
          <w:rFonts w:eastAsia="Times New Roman"/>
          <w:szCs w:val="24"/>
        </w:rPr>
        <w:t xml:space="preserve">Μάλιστα, πέρα από τους δυο νεκρούς είχαμε και σωρεία τρομοκρατικών και εγκληματικών επιθέσεων κατά της Χρυσής Αυγής. </w:t>
      </w:r>
    </w:p>
    <w:p w14:paraId="5FC2F997" w14:textId="77777777" w:rsidR="0020643A" w:rsidRDefault="00E84ECF">
      <w:pPr>
        <w:spacing w:line="600" w:lineRule="auto"/>
        <w:ind w:firstLine="720"/>
        <w:contextualSpacing/>
        <w:jc w:val="both"/>
        <w:rPr>
          <w:rFonts w:eastAsia="Times New Roman"/>
          <w:szCs w:val="24"/>
        </w:rPr>
      </w:pPr>
      <w:r>
        <w:rPr>
          <w:rFonts w:eastAsia="Times New Roman"/>
          <w:szCs w:val="24"/>
        </w:rPr>
        <w:t>Θα καταθέσω για τα Πρακτικά τη</w:t>
      </w:r>
      <w:r>
        <w:rPr>
          <w:rFonts w:eastAsia="Times New Roman"/>
          <w:szCs w:val="24"/>
        </w:rPr>
        <w:t xml:space="preserve"> φωτογραφία μιας κοπέλας, μιας χρυσαυγίτισας, την οποίας έσπασαν το χέρι με σφυρί. Δεν ανακαλύψατε ποτέ, εσείς το κράτος του ΣΥΡΙΖΑ, τους ενόχους. Παρακαλώ, να την κρατήσετε για τα Πρακτικά.</w:t>
      </w:r>
    </w:p>
    <w:p w14:paraId="5FC2F998" w14:textId="77777777" w:rsidR="0020643A" w:rsidRDefault="00E84ECF">
      <w:pPr>
        <w:spacing w:line="600" w:lineRule="auto"/>
        <w:ind w:firstLine="720"/>
        <w:contextualSpacing/>
        <w:jc w:val="both"/>
        <w:rPr>
          <w:rFonts w:eastAsia="Times New Roman"/>
          <w:szCs w:val="24"/>
        </w:rPr>
      </w:pPr>
      <w:r w:rsidRPr="00C453AA">
        <w:rPr>
          <w:rFonts w:eastAsia="Times New Roman"/>
          <w:szCs w:val="24"/>
        </w:rPr>
        <w:t xml:space="preserve">(Στο σημείο αυτό ο </w:t>
      </w:r>
      <w:r>
        <w:rPr>
          <w:rFonts w:eastAsia="Times New Roman"/>
          <w:szCs w:val="24"/>
        </w:rPr>
        <w:t>Γενικός Γραμματέας του Λαϊκού Συνδέσμου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w:t>
      </w:r>
      <w:r>
        <w:rPr>
          <w:rFonts w:eastAsia="Times New Roman"/>
          <w:szCs w:val="24"/>
        </w:rPr>
        <w:t>ή Αυγή</w:t>
      </w:r>
      <w:r w:rsidRPr="00C453AA">
        <w:rPr>
          <w:rFonts w:eastAsia="Times New Roman"/>
          <w:szCs w:val="24"/>
        </w:rPr>
        <w:t xml:space="preserve"> κ. </w:t>
      </w:r>
      <w:r>
        <w:rPr>
          <w:rFonts w:eastAsia="Times New Roman"/>
          <w:szCs w:val="24"/>
        </w:rPr>
        <w:t>Νικόλαος Μιχαλολιάκος</w:t>
      </w:r>
      <w:r w:rsidRPr="00C453AA">
        <w:rPr>
          <w:rFonts w:eastAsia="Times New Roman"/>
          <w:szCs w:val="24"/>
        </w:rPr>
        <w:t xml:space="preserve"> καταθέτει για τα Πρα</w:t>
      </w:r>
      <w:r>
        <w:rPr>
          <w:rFonts w:eastAsia="Times New Roman"/>
          <w:szCs w:val="24"/>
        </w:rPr>
        <w:t>κτικά την προαναφερθείσα φωτογραφία, η οποία βρίσκε</w:t>
      </w:r>
      <w:r w:rsidRPr="00C453AA">
        <w:rPr>
          <w:rFonts w:eastAsia="Times New Roman"/>
          <w:szCs w:val="24"/>
        </w:rPr>
        <w:t xml:space="preserve">ται στο </w:t>
      </w:r>
      <w:r>
        <w:rPr>
          <w:rFonts w:eastAsia="Times New Roman"/>
          <w:szCs w:val="24"/>
        </w:rPr>
        <w:t>α</w:t>
      </w:r>
      <w:r w:rsidRPr="00C453AA">
        <w:rPr>
          <w:rFonts w:eastAsia="Times New Roman"/>
          <w:szCs w:val="24"/>
        </w:rPr>
        <w:t>ρχείο του Τμήματος Γραμματείας της Διεύθυνσης Στενογραφίας και Πρακτικών της Βουλής)</w:t>
      </w:r>
    </w:p>
    <w:p w14:paraId="5FC2F999" w14:textId="77777777" w:rsidR="0020643A" w:rsidRDefault="00E84ECF">
      <w:pPr>
        <w:spacing w:line="600" w:lineRule="auto"/>
        <w:ind w:firstLine="720"/>
        <w:contextualSpacing/>
        <w:jc w:val="both"/>
        <w:rPr>
          <w:rFonts w:eastAsia="Times New Roman"/>
          <w:szCs w:val="24"/>
        </w:rPr>
      </w:pPr>
      <w:r>
        <w:rPr>
          <w:rFonts w:eastAsia="Times New Roman"/>
          <w:szCs w:val="24"/>
        </w:rPr>
        <w:t xml:space="preserve">Εις ό,τι αφορά την πολυφωνία, θα καταθέσω το </w:t>
      </w:r>
      <w:r>
        <w:rPr>
          <w:rFonts w:eastAsia="Times New Roman"/>
          <w:szCs w:val="24"/>
          <w:lang w:val="en-US"/>
        </w:rPr>
        <w:t>email</w:t>
      </w:r>
      <w:r>
        <w:rPr>
          <w:rFonts w:eastAsia="Times New Roman"/>
          <w:szCs w:val="24"/>
        </w:rPr>
        <w:t xml:space="preserve"> που έστειλα πρόσφατα στην κρατική τηλεόραση που πληρώνουν όλοι οι Έλληνες -και οι εκατοντάδες χιλιάδες χρυσαυγίτες- στην ΕΡΤ, για τις ομιλίες μου σε Κατερίνη, Θεσσαλονίκη, Σέρρες, Δράμα, Κιλκίς, Πολύκαστρο. Η ΕΡΤ ούτε συνεργείο έστειλε, ούτε αφιέρωσε ένα </w:t>
      </w:r>
      <w:r>
        <w:rPr>
          <w:rFonts w:eastAsia="Times New Roman"/>
          <w:szCs w:val="24"/>
        </w:rPr>
        <w:t xml:space="preserve">δευτερόλεπτο! Αυτό δεν είναι Δημοκρατία. Είναι τυραννία, είναι σταλινισμός. Δημοκρατία μόνο για τους «δημοκράτες», λοιπόν. Και αυτό το λέω εντός πολλών εισαγωγικών. </w:t>
      </w:r>
    </w:p>
    <w:p w14:paraId="5FC2F99A" w14:textId="77777777" w:rsidR="0020643A" w:rsidRDefault="00E84ECF">
      <w:pPr>
        <w:spacing w:line="600" w:lineRule="auto"/>
        <w:ind w:firstLine="720"/>
        <w:contextualSpacing/>
        <w:jc w:val="both"/>
        <w:rPr>
          <w:rFonts w:eastAsia="Times New Roman"/>
          <w:szCs w:val="24"/>
        </w:rPr>
      </w:pPr>
      <w:r w:rsidRPr="00C453AA">
        <w:rPr>
          <w:rFonts w:eastAsia="Times New Roman"/>
          <w:szCs w:val="24"/>
        </w:rPr>
        <w:t xml:space="preserve">(Στο σημείο αυτό ο </w:t>
      </w:r>
      <w:r>
        <w:rPr>
          <w:rFonts w:eastAsia="Times New Roman"/>
          <w:szCs w:val="24"/>
        </w:rPr>
        <w:t>Γενικός Γραμματέας του Λαϊκού Συνδέσμου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w:t>
      </w:r>
      <w:r w:rsidRPr="00C453AA">
        <w:rPr>
          <w:rFonts w:eastAsia="Times New Roman"/>
          <w:szCs w:val="24"/>
        </w:rPr>
        <w:t xml:space="preserve"> κ. </w:t>
      </w:r>
      <w:r>
        <w:rPr>
          <w:rFonts w:eastAsia="Times New Roman"/>
          <w:szCs w:val="24"/>
        </w:rPr>
        <w:t>Νικόλαος Μιχαλο</w:t>
      </w:r>
      <w:r>
        <w:rPr>
          <w:rFonts w:eastAsia="Times New Roman"/>
          <w:szCs w:val="24"/>
        </w:rPr>
        <w:t>λιάκος,</w:t>
      </w:r>
      <w:r w:rsidRPr="00C453AA">
        <w:rPr>
          <w:rFonts w:eastAsia="Times New Roman"/>
          <w:szCs w:val="24"/>
        </w:rPr>
        <w:t xml:space="preserve"> καταθέτει για τα Πρα</w:t>
      </w:r>
      <w:r>
        <w:rPr>
          <w:rFonts w:eastAsia="Times New Roman"/>
          <w:szCs w:val="24"/>
        </w:rPr>
        <w:t>κτικά το προαναφερθέν έγγραφο, το οποίο βρίσκε</w:t>
      </w:r>
      <w:r w:rsidRPr="00C453AA">
        <w:rPr>
          <w:rFonts w:eastAsia="Times New Roman"/>
          <w:szCs w:val="24"/>
        </w:rPr>
        <w:t>ται στο αρχείο του Τμήματος Γραμματείας της Διεύθυνσης Στενογραφίας και  Πρακτικών της Βουλής)</w:t>
      </w:r>
    </w:p>
    <w:p w14:paraId="5FC2F99B" w14:textId="77777777" w:rsidR="0020643A" w:rsidRDefault="00E84ECF">
      <w:pPr>
        <w:spacing w:line="600" w:lineRule="auto"/>
        <w:ind w:firstLine="720"/>
        <w:contextualSpacing/>
        <w:jc w:val="both"/>
        <w:rPr>
          <w:rFonts w:eastAsia="Times New Roman"/>
          <w:szCs w:val="24"/>
        </w:rPr>
      </w:pPr>
      <w:r>
        <w:rPr>
          <w:rFonts w:eastAsia="Times New Roman"/>
          <w:szCs w:val="24"/>
        </w:rPr>
        <w:t>Η αξιότιμος κ</w:t>
      </w:r>
      <w:r>
        <w:rPr>
          <w:rFonts w:eastAsia="Times New Roman"/>
          <w:szCs w:val="24"/>
        </w:rPr>
        <w:t>.</w:t>
      </w:r>
      <w:r>
        <w:rPr>
          <w:rFonts w:eastAsia="Times New Roman"/>
          <w:szCs w:val="24"/>
        </w:rPr>
        <w:t xml:space="preserve"> Γεροβασίλη, η Υπουργός Προστασίας του Πολίτη, όπως λέγεται σήμερα το πάλ</w:t>
      </w:r>
      <w:r>
        <w:rPr>
          <w:rFonts w:eastAsia="Times New Roman"/>
          <w:szCs w:val="24"/>
        </w:rPr>
        <w:t>αι ποτέ Υπουργείο Δημοσίας Τάξεως -ορθώς το μετονομάσατε, διότι δεν υπάρχει δημόσια τάξη- δήλωσε σχετικά με την τρομοκρατική επίθεση: «Έχουν γίνει όλα τα απαραίτητα μέτρα από την πρώτη στιγμή από την ΕΛ</w:t>
      </w:r>
      <w:r>
        <w:rPr>
          <w:rFonts w:eastAsia="Times New Roman"/>
          <w:szCs w:val="24"/>
        </w:rPr>
        <w:t>.</w:t>
      </w:r>
      <w:r>
        <w:rPr>
          <w:rFonts w:eastAsia="Times New Roman"/>
          <w:szCs w:val="24"/>
        </w:rPr>
        <w:t>ΑΣ.</w:t>
      </w:r>
      <w:r>
        <w:rPr>
          <w:rFonts w:eastAsia="Times New Roman"/>
          <w:szCs w:val="24"/>
        </w:rPr>
        <w:t>.</w:t>
      </w:r>
      <w:r>
        <w:rPr>
          <w:rFonts w:eastAsia="Times New Roman"/>
          <w:szCs w:val="24"/>
        </w:rPr>
        <w:t xml:space="preserve"> Η </w:t>
      </w:r>
      <w:r>
        <w:rPr>
          <w:rFonts w:eastAsia="Times New Roman"/>
          <w:szCs w:val="24"/>
        </w:rPr>
        <w:t>δ</w:t>
      </w:r>
      <w:r>
        <w:rPr>
          <w:rFonts w:eastAsia="Times New Roman"/>
          <w:szCs w:val="24"/>
        </w:rPr>
        <w:t>ημοκρατία πρέπει να θωρακίζεται και πρέπει να</w:t>
      </w:r>
      <w:r>
        <w:rPr>
          <w:rFonts w:eastAsia="Times New Roman"/>
          <w:szCs w:val="24"/>
        </w:rPr>
        <w:t xml:space="preserve"> το σκεφτούν καλά όλοι όσοι αφήνουν διαδρόμους για να περνάνε φωνές τρομοκρατίας ή φασισμού». Αυτά τα περί φασισμού δεν βαρεθήκατε να τα λέτε; Όποτε πιάνουν, συντρόφια είναι, κομμουνιστικά, μαρξιστικά. Και φτάσατε, μάλιστα, στο σημείο και άνθρωπος της πολι</w:t>
      </w:r>
      <w:r>
        <w:rPr>
          <w:rFonts w:eastAsia="Times New Roman"/>
          <w:szCs w:val="24"/>
        </w:rPr>
        <w:t xml:space="preserve">τικής σας </w:t>
      </w:r>
      <w:r>
        <w:rPr>
          <w:rFonts w:eastAsia="Times New Roman"/>
          <w:szCs w:val="24"/>
        </w:rPr>
        <w:t>γ</w:t>
      </w:r>
      <w:r>
        <w:rPr>
          <w:rFonts w:eastAsia="Times New Roman"/>
          <w:szCs w:val="24"/>
        </w:rPr>
        <w:t>ραμματείας να συνομιλεί με κατάδικους για τρομοκρατία μέσα στις φυλακές Κορυδαλλού. Αφήστε, λοιπόν, τα περί φασιστών.</w:t>
      </w:r>
    </w:p>
    <w:p w14:paraId="5FC2F99C" w14:textId="77777777" w:rsidR="0020643A" w:rsidRDefault="00E84ECF">
      <w:pPr>
        <w:spacing w:line="600" w:lineRule="auto"/>
        <w:ind w:firstLine="720"/>
        <w:contextualSpacing/>
        <w:jc w:val="both"/>
        <w:rPr>
          <w:rFonts w:eastAsia="Times New Roman"/>
          <w:szCs w:val="24"/>
        </w:rPr>
      </w:pPr>
      <w:r>
        <w:rPr>
          <w:rFonts w:eastAsia="Times New Roman"/>
          <w:szCs w:val="24"/>
        </w:rPr>
        <w:t xml:space="preserve">Κι ενώ συμβαίνουν όλα αυτά, χθες, Δευτέρα, είχαμε περισσότερες από εκατό παραβιάσεις πάνω από το </w:t>
      </w:r>
      <w:r>
        <w:rPr>
          <w:rFonts w:eastAsia="Times New Roman"/>
          <w:szCs w:val="24"/>
        </w:rPr>
        <w:t>β</w:t>
      </w:r>
      <w:r>
        <w:rPr>
          <w:rFonts w:eastAsia="Times New Roman"/>
          <w:szCs w:val="24"/>
        </w:rPr>
        <w:t xml:space="preserve">ορειανατολικό, </w:t>
      </w:r>
      <w:r>
        <w:rPr>
          <w:rFonts w:eastAsia="Times New Roman"/>
          <w:szCs w:val="24"/>
        </w:rPr>
        <w:t>κ</w:t>
      </w:r>
      <w:r>
        <w:rPr>
          <w:rFonts w:eastAsia="Times New Roman"/>
          <w:szCs w:val="24"/>
        </w:rPr>
        <w:t xml:space="preserve">εντρικό και </w:t>
      </w:r>
      <w:r>
        <w:rPr>
          <w:rFonts w:eastAsia="Times New Roman"/>
          <w:szCs w:val="24"/>
        </w:rPr>
        <w:t>ν</w:t>
      </w:r>
      <w:r>
        <w:rPr>
          <w:rFonts w:eastAsia="Times New Roman"/>
          <w:szCs w:val="24"/>
        </w:rPr>
        <w:t>οτιοανατολικό Αιγαίο. Σημειώθηκαν και τέσσερις αερομαχίες. Συνολικά δεκαπέντε τουρκικά αεροσκάφη πραγματοποίησαν εκατόν επτά παραβιάσεις. Νωρίτερα τουρκικά μαχητικά έκαναν υπερπτήσεις πάνω από τις Οινούσσες, το Μακρονήσι, το νησί Ανθρωποφάγοι, νότια των Φο</w:t>
      </w:r>
      <w:r>
        <w:rPr>
          <w:rFonts w:eastAsia="Times New Roman"/>
          <w:szCs w:val="24"/>
        </w:rPr>
        <w:t>ύρνων της Ικαρίας. Και απ’ αυτά, τα δέκα ήταν και οπλισμένα. Πού είναι αυτές οι περίφημες συμμαχίες που λέτε ότι έχετε φτιάξει και είναι αποτρεπτικές για την Τουρκία; Κα</w:t>
      </w:r>
      <w:r>
        <w:rPr>
          <w:rFonts w:eastAsia="Times New Roman"/>
          <w:szCs w:val="24"/>
        </w:rPr>
        <w:t>μ</w:t>
      </w:r>
      <w:r>
        <w:rPr>
          <w:rFonts w:eastAsia="Times New Roman"/>
          <w:szCs w:val="24"/>
        </w:rPr>
        <w:t xml:space="preserve">μία συμμαχία. </w:t>
      </w:r>
    </w:p>
    <w:p w14:paraId="5FC2F99D" w14:textId="77777777" w:rsidR="0020643A" w:rsidRDefault="00E84ECF">
      <w:pPr>
        <w:spacing w:line="600" w:lineRule="auto"/>
        <w:ind w:firstLine="720"/>
        <w:contextualSpacing/>
        <w:jc w:val="both"/>
        <w:rPr>
          <w:rFonts w:eastAsia="Times New Roman" w:cs="Times New Roman"/>
          <w:szCs w:val="24"/>
        </w:rPr>
      </w:pPr>
      <w:r>
        <w:rPr>
          <w:rFonts w:eastAsia="Times New Roman"/>
          <w:szCs w:val="24"/>
        </w:rPr>
        <w:t>Απέναντι σε όλα αυτά είχαμε και τη δήλωση του πρώην ΑΓΕΕΘΑ των τουρκικώ</w:t>
      </w:r>
      <w:r>
        <w:rPr>
          <w:rFonts w:eastAsia="Times New Roman"/>
          <w:szCs w:val="24"/>
        </w:rPr>
        <w:t xml:space="preserve">ν ενόπλων δυνάμεων, ο οποίος εκτόξευσε νέες απειλές, λέγοντας ότι η Τουρκία θα συνεχίσει να προστατεύει τα δικαιώματα και τα συμφέροντά της στο Αιγαίο και την </w:t>
      </w:r>
      <w:r>
        <w:rPr>
          <w:rFonts w:eastAsia="Times New Roman"/>
          <w:szCs w:val="24"/>
        </w:rPr>
        <w:t>α</w:t>
      </w:r>
      <w:r>
        <w:rPr>
          <w:rFonts w:eastAsia="Times New Roman"/>
          <w:szCs w:val="24"/>
        </w:rPr>
        <w:t xml:space="preserve">νατολική Μεσόγειο. </w:t>
      </w:r>
      <w:r>
        <w:rPr>
          <w:rFonts w:eastAsia="Times New Roman" w:cs="Times New Roman"/>
          <w:szCs w:val="24"/>
        </w:rPr>
        <w:t xml:space="preserve">Έκανε </w:t>
      </w:r>
      <w:r w:rsidRPr="001D0CFA">
        <w:rPr>
          <w:rFonts w:eastAsia="Times New Roman"/>
          <w:bCs/>
        </w:rPr>
        <w:t>και</w:t>
      </w:r>
      <w:r>
        <w:rPr>
          <w:rFonts w:eastAsia="Times New Roman"/>
          <w:bCs/>
        </w:rPr>
        <w:t xml:space="preserve"> </w:t>
      </w:r>
      <w:r>
        <w:rPr>
          <w:rFonts w:eastAsia="Times New Roman" w:cs="Times New Roman"/>
          <w:szCs w:val="24"/>
        </w:rPr>
        <w:t>α</w:t>
      </w:r>
      <w:r w:rsidRPr="001D0CFA">
        <w:rPr>
          <w:rFonts w:eastAsia="Times New Roman" w:cs="Times New Roman"/>
          <w:szCs w:val="24"/>
        </w:rPr>
        <w:t>ναφορά στην</w:t>
      </w:r>
      <w:r w:rsidRPr="00F45F55">
        <w:rPr>
          <w:rFonts w:eastAsia="Times New Roman" w:cs="Times New Roman"/>
          <w:szCs w:val="24"/>
        </w:rPr>
        <w:t xml:space="preserve"> </w:t>
      </w:r>
      <w:r>
        <w:rPr>
          <w:rFonts w:eastAsia="Times New Roman" w:cs="Times New Roman"/>
          <w:szCs w:val="24"/>
        </w:rPr>
        <w:t>«</w:t>
      </w:r>
      <w:r w:rsidRPr="001D0CFA">
        <w:rPr>
          <w:rFonts w:eastAsia="Times New Roman" w:cs="Times New Roman"/>
          <w:szCs w:val="24"/>
        </w:rPr>
        <w:t>γαλάζια πατρίδα</w:t>
      </w:r>
      <w:r>
        <w:rPr>
          <w:rFonts w:eastAsia="Times New Roman" w:cs="Times New Roman"/>
          <w:szCs w:val="24"/>
        </w:rPr>
        <w:t>»,</w:t>
      </w:r>
      <w:r w:rsidRPr="001D0CFA">
        <w:rPr>
          <w:rFonts w:eastAsia="Times New Roman" w:cs="Times New Roman"/>
          <w:szCs w:val="24"/>
        </w:rPr>
        <w:t xml:space="preserve"> το δόγμα δηλαδή της Άγκυρας ότι δεν</w:t>
      </w:r>
      <w:r w:rsidRPr="001D0CFA">
        <w:rPr>
          <w:rFonts w:eastAsia="Times New Roman" w:cs="Times New Roman"/>
          <w:szCs w:val="24"/>
        </w:rPr>
        <w:t xml:space="preserve"> θα αφήνει κανέναν να κάνει οτιδήποτε στη θάλασσα χωρίς προηγουμένως να ερωτηθεί και να συμφωνήσει </w:t>
      </w:r>
      <w:r>
        <w:rPr>
          <w:rFonts w:eastAsia="Times New Roman" w:cs="Times New Roman"/>
          <w:szCs w:val="24"/>
        </w:rPr>
        <w:t xml:space="preserve">η ίδια. </w:t>
      </w:r>
    </w:p>
    <w:p w14:paraId="5FC2F99E"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Μ</w:t>
      </w:r>
      <w:r w:rsidRPr="001D0CFA">
        <w:rPr>
          <w:rFonts w:eastAsia="Times New Roman" w:cs="Times New Roman"/>
          <w:szCs w:val="24"/>
        </w:rPr>
        <w:t>ία απάντηση προς τους Τούρκους και στα</w:t>
      </w:r>
      <w:r>
        <w:rPr>
          <w:rFonts w:eastAsia="Times New Roman" w:cs="Times New Roman"/>
          <w:szCs w:val="24"/>
        </w:rPr>
        <w:t xml:space="preserve"> περί</w:t>
      </w:r>
      <w:r w:rsidRPr="001D0CFA">
        <w:rPr>
          <w:rFonts w:eastAsia="Times New Roman" w:cs="Times New Roman"/>
          <w:szCs w:val="24"/>
        </w:rPr>
        <w:t xml:space="preserve"> </w:t>
      </w:r>
      <w:r>
        <w:rPr>
          <w:rFonts w:eastAsia="Times New Roman" w:cs="Times New Roman"/>
          <w:szCs w:val="24"/>
        </w:rPr>
        <w:t>«</w:t>
      </w:r>
      <w:r w:rsidRPr="001D0CFA">
        <w:rPr>
          <w:rFonts w:eastAsia="Times New Roman" w:cs="Times New Roman"/>
          <w:szCs w:val="24"/>
        </w:rPr>
        <w:t>γαλάζι</w:t>
      </w:r>
      <w:r>
        <w:rPr>
          <w:rFonts w:eastAsia="Times New Roman" w:cs="Times New Roman"/>
          <w:szCs w:val="24"/>
        </w:rPr>
        <w:t>α</w:t>
      </w:r>
      <w:r w:rsidRPr="001D0CFA">
        <w:rPr>
          <w:rFonts w:eastAsia="Times New Roman" w:cs="Times New Roman"/>
          <w:szCs w:val="24"/>
        </w:rPr>
        <w:t>ς πατρίδας</w:t>
      </w:r>
      <w:r>
        <w:rPr>
          <w:rFonts w:eastAsia="Times New Roman" w:cs="Times New Roman"/>
          <w:szCs w:val="24"/>
        </w:rPr>
        <w:t>»: Τ</w:t>
      </w:r>
      <w:r w:rsidRPr="001D0CFA">
        <w:rPr>
          <w:rFonts w:eastAsia="Times New Roman" w:cs="Times New Roman"/>
          <w:szCs w:val="24"/>
        </w:rPr>
        <w:t xml:space="preserve">ο Αιγαίο είναι εδώ και χιλιάδες χρόνια το ελληνικό </w:t>
      </w:r>
      <w:r>
        <w:rPr>
          <w:rFonts w:eastAsia="Times New Roman" w:cs="Times New Roman"/>
          <w:szCs w:val="24"/>
        </w:rPr>
        <w:t>α</w:t>
      </w:r>
      <w:r w:rsidRPr="001D0CFA">
        <w:rPr>
          <w:rFonts w:eastAsia="Times New Roman" w:cs="Times New Roman"/>
          <w:szCs w:val="24"/>
        </w:rPr>
        <w:t xml:space="preserve">ρχιπέλαγος και το ελληνικό </w:t>
      </w:r>
      <w:r w:rsidRPr="001D0CFA">
        <w:rPr>
          <w:rFonts w:eastAsia="Times New Roman" w:cs="Times New Roman"/>
          <w:szCs w:val="24"/>
        </w:rPr>
        <w:t>Πολεμικό Ναυτικό</w:t>
      </w:r>
      <w:r>
        <w:rPr>
          <w:rFonts w:eastAsia="Times New Roman" w:cs="Times New Roman"/>
          <w:szCs w:val="24"/>
        </w:rPr>
        <w:t>,</w:t>
      </w:r>
      <w:r w:rsidRPr="001D0CFA">
        <w:rPr>
          <w:rFonts w:eastAsia="Times New Roman" w:cs="Times New Roman"/>
          <w:szCs w:val="24"/>
        </w:rPr>
        <w:t xml:space="preserve"> εάν χρειαστεί</w:t>
      </w:r>
      <w:r>
        <w:rPr>
          <w:rFonts w:eastAsia="Times New Roman" w:cs="Times New Roman"/>
          <w:szCs w:val="24"/>
        </w:rPr>
        <w:t>,</w:t>
      </w:r>
      <w:r w:rsidRPr="001D0CFA">
        <w:rPr>
          <w:rFonts w:eastAsia="Times New Roman" w:cs="Times New Roman"/>
          <w:szCs w:val="24"/>
        </w:rPr>
        <w:t xml:space="preserve"> θα δώσει την πρέπουσα απάντηση στους Τούρκους</w:t>
      </w:r>
      <w:r>
        <w:rPr>
          <w:rFonts w:eastAsia="Times New Roman" w:cs="Times New Roman"/>
          <w:szCs w:val="24"/>
        </w:rPr>
        <w:t>,</w:t>
      </w:r>
      <w:r w:rsidRPr="001D0CFA">
        <w:rPr>
          <w:rFonts w:eastAsia="Times New Roman" w:cs="Times New Roman"/>
          <w:szCs w:val="24"/>
        </w:rPr>
        <w:t xml:space="preserve"> οι οποίοι θα πρέπει επιτέλους να </w:t>
      </w:r>
      <w:r>
        <w:rPr>
          <w:rFonts w:eastAsia="Times New Roman" w:cs="Times New Roman"/>
          <w:szCs w:val="24"/>
        </w:rPr>
        <w:t>λ</w:t>
      </w:r>
      <w:r w:rsidRPr="001D0CFA">
        <w:rPr>
          <w:rFonts w:eastAsia="Times New Roman" w:cs="Times New Roman"/>
          <w:szCs w:val="24"/>
        </w:rPr>
        <w:t xml:space="preserve">άβουν και μία επίσημη απάντηση από το </w:t>
      </w:r>
      <w:r>
        <w:rPr>
          <w:rFonts w:eastAsia="Times New Roman" w:cs="Times New Roman"/>
          <w:szCs w:val="24"/>
        </w:rPr>
        <w:t>Ελληνικό Κοινοβούλιο. Ε</w:t>
      </w:r>
      <w:r w:rsidRPr="001D0CFA">
        <w:rPr>
          <w:rFonts w:eastAsia="Times New Roman" w:cs="Times New Roman"/>
          <w:szCs w:val="24"/>
        </w:rPr>
        <w:t xml:space="preserve">άν έχει ψηφίσει η Τουρκική </w:t>
      </w:r>
      <w:r>
        <w:rPr>
          <w:rFonts w:eastAsia="Times New Roman" w:cs="Times New Roman"/>
          <w:szCs w:val="24"/>
        </w:rPr>
        <w:t>Ε</w:t>
      </w:r>
      <w:r w:rsidRPr="001D0CFA">
        <w:rPr>
          <w:rFonts w:eastAsia="Times New Roman" w:cs="Times New Roman"/>
          <w:szCs w:val="24"/>
        </w:rPr>
        <w:t>θνοσυνέλευση ένα casus belli για την επέκταση των χωρ</w:t>
      </w:r>
      <w:r w:rsidRPr="001D0CFA">
        <w:rPr>
          <w:rFonts w:eastAsia="Times New Roman" w:cs="Times New Roman"/>
          <w:szCs w:val="24"/>
        </w:rPr>
        <w:t>ικών υδάτων στα 12 μίλια</w:t>
      </w:r>
      <w:r>
        <w:rPr>
          <w:rFonts w:eastAsia="Times New Roman" w:cs="Times New Roman"/>
          <w:szCs w:val="24"/>
        </w:rPr>
        <w:t>,</w:t>
      </w:r>
      <w:r w:rsidRPr="001D0CFA">
        <w:rPr>
          <w:rFonts w:eastAsia="Times New Roman" w:cs="Times New Roman"/>
          <w:szCs w:val="24"/>
        </w:rPr>
        <w:t xml:space="preserve"> ας ψηφίσει και η </w:t>
      </w:r>
      <w:r>
        <w:rPr>
          <w:rFonts w:eastAsia="Times New Roman" w:cs="Times New Roman"/>
          <w:szCs w:val="24"/>
        </w:rPr>
        <w:t xml:space="preserve">Ελλάδα το ελληνικό </w:t>
      </w:r>
      <w:r w:rsidRPr="001D0CFA">
        <w:rPr>
          <w:rFonts w:eastAsia="Times New Roman" w:cs="Times New Roman"/>
          <w:szCs w:val="24"/>
        </w:rPr>
        <w:t>casus belli</w:t>
      </w:r>
      <w:r>
        <w:rPr>
          <w:rFonts w:eastAsia="Times New Roman" w:cs="Times New Roman"/>
          <w:szCs w:val="24"/>
        </w:rPr>
        <w:t>,</w:t>
      </w:r>
      <w:r w:rsidRPr="001D0CFA">
        <w:rPr>
          <w:rFonts w:eastAsia="Times New Roman" w:cs="Times New Roman"/>
          <w:szCs w:val="24"/>
        </w:rPr>
        <w:t xml:space="preserve"> ότι δεν θα πατήσουν οι Τούρκοι ούτε σε μία βραχονησίδα </w:t>
      </w:r>
      <w:r>
        <w:rPr>
          <w:rFonts w:eastAsia="Times New Roman" w:cs="Times New Roman"/>
          <w:szCs w:val="24"/>
        </w:rPr>
        <w:t xml:space="preserve">του Αιγαίου. </w:t>
      </w:r>
      <w:r w:rsidRPr="00DF7ACC">
        <w:rPr>
          <w:rFonts w:eastAsia="Times New Roman" w:cs="Times New Roman"/>
          <w:bCs/>
          <w:shd w:val="clear" w:color="auto" w:fill="FFFFFF"/>
        </w:rPr>
        <w:t>Γιατί</w:t>
      </w:r>
      <w:r>
        <w:rPr>
          <w:rFonts w:eastAsia="Times New Roman" w:cs="Times New Roman"/>
          <w:szCs w:val="24"/>
        </w:rPr>
        <w:t xml:space="preserve"> το Αιγαίο ήταν, </w:t>
      </w:r>
      <w:r w:rsidRPr="00D66BCA">
        <w:rPr>
          <w:rFonts w:eastAsia="Times New Roman"/>
          <w:bCs/>
        </w:rPr>
        <w:t>είναι</w:t>
      </w:r>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w:t>
      </w:r>
      <w:r w:rsidRPr="00022913">
        <w:rPr>
          <w:rFonts w:eastAsia="Times New Roman"/>
          <w:bCs/>
          <w:shd w:val="clear" w:color="auto" w:fill="FFFFFF"/>
        </w:rPr>
        <w:t>θα</w:t>
      </w:r>
      <w:r>
        <w:rPr>
          <w:rFonts w:eastAsia="Times New Roman" w:cs="Times New Roman"/>
          <w:szCs w:val="24"/>
        </w:rPr>
        <w:t xml:space="preserve"> μείνει ελληνικό. </w:t>
      </w:r>
    </w:p>
    <w:p w14:paraId="5FC2F99F" w14:textId="77777777" w:rsidR="0020643A" w:rsidRDefault="00E84ECF">
      <w:pPr>
        <w:spacing w:line="600" w:lineRule="auto"/>
        <w:ind w:firstLine="709"/>
        <w:contextualSpacing/>
        <w:jc w:val="center"/>
        <w:rPr>
          <w:rFonts w:eastAsia="Times New Roman" w:cs="Times New Roman"/>
        </w:rPr>
      </w:pPr>
      <w:r w:rsidRPr="005B1E9D">
        <w:rPr>
          <w:rFonts w:eastAsia="Times New Roman" w:cs="Times New Roman"/>
        </w:rPr>
        <w:t xml:space="preserve">(Χειροκροτήματα από την πτέρυγα </w:t>
      </w:r>
      <w:r>
        <w:rPr>
          <w:rFonts w:eastAsia="Times New Roman" w:cs="Times New Roman"/>
        </w:rPr>
        <w:t>της Χρυσής Αυγής</w:t>
      </w:r>
      <w:r w:rsidRPr="005B1E9D">
        <w:rPr>
          <w:rFonts w:eastAsia="Times New Roman" w:cs="Times New Roman"/>
        </w:rPr>
        <w:t>)</w:t>
      </w:r>
    </w:p>
    <w:p w14:paraId="5FC2F9A0" w14:textId="77777777" w:rsidR="0020643A" w:rsidRDefault="00E84ECF">
      <w:pPr>
        <w:spacing w:line="600" w:lineRule="auto"/>
        <w:ind w:firstLine="720"/>
        <w:contextualSpacing/>
        <w:jc w:val="both"/>
        <w:rPr>
          <w:rFonts w:eastAsia="Times New Roman" w:cs="Times New Roman"/>
          <w:szCs w:val="24"/>
        </w:rPr>
      </w:pPr>
      <w:r w:rsidRPr="00EC3CAD">
        <w:rPr>
          <w:rFonts w:eastAsia="Times New Roman" w:cs="Times New Roman"/>
          <w:szCs w:val="24"/>
        </w:rPr>
        <w:t xml:space="preserve">Πρόσφατα, </w:t>
      </w:r>
      <w:r w:rsidRPr="00EC3CAD">
        <w:rPr>
          <w:rFonts w:eastAsia="Times New Roman" w:cs="Times New Roman"/>
          <w:szCs w:val="24"/>
        </w:rPr>
        <w:t>είχαμε μία ομιλία του Πρωθυπουργού</w:t>
      </w:r>
      <w:r>
        <w:rPr>
          <w:rFonts w:eastAsia="Times New Roman" w:cs="Times New Roman"/>
          <w:szCs w:val="24"/>
        </w:rPr>
        <w:t>,</w:t>
      </w:r>
      <w:r w:rsidRPr="00EC3CAD">
        <w:rPr>
          <w:rFonts w:eastAsia="Times New Roman" w:cs="Times New Roman"/>
          <w:szCs w:val="24"/>
        </w:rPr>
        <w:t xml:space="preserve"> του κ. Τσίπρα</w:t>
      </w:r>
      <w:r>
        <w:rPr>
          <w:rFonts w:eastAsia="Times New Roman" w:cs="Times New Roman"/>
          <w:szCs w:val="24"/>
        </w:rPr>
        <w:t>,</w:t>
      </w:r>
      <w:r w:rsidRPr="00EC3CAD">
        <w:rPr>
          <w:rFonts w:eastAsia="Times New Roman" w:cs="Times New Roman"/>
          <w:szCs w:val="24"/>
        </w:rPr>
        <w:t xml:space="preserve"> στη Θεσσαλονίκη, στην οποία είπε ότι η συγκέντρωση των Ελλήνων πατριωτών έξω από τον χώρο όπου μαζεύτηκαν οι οπαδοί του ΣΥΡΙΖΑ ήταν </w:t>
      </w:r>
      <w:r w:rsidRPr="00EC3CAD">
        <w:rPr>
          <w:rFonts w:eastAsia="Times New Roman"/>
          <w:bCs/>
          <w:shd w:val="clear" w:color="auto" w:fill="FFFFFF"/>
        </w:rPr>
        <w:t>μ</w:t>
      </w:r>
      <w:r>
        <w:rPr>
          <w:rFonts w:eastAsia="Times New Roman"/>
          <w:bCs/>
          <w:shd w:val="clear" w:color="auto" w:fill="FFFFFF"/>
        </w:rPr>
        <w:t>ί</w:t>
      </w:r>
      <w:r w:rsidRPr="00EC3CAD">
        <w:rPr>
          <w:rFonts w:eastAsia="Times New Roman"/>
          <w:bCs/>
          <w:shd w:val="clear" w:color="auto" w:fill="FFFFFF"/>
        </w:rPr>
        <w:t>α</w:t>
      </w:r>
      <w:r w:rsidRPr="00EC3CAD">
        <w:rPr>
          <w:rFonts w:eastAsia="Times New Roman" w:cs="Times New Roman"/>
          <w:szCs w:val="24"/>
        </w:rPr>
        <w:t xml:space="preserve"> οργανωμένη αντισυγκέντρωση από τη Χρυσή Αυγή και από τη Νέα</w:t>
      </w:r>
      <w:r w:rsidRPr="001D0CFA">
        <w:rPr>
          <w:rFonts w:eastAsia="Times New Roman" w:cs="Times New Roman"/>
          <w:szCs w:val="24"/>
        </w:rPr>
        <w:t xml:space="preserve"> Δημοκρατί</w:t>
      </w:r>
      <w:r w:rsidRPr="001D0CFA">
        <w:rPr>
          <w:rFonts w:eastAsia="Times New Roman" w:cs="Times New Roman"/>
          <w:szCs w:val="24"/>
        </w:rPr>
        <w:t>α</w:t>
      </w:r>
      <w:r>
        <w:rPr>
          <w:rFonts w:eastAsia="Times New Roman" w:cs="Times New Roman"/>
          <w:szCs w:val="24"/>
        </w:rPr>
        <w:t xml:space="preserve">. Φαντασίες </w:t>
      </w:r>
      <w:r w:rsidRPr="00E3584E">
        <w:rPr>
          <w:rFonts w:eastAsia="Times New Roman" w:cs="Times New Roman"/>
        </w:rPr>
        <w:t>χωρίς</w:t>
      </w:r>
      <w:r>
        <w:rPr>
          <w:rFonts w:eastAsia="Times New Roman" w:cs="Times New Roman"/>
          <w:szCs w:val="24"/>
        </w:rPr>
        <w:t xml:space="preserve"> όριο. Έλληνες πατριώτε</w:t>
      </w:r>
      <w:r w:rsidRPr="001D0CFA">
        <w:rPr>
          <w:rFonts w:eastAsia="Times New Roman" w:cs="Times New Roman"/>
          <w:szCs w:val="24"/>
        </w:rPr>
        <w:t>ς ήταν</w:t>
      </w:r>
      <w:r>
        <w:rPr>
          <w:rFonts w:eastAsia="Times New Roman" w:cs="Times New Roman"/>
          <w:szCs w:val="24"/>
        </w:rPr>
        <w:t xml:space="preserve">. </w:t>
      </w:r>
    </w:p>
    <w:p w14:paraId="5FC2F9A1" w14:textId="77777777" w:rsidR="0020643A" w:rsidRDefault="00E84ECF">
      <w:pPr>
        <w:spacing w:line="600" w:lineRule="auto"/>
        <w:ind w:firstLine="720"/>
        <w:contextualSpacing/>
        <w:jc w:val="both"/>
        <w:rPr>
          <w:rFonts w:eastAsia="Times New Roman" w:cs="Times New Roman"/>
          <w:szCs w:val="24"/>
        </w:rPr>
      </w:pPr>
      <w:r w:rsidRPr="00D355DE">
        <w:rPr>
          <w:rFonts w:eastAsia="Times New Roman" w:cs="Times New Roman"/>
          <w:bCs/>
          <w:shd w:val="clear" w:color="auto" w:fill="FFFFFF"/>
        </w:rPr>
        <w:t>Όμως</w:t>
      </w:r>
      <w:r>
        <w:rPr>
          <w:rFonts w:eastAsia="Times New Roman" w:cs="Times New Roman"/>
          <w:szCs w:val="24"/>
        </w:rPr>
        <w:t>,</w:t>
      </w:r>
      <w:r w:rsidRPr="001D0CFA">
        <w:rPr>
          <w:rFonts w:eastAsia="Times New Roman" w:cs="Times New Roman"/>
          <w:szCs w:val="24"/>
        </w:rPr>
        <w:t xml:space="preserve"> θα ήθελα να ξέρω</w:t>
      </w:r>
      <w:r>
        <w:rPr>
          <w:rFonts w:eastAsia="Times New Roman" w:cs="Times New Roman"/>
          <w:szCs w:val="24"/>
        </w:rPr>
        <w:t>, μιλά ο ΣΥΡΙΖΑ για αντισυγκεντρώσεις;</w:t>
      </w:r>
      <w:r w:rsidRPr="001D0CFA">
        <w:rPr>
          <w:rFonts w:eastAsia="Times New Roman" w:cs="Times New Roman"/>
          <w:szCs w:val="24"/>
        </w:rPr>
        <w:t xml:space="preserve"> </w:t>
      </w:r>
      <w:r>
        <w:rPr>
          <w:rFonts w:eastAsia="Times New Roman" w:cs="Times New Roman"/>
          <w:szCs w:val="24"/>
        </w:rPr>
        <w:t>Στις 15 Ιουν</w:t>
      </w:r>
      <w:r w:rsidRPr="001D0CFA">
        <w:rPr>
          <w:rFonts w:eastAsia="Times New Roman" w:cs="Times New Roman"/>
          <w:szCs w:val="24"/>
        </w:rPr>
        <w:t xml:space="preserve">ίου του 2014 </w:t>
      </w:r>
      <w:r>
        <w:rPr>
          <w:rFonts w:eastAsia="Times New Roman" w:cs="Times New Roman"/>
          <w:szCs w:val="24"/>
        </w:rPr>
        <w:t>έγινε αντισ</w:t>
      </w:r>
      <w:r w:rsidRPr="001D0CFA">
        <w:rPr>
          <w:rFonts w:eastAsia="Times New Roman" w:cs="Times New Roman"/>
          <w:szCs w:val="24"/>
        </w:rPr>
        <w:t>υγκ</w:t>
      </w:r>
      <w:r>
        <w:rPr>
          <w:rFonts w:eastAsia="Times New Roman" w:cs="Times New Roman"/>
          <w:szCs w:val="24"/>
        </w:rPr>
        <w:t>έντρωση του ΣΥΡΙΖΑ σε εκδήλωση της Χρυσής Αυγής</w:t>
      </w:r>
      <w:r w:rsidRPr="001D0CFA">
        <w:rPr>
          <w:rFonts w:eastAsia="Times New Roman" w:cs="Times New Roman"/>
          <w:szCs w:val="24"/>
        </w:rPr>
        <w:t xml:space="preserve"> για το</w:t>
      </w:r>
      <w:r>
        <w:rPr>
          <w:rFonts w:eastAsia="Times New Roman" w:cs="Times New Roman"/>
          <w:szCs w:val="24"/>
        </w:rPr>
        <w:t>ν</w:t>
      </w:r>
      <w:r w:rsidRPr="001D0CFA">
        <w:rPr>
          <w:rFonts w:eastAsia="Times New Roman" w:cs="Times New Roman"/>
          <w:szCs w:val="24"/>
        </w:rPr>
        <w:t xml:space="preserve"> Μέγα Αλέξανδρο</w:t>
      </w:r>
      <w:r>
        <w:rPr>
          <w:rFonts w:eastAsia="Times New Roman" w:cs="Times New Roman"/>
          <w:szCs w:val="24"/>
        </w:rPr>
        <w:t>,</w:t>
      </w:r>
      <w:r w:rsidRPr="001D0CFA">
        <w:rPr>
          <w:rFonts w:eastAsia="Times New Roman" w:cs="Times New Roman"/>
          <w:szCs w:val="24"/>
        </w:rPr>
        <w:t xml:space="preserve"> με παρούσα </w:t>
      </w:r>
      <w:r w:rsidRPr="004506CC">
        <w:rPr>
          <w:rFonts w:eastAsia="Times New Roman" w:cs="Times New Roman"/>
          <w:bCs/>
          <w:shd w:val="clear" w:color="auto" w:fill="FFFFFF"/>
        </w:rPr>
        <w:t>μάλιστα</w:t>
      </w:r>
      <w:r>
        <w:rPr>
          <w:rFonts w:eastAsia="Times New Roman" w:cs="Times New Roman"/>
          <w:szCs w:val="24"/>
        </w:rPr>
        <w:t xml:space="preserve"> </w:t>
      </w:r>
      <w:r w:rsidRPr="001D0CFA">
        <w:rPr>
          <w:rFonts w:eastAsia="Times New Roman" w:cs="Times New Roman"/>
          <w:szCs w:val="24"/>
        </w:rPr>
        <w:t xml:space="preserve">και την Ιωάννα </w:t>
      </w:r>
      <w:r w:rsidRPr="001D0CFA">
        <w:rPr>
          <w:rFonts w:eastAsia="Times New Roman" w:cs="Times New Roman"/>
          <w:szCs w:val="24"/>
        </w:rPr>
        <w:t>Γαϊτάνη</w:t>
      </w:r>
      <w:r>
        <w:rPr>
          <w:rFonts w:eastAsia="Times New Roman" w:cs="Times New Roman"/>
          <w:szCs w:val="24"/>
        </w:rPr>
        <w:t>, Β</w:t>
      </w:r>
      <w:r w:rsidRPr="001D0CFA">
        <w:rPr>
          <w:rFonts w:eastAsia="Times New Roman" w:cs="Times New Roman"/>
          <w:szCs w:val="24"/>
        </w:rPr>
        <w:t>ουλευτή του ΣΥΡΙΖΑ</w:t>
      </w:r>
      <w:r>
        <w:rPr>
          <w:rFonts w:eastAsia="Times New Roman" w:cs="Times New Roman"/>
          <w:szCs w:val="24"/>
        </w:rPr>
        <w:t>. Α</w:t>
      </w:r>
      <w:r w:rsidRPr="001D0CFA">
        <w:rPr>
          <w:rFonts w:eastAsia="Times New Roman" w:cs="Times New Roman"/>
          <w:szCs w:val="24"/>
        </w:rPr>
        <w:t>ντισυγκέντρωση</w:t>
      </w:r>
      <w:r>
        <w:rPr>
          <w:rFonts w:eastAsia="Times New Roman" w:cs="Times New Roman"/>
          <w:szCs w:val="24"/>
        </w:rPr>
        <w:t>, επίσης,</w:t>
      </w:r>
      <w:r w:rsidRPr="001D0CFA">
        <w:rPr>
          <w:rFonts w:eastAsia="Times New Roman" w:cs="Times New Roman"/>
          <w:szCs w:val="24"/>
        </w:rPr>
        <w:t xml:space="preserve"> του ΣΥΡΙΖΑ</w:t>
      </w:r>
      <w:r>
        <w:rPr>
          <w:rFonts w:eastAsia="Times New Roman" w:cs="Times New Roman"/>
          <w:szCs w:val="24"/>
        </w:rPr>
        <w:t xml:space="preserve"> έγινε το Σάββατο 31 Ιανουαρίου στις 17.00΄ η ώρα</w:t>
      </w:r>
      <w:r w:rsidRPr="001D0CFA">
        <w:rPr>
          <w:rFonts w:eastAsia="Times New Roman" w:cs="Times New Roman"/>
          <w:szCs w:val="24"/>
        </w:rPr>
        <w:t xml:space="preserve"> το απόγευμα στην Ομόνοια</w:t>
      </w:r>
      <w:r>
        <w:rPr>
          <w:rFonts w:eastAsia="Times New Roman" w:cs="Times New Roman"/>
          <w:szCs w:val="24"/>
        </w:rPr>
        <w:t>,</w:t>
      </w:r>
      <w:r w:rsidRPr="001D0CFA">
        <w:rPr>
          <w:rFonts w:eastAsia="Times New Roman" w:cs="Times New Roman"/>
          <w:szCs w:val="24"/>
        </w:rPr>
        <w:t xml:space="preserve"> για να απαγορευτεί η συγκέντρωση της Χρυσής</w:t>
      </w:r>
      <w:r>
        <w:rPr>
          <w:rFonts w:eastAsia="Times New Roman" w:cs="Times New Roman"/>
          <w:szCs w:val="24"/>
        </w:rPr>
        <w:t xml:space="preserve"> Αυγής προς τιμήν των τριών γενναίων</w:t>
      </w:r>
      <w:r w:rsidRPr="001D0CFA">
        <w:rPr>
          <w:rFonts w:eastAsia="Times New Roman" w:cs="Times New Roman"/>
          <w:szCs w:val="24"/>
        </w:rPr>
        <w:t xml:space="preserve"> αξιωματικών που έπεσαν στα Ίμια</w:t>
      </w:r>
      <w:r>
        <w:rPr>
          <w:rFonts w:eastAsia="Times New Roman" w:cs="Times New Roman"/>
          <w:szCs w:val="24"/>
        </w:rPr>
        <w:t xml:space="preserve">. </w:t>
      </w:r>
      <w:r w:rsidRPr="007756A5">
        <w:rPr>
          <w:rFonts w:eastAsia="Times New Roman" w:cs="Times New Roman"/>
          <w:szCs w:val="24"/>
        </w:rPr>
        <w:t>Ε</w:t>
      </w:r>
      <w:r w:rsidRPr="007756A5">
        <w:rPr>
          <w:rFonts w:eastAsia="Times New Roman" w:cs="Times New Roman"/>
          <w:bCs/>
          <w:shd w:val="clear" w:color="auto" w:fill="FFFFFF"/>
        </w:rPr>
        <w:t>π</w:t>
      </w:r>
      <w:r w:rsidRPr="007756A5">
        <w:rPr>
          <w:rFonts w:eastAsia="Times New Roman" w:cs="Times New Roman"/>
          <w:bCs/>
          <w:shd w:val="clear" w:color="auto" w:fill="FFFFFF"/>
        </w:rPr>
        <w:t>ίσης</w:t>
      </w:r>
      <w:r>
        <w:rPr>
          <w:rFonts w:eastAsia="Times New Roman" w:cs="Times New Roman"/>
          <w:szCs w:val="24"/>
        </w:rPr>
        <w:t>, Β</w:t>
      </w:r>
      <w:r w:rsidRPr="001D0CFA">
        <w:rPr>
          <w:rFonts w:eastAsia="Times New Roman" w:cs="Times New Roman"/>
          <w:szCs w:val="24"/>
        </w:rPr>
        <w:t xml:space="preserve">ουλευτές του ΣΥΡΙΖΑ </w:t>
      </w:r>
      <w:r>
        <w:rPr>
          <w:rFonts w:eastAsia="Times New Roman" w:cs="Times New Roman"/>
          <w:szCs w:val="24"/>
        </w:rPr>
        <w:t>καλού</w:t>
      </w:r>
      <w:r w:rsidRPr="001D0CFA">
        <w:rPr>
          <w:rFonts w:eastAsia="Times New Roman" w:cs="Times New Roman"/>
          <w:szCs w:val="24"/>
        </w:rPr>
        <w:t xml:space="preserve">ν </w:t>
      </w:r>
      <w:r>
        <w:rPr>
          <w:rFonts w:eastAsia="Times New Roman" w:cs="Times New Roman"/>
          <w:szCs w:val="24"/>
        </w:rPr>
        <w:t>σε αντι</w:t>
      </w:r>
      <w:r w:rsidRPr="001D0CFA">
        <w:rPr>
          <w:rFonts w:eastAsia="Times New Roman" w:cs="Times New Roman"/>
          <w:szCs w:val="24"/>
        </w:rPr>
        <w:t>συγκέντρωση κατά της Χρυσής Αυγής στις 4 Νοεμβρίου του 2016</w:t>
      </w:r>
      <w:r>
        <w:rPr>
          <w:rFonts w:eastAsia="Times New Roman" w:cs="Times New Roman"/>
          <w:szCs w:val="24"/>
        </w:rPr>
        <w:t xml:space="preserve">. Αυτές </w:t>
      </w:r>
      <w:r w:rsidRPr="00D66BCA">
        <w:rPr>
          <w:rFonts w:eastAsia="Times New Roman"/>
          <w:bCs/>
        </w:rPr>
        <w:t>είναι</w:t>
      </w:r>
      <w:r>
        <w:rPr>
          <w:rFonts w:eastAsia="Times New Roman" w:cs="Times New Roman"/>
          <w:szCs w:val="24"/>
        </w:rPr>
        <w:t xml:space="preserve"> καλές αντισυγκεντρώσεις; Δεν </w:t>
      </w:r>
      <w:r>
        <w:rPr>
          <w:rFonts w:eastAsia="Times New Roman"/>
          <w:bCs/>
        </w:rPr>
        <w:t>έχω</w:t>
      </w:r>
      <w:r>
        <w:rPr>
          <w:rFonts w:eastAsia="Times New Roman" w:cs="Times New Roman"/>
          <w:szCs w:val="24"/>
        </w:rPr>
        <w:t xml:space="preserve"> αντιληφθεί. Όταν γίνονται αντισυγκεντρώσεις κατά της Χρυσής Αυγής </w:t>
      </w:r>
      <w:r w:rsidRPr="00D66BCA">
        <w:rPr>
          <w:rFonts w:eastAsia="Times New Roman"/>
          <w:bCs/>
        </w:rPr>
        <w:t>είναι</w:t>
      </w:r>
      <w:r>
        <w:rPr>
          <w:rFonts w:eastAsia="Times New Roman" w:cs="Times New Roman"/>
          <w:szCs w:val="24"/>
        </w:rPr>
        <w:t xml:space="preserve"> καλές. </w:t>
      </w:r>
      <w:r w:rsidRPr="004506CC">
        <w:rPr>
          <w:rFonts w:eastAsia="Times New Roman" w:cs="Times New Roman"/>
          <w:bCs/>
          <w:shd w:val="clear" w:color="auto" w:fill="FFFFFF"/>
        </w:rPr>
        <w:t>Μάλιστα</w:t>
      </w:r>
      <w:r>
        <w:rPr>
          <w:rFonts w:eastAsia="Times New Roman" w:cs="Times New Roman"/>
          <w:szCs w:val="24"/>
        </w:rPr>
        <w:t>.</w:t>
      </w:r>
    </w:p>
    <w:p w14:paraId="5FC2F9A2"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Τα καταθέτω στα Π</w:t>
      </w:r>
      <w:r w:rsidRPr="001D0CFA">
        <w:rPr>
          <w:rFonts w:eastAsia="Times New Roman" w:cs="Times New Roman"/>
          <w:szCs w:val="24"/>
        </w:rPr>
        <w:t>ρακτ</w:t>
      </w:r>
      <w:r w:rsidRPr="001D0CFA">
        <w:rPr>
          <w:rFonts w:eastAsia="Times New Roman" w:cs="Times New Roman"/>
          <w:szCs w:val="24"/>
        </w:rPr>
        <w:t>ικά</w:t>
      </w:r>
      <w:r>
        <w:rPr>
          <w:rFonts w:eastAsia="Times New Roman" w:cs="Times New Roman"/>
          <w:szCs w:val="24"/>
        </w:rPr>
        <w:t>.</w:t>
      </w:r>
    </w:p>
    <w:p w14:paraId="5FC2F9A3" w14:textId="77777777" w:rsidR="0020643A" w:rsidRDefault="00E84ECF">
      <w:pPr>
        <w:spacing w:line="600" w:lineRule="auto"/>
        <w:ind w:firstLine="720"/>
        <w:contextualSpacing/>
        <w:jc w:val="both"/>
        <w:rPr>
          <w:rFonts w:eastAsia="Times New Roman" w:cs="Times New Roman"/>
        </w:rPr>
      </w:pPr>
      <w:r w:rsidRPr="000731CA">
        <w:rPr>
          <w:rFonts w:eastAsia="Times New Roman" w:cs="Times New Roman"/>
        </w:rPr>
        <w:t xml:space="preserve">(Στο σημείο αυτό ο </w:t>
      </w:r>
      <w:r>
        <w:rPr>
          <w:rFonts w:eastAsia="Times New Roman" w:cs="Times New Roman"/>
        </w:rPr>
        <w:t>Γενικός Γραμματέας του Λαϊκού Συνδέσμου</w:t>
      </w:r>
      <w:r>
        <w:rPr>
          <w:rFonts w:eastAsia="Times New Roman" w:cs="Times New Roman"/>
        </w:rPr>
        <w:t xml:space="preserve"> </w:t>
      </w:r>
      <w:r>
        <w:rPr>
          <w:rFonts w:eastAsia="Times New Roman" w:cs="Times New Roman"/>
        </w:rPr>
        <w:t>-</w:t>
      </w:r>
      <w:r>
        <w:rPr>
          <w:rFonts w:eastAsia="Times New Roman" w:cs="Times New Roman"/>
        </w:rPr>
        <w:t xml:space="preserve"> </w:t>
      </w:r>
      <w:r>
        <w:rPr>
          <w:rFonts w:eastAsia="Times New Roman" w:cs="Times New Roman"/>
        </w:rPr>
        <w:t>Χρυσή Αυγή</w:t>
      </w:r>
      <w:r w:rsidRPr="000731CA">
        <w:rPr>
          <w:rFonts w:eastAsia="Times New Roman" w:cs="Times New Roman"/>
        </w:rPr>
        <w:t xml:space="preserve"> κ. </w:t>
      </w:r>
      <w:r>
        <w:rPr>
          <w:rFonts w:eastAsia="Times New Roman" w:cs="Times New Roman"/>
        </w:rPr>
        <w:t>Νικόλαος Μιχαλολιάκος</w:t>
      </w:r>
      <w:r w:rsidRPr="000731CA">
        <w:rPr>
          <w:rFonts w:eastAsia="Times New Roman" w:cs="Times New Roman"/>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w:t>
      </w:r>
      <w:r w:rsidRPr="000731CA">
        <w:rPr>
          <w:rFonts w:eastAsia="Times New Roman" w:cs="Times New Roman"/>
        </w:rPr>
        <w:t xml:space="preserve"> Πρακτικών της Βουλής)</w:t>
      </w:r>
    </w:p>
    <w:p w14:paraId="5FC2F9A4"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Πέραν όλων αυτών, π</w:t>
      </w:r>
      <w:r w:rsidRPr="001D0CFA">
        <w:rPr>
          <w:rFonts w:eastAsia="Times New Roman" w:cs="Times New Roman"/>
          <w:szCs w:val="24"/>
        </w:rPr>
        <w:t>έραν αυτής της υποκρισίας</w:t>
      </w:r>
      <w:r>
        <w:rPr>
          <w:rFonts w:eastAsia="Times New Roman" w:cs="Times New Roman"/>
          <w:szCs w:val="24"/>
        </w:rPr>
        <w:t>,</w:t>
      </w:r>
      <w:r w:rsidRPr="001D0CFA">
        <w:rPr>
          <w:rFonts w:eastAsia="Times New Roman" w:cs="Times New Roman"/>
          <w:szCs w:val="24"/>
        </w:rPr>
        <w:t xml:space="preserve"> είχαμε σημαντικά γεγονότα</w:t>
      </w:r>
      <w:r>
        <w:rPr>
          <w:rFonts w:eastAsia="Times New Roman" w:cs="Times New Roman"/>
          <w:szCs w:val="24"/>
        </w:rPr>
        <w:t>,</w:t>
      </w:r>
      <w:r w:rsidRPr="001D0CFA">
        <w:rPr>
          <w:rFonts w:eastAsia="Times New Roman" w:cs="Times New Roman"/>
          <w:szCs w:val="24"/>
        </w:rPr>
        <w:t xml:space="preserve"> τα οποία δυστυχώς δεν απασχόλησαν την παρούσα Βουλή</w:t>
      </w:r>
      <w:r>
        <w:rPr>
          <w:rFonts w:eastAsia="Times New Roman" w:cs="Times New Roman"/>
          <w:szCs w:val="24"/>
        </w:rPr>
        <w:t>,</w:t>
      </w:r>
      <w:r w:rsidRPr="001D0CFA">
        <w:rPr>
          <w:rFonts w:eastAsia="Times New Roman" w:cs="Times New Roman"/>
          <w:szCs w:val="24"/>
        </w:rPr>
        <w:t xml:space="preserve"> όπως το </w:t>
      </w:r>
      <w:r>
        <w:rPr>
          <w:rFonts w:eastAsia="Times New Roman" w:cs="Times New Roman"/>
          <w:szCs w:val="24"/>
        </w:rPr>
        <w:t>Σ</w:t>
      </w:r>
      <w:r w:rsidRPr="001D0CFA">
        <w:rPr>
          <w:rFonts w:eastAsia="Times New Roman" w:cs="Times New Roman"/>
          <w:szCs w:val="24"/>
        </w:rPr>
        <w:t xml:space="preserve">ύμφωνο το οποίο υπεγράφη </w:t>
      </w:r>
      <w:r>
        <w:rPr>
          <w:rFonts w:eastAsia="Times New Roman" w:cs="Times New Roman"/>
          <w:szCs w:val="24"/>
        </w:rPr>
        <w:t xml:space="preserve">στο Μαρακές, </w:t>
      </w:r>
      <w:r w:rsidRPr="001D0CFA">
        <w:rPr>
          <w:rFonts w:eastAsia="Times New Roman" w:cs="Times New Roman"/>
          <w:szCs w:val="24"/>
        </w:rPr>
        <w:t xml:space="preserve">στη συνάντηση του ΟΗΕ για </w:t>
      </w:r>
      <w:r>
        <w:rPr>
          <w:rFonts w:eastAsia="Times New Roman" w:cs="Times New Roman"/>
          <w:szCs w:val="24"/>
        </w:rPr>
        <w:t>τη μετανάστευση. Λ</w:t>
      </w:r>
      <w:r w:rsidRPr="001D0CFA">
        <w:rPr>
          <w:rFonts w:eastAsia="Times New Roman" w:cs="Times New Roman"/>
          <w:szCs w:val="24"/>
        </w:rPr>
        <w:t>αθρομετανάστευση</w:t>
      </w:r>
      <w:r w:rsidRPr="001D0CFA">
        <w:rPr>
          <w:rFonts w:eastAsia="Times New Roman" w:cs="Times New Roman"/>
          <w:szCs w:val="24"/>
        </w:rPr>
        <w:t xml:space="preserve"> θα την αποκαλ</w:t>
      </w:r>
      <w:r>
        <w:rPr>
          <w:rFonts w:eastAsia="Times New Roman" w:cs="Times New Roman"/>
          <w:szCs w:val="24"/>
        </w:rPr>
        <w:t xml:space="preserve">ώ </w:t>
      </w:r>
      <w:r w:rsidRPr="001D0CFA">
        <w:rPr>
          <w:rFonts w:eastAsia="Times New Roman" w:cs="Times New Roman"/>
          <w:szCs w:val="24"/>
        </w:rPr>
        <w:t>εγώ και πιστεύω ότι αυτή η λέξη είναι δόκιμη</w:t>
      </w:r>
      <w:r>
        <w:rPr>
          <w:rFonts w:eastAsia="Times New Roman" w:cs="Times New Roman"/>
          <w:szCs w:val="24"/>
        </w:rPr>
        <w:t>. Α</w:t>
      </w:r>
      <w:r w:rsidRPr="001D0CFA">
        <w:rPr>
          <w:rFonts w:eastAsia="Times New Roman" w:cs="Times New Roman"/>
          <w:szCs w:val="24"/>
        </w:rPr>
        <w:t>ναφέρεται στο μεγάλο ελληνικό λεξικό του Μπαμπινιώτη</w:t>
      </w:r>
      <w:r>
        <w:rPr>
          <w:rFonts w:eastAsia="Times New Roman" w:cs="Times New Roman"/>
          <w:szCs w:val="24"/>
        </w:rPr>
        <w:t>,</w:t>
      </w:r>
      <w:r w:rsidRPr="001D0CFA">
        <w:rPr>
          <w:rFonts w:eastAsia="Times New Roman" w:cs="Times New Roman"/>
          <w:szCs w:val="24"/>
        </w:rPr>
        <w:t xml:space="preserve"> το οποίο μοίρασε</w:t>
      </w:r>
      <w:r>
        <w:rPr>
          <w:rFonts w:eastAsia="Times New Roman" w:cs="Times New Roman"/>
          <w:szCs w:val="24"/>
        </w:rPr>
        <w:t>, «σύντροφοι»</w:t>
      </w:r>
      <w:r w:rsidRPr="001D0CFA">
        <w:rPr>
          <w:rFonts w:eastAsia="Times New Roman" w:cs="Times New Roman"/>
          <w:szCs w:val="24"/>
        </w:rPr>
        <w:t xml:space="preserve"> του ΣΥΡΙΖΑ</w:t>
      </w:r>
      <w:r>
        <w:rPr>
          <w:rFonts w:eastAsia="Times New Roman" w:cs="Times New Roman"/>
          <w:szCs w:val="24"/>
        </w:rPr>
        <w:t>,</w:t>
      </w:r>
      <w:r w:rsidRPr="001D0CFA">
        <w:rPr>
          <w:rFonts w:eastAsia="Times New Roman" w:cs="Times New Roman"/>
          <w:szCs w:val="24"/>
        </w:rPr>
        <w:t xml:space="preserve"> η </w:t>
      </w:r>
      <w:r>
        <w:rPr>
          <w:rFonts w:eastAsia="Times New Roman" w:cs="Times New Roman"/>
          <w:szCs w:val="24"/>
        </w:rPr>
        <w:t>«</w:t>
      </w:r>
      <w:r w:rsidRPr="001D0CFA">
        <w:rPr>
          <w:rFonts w:eastAsia="Times New Roman" w:cs="Times New Roman"/>
          <w:szCs w:val="24"/>
        </w:rPr>
        <w:t>ΕΛΕΥΘΕΡΟΤΥΠΙΑ</w:t>
      </w:r>
      <w:r>
        <w:rPr>
          <w:rFonts w:eastAsia="Times New Roman" w:cs="Times New Roman"/>
          <w:szCs w:val="24"/>
        </w:rPr>
        <w:t>»</w:t>
      </w:r>
      <w:r w:rsidRPr="001D0CFA">
        <w:rPr>
          <w:rFonts w:eastAsia="Times New Roman" w:cs="Times New Roman"/>
          <w:szCs w:val="24"/>
        </w:rPr>
        <w:t xml:space="preserve"> δωρεάν</w:t>
      </w:r>
      <w:r>
        <w:rPr>
          <w:rFonts w:eastAsia="Times New Roman" w:cs="Times New Roman"/>
          <w:szCs w:val="24"/>
        </w:rPr>
        <w:t xml:space="preserve">. Αποφασίστε εν τοιαύτη περιπτώσει. </w:t>
      </w:r>
      <w:r w:rsidRPr="00D66BCA">
        <w:rPr>
          <w:rFonts w:eastAsia="Times New Roman"/>
          <w:bCs/>
        </w:rPr>
        <w:t>Είναι</w:t>
      </w:r>
      <w:r>
        <w:rPr>
          <w:rFonts w:eastAsia="Times New Roman" w:cs="Times New Roman"/>
          <w:szCs w:val="24"/>
        </w:rPr>
        <w:t xml:space="preserve"> φασιστικό τ</w:t>
      </w:r>
      <w:r w:rsidRPr="001D0CFA">
        <w:rPr>
          <w:rFonts w:eastAsia="Times New Roman" w:cs="Times New Roman"/>
          <w:szCs w:val="24"/>
        </w:rPr>
        <w:t>ο βιβλίο που μοίρασε</w:t>
      </w:r>
      <w:r w:rsidRPr="001D0CFA">
        <w:rPr>
          <w:rFonts w:eastAsia="Times New Roman" w:cs="Times New Roman"/>
          <w:szCs w:val="24"/>
        </w:rPr>
        <w:t xml:space="preserve"> η </w:t>
      </w:r>
      <w:r>
        <w:rPr>
          <w:rFonts w:eastAsia="Times New Roman" w:cs="Times New Roman"/>
          <w:szCs w:val="24"/>
        </w:rPr>
        <w:t>«ΕΛΕΥΘΕΡΟΤΥΠΙΑ»;</w:t>
      </w:r>
    </w:p>
    <w:p w14:paraId="5FC2F9A5"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Στο παγκόσμιο συμβούλιο, </w:t>
      </w:r>
      <w:r w:rsidRPr="0086362F">
        <w:rPr>
          <w:rFonts w:eastAsia="Times New Roman" w:cs="Times New Roman"/>
          <w:szCs w:val="24"/>
        </w:rPr>
        <w:t>λοιπόν</w:t>
      </w:r>
      <w:r>
        <w:rPr>
          <w:rFonts w:eastAsia="Times New Roman" w:cs="Times New Roman"/>
          <w:szCs w:val="24"/>
        </w:rPr>
        <w:t>,</w:t>
      </w:r>
      <w:r w:rsidRPr="001D0CFA">
        <w:rPr>
          <w:rFonts w:eastAsia="Times New Roman" w:cs="Times New Roman"/>
          <w:szCs w:val="24"/>
        </w:rPr>
        <w:t xml:space="preserve"> του ΟΗΕ για την μετανάστευση ο </w:t>
      </w:r>
      <w:r>
        <w:rPr>
          <w:rFonts w:eastAsia="Times New Roman" w:cs="Times New Roman"/>
          <w:szCs w:val="24"/>
        </w:rPr>
        <w:t>Π</w:t>
      </w:r>
      <w:r w:rsidRPr="001D0CFA">
        <w:rPr>
          <w:rFonts w:eastAsia="Times New Roman" w:cs="Times New Roman"/>
          <w:szCs w:val="24"/>
        </w:rPr>
        <w:t>ρωθυπουργός</w:t>
      </w:r>
      <w:r>
        <w:rPr>
          <w:rFonts w:eastAsia="Times New Roman" w:cs="Times New Roman"/>
          <w:szCs w:val="24"/>
        </w:rPr>
        <w:t>,</w:t>
      </w:r>
      <w:r w:rsidRPr="001D0CFA">
        <w:rPr>
          <w:rFonts w:eastAsia="Times New Roman" w:cs="Times New Roman"/>
          <w:szCs w:val="24"/>
        </w:rPr>
        <w:t xml:space="preserve"> ο οποίος εκπροσωπούσε τη χώρα</w:t>
      </w:r>
      <w:r>
        <w:rPr>
          <w:rFonts w:eastAsia="Times New Roman" w:cs="Times New Roman"/>
          <w:szCs w:val="24"/>
        </w:rPr>
        <w:t>,</w:t>
      </w:r>
      <w:r w:rsidRPr="001D0CFA">
        <w:rPr>
          <w:rFonts w:eastAsia="Times New Roman" w:cs="Times New Roman"/>
          <w:szCs w:val="24"/>
        </w:rPr>
        <w:t xml:space="preserve"> δήλωσε ότι η Ελλάδα δεσμεύεται να συνεισφέρει στο έργο του Παγκόσμιου Συμφώνου</w:t>
      </w:r>
      <w:r>
        <w:rPr>
          <w:rFonts w:eastAsia="Times New Roman" w:cs="Times New Roman"/>
          <w:szCs w:val="24"/>
        </w:rPr>
        <w:t>, που είναι μ</w:t>
      </w:r>
      <w:r>
        <w:rPr>
          <w:rFonts w:eastAsia="Times New Roman" w:cs="Times New Roman"/>
          <w:szCs w:val="24"/>
        </w:rPr>
        <w:t>ί</w:t>
      </w:r>
      <w:r w:rsidRPr="001D0CFA">
        <w:rPr>
          <w:rFonts w:eastAsia="Times New Roman" w:cs="Times New Roman"/>
          <w:szCs w:val="24"/>
        </w:rPr>
        <w:t>α συμμαχία της δυνάμεως της αλληλεγ</w:t>
      </w:r>
      <w:r w:rsidRPr="001D0CFA">
        <w:rPr>
          <w:rFonts w:eastAsia="Times New Roman" w:cs="Times New Roman"/>
          <w:szCs w:val="24"/>
        </w:rPr>
        <w:t>γύης ενάντ</w:t>
      </w:r>
      <w:r>
        <w:rPr>
          <w:rFonts w:eastAsia="Times New Roman" w:cs="Times New Roman"/>
          <w:szCs w:val="24"/>
        </w:rPr>
        <w:t>ια στη</w:t>
      </w:r>
      <w:r w:rsidRPr="001D0CFA">
        <w:rPr>
          <w:rFonts w:eastAsia="Times New Roman" w:cs="Times New Roman"/>
          <w:szCs w:val="24"/>
        </w:rPr>
        <w:t xml:space="preserve"> ξενοφοβία και τον ρατσισμό</w:t>
      </w:r>
      <w:r>
        <w:rPr>
          <w:rFonts w:eastAsia="Times New Roman" w:cs="Times New Roman"/>
          <w:szCs w:val="24"/>
        </w:rPr>
        <w:t xml:space="preserve">. </w:t>
      </w:r>
    </w:p>
    <w:p w14:paraId="5FC2F9A6"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Δ</w:t>
      </w:r>
      <w:r w:rsidRPr="001D0CFA">
        <w:rPr>
          <w:rFonts w:eastAsia="Times New Roman" w:cs="Times New Roman"/>
          <w:szCs w:val="24"/>
        </w:rPr>
        <w:t>εν είναι ούτε ξενοφοβία ούτε ρατσισμός αυτό το οποίο θέλει η συντριπτική πλειοψηφία του ελληνικού λαού και το οποίο υποστηρίζει με σθένος και συνέπεια εδώ και πάρα πολλά χρόνια η Χρυσή Αυγή</w:t>
      </w:r>
      <w:r>
        <w:rPr>
          <w:rFonts w:eastAsia="Times New Roman" w:cs="Times New Roman"/>
          <w:szCs w:val="24"/>
        </w:rPr>
        <w:t>. Δ</w:t>
      </w:r>
      <w:r w:rsidRPr="001D0CFA">
        <w:rPr>
          <w:rFonts w:eastAsia="Times New Roman" w:cs="Times New Roman"/>
          <w:szCs w:val="24"/>
        </w:rPr>
        <w:t>εν είναι ρατσισμό</w:t>
      </w:r>
      <w:r w:rsidRPr="001D0CFA">
        <w:rPr>
          <w:rFonts w:eastAsia="Times New Roman" w:cs="Times New Roman"/>
          <w:szCs w:val="24"/>
        </w:rPr>
        <w:t xml:space="preserve">ς και ξενοφοβία </w:t>
      </w:r>
      <w:r>
        <w:rPr>
          <w:rFonts w:eastAsia="Times New Roman" w:cs="Times New Roman"/>
          <w:szCs w:val="24"/>
        </w:rPr>
        <w:t>το «Η</w:t>
      </w:r>
      <w:r w:rsidRPr="001D0CFA">
        <w:rPr>
          <w:rFonts w:eastAsia="Times New Roman" w:cs="Times New Roman"/>
          <w:szCs w:val="24"/>
        </w:rPr>
        <w:t xml:space="preserve"> Ελλάδα πρέπει να ανήκει στους Έλληνες</w:t>
      </w:r>
      <w:r>
        <w:rPr>
          <w:rFonts w:eastAsia="Times New Roman" w:cs="Times New Roman"/>
          <w:szCs w:val="24"/>
        </w:rPr>
        <w:t xml:space="preserve">». </w:t>
      </w:r>
    </w:p>
    <w:p w14:paraId="5FC2F9A7" w14:textId="77777777" w:rsidR="0020643A" w:rsidRDefault="00E84ECF">
      <w:pPr>
        <w:spacing w:line="600" w:lineRule="auto"/>
        <w:ind w:firstLine="709"/>
        <w:contextualSpacing/>
        <w:jc w:val="center"/>
        <w:rPr>
          <w:rFonts w:eastAsia="Times New Roman" w:cs="Times New Roman"/>
        </w:rPr>
      </w:pPr>
      <w:r w:rsidRPr="005B1E9D">
        <w:rPr>
          <w:rFonts w:eastAsia="Times New Roman" w:cs="Times New Roman"/>
        </w:rPr>
        <w:t xml:space="preserve">(Χειροκροτήματα από την πτέρυγα </w:t>
      </w:r>
      <w:r>
        <w:rPr>
          <w:rFonts w:eastAsia="Times New Roman" w:cs="Times New Roman"/>
        </w:rPr>
        <w:t>της Χρυσής Αυγής</w:t>
      </w:r>
      <w:r w:rsidRPr="005B1E9D">
        <w:rPr>
          <w:rFonts w:eastAsia="Times New Roman" w:cs="Times New Roman"/>
        </w:rPr>
        <w:t>)</w:t>
      </w:r>
    </w:p>
    <w:p w14:paraId="5FC2F9A8" w14:textId="77777777" w:rsidR="0020643A" w:rsidRDefault="00E84ECF">
      <w:pPr>
        <w:spacing w:line="600" w:lineRule="auto"/>
        <w:ind w:firstLine="720"/>
        <w:contextualSpacing/>
        <w:jc w:val="both"/>
        <w:rPr>
          <w:rFonts w:eastAsia="Times New Roman" w:cs="Times New Roman"/>
          <w:szCs w:val="24"/>
        </w:rPr>
      </w:pPr>
      <w:r w:rsidRPr="004506CC">
        <w:rPr>
          <w:rFonts w:eastAsia="Times New Roman" w:cs="Times New Roman"/>
          <w:bCs/>
          <w:shd w:val="clear" w:color="auto" w:fill="FFFFFF"/>
        </w:rPr>
        <w:t>Μάλιστα</w:t>
      </w:r>
      <w:r>
        <w:rPr>
          <w:rFonts w:eastAsia="Times New Roman" w:cs="Times New Roman"/>
          <w:szCs w:val="24"/>
        </w:rPr>
        <w:t xml:space="preserve">, </w:t>
      </w:r>
      <w:r w:rsidRPr="00773379">
        <w:rPr>
          <w:rFonts w:eastAsia="Times New Roman"/>
          <w:bCs/>
        </w:rPr>
        <w:t>έχει</w:t>
      </w:r>
      <w:r>
        <w:rPr>
          <w:rFonts w:eastAsia="Times New Roman" w:cs="Times New Roman"/>
          <w:szCs w:val="24"/>
        </w:rPr>
        <w:t xml:space="preserve"> σημασία ν</w:t>
      </w:r>
      <w:r w:rsidRPr="001D0CFA">
        <w:rPr>
          <w:rFonts w:eastAsia="Times New Roman" w:cs="Times New Roman"/>
          <w:szCs w:val="24"/>
        </w:rPr>
        <w:t>α</w:t>
      </w:r>
      <w:r>
        <w:rPr>
          <w:rFonts w:eastAsia="Times New Roman" w:cs="Times New Roman"/>
          <w:szCs w:val="24"/>
        </w:rPr>
        <w:t xml:space="preserve"> λεχθεί ότι λίγες μέρες πριν τη</w:t>
      </w:r>
      <w:r w:rsidRPr="001D0CFA">
        <w:rPr>
          <w:rFonts w:eastAsia="Times New Roman" w:cs="Times New Roman"/>
          <w:szCs w:val="24"/>
        </w:rPr>
        <w:t xml:space="preserve"> συνδιάσκεψη αυτή ο Διεθνής Οργανισμός Μετανάστευσης</w:t>
      </w:r>
      <w:r>
        <w:rPr>
          <w:rFonts w:eastAsia="Times New Roman" w:cs="Times New Roman"/>
          <w:szCs w:val="24"/>
        </w:rPr>
        <w:t>,</w:t>
      </w:r>
      <w:r w:rsidRPr="001D0CFA">
        <w:rPr>
          <w:rFonts w:eastAsia="Times New Roman" w:cs="Times New Roman"/>
          <w:szCs w:val="24"/>
        </w:rPr>
        <w:t xml:space="preserve"> σύμφωνα με δήλωση του </w:t>
      </w:r>
      <w:r>
        <w:rPr>
          <w:rFonts w:eastAsia="Times New Roman" w:cs="Times New Roman"/>
          <w:szCs w:val="24"/>
        </w:rPr>
        <w:t>Προέδρου του Τζιανλούκα Ρόκο,</w:t>
      </w:r>
      <w:r w:rsidRPr="001D0CFA">
        <w:rPr>
          <w:rFonts w:eastAsia="Times New Roman" w:cs="Times New Roman"/>
          <w:szCs w:val="24"/>
        </w:rPr>
        <w:t xml:space="preserve"> δήλωσε ότι </w:t>
      </w:r>
      <w:r>
        <w:rPr>
          <w:rFonts w:eastAsia="Times New Roman" w:cs="Times New Roman"/>
          <w:szCs w:val="24"/>
        </w:rPr>
        <w:t>οι είκοσι έξι τ</w:t>
      </w:r>
      <w:r w:rsidRPr="001D0CFA">
        <w:rPr>
          <w:rFonts w:eastAsia="Times New Roman" w:cs="Times New Roman"/>
          <w:szCs w:val="24"/>
        </w:rPr>
        <w:t>όποι προσωρινής διαμονής</w:t>
      </w:r>
      <w:r>
        <w:rPr>
          <w:rFonts w:eastAsia="Times New Roman" w:cs="Times New Roman"/>
          <w:szCs w:val="24"/>
        </w:rPr>
        <w:t xml:space="preserve">, τα περίφημα </w:t>
      </w:r>
      <w:r>
        <w:rPr>
          <w:rFonts w:eastAsia="Times New Roman" w:cs="Times New Roman"/>
          <w:szCs w:val="24"/>
          <w:lang w:val="en-US"/>
        </w:rPr>
        <w:t>hotspots</w:t>
      </w:r>
      <w:r w:rsidRPr="001D0CFA">
        <w:rPr>
          <w:rFonts w:eastAsia="Times New Roman" w:cs="Times New Roman"/>
          <w:szCs w:val="24"/>
        </w:rPr>
        <w:t xml:space="preserve"> που υπάρχουν στην Ελλάδα</w:t>
      </w:r>
      <w:r>
        <w:rPr>
          <w:rFonts w:eastAsia="Times New Roman" w:cs="Times New Roman"/>
          <w:szCs w:val="24"/>
        </w:rPr>
        <w:t>,</w:t>
      </w:r>
      <w:r w:rsidRPr="001D0CFA">
        <w:rPr>
          <w:rFonts w:eastAsia="Times New Roman" w:cs="Times New Roman"/>
          <w:szCs w:val="24"/>
        </w:rPr>
        <w:t xml:space="preserve"> </w:t>
      </w:r>
      <w:r w:rsidRPr="00022913">
        <w:rPr>
          <w:rFonts w:eastAsia="Times New Roman"/>
          <w:bCs/>
          <w:shd w:val="clear" w:color="auto" w:fill="FFFFFF"/>
        </w:rPr>
        <w:t>θα</w:t>
      </w:r>
      <w:r>
        <w:rPr>
          <w:rFonts w:eastAsia="Times New Roman" w:cs="Times New Roman"/>
          <w:szCs w:val="24"/>
        </w:rPr>
        <w:t xml:space="preserve"> </w:t>
      </w:r>
      <w:r w:rsidRPr="00BA34D7">
        <w:rPr>
          <w:rFonts w:eastAsia="Times New Roman" w:cs="Times New Roman"/>
        </w:rPr>
        <w:t>πρέπει</w:t>
      </w:r>
      <w:r>
        <w:rPr>
          <w:rFonts w:eastAsia="Times New Roman" w:cs="Times New Roman"/>
          <w:szCs w:val="24"/>
        </w:rPr>
        <w:t xml:space="preserve"> </w:t>
      </w:r>
      <w:r w:rsidRPr="002314B3">
        <w:rPr>
          <w:rFonts w:eastAsia="Times New Roman"/>
          <w:bCs/>
          <w:shd w:val="clear" w:color="auto" w:fill="FFFFFF"/>
        </w:rPr>
        <w:t>να</w:t>
      </w:r>
      <w:r>
        <w:rPr>
          <w:rFonts w:eastAsia="Times New Roman" w:cs="Times New Roman"/>
          <w:szCs w:val="24"/>
        </w:rPr>
        <w:t xml:space="preserve"> γίνουν χώροι μονί</w:t>
      </w:r>
      <w:r w:rsidRPr="001D0CFA">
        <w:rPr>
          <w:rFonts w:eastAsia="Times New Roman" w:cs="Times New Roman"/>
          <w:szCs w:val="24"/>
        </w:rPr>
        <w:t xml:space="preserve">μου διαμονής και να απορροφηθούν οι άνθρωποι που υπάρχουν σε αυτές από την </w:t>
      </w:r>
      <w:r>
        <w:rPr>
          <w:rFonts w:eastAsia="Times New Roman" w:cs="Times New Roman"/>
          <w:szCs w:val="24"/>
        </w:rPr>
        <w:t>ε</w:t>
      </w:r>
      <w:r w:rsidRPr="001D0CFA">
        <w:rPr>
          <w:rFonts w:eastAsia="Times New Roman" w:cs="Times New Roman"/>
          <w:szCs w:val="24"/>
        </w:rPr>
        <w:t>λληνική κοινωνία</w:t>
      </w:r>
      <w:r>
        <w:rPr>
          <w:rFonts w:eastAsia="Times New Roman" w:cs="Times New Roman"/>
          <w:szCs w:val="24"/>
        </w:rPr>
        <w:t>. Ρώτ</w:t>
      </w:r>
      <w:r>
        <w:rPr>
          <w:rFonts w:eastAsia="Times New Roman" w:cs="Times New Roman"/>
          <w:szCs w:val="24"/>
        </w:rPr>
        <w:t xml:space="preserve">ησε, αλήθεια, </w:t>
      </w:r>
      <w:r w:rsidRPr="001D0CFA">
        <w:rPr>
          <w:rFonts w:eastAsia="Times New Roman" w:cs="Times New Roman"/>
          <w:szCs w:val="24"/>
        </w:rPr>
        <w:t xml:space="preserve">κανείς τον ελληνικό λαό </w:t>
      </w:r>
      <w:r>
        <w:rPr>
          <w:rFonts w:eastAsia="Times New Roman" w:cs="Times New Roman"/>
          <w:szCs w:val="24"/>
        </w:rPr>
        <w:t>για</w:t>
      </w:r>
      <w:r w:rsidRPr="001D0CFA">
        <w:rPr>
          <w:rFonts w:eastAsia="Times New Roman" w:cs="Times New Roman"/>
          <w:szCs w:val="24"/>
        </w:rPr>
        <w:t xml:space="preserve"> αυτό</w:t>
      </w:r>
      <w:r>
        <w:rPr>
          <w:rFonts w:eastAsia="Times New Roman" w:cs="Times New Roman"/>
          <w:szCs w:val="24"/>
        </w:rPr>
        <w:t>; Δευτερεύον ζήτημα για ε</w:t>
      </w:r>
      <w:r w:rsidRPr="001D0CFA">
        <w:rPr>
          <w:rFonts w:eastAsia="Times New Roman" w:cs="Times New Roman"/>
          <w:szCs w:val="24"/>
        </w:rPr>
        <w:t>σάς</w:t>
      </w:r>
      <w:r>
        <w:rPr>
          <w:rFonts w:eastAsia="Times New Roman" w:cs="Times New Roman"/>
          <w:szCs w:val="24"/>
        </w:rPr>
        <w:t xml:space="preserve">. </w:t>
      </w:r>
    </w:p>
    <w:p w14:paraId="5FC2F9A9"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Σ</w:t>
      </w:r>
      <w:r w:rsidRPr="001D0CFA">
        <w:rPr>
          <w:rFonts w:eastAsia="Times New Roman" w:cs="Times New Roman"/>
          <w:szCs w:val="24"/>
        </w:rPr>
        <w:t xml:space="preserve">ε </w:t>
      </w:r>
      <w:r>
        <w:rPr>
          <w:rFonts w:eastAsia="Times New Roman" w:cs="Times New Roman"/>
          <w:szCs w:val="24"/>
        </w:rPr>
        <w:t>α</w:t>
      </w:r>
      <w:r w:rsidRPr="001D0CFA">
        <w:rPr>
          <w:rFonts w:eastAsia="Times New Roman" w:cs="Times New Roman"/>
          <w:szCs w:val="24"/>
        </w:rPr>
        <w:t>υτή</w:t>
      </w:r>
      <w:r>
        <w:rPr>
          <w:rFonts w:eastAsia="Times New Roman" w:cs="Times New Roman"/>
          <w:szCs w:val="24"/>
        </w:rPr>
        <w:t>,</w:t>
      </w:r>
      <w:r w:rsidRPr="001D0CFA">
        <w:rPr>
          <w:rFonts w:eastAsia="Times New Roman" w:cs="Times New Roman"/>
          <w:szCs w:val="24"/>
        </w:rPr>
        <w:t xml:space="preserve"> λοιπόν</w:t>
      </w:r>
      <w:r>
        <w:rPr>
          <w:rFonts w:eastAsia="Times New Roman" w:cs="Times New Roman"/>
          <w:szCs w:val="24"/>
        </w:rPr>
        <w:t>, τη διεθνή</w:t>
      </w:r>
      <w:r w:rsidRPr="001D0CFA">
        <w:rPr>
          <w:rFonts w:eastAsia="Times New Roman" w:cs="Times New Roman"/>
          <w:szCs w:val="24"/>
        </w:rPr>
        <w:t xml:space="preserve"> διάσκεψη του ΟΗΕ για τη μετανάστευση</w:t>
      </w:r>
      <w:r>
        <w:rPr>
          <w:rFonts w:eastAsia="Times New Roman" w:cs="Times New Roman"/>
          <w:szCs w:val="24"/>
        </w:rPr>
        <w:t>, που έγινε στο Μ</w:t>
      </w:r>
      <w:r w:rsidRPr="001D0CFA">
        <w:rPr>
          <w:rFonts w:eastAsia="Times New Roman" w:cs="Times New Roman"/>
          <w:szCs w:val="24"/>
        </w:rPr>
        <w:t>αρακές</w:t>
      </w:r>
      <w:r>
        <w:rPr>
          <w:rFonts w:eastAsia="Times New Roman" w:cs="Times New Roman"/>
          <w:szCs w:val="24"/>
        </w:rPr>
        <w:t xml:space="preserve">, η Ελλάδα δεσμεύτηκε </w:t>
      </w:r>
      <w:r w:rsidRPr="002B5B2E">
        <w:rPr>
          <w:rFonts w:eastAsia="Times New Roman"/>
          <w:bCs/>
          <w:shd w:val="clear" w:color="auto" w:fill="FFFFFF"/>
        </w:rPr>
        <w:t>ότι</w:t>
      </w:r>
      <w:r>
        <w:rPr>
          <w:rFonts w:eastAsia="Times New Roman" w:cs="Times New Roman"/>
          <w:szCs w:val="24"/>
        </w:rPr>
        <w:t xml:space="preserve"> </w:t>
      </w:r>
      <w:r w:rsidRPr="00022913">
        <w:rPr>
          <w:rFonts w:eastAsia="Times New Roman"/>
          <w:bCs/>
          <w:shd w:val="clear" w:color="auto" w:fill="FFFFFF"/>
        </w:rPr>
        <w:t>θα</w:t>
      </w:r>
      <w:r>
        <w:rPr>
          <w:rFonts w:eastAsia="Times New Roman" w:cs="Times New Roman"/>
          <w:szCs w:val="24"/>
        </w:rPr>
        <w:t xml:space="preserve"> τηρήσει αυτό</w:t>
      </w:r>
      <w:r w:rsidRPr="001D0CFA">
        <w:rPr>
          <w:rFonts w:eastAsia="Times New Roman" w:cs="Times New Roman"/>
          <w:szCs w:val="24"/>
        </w:rPr>
        <w:t xml:space="preserve"> το Παγκόσμιο Σύμφωνο</w:t>
      </w:r>
      <w:r>
        <w:rPr>
          <w:rFonts w:eastAsia="Times New Roman" w:cs="Times New Roman"/>
          <w:szCs w:val="24"/>
        </w:rPr>
        <w:t>. Όμως,</w:t>
      </w:r>
      <w:r w:rsidRPr="001D0CFA">
        <w:rPr>
          <w:rFonts w:eastAsia="Times New Roman" w:cs="Times New Roman"/>
          <w:szCs w:val="24"/>
        </w:rPr>
        <w:t xml:space="preserve"> η </w:t>
      </w:r>
      <w:r>
        <w:rPr>
          <w:rFonts w:eastAsia="Times New Roman" w:cs="Times New Roman"/>
          <w:szCs w:val="24"/>
        </w:rPr>
        <w:t>Π</w:t>
      </w:r>
      <w:r w:rsidRPr="001D0CFA">
        <w:rPr>
          <w:rFonts w:eastAsia="Times New Roman" w:cs="Times New Roman"/>
          <w:szCs w:val="24"/>
        </w:rPr>
        <w:t xml:space="preserve">ρέσβης των Ηνωμένων </w:t>
      </w:r>
      <w:r w:rsidRPr="001D0CFA">
        <w:rPr>
          <w:rFonts w:eastAsia="Times New Roman" w:cs="Times New Roman"/>
          <w:szCs w:val="24"/>
        </w:rPr>
        <w:t>Πολιτειών</w:t>
      </w:r>
      <w:r>
        <w:rPr>
          <w:rFonts w:eastAsia="Times New Roman" w:cs="Times New Roman"/>
          <w:szCs w:val="24"/>
        </w:rPr>
        <w:t>,</w:t>
      </w:r>
      <w:r w:rsidRPr="001D0CFA">
        <w:rPr>
          <w:rFonts w:eastAsia="Times New Roman" w:cs="Times New Roman"/>
          <w:szCs w:val="24"/>
        </w:rPr>
        <w:t xml:space="preserve"> </w:t>
      </w:r>
      <w:r w:rsidRPr="007B7748">
        <w:rPr>
          <w:rFonts w:eastAsia="Times New Roman" w:cs="Times New Roman"/>
          <w:szCs w:val="24"/>
        </w:rPr>
        <w:t>Nikki</w:t>
      </w:r>
      <w:r>
        <w:rPr>
          <w:rFonts w:eastAsia="Times New Roman" w:cs="Times New Roman"/>
          <w:szCs w:val="24"/>
        </w:rPr>
        <w:t xml:space="preserve"> </w:t>
      </w:r>
      <w:r w:rsidRPr="007B7748">
        <w:rPr>
          <w:rFonts w:eastAsia="Times New Roman" w:cs="Times New Roman"/>
          <w:szCs w:val="24"/>
        </w:rPr>
        <w:t>Haley</w:t>
      </w:r>
      <w:r>
        <w:rPr>
          <w:rFonts w:eastAsia="Times New Roman" w:cs="Times New Roman"/>
          <w:szCs w:val="24"/>
        </w:rPr>
        <w:t xml:space="preserve">, δήλωσε </w:t>
      </w:r>
      <w:r w:rsidRPr="002B5B2E">
        <w:rPr>
          <w:rFonts w:eastAsia="Times New Roman"/>
          <w:bCs/>
          <w:shd w:val="clear" w:color="auto" w:fill="FFFFFF"/>
        </w:rPr>
        <w:t>ότι</w:t>
      </w:r>
      <w:r>
        <w:rPr>
          <w:rFonts w:eastAsia="Times New Roman" w:cs="Times New Roman"/>
          <w:szCs w:val="24"/>
        </w:rPr>
        <w:t xml:space="preserve"> η χώρα της </w:t>
      </w:r>
      <w:r w:rsidRPr="00A8202F">
        <w:rPr>
          <w:rFonts w:eastAsia="Times New Roman"/>
          <w:bCs/>
          <w:shd w:val="clear" w:color="auto" w:fill="FFFFFF"/>
        </w:rPr>
        <w:t>δεν</w:t>
      </w:r>
      <w:r>
        <w:rPr>
          <w:rFonts w:eastAsia="Times New Roman" w:cs="Times New Roman"/>
          <w:szCs w:val="24"/>
        </w:rPr>
        <w:t xml:space="preserve"> </w:t>
      </w:r>
      <w:r w:rsidRPr="001D0CFA">
        <w:rPr>
          <w:rFonts w:eastAsia="Times New Roman" w:cs="Times New Roman"/>
          <w:szCs w:val="24"/>
        </w:rPr>
        <w:t xml:space="preserve">πρόκειται να συμμετάσχει στο </w:t>
      </w:r>
      <w:r>
        <w:rPr>
          <w:rFonts w:eastAsia="Times New Roman" w:cs="Times New Roman"/>
          <w:szCs w:val="24"/>
        </w:rPr>
        <w:t>σ</w:t>
      </w:r>
      <w:r w:rsidRPr="001D0CFA">
        <w:rPr>
          <w:rFonts w:eastAsia="Times New Roman" w:cs="Times New Roman"/>
          <w:szCs w:val="24"/>
        </w:rPr>
        <w:t xml:space="preserve">ύμφωνο και ότι </w:t>
      </w:r>
      <w:r>
        <w:rPr>
          <w:rFonts w:eastAsia="Times New Roman" w:cs="Times New Roman"/>
          <w:szCs w:val="24"/>
        </w:rPr>
        <w:t>οι αποφάσεις για</w:t>
      </w:r>
      <w:r w:rsidRPr="001D0CFA">
        <w:rPr>
          <w:rFonts w:eastAsia="Times New Roman" w:cs="Times New Roman"/>
          <w:szCs w:val="24"/>
        </w:rPr>
        <w:t xml:space="preserve"> το μεταναστευτικό θα πρέπει να παίρνονται από τους </w:t>
      </w:r>
      <w:r>
        <w:rPr>
          <w:rFonts w:eastAsia="Times New Roman" w:cs="Times New Roman"/>
          <w:szCs w:val="24"/>
        </w:rPr>
        <w:t>Αμερικανούς και μόνο από αυτούς. Γ</w:t>
      </w:r>
      <w:r w:rsidRPr="001D0CFA">
        <w:rPr>
          <w:rFonts w:eastAsia="Times New Roman" w:cs="Times New Roman"/>
          <w:szCs w:val="24"/>
        </w:rPr>
        <w:t>ιατί να μην π</w:t>
      </w:r>
      <w:r>
        <w:rPr>
          <w:rFonts w:eastAsia="Times New Roman" w:cs="Times New Roman"/>
          <w:szCs w:val="24"/>
        </w:rPr>
        <w:t xml:space="preserve">αίρνονται </w:t>
      </w:r>
      <w:r w:rsidRPr="00F331DF">
        <w:rPr>
          <w:rFonts w:eastAsia="Times New Roman"/>
          <w:bCs/>
        </w:rPr>
        <w:t>και</w:t>
      </w:r>
      <w:r>
        <w:rPr>
          <w:rFonts w:eastAsia="Times New Roman" w:cs="Times New Roman"/>
          <w:szCs w:val="24"/>
        </w:rPr>
        <w:t xml:space="preserve"> </w:t>
      </w:r>
      <w:r w:rsidRPr="001D0CFA">
        <w:rPr>
          <w:rFonts w:eastAsia="Times New Roman" w:cs="Times New Roman"/>
          <w:szCs w:val="24"/>
        </w:rPr>
        <w:t>από τους Έλληνες και μόνο από το</w:t>
      </w:r>
      <w:r w:rsidRPr="001D0CFA">
        <w:rPr>
          <w:rFonts w:eastAsia="Times New Roman" w:cs="Times New Roman"/>
          <w:szCs w:val="24"/>
        </w:rPr>
        <w:t>υς Έλληνες οι αποφάσεις για το μεταναστευτικό</w:t>
      </w:r>
      <w:r>
        <w:rPr>
          <w:rFonts w:eastAsia="Times New Roman" w:cs="Times New Roman"/>
          <w:szCs w:val="24"/>
        </w:rPr>
        <w:t xml:space="preserve">; </w:t>
      </w:r>
      <w:r w:rsidRPr="00D355DE">
        <w:rPr>
          <w:rFonts w:eastAsia="Times New Roman" w:cs="Times New Roman"/>
          <w:bCs/>
          <w:shd w:val="clear" w:color="auto" w:fill="FFFFFF"/>
        </w:rPr>
        <w:t>Όμως</w:t>
      </w:r>
      <w:r>
        <w:rPr>
          <w:rFonts w:eastAsia="Times New Roman" w:cs="Times New Roman"/>
          <w:szCs w:val="24"/>
        </w:rPr>
        <w:t xml:space="preserve"> εν ονόματι της</w:t>
      </w:r>
      <w:r w:rsidRPr="001D0CFA">
        <w:rPr>
          <w:rFonts w:eastAsia="Times New Roman" w:cs="Times New Roman"/>
          <w:szCs w:val="24"/>
        </w:rPr>
        <w:t xml:space="preserve"> παγκοσμιοποίησης</w:t>
      </w:r>
      <w:r>
        <w:rPr>
          <w:rFonts w:eastAsia="Times New Roman" w:cs="Times New Roman"/>
          <w:szCs w:val="24"/>
        </w:rPr>
        <w:t>,</w:t>
      </w:r>
      <w:r w:rsidRPr="001D0CFA">
        <w:rPr>
          <w:rFonts w:eastAsia="Times New Roman" w:cs="Times New Roman"/>
          <w:szCs w:val="24"/>
        </w:rPr>
        <w:t xml:space="preserve"> την οποία υπηρετούν το ίδιο και οι εθνομηδενιστές </w:t>
      </w:r>
      <w:r w:rsidRPr="00F331DF">
        <w:rPr>
          <w:rFonts w:eastAsia="Times New Roman"/>
          <w:bCs/>
        </w:rPr>
        <w:t>και</w:t>
      </w:r>
      <w:r>
        <w:rPr>
          <w:rFonts w:eastAsia="Times New Roman" w:cs="Times New Roman"/>
          <w:szCs w:val="24"/>
        </w:rPr>
        <w:t xml:space="preserve"> οι μαρξιστές και οι φιλελεύθεροι, </w:t>
      </w:r>
      <w:r w:rsidRPr="001D0CFA">
        <w:rPr>
          <w:rFonts w:eastAsia="Times New Roman" w:cs="Times New Roman"/>
          <w:szCs w:val="24"/>
        </w:rPr>
        <w:t xml:space="preserve">αυτό το πράγμα δεν </w:t>
      </w:r>
      <w:r>
        <w:rPr>
          <w:rFonts w:eastAsia="Times New Roman" w:cs="Times New Roman"/>
          <w:szCs w:val="24"/>
        </w:rPr>
        <w:t xml:space="preserve">ισχύει, </w:t>
      </w:r>
      <w:r w:rsidRPr="00F7444C">
        <w:rPr>
          <w:rFonts w:eastAsia="Times New Roman"/>
          <w:bCs/>
          <w:shd w:val="clear" w:color="auto" w:fill="FFFFFF"/>
        </w:rPr>
        <w:t>δυστυχώς</w:t>
      </w:r>
      <w:r>
        <w:rPr>
          <w:rFonts w:eastAsia="Times New Roman" w:cs="Times New Roman"/>
          <w:szCs w:val="24"/>
        </w:rPr>
        <w:t>.</w:t>
      </w:r>
    </w:p>
    <w:p w14:paraId="5FC2F9AA"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Δεν ήταν,</w:t>
      </w:r>
      <w:r w:rsidRPr="001D0CFA">
        <w:rPr>
          <w:rFonts w:eastAsia="Times New Roman" w:cs="Times New Roman"/>
          <w:szCs w:val="24"/>
        </w:rPr>
        <w:t xml:space="preserve"> </w:t>
      </w:r>
      <w:r>
        <w:rPr>
          <w:rFonts w:eastAsia="Times New Roman" w:cs="Times New Roman"/>
          <w:szCs w:val="24"/>
        </w:rPr>
        <w:t>όμως,</w:t>
      </w:r>
      <w:r w:rsidRPr="001D0CFA">
        <w:rPr>
          <w:rFonts w:eastAsia="Times New Roman" w:cs="Times New Roman"/>
          <w:szCs w:val="24"/>
        </w:rPr>
        <w:t xml:space="preserve"> μόνο οι ΗΠΑ</w:t>
      </w:r>
      <w:r>
        <w:rPr>
          <w:rFonts w:eastAsia="Times New Roman" w:cs="Times New Roman"/>
          <w:szCs w:val="24"/>
        </w:rPr>
        <w:t>. Αντιδράσεις για τ</w:t>
      </w:r>
      <w:r>
        <w:rPr>
          <w:rFonts w:eastAsia="Times New Roman" w:cs="Times New Roman"/>
          <w:szCs w:val="24"/>
        </w:rPr>
        <w:t xml:space="preserve">ο </w:t>
      </w:r>
      <w:r>
        <w:rPr>
          <w:rFonts w:eastAsia="Times New Roman" w:cs="Times New Roman"/>
          <w:szCs w:val="24"/>
        </w:rPr>
        <w:t>σ</w:t>
      </w:r>
      <w:r>
        <w:rPr>
          <w:rFonts w:eastAsia="Times New Roman" w:cs="Times New Roman"/>
          <w:szCs w:val="24"/>
        </w:rPr>
        <w:t>ύμφωνο</w:t>
      </w:r>
      <w:r w:rsidRPr="001D0CFA">
        <w:rPr>
          <w:rFonts w:eastAsia="Times New Roman" w:cs="Times New Roman"/>
          <w:szCs w:val="24"/>
        </w:rPr>
        <w:t xml:space="preserve"> υπήρ</w:t>
      </w:r>
      <w:r>
        <w:rPr>
          <w:rFonts w:eastAsia="Times New Roman" w:cs="Times New Roman"/>
          <w:szCs w:val="24"/>
        </w:rPr>
        <w:t>χαν από πολλές Ευρωπαϊκές χώρες, π</w:t>
      </w:r>
      <w:r w:rsidRPr="001D0CFA">
        <w:rPr>
          <w:rFonts w:eastAsia="Times New Roman" w:cs="Times New Roman"/>
          <w:szCs w:val="24"/>
        </w:rPr>
        <w:t xml:space="preserve">ου μάλιστα δεν πλήττονται </w:t>
      </w:r>
      <w:r>
        <w:rPr>
          <w:rFonts w:eastAsia="Times New Roman" w:cs="Times New Roman"/>
          <w:szCs w:val="24"/>
        </w:rPr>
        <w:t>από τη λαθρομετανάστευση όσο η</w:t>
      </w:r>
      <w:r w:rsidRPr="001D0CFA">
        <w:rPr>
          <w:rFonts w:eastAsia="Times New Roman" w:cs="Times New Roman"/>
          <w:szCs w:val="24"/>
        </w:rPr>
        <w:t xml:space="preserve"> Ελλάδα</w:t>
      </w:r>
      <w:r>
        <w:rPr>
          <w:rFonts w:eastAsia="Times New Roman" w:cs="Times New Roman"/>
          <w:szCs w:val="24"/>
        </w:rPr>
        <w:t xml:space="preserve">. Η Ελβετία, η Ουγγαρία, η Πολωνία, η Αυστρία, η Σλοβενία, η Τσεχία, η Κροατία είπαν όχι. Ενώ όχι είπε </w:t>
      </w:r>
      <w:r w:rsidRPr="00F331DF">
        <w:rPr>
          <w:rFonts w:eastAsia="Times New Roman"/>
          <w:bCs/>
        </w:rPr>
        <w:t>και</w:t>
      </w:r>
      <w:r>
        <w:rPr>
          <w:rFonts w:eastAsia="Times New Roman" w:cs="Times New Roman"/>
          <w:szCs w:val="24"/>
        </w:rPr>
        <w:t xml:space="preserve"> η Βουλγαρία, </w:t>
      </w:r>
      <w:r w:rsidRPr="008F0891">
        <w:rPr>
          <w:rFonts w:eastAsia="Times New Roman" w:cs="Times New Roman"/>
          <w:bCs/>
          <w:shd w:val="clear" w:color="auto" w:fill="FFFFFF"/>
        </w:rPr>
        <w:t>που</w:t>
      </w:r>
      <w:r>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στα βόρεια σύνορά μας.</w:t>
      </w:r>
      <w:r w:rsidRPr="001D0CFA">
        <w:rPr>
          <w:rFonts w:eastAsia="Times New Roman" w:cs="Times New Roman"/>
          <w:szCs w:val="24"/>
        </w:rPr>
        <w:t xml:space="preserve"> </w:t>
      </w:r>
      <w:r>
        <w:rPr>
          <w:rFonts w:eastAsia="Times New Roman" w:cs="Times New Roman"/>
          <w:szCs w:val="24"/>
        </w:rPr>
        <w:t xml:space="preserve">Ανοιχτά σύνορα, </w:t>
      </w:r>
      <w:r w:rsidRPr="0086362F">
        <w:rPr>
          <w:rFonts w:eastAsia="Times New Roman" w:cs="Times New Roman"/>
          <w:szCs w:val="24"/>
        </w:rPr>
        <w:t>λοιπόν</w:t>
      </w:r>
      <w:r>
        <w:rPr>
          <w:rFonts w:eastAsia="Times New Roman" w:cs="Times New Roman"/>
          <w:szCs w:val="24"/>
        </w:rPr>
        <w:t xml:space="preserve">, για την Ελλάδα </w:t>
      </w:r>
      <w:r w:rsidRPr="00F331DF">
        <w:rPr>
          <w:rFonts w:eastAsia="Times New Roman"/>
          <w:bCs/>
        </w:rPr>
        <w:t>και</w:t>
      </w:r>
      <w:r>
        <w:rPr>
          <w:rFonts w:eastAsia="Times New Roman" w:cs="Times New Roman"/>
          <w:szCs w:val="24"/>
        </w:rPr>
        <w:t xml:space="preserve"> μόνο</w:t>
      </w:r>
      <w:r w:rsidRPr="001D0CFA">
        <w:rPr>
          <w:rFonts w:eastAsia="Times New Roman" w:cs="Times New Roman"/>
          <w:szCs w:val="24"/>
        </w:rPr>
        <w:t xml:space="preserve"> για την Ελλάδα</w:t>
      </w:r>
      <w:r>
        <w:rPr>
          <w:rFonts w:eastAsia="Times New Roman" w:cs="Times New Roman"/>
          <w:szCs w:val="24"/>
        </w:rPr>
        <w:t>,</w:t>
      </w:r>
      <w:r w:rsidRPr="001D0CFA">
        <w:rPr>
          <w:rFonts w:eastAsia="Times New Roman" w:cs="Times New Roman"/>
          <w:szCs w:val="24"/>
        </w:rPr>
        <w:t xml:space="preserve"> η οποία θα καταντήσει να είναι το hot</w:t>
      </w:r>
      <w:r>
        <w:rPr>
          <w:rFonts w:eastAsia="Times New Roman" w:cs="Times New Roman"/>
          <w:szCs w:val="24"/>
        </w:rPr>
        <w:t xml:space="preserve"> </w:t>
      </w:r>
      <w:r w:rsidRPr="001D0CFA">
        <w:rPr>
          <w:rFonts w:eastAsia="Times New Roman" w:cs="Times New Roman"/>
          <w:szCs w:val="24"/>
        </w:rPr>
        <w:t>spot ολόκληρης της Ευρώπης</w:t>
      </w:r>
      <w:r>
        <w:rPr>
          <w:rFonts w:eastAsia="Times New Roman" w:cs="Times New Roman"/>
          <w:szCs w:val="24"/>
        </w:rPr>
        <w:t>.</w:t>
      </w:r>
    </w:p>
    <w:p w14:paraId="5FC2F9AB" w14:textId="77777777" w:rsidR="0020643A" w:rsidRDefault="00E84ECF">
      <w:pPr>
        <w:spacing w:line="600" w:lineRule="auto"/>
        <w:ind w:firstLine="720"/>
        <w:contextualSpacing/>
        <w:jc w:val="both"/>
        <w:rPr>
          <w:rFonts w:eastAsia="Times New Roman" w:cs="Times New Roman"/>
          <w:szCs w:val="24"/>
        </w:rPr>
      </w:pPr>
      <w:r w:rsidRPr="001D0CFA">
        <w:rPr>
          <w:rFonts w:eastAsia="Times New Roman" w:cs="Times New Roman"/>
          <w:szCs w:val="24"/>
        </w:rPr>
        <w:t>Μάλιστα</w:t>
      </w:r>
      <w:r>
        <w:rPr>
          <w:rFonts w:eastAsia="Times New Roman" w:cs="Times New Roman"/>
          <w:szCs w:val="24"/>
        </w:rPr>
        <w:t>,</w:t>
      </w:r>
      <w:r w:rsidRPr="001D0CFA">
        <w:rPr>
          <w:rFonts w:eastAsia="Times New Roman" w:cs="Times New Roman"/>
          <w:szCs w:val="24"/>
        </w:rPr>
        <w:t xml:space="preserve"> η Νέα Δημοκρατία </w:t>
      </w:r>
      <w:r>
        <w:rPr>
          <w:rFonts w:eastAsia="Times New Roman" w:cs="Times New Roman"/>
          <w:szCs w:val="24"/>
        </w:rPr>
        <w:t xml:space="preserve">κράτησε </w:t>
      </w:r>
      <w:r w:rsidRPr="00833F6A">
        <w:rPr>
          <w:rFonts w:eastAsia="Times New Roman"/>
          <w:bCs/>
          <w:shd w:val="clear" w:color="auto" w:fill="FFFFFF"/>
        </w:rPr>
        <w:t>μια</w:t>
      </w:r>
      <w:r>
        <w:rPr>
          <w:rFonts w:eastAsia="Times New Roman" w:cs="Times New Roman"/>
          <w:szCs w:val="24"/>
        </w:rPr>
        <w:t xml:space="preserve"> αμφιλεγόμενη στάση επί του </w:t>
      </w:r>
      <w:r w:rsidRPr="001D0CFA">
        <w:rPr>
          <w:rFonts w:eastAsia="Times New Roman" w:cs="Times New Roman"/>
          <w:szCs w:val="24"/>
        </w:rPr>
        <w:t xml:space="preserve">θέματος </w:t>
      </w:r>
      <w:r w:rsidRPr="00F331DF">
        <w:rPr>
          <w:rFonts w:eastAsia="Times New Roman"/>
          <w:bCs/>
        </w:rPr>
        <w:t>και</w:t>
      </w:r>
      <w:r>
        <w:rPr>
          <w:rFonts w:eastAsia="Times New Roman" w:cs="Times New Roman"/>
          <w:szCs w:val="24"/>
        </w:rPr>
        <w:t xml:space="preserve"> </w:t>
      </w:r>
      <w:r w:rsidRPr="001D0CFA">
        <w:rPr>
          <w:rFonts w:eastAsia="Times New Roman" w:cs="Times New Roman"/>
          <w:szCs w:val="24"/>
        </w:rPr>
        <w:t>σύμφωνα με τον αρμόδιο το</w:t>
      </w:r>
      <w:r w:rsidRPr="001D0CFA">
        <w:rPr>
          <w:rFonts w:eastAsia="Times New Roman" w:cs="Times New Roman"/>
          <w:szCs w:val="24"/>
        </w:rPr>
        <w:t>μεάρχη</w:t>
      </w:r>
      <w:r>
        <w:rPr>
          <w:rFonts w:eastAsia="Times New Roman" w:cs="Times New Roman"/>
          <w:szCs w:val="24"/>
        </w:rPr>
        <w:t xml:space="preserve"> της δήλωσε </w:t>
      </w:r>
      <w:r w:rsidRPr="002B5B2E">
        <w:rPr>
          <w:rFonts w:eastAsia="Times New Roman"/>
          <w:bCs/>
          <w:shd w:val="clear" w:color="auto" w:fill="FFFFFF"/>
        </w:rPr>
        <w:t>ότι</w:t>
      </w:r>
      <w:r>
        <w:rPr>
          <w:rFonts w:eastAsia="Times New Roman" w:cs="Times New Roman"/>
          <w:szCs w:val="24"/>
        </w:rPr>
        <w:t xml:space="preserve"> «όσον αφορά το Παγκόσμιο Σύμφωνο Μετανάστευσης του ΟΗΕ, </w:t>
      </w:r>
      <w:r w:rsidRPr="001D0CFA">
        <w:rPr>
          <w:rFonts w:eastAsia="Times New Roman" w:cs="Times New Roman"/>
          <w:szCs w:val="24"/>
        </w:rPr>
        <w:t xml:space="preserve">που συζητείται στο </w:t>
      </w:r>
      <w:r>
        <w:rPr>
          <w:rFonts w:eastAsia="Times New Roman" w:cs="Times New Roman"/>
          <w:szCs w:val="24"/>
        </w:rPr>
        <w:t>Μ</w:t>
      </w:r>
      <w:r w:rsidRPr="001D0CFA">
        <w:rPr>
          <w:rFonts w:eastAsia="Times New Roman" w:cs="Times New Roman"/>
          <w:szCs w:val="24"/>
        </w:rPr>
        <w:t>αρακές</w:t>
      </w:r>
      <w:r>
        <w:rPr>
          <w:rFonts w:eastAsia="Times New Roman" w:cs="Times New Roman"/>
          <w:szCs w:val="24"/>
        </w:rPr>
        <w:t>,</w:t>
      </w:r>
      <w:r w:rsidRPr="001D0CFA">
        <w:rPr>
          <w:rFonts w:eastAsia="Times New Roman" w:cs="Times New Roman"/>
          <w:szCs w:val="24"/>
        </w:rPr>
        <w:t xml:space="preserve"> η Νέα Δημοκρατία αποδέχεται σ</w:t>
      </w:r>
      <w:r>
        <w:rPr>
          <w:rFonts w:eastAsia="Times New Roman" w:cs="Times New Roman"/>
          <w:szCs w:val="24"/>
        </w:rPr>
        <w:t>ε γενικές γραμμές το περιεχόμενό</w:t>
      </w:r>
      <w:r w:rsidRPr="001D0CFA">
        <w:rPr>
          <w:rFonts w:eastAsia="Times New Roman" w:cs="Times New Roman"/>
          <w:szCs w:val="24"/>
        </w:rPr>
        <w:t xml:space="preserve"> του</w:t>
      </w:r>
      <w:r>
        <w:rPr>
          <w:rFonts w:eastAsia="Times New Roman" w:cs="Times New Roman"/>
          <w:szCs w:val="24"/>
        </w:rPr>
        <w:t>,</w:t>
      </w:r>
      <w:r w:rsidRPr="001D0CFA">
        <w:rPr>
          <w:rFonts w:eastAsia="Times New Roman" w:cs="Times New Roman"/>
          <w:szCs w:val="24"/>
        </w:rPr>
        <w:t xml:space="preserve"> το οποίο όμως σε πολλά σημεία χρήζει σημαντικών </w:t>
      </w:r>
      <w:r>
        <w:rPr>
          <w:rFonts w:eastAsia="Times New Roman" w:cs="Times New Roman"/>
          <w:szCs w:val="24"/>
        </w:rPr>
        <w:t>βελτιώσεων». Το αποδέχεστε σε γενικ</w:t>
      </w:r>
      <w:r>
        <w:rPr>
          <w:rFonts w:eastAsia="Times New Roman" w:cs="Times New Roman"/>
          <w:szCs w:val="24"/>
        </w:rPr>
        <w:t>ές γραμμές. Μη</w:t>
      </w:r>
      <w:r w:rsidRPr="001D0CFA">
        <w:rPr>
          <w:rFonts w:eastAsia="Times New Roman" w:cs="Times New Roman"/>
          <w:szCs w:val="24"/>
        </w:rPr>
        <w:t>ν πηγαίνουν</w:t>
      </w:r>
      <w:r>
        <w:rPr>
          <w:rFonts w:eastAsia="Times New Roman" w:cs="Times New Roman"/>
          <w:szCs w:val="24"/>
        </w:rPr>
        <w:t xml:space="preserve">, </w:t>
      </w:r>
      <w:r w:rsidRPr="0086362F">
        <w:rPr>
          <w:rFonts w:eastAsia="Times New Roman" w:cs="Times New Roman"/>
          <w:szCs w:val="24"/>
        </w:rPr>
        <w:t>λοιπόν</w:t>
      </w:r>
      <w:r>
        <w:rPr>
          <w:rFonts w:eastAsia="Times New Roman" w:cs="Times New Roman"/>
          <w:szCs w:val="24"/>
        </w:rPr>
        <w:t>,</w:t>
      </w:r>
      <w:r w:rsidRPr="001D0CFA">
        <w:rPr>
          <w:rFonts w:eastAsia="Times New Roman" w:cs="Times New Roman"/>
          <w:szCs w:val="24"/>
        </w:rPr>
        <w:t xml:space="preserve"> οι κομματάρχες της Νέας </w:t>
      </w:r>
      <w:r w:rsidRPr="00EC3CAD">
        <w:rPr>
          <w:rFonts w:eastAsia="Times New Roman" w:cs="Times New Roman"/>
          <w:szCs w:val="24"/>
        </w:rPr>
        <w:t xml:space="preserve">Δημοκρατίας και οι διάφοροι υπό διορισμόν διοικητές οργανισμών </w:t>
      </w:r>
      <w:r>
        <w:rPr>
          <w:rFonts w:eastAsia="Times New Roman" w:cs="Times New Roman"/>
          <w:szCs w:val="24"/>
        </w:rPr>
        <w:t>κ.λπ.</w:t>
      </w:r>
      <w:r w:rsidRPr="00EC3CAD">
        <w:rPr>
          <w:rFonts w:eastAsia="Times New Roman" w:cs="Times New Roman"/>
          <w:szCs w:val="24"/>
        </w:rPr>
        <w:t xml:space="preserve"> σε επα</w:t>
      </w:r>
      <w:r w:rsidRPr="001D0CFA">
        <w:rPr>
          <w:rFonts w:eastAsia="Times New Roman" w:cs="Times New Roman"/>
          <w:szCs w:val="24"/>
        </w:rPr>
        <w:t>ρχίες</w:t>
      </w:r>
      <w:r>
        <w:rPr>
          <w:rFonts w:eastAsia="Times New Roman" w:cs="Times New Roman"/>
          <w:szCs w:val="24"/>
        </w:rPr>
        <w:t>,</w:t>
      </w:r>
      <w:r w:rsidRPr="001D0CFA">
        <w:rPr>
          <w:rFonts w:eastAsia="Times New Roman" w:cs="Times New Roman"/>
          <w:szCs w:val="24"/>
        </w:rPr>
        <w:t xml:space="preserve"> σε καφενεία και χωριά </w:t>
      </w:r>
      <w:r>
        <w:rPr>
          <w:rFonts w:eastAsia="Times New Roman" w:cs="Times New Roman"/>
          <w:szCs w:val="24"/>
        </w:rPr>
        <w:t xml:space="preserve">να </w:t>
      </w:r>
      <w:r w:rsidRPr="001D0CFA">
        <w:rPr>
          <w:rFonts w:eastAsia="Times New Roman" w:cs="Times New Roman"/>
          <w:szCs w:val="24"/>
        </w:rPr>
        <w:t>λένε ότι θα λύσ</w:t>
      </w:r>
      <w:r>
        <w:rPr>
          <w:rFonts w:eastAsia="Times New Roman" w:cs="Times New Roman"/>
          <w:szCs w:val="24"/>
        </w:rPr>
        <w:t>ουν</w:t>
      </w:r>
      <w:r w:rsidRPr="001D0CFA">
        <w:rPr>
          <w:rFonts w:eastAsia="Times New Roman" w:cs="Times New Roman"/>
          <w:szCs w:val="24"/>
        </w:rPr>
        <w:t xml:space="preserve"> το πρόβλημα </w:t>
      </w:r>
      <w:r>
        <w:rPr>
          <w:rFonts w:eastAsia="Times New Roman" w:cs="Times New Roman"/>
          <w:szCs w:val="24"/>
        </w:rPr>
        <w:t xml:space="preserve">της </w:t>
      </w:r>
      <w:r w:rsidRPr="001D0CFA">
        <w:rPr>
          <w:rFonts w:eastAsia="Times New Roman" w:cs="Times New Roman"/>
          <w:szCs w:val="24"/>
        </w:rPr>
        <w:t>λαθρομετανάστευση</w:t>
      </w:r>
      <w:r>
        <w:rPr>
          <w:rFonts w:eastAsia="Times New Roman" w:cs="Times New Roman"/>
          <w:szCs w:val="24"/>
        </w:rPr>
        <w:t>ς.</w:t>
      </w:r>
    </w:p>
    <w:p w14:paraId="5FC2F9AC"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Απέναντι σε όλους αυτούς με επίσημη</w:t>
      </w:r>
      <w:r>
        <w:rPr>
          <w:rFonts w:eastAsia="Times New Roman" w:cs="Times New Roman"/>
          <w:szCs w:val="24"/>
        </w:rPr>
        <w:t xml:space="preserve"> δήλωσή μου</w:t>
      </w:r>
      <w:r w:rsidRPr="001D0CFA">
        <w:rPr>
          <w:rFonts w:eastAsia="Times New Roman" w:cs="Times New Roman"/>
          <w:szCs w:val="24"/>
        </w:rPr>
        <w:t xml:space="preserve"> </w:t>
      </w:r>
      <w:r>
        <w:rPr>
          <w:rFonts w:eastAsia="Times New Roman" w:cs="Times New Roman"/>
          <w:szCs w:val="24"/>
        </w:rPr>
        <w:t>την Τρίτη 11 Δεκεμβρίου είπα τα εξής</w:t>
      </w:r>
      <w:r>
        <w:rPr>
          <w:rFonts w:eastAsia="Times New Roman" w:cs="Times New Roman"/>
          <w:szCs w:val="24"/>
        </w:rPr>
        <w:t>:</w:t>
      </w:r>
      <w:r>
        <w:rPr>
          <w:rFonts w:eastAsia="Times New Roman" w:cs="Times New Roman"/>
          <w:szCs w:val="24"/>
        </w:rPr>
        <w:t xml:space="preserve"> Η έγκριση από </w:t>
      </w:r>
      <w:r w:rsidRPr="001D0CFA">
        <w:rPr>
          <w:rFonts w:eastAsia="Times New Roman" w:cs="Times New Roman"/>
          <w:szCs w:val="24"/>
        </w:rPr>
        <w:t xml:space="preserve">την </w:t>
      </w:r>
      <w:r>
        <w:rPr>
          <w:rFonts w:eastAsia="Times New Roman" w:cs="Times New Roman"/>
          <w:szCs w:val="24"/>
        </w:rPr>
        <w:t>Κ</w:t>
      </w:r>
      <w:r w:rsidRPr="001D0CFA">
        <w:rPr>
          <w:rFonts w:eastAsia="Times New Roman" w:cs="Times New Roman"/>
          <w:szCs w:val="24"/>
        </w:rPr>
        <w:t xml:space="preserve">υβέρνηση του Παγκόσμιου Συμφώνου για τη Μετανάστευση </w:t>
      </w:r>
      <w:r>
        <w:rPr>
          <w:rFonts w:eastAsia="Times New Roman" w:cs="Times New Roman"/>
          <w:szCs w:val="24"/>
        </w:rPr>
        <w:t>δεν είναι τίποτε</w:t>
      </w:r>
      <w:r w:rsidRPr="001D0CFA">
        <w:rPr>
          <w:rFonts w:eastAsia="Times New Roman" w:cs="Times New Roman"/>
          <w:szCs w:val="24"/>
        </w:rPr>
        <w:t xml:space="preserve"> άλλο από τη συνέχιση μιας εθν</w:t>
      </w:r>
      <w:r>
        <w:rPr>
          <w:rFonts w:eastAsia="Times New Roman" w:cs="Times New Roman"/>
          <w:szCs w:val="24"/>
        </w:rPr>
        <w:t>ικά επικίνδυνης πολιτικής από μ</w:t>
      </w:r>
      <w:r>
        <w:rPr>
          <w:rFonts w:eastAsia="Times New Roman" w:cs="Times New Roman"/>
          <w:szCs w:val="24"/>
        </w:rPr>
        <w:t>ί</w:t>
      </w:r>
      <w:r w:rsidRPr="001D0CFA">
        <w:rPr>
          <w:rFonts w:eastAsia="Times New Roman" w:cs="Times New Roman"/>
          <w:szCs w:val="24"/>
        </w:rPr>
        <w:t xml:space="preserve">α εθνικά επικίνδυνη </w:t>
      </w:r>
      <w:r>
        <w:rPr>
          <w:rFonts w:eastAsia="Times New Roman" w:cs="Times New Roman"/>
          <w:szCs w:val="24"/>
        </w:rPr>
        <w:t>Κ</w:t>
      </w:r>
      <w:r w:rsidRPr="001D0CFA">
        <w:rPr>
          <w:rFonts w:eastAsia="Times New Roman" w:cs="Times New Roman"/>
          <w:szCs w:val="24"/>
        </w:rPr>
        <w:t>υβέρνηση</w:t>
      </w:r>
      <w:r>
        <w:rPr>
          <w:rFonts w:eastAsia="Times New Roman" w:cs="Times New Roman"/>
          <w:szCs w:val="24"/>
        </w:rPr>
        <w:t>. Η Χρυσή Αυγή,</w:t>
      </w:r>
      <w:r w:rsidRPr="001D0CFA">
        <w:rPr>
          <w:rFonts w:eastAsia="Times New Roman" w:cs="Times New Roman"/>
          <w:szCs w:val="24"/>
        </w:rPr>
        <w:t xml:space="preserve"> εκφράζοντας</w:t>
      </w:r>
      <w:r w:rsidRPr="001D0CFA">
        <w:rPr>
          <w:rFonts w:eastAsia="Times New Roman" w:cs="Times New Roman"/>
          <w:szCs w:val="24"/>
        </w:rPr>
        <w:t xml:space="preserve"> τη θέληση αυτή</w:t>
      </w:r>
      <w:r>
        <w:rPr>
          <w:rFonts w:eastAsia="Times New Roman" w:cs="Times New Roman"/>
          <w:szCs w:val="24"/>
        </w:rPr>
        <w:t>,</w:t>
      </w:r>
      <w:r w:rsidRPr="001D0CFA">
        <w:rPr>
          <w:rFonts w:eastAsia="Times New Roman" w:cs="Times New Roman"/>
          <w:szCs w:val="24"/>
        </w:rPr>
        <w:t xml:space="preserve"> θα αγωνιστεί για να ανήκει η Ελλάδα στους Έλληνες</w:t>
      </w:r>
      <w:r>
        <w:rPr>
          <w:rFonts w:eastAsia="Times New Roman" w:cs="Times New Roman"/>
          <w:szCs w:val="24"/>
        </w:rPr>
        <w:t>.</w:t>
      </w:r>
    </w:p>
    <w:p w14:paraId="5FC2F9AD"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Ας τοποθετηθώ δι’ ολίγ</w:t>
      </w:r>
      <w:r>
        <w:rPr>
          <w:rFonts w:eastAsia="Times New Roman" w:cs="Times New Roman"/>
          <w:szCs w:val="24"/>
        </w:rPr>
        <w:t>ω</w:t>
      </w:r>
      <w:r>
        <w:rPr>
          <w:rFonts w:eastAsia="Times New Roman" w:cs="Times New Roman"/>
          <w:szCs w:val="24"/>
        </w:rPr>
        <w:t xml:space="preserve">ν </w:t>
      </w:r>
      <w:r w:rsidRPr="00F331DF">
        <w:rPr>
          <w:rFonts w:eastAsia="Times New Roman"/>
          <w:bCs/>
        </w:rPr>
        <w:t>και</w:t>
      </w:r>
      <w:r>
        <w:rPr>
          <w:rFonts w:eastAsia="Times New Roman" w:cs="Times New Roman"/>
          <w:szCs w:val="24"/>
        </w:rPr>
        <w:t xml:space="preserve"> στο ζήτημα του </w:t>
      </w:r>
      <w:r w:rsidRPr="00002CF0">
        <w:rPr>
          <w:rFonts w:eastAsia="Times New Roman" w:cs="Times New Roman"/>
          <w:bCs/>
          <w:shd w:val="clear" w:color="auto" w:fill="FFFFFF"/>
        </w:rPr>
        <w:t>προϋπολογισμού</w:t>
      </w:r>
      <w:r>
        <w:rPr>
          <w:rFonts w:eastAsia="Times New Roman" w:cs="Times New Roman"/>
          <w:szCs w:val="24"/>
        </w:rPr>
        <w:t xml:space="preserve">. Αναλυτικά αναφέρθηκαν οι συναγωνιστές Βουλευτές της Χρυσής Αυγής, οι οποίοι είχαν αναλάβει το έργο αυτό τόσο στην Ολομέλεια </w:t>
      </w:r>
      <w:r w:rsidRPr="001D0CFA">
        <w:rPr>
          <w:rFonts w:eastAsia="Times New Roman" w:cs="Times New Roman"/>
          <w:szCs w:val="24"/>
        </w:rPr>
        <w:t xml:space="preserve">όσο </w:t>
      </w:r>
      <w:r w:rsidRPr="001D0CFA">
        <w:rPr>
          <w:rFonts w:eastAsia="Times New Roman" w:cs="Times New Roman"/>
          <w:szCs w:val="24"/>
        </w:rPr>
        <w:t xml:space="preserve">και στις </w:t>
      </w:r>
      <w:r>
        <w:rPr>
          <w:rFonts w:eastAsia="Times New Roman" w:cs="Times New Roman"/>
          <w:szCs w:val="24"/>
        </w:rPr>
        <w:t>ε</w:t>
      </w:r>
      <w:r w:rsidRPr="001D0CFA">
        <w:rPr>
          <w:rFonts w:eastAsia="Times New Roman" w:cs="Times New Roman"/>
          <w:szCs w:val="24"/>
        </w:rPr>
        <w:t>πιτροπές</w:t>
      </w:r>
      <w:r>
        <w:rPr>
          <w:rFonts w:eastAsia="Times New Roman" w:cs="Times New Roman"/>
          <w:szCs w:val="24"/>
        </w:rPr>
        <w:t>.</w:t>
      </w:r>
    </w:p>
    <w:p w14:paraId="5FC2F9AE"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Σύμφωνα, </w:t>
      </w:r>
      <w:r w:rsidRPr="0086362F">
        <w:rPr>
          <w:rFonts w:eastAsia="Times New Roman" w:cs="Times New Roman"/>
          <w:szCs w:val="24"/>
        </w:rPr>
        <w:t>λοιπόν</w:t>
      </w:r>
      <w:r>
        <w:rPr>
          <w:rFonts w:eastAsia="Times New Roman" w:cs="Times New Roman"/>
          <w:szCs w:val="24"/>
        </w:rPr>
        <w:t xml:space="preserve"> με τον </w:t>
      </w:r>
      <w:r w:rsidRPr="00EB4F8B">
        <w:rPr>
          <w:rFonts w:eastAsia="Times New Roman" w:cs="Times New Roman"/>
          <w:bCs/>
          <w:shd w:val="clear" w:color="auto" w:fill="FFFFFF"/>
        </w:rPr>
        <w:t>προϋπολογισμό</w:t>
      </w:r>
      <w:r>
        <w:rPr>
          <w:rFonts w:eastAsia="Times New Roman" w:cs="Times New Roman"/>
          <w:szCs w:val="24"/>
        </w:rPr>
        <w:t xml:space="preserve"> του </w:t>
      </w:r>
      <w:r w:rsidRPr="001D0CFA">
        <w:rPr>
          <w:rFonts w:eastAsia="Times New Roman" w:cs="Times New Roman"/>
          <w:szCs w:val="24"/>
        </w:rPr>
        <w:t>2019</w:t>
      </w:r>
      <w:r>
        <w:rPr>
          <w:rFonts w:eastAsia="Times New Roman" w:cs="Times New Roman"/>
          <w:szCs w:val="24"/>
        </w:rPr>
        <w:t>,</w:t>
      </w:r>
      <w:r w:rsidRPr="001D0CFA">
        <w:rPr>
          <w:rFonts w:eastAsia="Times New Roman" w:cs="Times New Roman"/>
          <w:szCs w:val="24"/>
        </w:rPr>
        <w:t xml:space="preserve"> </w:t>
      </w:r>
      <w:r w:rsidRPr="00022913">
        <w:rPr>
          <w:rFonts w:eastAsia="Times New Roman"/>
          <w:bCs/>
          <w:shd w:val="clear" w:color="auto" w:fill="FFFFFF"/>
        </w:rPr>
        <w:t>θα</w:t>
      </w:r>
      <w:r>
        <w:rPr>
          <w:rFonts w:eastAsia="Times New Roman" w:cs="Times New Roman"/>
          <w:szCs w:val="24"/>
        </w:rPr>
        <w:t xml:space="preserve"> έχουμε </w:t>
      </w:r>
      <w:r w:rsidRPr="001D0CFA">
        <w:rPr>
          <w:rFonts w:eastAsia="Times New Roman" w:cs="Times New Roman"/>
          <w:szCs w:val="24"/>
        </w:rPr>
        <w:t xml:space="preserve">συνολική αύξηση 2 δισεκατομμυρίων ευρώ στο κόστος μισθοδοσίας του </w:t>
      </w:r>
      <w:r>
        <w:rPr>
          <w:rFonts w:eastAsia="Times New Roman" w:cs="Times New Roman"/>
          <w:szCs w:val="24"/>
        </w:rPr>
        <w:t>δ</w:t>
      </w:r>
      <w:r w:rsidRPr="001D0CFA">
        <w:rPr>
          <w:rFonts w:eastAsia="Times New Roman" w:cs="Times New Roman"/>
          <w:szCs w:val="24"/>
        </w:rPr>
        <w:t>ημοσίου την περίοδο του 2019</w:t>
      </w:r>
      <w:r>
        <w:rPr>
          <w:rFonts w:eastAsia="Times New Roman" w:cs="Times New Roman"/>
          <w:szCs w:val="24"/>
        </w:rPr>
        <w:t xml:space="preserve"> -όλα για τους ψηφοφόρους σας, τους δημόσιους υπαλλήλους- τ</w:t>
      </w:r>
      <w:r w:rsidRPr="001D0CFA">
        <w:rPr>
          <w:rFonts w:eastAsia="Times New Roman" w:cs="Times New Roman"/>
          <w:szCs w:val="24"/>
        </w:rPr>
        <w:t xml:space="preserve">ην ίδια στιγμή που </w:t>
      </w:r>
      <w:r w:rsidRPr="001D0CFA">
        <w:rPr>
          <w:rFonts w:eastAsia="Times New Roman" w:cs="Times New Roman"/>
          <w:szCs w:val="24"/>
        </w:rPr>
        <w:t>υπάρχουν εκατομμύρια Έλληνες άν</w:t>
      </w:r>
      <w:r>
        <w:rPr>
          <w:rFonts w:eastAsia="Times New Roman" w:cs="Times New Roman"/>
          <w:szCs w:val="24"/>
        </w:rPr>
        <w:t xml:space="preserve">εργοι, </w:t>
      </w:r>
      <w:r w:rsidRPr="008F0891">
        <w:rPr>
          <w:rFonts w:eastAsia="Times New Roman" w:cs="Times New Roman"/>
          <w:bCs/>
          <w:shd w:val="clear" w:color="auto" w:fill="FFFFFF"/>
        </w:rPr>
        <w:t>που</w:t>
      </w:r>
      <w:r>
        <w:rPr>
          <w:rFonts w:eastAsia="Times New Roman" w:cs="Times New Roman"/>
          <w:szCs w:val="24"/>
        </w:rPr>
        <w:t xml:space="preserve"> </w:t>
      </w:r>
      <w:r w:rsidRPr="001D0CFA">
        <w:rPr>
          <w:rFonts w:eastAsia="Times New Roman" w:cs="Times New Roman"/>
          <w:szCs w:val="24"/>
        </w:rPr>
        <w:t>υπάρχουν εκατομμύρια Έλληνες που δουλεύουν στον ιδιωτικό τομέα με μισθούς 400</w:t>
      </w:r>
      <w:r>
        <w:rPr>
          <w:rFonts w:eastAsia="Times New Roman" w:cs="Times New Roman"/>
          <w:szCs w:val="24"/>
        </w:rPr>
        <w:t>,</w:t>
      </w:r>
      <w:r w:rsidRPr="001D0CFA">
        <w:rPr>
          <w:rFonts w:eastAsia="Times New Roman" w:cs="Times New Roman"/>
          <w:szCs w:val="24"/>
        </w:rPr>
        <w:t xml:space="preserve"> 500 </w:t>
      </w:r>
      <w:r>
        <w:rPr>
          <w:rFonts w:eastAsia="Times New Roman" w:cs="Times New Roman"/>
          <w:szCs w:val="24"/>
        </w:rPr>
        <w:t>ή και 3</w:t>
      </w:r>
      <w:r w:rsidRPr="001D0CFA">
        <w:rPr>
          <w:rFonts w:eastAsia="Times New Roman" w:cs="Times New Roman"/>
          <w:szCs w:val="24"/>
        </w:rPr>
        <w:t>00 ευρώ</w:t>
      </w:r>
      <w:r>
        <w:rPr>
          <w:rFonts w:eastAsia="Times New Roman" w:cs="Times New Roman"/>
          <w:szCs w:val="24"/>
        </w:rPr>
        <w:t xml:space="preserve">. </w:t>
      </w:r>
    </w:p>
    <w:p w14:paraId="5FC2F9AF"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Επιτέλους, </w:t>
      </w:r>
      <w:r w:rsidRPr="001D0CFA">
        <w:rPr>
          <w:rFonts w:eastAsia="Times New Roman" w:cs="Times New Roman"/>
          <w:szCs w:val="24"/>
        </w:rPr>
        <w:t>ας σταματήσει αυτή η κοροϊδία</w:t>
      </w:r>
      <w:r>
        <w:rPr>
          <w:rFonts w:eastAsia="Times New Roman" w:cs="Times New Roman"/>
          <w:szCs w:val="24"/>
        </w:rPr>
        <w:t>. Δεν είστε κάτι</w:t>
      </w:r>
      <w:r w:rsidRPr="001D0CFA">
        <w:rPr>
          <w:rFonts w:eastAsia="Times New Roman" w:cs="Times New Roman"/>
          <w:szCs w:val="24"/>
        </w:rPr>
        <w:t xml:space="preserve"> νέο στην πολιτική</w:t>
      </w:r>
      <w:r>
        <w:rPr>
          <w:rFonts w:eastAsia="Times New Roman" w:cs="Times New Roman"/>
          <w:szCs w:val="24"/>
        </w:rPr>
        <w:t>,</w:t>
      </w:r>
      <w:r w:rsidRPr="001D0CFA">
        <w:rPr>
          <w:rFonts w:eastAsia="Times New Roman" w:cs="Times New Roman"/>
          <w:szCs w:val="24"/>
        </w:rPr>
        <w:t xml:space="preserve"> </w:t>
      </w:r>
      <w:r>
        <w:rPr>
          <w:rFonts w:eastAsia="Times New Roman" w:cs="Times New Roman"/>
          <w:szCs w:val="24"/>
        </w:rPr>
        <w:t xml:space="preserve">εσείς </w:t>
      </w:r>
      <w:r w:rsidRPr="001D0CFA">
        <w:rPr>
          <w:rFonts w:eastAsia="Times New Roman" w:cs="Times New Roman"/>
          <w:szCs w:val="24"/>
        </w:rPr>
        <w:t>του ΣΥΡΙΖΑ</w:t>
      </w:r>
      <w:r>
        <w:rPr>
          <w:rFonts w:eastAsia="Times New Roman" w:cs="Times New Roman"/>
          <w:szCs w:val="24"/>
        </w:rPr>
        <w:t>. Σ</w:t>
      </w:r>
      <w:r w:rsidRPr="001D0CFA">
        <w:rPr>
          <w:rFonts w:eastAsia="Times New Roman" w:cs="Times New Roman"/>
          <w:szCs w:val="24"/>
        </w:rPr>
        <w:t>υνεχίζετ</w:t>
      </w:r>
      <w:r>
        <w:rPr>
          <w:rFonts w:eastAsia="Times New Roman" w:cs="Times New Roman"/>
          <w:szCs w:val="24"/>
        </w:rPr>
        <w:t xml:space="preserve">ε </w:t>
      </w:r>
      <w:r w:rsidRPr="001D0CFA">
        <w:rPr>
          <w:rFonts w:eastAsia="Times New Roman" w:cs="Times New Roman"/>
          <w:szCs w:val="24"/>
        </w:rPr>
        <w:t>την πολιτ</w:t>
      </w:r>
      <w:r w:rsidRPr="001D0CFA">
        <w:rPr>
          <w:rFonts w:eastAsia="Times New Roman" w:cs="Times New Roman"/>
          <w:szCs w:val="24"/>
        </w:rPr>
        <w:t>ική του κομματικού κράτους του ΠΑΣΟΚ και της Νέας Δημοκρατίας</w:t>
      </w:r>
      <w:r>
        <w:rPr>
          <w:rFonts w:eastAsia="Times New Roman" w:cs="Times New Roman"/>
          <w:szCs w:val="24"/>
        </w:rPr>
        <w:t>. Ε</w:t>
      </w:r>
      <w:r w:rsidRPr="001D0CFA">
        <w:rPr>
          <w:rFonts w:eastAsia="Times New Roman" w:cs="Times New Roman"/>
          <w:szCs w:val="24"/>
        </w:rPr>
        <w:t>πιτέλους</w:t>
      </w:r>
      <w:r>
        <w:rPr>
          <w:rFonts w:eastAsia="Times New Roman" w:cs="Times New Roman"/>
          <w:szCs w:val="24"/>
        </w:rPr>
        <w:t>,</w:t>
      </w:r>
      <w:r w:rsidRPr="001D0CFA">
        <w:rPr>
          <w:rFonts w:eastAsia="Times New Roman" w:cs="Times New Roman"/>
          <w:szCs w:val="24"/>
        </w:rPr>
        <w:t xml:space="preserve"> δεν θ</w:t>
      </w:r>
      <w:r>
        <w:rPr>
          <w:rFonts w:eastAsia="Times New Roman" w:cs="Times New Roman"/>
          <w:szCs w:val="24"/>
        </w:rPr>
        <w:t>α πληρώνει ένα ολόκληρο έθνος του</w:t>
      </w:r>
      <w:r w:rsidRPr="001D0CFA">
        <w:rPr>
          <w:rFonts w:eastAsia="Times New Roman" w:cs="Times New Roman"/>
          <w:szCs w:val="24"/>
        </w:rPr>
        <w:t>ς αφισοκολλητές των κομμάτων</w:t>
      </w:r>
      <w:r>
        <w:rPr>
          <w:rFonts w:eastAsia="Times New Roman" w:cs="Times New Roman"/>
          <w:szCs w:val="24"/>
        </w:rPr>
        <w:t>,</w:t>
      </w:r>
      <w:r w:rsidRPr="001D0CFA">
        <w:rPr>
          <w:rFonts w:eastAsia="Times New Roman" w:cs="Times New Roman"/>
          <w:szCs w:val="24"/>
        </w:rPr>
        <w:t xml:space="preserve"> οι οποίοι διορίζονται στο </w:t>
      </w:r>
      <w:r>
        <w:rPr>
          <w:rFonts w:eastAsia="Times New Roman" w:cs="Times New Roman"/>
          <w:szCs w:val="24"/>
        </w:rPr>
        <w:t>δ</w:t>
      </w:r>
      <w:r w:rsidRPr="001D0CFA">
        <w:rPr>
          <w:rFonts w:eastAsia="Times New Roman" w:cs="Times New Roman"/>
          <w:szCs w:val="24"/>
        </w:rPr>
        <w:t xml:space="preserve">ημόσιο και οφείλεται και σε αυτούς οπωσδήποτε </w:t>
      </w:r>
      <w:r>
        <w:rPr>
          <w:rFonts w:eastAsia="Times New Roman" w:cs="Times New Roman"/>
          <w:szCs w:val="24"/>
        </w:rPr>
        <w:t xml:space="preserve">η </w:t>
      </w:r>
      <w:r w:rsidRPr="001D0CFA">
        <w:rPr>
          <w:rFonts w:eastAsia="Times New Roman" w:cs="Times New Roman"/>
          <w:szCs w:val="24"/>
        </w:rPr>
        <w:t>χρεοκοπία της χώρας</w:t>
      </w:r>
      <w:r>
        <w:rPr>
          <w:rFonts w:eastAsia="Times New Roman" w:cs="Times New Roman"/>
          <w:szCs w:val="24"/>
        </w:rPr>
        <w:t>.</w:t>
      </w:r>
    </w:p>
    <w:p w14:paraId="5FC2F9B0" w14:textId="77777777" w:rsidR="0020643A" w:rsidRDefault="00E84ECF">
      <w:pPr>
        <w:spacing w:line="600" w:lineRule="auto"/>
        <w:ind w:firstLine="720"/>
        <w:contextualSpacing/>
        <w:jc w:val="both"/>
        <w:rPr>
          <w:rFonts w:eastAsia="Times New Roman" w:cs="Times New Roman"/>
          <w:szCs w:val="24"/>
        </w:rPr>
      </w:pPr>
      <w:r w:rsidRPr="007756A5">
        <w:rPr>
          <w:rFonts w:eastAsia="Times New Roman" w:cs="Times New Roman"/>
          <w:szCs w:val="24"/>
        </w:rPr>
        <w:t>Ε</w:t>
      </w:r>
      <w:r w:rsidRPr="007756A5">
        <w:rPr>
          <w:rFonts w:eastAsia="Times New Roman" w:cs="Times New Roman"/>
          <w:bCs/>
          <w:shd w:val="clear" w:color="auto" w:fill="FFFFFF"/>
        </w:rPr>
        <w:t>πίσης</w:t>
      </w:r>
      <w:r>
        <w:rPr>
          <w:rFonts w:eastAsia="Times New Roman" w:cs="Times New Roman"/>
          <w:szCs w:val="24"/>
        </w:rPr>
        <w:t xml:space="preserve">, </w:t>
      </w:r>
      <w:r w:rsidRPr="00022913">
        <w:rPr>
          <w:rFonts w:eastAsia="Times New Roman"/>
          <w:bCs/>
          <w:shd w:val="clear" w:color="auto" w:fill="FFFFFF"/>
        </w:rPr>
        <w:t>θα</w:t>
      </w:r>
      <w:r w:rsidRPr="001D0CFA">
        <w:rPr>
          <w:rFonts w:eastAsia="Times New Roman" w:cs="Times New Roman"/>
          <w:szCs w:val="24"/>
        </w:rPr>
        <w:t xml:space="preserve"> αυξηθού</w:t>
      </w:r>
      <w:r w:rsidRPr="001D0CFA">
        <w:rPr>
          <w:rFonts w:eastAsia="Times New Roman" w:cs="Times New Roman"/>
          <w:szCs w:val="24"/>
        </w:rPr>
        <w:t xml:space="preserve">ν οι συμβασιούχοι από τους </w:t>
      </w:r>
      <w:r>
        <w:rPr>
          <w:rFonts w:eastAsia="Times New Roman" w:cs="Times New Roman"/>
          <w:szCs w:val="24"/>
        </w:rPr>
        <w:t>εξήντα τέσσερις χιλιάδες τετρακόσιους τριάντα τέσσερις</w:t>
      </w:r>
      <w:r w:rsidRPr="001D0CFA">
        <w:rPr>
          <w:rFonts w:eastAsia="Times New Roman" w:cs="Times New Roman"/>
          <w:szCs w:val="24"/>
        </w:rPr>
        <w:t xml:space="preserve"> που ήταν </w:t>
      </w:r>
      <w:r>
        <w:rPr>
          <w:rFonts w:eastAsia="Times New Roman" w:cs="Times New Roman"/>
          <w:szCs w:val="24"/>
        </w:rPr>
        <w:t xml:space="preserve">τον Αύγουστο του 2014, σε εβδομήντα οκτώ χιλιάδες πεντακόσιους τριάντα εννέα. </w:t>
      </w:r>
      <w:r w:rsidRPr="00D66BCA">
        <w:rPr>
          <w:rFonts w:eastAsia="Times New Roman"/>
          <w:bCs/>
        </w:rPr>
        <w:t>Είναι</w:t>
      </w:r>
      <w:r>
        <w:rPr>
          <w:rFonts w:eastAsia="Times New Roman" w:cs="Times New Roman"/>
          <w:szCs w:val="24"/>
        </w:rPr>
        <w:t xml:space="preserve"> φανερό, </w:t>
      </w:r>
      <w:r w:rsidRPr="0086362F">
        <w:rPr>
          <w:rFonts w:eastAsia="Times New Roman" w:cs="Times New Roman"/>
          <w:szCs w:val="24"/>
        </w:rPr>
        <w:t>λοιπόν</w:t>
      </w:r>
      <w:r>
        <w:rPr>
          <w:rFonts w:eastAsia="Times New Roman" w:cs="Times New Roman"/>
          <w:szCs w:val="24"/>
        </w:rPr>
        <w:t>, ότι κάνετε μ</w:t>
      </w:r>
      <w:r>
        <w:rPr>
          <w:rFonts w:eastAsia="Times New Roman" w:cs="Times New Roman"/>
          <w:szCs w:val="24"/>
        </w:rPr>
        <w:t>ί</w:t>
      </w:r>
      <w:r w:rsidRPr="001D0CFA">
        <w:rPr>
          <w:rFonts w:eastAsia="Times New Roman" w:cs="Times New Roman"/>
          <w:szCs w:val="24"/>
        </w:rPr>
        <w:t>α πολιτική προεκλογική</w:t>
      </w:r>
      <w:r>
        <w:rPr>
          <w:rFonts w:eastAsia="Times New Roman" w:cs="Times New Roman"/>
          <w:szCs w:val="24"/>
        </w:rPr>
        <w:t>, μ</w:t>
      </w:r>
      <w:r w:rsidRPr="001D0CFA">
        <w:rPr>
          <w:rFonts w:eastAsia="Times New Roman" w:cs="Times New Roman"/>
          <w:szCs w:val="24"/>
        </w:rPr>
        <w:t>ε σκοπό να αποκτήσετε πελατ</w:t>
      </w:r>
      <w:r w:rsidRPr="001D0CFA">
        <w:rPr>
          <w:rFonts w:eastAsia="Times New Roman" w:cs="Times New Roman"/>
          <w:szCs w:val="24"/>
        </w:rPr>
        <w:t>εία</w:t>
      </w:r>
      <w:r>
        <w:rPr>
          <w:rFonts w:eastAsia="Times New Roman" w:cs="Times New Roman"/>
          <w:szCs w:val="24"/>
        </w:rPr>
        <w:t>.</w:t>
      </w:r>
    </w:p>
    <w:p w14:paraId="5FC2F9B1"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Τον </w:t>
      </w:r>
      <w:r w:rsidRPr="001D0CFA">
        <w:rPr>
          <w:rFonts w:eastAsia="Times New Roman" w:cs="Times New Roman"/>
          <w:szCs w:val="24"/>
        </w:rPr>
        <w:t>Δεκέμβριο του 2014</w:t>
      </w:r>
      <w:r>
        <w:rPr>
          <w:rFonts w:eastAsia="Times New Roman" w:cs="Times New Roman"/>
          <w:szCs w:val="24"/>
        </w:rPr>
        <w:t>,</w:t>
      </w:r>
      <w:r w:rsidRPr="001D0CFA">
        <w:rPr>
          <w:rFonts w:eastAsia="Times New Roman" w:cs="Times New Roman"/>
          <w:szCs w:val="24"/>
        </w:rPr>
        <w:t xml:space="preserve"> εις ότι αφορά τους μετακλητούς</w:t>
      </w:r>
      <w:r>
        <w:rPr>
          <w:rFonts w:eastAsia="Times New Roman" w:cs="Times New Roman"/>
          <w:szCs w:val="24"/>
        </w:rPr>
        <w:t>,</w:t>
      </w:r>
      <w:r w:rsidRPr="001D0CFA">
        <w:rPr>
          <w:rFonts w:eastAsia="Times New Roman" w:cs="Times New Roman"/>
          <w:szCs w:val="24"/>
        </w:rPr>
        <w:t xml:space="preserve"> </w:t>
      </w:r>
      <w:r>
        <w:rPr>
          <w:rFonts w:eastAsia="Times New Roman" w:cs="Times New Roman"/>
          <w:szCs w:val="24"/>
        </w:rPr>
        <w:t>οι θέσεις των μετακλητών ήταν χίλιοι οκτακόσιοι ογδόντα οκτώ. Τ</w:t>
      </w:r>
      <w:r w:rsidRPr="001D0CFA">
        <w:rPr>
          <w:rFonts w:eastAsia="Times New Roman" w:cs="Times New Roman"/>
          <w:szCs w:val="24"/>
        </w:rPr>
        <w:t xml:space="preserve">ον Αύγουστο του 2018 </w:t>
      </w:r>
      <w:r>
        <w:rPr>
          <w:rFonts w:eastAsia="Times New Roman" w:cs="Times New Roman"/>
          <w:szCs w:val="24"/>
        </w:rPr>
        <w:t xml:space="preserve">είχε αυξηθεί στους δύο χιλιάδες τετρακόσιους σαράντα δύο. </w:t>
      </w:r>
    </w:p>
    <w:p w14:paraId="5FC2F9B2"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Επίσης,</w:t>
      </w:r>
      <w:r w:rsidRPr="001D0CFA">
        <w:rPr>
          <w:rFonts w:eastAsia="Times New Roman" w:cs="Times New Roman"/>
          <w:szCs w:val="24"/>
        </w:rPr>
        <w:t xml:space="preserve"> υπάρχει και ένα θέμα</w:t>
      </w:r>
      <w:r>
        <w:rPr>
          <w:rFonts w:eastAsia="Times New Roman" w:cs="Times New Roman"/>
          <w:szCs w:val="24"/>
        </w:rPr>
        <w:t>,</w:t>
      </w:r>
      <w:r w:rsidRPr="001D0CFA">
        <w:rPr>
          <w:rFonts w:eastAsia="Times New Roman" w:cs="Times New Roman"/>
          <w:szCs w:val="24"/>
        </w:rPr>
        <w:t xml:space="preserve"> το οποίο δεν είναι γνωστό</w:t>
      </w:r>
      <w:r>
        <w:rPr>
          <w:rFonts w:eastAsia="Times New Roman" w:cs="Times New Roman"/>
          <w:szCs w:val="24"/>
        </w:rPr>
        <w:t>,</w:t>
      </w:r>
      <w:r w:rsidRPr="001D0CFA">
        <w:rPr>
          <w:rFonts w:eastAsia="Times New Roman" w:cs="Times New Roman"/>
          <w:szCs w:val="24"/>
        </w:rPr>
        <w:t xml:space="preserve"> αλλά δείχνει ακριβώς το πόσο</w:t>
      </w:r>
      <w:r>
        <w:rPr>
          <w:rFonts w:eastAsia="Times New Roman" w:cs="Times New Roman"/>
          <w:szCs w:val="24"/>
        </w:rPr>
        <w:t xml:space="preserve"> δημοκρατική </w:t>
      </w:r>
      <w:r w:rsidRPr="00D66BCA">
        <w:rPr>
          <w:rFonts w:eastAsia="Times New Roman"/>
          <w:bCs/>
        </w:rPr>
        <w:t>είναι</w:t>
      </w:r>
      <w:r>
        <w:rPr>
          <w:rFonts w:eastAsia="Times New Roman" w:cs="Times New Roman"/>
          <w:szCs w:val="24"/>
        </w:rPr>
        <w:t xml:space="preserve"> η</w:t>
      </w:r>
      <w:r w:rsidRPr="001D0CFA">
        <w:rPr>
          <w:rFonts w:eastAsia="Times New Roman" w:cs="Times New Roman"/>
          <w:szCs w:val="24"/>
        </w:rPr>
        <w:t xml:space="preserve"> χώρα που ζούμε</w:t>
      </w:r>
      <w:r>
        <w:rPr>
          <w:rFonts w:eastAsia="Times New Roman" w:cs="Times New Roman"/>
          <w:szCs w:val="24"/>
        </w:rPr>
        <w:t>. Δ</w:t>
      </w:r>
      <w:r w:rsidRPr="001D0CFA">
        <w:rPr>
          <w:rFonts w:eastAsia="Times New Roman" w:cs="Times New Roman"/>
          <w:szCs w:val="24"/>
        </w:rPr>
        <w:t xml:space="preserve">εν </w:t>
      </w:r>
      <w:r>
        <w:rPr>
          <w:rFonts w:eastAsia="Times New Roman" w:cs="Times New Roman"/>
          <w:szCs w:val="24"/>
        </w:rPr>
        <w:t>μονιμοποιούνται οι μετακλητοί υπάλληλοι. Ξ</w:t>
      </w:r>
      <w:r w:rsidRPr="001D0CFA">
        <w:rPr>
          <w:rFonts w:eastAsia="Times New Roman" w:cs="Times New Roman"/>
          <w:szCs w:val="24"/>
        </w:rPr>
        <w:t>έρετε για ποιο</w:t>
      </w:r>
      <w:r>
        <w:rPr>
          <w:rFonts w:eastAsia="Times New Roman" w:cs="Times New Roman"/>
          <w:szCs w:val="24"/>
        </w:rPr>
        <w:t>ν</w:t>
      </w:r>
      <w:r w:rsidRPr="001D0CFA">
        <w:rPr>
          <w:rFonts w:eastAsia="Times New Roman" w:cs="Times New Roman"/>
          <w:szCs w:val="24"/>
        </w:rPr>
        <w:t xml:space="preserve"> λόγο</w:t>
      </w:r>
      <w:r>
        <w:rPr>
          <w:rFonts w:eastAsia="Times New Roman" w:cs="Times New Roman"/>
          <w:szCs w:val="24"/>
        </w:rPr>
        <w:t xml:space="preserve">; Ο κύριος Πρόεδρος </w:t>
      </w:r>
      <w:r w:rsidRPr="0001553A">
        <w:rPr>
          <w:rFonts w:eastAsia="Times New Roman" w:cs="Times New Roman"/>
          <w:bCs/>
          <w:shd w:val="clear" w:color="auto" w:fill="FFFFFF"/>
        </w:rPr>
        <w:t>μπορεί</w:t>
      </w:r>
      <w:r>
        <w:rPr>
          <w:rFonts w:eastAsia="Times New Roman" w:cs="Times New Roman"/>
          <w:szCs w:val="24"/>
        </w:rPr>
        <w:t xml:space="preserve"> να με διαψεύσει. Για να μην </w:t>
      </w:r>
      <w:r w:rsidRPr="001D0CFA">
        <w:rPr>
          <w:rFonts w:eastAsia="Times New Roman" w:cs="Times New Roman"/>
          <w:szCs w:val="24"/>
        </w:rPr>
        <w:t>μονιμοποιηθούν οι ελάχιστοι μετακλητοί υπά</w:t>
      </w:r>
      <w:r w:rsidRPr="001D0CFA">
        <w:rPr>
          <w:rFonts w:eastAsia="Times New Roman" w:cs="Times New Roman"/>
          <w:szCs w:val="24"/>
        </w:rPr>
        <w:t>λληλοι της Χρυσής Αυγής</w:t>
      </w:r>
      <w:r>
        <w:rPr>
          <w:rFonts w:eastAsia="Times New Roman" w:cs="Times New Roman"/>
          <w:szCs w:val="24"/>
        </w:rPr>
        <w:t>.</w:t>
      </w:r>
    </w:p>
    <w:p w14:paraId="5FC2F9B3"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Έ</w:t>
      </w:r>
      <w:r w:rsidRPr="001D0CFA">
        <w:rPr>
          <w:rFonts w:eastAsia="Times New Roman" w:cs="Times New Roman"/>
          <w:szCs w:val="24"/>
        </w:rPr>
        <w:t>ρχομαι στο θέμα της φορολογίας</w:t>
      </w:r>
      <w:r>
        <w:rPr>
          <w:rFonts w:eastAsia="Times New Roman" w:cs="Times New Roman"/>
          <w:szCs w:val="24"/>
        </w:rPr>
        <w:t>. Ως γνωστόν,</w:t>
      </w:r>
      <w:r w:rsidRPr="001D0CFA">
        <w:rPr>
          <w:rFonts w:eastAsia="Times New Roman" w:cs="Times New Roman"/>
          <w:szCs w:val="24"/>
        </w:rPr>
        <w:t xml:space="preserve"> οι άμεσοι φόροι </w:t>
      </w:r>
      <w:r>
        <w:rPr>
          <w:rFonts w:eastAsia="Times New Roman" w:cs="Times New Roman"/>
          <w:szCs w:val="24"/>
        </w:rPr>
        <w:t xml:space="preserve">θεωρούνται δικαιότεροι </w:t>
      </w:r>
      <w:r w:rsidRPr="00F331DF">
        <w:rPr>
          <w:rFonts w:eastAsia="Times New Roman"/>
          <w:bCs/>
        </w:rPr>
        <w:t>και</w:t>
      </w:r>
      <w:r>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Αφορούν τη </w:t>
      </w:r>
      <w:r w:rsidRPr="001D0CFA">
        <w:rPr>
          <w:rFonts w:eastAsia="Times New Roman" w:cs="Times New Roman"/>
          <w:szCs w:val="24"/>
        </w:rPr>
        <w:t xml:space="preserve">φορολογία </w:t>
      </w:r>
      <w:r>
        <w:rPr>
          <w:rFonts w:eastAsia="Times New Roman" w:cs="Times New Roman"/>
          <w:szCs w:val="24"/>
        </w:rPr>
        <w:t xml:space="preserve">του </w:t>
      </w:r>
      <w:r w:rsidRPr="001D0CFA">
        <w:rPr>
          <w:rFonts w:eastAsia="Times New Roman" w:cs="Times New Roman"/>
          <w:szCs w:val="24"/>
        </w:rPr>
        <w:t>εισοδήματος</w:t>
      </w:r>
      <w:r>
        <w:rPr>
          <w:rFonts w:eastAsia="Times New Roman" w:cs="Times New Roman"/>
          <w:szCs w:val="24"/>
        </w:rPr>
        <w:t xml:space="preserve">. </w:t>
      </w:r>
      <w:r w:rsidRPr="00D355DE">
        <w:rPr>
          <w:rFonts w:eastAsia="Times New Roman" w:cs="Times New Roman"/>
          <w:bCs/>
          <w:shd w:val="clear" w:color="auto" w:fill="FFFFFF"/>
        </w:rPr>
        <w:t>Όμως</w:t>
      </w:r>
      <w:r>
        <w:rPr>
          <w:rFonts w:eastAsia="Times New Roman" w:cs="Times New Roman"/>
          <w:szCs w:val="24"/>
        </w:rPr>
        <w:t>, από τα συνολικά 51.127.000.000</w:t>
      </w:r>
      <w:r w:rsidRPr="001D0CFA">
        <w:rPr>
          <w:rFonts w:eastAsia="Times New Roman" w:cs="Times New Roman"/>
          <w:szCs w:val="24"/>
        </w:rPr>
        <w:t xml:space="preserve"> ευρώ των φόρων</w:t>
      </w:r>
      <w:r>
        <w:rPr>
          <w:rFonts w:eastAsia="Times New Roman" w:cs="Times New Roman"/>
          <w:szCs w:val="24"/>
        </w:rPr>
        <w:t>, τα 27.559.000.000</w:t>
      </w:r>
      <w:r w:rsidRPr="001D0CFA">
        <w:rPr>
          <w:rFonts w:eastAsia="Times New Roman" w:cs="Times New Roman"/>
          <w:szCs w:val="24"/>
        </w:rPr>
        <w:t xml:space="preserve"> </w:t>
      </w:r>
      <w:r>
        <w:rPr>
          <w:rFonts w:eastAsia="Times New Roman" w:cs="Times New Roman"/>
          <w:szCs w:val="24"/>
        </w:rPr>
        <w:t>ευρώ -</w:t>
      </w:r>
      <w:r w:rsidRPr="001D0CFA">
        <w:rPr>
          <w:rFonts w:eastAsia="Times New Roman" w:cs="Times New Roman"/>
          <w:szCs w:val="24"/>
        </w:rPr>
        <w:t xml:space="preserve">παραπάνω από τα μισά </w:t>
      </w:r>
      <w:r w:rsidRPr="001D0CFA">
        <w:rPr>
          <w:rFonts w:eastAsia="Times New Roman" w:cs="Times New Roman"/>
          <w:szCs w:val="24"/>
        </w:rPr>
        <w:t>έσοδα</w:t>
      </w:r>
      <w:r>
        <w:rPr>
          <w:rFonts w:eastAsia="Times New Roman" w:cs="Times New Roman"/>
          <w:szCs w:val="24"/>
        </w:rPr>
        <w:t>-</w:t>
      </w:r>
      <w:r w:rsidRPr="001D0CFA">
        <w:rPr>
          <w:rFonts w:eastAsia="Times New Roman" w:cs="Times New Roman"/>
          <w:szCs w:val="24"/>
        </w:rPr>
        <w:t xml:space="preserve"> θα</w:t>
      </w:r>
      <w:r>
        <w:rPr>
          <w:rFonts w:eastAsia="Times New Roman" w:cs="Times New Roman"/>
          <w:szCs w:val="24"/>
        </w:rPr>
        <w:t xml:space="preserve"> περιέλθουν</w:t>
      </w:r>
      <w:r w:rsidRPr="001D0CFA">
        <w:rPr>
          <w:rFonts w:eastAsia="Times New Roman" w:cs="Times New Roman"/>
          <w:szCs w:val="24"/>
        </w:rPr>
        <w:t xml:space="preserve"> από την έμμεση φορολογία</w:t>
      </w:r>
      <w:r>
        <w:rPr>
          <w:rFonts w:eastAsia="Times New Roman" w:cs="Times New Roman"/>
          <w:szCs w:val="24"/>
        </w:rPr>
        <w:t>.</w:t>
      </w:r>
    </w:p>
    <w:p w14:paraId="5FC2F9B4"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Επίσης, </w:t>
      </w:r>
      <w:r w:rsidRPr="00F10DB7">
        <w:rPr>
          <w:rFonts w:eastAsia="Times New Roman" w:cs="Times New Roman"/>
          <w:szCs w:val="24"/>
        </w:rPr>
        <w:t xml:space="preserve">πάγια θέση της Χρυσής Αυγής </w:t>
      </w:r>
      <w:r>
        <w:rPr>
          <w:rFonts w:eastAsia="Times New Roman" w:cs="Times New Roman"/>
          <w:szCs w:val="24"/>
        </w:rPr>
        <w:t xml:space="preserve">κάθε έτος, όταν συζητείται </w:t>
      </w:r>
      <w:r w:rsidRPr="00F10DB7">
        <w:rPr>
          <w:rFonts w:eastAsia="Times New Roman" w:cs="Times New Roman"/>
          <w:szCs w:val="24"/>
        </w:rPr>
        <w:t>ο προϋπολογισμός</w:t>
      </w:r>
      <w:r>
        <w:rPr>
          <w:rFonts w:eastAsia="Times New Roman" w:cs="Times New Roman"/>
          <w:szCs w:val="24"/>
        </w:rPr>
        <w:t>,</w:t>
      </w:r>
      <w:r w:rsidRPr="00F10DB7">
        <w:rPr>
          <w:rFonts w:eastAsia="Times New Roman" w:cs="Times New Roman"/>
          <w:szCs w:val="24"/>
        </w:rPr>
        <w:t xml:space="preserve"> είναι η εγγρ</w:t>
      </w:r>
      <w:r>
        <w:rPr>
          <w:rFonts w:eastAsia="Times New Roman" w:cs="Times New Roman"/>
          <w:szCs w:val="24"/>
        </w:rPr>
        <w:t>αφή του κατοχικού δανείου στον κ</w:t>
      </w:r>
      <w:r w:rsidRPr="00F10DB7">
        <w:rPr>
          <w:rFonts w:eastAsia="Times New Roman" w:cs="Times New Roman"/>
          <w:szCs w:val="24"/>
        </w:rPr>
        <w:t>ρατικό προϋπολογισμό</w:t>
      </w:r>
      <w:r>
        <w:rPr>
          <w:rFonts w:eastAsia="Times New Roman" w:cs="Times New Roman"/>
          <w:szCs w:val="24"/>
        </w:rPr>
        <w:t>,</w:t>
      </w:r>
      <w:r w:rsidRPr="00F10DB7">
        <w:rPr>
          <w:rFonts w:eastAsia="Times New Roman" w:cs="Times New Roman"/>
          <w:szCs w:val="24"/>
        </w:rPr>
        <w:t xml:space="preserve"> καθώς το καθεστώς της Γερμανίας είχ</w:t>
      </w:r>
      <w:r>
        <w:rPr>
          <w:rFonts w:eastAsia="Times New Roman" w:cs="Times New Roman"/>
          <w:szCs w:val="24"/>
        </w:rPr>
        <w:t>ε ήδη αρχίσει να αποπληρώνε</w:t>
      </w:r>
      <w:r>
        <w:rPr>
          <w:rFonts w:eastAsia="Times New Roman" w:cs="Times New Roman"/>
          <w:szCs w:val="24"/>
        </w:rPr>
        <w:t>ι τις δόσεις,</w:t>
      </w:r>
      <w:r w:rsidRPr="00F10DB7">
        <w:rPr>
          <w:rFonts w:eastAsia="Times New Roman" w:cs="Times New Roman"/>
          <w:szCs w:val="24"/>
        </w:rPr>
        <w:t xml:space="preserve"> προτού ακόμη </w:t>
      </w:r>
      <w:r>
        <w:rPr>
          <w:rFonts w:eastAsia="Times New Roman" w:cs="Times New Roman"/>
          <w:szCs w:val="24"/>
        </w:rPr>
        <w:t xml:space="preserve">τα </w:t>
      </w:r>
      <w:r w:rsidRPr="00F10DB7">
        <w:rPr>
          <w:rFonts w:eastAsia="Times New Roman" w:cs="Times New Roman"/>
          <w:szCs w:val="24"/>
        </w:rPr>
        <w:t>στρατεύματα κατοχής αποσυρθούν από την Ελλάδα</w:t>
      </w:r>
      <w:r>
        <w:rPr>
          <w:rFonts w:eastAsia="Times New Roman" w:cs="Times New Roman"/>
          <w:szCs w:val="24"/>
        </w:rPr>
        <w:t>.</w:t>
      </w:r>
      <w:r w:rsidRPr="00F10DB7">
        <w:rPr>
          <w:rFonts w:eastAsia="Times New Roman" w:cs="Times New Roman"/>
          <w:szCs w:val="24"/>
        </w:rPr>
        <w:t xml:space="preserve"> Πρόσφατα</w:t>
      </w:r>
      <w:r>
        <w:rPr>
          <w:rFonts w:eastAsia="Times New Roman" w:cs="Times New Roman"/>
          <w:szCs w:val="24"/>
        </w:rPr>
        <w:t>,</w:t>
      </w:r>
      <w:r w:rsidRPr="00F10DB7">
        <w:rPr>
          <w:rFonts w:eastAsia="Times New Roman" w:cs="Times New Roman"/>
          <w:szCs w:val="24"/>
        </w:rPr>
        <w:t xml:space="preserve"> ο ίδιος ο Πρωθυπουργός δ</w:t>
      </w:r>
      <w:r>
        <w:rPr>
          <w:rFonts w:eastAsia="Times New Roman" w:cs="Times New Roman"/>
          <w:szCs w:val="24"/>
        </w:rPr>
        <w:t>ήλωσε ότι θα συζητηθεί το θέμα ό</w:t>
      </w:r>
      <w:r w:rsidRPr="00F10DB7">
        <w:rPr>
          <w:rFonts w:eastAsia="Times New Roman" w:cs="Times New Roman"/>
          <w:szCs w:val="24"/>
        </w:rPr>
        <w:t>ταν έρθει το πλήρωμα του χρόνου</w:t>
      </w:r>
      <w:r>
        <w:rPr>
          <w:rFonts w:eastAsia="Times New Roman" w:cs="Times New Roman"/>
          <w:szCs w:val="24"/>
        </w:rPr>
        <w:t>.</w:t>
      </w:r>
      <w:r w:rsidRPr="00F10DB7">
        <w:rPr>
          <w:rFonts w:eastAsia="Times New Roman" w:cs="Times New Roman"/>
          <w:szCs w:val="24"/>
        </w:rPr>
        <w:t xml:space="preserve"> </w:t>
      </w:r>
    </w:p>
    <w:p w14:paraId="5FC2F9B5"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σχετικά </w:t>
      </w:r>
      <w:r w:rsidRPr="00F10DB7">
        <w:rPr>
          <w:rFonts w:eastAsia="Times New Roman" w:cs="Times New Roman"/>
          <w:szCs w:val="24"/>
        </w:rPr>
        <w:t>με τον προϋπολογισμό</w:t>
      </w:r>
      <w:r>
        <w:rPr>
          <w:rFonts w:eastAsia="Times New Roman" w:cs="Times New Roman"/>
          <w:szCs w:val="24"/>
        </w:rPr>
        <w:t>,</w:t>
      </w:r>
      <w:r w:rsidRPr="00F10DB7">
        <w:rPr>
          <w:rFonts w:eastAsia="Times New Roman" w:cs="Times New Roman"/>
          <w:szCs w:val="24"/>
        </w:rPr>
        <w:t xml:space="preserve"> το σύνολο των ληξιπρόθεσμων οφειλών</w:t>
      </w:r>
      <w:r>
        <w:rPr>
          <w:rFonts w:eastAsia="Times New Roman" w:cs="Times New Roman"/>
          <w:szCs w:val="24"/>
        </w:rPr>
        <w:t>,</w:t>
      </w:r>
      <w:r w:rsidRPr="00F10DB7">
        <w:rPr>
          <w:rFonts w:eastAsia="Times New Roman" w:cs="Times New Roman"/>
          <w:szCs w:val="24"/>
        </w:rPr>
        <w:t xml:space="preserve"> παλ</w:t>
      </w:r>
      <w:r>
        <w:rPr>
          <w:rFonts w:eastAsia="Times New Roman" w:cs="Times New Roman"/>
          <w:szCs w:val="24"/>
        </w:rPr>
        <w:t>αιών κ</w:t>
      </w:r>
      <w:r w:rsidRPr="00F10DB7">
        <w:rPr>
          <w:rFonts w:eastAsia="Times New Roman" w:cs="Times New Roman"/>
          <w:szCs w:val="24"/>
        </w:rPr>
        <w:t>αι νέων</w:t>
      </w:r>
      <w:r>
        <w:rPr>
          <w:rFonts w:eastAsia="Times New Roman" w:cs="Times New Roman"/>
          <w:szCs w:val="24"/>
        </w:rPr>
        <w:t>,</w:t>
      </w:r>
      <w:r w:rsidRPr="00F10DB7">
        <w:rPr>
          <w:rFonts w:eastAsia="Times New Roman" w:cs="Times New Roman"/>
          <w:szCs w:val="24"/>
        </w:rPr>
        <w:t xml:space="preserve"> ανέρχεται σε </w:t>
      </w:r>
      <w:r>
        <w:rPr>
          <w:rFonts w:eastAsia="Times New Roman" w:cs="Times New Roman"/>
          <w:szCs w:val="24"/>
        </w:rPr>
        <w:t xml:space="preserve">101,7 </w:t>
      </w:r>
      <w:r w:rsidRPr="00F10DB7">
        <w:rPr>
          <w:rFonts w:eastAsia="Times New Roman" w:cs="Times New Roman"/>
          <w:szCs w:val="24"/>
        </w:rPr>
        <w:t>δισεκατομμύρια ευρώ</w:t>
      </w:r>
      <w:r>
        <w:rPr>
          <w:rFonts w:eastAsia="Times New Roman" w:cs="Times New Roman"/>
          <w:szCs w:val="24"/>
        </w:rPr>
        <w:t>.</w:t>
      </w:r>
      <w:r w:rsidRPr="00F10DB7">
        <w:rPr>
          <w:rFonts w:eastAsia="Times New Roman" w:cs="Times New Roman"/>
          <w:szCs w:val="24"/>
        </w:rPr>
        <w:t xml:space="preserve"> Οι φορολογούμενοι που χρωστούν στο </w:t>
      </w:r>
      <w:r>
        <w:rPr>
          <w:rFonts w:eastAsia="Times New Roman" w:cs="Times New Roman"/>
          <w:szCs w:val="24"/>
        </w:rPr>
        <w:t>δ</w:t>
      </w:r>
      <w:r w:rsidRPr="00F10DB7">
        <w:rPr>
          <w:rFonts w:eastAsia="Times New Roman" w:cs="Times New Roman"/>
          <w:szCs w:val="24"/>
        </w:rPr>
        <w:t xml:space="preserve">ημόσιο ανέρχονται σε </w:t>
      </w:r>
      <w:r>
        <w:rPr>
          <w:rFonts w:eastAsia="Times New Roman" w:cs="Times New Roman"/>
          <w:szCs w:val="24"/>
        </w:rPr>
        <w:t xml:space="preserve">τρία εκατομμύρια εννιακόσες τριάντα τρεις χιλιάδες εξακόσιοι είκοσι οχτώ. </w:t>
      </w:r>
      <w:r w:rsidRPr="00F10DB7">
        <w:rPr>
          <w:rFonts w:eastAsia="Times New Roman" w:cs="Times New Roman"/>
          <w:szCs w:val="24"/>
        </w:rPr>
        <w:t xml:space="preserve">Ένας στους δύο Έλληνες δηλαδή χρωστάει στο </w:t>
      </w:r>
      <w:r>
        <w:rPr>
          <w:rFonts w:eastAsia="Times New Roman" w:cs="Times New Roman"/>
          <w:szCs w:val="24"/>
        </w:rPr>
        <w:t>δ</w:t>
      </w:r>
      <w:r w:rsidRPr="00F10DB7">
        <w:rPr>
          <w:rFonts w:eastAsia="Times New Roman" w:cs="Times New Roman"/>
          <w:szCs w:val="24"/>
        </w:rPr>
        <w:t>ημόσιο</w:t>
      </w:r>
      <w:r>
        <w:rPr>
          <w:rFonts w:eastAsia="Times New Roman" w:cs="Times New Roman"/>
          <w:szCs w:val="24"/>
        </w:rPr>
        <w:t>.</w:t>
      </w:r>
      <w:r w:rsidRPr="00F10DB7">
        <w:rPr>
          <w:rFonts w:eastAsia="Times New Roman" w:cs="Times New Roman"/>
          <w:szCs w:val="24"/>
        </w:rPr>
        <w:t xml:space="preserve"> </w:t>
      </w:r>
      <w:r>
        <w:rPr>
          <w:rFonts w:eastAsia="Times New Roman" w:cs="Times New Roman"/>
          <w:szCs w:val="24"/>
        </w:rPr>
        <w:t>Από αυτούς, ένα ε</w:t>
      </w:r>
      <w:r w:rsidRPr="00F10DB7">
        <w:rPr>
          <w:rFonts w:eastAsia="Times New Roman" w:cs="Times New Roman"/>
          <w:szCs w:val="24"/>
        </w:rPr>
        <w:t>κ</w:t>
      </w:r>
      <w:r w:rsidRPr="00F10DB7">
        <w:rPr>
          <w:rFonts w:eastAsia="Times New Roman" w:cs="Times New Roman"/>
          <w:szCs w:val="24"/>
        </w:rPr>
        <w:t xml:space="preserve">ατομμύριο </w:t>
      </w:r>
      <w:r>
        <w:rPr>
          <w:rFonts w:eastAsia="Times New Roman" w:cs="Times New Roman"/>
          <w:szCs w:val="24"/>
        </w:rPr>
        <w:t>επτακόσια σαράντα δύο χιλιάδες εννιακόσοι τρεις είναι εκτεθειμένοι σε</w:t>
      </w:r>
      <w:r w:rsidRPr="00F10DB7">
        <w:rPr>
          <w:rFonts w:eastAsia="Times New Roman" w:cs="Times New Roman"/>
          <w:szCs w:val="24"/>
        </w:rPr>
        <w:t xml:space="preserve"> μέτρα αναγκαστικής </w:t>
      </w:r>
      <w:r>
        <w:rPr>
          <w:rFonts w:eastAsia="Times New Roman" w:cs="Times New Roman"/>
          <w:szCs w:val="24"/>
        </w:rPr>
        <w:t xml:space="preserve">είσπραξης. </w:t>
      </w:r>
      <w:r w:rsidRPr="00F10DB7">
        <w:rPr>
          <w:rFonts w:eastAsia="Times New Roman" w:cs="Times New Roman"/>
          <w:szCs w:val="24"/>
        </w:rPr>
        <w:t>Μόνο τον περασμένο Ιούνιο</w:t>
      </w:r>
      <w:r>
        <w:rPr>
          <w:rFonts w:eastAsia="Times New Roman" w:cs="Times New Roman"/>
          <w:szCs w:val="24"/>
        </w:rPr>
        <w:t>, έγιναν από την Κυβέρνησή σας</w:t>
      </w:r>
      <w:r w:rsidRPr="00F10DB7">
        <w:rPr>
          <w:rFonts w:eastAsia="Times New Roman" w:cs="Times New Roman"/>
          <w:szCs w:val="24"/>
        </w:rPr>
        <w:t xml:space="preserve"> </w:t>
      </w:r>
      <w:r>
        <w:rPr>
          <w:rFonts w:eastAsia="Times New Roman" w:cs="Times New Roman"/>
          <w:szCs w:val="24"/>
        </w:rPr>
        <w:t>-</w:t>
      </w:r>
      <w:r w:rsidRPr="00F10DB7">
        <w:rPr>
          <w:rFonts w:eastAsia="Times New Roman" w:cs="Times New Roman"/>
          <w:szCs w:val="24"/>
        </w:rPr>
        <w:t>που δεν θα έκανε κα</w:t>
      </w:r>
      <w:r>
        <w:rPr>
          <w:rFonts w:eastAsia="Times New Roman" w:cs="Times New Roman"/>
          <w:szCs w:val="24"/>
        </w:rPr>
        <w:t>μ</w:t>
      </w:r>
      <w:r w:rsidRPr="00F10DB7">
        <w:rPr>
          <w:rFonts w:eastAsia="Times New Roman" w:cs="Times New Roman"/>
          <w:szCs w:val="24"/>
        </w:rPr>
        <w:t>μία κατάσχεση</w:t>
      </w:r>
      <w:r>
        <w:rPr>
          <w:rFonts w:eastAsia="Times New Roman" w:cs="Times New Roman"/>
          <w:szCs w:val="24"/>
        </w:rPr>
        <w:t>-</w:t>
      </w:r>
      <w:r w:rsidRPr="00F10DB7">
        <w:rPr>
          <w:rFonts w:eastAsia="Times New Roman" w:cs="Times New Roman"/>
          <w:szCs w:val="24"/>
        </w:rPr>
        <w:t xml:space="preserve"> </w:t>
      </w:r>
      <w:r>
        <w:rPr>
          <w:rFonts w:eastAsia="Times New Roman" w:cs="Times New Roman"/>
          <w:szCs w:val="24"/>
        </w:rPr>
        <w:t xml:space="preserve">έξι χιλιάδες εβδομήντα τρεις κατασχέσεις. </w:t>
      </w:r>
    </w:p>
    <w:p w14:paraId="5FC2F9B6"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Τον Σεπτέμβ</w:t>
      </w:r>
      <w:r>
        <w:rPr>
          <w:rFonts w:eastAsia="Times New Roman" w:cs="Times New Roman"/>
          <w:szCs w:val="24"/>
        </w:rPr>
        <w:t xml:space="preserve">ριο, στη Διεθνή </w:t>
      </w:r>
      <w:r w:rsidRPr="00F10DB7">
        <w:rPr>
          <w:rFonts w:eastAsia="Times New Roman" w:cs="Times New Roman"/>
          <w:szCs w:val="24"/>
        </w:rPr>
        <w:t xml:space="preserve">Έκθεση </w:t>
      </w:r>
      <w:r>
        <w:rPr>
          <w:rFonts w:eastAsia="Times New Roman" w:cs="Times New Roman"/>
          <w:szCs w:val="24"/>
        </w:rPr>
        <w:t>Θεσσαλονίκης, είχα τη</w:t>
      </w:r>
      <w:r w:rsidRPr="00F10DB7">
        <w:rPr>
          <w:rFonts w:eastAsia="Times New Roman" w:cs="Times New Roman"/>
          <w:szCs w:val="24"/>
        </w:rPr>
        <w:t xml:space="preserve"> δυνατότητα να αναπτύξω</w:t>
      </w:r>
      <w:r>
        <w:rPr>
          <w:rFonts w:eastAsia="Times New Roman" w:cs="Times New Roman"/>
          <w:szCs w:val="24"/>
        </w:rPr>
        <w:t xml:space="preserve"> τις θέσεις</w:t>
      </w:r>
      <w:r w:rsidRPr="00F10DB7">
        <w:rPr>
          <w:rFonts w:eastAsia="Times New Roman" w:cs="Times New Roman"/>
          <w:szCs w:val="24"/>
        </w:rPr>
        <w:t xml:space="preserve"> της Χρυσής Αυγής για την οικονομική αναγέννηση του έθνους</w:t>
      </w:r>
      <w:r>
        <w:rPr>
          <w:rFonts w:eastAsia="Times New Roman" w:cs="Times New Roman"/>
          <w:szCs w:val="24"/>
        </w:rPr>
        <w:t>.</w:t>
      </w:r>
      <w:r w:rsidRPr="00F10DB7">
        <w:rPr>
          <w:rFonts w:eastAsia="Times New Roman" w:cs="Times New Roman"/>
          <w:szCs w:val="24"/>
        </w:rPr>
        <w:t xml:space="preserve"> Για μία ακόμη φορά</w:t>
      </w:r>
      <w:r>
        <w:rPr>
          <w:rFonts w:eastAsia="Times New Roman" w:cs="Times New Roman"/>
          <w:szCs w:val="24"/>
        </w:rPr>
        <w:t>,</w:t>
      </w:r>
      <w:r w:rsidRPr="00F10DB7">
        <w:rPr>
          <w:rFonts w:eastAsia="Times New Roman" w:cs="Times New Roman"/>
          <w:szCs w:val="24"/>
        </w:rPr>
        <w:t xml:space="preserve"> </w:t>
      </w:r>
      <w:r>
        <w:rPr>
          <w:rFonts w:eastAsia="Times New Roman" w:cs="Times New Roman"/>
          <w:szCs w:val="24"/>
        </w:rPr>
        <w:t xml:space="preserve">η ΕΡΤ έδειξε </w:t>
      </w:r>
      <w:r w:rsidRPr="00F10DB7">
        <w:rPr>
          <w:rFonts w:eastAsia="Times New Roman" w:cs="Times New Roman"/>
          <w:szCs w:val="24"/>
        </w:rPr>
        <w:t xml:space="preserve">το αποτρόπαιο </w:t>
      </w:r>
      <w:r>
        <w:rPr>
          <w:rFonts w:eastAsia="Times New Roman" w:cs="Times New Roman"/>
          <w:szCs w:val="24"/>
        </w:rPr>
        <w:t>σ</w:t>
      </w:r>
      <w:r w:rsidRPr="00F10DB7">
        <w:rPr>
          <w:rFonts w:eastAsia="Times New Roman" w:cs="Times New Roman"/>
          <w:szCs w:val="24"/>
        </w:rPr>
        <w:t xml:space="preserve">ταλινικό της πρόσωπο και </w:t>
      </w:r>
      <w:r>
        <w:rPr>
          <w:rFonts w:eastAsia="Times New Roman" w:cs="Times New Roman"/>
          <w:szCs w:val="24"/>
        </w:rPr>
        <w:t xml:space="preserve">δεν πρόβαλε στον ελληνικό λαό τις θέσεις του </w:t>
      </w:r>
      <w:r>
        <w:rPr>
          <w:rFonts w:eastAsia="Times New Roman" w:cs="Times New Roman"/>
          <w:szCs w:val="24"/>
        </w:rPr>
        <w:t>επικεφαλής της τρίτης πολιτικής δυνάμεως</w:t>
      </w:r>
      <w:r w:rsidRPr="00F10DB7">
        <w:rPr>
          <w:rFonts w:eastAsia="Times New Roman" w:cs="Times New Roman"/>
          <w:szCs w:val="24"/>
        </w:rPr>
        <w:t xml:space="preserve"> της χώρας για την οικονομία</w:t>
      </w:r>
      <w:r>
        <w:rPr>
          <w:rFonts w:eastAsia="Times New Roman" w:cs="Times New Roman"/>
          <w:szCs w:val="24"/>
        </w:rPr>
        <w:t>.</w:t>
      </w:r>
    </w:p>
    <w:p w14:paraId="5FC2F9B7" w14:textId="77777777" w:rsidR="0020643A" w:rsidRDefault="00E84ECF">
      <w:pPr>
        <w:spacing w:line="600" w:lineRule="auto"/>
        <w:ind w:firstLine="720"/>
        <w:contextualSpacing/>
        <w:jc w:val="both"/>
        <w:rPr>
          <w:rFonts w:eastAsia="Times New Roman" w:cs="Times New Roman"/>
          <w:szCs w:val="24"/>
        </w:rPr>
      </w:pPr>
      <w:r w:rsidRPr="00F10DB7">
        <w:rPr>
          <w:rFonts w:eastAsia="Times New Roman" w:cs="Times New Roman"/>
          <w:szCs w:val="24"/>
        </w:rPr>
        <w:t xml:space="preserve">Επιγραμματικά θα </w:t>
      </w:r>
      <w:r>
        <w:rPr>
          <w:rFonts w:eastAsia="Times New Roman" w:cs="Times New Roman"/>
          <w:szCs w:val="24"/>
        </w:rPr>
        <w:t xml:space="preserve">τις </w:t>
      </w:r>
      <w:r w:rsidRPr="00F10DB7">
        <w:rPr>
          <w:rFonts w:eastAsia="Times New Roman" w:cs="Times New Roman"/>
          <w:szCs w:val="24"/>
        </w:rPr>
        <w:t>αναφέρω</w:t>
      </w:r>
      <w:r>
        <w:rPr>
          <w:rFonts w:eastAsia="Times New Roman" w:cs="Times New Roman"/>
          <w:szCs w:val="24"/>
        </w:rPr>
        <w:t>, μιας</w:t>
      </w:r>
      <w:r w:rsidRPr="00F10DB7">
        <w:rPr>
          <w:rFonts w:eastAsia="Times New Roman" w:cs="Times New Roman"/>
          <w:szCs w:val="24"/>
        </w:rPr>
        <w:t xml:space="preserve"> και τώρα από εδώ μου δίνεται η δυνατότητα</w:t>
      </w:r>
      <w:r>
        <w:rPr>
          <w:rFonts w:eastAsia="Times New Roman" w:cs="Times New Roman"/>
          <w:szCs w:val="24"/>
        </w:rPr>
        <w:t>.</w:t>
      </w:r>
      <w:r w:rsidRPr="00F10DB7">
        <w:rPr>
          <w:rFonts w:eastAsia="Times New Roman" w:cs="Times New Roman"/>
          <w:szCs w:val="24"/>
        </w:rPr>
        <w:t xml:space="preserve"> Για το δημόσιο χρέος</w:t>
      </w:r>
      <w:r>
        <w:rPr>
          <w:rFonts w:eastAsia="Times New Roman" w:cs="Times New Roman"/>
          <w:szCs w:val="24"/>
        </w:rPr>
        <w:t>:</w:t>
      </w:r>
      <w:r w:rsidRPr="00F10DB7">
        <w:rPr>
          <w:rFonts w:eastAsia="Times New Roman" w:cs="Times New Roman"/>
          <w:szCs w:val="24"/>
        </w:rPr>
        <w:t xml:space="preserve"> </w:t>
      </w:r>
      <w:r>
        <w:rPr>
          <w:rFonts w:eastAsia="Times New Roman" w:cs="Times New Roman"/>
          <w:szCs w:val="24"/>
        </w:rPr>
        <w:t xml:space="preserve">λογιστικός έλεγχος του χρέους. </w:t>
      </w:r>
      <w:r w:rsidRPr="00F10DB7">
        <w:rPr>
          <w:rFonts w:eastAsia="Times New Roman" w:cs="Times New Roman"/>
          <w:szCs w:val="24"/>
        </w:rPr>
        <w:t>Η ο</w:t>
      </w:r>
      <w:r>
        <w:rPr>
          <w:rFonts w:eastAsia="Times New Roman" w:cs="Times New Roman"/>
          <w:szCs w:val="24"/>
        </w:rPr>
        <w:t>ποιαδήποτε αναδιάρθρωση του δημοσί</w:t>
      </w:r>
      <w:r w:rsidRPr="00F10DB7">
        <w:rPr>
          <w:rFonts w:eastAsia="Times New Roman" w:cs="Times New Roman"/>
          <w:szCs w:val="24"/>
        </w:rPr>
        <w:t>ου χρέους και αποπ</w:t>
      </w:r>
      <w:r w:rsidRPr="00F10DB7">
        <w:rPr>
          <w:rFonts w:eastAsia="Times New Roman" w:cs="Times New Roman"/>
          <w:szCs w:val="24"/>
        </w:rPr>
        <w:t>ληρωμή του πρέπει οπωσδήποτε να συνδ</w:t>
      </w:r>
      <w:r>
        <w:rPr>
          <w:rFonts w:eastAsia="Times New Roman" w:cs="Times New Roman"/>
          <w:szCs w:val="24"/>
        </w:rPr>
        <w:t>εθεί με τους ρυθμούς ανάπτυξης ή</w:t>
      </w:r>
      <w:r w:rsidRPr="00F10DB7">
        <w:rPr>
          <w:rFonts w:eastAsia="Times New Roman" w:cs="Times New Roman"/>
          <w:szCs w:val="24"/>
        </w:rPr>
        <w:t xml:space="preserve"> συρρίκνωση</w:t>
      </w:r>
      <w:r>
        <w:rPr>
          <w:rFonts w:eastAsia="Times New Roman" w:cs="Times New Roman"/>
          <w:szCs w:val="24"/>
        </w:rPr>
        <w:t>ς, ώστε να επιτρέψει στη χ</w:t>
      </w:r>
      <w:r w:rsidRPr="00F10DB7">
        <w:rPr>
          <w:rFonts w:eastAsia="Times New Roman" w:cs="Times New Roman"/>
          <w:szCs w:val="24"/>
        </w:rPr>
        <w:t>ώρα να απεγκλωβιστεί από την παγίδα ύφεσης που βρίσκεται σήμερα</w:t>
      </w:r>
      <w:r>
        <w:rPr>
          <w:rFonts w:eastAsia="Times New Roman" w:cs="Times New Roman"/>
          <w:szCs w:val="24"/>
        </w:rPr>
        <w:t>.</w:t>
      </w:r>
      <w:r w:rsidRPr="00F10DB7">
        <w:rPr>
          <w:rFonts w:eastAsia="Times New Roman" w:cs="Times New Roman"/>
          <w:szCs w:val="24"/>
        </w:rPr>
        <w:t xml:space="preserve"> </w:t>
      </w:r>
    </w:p>
    <w:p w14:paraId="5FC2F9B8"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Για το κατοχικό δάνειο: </w:t>
      </w:r>
      <w:r w:rsidRPr="00F10DB7">
        <w:rPr>
          <w:rFonts w:eastAsia="Times New Roman" w:cs="Times New Roman"/>
          <w:szCs w:val="24"/>
        </w:rPr>
        <w:t>Αυτό που σας είπα και προηγουμένως</w:t>
      </w:r>
      <w:r>
        <w:rPr>
          <w:rFonts w:eastAsia="Times New Roman" w:cs="Times New Roman"/>
          <w:szCs w:val="24"/>
        </w:rPr>
        <w:t>:</w:t>
      </w:r>
      <w:r w:rsidRPr="00F10DB7">
        <w:rPr>
          <w:rFonts w:eastAsia="Times New Roman" w:cs="Times New Roman"/>
          <w:szCs w:val="24"/>
        </w:rPr>
        <w:t xml:space="preserve"> </w:t>
      </w:r>
      <w:r>
        <w:rPr>
          <w:rFonts w:eastAsia="Times New Roman" w:cs="Times New Roman"/>
          <w:szCs w:val="24"/>
        </w:rPr>
        <w:t>ά</w:t>
      </w:r>
      <w:r w:rsidRPr="00F10DB7">
        <w:rPr>
          <w:rFonts w:eastAsia="Times New Roman" w:cs="Times New Roman"/>
          <w:szCs w:val="24"/>
        </w:rPr>
        <w:t xml:space="preserve">μεση εγγραφή του </w:t>
      </w:r>
      <w:r w:rsidRPr="00F10DB7">
        <w:rPr>
          <w:rFonts w:eastAsia="Times New Roman" w:cs="Times New Roman"/>
          <w:szCs w:val="24"/>
        </w:rPr>
        <w:t>κατοχικού δανείου στον προϋπολογισμό του 2019</w:t>
      </w:r>
      <w:r>
        <w:rPr>
          <w:rFonts w:eastAsia="Times New Roman" w:cs="Times New Roman"/>
          <w:szCs w:val="24"/>
        </w:rPr>
        <w:t>.</w:t>
      </w:r>
      <w:r w:rsidRPr="00F10DB7">
        <w:rPr>
          <w:rFonts w:eastAsia="Times New Roman" w:cs="Times New Roman"/>
          <w:szCs w:val="24"/>
        </w:rPr>
        <w:t xml:space="preserve"> </w:t>
      </w:r>
    </w:p>
    <w:p w14:paraId="5FC2F9B9" w14:textId="77777777" w:rsidR="0020643A" w:rsidRDefault="00E84ECF">
      <w:pPr>
        <w:spacing w:line="600" w:lineRule="auto"/>
        <w:ind w:firstLine="720"/>
        <w:contextualSpacing/>
        <w:jc w:val="both"/>
        <w:rPr>
          <w:rFonts w:eastAsia="Times New Roman" w:cs="Times New Roman"/>
          <w:szCs w:val="24"/>
        </w:rPr>
      </w:pPr>
      <w:r w:rsidRPr="00F10DB7">
        <w:rPr>
          <w:rFonts w:eastAsia="Times New Roman" w:cs="Times New Roman"/>
          <w:szCs w:val="24"/>
        </w:rPr>
        <w:t xml:space="preserve">Για το </w:t>
      </w:r>
      <w:r>
        <w:rPr>
          <w:rFonts w:eastAsia="Times New Roman" w:cs="Times New Roman"/>
          <w:szCs w:val="24"/>
        </w:rPr>
        <w:t>υ</w:t>
      </w:r>
      <w:r w:rsidRPr="00F10DB7">
        <w:rPr>
          <w:rFonts w:eastAsia="Times New Roman" w:cs="Times New Roman"/>
          <w:szCs w:val="24"/>
        </w:rPr>
        <w:t>περταμείο</w:t>
      </w:r>
      <w:r>
        <w:rPr>
          <w:rFonts w:eastAsia="Times New Roman" w:cs="Times New Roman"/>
          <w:szCs w:val="24"/>
        </w:rPr>
        <w:t>:</w:t>
      </w:r>
      <w:r w:rsidRPr="00F10DB7">
        <w:rPr>
          <w:rFonts w:eastAsia="Times New Roman" w:cs="Times New Roman"/>
          <w:szCs w:val="24"/>
        </w:rPr>
        <w:t xml:space="preserve"> Η πρόταση της Χρυσής Αυγής είναι άμεση εθνικοποίηση του </w:t>
      </w:r>
      <w:r>
        <w:rPr>
          <w:rFonts w:eastAsia="Times New Roman" w:cs="Times New Roman"/>
          <w:szCs w:val="24"/>
        </w:rPr>
        <w:t>υ</w:t>
      </w:r>
      <w:r w:rsidRPr="00F10DB7">
        <w:rPr>
          <w:rFonts w:eastAsia="Times New Roman" w:cs="Times New Roman"/>
          <w:szCs w:val="24"/>
        </w:rPr>
        <w:t>περταμείου και ταυτόχρονα αναζήτηση τυχόν ποινικών</w:t>
      </w:r>
      <w:r>
        <w:rPr>
          <w:rFonts w:eastAsia="Times New Roman" w:cs="Times New Roman"/>
          <w:szCs w:val="24"/>
        </w:rPr>
        <w:t>,</w:t>
      </w:r>
      <w:r w:rsidRPr="00F10DB7">
        <w:rPr>
          <w:rFonts w:eastAsia="Times New Roman" w:cs="Times New Roman"/>
          <w:szCs w:val="24"/>
        </w:rPr>
        <w:t xml:space="preserve"> αστικών και πολιτικών ευθυνών εκείνων που συνυπέγραψαν την ίδρυση του</w:t>
      </w:r>
      <w:r>
        <w:rPr>
          <w:rFonts w:eastAsia="Times New Roman" w:cs="Times New Roman"/>
          <w:szCs w:val="24"/>
        </w:rPr>
        <w:t>.</w:t>
      </w:r>
    </w:p>
    <w:p w14:paraId="5FC2F9BA" w14:textId="77777777" w:rsidR="0020643A" w:rsidRDefault="00E84ECF">
      <w:pPr>
        <w:spacing w:line="600" w:lineRule="auto"/>
        <w:ind w:firstLine="720"/>
        <w:contextualSpacing/>
        <w:jc w:val="both"/>
        <w:rPr>
          <w:rFonts w:eastAsia="Times New Roman" w:cs="Times New Roman"/>
          <w:szCs w:val="24"/>
        </w:rPr>
      </w:pPr>
      <w:r w:rsidRPr="00F10DB7">
        <w:rPr>
          <w:rFonts w:eastAsia="Times New Roman" w:cs="Times New Roman"/>
          <w:szCs w:val="24"/>
        </w:rPr>
        <w:t>Για τα κό</w:t>
      </w:r>
      <w:r w:rsidRPr="00F10DB7">
        <w:rPr>
          <w:rFonts w:eastAsia="Times New Roman" w:cs="Times New Roman"/>
          <w:szCs w:val="24"/>
        </w:rPr>
        <w:t>κκινα δάνεια</w:t>
      </w:r>
      <w:r>
        <w:rPr>
          <w:rFonts w:eastAsia="Times New Roman" w:cs="Times New Roman"/>
          <w:szCs w:val="24"/>
        </w:rPr>
        <w:t>:</w:t>
      </w:r>
      <w:r w:rsidRPr="00F10DB7">
        <w:rPr>
          <w:rFonts w:eastAsia="Times New Roman" w:cs="Times New Roman"/>
          <w:szCs w:val="24"/>
        </w:rPr>
        <w:t xml:space="preserve"> Προτείναμε την κρατικοποίησή τους και την ίδρυση μιας </w:t>
      </w:r>
      <w:r>
        <w:rPr>
          <w:rFonts w:eastAsia="Times New Roman" w:cs="Times New Roman"/>
          <w:szCs w:val="24"/>
        </w:rPr>
        <w:t>«</w:t>
      </w:r>
      <w:r>
        <w:rPr>
          <w:rFonts w:eastAsia="Times New Roman" w:cs="Times New Roman"/>
          <w:szCs w:val="24"/>
          <w:lang w:val="en-US"/>
        </w:rPr>
        <w:t>b</w:t>
      </w:r>
      <w:r w:rsidRPr="00F10DB7">
        <w:rPr>
          <w:rFonts w:eastAsia="Times New Roman" w:cs="Times New Roman"/>
          <w:szCs w:val="24"/>
          <w:lang w:val="en-US"/>
        </w:rPr>
        <w:t>ad</w:t>
      </w:r>
      <w:r w:rsidRPr="00F10DB7">
        <w:rPr>
          <w:rFonts w:eastAsia="Times New Roman" w:cs="Times New Roman"/>
          <w:szCs w:val="24"/>
        </w:rPr>
        <w:t xml:space="preserve"> </w:t>
      </w:r>
      <w:r>
        <w:rPr>
          <w:rFonts w:eastAsia="Times New Roman" w:cs="Times New Roman"/>
          <w:szCs w:val="24"/>
          <w:lang w:val="en-US"/>
        </w:rPr>
        <w:t>b</w:t>
      </w:r>
      <w:r w:rsidRPr="00F10DB7">
        <w:rPr>
          <w:rFonts w:eastAsia="Times New Roman" w:cs="Times New Roman"/>
          <w:szCs w:val="24"/>
          <w:lang w:val="en-US"/>
        </w:rPr>
        <w:t>ank</w:t>
      </w:r>
      <w:r>
        <w:rPr>
          <w:rFonts w:eastAsia="Times New Roman" w:cs="Times New Roman"/>
          <w:szCs w:val="24"/>
        </w:rPr>
        <w:t>»</w:t>
      </w:r>
      <w:r w:rsidRPr="00F10DB7">
        <w:rPr>
          <w:rFonts w:eastAsia="Times New Roman" w:cs="Times New Roman"/>
          <w:szCs w:val="24"/>
        </w:rPr>
        <w:t xml:space="preserve"> </w:t>
      </w:r>
      <w:r>
        <w:rPr>
          <w:rFonts w:eastAsia="Times New Roman" w:cs="Times New Roman"/>
          <w:szCs w:val="24"/>
        </w:rPr>
        <w:t>τ</w:t>
      </w:r>
      <w:r w:rsidRPr="00F10DB7">
        <w:rPr>
          <w:rFonts w:eastAsia="Times New Roman" w:cs="Times New Roman"/>
          <w:szCs w:val="24"/>
        </w:rPr>
        <w:t>ράπεζας</w:t>
      </w:r>
      <w:r>
        <w:rPr>
          <w:rFonts w:eastAsia="Times New Roman" w:cs="Times New Roman"/>
          <w:szCs w:val="24"/>
        </w:rPr>
        <w:t>,</w:t>
      </w:r>
      <w:r w:rsidRPr="00F10DB7">
        <w:rPr>
          <w:rFonts w:eastAsia="Times New Roman" w:cs="Times New Roman"/>
          <w:szCs w:val="24"/>
        </w:rPr>
        <w:t xml:space="preserve"> ούτως ώστε να μην ωφεληθούν </w:t>
      </w:r>
      <w:r>
        <w:rPr>
          <w:rFonts w:eastAsia="Times New Roman" w:cs="Times New Roman"/>
          <w:szCs w:val="24"/>
        </w:rPr>
        <w:t>τα κοράκια και λεηλατήσουν τον ε</w:t>
      </w:r>
      <w:r w:rsidRPr="00F10DB7">
        <w:rPr>
          <w:rFonts w:eastAsia="Times New Roman" w:cs="Times New Roman"/>
          <w:szCs w:val="24"/>
        </w:rPr>
        <w:t>θνικό πλούτο</w:t>
      </w:r>
      <w:r>
        <w:rPr>
          <w:rFonts w:eastAsia="Times New Roman" w:cs="Times New Roman"/>
          <w:szCs w:val="24"/>
        </w:rPr>
        <w:t>.</w:t>
      </w:r>
    </w:p>
    <w:p w14:paraId="5FC2F9BB"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Για </w:t>
      </w:r>
      <w:r w:rsidRPr="00F10DB7">
        <w:rPr>
          <w:rFonts w:eastAsia="Times New Roman" w:cs="Times New Roman"/>
          <w:szCs w:val="24"/>
        </w:rPr>
        <w:t>την οικονομία</w:t>
      </w:r>
      <w:r>
        <w:rPr>
          <w:rFonts w:eastAsia="Times New Roman" w:cs="Times New Roman"/>
          <w:szCs w:val="24"/>
        </w:rPr>
        <w:t>,</w:t>
      </w:r>
      <w:r w:rsidRPr="00F10DB7">
        <w:rPr>
          <w:rFonts w:eastAsia="Times New Roman" w:cs="Times New Roman"/>
          <w:szCs w:val="24"/>
        </w:rPr>
        <w:t xml:space="preserve"> γενικά</w:t>
      </w:r>
      <w:r>
        <w:rPr>
          <w:rFonts w:eastAsia="Times New Roman" w:cs="Times New Roman"/>
          <w:szCs w:val="24"/>
        </w:rPr>
        <w:t>, πιστεύουμε στην ε</w:t>
      </w:r>
      <w:r w:rsidRPr="00F10DB7">
        <w:rPr>
          <w:rFonts w:eastAsia="Times New Roman" w:cs="Times New Roman"/>
          <w:szCs w:val="24"/>
        </w:rPr>
        <w:t>θνική εποπτεία επί της οικονομίας</w:t>
      </w:r>
      <w:r>
        <w:rPr>
          <w:rFonts w:eastAsia="Times New Roman" w:cs="Times New Roman"/>
          <w:szCs w:val="24"/>
        </w:rPr>
        <w:t>. Πιστεύουμε, επ</w:t>
      </w:r>
      <w:r>
        <w:rPr>
          <w:rFonts w:eastAsia="Times New Roman" w:cs="Times New Roman"/>
          <w:szCs w:val="24"/>
        </w:rPr>
        <w:t xml:space="preserve">ίσης ότι </w:t>
      </w:r>
      <w:r w:rsidRPr="00F10DB7">
        <w:rPr>
          <w:rFonts w:eastAsia="Times New Roman" w:cs="Times New Roman"/>
          <w:szCs w:val="24"/>
        </w:rPr>
        <w:t>πρέπει να υπάρχει άμεση προστασία των Ελλήνων εργαζομένων και να γίνει πάταξη της μαύρης εργασίας με ιδιώνυμο νόμο</w:t>
      </w:r>
      <w:r>
        <w:rPr>
          <w:rFonts w:eastAsia="Times New Roman" w:cs="Times New Roman"/>
          <w:szCs w:val="24"/>
        </w:rPr>
        <w:t>.</w:t>
      </w:r>
      <w:r w:rsidRPr="00F10DB7">
        <w:rPr>
          <w:rFonts w:eastAsia="Times New Roman" w:cs="Times New Roman"/>
          <w:szCs w:val="24"/>
        </w:rPr>
        <w:t xml:space="preserve"> </w:t>
      </w:r>
    </w:p>
    <w:p w14:paraId="5FC2F9BC"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Επίσης,</w:t>
      </w:r>
      <w:r w:rsidRPr="00F10DB7">
        <w:rPr>
          <w:rFonts w:eastAsia="Times New Roman" w:cs="Times New Roman"/>
          <w:szCs w:val="24"/>
        </w:rPr>
        <w:t xml:space="preserve"> μιλήσαμε για την επιστροφή της χώρας </w:t>
      </w:r>
      <w:r>
        <w:rPr>
          <w:rFonts w:eastAsia="Times New Roman" w:cs="Times New Roman"/>
          <w:szCs w:val="24"/>
        </w:rPr>
        <w:t>-</w:t>
      </w:r>
      <w:r w:rsidRPr="00F10DB7">
        <w:rPr>
          <w:rFonts w:eastAsia="Times New Roman" w:cs="Times New Roman"/>
          <w:szCs w:val="24"/>
        </w:rPr>
        <w:t>η οποία δυστυχώς δεν γίνεται και κα</w:t>
      </w:r>
      <w:r>
        <w:rPr>
          <w:rFonts w:eastAsia="Times New Roman" w:cs="Times New Roman"/>
          <w:szCs w:val="24"/>
        </w:rPr>
        <w:t>μ</w:t>
      </w:r>
      <w:r w:rsidRPr="00F10DB7">
        <w:rPr>
          <w:rFonts w:eastAsia="Times New Roman" w:cs="Times New Roman"/>
          <w:szCs w:val="24"/>
        </w:rPr>
        <w:t>μία ανάπτυξη δεν υπάρχει</w:t>
      </w:r>
      <w:r>
        <w:rPr>
          <w:rFonts w:eastAsia="Times New Roman" w:cs="Times New Roman"/>
          <w:szCs w:val="24"/>
        </w:rPr>
        <w:t>- στην ε</w:t>
      </w:r>
      <w:r w:rsidRPr="00F10DB7">
        <w:rPr>
          <w:rFonts w:eastAsia="Times New Roman" w:cs="Times New Roman"/>
          <w:szCs w:val="24"/>
        </w:rPr>
        <w:t>θνική παραγωγή κ</w:t>
      </w:r>
      <w:r w:rsidRPr="00F10DB7">
        <w:rPr>
          <w:rFonts w:eastAsia="Times New Roman" w:cs="Times New Roman"/>
          <w:szCs w:val="24"/>
        </w:rPr>
        <w:t>αι στην καταγγελία των καρτέλ στην αγορά τροφίμων</w:t>
      </w:r>
      <w:r>
        <w:rPr>
          <w:rFonts w:eastAsia="Times New Roman" w:cs="Times New Roman"/>
          <w:szCs w:val="24"/>
        </w:rPr>
        <w:t>.</w:t>
      </w:r>
      <w:r w:rsidRPr="00F10DB7">
        <w:rPr>
          <w:rFonts w:eastAsia="Times New Roman" w:cs="Times New Roman"/>
          <w:szCs w:val="24"/>
        </w:rPr>
        <w:t xml:space="preserve"> Είναι </w:t>
      </w:r>
      <w:r>
        <w:rPr>
          <w:rFonts w:eastAsia="Times New Roman" w:cs="Times New Roman"/>
          <w:szCs w:val="24"/>
        </w:rPr>
        <w:t xml:space="preserve">δεδομένο ότι διάφορες αλυσίδες των </w:t>
      </w:r>
      <w:r w:rsidRPr="00F10DB7">
        <w:rPr>
          <w:rFonts w:eastAsia="Times New Roman" w:cs="Times New Roman"/>
          <w:szCs w:val="24"/>
        </w:rPr>
        <w:t>σο</w:t>
      </w:r>
      <w:r>
        <w:rPr>
          <w:rFonts w:eastAsia="Times New Roman" w:cs="Times New Roman"/>
          <w:szCs w:val="24"/>
        </w:rPr>
        <w:t>υ</w:t>
      </w:r>
      <w:r w:rsidRPr="00F10DB7">
        <w:rPr>
          <w:rFonts w:eastAsia="Times New Roman" w:cs="Times New Roman"/>
          <w:szCs w:val="24"/>
        </w:rPr>
        <w:t>περμάρκετ έχουν δημιουργήσει ένα καρτέλ ασύδοτο</w:t>
      </w:r>
      <w:r>
        <w:rPr>
          <w:rFonts w:eastAsia="Times New Roman" w:cs="Times New Roman"/>
          <w:szCs w:val="24"/>
        </w:rPr>
        <w:t>.</w:t>
      </w:r>
      <w:r w:rsidRPr="00F10DB7">
        <w:rPr>
          <w:rFonts w:eastAsia="Times New Roman" w:cs="Times New Roman"/>
          <w:szCs w:val="24"/>
        </w:rPr>
        <w:t xml:space="preserve"> </w:t>
      </w:r>
      <w:r>
        <w:rPr>
          <w:rFonts w:eastAsia="Times New Roman" w:cs="Times New Roman"/>
          <w:szCs w:val="24"/>
        </w:rPr>
        <w:t>Δ</w:t>
      </w:r>
      <w:r w:rsidRPr="00F10DB7">
        <w:rPr>
          <w:rFonts w:eastAsia="Times New Roman" w:cs="Times New Roman"/>
          <w:szCs w:val="24"/>
        </w:rPr>
        <w:t>εν είναι τυχαίο το γεγονός ότι βρίσκουμε τα ελληνικά προϊόντα φθηνότερα σε σο</w:t>
      </w:r>
      <w:r>
        <w:rPr>
          <w:rFonts w:eastAsia="Times New Roman" w:cs="Times New Roman"/>
          <w:szCs w:val="24"/>
        </w:rPr>
        <w:t>υ</w:t>
      </w:r>
      <w:r w:rsidRPr="00F10DB7">
        <w:rPr>
          <w:rFonts w:eastAsia="Times New Roman" w:cs="Times New Roman"/>
          <w:szCs w:val="24"/>
        </w:rPr>
        <w:t xml:space="preserve">περμάρκετ της Γερμανίας και της </w:t>
      </w:r>
      <w:r>
        <w:rPr>
          <w:rFonts w:eastAsia="Times New Roman" w:cs="Times New Roman"/>
          <w:szCs w:val="24"/>
        </w:rPr>
        <w:t>Γ</w:t>
      </w:r>
      <w:r>
        <w:rPr>
          <w:rFonts w:eastAsia="Times New Roman" w:cs="Times New Roman"/>
          <w:szCs w:val="24"/>
        </w:rPr>
        <w:t xml:space="preserve">αλλίας απ’ ό,τι </w:t>
      </w:r>
      <w:r w:rsidRPr="00F10DB7">
        <w:rPr>
          <w:rFonts w:eastAsia="Times New Roman" w:cs="Times New Roman"/>
          <w:szCs w:val="24"/>
        </w:rPr>
        <w:t>στην Ελλάδα</w:t>
      </w:r>
      <w:r>
        <w:rPr>
          <w:rFonts w:eastAsia="Times New Roman" w:cs="Times New Roman"/>
          <w:szCs w:val="24"/>
        </w:rPr>
        <w:t>.</w:t>
      </w:r>
    </w:p>
    <w:p w14:paraId="5FC2F9BD"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Επίσης,</w:t>
      </w:r>
      <w:r w:rsidRPr="00F10DB7">
        <w:rPr>
          <w:rFonts w:eastAsia="Times New Roman" w:cs="Times New Roman"/>
          <w:szCs w:val="24"/>
        </w:rPr>
        <w:t xml:space="preserve"> βασικό</w:t>
      </w:r>
      <w:r>
        <w:rPr>
          <w:rFonts w:eastAsia="Times New Roman" w:cs="Times New Roman"/>
          <w:szCs w:val="24"/>
        </w:rPr>
        <w:t xml:space="preserve"> ζήτημα για την αναγέννηση της ε</w:t>
      </w:r>
      <w:r w:rsidRPr="00F10DB7">
        <w:rPr>
          <w:rFonts w:eastAsia="Times New Roman" w:cs="Times New Roman"/>
          <w:szCs w:val="24"/>
        </w:rPr>
        <w:t>λληνικής οικονομίας</w:t>
      </w:r>
      <w:r>
        <w:rPr>
          <w:rFonts w:eastAsia="Times New Roman" w:cs="Times New Roman"/>
          <w:szCs w:val="24"/>
        </w:rPr>
        <w:t xml:space="preserve"> είναι η ανακήρυξη της ε</w:t>
      </w:r>
      <w:r w:rsidRPr="00F10DB7">
        <w:rPr>
          <w:rFonts w:eastAsia="Times New Roman" w:cs="Times New Roman"/>
          <w:szCs w:val="24"/>
        </w:rPr>
        <w:t>λληνικής ΑΟΖ</w:t>
      </w:r>
      <w:r>
        <w:rPr>
          <w:rFonts w:eastAsia="Times New Roman" w:cs="Times New Roman"/>
          <w:szCs w:val="24"/>
        </w:rPr>
        <w:t>,</w:t>
      </w:r>
      <w:r w:rsidRPr="00F10DB7">
        <w:rPr>
          <w:rFonts w:eastAsia="Times New Roman" w:cs="Times New Roman"/>
          <w:szCs w:val="24"/>
        </w:rPr>
        <w:t xml:space="preserve"> προκειμένου ένα εθνικό κράτος να διεκδι</w:t>
      </w:r>
      <w:r>
        <w:rPr>
          <w:rFonts w:eastAsia="Times New Roman" w:cs="Times New Roman"/>
          <w:szCs w:val="24"/>
        </w:rPr>
        <w:t>κήσει και να εκμεταλλευτεί τον ε</w:t>
      </w:r>
      <w:r w:rsidRPr="00F10DB7">
        <w:rPr>
          <w:rFonts w:eastAsia="Times New Roman" w:cs="Times New Roman"/>
          <w:szCs w:val="24"/>
        </w:rPr>
        <w:t>θνικό πλούτο της χώρας</w:t>
      </w:r>
      <w:r>
        <w:rPr>
          <w:rFonts w:eastAsia="Times New Roman" w:cs="Times New Roman"/>
          <w:szCs w:val="24"/>
        </w:rPr>
        <w:t>.</w:t>
      </w:r>
      <w:r w:rsidRPr="00F10DB7">
        <w:rPr>
          <w:rFonts w:eastAsia="Times New Roman" w:cs="Times New Roman"/>
          <w:szCs w:val="24"/>
        </w:rPr>
        <w:t xml:space="preserve"> </w:t>
      </w:r>
    </w:p>
    <w:p w14:paraId="5FC2F9BE" w14:textId="77777777" w:rsidR="0020643A" w:rsidRDefault="00E84ECF">
      <w:pPr>
        <w:spacing w:line="600" w:lineRule="auto"/>
        <w:ind w:firstLine="720"/>
        <w:contextualSpacing/>
        <w:jc w:val="both"/>
        <w:rPr>
          <w:rFonts w:eastAsia="Times New Roman" w:cs="Times New Roman"/>
          <w:szCs w:val="24"/>
        </w:rPr>
      </w:pPr>
      <w:r w:rsidRPr="00F10DB7">
        <w:rPr>
          <w:rFonts w:eastAsia="Times New Roman" w:cs="Times New Roman"/>
          <w:szCs w:val="24"/>
        </w:rPr>
        <w:t>Τέλος</w:t>
      </w:r>
      <w:r>
        <w:rPr>
          <w:rFonts w:eastAsia="Times New Roman" w:cs="Times New Roman"/>
          <w:szCs w:val="24"/>
        </w:rPr>
        <w:t>,</w:t>
      </w:r>
      <w:r w:rsidRPr="00F10DB7">
        <w:rPr>
          <w:rFonts w:eastAsia="Times New Roman" w:cs="Times New Roman"/>
          <w:szCs w:val="24"/>
        </w:rPr>
        <w:t xml:space="preserve"> η πάγια θέση μας </w:t>
      </w:r>
      <w:r>
        <w:rPr>
          <w:rFonts w:eastAsia="Times New Roman" w:cs="Times New Roman"/>
          <w:szCs w:val="24"/>
        </w:rPr>
        <w:t xml:space="preserve">είναι </w:t>
      </w:r>
      <w:r w:rsidRPr="00F10DB7">
        <w:rPr>
          <w:rFonts w:eastAsia="Times New Roman" w:cs="Times New Roman"/>
          <w:szCs w:val="24"/>
        </w:rPr>
        <w:t>ότι ελεύθερο είναι ένα έθνος μόνο όταν έχει τη δυνατότητα να έχει εθνικό νόμισμα</w:t>
      </w:r>
      <w:r>
        <w:rPr>
          <w:rFonts w:eastAsia="Times New Roman" w:cs="Times New Roman"/>
          <w:szCs w:val="24"/>
        </w:rPr>
        <w:t>.</w:t>
      </w:r>
      <w:r w:rsidRPr="00F10DB7">
        <w:rPr>
          <w:rFonts w:eastAsia="Times New Roman" w:cs="Times New Roman"/>
          <w:szCs w:val="24"/>
        </w:rPr>
        <w:t xml:space="preserve"> Η δέσμευση της πατρίδας μας με το ευρώ</w:t>
      </w:r>
      <w:r>
        <w:rPr>
          <w:rFonts w:eastAsia="Times New Roman" w:cs="Times New Roman"/>
          <w:szCs w:val="24"/>
        </w:rPr>
        <w:t>, ένα νόμισμα που αποδείχθηκε κακό γ</w:t>
      </w:r>
      <w:r w:rsidRPr="00F10DB7">
        <w:rPr>
          <w:rFonts w:eastAsia="Times New Roman" w:cs="Times New Roman"/>
          <w:szCs w:val="24"/>
        </w:rPr>
        <w:t>ια την εθνική μας οικονομία</w:t>
      </w:r>
      <w:r>
        <w:rPr>
          <w:rFonts w:eastAsia="Times New Roman" w:cs="Times New Roman"/>
          <w:szCs w:val="24"/>
        </w:rPr>
        <w:t>,</w:t>
      </w:r>
      <w:r w:rsidRPr="00F10DB7">
        <w:rPr>
          <w:rFonts w:eastAsia="Times New Roman" w:cs="Times New Roman"/>
          <w:szCs w:val="24"/>
        </w:rPr>
        <w:t xml:space="preserve"> υπήρξε μεγάλο λάθος</w:t>
      </w:r>
      <w:r>
        <w:rPr>
          <w:rFonts w:eastAsia="Times New Roman" w:cs="Times New Roman"/>
          <w:szCs w:val="24"/>
        </w:rPr>
        <w:t>. Προκειμένου να σταματήσει η οικονομική παρακ</w:t>
      </w:r>
      <w:r>
        <w:rPr>
          <w:rFonts w:eastAsia="Times New Roman" w:cs="Times New Roman"/>
          <w:szCs w:val="24"/>
        </w:rPr>
        <w:t>μή,</w:t>
      </w:r>
      <w:r w:rsidRPr="00F10DB7">
        <w:rPr>
          <w:rFonts w:eastAsia="Times New Roman" w:cs="Times New Roman"/>
          <w:szCs w:val="24"/>
        </w:rPr>
        <w:t xml:space="preserve"> πρέπει η Ελλάδα να επιστρέψει στην </w:t>
      </w:r>
      <w:r>
        <w:rPr>
          <w:rFonts w:eastAsia="Times New Roman" w:cs="Times New Roman"/>
          <w:szCs w:val="24"/>
        </w:rPr>
        <w:t xml:space="preserve">εθνική </w:t>
      </w:r>
      <w:r w:rsidRPr="00F10DB7">
        <w:rPr>
          <w:rFonts w:eastAsia="Times New Roman" w:cs="Times New Roman"/>
          <w:szCs w:val="24"/>
        </w:rPr>
        <w:t>παραγωγή</w:t>
      </w:r>
      <w:r>
        <w:rPr>
          <w:rFonts w:eastAsia="Times New Roman" w:cs="Times New Roman"/>
          <w:szCs w:val="24"/>
        </w:rPr>
        <w:t>,</w:t>
      </w:r>
      <w:r w:rsidRPr="00F10DB7">
        <w:rPr>
          <w:rFonts w:eastAsia="Times New Roman" w:cs="Times New Roman"/>
          <w:szCs w:val="24"/>
        </w:rPr>
        <w:t xml:space="preserve"> να εκμεταλλευτεί τον </w:t>
      </w:r>
      <w:r>
        <w:rPr>
          <w:rFonts w:eastAsia="Times New Roman" w:cs="Times New Roman"/>
          <w:szCs w:val="24"/>
        </w:rPr>
        <w:t xml:space="preserve">ορυκτό </w:t>
      </w:r>
      <w:r w:rsidRPr="00F10DB7">
        <w:rPr>
          <w:rFonts w:eastAsia="Times New Roman" w:cs="Times New Roman"/>
          <w:szCs w:val="24"/>
        </w:rPr>
        <w:t>της πλούτο</w:t>
      </w:r>
      <w:r>
        <w:rPr>
          <w:rFonts w:eastAsia="Times New Roman" w:cs="Times New Roman"/>
          <w:szCs w:val="24"/>
        </w:rPr>
        <w:t>.</w:t>
      </w:r>
      <w:r w:rsidRPr="00F10DB7">
        <w:rPr>
          <w:rFonts w:eastAsia="Times New Roman" w:cs="Times New Roman"/>
          <w:szCs w:val="24"/>
        </w:rPr>
        <w:t xml:space="preserve"> Τότε</w:t>
      </w:r>
      <w:r>
        <w:rPr>
          <w:rFonts w:eastAsia="Times New Roman" w:cs="Times New Roman"/>
          <w:szCs w:val="24"/>
        </w:rPr>
        <w:t>,</w:t>
      </w:r>
      <w:r w:rsidRPr="00F10DB7">
        <w:rPr>
          <w:rFonts w:eastAsia="Times New Roman" w:cs="Times New Roman"/>
          <w:szCs w:val="24"/>
        </w:rPr>
        <w:t xml:space="preserve"> πραγματικά</w:t>
      </w:r>
      <w:r>
        <w:rPr>
          <w:rFonts w:eastAsia="Times New Roman" w:cs="Times New Roman"/>
          <w:szCs w:val="24"/>
        </w:rPr>
        <w:t>, ελεύθερος</w:t>
      </w:r>
      <w:r w:rsidRPr="00F10DB7">
        <w:rPr>
          <w:rFonts w:eastAsia="Times New Roman" w:cs="Times New Roman"/>
          <w:szCs w:val="24"/>
        </w:rPr>
        <w:t xml:space="preserve"> ο Έλληνας θα έχει τη δυνατότητα </w:t>
      </w:r>
      <w:r>
        <w:rPr>
          <w:rFonts w:eastAsia="Times New Roman" w:cs="Times New Roman"/>
          <w:szCs w:val="24"/>
        </w:rPr>
        <w:t xml:space="preserve">να είναι νοικοκύρης στον τόπο του. </w:t>
      </w:r>
    </w:p>
    <w:p w14:paraId="5FC2F9BF"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Πέραν των θεμάτων του </w:t>
      </w:r>
      <w:r w:rsidRPr="00F10DB7">
        <w:rPr>
          <w:rFonts w:eastAsia="Times New Roman" w:cs="Times New Roman"/>
          <w:szCs w:val="24"/>
        </w:rPr>
        <w:t>προϋπολογισμού</w:t>
      </w:r>
      <w:r>
        <w:rPr>
          <w:rFonts w:eastAsia="Times New Roman" w:cs="Times New Roman"/>
          <w:szCs w:val="24"/>
        </w:rPr>
        <w:t>,</w:t>
      </w:r>
      <w:r w:rsidRPr="00F10DB7">
        <w:rPr>
          <w:rFonts w:eastAsia="Times New Roman" w:cs="Times New Roman"/>
          <w:szCs w:val="24"/>
        </w:rPr>
        <w:t xml:space="preserve"> </w:t>
      </w:r>
      <w:r>
        <w:rPr>
          <w:rFonts w:eastAsia="Times New Roman" w:cs="Times New Roman"/>
          <w:szCs w:val="24"/>
        </w:rPr>
        <w:t>στο επίκεντρο της πολιτική</w:t>
      </w:r>
      <w:r>
        <w:rPr>
          <w:rFonts w:eastAsia="Times New Roman" w:cs="Times New Roman"/>
          <w:szCs w:val="24"/>
        </w:rPr>
        <w:t>ς ζωής, τ</w:t>
      </w:r>
      <w:r w:rsidRPr="00F10DB7">
        <w:rPr>
          <w:rFonts w:eastAsia="Times New Roman" w:cs="Times New Roman"/>
          <w:szCs w:val="24"/>
        </w:rPr>
        <w:t>όσο και από πλευράς</w:t>
      </w:r>
      <w:r>
        <w:rPr>
          <w:rFonts w:eastAsia="Times New Roman" w:cs="Times New Roman"/>
          <w:szCs w:val="24"/>
        </w:rPr>
        <w:t xml:space="preserve"> της Νέας Δημοκρατίας, όσο και από πλευράς</w:t>
      </w:r>
      <w:r w:rsidRPr="00F10DB7">
        <w:rPr>
          <w:rFonts w:eastAsia="Times New Roman" w:cs="Times New Roman"/>
          <w:szCs w:val="24"/>
        </w:rPr>
        <w:t xml:space="preserve"> ΣΥΡΙΖΑ</w:t>
      </w:r>
      <w:r>
        <w:rPr>
          <w:rFonts w:eastAsia="Times New Roman" w:cs="Times New Roman"/>
          <w:szCs w:val="24"/>
        </w:rPr>
        <w:t>, είναι</w:t>
      </w:r>
      <w:r w:rsidRPr="00F10DB7">
        <w:rPr>
          <w:rFonts w:eastAsia="Times New Roman" w:cs="Times New Roman"/>
          <w:szCs w:val="24"/>
        </w:rPr>
        <w:t xml:space="preserve"> η Χρυσή Αυγή</w:t>
      </w:r>
      <w:r>
        <w:rPr>
          <w:rFonts w:eastAsia="Times New Roman" w:cs="Times New Roman"/>
          <w:szCs w:val="24"/>
        </w:rPr>
        <w:t>,</w:t>
      </w:r>
      <w:r w:rsidRPr="00F10DB7">
        <w:rPr>
          <w:rFonts w:eastAsia="Times New Roman" w:cs="Times New Roman"/>
          <w:szCs w:val="24"/>
        </w:rPr>
        <w:t xml:space="preserve"> το αν η Χρυσή Αυγή συνεργάζεται με τη Νέα Δημοκρατία</w:t>
      </w:r>
      <w:r>
        <w:rPr>
          <w:rFonts w:eastAsia="Times New Roman" w:cs="Times New Roman"/>
          <w:szCs w:val="24"/>
        </w:rPr>
        <w:t>,</w:t>
      </w:r>
      <w:r w:rsidRPr="00F10DB7">
        <w:rPr>
          <w:rFonts w:eastAsia="Times New Roman" w:cs="Times New Roman"/>
          <w:szCs w:val="24"/>
        </w:rPr>
        <w:t xml:space="preserve"> όπως λέει ο ΣΥΡΙΖΑ </w:t>
      </w:r>
      <w:r>
        <w:rPr>
          <w:rFonts w:eastAsia="Times New Roman" w:cs="Times New Roman"/>
          <w:szCs w:val="24"/>
        </w:rPr>
        <w:t>ή</w:t>
      </w:r>
      <w:r w:rsidRPr="00F10DB7">
        <w:rPr>
          <w:rFonts w:eastAsia="Times New Roman" w:cs="Times New Roman"/>
          <w:szCs w:val="24"/>
        </w:rPr>
        <w:t xml:space="preserve"> το αν η Χρυσή Αυγή συνεργάζεται με το ΣΥΡΙΖΑ</w:t>
      </w:r>
      <w:r>
        <w:rPr>
          <w:rFonts w:eastAsia="Times New Roman" w:cs="Times New Roman"/>
          <w:szCs w:val="24"/>
        </w:rPr>
        <w:t>,</w:t>
      </w:r>
      <w:r w:rsidRPr="00F10DB7">
        <w:rPr>
          <w:rFonts w:eastAsia="Times New Roman" w:cs="Times New Roman"/>
          <w:szCs w:val="24"/>
        </w:rPr>
        <w:t xml:space="preserve"> όπως λέει</w:t>
      </w:r>
      <w:r>
        <w:rPr>
          <w:rFonts w:eastAsia="Times New Roman" w:cs="Times New Roman"/>
          <w:szCs w:val="24"/>
        </w:rPr>
        <w:t xml:space="preserve"> η</w:t>
      </w:r>
      <w:r w:rsidRPr="00F10DB7">
        <w:rPr>
          <w:rFonts w:eastAsia="Times New Roman" w:cs="Times New Roman"/>
          <w:szCs w:val="24"/>
        </w:rPr>
        <w:t xml:space="preserve"> Νέα Δημοκρατία</w:t>
      </w:r>
      <w:r>
        <w:rPr>
          <w:rFonts w:eastAsia="Times New Roman" w:cs="Times New Roman"/>
          <w:szCs w:val="24"/>
        </w:rPr>
        <w:t>.</w:t>
      </w:r>
      <w:r w:rsidRPr="00F10DB7">
        <w:rPr>
          <w:rFonts w:eastAsia="Times New Roman" w:cs="Times New Roman"/>
          <w:szCs w:val="24"/>
        </w:rPr>
        <w:t xml:space="preserve"> </w:t>
      </w:r>
    </w:p>
    <w:p w14:paraId="5FC2F9C0" w14:textId="77777777" w:rsidR="0020643A" w:rsidRDefault="00E84ECF">
      <w:pPr>
        <w:spacing w:line="600" w:lineRule="auto"/>
        <w:ind w:firstLine="720"/>
        <w:contextualSpacing/>
        <w:jc w:val="both"/>
        <w:rPr>
          <w:rFonts w:eastAsia="Times New Roman" w:cs="Times New Roman"/>
          <w:szCs w:val="24"/>
        </w:rPr>
      </w:pPr>
      <w:r w:rsidRPr="00F10DB7">
        <w:rPr>
          <w:rFonts w:eastAsia="Times New Roman" w:cs="Times New Roman"/>
          <w:szCs w:val="24"/>
        </w:rPr>
        <w:t>Μάλιστα</w:t>
      </w:r>
      <w:r>
        <w:rPr>
          <w:rFonts w:eastAsia="Times New Roman" w:cs="Times New Roman"/>
          <w:szCs w:val="24"/>
        </w:rPr>
        <w:t>, ο κύριος αρθρογράφος της εφημερίδο</w:t>
      </w:r>
      <w:r w:rsidRPr="00F10DB7">
        <w:rPr>
          <w:rFonts w:eastAsia="Times New Roman" w:cs="Times New Roman"/>
          <w:szCs w:val="24"/>
        </w:rPr>
        <w:t xml:space="preserve">ς </w:t>
      </w:r>
      <w:r>
        <w:rPr>
          <w:rFonts w:eastAsia="Times New Roman" w:cs="Times New Roman"/>
          <w:szCs w:val="24"/>
        </w:rPr>
        <w:t>«</w:t>
      </w:r>
      <w:r w:rsidRPr="00F10DB7">
        <w:rPr>
          <w:rFonts w:eastAsia="Times New Roman" w:cs="Times New Roman"/>
          <w:szCs w:val="24"/>
        </w:rPr>
        <w:t>ΤΑ ΝΕΑ</w:t>
      </w:r>
      <w:r>
        <w:rPr>
          <w:rFonts w:eastAsia="Times New Roman" w:cs="Times New Roman"/>
          <w:szCs w:val="24"/>
        </w:rPr>
        <w:t>», ο κ.</w:t>
      </w:r>
      <w:r w:rsidRPr="00F10DB7">
        <w:rPr>
          <w:rFonts w:eastAsia="Times New Roman" w:cs="Times New Roman"/>
          <w:szCs w:val="24"/>
        </w:rPr>
        <w:t xml:space="preserve"> Πρετεντέρης </w:t>
      </w:r>
      <w:r>
        <w:rPr>
          <w:rFonts w:eastAsia="Times New Roman" w:cs="Times New Roman"/>
          <w:szCs w:val="24"/>
        </w:rPr>
        <w:t>-πού</w:t>
      </w:r>
      <w:r w:rsidRPr="00F10DB7">
        <w:rPr>
          <w:rFonts w:eastAsia="Times New Roman" w:cs="Times New Roman"/>
          <w:szCs w:val="24"/>
        </w:rPr>
        <w:t xml:space="preserve"> κατάντησε Νέα Δημοκρατία</w:t>
      </w:r>
      <w:r>
        <w:rPr>
          <w:rFonts w:eastAsia="Times New Roman" w:cs="Times New Roman"/>
          <w:szCs w:val="24"/>
        </w:rPr>
        <w:t>,</w:t>
      </w:r>
      <w:r w:rsidRPr="00F10DB7">
        <w:rPr>
          <w:rFonts w:eastAsia="Times New Roman" w:cs="Times New Roman"/>
          <w:szCs w:val="24"/>
        </w:rPr>
        <w:t xml:space="preserve"> να την υποστηρίζει ο Πρετεντέρης</w:t>
      </w:r>
      <w:r>
        <w:rPr>
          <w:rFonts w:eastAsia="Times New Roman" w:cs="Times New Roman"/>
          <w:szCs w:val="24"/>
        </w:rPr>
        <w:t>- έγραψε μόλις χ</w:t>
      </w:r>
      <w:r w:rsidRPr="00F10DB7">
        <w:rPr>
          <w:rFonts w:eastAsia="Times New Roman" w:cs="Times New Roman"/>
          <w:szCs w:val="24"/>
        </w:rPr>
        <w:t>θες</w:t>
      </w:r>
      <w:r>
        <w:rPr>
          <w:rFonts w:eastAsia="Times New Roman" w:cs="Times New Roman"/>
          <w:szCs w:val="24"/>
        </w:rPr>
        <w:t>:</w:t>
      </w:r>
      <w:r w:rsidRPr="00F10DB7">
        <w:rPr>
          <w:rFonts w:eastAsia="Times New Roman" w:cs="Times New Roman"/>
          <w:szCs w:val="24"/>
        </w:rPr>
        <w:t xml:space="preserve"> </w:t>
      </w:r>
      <w:r>
        <w:rPr>
          <w:rFonts w:eastAsia="Times New Roman" w:cs="Times New Roman"/>
          <w:szCs w:val="24"/>
        </w:rPr>
        <w:t>«</w:t>
      </w:r>
      <w:r w:rsidRPr="00F10DB7">
        <w:rPr>
          <w:rFonts w:eastAsia="Times New Roman" w:cs="Times New Roman"/>
          <w:szCs w:val="24"/>
        </w:rPr>
        <w:t xml:space="preserve">Γιατί άραγε ο Πρωθυπουργός </w:t>
      </w:r>
      <w:r>
        <w:rPr>
          <w:rFonts w:eastAsia="Times New Roman" w:cs="Times New Roman"/>
          <w:szCs w:val="24"/>
        </w:rPr>
        <w:t>πήρε</w:t>
      </w:r>
      <w:r w:rsidRPr="00F10DB7">
        <w:rPr>
          <w:rFonts w:eastAsia="Times New Roman" w:cs="Times New Roman"/>
          <w:szCs w:val="24"/>
        </w:rPr>
        <w:t xml:space="preserve"> τους φίλους του και </w:t>
      </w:r>
      <w:r>
        <w:rPr>
          <w:rFonts w:eastAsia="Times New Roman" w:cs="Times New Roman"/>
          <w:szCs w:val="24"/>
        </w:rPr>
        <w:t>δεκαοχτώ</w:t>
      </w:r>
      <w:r w:rsidRPr="00F10DB7">
        <w:rPr>
          <w:rFonts w:eastAsia="Times New Roman" w:cs="Times New Roman"/>
          <w:szCs w:val="24"/>
        </w:rPr>
        <w:t xml:space="preserve"> διμοιρίες ΜΑΤ </w:t>
      </w:r>
      <w:r>
        <w:rPr>
          <w:rFonts w:eastAsia="Times New Roman" w:cs="Times New Roman"/>
          <w:szCs w:val="24"/>
        </w:rPr>
        <w:t>για να πάει σε μ</w:t>
      </w:r>
      <w:r>
        <w:rPr>
          <w:rFonts w:eastAsia="Times New Roman" w:cs="Times New Roman"/>
          <w:szCs w:val="24"/>
        </w:rPr>
        <w:t>ί</w:t>
      </w:r>
      <w:r w:rsidRPr="00F10DB7">
        <w:rPr>
          <w:rFonts w:eastAsia="Times New Roman" w:cs="Times New Roman"/>
          <w:szCs w:val="24"/>
        </w:rPr>
        <w:t>α πόλη που κατ</w:t>
      </w:r>
      <w:r w:rsidRPr="00F10DB7">
        <w:rPr>
          <w:rFonts w:eastAsia="Times New Roman" w:cs="Times New Roman"/>
          <w:szCs w:val="24"/>
        </w:rPr>
        <w:t>αφανώς τον αποστρέφεται</w:t>
      </w:r>
      <w:r>
        <w:rPr>
          <w:rFonts w:eastAsia="Times New Roman" w:cs="Times New Roman"/>
          <w:szCs w:val="24"/>
        </w:rPr>
        <w:t>,</w:t>
      </w:r>
      <w:r w:rsidRPr="00F10DB7">
        <w:rPr>
          <w:rFonts w:eastAsia="Times New Roman" w:cs="Times New Roman"/>
          <w:szCs w:val="24"/>
        </w:rPr>
        <w:t xml:space="preserve"> </w:t>
      </w:r>
      <w:r>
        <w:rPr>
          <w:rFonts w:eastAsia="Times New Roman" w:cs="Times New Roman"/>
          <w:szCs w:val="24"/>
        </w:rPr>
        <w:t>να εκφωνήσει σε μισο</w:t>
      </w:r>
      <w:r w:rsidRPr="00F10DB7">
        <w:rPr>
          <w:rFonts w:eastAsia="Times New Roman" w:cs="Times New Roman"/>
          <w:szCs w:val="24"/>
        </w:rPr>
        <w:t>άδειο γήπεδο ένα</w:t>
      </w:r>
      <w:r>
        <w:rPr>
          <w:rFonts w:eastAsia="Times New Roman" w:cs="Times New Roman"/>
          <w:szCs w:val="24"/>
        </w:rPr>
        <w:t>ν</w:t>
      </w:r>
      <w:r w:rsidRPr="00F10DB7">
        <w:rPr>
          <w:rFonts w:eastAsia="Times New Roman" w:cs="Times New Roman"/>
          <w:szCs w:val="24"/>
        </w:rPr>
        <w:t xml:space="preserve"> δεκάρικο εναντίον του Μιχαλολιάκου</w:t>
      </w:r>
      <w:r>
        <w:rPr>
          <w:rFonts w:eastAsia="Times New Roman" w:cs="Times New Roman"/>
          <w:szCs w:val="24"/>
        </w:rPr>
        <w:t>;».</w:t>
      </w:r>
    </w:p>
    <w:p w14:paraId="5FC2F9C1"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Η Νέα Δημοκρατία μετά από πολύ καιρό</w:t>
      </w:r>
      <w:r w:rsidRPr="00F10DB7">
        <w:rPr>
          <w:rFonts w:eastAsia="Times New Roman" w:cs="Times New Roman"/>
          <w:szCs w:val="24"/>
        </w:rPr>
        <w:t xml:space="preserve"> και βλέποντας έναν ολόκληρο λαό </w:t>
      </w:r>
      <w:r>
        <w:rPr>
          <w:rFonts w:eastAsia="Times New Roman" w:cs="Times New Roman"/>
          <w:szCs w:val="24"/>
        </w:rPr>
        <w:t xml:space="preserve">να αντιδρά, θυμήθηκε, με αρκετή καθυστέρηση βεβαίως, ότι η </w:t>
      </w:r>
      <w:r w:rsidRPr="00F10DB7">
        <w:rPr>
          <w:rFonts w:eastAsia="Times New Roman" w:cs="Times New Roman"/>
          <w:szCs w:val="24"/>
        </w:rPr>
        <w:t>Συμφωνία των Πρεσπών είναι</w:t>
      </w:r>
      <w:r>
        <w:rPr>
          <w:rFonts w:eastAsia="Times New Roman" w:cs="Times New Roman"/>
          <w:szCs w:val="24"/>
        </w:rPr>
        <w:t>,</w:t>
      </w:r>
      <w:r w:rsidRPr="00F10DB7">
        <w:rPr>
          <w:rFonts w:eastAsia="Times New Roman" w:cs="Times New Roman"/>
          <w:szCs w:val="24"/>
        </w:rPr>
        <w:t xml:space="preserve"> ενδεχομένως</w:t>
      </w:r>
      <w:r>
        <w:rPr>
          <w:rFonts w:eastAsia="Times New Roman" w:cs="Times New Roman"/>
          <w:szCs w:val="24"/>
        </w:rPr>
        <w:t>,</w:t>
      </w:r>
      <w:r w:rsidRPr="00F10DB7">
        <w:rPr>
          <w:rFonts w:eastAsia="Times New Roman" w:cs="Times New Roman"/>
          <w:szCs w:val="24"/>
        </w:rPr>
        <w:t xml:space="preserve"> </w:t>
      </w:r>
      <w:r>
        <w:rPr>
          <w:rFonts w:eastAsia="Times New Roman" w:cs="Times New Roman"/>
          <w:szCs w:val="24"/>
        </w:rPr>
        <w:t>προδοσία κ</w:t>
      </w:r>
      <w:r w:rsidRPr="00F10DB7">
        <w:rPr>
          <w:rFonts w:eastAsia="Times New Roman" w:cs="Times New Roman"/>
          <w:szCs w:val="24"/>
        </w:rPr>
        <w:t>αι έδωσε εντολή στους Βουλευτές</w:t>
      </w:r>
      <w:r>
        <w:rPr>
          <w:rFonts w:eastAsia="Times New Roman" w:cs="Times New Roman"/>
          <w:szCs w:val="24"/>
        </w:rPr>
        <w:t xml:space="preserve"> και στα στελέχη της</w:t>
      </w:r>
      <w:r w:rsidRPr="00F10DB7">
        <w:rPr>
          <w:rFonts w:eastAsia="Times New Roman" w:cs="Times New Roman"/>
          <w:szCs w:val="24"/>
        </w:rPr>
        <w:t xml:space="preserve"> να επιτίθενται στο ΣΥΡΙΖΑ</w:t>
      </w:r>
      <w:r>
        <w:rPr>
          <w:rFonts w:eastAsia="Times New Roman" w:cs="Times New Roman"/>
          <w:szCs w:val="24"/>
        </w:rPr>
        <w:t>,</w:t>
      </w:r>
      <w:r w:rsidRPr="00F10DB7">
        <w:rPr>
          <w:rFonts w:eastAsia="Times New Roman" w:cs="Times New Roman"/>
          <w:szCs w:val="24"/>
        </w:rPr>
        <w:t xml:space="preserve"> αλλά να μη θέτουν θέμα ονόματος</w:t>
      </w:r>
      <w:r>
        <w:rPr>
          <w:rFonts w:eastAsia="Times New Roman" w:cs="Times New Roman"/>
          <w:szCs w:val="24"/>
        </w:rPr>
        <w:t>,</w:t>
      </w:r>
      <w:r w:rsidRPr="00F10DB7">
        <w:rPr>
          <w:rFonts w:eastAsia="Times New Roman" w:cs="Times New Roman"/>
          <w:szCs w:val="24"/>
        </w:rPr>
        <w:t xml:space="preserve"> παρά μόνο εθνικότητας και γλώσσας</w:t>
      </w:r>
      <w:r>
        <w:rPr>
          <w:rFonts w:eastAsia="Times New Roman" w:cs="Times New Roman"/>
          <w:szCs w:val="24"/>
        </w:rPr>
        <w:t>.</w:t>
      </w:r>
    </w:p>
    <w:p w14:paraId="5FC2F9C2"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Μάλιστα,</w:t>
      </w:r>
      <w:r w:rsidRPr="00F10DB7">
        <w:rPr>
          <w:rFonts w:eastAsia="Times New Roman" w:cs="Times New Roman"/>
          <w:szCs w:val="24"/>
        </w:rPr>
        <w:t xml:space="preserve"> ο ίδιος ο κ</w:t>
      </w:r>
      <w:r>
        <w:rPr>
          <w:rFonts w:eastAsia="Times New Roman" w:cs="Times New Roman"/>
          <w:szCs w:val="24"/>
        </w:rPr>
        <w:t>. Μητσοτάκης από το β</w:t>
      </w:r>
      <w:r w:rsidRPr="00F10DB7">
        <w:rPr>
          <w:rFonts w:eastAsia="Times New Roman" w:cs="Times New Roman"/>
          <w:szCs w:val="24"/>
        </w:rPr>
        <w:t xml:space="preserve">ήμα </w:t>
      </w:r>
      <w:r>
        <w:rPr>
          <w:rFonts w:eastAsia="Times New Roman" w:cs="Times New Roman"/>
          <w:szCs w:val="24"/>
        </w:rPr>
        <w:t xml:space="preserve">του συνεδρίου </w:t>
      </w:r>
      <w:r w:rsidRPr="00F10DB7">
        <w:rPr>
          <w:rFonts w:eastAsia="Times New Roman" w:cs="Times New Roman"/>
          <w:szCs w:val="24"/>
        </w:rPr>
        <w:t xml:space="preserve">της Νέας Δημοκρατίας </w:t>
      </w:r>
      <w:r>
        <w:rPr>
          <w:rFonts w:eastAsia="Times New Roman" w:cs="Times New Roman"/>
          <w:szCs w:val="24"/>
        </w:rPr>
        <w:t>είπε:</w:t>
      </w:r>
      <w:r>
        <w:rPr>
          <w:rFonts w:eastAsia="Times New Roman" w:cs="Times New Roman"/>
          <w:szCs w:val="24"/>
        </w:rPr>
        <w:t xml:space="preserve"> «Η Νέα Δημοκρατία </w:t>
      </w:r>
      <w:r w:rsidRPr="00F10DB7">
        <w:rPr>
          <w:rFonts w:eastAsia="Times New Roman" w:cs="Times New Roman"/>
          <w:szCs w:val="24"/>
        </w:rPr>
        <w:t>δεν θα κυρώσει τη Συμφωνία των Πρεσπών</w:t>
      </w:r>
      <w:r>
        <w:rPr>
          <w:rFonts w:eastAsia="Times New Roman" w:cs="Times New Roman"/>
          <w:szCs w:val="24"/>
        </w:rPr>
        <w:t>,</w:t>
      </w:r>
      <w:r w:rsidRPr="00F10DB7">
        <w:rPr>
          <w:rFonts w:eastAsia="Times New Roman" w:cs="Times New Roman"/>
          <w:szCs w:val="24"/>
        </w:rPr>
        <w:t xml:space="preserve"> ούτε τώρα</w:t>
      </w:r>
      <w:r>
        <w:rPr>
          <w:rFonts w:eastAsia="Times New Roman" w:cs="Times New Roman"/>
          <w:szCs w:val="24"/>
        </w:rPr>
        <w:t>,</w:t>
      </w:r>
      <w:r w:rsidRPr="00F10DB7">
        <w:rPr>
          <w:rFonts w:eastAsia="Times New Roman" w:cs="Times New Roman"/>
          <w:szCs w:val="24"/>
        </w:rPr>
        <w:t xml:space="preserve"> ούτε στην επόμενη Βουλή</w:t>
      </w:r>
      <w:r>
        <w:rPr>
          <w:rFonts w:eastAsia="Times New Roman" w:cs="Times New Roman"/>
          <w:szCs w:val="24"/>
        </w:rPr>
        <w:t>,</w:t>
      </w:r>
      <w:r w:rsidRPr="00F10DB7">
        <w:rPr>
          <w:rFonts w:eastAsia="Times New Roman" w:cs="Times New Roman"/>
          <w:szCs w:val="24"/>
        </w:rPr>
        <w:t xml:space="preserve"> ούτε ποτέ</w:t>
      </w:r>
      <w:r>
        <w:rPr>
          <w:rFonts w:eastAsia="Times New Roman" w:cs="Times New Roman"/>
          <w:szCs w:val="24"/>
        </w:rPr>
        <w:t>».</w:t>
      </w:r>
      <w:r w:rsidRPr="00F10DB7">
        <w:rPr>
          <w:rFonts w:eastAsia="Times New Roman" w:cs="Times New Roman"/>
          <w:szCs w:val="24"/>
        </w:rPr>
        <w:t xml:space="preserve"> Θα μπορούσε να πει κάτι πολύ απλούστερο και ξεκάθαρο</w:t>
      </w:r>
      <w:r>
        <w:rPr>
          <w:rFonts w:eastAsia="Times New Roman" w:cs="Times New Roman"/>
          <w:szCs w:val="24"/>
        </w:rPr>
        <w:t>,</w:t>
      </w:r>
      <w:r w:rsidRPr="00F10DB7">
        <w:rPr>
          <w:rFonts w:eastAsia="Times New Roman" w:cs="Times New Roman"/>
          <w:szCs w:val="24"/>
        </w:rPr>
        <w:t xml:space="preserve"> ότι θα </w:t>
      </w:r>
      <w:r>
        <w:rPr>
          <w:rFonts w:eastAsia="Times New Roman" w:cs="Times New Roman"/>
          <w:szCs w:val="24"/>
        </w:rPr>
        <w:t>α</w:t>
      </w:r>
      <w:r w:rsidRPr="00F10DB7">
        <w:rPr>
          <w:rFonts w:eastAsia="Times New Roman" w:cs="Times New Roman"/>
          <w:szCs w:val="24"/>
        </w:rPr>
        <w:t>κυρώσει τη Συμφωνία των Πρεσπών</w:t>
      </w:r>
      <w:r>
        <w:rPr>
          <w:rFonts w:eastAsia="Times New Roman" w:cs="Times New Roman"/>
          <w:szCs w:val="24"/>
        </w:rPr>
        <w:t>.</w:t>
      </w:r>
      <w:r w:rsidRPr="00F10DB7">
        <w:rPr>
          <w:rFonts w:eastAsia="Times New Roman" w:cs="Times New Roman"/>
          <w:szCs w:val="24"/>
        </w:rPr>
        <w:t xml:space="preserve"> Και αυτό δεν το είπε</w:t>
      </w:r>
      <w:r>
        <w:rPr>
          <w:rFonts w:eastAsia="Times New Roman" w:cs="Times New Roman"/>
          <w:szCs w:val="24"/>
        </w:rPr>
        <w:t>.</w:t>
      </w:r>
      <w:r w:rsidRPr="00F10DB7">
        <w:rPr>
          <w:rFonts w:eastAsia="Times New Roman" w:cs="Times New Roman"/>
          <w:szCs w:val="24"/>
        </w:rPr>
        <w:t xml:space="preserve"> Αντίθετα</w:t>
      </w:r>
      <w:r>
        <w:rPr>
          <w:rFonts w:eastAsia="Times New Roman" w:cs="Times New Roman"/>
          <w:szCs w:val="24"/>
        </w:rPr>
        <w:t>,</w:t>
      </w:r>
      <w:r w:rsidRPr="00F10DB7">
        <w:rPr>
          <w:rFonts w:eastAsia="Times New Roman" w:cs="Times New Roman"/>
          <w:szCs w:val="24"/>
        </w:rPr>
        <w:t xml:space="preserve"> έχει αφήσει ανοιχτό το</w:t>
      </w:r>
      <w:r w:rsidRPr="00F10DB7">
        <w:rPr>
          <w:rFonts w:eastAsia="Times New Roman" w:cs="Times New Roman"/>
          <w:szCs w:val="24"/>
        </w:rPr>
        <w:t xml:space="preserve"> ενδεχόμενο </w:t>
      </w:r>
      <w:r>
        <w:rPr>
          <w:rFonts w:eastAsia="Times New Roman" w:cs="Times New Roman"/>
          <w:szCs w:val="24"/>
        </w:rPr>
        <w:t>εάν</w:t>
      </w:r>
      <w:r w:rsidRPr="00F10DB7">
        <w:rPr>
          <w:rFonts w:eastAsia="Times New Roman" w:cs="Times New Roman"/>
          <w:szCs w:val="24"/>
        </w:rPr>
        <w:t xml:space="preserve"> ψηφιστεί από την παρούσα </w:t>
      </w:r>
      <w:r>
        <w:rPr>
          <w:rFonts w:eastAsia="Times New Roman" w:cs="Times New Roman"/>
          <w:szCs w:val="24"/>
        </w:rPr>
        <w:t xml:space="preserve">Βουλή, </w:t>
      </w:r>
      <w:r w:rsidRPr="00F10DB7">
        <w:rPr>
          <w:rFonts w:eastAsia="Times New Roman" w:cs="Times New Roman"/>
          <w:szCs w:val="24"/>
        </w:rPr>
        <w:t>να την αποδεχθεί</w:t>
      </w:r>
      <w:r>
        <w:rPr>
          <w:rFonts w:eastAsia="Times New Roman" w:cs="Times New Roman"/>
          <w:szCs w:val="24"/>
        </w:rPr>
        <w:t>.</w:t>
      </w:r>
      <w:r w:rsidRPr="00F10DB7">
        <w:rPr>
          <w:rFonts w:eastAsia="Times New Roman" w:cs="Times New Roman"/>
          <w:szCs w:val="24"/>
        </w:rPr>
        <w:t xml:space="preserve"> Η </w:t>
      </w:r>
      <w:r>
        <w:rPr>
          <w:rFonts w:eastAsia="Times New Roman" w:cs="Times New Roman"/>
          <w:szCs w:val="24"/>
        </w:rPr>
        <w:t>Χρυσή Αυγή σε αυτό είναι αντίθετη και σταθερή</w:t>
      </w:r>
      <w:r w:rsidRPr="00F10DB7">
        <w:rPr>
          <w:rFonts w:eastAsia="Times New Roman" w:cs="Times New Roman"/>
          <w:szCs w:val="24"/>
        </w:rPr>
        <w:t xml:space="preserve"> στη γραμμή </w:t>
      </w:r>
      <w:r>
        <w:rPr>
          <w:rFonts w:eastAsia="Times New Roman" w:cs="Times New Roman"/>
          <w:szCs w:val="24"/>
        </w:rPr>
        <w:t>της:</w:t>
      </w:r>
      <w:r w:rsidRPr="00F10DB7">
        <w:rPr>
          <w:rFonts w:eastAsia="Times New Roman" w:cs="Times New Roman"/>
          <w:szCs w:val="24"/>
        </w:rPr>
        <w:t xml:space="preserve"> κανένα</w:t>
      </w:r>
      <w:r>
        <w:rPr>
          <w:rFonts w:eastAsia="Times New Roman" w:cs="Times New Roman"/>
          <w:szCs w:val="24"/>
        </w:rPr>
        <w:t>ς</w:t>
      </w:r>
      <w:r w:rsidRPr="00F10DB7">
        <w:rPr>
          <w:rFonts w:eastAsia="Times New Roman" w:cs="Times New Roman"/>
          <w:szCs w:val="24"/>
        </w:rPr>
        <w:t xml:space="preserve"> συμβιβασμό</w:t>
      </w:r>
      <w:r>
        <w:rPr>
          <w:rFonts w:eastAsia="Times New Roman" w:cs="Times New Roman"/>
          <w:szCs w:val="24"/>
        </w:rPr>
        <w:t>ς</w:t>
      </w:r>
      <w:r w:rsidRPr="00F10DB7">
        <w:rPr>
          <w:rFonts w:eastAsia="Times New Roman" w:cs="Times New Roman"/>
          <w:szCs w:val="24"/>
        </w:rPr>
        <w:t xml:space="preserve"> για τη Μακεδονία </w:t>
      </w:r>
      <w:r>
        <w:rPr>
          <w:rFonts w:eastAsia="Times New Roman" w:cs="Times New Roman"/>
          <w:szCs w:val="24"/>
        </w:rPr>
        <w:t>μας!</w:t>
      </w:r>
      <w:r w:rsidRPr="00F10DB7">
        <w:rPr>
          <w:rFonts w:eastAsia="Times New Roman" w:cs="Times New Roman"/>
          <w:szCs w:val="24"/>
        </w:rPr>
        <w:t xml:space="preserve"> </w:t>
      </w:r>
    </w:p>
    <w:p w14:paraId="5FC2F9C3" w14:textId="77777777" w:rsidR="0020643A" w:rsidRDefault="00E84ECF">
      <w:pPr>
        <w:spacing w:line="600" w:lineRule="auto"/>
        <w:ind w:firstLine="720"/>
        <w:contextualSpacing/>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5FC2F9C4"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Θα πούν</w:t>
      </w:r>
      <w:r w:rsidRPr="00F10DB7">
        <w:rPr>
          <w:rFonts w:eastAsia="Times New Roman" w:cs="Times New Roman"/>
          <w:szCs w:val="24"/>
        </w:rPr>
        <w:t xml:space="preserve">ε βέβαια ότι δεν είναι </w:t>
      </w:r>
      <w:r w:rsidRPr="00F10DB7">
        <w:rPr>
          <w:rFonts w:eastAsia="Times New Roman" w:cs="Times New Roman"/>
          <w:szCs w:val="24"/>
        </w:rPr>
        <w:t>δυνατόν να γίνει αυτό</w:t>
      </w:r>
      <w:r>
        <w:rPr>
          <w:rFonts w:eastAsia="Times New Roman" w:cs="Times New Roman"/>
          <w:szCs w:val="24"/>
        </w:rPr>
        <w:t>, ότι εάν έχει γίνει μι</w:t>
      </w:r>
      <w:r w:rsidRPr="00F10DB7">
        <w:rPr>
          <w:rFonts w:eastAsia="Times New Roman" w:cs="Times New Roman"/>
          <w:szCs w:val="24"/>
        </w:rPr>
        <w:t>α συμφωνία διμερής</w:t>
      </w:r>
      <w:r>
        <w:rPr>
          <w:rFonts w:eastAsia="Times New Roman" w:cs="Times New Roman"/>
          <w:szCs w:val="24"/>
        </w:rPr>
        <w:t>,</w:t>
      </w:r>
      <w:r w:rsidRPr="00F10DB7">
        <w:rPr>
          <w:rFonts w:eastAsia="Times New Roman" w:cs="Times New Roman"/>
          <w:szCs w:val="24"/>
        </w:rPr>
        <w:t xml:space="preserve"> δεν μπορεί να την ακυρώσει</w:t>
      </w:r>
      <w:r>
        <w:rPr>
          <w:rFonts w:eastAsia="Times New Roman" w:cs="Times New Roman"/>
          <w:szCs w:val="24"/>
        </w:rPr>
        <w:t>.</w:t>
      </w:r>
      <w:r w:rsidRPr="00F10DB7">
        <w:rPr>
          <w:rFonts w:eastAsia="Times New Roman" w:cs="Times New Roman"/>
          <w:szCs w:val="24"/>
        </w:rPr>
        <w:t xml:space="preserve"> Και </w:t>
      </w:r>
      <w:r>
        <w:rPr>
          <w:rFonts w:eastAsia="Times New Roman" w:cs="Times New Roman"/>
          <w:szCs w:val="24"/>
        </w:rPr>
        <w:t>όμως,</w:t>
      </w:r>
      <w:r w:rsidRPr="00F10DB7">
        <w:rPr>
          <w:rFonts w:eastAsia="Times New Roman" w:cs="Times New Roman"/>
          <w:szCs w:val="24"/>
        </w:rPr>
        <w:t xml:space="preserve"> υπάρχει ένα παράδειγμα</w:t>
      </w:r>
      <w:r>
        <w:rPr>
          <w:rFonts w:eastAsia="Times New Roman" w:cs="Times New Roman"/>
          <w:szCs w:val="24"/>
        </w:rPr>
        <w:t xml:space="preserve"> πολύ γνωστό. </w:t>
      </w:r>
      <w:r w:rsidRPr="00F10DB7">
        <w:rPr>
          <w:rFonts w:eastAsia="Times New Roman" w:cs="Times New Roman"/>
          <w:szCs w:val="24"/>
        </w:rPr>
        <w:t>Είχαμε συμφωνήσει με την Αλβανία</w:t>
      </w:r>
      <w:r>
        <w:rPr>
          <w:rFonts w:eastAsia="Times New Roman" w:cs="Times New Roman"/>
          <w:szCs w:val="24"/>
        </w:rPr>
        <w:t xml:space="preserve"> ΑΟΖ</w:t>
      </w:r>
      <w:r w:rsidRPr="00F10DB7">
        <w:rPr>
          <w:rFonts w:eastAsia="Times New Roman" w:cs="Times New Roman"/>
          <w:szCs w:val="24"/>
        </w:rPr>
        <w:t xml:space="preserve"> επί των ημερών του </w:t>
      </w:r>
      <w:r>
        <w:rPr>
          <w:rFonts w:eastAsia="Times New Roman" w:cs="Times New Roman"/>
          <w:szCs w:val="24"/>
        </w:rPr>
        <w:t xml:space="preserve">Μπερίσα </w:t>
      </w:r>
      <w:r w:rsidRPr="00F10DB7">
        <w:rPr>
          <w:rFonts w:eastAsia="Times New Roman" w:cs="Times New Roman"/>
          <w:szCs w:val="24"/>
        </w:rPr>
        <w:t xml:space="preserve">και ήρθε η επόμενη Κυβέρνηση και </w:t>
      </w:r>
      <w:r>
        <w:rPr>
          <w:rFonts w:eastAsia="Times New Roman" w:cs="Times New Roman"/>
          <w:szCs w:val="24"/>
        </w:rPr>
        <w:t xml:space="preserve">κατήργησε </w:t>
      </w:r>
      <w:r w:rsidRPr="00F10DB7">
        <w:rPr>
          <w:rFonts w:eastAsia="Times New Roman" w:cs="Times New Roman"/>
          <w:szCs w:val="24"/>
        </w:rPr>
        <w:t xml:space="preserve">αυτή τη </w:t>
      </w:r>
      <w:r w:rsidRPr="00F10DB7">
        <w:rPr>
          <w:rFonts w:eastAsia="Times New Roman" w:cs="Times New Roman"/>
          <w:szCs w:val="24"/>
        </w:rPr>
        <w:t>συμφωνία</w:t>
      </w:r>
      <w:r>
        <w:rPr>
          <w:rFonts w:eastAsia="Times New Roman" w:cs="Times New Roman"/>
          <w:szCs w:val="24"/>
        </w:rPr>
        <w:t>.</w:t>
      </w:r>
      <w:r w:rsidRPr="00F10DB7">
        <w:rPr>
          <w:rFonts w:eastAsia="Times New Roman" w:cs="Times New Roman"/>
          <w:szCs w:val="24"/>
        </w:rPr>
        <w:t xml:space="preserve"> Κατά ανάλογο τρόπο</w:t>
      </w:r>
      <w:r>
        <w:rPr>
          <w:rFonts w:eastAsia="Times New Roman" w:cs="Times New Roman"/>
          <w:szCs w:val="24"/>
        </w:rPr>
        <w:t>, λ</w:t>
      </w:r>
      <w:r w:rsidRPr="00F10DB7">
        <w:rPr>
          <w:rFonts w:eastAsia="Times New Roman" w:cs="Times New Roman"/>
          <w:szCs w:val="24"/>
        </w:rPr>
        <w:t>οιπόν</w:t>
      </w:r>
      <w:r>
        <w:rPr>
          <w:rFonts w:eastAsia="Times New Roman" w:cs="Times New Roman"/>
          <w:szCs w:val="24"/>
        </w:rPr>
        <w:t>, ε</w:t>
      </w:r>
      <w:r w:rsidRPr="00F10DB7">
        <w:rPr>
          <w:rFonts w:eastAsia="Times New Roman" w:cs="Times New Roman"/>
          <w:szCs w:val="24"/>
        </w:rPr>
        <w:t>άν θέλετε να είστε</w:t>
      </w:r>
      <w:r>
        <w:rPr>
          <w:rFonts w:eastAsia="Times New Roman" w:cs="Times New Roman"/>
          <w:szCs w:val="24"/>
        </w:rPr>
        <w:t xml:space="preserve"> εντάξει με το ζήτημα αυτό, </w:t>
      </w:r>
      <w:r w:rsidRPr="00F10DB7">
        <w:rPr>
          <w:rFonts w:eastAsia="Times New Roman" w:cs="Times New Roman"/>
          <w:szCs w:val="24"/>
        </w:rPr>
        <w:t xml:space="preserve">θα πρέπει να δεσμευτεί η Νέα Δημοκρατία ότι θα ακυρώσει τη Συμφωνία των Πρεσπών και όχι </w:t>
      </w:r>
      <w:r>
        <w:rPr>
          <w:rFonts w:eastAsia="Times New Roman" w:cs="Times New Roman"/>
          <w:szCs w:val="24"/>
        </w:rPr>
        <w:t xml:space="preserve">να λέει ότι δεν θα την κυρώσει. </w:t>
      </w:r>
      <w:r w:rsidRPr="00F10DB7">
        <w:rPr>
          <w:rFonts w:eastAsia="Times New Roman" w:cs="Times New Roman"/>
          <w:szCs w:val="24"/>
        </w:rPr>
        <w:t>Αυτό είναι υπεκφυγή</w:t>
      </w:r>
      <w:r>
        <w:rPr>
          <w:rFonts w:eastAsia="Times New Roman" w:cs="Times New Roman"/>
          <w:szCs w:val="24"/>
        </w:rPr>
        <w:t>.</w:t>
      </w:r>
    </w:p>
    <w:p w14:paraId="5FC2F9C5"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Επίσης,</w:t>
      </w:r>
      <w:r w:rsidRPr="00F10DB7">
        <w:rPr>
          <w:rFonts w:eastAsia="Times New Roman" w:cs="Times New Roman"/>
          <w:szCs w:val="24"/>
        </w:rPr>
        <w:t xml:space="preserve"> στη Χρυσή Αυγή </w:t>
      </w:r>
      <w:r>
        <w:rPr>
          <w:rFonts w:eastAsia="Times New Roman" w:cs="Times New Roman"/>
          <w:szCs w:val="24"/>
        </w:rPr>
        <w:t>επιτέθη</w:t>
      </w:r>
      <w:r>
        <w:rPr>
          <w:rFonts w:eastAsia="Times New Roman" w:cs="Times New Roman"/>
          <w:szCs w:val="24"/>
        </w:rPr>
        <w:t xml:space="preserve">καν </w:t>
      </w:r>
      <w:r w:rsidRPr="00F10DB7">
        <w:rPr>
          <w:rFonts w:eastAsia="Times New Roman" w:cs="Times New Roman"/>
          <w:szCs w:val="24"/>
        </w:rPr>
        <w:t>πολλοί επιφανείς της Νέας Δημοκρατίας</w:t>
      </w:r>
      <w:r>
        <w:rPr>
          <w:rFonts w:eastAsia="Times New Roman" w:cs="Times New Roman"/>
          <w:szCs w:val="24"/>
        </w:rPr>
        <w:t>.</w:t>
      </w:r>
      <w:r w:rsidRPr="00F10DB7">
        <w:rPr>
          <w:rFonts w:eastAsia="Times New Roman" w:cs="Times New Roman"/>
          <w:szCs w:val="24"/>
        </w:rPr>
        <w:t xml:space="preserve"> Ανάμεσα σε αυτούς </w:t>
      </w:r>
      <w:r>
        <w:rPr>
          <w:rFonts w:eastAsia="Times New Roman" w:cs="Times New Roman"/>
          <w:szCs w:val="24"/>
        </w:rPr>
        <w:t xml:space="preserve">ήταν </w:t>
      </w:r>
      <w:r w:rsidRPr="00F10DB7">
        <w:rPr>
          <w:rFonts w:eastAsia="Times New Roman" w:cs="Times New Roman"/>
          <w:szCs w:val="24"/>
        </w:rPr>
        <w:t xml:space="preserve">και ο </w:t>
      </w:r>
      <w:r>
        <w:rPr>
          <w:rFonts w:eastAsia="Times New Roman" w:cs="Times New Roman"/>
          <w:szCs w:val="24"/>
        </w:rPr>
        <w:t xml:space="preserve">κ. Δένδιας, </w:t>
      </w:r>
      <w:r w:rsidRPr="00F10DB7">
        <w:rPr>
          <w:rFonts w:eastAsia="Times New Roman" w:cs="Times New Roman"/>
          <w:szCs w:val="24"/>
        </w:rPr>
        <w:t>ο οποίος είπε ότι απεχθάνεται τη Χρυσή Αυγή</w:t>
      </w:r>
      <w:r>
        <w:rPr>
          <w:rFonts w:eastAsia="Times New Roman" w:cs="Times New Roman"/>
          <w:szCs w:val="24"/>
        </w:rPr>
        <w:t>. Θα του</w:t>
      </w:r>
      <w:r w:rsidRPr="00F10DB7">
        <w:rPr>
          <w:rFonts w:eastAsia="Times New Roman" w:cs="Times New Roman"/>
          <w:szCs w:val="24"/>
        </w:rPr>
        <w:t xml:space="preserve"> απαντήσω με μία φράση από </w:t>
      </w:r>
      <w:r>
        <w:rPr>
          <w:rFonts w:eastAsia="Times New Roman" w:cs="Times New Roman"/>
          <w:szCs w:val="24"/>
        </w:rPr>
        <w:t>ένα αρχαίο κείμενο: «Έ</w:t>
      </w:r>
      <w:r w:rsidRPr="00F10DB7">
        <w:rPr>
          <w:rFonts w:eastAsia="Times New Roman" w:cs="Times New Roman"/>
          <w:szCs w:val="24"/>
        </w:rPr>
        <w:t>ξεστι Κλαζομενίοις ασχημονείν</w:t>
      </w:r>
      <w:r>
        <w:rPr>
          <w:rFonts w:eastAsia="Times New Roman" w:cs="Times New Roman"/>
          <w:szCs w:val="24"/>
        </w:rPr>
        <w:t xml:space="preserve">». </w:t>
      </w:r>
      <w:r w:rsidRPr="00F10DB7">
        <w:rPr>
          <w:rFonts w:eastAsia="Times New Roman" w:cs="Times New Roman"/>
          <w:szCs w:val="24"/>
        </w:rPr>
        <w:t xml:space="preserve">Αυτά </w:t>
      </w:r>
      <w:r>
        <w:rPr>
          <w:rFonts w:eastAsia="Times New Roman" w:cs="Times New Roman"/>
          <w:szCs w:val="24"/>
        </w:rPr>
        <w:t xml:space="preserve">έγιναν </w:t>
      </w:r>
      <w:r w:rsidRPr="00F10DB7">
        <w:rPr>
          <w:rFonts w:eastAsia="Times New Roman" w:cs="Times New Roman"/>
          <w:szCs w:val="24"/>
        </w:rPr>
        <w:t>στο συνέδριο της Νέας Δημοκρ</w:t>
      </w:r>
      <w:r w:rsidRPr="00F10DB7">
        <w:rPr>
          <w:rFonts w:eastAsia="Times New Roman" w:cs="Times New Roman"/>
          <w:szCs w:val="24"/>
        </w:rPr>
        <w:t>ατίας στην Αθήνα</w:t>
      </w:r>
      <w:r>
        <w:rPr>
          <w:rFonts w:eastAsia="Times New Roman" w:cs="Times New Roman"/>
          <w:szCs w:val="24"/>
        </w:rPr>
        <w:t>.</w:t>
      </w:r>
    </w:p>
    <w:p w14:paraId="5FC2F9C6"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Στη </w:t>
      </w:r>
      <w:r w:rsidRPr="00F10DB7">
        <w:rPr>
          <w:rFonts w:eastAsia="Times New Roman" w:cs="Times New Roman"/>
          <w:szCs w:val="24"/>
        </w:rPr>
        <w:t>Θεσσαλονίκη</w:t>
      </w:r>
      <w:r>
        <w:rPr>
          <w:rFonts w:eastAsia="Times New Roman" w:cs="Times New Roman"/>
          <w:szCs w:val="24"/>
        </w:rPr>
        <w:t>, στη</w:t>
      </w:r>
      <w:r w:rsidRPr="00F10DB7">
        <w:rPr>
          <w:rFonts w:eastAsia="Times New Roman" w:cs="Times New Roman"/>
          <w:szCs w:val="24"/>
        </w:rPr>
        <w:t xml:space="preserve"> συγκέντρωση που έκανε ο ΣΥΡΙΖΑ</w:t>
      </w:r>
      <w:r>
        <w:rPr>
          <w:rFonts w:eastAsia="Times New Roman" w:cs="Times New Roman"/>
          <w:szCs w:val="24"/>
        </w:rPr>
        <w:t>,</w:t>
      </w:r>
      <w:r w:rsidRPr="00F10DB7">
        <w:rPr>
          <w:rFonts w:eastAsia="Times New Roman" w:cs="Times New Roman"/>
          <w:szCs w:val="24"/>
        </w:rPr>
        <w:t xml:space="preserve"> πάλι στο προσκήνιο ήταν η Χρυσή Αυγή</w:t>
      </w:r>
      <w:r>
        <w:rPr>
          <w:rFonts w:eastAsia="Times New Roman" w:cs="Times New Roman"/>
          <w:szCs w:val="24"/>
        </w:rPr>
        <w:t>.</w:t>
      </w:r>
      <w:r w:rsidRPr="00F10DB7">
        <w:rPr>
          <w:rFonts w:eastAsia="Times New Roman" w:cs="Times New Roman"/>
          <w:szCs w:val="24"/>
        </w:rPr>
        <w:t xml:space="preserve"> Και ο Πρωθυπουργός</w:t>
      </w:r>
      <w:r>
        <w:rPr>
          <w:rFonts w:eastAsia="Times New Roman" w:cs="Times New Roman"/>
          <w:szCs w:val="24"/>
        </w:rPr>
        <w:t>,</w:t>
      </w:r>
      <w:r w:rsidRPr="00F10DB7">
        <w:rPr>
          <w:rFonts w:eastAsia="Times New Roman" w:cs="Times New Roman"/>
          <w:szCs w:val="24"/>
        </w:rPr>
        <w:t xml:space="preserve"> ο κ Τσίπρας</w:t>
      </w:r>
      <w:r>
        <w:rPr>
          <w:rFonts w:eastAsia="Times New Roman" w:cs="Times New Roman"/>
          <w:szCs w:val="24"/>
        </w:rPr>
        <w:t>,</w:t>
      </w:r>
      <w:r w:rsidRPr="00F10DB7">
        <w:rPr>
          <w:rFonts w:eastAsia="Times New Roman" w:cs="Times New Roman"/>
          <w:szCs w:val="24"/>
        </w:rPr>
        <w:t xml:space="preserve"> είπε</w:t>
      </w:r>
      <w:r>
        <w:rPr>
          <w:rFonts w:eastAsia="Times New Roman" w:cs="Times New Roman"/>
          <w:szCs w:val="24"/>
        </w:rPr>
        <w:t>:</w:t>
      </w:r>
      <w:r w:rsidRPr="00F10DB7">
        <w:rPr>
          <w:rFonts w:eastAsia="Times New Roman" w:cs="Times New Roman"/>
          <w:szCs w:val="24"/>
        </w:rPr>
        <w:t xml:space="preserve"> </w:t>
      </w:r>
      <w:r>
        <w:rPr>
          <w:rFonts w:eastAsia="Times New Roman" w:cs="Times New Roman"/>
          <w:szCs w:val="24"/>
        </w:rPr>
        <w:t>«</w:t>
      </w:r>
      <w:r w:rsidRPr="00F10DB7">
        <w:rPr>
          <w:rFonts w:eastAsia="Times New Roman" w:cs="Times New Roman"/>
          <w:szCs w:val="24"/>
        </w:rPr>
        <w:t>Η Θεσσαλονίκη δίνει σήμερα α</w:t>
      </w:r>
      <w:r>
        <w:rPr>
          <w:rFonts w:eastAsia="Times New Roman" w:cs="Times New Roman"/>
          <w:szCs w:val="24"/>
        </w:rPr>
        <w:t>πάντηση</w:t>
      </w:r>
      <w:r w:rsidRPr="00F10DB7">
        <w:rPr>
          <w:rFonts w:eastAsia="Times New Roman" w:cs="Times New Roman"/>
          <w:szCs w:val="24"/>
        </w:rPr>
        <w:t xml:space="preserve"> στο σκοτάδι</w:t>
      </w:r>
      <w:r>
        <w:rPr>
          <w:rFonts w:eastAsia="Times New Roman" w:cs="Times New Roman"/>
          <w:szCs w:val="24"/>
        </w:rPr>
        <w:t>,</w:t>
      </w:r>
      <w:r w:rsidRPr="00F10DB7">
        <w:rPr>
          <w:rFonts w:eastAsia="Times New Roman" w:cs="Times New Roman"/>
          <w:szCs w:val="24"/>
        </w:rPr>
        <w:t xml:space="preserve"> </w:t>
      </w:r>
      <w:r>
        <w:rPr>
          <w:rFonts w:eastAsia="Times New Roman" w:cs="Times New Roman"/>
          <w:szCs w:val="24"/>
        </w:rPr>
        <w:t>στο μίσος, σ</w:t>
      </w:r>
      <w:r w:rsidRPr="00F10DB7">
        <w:rPr>
          <w:rFonts w:eastAsia="Times New Roman" w:cs="Times New Roman"/>
          <w:szCs w:val="24"/>
        </w:rPr>
        <w:t>τον εθνικισμό και στην πατριδοκαπηλία</w:t>
      </w:r>
      <w:r>
        <w:rPr>
          <w:rFonts w:eastAsia="Times New Roman" w:cs="Times New Roman"/>
          <w:szCs w:val="24"/>
        </w:rPr>
        <w:t>.</w:t>
      </w:r>
      <w:r w:rsidRPr="00F10DB7">
        <w:rPr>
          <w:rFonts w:eastAsia="Times New Roman" w:cs="Times New Roman"/>
          <w:szCs w:val="24"/>
        </w:rPr>
        <w:t xml:space="preserve"> Η Θεσσα</w:t>
      </w:r>
      <w:r w:rsidRPr="00F10DB7">
        <w:rPr>
          <w:rFonts w:eastAsia="Times New Roman" w:cs="Times New Roman"/>
          <w:szCs w:val="24"/>
        </w:rPr>
        <w:t>λονίκη</w:t>
      </w:r>
      <w:r>
        <w:rPr>
          <w:rFonts w:eastAsia="Times New Roman" w:cs="Times New Roman"/>
          <w:szCs w:val="24"/>
        </w:rPr>
        <w:t>,</w:t>
      </w:r>
      <w:r w:rsidRPr="00F10DB7">
        <w:rPr>
          <w:rFonts w:eastAsia="Times New Roman" w:cs="Times New Roman"/>
          <w:szCs w:val="24"/>
        </w:rPr>
        <w:t xml:space="preserve"> η Μακεδονία</w:t>
      </w:r>
      <w:r>
        <w:rPr>
          <w:rFonts w:eastAsia="Times New Roman" w:cs="Times New Roman"/>
          <w:szCs w:val="24"/>
        </w:rPr>
        <w:t>,</w:t>
      </w:r>
      <w:r w:rsidRPr="00F10DB7">
        <w:rPr>
          <w:rFonts w:eastAsia="Times New Roman" w:cs="Times New Roman"/>
          <w:szCs w:val="24"/>
        </w:rPr>
        <w:t xml:space="preserve"> η Ελλάδα δεν θα γυρίσει πίσω</w:t>
      </w:r>
      <w:r>
        <w:rPr>
          <w:rFonts w:eastAsia="Times New Roman" w:cs="Times New Roman"/>
          <w:szCs w:val="24"/>
        </w:rPr>
        <w:t>.</w:t>
      </w:r>
      <w:r w:rsidRPr="00F10DB7">
        <w:rPr>
          <w:rFonts w:eastAsia="Times New Roman" w:cs="Times New Roman"/>
          <w:szCs w:val="24"/>
        </w:rPr>
        <w:t xml:space="preserve"> Δεν θα επιτρέψουμε </w:t>
      </w:r>
      <w:r>
        <w:rPr>
          <w:rFonts w:eastAsia="Times New Roman" w:cs="Times New Roman"/>
          <w:szCs w:val="24"/>
        </w:rPr>
        <w:t xml:space="preserve">στους </w:t>
      </w:r>
      <w:r w:rsidRPr="00F10DB7">
        <w:rPr>
          <w:rFonts w:eastAsia="Times New Roman" w:cs="Times New Roman"/>
          <w:szCs w:val="24"/>
        </w:rPr>
        <w:t>απατεώνες της πολιτικής που λεηλάτησαν την πατρίδα μας κα</w:t>
      </w:r>
      <w:r>
        <w:rPr>
          <w:rFonts w:eastAsia="Times New Roman" w:cs="Times New Roman"/>
          <w:szCs w:val="24"/>
        </w:rPr>
        <w:t>ι την έριξαν στα βράχια της χρεο</w:t>
      </w:r>
      <w:r w:rsidRPr="00F10DB7">
        <w:rPr>
          <w:rFonts w:eastAsia="Times New Roman" w:cs="Times New Roman"/>
          <w:szCs w:val="24"/>
        </w:rPr>
        <w:t xml:space="preserve">κοπίας να </w:t>
      </w:r>
      <w:r>
        <w:rPr>
          <w:rFonts w:eastAsia="Times New Roman" w:cs="Times New Roman"/>
          <w:szCs w:val="24"/>
        </w:rPr>
        <w:t xml:space="preserve">ντύνονται </w:t>
      </w:r>
      <w:r w:rsidRPr="00F10DB7">
        <w:rPr>
          <w:rFonts w:eastAsia="Times New Roman" w:cs="Times New Roman"/>
          <w:szCs w:val="24"/>
        </w:rPr>
        <w:t xml:space="preserve">σήμερα με χλαμύδες και περικεφαλαίες και να </w:t>
      </w:r>
      <w:r>
        <w:rPr>
          <w:rFonts w:eastAsia="Times New Roman" w:cs="Times New Roman"/>
          <w:szCs w:val="24"/>
        </w:rPr>
        <w:t>παριστάνουν τους υπερπατριώ</w:t>
      </w:r>
      <w:r>
        <w:rPr>
          <w:rFonts w:eastAsia="Times New Roman" w:cs="Times New Roman"/>
          <w:szCs w:val="24"/>
        </w:rPr>
        <w:t xml:space="preserve">τες χέρι-χέρι με τους νεοναζί </w:t>
      </w:r>
      <w:r w:rsidRPr="00F10DB7">
        <w:rPr>
          <w:rFonts w:eastAsia="Times New Roman" w:cs="Times New Roman"/>
          <w:szCs w:val="24"/>
        </w:rPr>
        <w:t>της Χρυσής Αυγής</w:t>
      </w:r>
      <w:r>
        <w:rPr>
          <w:rFonts w:eastAsia="Times New Roman" w:cs="Times New Roman"/>
          <w:szCs w:val="24"/>
        </w:rPr>
        <w:t xml:space="preserve">. </w:t>
      </w:r>
      <w:r w:rsidRPr="00F10DB7">
        <w:rPr>
          <w:rFonts w:eastAsia="Times New Roman" w:cs="Times New Roman"/>
          <w:szCs w:val="24"/>
        </w:rPr>
        <w:t xml:space="preserve">Δεν θα επιτρέψουμε </w:t>
      </w:r>
      <w:r>
        <w:rPr>
          <w:rFonts w:eastAsia="Times New Roman" w:cs="Times New Roman"/>
          <w:szCs w:val="24"/>
        </w:rPr>
        <w:t xml:space="preserve">άλλο </w:t>
      </w:r>
      <w:r w:rsidRPr="00F10DB7">
        <w:rPr>
          <w:rFonts w:eastAsia="Times New Roman" w:cs="Times New Roman"/>
          <w:szCs w:val="24"/>
        </w:rPr>
        <w:t>στους κληρονόμους</w:t>
      </w:r>
      <w:r>
        <w:rPr>
          <w:rFonts w:eastAsia="Times New Roman" w:cs="Times New Roman"/>
          <w:szCs w:val="24"/>
        </w:rPr>
        <w:t>,</w:t>
      </w:r>
      <w:r w:rsidRPr="00F10DB7">
        <w:rPr>
          <w:rFonts w:eastAsia="Times New Roman" w:cs="Times New Roman"/>
          <w:szCs w:val="24"/>
        </w:rPr>
        <w:t xml:space="preserve"> </w:t>
      </w:r>
      <w:r>
        <w:rPr>
          <w:rFonts w:eastAsia="Times New Roman" w:cs="Times New Roman"/>
          <w:szCs w:val="24"/>
        </w:rPr>
        <w:t>σ</w:t>
      </w:r>
      <w:r w:rsidRPr="00F10DB7">
        <w:rPr>
          <w:rFonts w:eastAsia="Times New Roman" w:cs="Times New Roman"/>
          <w:szCs w:val="24"/>
        </w:rPr>
        <w:t>τους πολιτικούς γόνους και στους χορηγούμενου</w:t>
      </w:r>
      <w:r>
        <w:rPr>
          <w:rFonts w:eastAsia="Times New Roman" w:cs="Times New Roman"/>
          <w:szCs w:val="24"/>
        </w:rPr>
        <w:t>ς</w:t>
      </w:r>
      <w:r w:rsidRPr="00F10DB7">
        <w:rPr>
          <w:rFonts w:eastAsia="Times New Roman" w:cs="Times New Roman"/>
          <w:szCs w:val="24"/>
        </w:rPr>
        <w:t xml:space="preserve"> </w:t>
      </w:r>
      <w:r>
        <w:rPr>
          <w:rFonts w:eastAsia="Times New Roman" w:cs="Times New Roman"/>
          <w:szCs w:val="24"/>
        </w:rPr>
        <w:t xml:space="preserve">της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sidRPr="00A201B7">
        <w:rPr>
          <w:rFonts w:eastAsia="Times New Roman" w:cs="Times New Roman"/>
          <w:szCs w:val="24"/>
        </w:rPr>
        <w:t xml:space="preserve"> </w:t>
      </w:r>
      <w:r>
        <w:rPr>
          <w:rFonts w:eastAsia="Times New Roman" w:cs="Times New Roman"/>
          <w:szCs w:val="24"/>
        </w:rPr>
        <w:t xml:space="preserve">και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sidRPr="00A201B7">
        <w:rPr>
          <w:rFonts w:eastAsia="Times New Roman" w:cs="Times New Roman"/>
          <w:szCs w:val="24"/>
        </w:rPr>
        <w:t xml:space="preserve"> </w:t>
      </w:r>
      <w:r w:rsidRPr="00F10DB7">
        <w:rPr>
          <w:rFonts w:eastAsia="Times New Roman" w:cs="Times New Roman"/>
          <w:szCs w:val="24"/>
        </w:rPr>
        <w:t xml:space="preserve">να παριστάνουν τους </w:t>
      </w:r>
      <w:r>
        <w:rPr>
          <w:rFonts w:eastAsia="Times New Roman" w:cs="Times New Roman"/>
          <w:szCs w:val="24"/>
        </w:rPr>
        <w:t>υπερ</w:t>
      </w:r>
      <w:r w:rsidRPr="00F10DB7">
        <w:rPr>
          <w:rFonts w:eastAsia="Times New Roman" w:cs="Times New Roman"/>
          <w:szCs w:val="24"/>
        </w:rPr>
        <w:t>πατριώτες και να αποκαλούν την Αριστερά</w:t>
      </w:r>
      <w:r w:rsidRPr="00A201B7">
        <w:rPr>
          <w:rFonts w:eastAsia="Times New Roman" w:cs="Times New Roman"/>
          <w:szCs w:val="24"/>
        </w:rPr>
        <w:t xml:space="preserve">, </w:t>
      </w:r>
      <w:r>
        <w:rPr>
          <w:rFonts w:eastAsia="Times New Roman" w:cs="Times New Roman"/>
          <w:szCs w:val="24"/>
        </w:rPr>
        <w:t xml:space="preserve">τη δημοκρατική παράταξη των μεγάλων </w:t>
      </w:r>
      <w:r w:rsidRPr="00F10DB7">
        <w:rPr>
          <w:rFonts w:eastAsia="Times New Roman" w:cs="Times New Roman"/>
          <w:szCs w:val="24"/>
        </w:rPr>
        <w:t xml:space="preserve"> αγώνων</w:t>
      </w:r>
      <w:r>
        <w:rPr>
          <w:rFonts w:eastAsia="Times New Roman" w:cs="Times New Roman"/>
          <w:szCs w:val="24"/>
        </w:rPr>
        <w:t>,</w:t>
      </w:r>
      <w:r w:rsidRPr="00F10DB7">
        <w:rPr>
          <w:rFonts w:eastAsia="Times New Roman" w:cs="Times New Roman"/>
          <w:szCs w:val="24"/>
        </w:rPr>
        <w:t xml:space="preserve"> </w:t>
      </w:r>
      <w:r>
        <w:rPr>
          <w:rFonts w:eastAsia="Times New Roman" w:cs="Times New Roman"/>
          <w:szCs w:val="24"/>
        </w:rPr>
        <w:t>ως προδότες και μειοδότες».</w:t>
      </w:r>
    </w:p>
    <w:p w14:paraId="5FC2F9C7" w14:textId="77777777" w:rsidR="0020643A" w:rsidRDefault="00E84ECF">
      <w:pPr>
        <w:spacing w:line="600" w:lineRule="auto"/>
        <w:ind w:firstLine="720"/>
        <w:contextualSpacing/>
        <w:jc w:val="both"/>
        <w:rPr>
          <w:rFonts w:eastAsia="Times New Roman" w:cs="Times New Roman"/>
          <w:szCs w:val="24"/>
        </w:rPr>
      </w:pPr>
      <w:r w:rsidRPr="00F10DB7">
        <w:rPr>
          <w:rFonts w:eastAsia="Times New Roman" w:cs="Times New Roman"/>
          <w:szCs w:val="24"/>
        </w:rPr>
        <w:t>Κατ</w:t>
      </w:r>
      <w:r>
        <w:rPr>
          <w:rFonts w:eastAsia="Times New Roman" w:cs="Times New Roman"/>
          <w:szCs w:val="24"/>
        </w:rPr>
        <w:t xml:space="preserve">’ </w:t>
      </w:r>
      <w:r w:rsidRPr="00F10DB7">
        <w:rPr>
          <w:rFonts w:eastAsia="Times New Roman" w:cs="Times New Roman"/>
          <w:szCs w:val="24"/>
        </w:rPr>
        <w:t>αρχάς</w:t>
      </w:r>
      <w:r>
        <w:rPr>
          <w:rFonts w:eastAsia="Times New Roman" w:cs="Times New Roman"/>
          <w:szCs w:val="24"/>
        </w:rPr>
        <w:t>, για τη</w:t>
      </w:r>
      <w:r w:rsidRPr="00F10DB7">
        <w:rPr>
          <w:rFonts w:eastAsia="Times New Roman" w:cs="Times New Roman"/>
          <w:szCs w:val="24"/>
        </w:rPr>
        <w:t xml:space="preserve"> </w:t>
      </w:r>
      <w:r>
        <w:rPr>
          <w:rFonts w:eastAsia="Times New Roman" w:cs="Times New Roman"/>
          <w:szCs w:val="24"/>
        </w:rPr>
        <w:t>«</w:t>
      </w:r>
      <w:r w:rsidRPr="00F10DB7">
        <w:rPr>
          <w:rFonts w:eastAsia="Times New Roman" w:cs="Times New Roman"/>
          <w:szCs w:val="24"/>
          <w:lang w:val="en-US"/>
        </w:rPr>
        <w:t>NOVARTIS</w:t>
      </w:r>
      <w:r>
        <w:rPr>
          <w:rFonts w:eastAsia="Times New Roman" w:cs="Times New Roman"/>
          <w:szCs w:val="24"/>
        </w:rPr>
        <w:t>»</w:t>
      </w:r>
      <w:r w:rsidRPr="00F10DB7">
        <w:rPr>
          <w:rFonts w:eastAsia="Times New Roman" w:cs="Times New Roman"/>
          <w:szCs w:val="24"/>
        </w:rPr>
        <w:t xml:space="preserve"> </w:t>
      </w:r>
      <w:r>
        <w:rPr>
          <w:rFonts w:eastAsia="Times New Roman" w:cs="Times New Roman"/>
          <w:szCs w:val="24"/>
        </w:rPr>
        <w:t xml:space="preserve">και τη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πολλά ακούμε από εσάς, αλλά τ</w:t>
      </w:r>
      <w:r w:rsidRPr="00F10DB7">
        <w:rPr>
          <w:rFonts w:eastAsia="Times New Roman" w:cs="Times New Roman"/>
          <w:szCs w:val="24"/>
        </w:rPr>
        <w:t>ίποτε δεν βλέπουμε</w:t>
      </w:r>
      <w:r>
        <w:rPr>
          <w:rFonts w:eastAsia="Times New Roman" w:cs="Times New Roman"/>
          <w:szCs w:val="24"/>
        </w:rPr>
        <w:t>.</w:t>
      </w:r>
      <w:r w:rsidRPr="00F10DB7">
        <w:rPr>
          <w:rFonts w:eastAsia="Times New Roman" w:cs="Times New Roman"/>
          <w:szCs w:val="24"/>
        </w:rPr>
        <w:t xml:space="preserve"> Προχωρήστε</w:t>
      </w:r>
      <w:r>
        <w:rPr>
          <w:rFonts w:eastAsia="Times New Roman" w:cs="Times New Roman"/>
          <w:szCs w:val="24"/>
        </w:rPr>
        <w:t>. Δεν βλέπουμε να γίνεται</w:t>
      </w:r>
      <w:r w:rsidRPr="00F10DB7">
        <w:rPr>
          <w:rFonts w:eastAsia="Times New Roman" w:cs="Times New Roman"/>
          <w:szCs w:val="24"/>
        </w:rPr>
        <w:t xml:space="preserve"> τίποτα</w:t>
      </w:r>
      <w:r>
        <w:rPr>
          <w:rFonts w:eastAsia="Times New Roman" w:cs="Times New Roman"/>
          <w:szCs w:val="24"/>
        </w:rPr>
        <w:t>.</w:t>
      </w:r>
      <w:r w:rsidRPr="00F10DB7">
        <w:rPr>
          <w:rFonts w:eastAsia="Times New Roman" w:cs="Times New Roman"/>
          <w:szCs w:val="24"/>
        </w:rPr>
        <w:t xml:space="preserve"> </w:t>
      </w:r>
      <w:r>
        <w:rPr>
          <w:rFonts w:eastAsia="Times New Roman" w:cs="Times New Roman"/>
          <w:szCs w:val="24"/>
        </w:rPr>
        <w:t xml:space="preserve">Και αν γίνει, εμείς, η </w:t>
      </w:r>
      <w:r w:rsidRPr="00F10DB7">
        <w:rPr>
          <w:rFonts w:eastAsia="Times New Roman" w:cs="Times New Roman"/>
          <w:szCs w:val="24"/>
        </w:rPr>
        <w:t xml:space="preserve">Χρυσή Αυγή τι σχέση </w:t>
      </w:r>
      <w:r w:rsidRPr="00F10DB7">
        <w:rPr>
          <w:rFonts w:eastAsia="Times New Roman" w:cs="Times New Roman"/>
          <w:szCs w:val="24"/>
        </w:rPr>
        <w:t>έχουμε με όλα αυτά</w:t>
      </w:r>
      <w:r>
        <w:rPr>
          <w:rFonts w:eastAsia="Times New Roman" w:cs="Times New Roman"/>
          <w:szCs w:val="24"/>
        </w:rPr>
        <w:t>;</w:t>
      </w:r>
      <w:r w:rsidRPr="00F10DB7">
        <w:rPr>
          <w:rFonts w:eastAsia="Times New Roman" w:cs="Times New Roman"/>
          <w:szCs w:val="24"/>
        </w:rPr>
        <w:t xml:space="preserve"> </w:t>
      </w:r>
      <w:r>
        <w:rPr>
          <w:rFonts w:eastAsia="Times New Roman" w:cs="Times New Roman"/>
          <w:szCs w:val="24"/>
        </w:rPr>
        <w:t>Κυβερνήσαμε εμείς; Εμείς χρεοκοπήσαμε</w:t>
      </w:r>
      <w:r w:rsidRPr="00F10DB7">
        <w:rPr>
          <w:rFonts w:eastAsia="Times New Roman" w:cs="Times New Roman"/>
          <w:szCs w:val="24"/>
        </w:rPr>
        <w:t xml:space="preserve"> τη χώρα</w:t>
      </w:r>
      <w:r>
        <w:rPr>
          <w:rFonts w:eastAsia="Times New Roman" w:cs="Times New Roman"/>
          <w:szCs w:val="24"/>
        </w:rPr>
        <w:t>;</w:t>
      </w:r>
      <w:r w:rsidRPr="00F10DB7">
        <w:rPr>
          <w:rFonts w:eastAsia="Times New Roman" w:cs="Times New Roman"/>
          <w:szCs w:val="24"/>
        </w:rPr>
        <w:t xml:space="preserve"> </w:t>
      </w:r>
      <w:r>
        <w:rPr>
          <w:rFonts w:eastAsia="Times New Roman" w:cs="Times New Roman"/>
          <w:szCs w:val="24"/>
        </w:rPr>
        <w:t xml:space="preserve">Και αν κάποιοι τη χρεοκόπησαν, δεν κοιτάτε δίπλα σας </w:t>
      </w:r>
      <w:r w:rsidRPr="00F10DB7">
        <w:rPr>
          <w:rFonts w:eastAsia="Times New Roman" w:cs="Times New Roman"/>
          <w:szCs w:val="24"/>
        </w:rPr>
        <w:t xml:space="preserve">τα στελέχη του ΠΑΣΟΚ που έχετε μέσα στο κόμμα </w:t>
      </w:r>
      <w:r>
        <w:rPr>
          <w:rFonts w:eastAsia="Times New Roman" w:cs="Times New Roman"/>
          <w:szCs w:val="24"/>
        </w:rPr>
        <w:t xml:space="preserve">σας </w:t>
      </w:r>
      <w:r w:rsidRPr="00F10DB7">
        <w:rPr>
          <w:rFonts w:eastAsia="Times New Roman" w:cs="Times New Roman"/>
          <w:szCs w:val="24"/>
        </w:rPr>
        <w:t>και τους ανθρώπους του Σημίτη</w:t>
      </w:r>
      <w:r>
        <w:rPr>
          <w:rFonts w:eastAsia="Times New Roman" w:cs="Times New Roman"/>
          <w:szCs w:val="24"/>
        </w:rPr>
        <w:t>,</w:t>
      </w:r>
      <w:r w:rsidRPr="00F10DB7">
        <w:rPr>
          <w:rFonts w:eastAsia="Times New Roman" w:cs="Times New Roman"/>
          <w:szCs w:val="24"/>
        </w:rPr>
        <w:t xml:space="preserve"> οι οποίοι είναι πρωταγωνιστές</w:t>
      </w:r>
      <w:r>
        <w:rPr>
          <w:rFonts w:eastAsia="Times New Roman" w:cs="Times New Roman"/>
          <w:szCs w:val="24"/>
        </w:rPr>
        <w:t>;</w:t>
      </w:r>
      <w:r w:rsidRPr="00F10DB7">
        <w:rPr>
          <w:rFonts w:eastAsia="Times New Roman" w:cs="Times New Roman"/>
          <w:szCs w:val="24"/>
        </w:rPr>
        <w:t xml:space="preserve"> </w:t>
      </w:r>
    </w:p>
    <w:p w14:paraId="5FC2F9C8"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Μιας και </w:t>
      </w:r>
      <w:r w:rsidRPr="00F10DB7">
        <w:rPr>
          <w:rFonts w:eastAsia="Times New Roman" w:cs="Times New Roman"/>
          <w:szCs w:val="24"/>
        </w:rPr>
        <w:t>παρεξηγήθηκ</w:t>
      </w:r>
      <w:r>
        <w:rPr>
          <w:rFonts w:eastAsia="Times New Roman" w:cs="Times New Roman"/>
          <w:szCs w:val="24"/>
        </w:rPr>
        <w:t>ε ο</w:t>
      </w:r>
      <w:r>
        <w:rPr>
          <w:rFonts w:eastAsia="Times New Roman" w:cs="Times New Roman"/>
          <w:szCs w:val="24"/>
        </w:rPr>
        <w:t xml:space="preserve"> κ. Τσίπρας, ο οποίος προέρχεται και αυτός από το ΚΚΕ, με το ότι έγινε </w:t>
      </w:r>
      <w:r w:rsidRPr="00F10DB7">
        <w:rPr>
          <w:rFonts w:eastAsia="Times New Roman" w:cs="Times New Roman"/>
          <w:szCs w:val="24"/>
        </w:rPr>
        <w:t xml:space="preserve">αναφορά </w:t>
      </w:r>
      <w:r>
        <w:rPr>
          <w:rFonts w:eastAsia="Times New Roman" w:cs="Times New Roman"/>
          <w:szCs w:val="24"/>
        </w:rPr>
        <w:t>περί προδοσιών, ας αναφέρω δύο-</w:t>
      </w:r>
      <w:r w:rsidRPr="00F10DB7">
        <w:rPr>
          <w:rFonts w:eastAsia="Times New Roman" w:cs="Times New Roman"/>
          <w:szCs w:val="24"/>
        </w:rPr>
        <w:t>τρία πράγματα από την ιστορία</w:t>
      </w:r>
      <w:r>
        <w:rPr>
          <w:rFonts w:eastAsia="Times New Roman" w:cs="Times New Roman"/>
          <w:szCs w:val="24"/>
        </w:rPr>
        <w:t>,</w:t>
      </w:r>
      <w:r w:rsidRPr="00F10DB7">
        <w:rPr>
          <w:rFonts w:eastAsia="Times New Roman" w:cs="Times New Roman"/>
          <w:szCs w:val="24"/>
        </w:rPr>
        <w:t xml:space="preserve"> αυτή που έχετε καταστρέψει</w:t>
      </w:r>
      <w:r>
        <w:rPr>
          <w:rFonts w:eastAsia="Times New Roman" w:cs="Times New Roman"/>
          <w:szCs w:val="24"/>
        </w:rPr>
        <w:t>, ό</w:t>
      </w:r>
      <w:r w:rsidRPr="00F10DB7">
        <w:rPr>
          <w:rFonts w:eastAsia="Times New Roman" w:cs="Times New Roman"/>
          <w:szCs w:val="24"/>
        </w:rPr>
        <w:t xml:space="preserve">χι </w:t>
      </w:r>
      <w:r>
        <w:rPr>
          <w:rFonts w:eastAsia="Times New Roman" w:cs="Times New Roman"/>
          <w:szCs w:val="24"/>
        </w:rPr>
        <w:t xml:space="preserve">εσείς </w:t>
      </w:r>
      <w:r w:rsidRPr="00F10DB7">
        <w:rPr>
          <w:rFonts w:eastAsia="Times New Roman" w:cs="Times New Roman"/>
          <w:szCs w:val="24"/>
        </w:rPr>
        <w:t>του ΣΥΡΙΖΑ τα τελευταία χρόνια</w:t>
      </w:r>
      <w:r>
        <w:rPr>
          <w:rFonts w:eastAsia="Times New Roman" w:cs="Times New Roman"/>
          <w:szCs w:val="24"/>
        </w:rPr>
        <w:t>,</w:t>
      </w:r>
      <w:r w:rsidRPr="00F10DB7">
        <w:rPr>
          <w:rFonts w:eastAsia="Times New Roman" w:cs="Times New Roman"/>
          <w:szCs w:val="24"/>
        </w:rPr>
        <w:t xml:space="preserve"> αλλά το καθεστώς της Μεταπολιτεύσεως</w:t>
      </w:r>
      <w:r>
        <w:rPr>
          <w:rFonts w:eastAsia="Times New Roman" w:cs="Times New Roman"/>
          <w:szCs w:val="24"/>
        </w:rPr>
        <w:t>,</w:t>
      </w:r>
      <w:r w:rsidRPr="00F10DB7">
        <w:rPr>
          <w:rFonts w:eastAsia="Times New Roman" w:cs="Times New Roman"/>
          <w:szCs w:val="24"/>
        </w:rPr>
        <w:t xml:space="preserve"> από το 1974 μέχρι σήμερα</w:t>
      </w:r>
      <w:r>
        <w:rPr>
          <w:rFonts w:eastAsia="Times New Roman" w:cs="Times New Roman"/>
          <w:szCs w:val="24"/>
        </w:rPr>
        <w:t>.</w:t>
      </w:r>
      <w:r w:rsidRPr="00F10DB7">
        <w:rPr>
          <w:rFonts w:eastAsia="Times New Roman" w:cs="Times New Roman"/>
          <w:szCs w:val="24"/>
        </w:rPr>
        <w:t xml:space="preserve"> </w:t>
      </w:r>
    </w:p>
    <w:p w14:paraId="5FC2F9C9" w14:textId="77777777" w:rsidR="0020643A" w:rsidRDefault="00E84ECF">
      <w:pPr>
        <w:spacing w:line="600" w:lineRule="auto"/>
        <w:ind w:firstLine="720"/>
        <w:contextualSpacing/>
        <w:jc w:val="both"/>
        <w:rPr>
          <w:rFonts w:eastAsia="Times New Roman" w:cs="Times New Roman"/>
          <w:szCs w:val="24"/>
        </w:rPr>
      </w:pPr>
      <w:r w:rsidRPr="00F10DB7">
        <w:rPr>
          <w:rFonts w:eastAsia="Times New Roman" w:cs="Times New Roman"/>
          <w:szCs w:val="24"/>
        </w:rPr>
        <w:t xml:space="preserve">Ο μάρτυρας </w:t>
      </w:r>
      <w:r>
        <w:rPr>
          <w:rFonts w:eastAsia="Times New Roman" w:cs="Times New Roman"/>
          <w:szCs w:val="24"/>
        </w:rPr>
        <w:t xml:space="preserve">Μητροπολίτης </w:t>
      </w:r>
      <w:r w:rsidRPr="00F10DB7">
        <w:rPr>
          <w:rFonts w:eastAsia="Times New Roman" w:cs="Times New Roman"/>
          <w:szCs w:val="24"/>
        </w:rPr>
        <w:t xml:space="preserve">Σμύρνης Χρυσόστομος </w:t>
      </w:r>
      <w:r>
        <w:rPr>
          <w:rFonts w:eastAsia="Times New Roman" w:cs="Times New Roman"/>
          <w:szCs w:val="24"/>
        </w:rPr>
        <w:t xml:space="preserve">που συγκλόνισε </w:t>
      </w:r>
      <w:r w:rsidRPr="00F10DB7">
        <w:rPr>
          <w:rFonts w:eastAsia="Times New Roman" w:cs="Times New Roman"/>
          <w:szCs w:val="24"/>
        </w:rPr>
        <w:t>τον ελληνισμό</w:t>
      </w:r>
      <w:r>
        <w:rPr>
          <w:rFonts w:eastAsia="Times New Roman" w:cs="Times New Roman"/>
          <w:szCs w:val="24"/>
        </w:rPr>
        <w:t>,</w:t>
      </w:r>
      <w:r w:rsidRPr="00F10DB7">
        <w:rPr>
          <w:rFonts w:eastAsia="Times New Roman" w:cs="Times New Roman"/>
          <w:szCs w:val="24"/>
        </w:rPr>
        <w:t xml:space="preserve"> σύμφωνα με το</w:t>
      </w:r>
      <w:r>
        <w:rPr>
          <w:rFonts w:eastAsia="Times New Roman" w:cs="Times New Roman"/>
          <w:szCs w:val="24"/>
        </w:rPr>
        <w:t>ν</w:t>
      </w:r>
      <w:r w:rsidRPr="00F10DB7">
        <w:rPr>
          <w:rFonts w:eastAsia="Times New Roman" w:cs="Times New Roman"/>
          <w:szCs w:val="24"/>
        </w:rPr>
        <w:t xml:space="preserve"> </w:t>
      </w:r>
      <w:r>
        <w:rPr>
          <w:rFonts w:eastAsia="Times New Roman" w:cs="Times New Roman"/>
          <w:szCs w:val="24"/>
        </w:rPr>
        <w:t>«</w:t>
      </w:r>
      <w:r w:rsidRPr="00F10DB7">
        <w:rPr>
          <w:rFonts w:eastAsia="Times New Roman" w:cs="Times New Roman"/>
          <w:szCs w:val="24"/>
        </w:rPr>
        <w:t>ΡΙΖΟΣΠΑΣΤΗ</w:t>
      </w:r>
      <w:r>
        <w:rPr>
          <w:rFonts w:eastAsia="Times New Roman" w:cs="Times New Roman"/>
          <w:szCs w:val="24"/>
        </w:rPr>
        <w:t>» της</w:t>
      </w:r>
      <w:r w:rsidRPr="00F10DB7">
        <w:rPr>
          <w:rFonts w:eastAsia="Times New Roman" w:cs="Times New Roman"/>
          <w:szCs w:val="24"/>
        </w:rPr>
        <w:t xml:space="preserve"> 26</w:t>
      </w:r>
      <w:r w:rsidRPr="00E6300E">
        <w:rPr>
          <w:rFonts w:eastAsia="Times New Roman" w:cs="Times New Roman"/>
          <w:szCs w:val="24"/>
          <w:vertAlign w:val="superscript"/>
        </w:rPr>
        <w:t>ης</w:t>
      </w:r>
      <w:r>
        <w:rPr>
          <w:rFonts w:eastAsia="Times New Roman" w:cs="Times New Roman"/>
          <w:szCs w:val="24"/>
        </w:rPr>
        <w:t xml:space="preserve"> </w:t>
      </w:r>
      <w:r w:rsidRPr="00F10DB7">
        <w:rPr>
          <w:rFonts w:eastAsia="Times New Roman" w:cs="Times New Roman"/>
          <w:szCs w:val="24"/>
        </w:rPr>
        <w:t>Νοεμβρίου 1929</w:t>
      </w:r>
      <w:r>
        <w:rPr>
          <w:rFonts w:eastAsia="Times New Roman" w:cs="Times New Roman"/>
          <w:szCs w:val="24"/>
        </w:rPr>
        <w:t>,</w:t>
      </w:r>
      <w:r w:rsidRPr="00F10DB7">
        <w:rPr>
          <w:rFonts w:eastAsia="Times New Roman" w:cs="Times New Roman"/>
          <w:szCs w:val="24"/>
        </w:rPr>
        <w:t xml:space="preserve"> </w:t>
      </w:r>
      <w:r>
        <w:rPr>
          <w:rFonts w:eastAsia="Times New Roman" w:cs="Times New Roman"/>
          <w:szCs w:val="24"/>
        </w:rPr>
        <w:t>ήταν ένας «πράκτορας της ε</w:t>
      </w:r>
      <w:r w:rsidRPr="00F10DB7">
        <w:rPr>
          <w:rFonts w:eastAsia="Times New Roman" w:cs="Times New Roman"/>
          <w:szCs w:val="24"/>
        </w:rPr>
        <w:t>λληνικής μπουρζουαζίας</w:t>
      </w:r>
      <w:r>
        <w:rPr>
          <w:rFonts w:eastAsia="Times New Roman" w:cs="Times New Roman"/>
          <w:szCs w:val="24"/>
        </w:rPr>
        <w:t>».</w:t>
      </w:r>
      <w:r w:rsidRPr="00F10DB7">
        <w:rPr>
          <w:rFonts w:eastAsia="Times New Roman" w:cs="Times New Roman"/>
          <w:szCs w:val="24"/>
        </w:rPr>
        <w:t xml:space="preserve"> </w:t>
      </w:r>
    </w:p>
    <w:p w14:paraId="5FC2F9CA" w14:textId="77777777" w:rsidR="0020643A" w:rsidRDefault="00E84ECF">
      <w:pPr>
        <w:spacing w:line="600" w:lineRule="auto"/>
        <w:ind w:firstLine="720"/>
        <w:contextualSpacing/>
        <w:jc w:val="both"/>
        <w:rPr>
          <w:rFonts w:eastAsia="Times New Roman" w:cs="Times New Roman"/>
          <w:szCs w:val="24"/>
        </w:rPr>
      </w:pPr>
      <w:r w:rsidRPr="00CD2226">
        <w:rPr>
          <w:rFonts w:eastAsia="Times New Roman" w:cs="Times New Roman"/>
          <w:szCs w:val="24"/>
        </w:rPr>
        <w:t>Επίσης</w:t>
      </w:r>
      <w:r w:rsidRPr="00D0799F">
        <w:rPr>
          <w:rFonts w:eastAsia="Times New Roman" w:cs="Times New Roman"/>
          <w:szCs w:val="24"/>
        </w:rPr>
        <w:t>,</w:t>
      </w:r>
      <w:r w:rsidRPr="00CD2226">
        <w:rPr>
          <w:rFonts w:eastAsia="Times New Roman" w:cs="Times New Roman"/>
          <w:szCs w:val="24"/>
        </w:rPr>
        <w:t xml:space="preserve"> ο </w:t>
      </w:r>
      <w:r>
        <w:rPr>
          <w:rFonts w:eastAsia="Times New Roman" w:cs="Times New Roman"/>
          <w:szCs w:val="24"/>
        </w:rPr>
        <w:t>«</w:t>
      </w:r>
      <w:r w:rsidRPr="00CD2226">
        <w:rPr>
          <w:rFonts w:eastAsia="Times New Roman" w:cs="Times New Roman"/>
          <w:szCs w:val="24"/>
        </w:rPr>
        <w:t>ΡΙΖΟΣΠΑΣΤΗΣ</w:t>
      </w:r>
      <w:r>
        <w:rPr>
          <w:rFonts w:eastAsia="Times New Roman" w:cs="Times New Roman"/>
          <w:szCs w:val="24"/>
        </w:rPr>
        <w:t>»</w:t>
      </w:r>
      <w:r w:rsidRPr="00CD2226">
        <w:rPr>
          <w:rFonts w:eastAsia="Times New Roman" w:cs="Times New Roman"/>
          <w:szCs w:val="24"/>
        </w:rPr>
        <w:t xml:space="preserve"> στις 14 Δεκεμβρίου του 19</w:t>
      </w:r>
      <w:r w:rsidRPr="00CD2226">
        <w:rPr>
          <w:rFonts w:eastAsia="Times New Roman" w:cs="Times New Roman"/>
          <w:szCs w:val="24"/>
        </w:rPr>
        <w:t>24</w:t>
      </w:r>
      <w:r>
        <w:rPr>
          <w:rFonts w:eastAsia="Times New Roman" w:cs="Times New Roman"/>
          <w:szCs w:val="24"/>
        </w:rPr>
        <w:t>,</w:t>
      </w:r>
      <w:r w:rsidRPr="00CD2226">
        <w:rPr>
          <w:rFonts w:eastAsia="Times New Roman" w:cs="Times New Roman"/>
          <w:szCs w:val="24"/>
        </w:rPr>
        <w:t xml:space="preserve"> στο 3</w:t>
      </w:r>
      <w:r w:rsidRPr="001B09EC">
        <w:rPr>
          <w:rFonts w:eastAsia="Times New Roman" w:cs="Times New Roman"/>
          <w:szCs w:val="24"/>
          <w:vertAlign w:val="superscript"/>
        </w:rPr>
        <w:t>ο</w:t>
      </w:r>
      <w:r>
        <w:rPr>
          <w:rFonts w:eastAsia="Times New Roman" w:cs="Times New Roman"/>
          <w:szCs w:val="24"/>
        </w:rPr>
        <w:t xml:space="preserve"> </w:t>
      </w:r>
      <w:r w:rsidRPr="00CD2226">
        <w:rPr>
          <w:rFonts w:eastAsia="Times New Roman" w:cs="Times New Roman"/>
          <w:szCs w:val="24"/>
        </w:rPr>
        <w:t>Συνέδριο του ΚΚΕ</w:t>
      </w:r>
      <w:r>
        <w:rPr>
          <w:rFonts w:eastAsia="Times New Roman" w:cs="Times New Roman"/>
          <w:szCs w:val="24"/>
        </w:rPr>
        <w:t>,</w:t>
      </w:r>
      <w:r w:rsidRPr="00CD2226">
        <w:rPr>
          <w:rFonts w:eastAsia="Times New Roman" w:cs="Times New Roman"/>
          <w:szCs w:val="24"/>
        </w:rPr>
        <w:t xml:space="preserve"> είχε ως κύρια συνθήματα</w:t>
      </w:r>
      <w:r>
        <w:rPr>
          <w:rFonts w:eastAsia="Times New Roman" w:cs="Times New Roman"/>
          <w:szCs w:val="24"/>
        </w:rPr>
        <w:t>:</w:t>
      </w:r>
      <w:r w:rsidRPr="00CD2226">
        <w:rPr>
          <w:rFonts w:eastAsia="Times New Roman" w:cs="Times New Roman"/>
          <w:szCs w:val="24"/>
        </w:rPr>
        <w:t xml:space="preserve"> </w:t>
      </w:r>
      <w:r>
        <w:rPr>
          <w:rFonts w:eastAsia="Times New Roman" w:cs="Times New Roman"/>
          <w:szCs w:val="24"/>
        </w:rPr>
        <w:t>«</w:t>
      </w:r>
      <w:r w:rsidRPr="00CD2226">
        <w:rPr>
          <w:rFonts w:eastAsia="Times New Roman" w:cs="Times New Roman"/>
          <w:szCs w:val="24"/>
        </w:rPr>
        <w:t xml:space="preserve">Ζήτω η </w:t>
      </w:r>
      <w:r>
        <w:rPr>
          <w:rFonts w:eastAsia="Times New Roman" w:cs="Times New Roman"/>
          <w:szCs w:val="24"/>
        </w:rPr>
        <w:t>εργατο-</w:t>
      </w:r>
      <w:r w:rsidRPr="00CD2226">
        <w:rPr>
          <w:rFonts w:eastAsia="Times New Roman" w:cs="Times New Roman"/>
          <w:szCs w:val="24"/>
        </w:rPr>
        <w:t>αγροτική επανάσταση της Βουλγαρίας</w:t>
      </w:r>
      <w:r>
        <w:rPr>
          <w:rFonts w:eastAsia="Times New Roman" w:cs="Times New Roman"/>
          <w:szCs w:val="24"/>
        </w:rPr>
        <w:t>», «Ζήτω η ανεξάρτητη</w:t>
      </w:r>
      <w:r w:rsidRPr="00CD2226">
        <w:rPr>
          <w:rFonts w:eastAsia="Times New Roman" w:cs="Times New Roman"/>
          <w:szCs w:val="24"/>
        </w:rPr>
        <w:t xml:space="preserve"> Μακεδονία και Θράκη</w:t>
      </w:r>
      <w:r>
        <w:rPr>
          <w:rFonts w:eastAsia="Times New Roman" w:cs="Times New Roman"/>
          <w:szCs w:val="24"/>
        </w:rPr>
        <w:t>». Μιλάτε για προδοσίες;</w:t>
      </w:r>
    </w:p>
    <w:p w14:paraId="5FC2F9CB"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Άμεσα το ΚΚΕ</w:t>
      </w:r>
      <w:r w:rsidRPr="00CD2226">
        <w:rPr>
          <w:rFonts w:eastAsia="Times New Roman" w:cs="Times New Roman"/>
          <w:szCs w:val="24"/>
        </w:rPr>
        <w:t xml:space="preserve"> καταγγέλλει την Κυβέρνηση ότι </w:t>
      </w:r>
      <w:r>
        <w:rPr>
          <w:rFonts w:eastAsia="Times New Roman" w:cs="Times New Roman"/>
          <w:szCs w:val="24"/>
        </w:rPr>
        <w:t>με τον βίαιο</w:t>
      </w:r>
      <w:r w:rsidRPr="00CD2226">
        <w:rPr>
          <w:rFonts w:eastAsia="Times New Roman" w:cs="Times New Roman"/>
          <w:szCs w:val="24"/>
        </w:rPr>
        <w:t xml:space="preserve"> εποικισμό της Μακεδονίας εξοντώ</w:t>
      </w:r>
      <w:r w:rsidRPr="00CD2226">
        <w:rPr>
          <w:rFonts w:eastAsia="Times New Roman" w:cs="Times New Roman"/>
          <w:szCs w:val="24"/>
        </w:rPr>
        <w:t>νουν το</w:t>
      </w:r>
      <w:r>
        <w:rPr>
          <w:rFonts w:eastAsia="Times New Roman" w:cs="Times New Roman"/>
          <w:szCs w:val="24"/>
        </w:rPr>
        <w:t>ν</w:t>
      </w:r>
      <w:r w:rsidRPr="00CD2226">
        <w:rPr>
          <w:rFonts w:eastAsia="Times New Roman" w:cs="Times New Roman"/>
          <w:szCs w:val="24"/>
        </w:rPr>
        <w:t xml:space="preserve"> μακεδονικό λαό</w:t>
      </w:r>
      <w:r>
        <w:rPr>
          <w:rFonts w:eastAsia="Times New Roman" w:cs="Times New Roman"/>
          <w:szCs w:val="24"/>
        </w:rPr>
        <w:t>.</w:t>
      </w:r>
      <w:r w:rsidRPr="00CD2226">
        <w:rPr>
          <w:rFonts w:eastAsia="Times New Roman" w:cs="Times New Roman"/>
          <w:szCs w:val="24"/>
        </w:rPr>
        <w:t xml:space="preserve"> Ποιος ήταν </w:t>
      </w:r>
      <w:r>
        <w:rPr>
          <w:rFonts w:eastAsia="Times New Roman" w:cs="Times New Roman"/>
          <w:szCs w:val="24"/>
        </w:rPr>
        <w:t>ο βίαιος εποικισμός της</w:t>
      </w:r>
      <w:r w:rsidRPr="00CD2226">
        <w:rPr>
          <w:rFonts w:eastAsia="Times New Roman" w:cs="Times New Roman"/>
          <w:szCs w:val="24"/>
        </w:rPr>
        <w:t xml:space="preserve"> Μακεδονίας</w:t>
      </w:r>
      <w:r>
        <w:rPr>
          <w:rFonts w:eastAsia="Times New Roman" w:cs="Times New Roman"/>
          <w:szCs w:val="24"/>
        </w:rPr>
        <w:t>;</w:t>
      </w:r>
      <w:r w:rsidRPr="00CD2226">
        <w:rPr>
          <w:rFonts w:eastAsia="Times New Roman" w:cs="Times New Roman"/>
          <w:szCs w:val="24"/>
        </w:rPr>
        <w:t xml:space="preserve"> Ήταν οι πρόσφυγες από τη Μικρά Ασία</w:t>
      </w:r>
      <w:r>
        <w:rPr>
          <w:rFonts w:eastAsia="Times New Roman" w:cs="Times New Roman"/>
          <w:szCs w:val="24"/>
        </w:rPr>
        <w:t>,</w:t>
      </w:r>
      <w:r w:rsidRPr="00CD2226">
        <w:rPr>
          <w:rFonts w:eastAsia="Times New Roman" w:cs="Times New Roman"/>
          <w:szCs w:val="24"/>
        </w:rPr>
        <w:t xml:space="preserve"> την </w:t>
      </w:r>
      <w:r>
        <w:rPr>
          <w:rFonts w:eastAsia="Times New Roman" w:cs="Times New Roman"/>
          <w:szCs w:val="24"/>
        </w:rPr>
        <w:t xml:space="preserve">Ιωνία, από τον Πόντο, που γέμισαν </w:t>
      </w:r>
      <w:r w:rsidRPr="00CD2226">
        <w:rPr>
          <w:rFonts w:eastAsia="Times New Roman" w:cs="Times New Roman"/>
          <w:szCs w:val="24"/>
        </w:rPr>
        <w:t>Ελλάδα τη Μακεδονία και τη Θράκη</w:t>
      </w:r>
      <w:r>
        <w:rPr>
          <w:rFonts w:eastAsia="Times New Roman" w:cs="Times New Roman"/>
          <w:szCs w:val="24"/>
        </w:rPr>
        <w:t xml:space="preserve"> κι</w:t>
      </w:r>
      <w:r w:rsidRPr="00CD2226">
        <w:rPr>
          <w:rFonts w:eastAsia="Times New Roman" w:cs="Times New Roman"/>
          <w:szCs w:val="24"/>
        </w:rPr>
        <w:t xml:space="preserve"> αυτό ήταν άσχημο</w:t>
      </w:r>
      <w:r>
        <w:rPr>
          <w:rFonts w:eastAsia="Times New Roman" w:cs="Times New Roman"/>
          <w:szCs w:val="24"/>
        </w:rPr>
        <w:t>.</w:t>
      </w:r>
    </w:p>
    <w:p w14:paraId="5FC2F9CC"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Νοέμβριος</w:t>
      </w:r>
      <w:r>
        <w:rPr>
          <w:rFonts w:eastAsia="Times New Roman" w:cs="Times New Roman"/>
          <w:szCs w:val="24"/>
        </w:rPr>
        <w:t xml:space="preserve"> του</w:t>
      </w:r>
      <w:r>
        <w:rPr>
          <w:rFonts w:eastAsia="Times New Roman" w:cs="Times New Roman"/>
          <w:szCs w:val="24"/>
        </w:rPr>
        <w:t xml:space="preserve"> 1931 ο </w:t>
      </w:r>
      <w:r w:rsidRPr="00CD2226">
        <w:rPr>
          <w:rFonts w:eastAsia="Times New Roman" w:cs="Times New Roman"/>
          <w:szCs w:val="24"/>
        </w:rPr>
        <w:t>Ζαχαριάδης</w:t>
      </w:r>
      <w:r>
        <w:rPr>
          <w:rFonts w:eastAsia="Times New Roman" w:cs="Times New Roman"/>
          <w:szCs w:val="24"/>
        </w:rPr>
        <w:t>:</w:t>
      </w:r>
      <w:r w:rsidRPr="00CD2226">
        <w:rPr>
          <w:rFonts w:eastAsia="Times New Roman" w:cs="Times New Roman"/>
          <w:szCs w:val="24"/>
        </w:rPr>
        <w:t xml:space="preserve"> </w:t>
      </w:r>
      <w:r>
        <w:rPr>
          <w:rFonts w:eastAsia="Times New Roman" w:cs="Times New Roman"/>
          <w:szCs w:val="24"/>
        </w:rPr>
        <w:t>«</w:t>
      </w:r>
      <w:r w:rsidRPr="00CD2226">
        <w:rPr>
          <w:rFonts w:eastAsia="Times New Roman" w:cs="Times New Roman"/>
          <w:szCs w:val="24"/>
        </w:rPr>
        <w:t xml:space="preserve">Το </w:t>
      </w:r>
      <w:r>
        <w:rPr>
          <w:rFonts w:eastAsia="Times New Roman" w:cs="Times New Roman"/>
          <w:szCs w:val="24"/>
        </w:rPr>
        <w:t>κ</w:t>
      </w:r>
      <w:r w:rsidRPr="00CD2226">
        <w:rPr>
          <w:rFonts w:eastAsia="Times New Roman" w:cs="Times New Roman"/>
          <w:szCs w:val="24"/>
        </w:rPr>
        <w:t xml:space="preserve">όμμα οφείλει </w:t>
      </w:r>
      <w:r>
        <w:rPr>
          <w:rFonts w:eastAsia="Times New Roman" w:cs="Times New Roman"/>
          <w:szCs w:val="24"/>
        </w:rPr>
        <w:t xml:space="preserve">χωρίς αναβολή </w:t>
      </w:r>
      <w:r w:rsidRPr="00CD2226">
        <w:rPr>
          <w:rFonts w:eastAsia="Times New Roman" w:cs="Times New Roman"/>
          <w:szCs w:val="24"/>
        </w:rPr>
        <w:t>να διεξάγει τον</w:t>
      </w:r>
      <w:r>
        <w:rPr>
          <w:rFonts w:eastAsia="Times New Roman" w:cs="Times New Roman"/>
          <w:szCs w:val="24"/>
        </w:rPr>
        <w:t xml:space="preserve"> αγώνα για το δικαίωμα της ε</w:t>
      </w:r>
      <w:r w:rsidRPr="00CD2226">
        <w:rPr>
          <w:rFonts w:eastAsia="Times New Roman" w:cs="Times New Roman"/>
          <w:szCs w:val="24"/>
        </w:rPr>
        <w:t>λεύθερης αυτοδιάθεση</w:t>
      </w:r>
      <w:r>
        <w:rPr>
          <w:rFonts w:eastAsia="Times New Roman" w:cs="Times New Roman"/>
          <w:szCs w:val="24"/>
        </w:rPr>
        <w:t>ς</w:t>
      </w:r>
      <w:r w:rsidRPr="00CD2226">
        <w:rPr>
          <w:rFonts w:eastAsia="Times New Roman" w:cs="Times New Roman"/>
          <w:szCs w:val="24"/>
        </w:rPr>
        <w:t xml:space="preserve"> των </w:t>
      </w:r>
      <w:r>
        <w:rPr>
          <w:rFonts w:eastAsia="Times New Roman" w:cs="Times New Roman"/>
          <w:szCs w:val="24"/>
        </w:rPr>
        <w:t xml:space="preserve">εθνών, φτάνοντας και </w:t>
      </w:r>
      <w:r w:rsidRPr="00CD2226">
        <w:rPr>
          <w:rFonts w:eastAsia="Times New Roman" w:cs="Times New Roman"/>
          <w:szCs w:val="24"/>
        </w:rPr>
        <w:t xml:space="preserve">μέχρι αποχωρισμού κατά της εθνικής καταπίεσης και </w:t>
      </w:r>
      <w:r>
        <w:rPr>
          <w:rFonts w:eastAsia="Times New Roman" w:cs="Times New Roman"/>
          <w:szCs w:val="24"/>
        </w:rPr>
        <w:t xml:space="preserve">διωγμού των Μακεδόνων </w:t>
      </w:r>
      <w:r w:rsidRPr="00CD2226">
        <w:rPr>
          <w:rFonts w:eastAsia="Times New Roman" w:cs="Times New Roman"/>
          <w:szCs w:val="24"/>
        </w:rPr>
        <w:t xml:space="preserve">και </w:t>
      </w:r>
      <w:r>
        <w:rPr>
          <w:rFonts w:eastAsia="Times New Roman" w:cs="Times New Roman"/>
          <w:szCs w:val="24"/>
        </w:rPr>
        <w:t>των Τούρκων».</w:t>
      </w:r>
      <w:r w:rsidRPr="00CD2226">
        <w:rPr>
          <w:rFonts w:eastAsia="Times New Roman" w:cs="Times New Roman"/>
          <w:szCs w:val="24"/>
        </w:rPr>
        <w:t xml:space="preserve"> </w:t>
      </w:r>
    </w:p>
    <w:p w14:paraId="5FC2F9CD"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(Στο σημείο αυτό την Προεδρική Έδρα καταλαμβάνει ο Πρόεδρος τ</w:t>
      </w:r>
      <w:r>
        <w:rPr>
          <w:rFonts w:eastAsia="Times New Roman" w:cs="Times New Roman"/>
          <w:szCs w:val="24"/>
        </w:rPr>
        <w:t xml:space="preserve">ης Βουλής κ. </w:t>
      </w:r>
      <w:r w:rsidRPr="00C175E2">
        <w:rPr>
          <w:rFonts w:eastAsia="Times New Roman" w:cs="Times New Roman"/>
          <w:b/>
          <w:szCs w:val="24"/>
        </w:rPr>
        <w:t>ΝΙΚΟΛΑΟΣ ΒΟΥΤΣΗΣ</w:t>
      </w:r>
      <w:r>
        <w:rPr>
          <w:rFonts w:eastAsia="Times New Roman" w:cs="Times New Roman"/>
          <w:szCs w:val="24"/>
        </w:rPr>
        <w:t xml:space="preserve">) </w:t>
      </w:r>
    </w:p>
    <w:p w14:paraId="5FC2F9CE"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Μ</w:t>
      </w:r>
      <w:r>
        <w:rPr>
          <w:rFonts w:eastAsia="Times New Roman" w:cs="Times New Roman"/>
          <w:szCs w:val="24"/>
        </w:rPr>
        <w:t>ι</w:t>
      </w:r>
      <w:r>
        <w:rPr>
          <w:rFonts w:eastAsia="Times New Roman" w:cs="Times New Roman"/>
          <w:szCs w:val="24"/>
        </w:rPr>
        <w:t>α κ</w:t>
      </w:r>
      <w:r w:rsidRPr="00CD2226">
        <w:rPr>
          <w:rFonts w:eastAsia="Times New Roman" w:cs="Times New Roman"/>
          <w:szCs w:val="24"/>
        </w:rPr>
        <w:t xml:space="preserve">αι πρόσφατα έγιναν πολλές αναφορές </w:t>
      </w:r>
      <w:r>
        <w:rPr>
          <w:rFonts w:eastAsia="Times New Roman" w:cs="Times New Roman"/>
          <w:szCs w:val="24"/>
        </w:rPr>
        <w:t>στον Βάρναλη</w:t>
      </w:r>
      <w:r w:rsidRPr="00CD2226">
        <w:rPr>
          <w:rFonts w:eastAsia="Times New Roman" w:cs="Times New Roman"/>
          <w:szCs w:val="24"/>
        </w:rPr>
        <w:t xml:space="preserve"> και </w:t>
      </w:r>
      <w:r>
        <w:rPr>
          <w:rFonts w:eastAsia="Times New Roman" w:cs="Times New Roman"/>
          <w:szCs w:val="24"/>
        </w:rPr>
        <w:t>σ</w:t>
      </w:r>
      <w:r w:rsidRPr="00CD2226">
        <w:rPr>
          <w:rFonts w:eastAsia="Times New Roman" w:cs="Times New Roman"/>
          <w:szCs w:val="24"/>
        </w:rPr>
        <w:t>τον πατριωτισμό του</w:t>
      </w:r>
      <w:r>
        <w:rPr>
          <w:rFonts w:eastAsia="Times New Roman" w:cs="Times New Roman"/>
          <w:szCs w:val="24"/>
        </w:rPr>
        <w:t>, α</w:t>
      </w:r>
      <w:r w:rsidRPr="00CD2226">
        <w:rPr>
          <w:rFonts w:eastAsia="Times New Roman" w:cs="Times New Roman"/>
          <w:szCs w:val="24"/>
        </w:rPr>
        <w:t>ς δούμε τι λέει</w:t>
      </w:r>
      <w:r>
        <w:rPr>
          <w:rFonts w:eastAsia="Times New Roman" w:cs="Times New Roman"/>
          <w:szCs w:val="24"/>
        </w:rPr>
        <w:t xml:space="preserve"> ο γνωστός λογοτέχνη</w:t>
      </w:r>
      <w:r w:rsidRPr="00CD2226">
        <w:rPr>
          <w:rFonts w:eastAsia="Times New Roman" w:cs="Times New Roman"/>
          <w:szCs w:val="24"/>
        </w:rPr>
        <w:t xml:space="preserve">ς της γενιάς του </w:t>
      </w:r>
      <w:r>
        <w:rPr>
          <w:rFonts w:eastAsia="Times New Roman" w:cs="Times New Roman"/>
          <w:szCs w:val="24"/>
        </w:rPr>
        <w:t>’</w:t>
      </w:r>
      <w:r w:rsidRPr="00CD2226">
        <w:rPr>
          <w:rFonts w:eastAsia="Times New Roman" w:cs="Times New Roman"/>
          <w:szCs w:val="24"/>
        </w:rPr>
        <w:t>30</w:t>
      </w:r>
      <w:r>
        <w:rPr>
          <w:rFonts w:eastAsia="Times New Roman" w:cs="Times New Roman"/>
          <w:szCs w:val="24"/>
        </w:rPr>
        <w:t>, εθνικών φρονημάτων και γι’</w:t>
      </w:r>
      <w:r w:rsidRPr="00CD2226">
        <w:rPr>
          <w:rFonts w:eastAsia="Times New Roman" w:cs="Times New Roman"/>
          <w:szCs w:val="24"/>
        </w:rPr>
        <w:t xml:space="preserve"> αυτό λησμονημένος</w:t>
      </w:r>
      <w:r>
        <w:rPr>
          <w:rFonts w:eastAsia="Times New Roman" w:cs="Times New Roman"/>
          <w:szCs w:val="24"/>
        </w:rPr>
        <w:t>,</w:t>
      </w:r>
      <w:r w:rsidRPr="00CD2226">
        <w:rPr>
          <w:rFonts w:eastAsia="Times New Roman" w:cs="Times New Roman"/>
          <w:szCs w:val="24"/>
        </w:rPr>
        <w:t xml:space="preserve"> Γεώργιος Θεοτοκάς</w:t>
      </w:r>
      <w:r>
        <w:rPr>
          <w:rFonts w:eastAsia="Times New Roman" w:cs="Times New Roman"/>
          <w:szCs w:val="24"/>
        </w:rPr>
        <w:t>:</w:t>
      </w:r>
      <w:r w:rsidRPr="00CD2226">
        <w:rPr>
          <w:rFonts w:eastAsia="Times New Roman" w:cs="Times New Roman"/>
          <w:szCs w:val="24"/>
        </w:rPr>
        <w:t xml:space="preserve"> </w:t>
      </w:r>
      <w:r>
        <w:rPr>
          <w:rFonts w:eastAsia="Times New Roman" w:cs="Times New Roman"/>
          <w:szCs w:val="24"/>
        </w:rPr>
        <w:t>«</w:t>
      </w:r>
      <w:r w:rsidRPr="00CD2226">
        <w:rPr>
          <w:rFonts w:eastAsia="Times New Roman" w:cs="Times New Roman"/>
          <w:szCs w:val="24"/>
        </w:rPr>
        <w:t>Ο Κώστας Βάρναλης</w:t>
      </w:r>
      <w:r>
        <w:rPr>
          <w:rFonts w:eastAsia="Times New Roman" w:cs="Times New Roman"/>
          <w:szCs w:val="24"/>
        </w:rPr>
        <w:t>,</w:t>
      </w:r>
      <w:r w:rsidRPr="00CD2226">
        <w:rPr>
          <w:rFonts w:eastAsia="Times New Roman" w:cs="Times New Roman"/>
          <w:szCs w:val="24"/>
        </w:rPr>
        <w:t xml:space="preserve"> </w:t>
      </w:r>
      <w:r>
        <w:rPr>
          <w:rFonts w:eastAsia="Times New Roman" w:cs="Times New Roman"/>
          <w:szCs w:val="24"/>
        </w:rPr>
        <w:t>τέ</w:t>
      </w:r>
      <w:r>
        <w:rPr>
          <w:rFonts w:eastAsia="Times New Roman" w:cs="Times New Roman"/>
          <w:szCs w:val="24"/>
        </w:rPr>
        <w:t>ως επίσημος</w:t>
      </w:r>
      <w:r w:rsidRPr="00CD2226">
        <w:rPr>
          <w:rFonts w:eastAsia="Times New Roman" w:cs="Times New Roman"/>
          <w:szCs w:val="24"/>
        </w:rPr>
        <w:t xml:space="preserve"> ποιητής του ελληνικού </w:t>
      </w:r>
      <w:r>
        <w:rPr>
          <w:rFonts w:eastAsia="Times New Roman" w:cs="Times New Roman"/>
          <w:szCs w:val="24"/>
        </w:rPr>
        <w:t>κομμουνισμού,</w:t>
      </w:r>
      <w:r w:rsidRPr="00CD2226">
        <w:rPr>
          <w:rFonts w:eastAsia="Times New Roman" w:cs="Times New Roman"/>
          <w:szCs w:val="24"/>
        </w:rPr>
        <w:t xml:space="preserve"> επιδεικνύεται σε </w:t>
      </w:r>
      <w:r>
        <w:rPr>
          <w:rFonts w:eastAsia="Times New Roman" w:cs="Times New Roman"/>
          <w:szCs w:val="24"/>
        </w:rPr>
        <w:t>επίσημα</w:t>
      </w:r>
      <w:r w:rsidRPr="00CD2226">
        <w:rPr>
          <w:rFonts w:eastAsia="Times New Roman" w:cs="Times New Roman"/>
          <w:szCs w:val="24"/>
        </w:rPr>
        <w:t xml:space="preserve"> τραπέζια </w:t>
      </w:r>
      <w:r>
        <w:rPr>
          <w:rFonts w:eastAsia="Times New Roman" w:cs="Times New Roman"/>
          <w:szCs w:val="24"/>
        </w:rPr>
        <w:t xml:space="preserve">στη </w:t>
      </w:r>
      <w:r w:rsidRPr="00CD2226">
        <w:rPr>
          <w:rFonts w:eastAsia="Times New Roman" w:cs="Times New Roman"/>
          <w:szCs w:val="24"/>
        </w:rPr>
        <w:t>βουλγαρική πρεσβεία</w:t>
      </w:r>
      <w:r>
        <w:rPr>
          <w:rFonts w:eastAsia="Times New Roman" w:cs="Times New Roman"/>
          <w:szCs w:val="24"/>
        </w:rPr>
        <w:t>,</w:t>
      </w:r>
      <w:r w:rsidRPr="00CD2226">
        <w:rPr>
          <w:rFonts w:eastAsia="Times New Roman" w:cs="Times New Roman"/>
          <w:szCs w:val="24"/>
        </w:rPr>
        <w:t xml:space="preserve"> τη στιγμή που η βουλγαρική κυβέρνηση </w:t>
      </w:r>
      <w:r>
        <w:rPr>
          <w:rFonts w:eastAsia="Times New Roman" w:cs="Times New Roman"/>
          <w:szCs w:val="24"/>
        </w:rPr>
        <w:t xml:space="preserve">διακηρύττει ότι είναι </w:t>
      </w:r>
      <w:r w:rsidRPr="00CD2226">
        <w:rPr>
          <w:rFonts w:eastAsia="Times New Roman" w:cs="Times New Roman"/>
          <w:szCs w:val="24"/>
        </w:rPr>
        <w:t xml:space="preserve">εμπόλεμη στο πλευρό του Άξονα και </w:t>
      </w:r>
      <w:r>
        <w:rPr>
          <w:rFonts w:eastAsia="Times New Roman" w:cs="Times New Roman"/>
          <w:szCs w:val="24"/>
        </w:rPr>
        <w:t>που εκ του περισσού οι Βούλγαροι σφάζουν τριάντα χιλιάδε</w:t>
      </w:r>
      <w:r>
        <w:rPr>
          <w:rFonts w:eastAsia="Times New Roman" w:cs="Times New Roman"/>
          <w:szCs w:val="24"/>
        </w:rPr>
        <w:t>ς</w:t>
      </w:r>
      <w:r w:rsidRPr="00CD2226">
        <w:rPr>
          <w:rFonts w:eastAsia="Times New Roman" w:cs="Times New Roman"/>
          <w:szCs w:val="24"/>
        </w:rPr>
        <w:t xml:space="preserve"> Έλληνες στη Μακεδονία</w:t>
      </w:r>
      <w:r>
        <w:rPr>
          <w:rFonts w:eastAsia="Times New Roman" w:cs="Times New Roman"/>
          <w:szCs w:val="24"/>
        </w:rPr>
        <w:t>».</w:t>
      </w:r>
    </w:p>
    <w:p w14:paraId="5FC2F9CF"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Κι ερχόμαστε,</w:t>
      </w:r>
      <w:r w:rsidRPr="00CD2226">
        <w:rPr>
          <w:rFonts w:eastAsia="Times New Roman" w:cs="Times New Roman"/>
          <w:szCs w:val="24"/>
        </w:rPr>
        <w:t xml:space="preserve"> ομιλώντας περί προδοσίας</w:t>
      </w:r>
      <w:r>
        <w:rPr>
          <w:rFonts w:eastAsia="Times New Roman" w:cs="Times New Roman"/>
          <w:szCs w:val="24"/>
        </w:rPr>
        <w:t>,</w:t>
      </w:r>
      <w:r w:rsidRPr="00CD2226">
        <w:rPr>
          <w:rFonts w:eastAsia="Times New Roman" w:cs="Times New Roman"/>
          <w:szCs w:val="24"/>
        </w:rPr>
        <w:t xml:space="preserve"> στην απόφαση της </w:t>
      </w:r>
      <w:r>
        <w:rPr>
          <w:rFonts w:eastAsia="Times New Roman" w:cs="Times New Roman"/>
          <w:szCs w:val="24"/>
        </w:rPr>
        <w:t xml:space="preserve">Ε΄ </w:t>
      </w:r>
      <w:r w:rsidRPr="00CD2226">
        <w:rPr>
          <w:rFonts w:eastAsia="Times New Roman" w:cs="Times New Roman"/>
          <w:szCs w:val="24"/>
        </w:rPr>
        <w:t xml:space="preserve">Ολομέλειας του </w:t>
      </w:r>
      <w:r>
        <w:rPr>
          <w:rFonts w:eastAsia="Times New Roman" w:cs="Times New Roman"/>
          <w:szCs w:val="24"/>
        </w:rPr>
        <w:t>ΚΚΕ, στις</w:t>
      </w:r>
      <w:r w:rsidRPr="00CD2226">
        <w:rPr>
          <w:rFonts w:eastAsia="Times New Roman" w:cs="Times New Roman"/>
          <w:szCs w:val="24"/>
        </w:rPr>
        <w:t xml:space="preserve"> 30 με 31 Ιανουαρίου</w:t>
      </w:r>
      <w:r>
        <w:rPr>
          <w:rFonts w:eastAsia="Times New Roman" w:cs="Times New Roman"/>
          <w:szCs w:val="24"/>
        </w:rPr>
        <w:t xml:space="preserve"> 1949, στη </w:t>
      </w:r>
      <w:r>
        <w:rPr>
          <w:rFonts w:eastAsia="Times New Roman" w:cs="Times New Roman"/>
          <w:szCs w:val="24"/>
        </w:rPr>
        <w:t>δ</w:t>
      </w:r>
      <w:r>
        <w:rPr>
          <w:rFonts w:eastAsia="Times New Roman" w:cs="Times New Roman"/>
          <w:szCs w:val="24"/>
        </w:rPr>
        <w:t>ιάσκεψη στην οποία κατηγόρησαν</w:t>
      </w:r>
      <w:r w:rsidRPr="00CD2226">
        <w:rPr>
          <w:rFonts w:eastAsia="Times New Roman" w:cs="Times New Roman"/>
          <w:szCs w:val="24"/>
        </w:rPr>
        <w:t xml:space="preserve"> τον Παύλο Μελά</w:t>
      </w:r>
      <w:r>
        <w:rPr>
          <w:rFonts w:eastAsia="Times New Roman" w:cs="Times New Roman"/>
          <w:szCs w:val="24"/>
        </w:rPr>
        <w:t>,</w:t>
      </w:r>
      <w:r w:rsidRPr="00CD2226">
        <w:rPr>
          <w:rFonts w:eastAsia="Times New Roman" w:cs="Times New Roman"/>
          <w:szCs w:val="24"/>
        </w:rPr>
        <w:t xml:space="preserve"> το</w:t>
      </w:r>
      <w:r>
        <w:rPr>
          <w:rFonts w:eastAsia="Times New Roman" w:cs="Times New Roman"/>
          <w:szCs w:val="24"/>
        </w:rPr>
        <w:t>ν μεγαλύτερο ήρωα του 20</w:t>
      </w:r>
      <w:r w:rsidRPr="001B09EC">
        <w:rPr>
          <w:rFonts w:eastAsia="Times New Roman" w:cs="Times New Roman"/>
          <w:szCs w:val="24"/>
          <w:vertAlign w:val="superscript"/>
        </w:rPr>
        <w:t>ου</w:t>
      </w:r>
      <w:r>
        <w:rPr>
          <w:rFonts w:eastAsia="Times New Roman" w:cs="Times New Roman"/>
          <w:szCs w:val="24"/>
        </w:rPr>
        <w:t xml:space="preserve"> αιώνα, σαν έναν κομιτατζή </w:t>
      </w:r>
      <w:r w:rsidRPr="00CD2226">
        <w:rPr>
          <w:rFonts w:eastAsia="Times New Roman" w:cs="Times New Roman"/>
          <w:szCs w:val="24"/>
        </w:rPr>
        <w:t xml:space="preserve">που </w:t>
      </w:r>
      <w:r>
        <w:rPr>
          <w:rFonts w:eastAsia="Times New Roman" w:cs="Times New Roman"/>
          <w:szCs w:val="24"/>
        </w:rPr>
        <w:t xml:space="preserve">έσφιγγε τη θηλιά </w:t>
      </w:r>
      <w:r w:rsidRPr="00CD2226">
        <w:rPr>
          <w:rFonts w:eastAsia="Times New Roman" w:cs="Times New Roman"/>
          <w:szCs w:val="24"/>
        </w:rPr>
        <w:t xml:space="preserve">του </w:t>
      </w:r>
      <w:r>
        <w:rPr>
          <w:rFonts w:eastAsia="Times New Roman" w:cs="Times New Roman"/>
          <w:szCs w:val="24"/>
        </w:rPr>
        <w:t xml:space="preserve">μακεδονικού </w:t>
      </w:r>
      <w:r w:rsidRPr="00CD2226">
        <w:rPr>
          <w:rFonts w:eastAsia="Times New Roman" w:cs="Times New Roman"/>
          <w:szCs w:val="24"/>
        </w:rPr>
        <w:t>λαού και που δια</w:t>
      </w:r>
      <w:r>
        <w:rPr>
          <w:rFonts w:eastAsia="Times New Roman" w:cs="Times New Roman"/>
          <w:szCs w:val="24"/>
        </w:rPr>
        <w:t>κηρύσσεται ότι: «</w:t>
      </w:r>
      <w:r w:rsidRPr="00CD2226">
        <w:rPr>
          <w:rFonts w:eastAsia="Times New Roman" w:cs="Times New Roman"/>
          <w:szCs w:val="24"/>
        </w:rPr>
        <w:t>Σαν αποτέλεσμα της νίκης του Δημοκρατικού Στρατού</w:t>
      </w:r>
      <w:r>
        <w:rPr>
          <w:rFonts w:eastAsia="Times New Roman" w:cs="Times New Roman"/>
          <w:szCs w:val="24"/>
        </w:rPr>
        <w:t xml:space="preserve"> Ελλάδας</w:t>
      </w:r>
      <w:r>
        <w:rPr>
          <w:rFonts w:eastAsia="Times New Roman" w:cs="Times New Roman"/>
          <w:szCs w:val="24"/>
        </w:rPr>
        <w:t>» -αυτού που γιορτάζετε κάτι επετείους εσείς του ΣΥΡΙΖΑ και πο</w:t>
      </w:r>
      <w:r w:rsidRPr="00CD2226">
        <w:rPr>
          <w:rFonts w:eastAsia="Times New Roman" w:cs="Times New Roman"/>
          <w:szCs w:val="24"/>
        </w:rPr>
        <w:t xml:space="preserve">υ </w:t>
      </w:r>
      <w:r>
        <w:rPr>
          <w:rFonts w:eastAsia="Times New Roman" w:cs="Times New Roman"/>
          <w:szCs w:val="24"/>
        </w:rPr>
        <w:t xml:space="preserve">σέβεται </w:t>
      </w:r>
      <w:r w:rsidRPr="00CD2226">
        <w:rPr>
          <w:rFonts w:eastAsia="Times New Roman" w:cs="Times New Roman"/>
          <w:szCs w:val="24"/>
        </w:rPr>
        <w:t>δήθεν η Νέα Δημοκρατία</w:t>
      </w:r>
      <w:r>
        <w:rPr>
          <w:rFonts w:eastAsia="Times New Roman" w:cs="Times New Roman"/>
          <w:szCs w:val="24"/>
        </w:rPr>
        <w:t>-</w:t>
      </w:r>
      <w:r w:rsidRPr="00CD2226">
        <w:rPr>
          <w:rFonts w:eastAsia="Times New Roman" w:cs="Times New Roman"/>
          <w:szCs w:val="24"/>
        </w:rPr>
        <w:t xml:space="preserve"> </w:t>
      </w:r>
      <w:r>
        <w:rPr>
          <w:rFonts w:eastAsia="Times New Roman" w:cs="Times New Roman"/>
          <w:szCs w:val="24"/>
        </w:rPr>
        <w:t>«</w:t>
      </w:r>
      <w:r w:rsidRPr="00CD2226">
        <w:rPr>
          <w:rFonts w:eastAsia="Times New Roman" w:cs="Times New Roman"/>
          <w:szCs w:val="24"/>
        </w:rPr>
        <w:t>και της λαϊκής επανάστασης</w:t>
      </w:r>
      <w:r>
        <w:rPr>
          <w:rFonts w:eastAsia="Times New Roman" w:cs="Times New Roman"/>
          <w:szCs w:val="24"/>
        </w:rPr>
        <w:t>, ο μακεδ</w:t>
      </w:r>
      <w:r>
        <w:rPr>
          <w:rFonts w:eastAsia="Times New Roman" w:cs="Times New Roman"/>
          <w:szCs w:val="24"/>
        </w:rPr>
        <w:t>ο</w:t>
      </w:r>
      <w:r w:rsidRPr="00CD2226">
        <w:rPr>
          <w:rFonts w:eastAsia="Times New Roman" w:cs="Times New Roman"/>
          <w:szCs w:val="24"/>
        </w:rPr>
        <w:t>νικ</w:t>
      </w:r>
      <w:r>
        <w:rPr>
          <w:rFonts w:eastAsia="Times New Roman" w:cs="Times New Roman"/>
          <w:szCs w:val="24"/>
        </w:rPr>
        <w:t>ό</w:t>
      </w:r>
      <w:r w:rsidRPr="00CD2226">
        <w:rPr>
          <w:rFonts w:eastAsia="Times New Roman" w:cs="Times New Roman"/>
          <w:szCs w:val="24"/>
        </w:rPr>
        <w:t xml:space="preserve">ς λαός </w:t>
      </w:r>
      <w:r>
        <w:rPr>
          <w:rFonts w:eastAsia="Times New Roman" w:cs="Times New Roman"/>
          <w:szCs w:val="24"/>
        </w:rPr>
        <w:t>θα βρει την πλήρη αποκατάστασή του. Οι δύο λαοί, ελληνικός και μ</w:t>
      </w:r>
      <w:r w:rsidRPr="00CD2226">
        <w:rPr>
          <w:rFonts w:eastAsia="Times New Roman" w:cs="Times New Roman"/>
          <w:szCs w:val="24"/>
        </w:rPr>
        <w:t>ακεδονικός</w:t>
      </w:r>
      <w:r>
        <w:rPr>
          <w:rFonts w:eastAsia="Times New Roman" w:cs="Times New Roman"/>
          <w:szCs w:val="24"/>
        </w:rPr>
        <w:t>, παλεύουν α</w:t>
      </w:r>
      <w:r w:rsidRPr="00CD2226">
        <w:rPr>
          <w:rFonts w:eastAsia="Times New Roman" w:cs="Times New Roman"/>
          <w:szCs w:val="24"/>
        </w:rPr>
        <w:t xml:space="preserve">πό κοινού για τη λευτεριά </w:t>
      </w:r>
      <w:r>
        <w:rPr>
          <w:rFonts w:eastAsia="Times New Roman" w:cs="Times New Roman"/>
          <w:szCs w:val="24"/>
        </w:rPr>
        <w:t>τους».</w:t>
      </w:r>
      <w:r w:rsidRPr="00CD2226">
        <w:rPr>
          <w:rFonts w:eastAsia="Times New Roman" w:cs="Times New Roman"/>
          <w:szCs w:val="24"/>
        </w:rPr>
        <w:t xml:space="preserve"> </w:t>
      </w:r>
    </w:p>
    <w:p w14:paraId="5FC2F9D0" w14:textId="77777777" w:rsidR="0020643A" w:rsidRDefault="00E84ECF">
      <w:pPr>
        <w:spacing w:line="600" w:lineRule="auto"/>
        <w:ind w:firstLine="720"/>
        <w:contextualSpacing/>
        <w:jc w:val="both"/>
        <w:rPr>
          <w:rFonts w:eastAsia="Times New Roman" w:cs="Times New Roman"/>
          <w:szCs w:val="24"/>
        </w:rPr>
      </w:pPr>
      <w:r w:rsidRPr="00CD2226">
        <w:rPr>
          <w:rFonts w:eastAsia="Times New Roman" w:cs="Times New Roman"/>
          <w:szCs w:val="24"/>
        </w:rPr>
        <w:t>Μη</w:t>
      </w:r>
      <w:r>
        <w:rPr>
          <w:rFonts w:eastAsia="Times New Roman" w:cs="Times New Roman"/>
          <w:szCs w:val="24"/>
        </w:rPr>
        <w:t>ν</w:t>
      </w:r>
      <w:r w:rsidRPr="00CD2226">
        <w:rPr>
          <w:rFonts w:eastAsia="Times New Roman" w:cs="Times New Roman"/>
          <w:szCs w:val="24"/>
        </w:rPr>
        <w:t xml:space="preserve"> μιλάτε</w:t>
      </w:r>
      <w:r>
        <w:rPr>
          <w:rFonts w:eastAsia="Times New Roman" w:cs="Times New Roman"/>
          <w:szCs w:val="24"/>
        </w:rPr>
        <w:t>, λ</w:t>
      </w:r>
      <w:r w:rsidRPr="00CD2226">
        <w:rPr>
          <w:rFonts w:eastAsia="Times New Roman" w:cs="Times New Roman"/>
          <w:szCs w:val="24"/>
        </w:rPr>
        <w:t>οιπόν</w:t>
      </w:r>
      <w:r>
        <w:rPr>
          <w:rFonts w:eastAsia="Times New Roman" w:cs="Times New Roman"/>
          <w:szCs w:val="24"/>
        </w:rPr>
        <w:t>,</w:t>
      </w:r>
      <w:r w:rsidRPr="00CD2226">
        <w:rPr>
          <w:rFonts w:eastAsia="Times New Roman" w:cs="Times New Roman"/>
          <w:szCs w:val="24"/>
        </w:rPr>
        <w:t xml:space="preserve"> για </w:t>
      </w:r>
      <w:r>
        <w:rPr>
          <w:rFonts w:eastAsia="Times New Roman" w:cs="Times New Roman"/>
          <w:szCs w:val="24"/>
        </w:rPr>
        <w:t>π</w:t>
      </w:r>
      <w:r w:rsidRPr="00CD2226">
        <w:rPr>
          <w:rFonts w:eastAsia="Times New Roman" w:cs="Times New Roman"/>
          <w:szCs w:val="24"/>
        </w:rPr>
        <w:t xml:space="preserve">ροδοσίες </w:t>
      </w:r>
      <w:r>
        <w:rPr>
          <w:rFonts w:eastAsia="Times New Roman" w:cs="Times New Roman"/>
          <w:szCs w:val="24"/>
        </w:rPr>
        <w:t xml:space="preserve">όσοι προέρχεστε </w:t>
      </w:r>
      <w:r w:rsidRPr="00CD2226">
        <w:rPr>
          <w:rFonts w:eastAsia="Times New Roman" w:cs="Times New Roman"/>
          <w:szCs w:val="24"/>
        </w:rPr>
        <w:t>από τον κομμουνισμό</w:t>
      </w:r>
      <w:r>
        <w:rPr>
          <w:rFonts w:eastAsia="Times New Roman" w:cs="Times New Roman"/>
          <w:szCs w:val="24"/>
        </w:rPr>
        <w:t>, διότι</w:t>
      </w:r>
      <w:r w:rsidRPr="00CD2226">
        <w:rPr>
          <w:rFonts w:eastAsia="Times New Roman" w:cs="Times New Roman"/>
          <w:szCs w:val="24"/>
        </w:rPr>
        <w:t xml:space="preserve"> στο θέμα της Μακεδονίας είστε βουτηγμέν</w:t>
      </w:r>
      <w:r>
        <w:rPr>
          <w:rFonts w:eastAsia="Times New Roman" w:cs="Times New Roman"/>
          <w:szCs w:val="24"/>
        </w:rPr>
        <w:t>οι</w:t>
      </w:r>
      <w:r w:rsidRPr="00CD2226">
        <w:rPr>
          <w:rFonts w:eastAsia="Times New Roman" w:cs="Times New Roman"/>
          <w:szCs w:val="24"/>
        </w:rPr>
        <w:t xml:space="preserve"> μέχρι </w:t>
      </w:r>
      <w:r w:rsidRPr="00CD2226">
        <w:rPr>
          <w:rFonts w:eastAsia="Times New Roman" w:cs="Times New Roman"/>
          <w:szCs w:val="24"/>
        </w:rPr>
        <w:t xml:space="preserve">το λαιμό </w:t>
      </w:r>
      <w:r>
        <w:rPr>
          <w:rFonts w:eastAsia="Times New Roman" w:cs="Times New Roman"/>
          <w:szCs w:val="24"/>
        </w:rPr>
        <w:t>στην</w:t>
      </w:r>
      <w:r w:rsidRPr="00CD2226">
        <w:rPr>
          <w:rFonts w:eastAsia="Times New Roman" w:cs="Times New Roman"/>
          <w:szCs w:val="24"/>
        </w:rPr>
        <w:t xml:space="preserve"> προδοσία</w:t>
      </w:r>
      <w:r>
        <w:rPr>
          <w:rFonts w:eastAsia="Times New Roman" w:cs="Times New Roman"/>
          <w:szCs w:val="24"/>
        </w:rPr>
        <w:t>. Εσείς</w:t>
      </w:r>
      <w:r w:rsidRPr="00CD2226">
        <w:rPr>
          <w:rFonts w:eastAsia="Times New Roman" w:cs="Times New Roman"/>
          <w:szCs w:val="24"/>
        </w:rPr>
        <w:t xml:space="preserve"> μιλούσατε για δεκαετίες ολόκληρες</w:t>
      </w:r>
      <w:r>
        <w:rPr>
          <w:rFonts w:eastAsia="Times New Roman" w:cs="Times New Roman"/>
          <w:szCs w:val="24"/>
        </w:rPr>
        <w:t xml:space="preserve"> για ανεξάρτητη</w:t>
      </w:r>
      <w:r w:rsidRPr="00CD2226">
        <w:rPr>
          <w:rFonts w:eastAsia="Times New Roman" w:cs="Times New Roman"/>
          <w:szCs w:val="24"/>
        </w:rPr>
        <w:t xml:space="preserve"> Μακεδονία και Θράκη</w:t>
      </w:r>
      <w:r>
        <w:rPr>
          <w:rFonts w:eastAsia="Times New Roman" w:cs="Times New Roman"/>
          <w:szCs w:val="24"/>
        </w:rPr>
        <w:t>.</w:t>
      </w:r>
      <w:r w:rsidRPr="00CD2226">
        <w:rPr>
          <w:rFonts w:eastAsia="Times New Roman" w:cs="Times New Roman"/>
          <w:szCs w:val="24"/>
        </w:rPr>
        <w:t xml:space="preserve"> Και δεν είναι αργά</w:t>
      </w:r>
      <w:r>
        <w:rPr>
          <w:rFonts w:eastAsia="Times New Roman" w:cs="Times New Roman"/>
          <w:szCs w:val="24"/>
        </w:rPr>
        <w:t>.</w:t>
      </w:r>
      <w:r w:rsidRPr="00CD2226">
        <w:rPr>
          <w:rFonts w:eastAsia="Times New Roman" w:cs="Times New Roman"/>
          <w:szCs w:val="24"/>
        </w:rPr>
        <w:t xml:space="preserve"> Αν θέλετε</w:t>
      </w:r>
      <w:r>
        <w:rPr>
          <w:rFonts w:eastAsia="Times New Roman" w:cs="Times New Roman"/>
          <w:szCs w:val="24"/>
        </w:rPr>
        <w:t xml:space="preserve">, αποκηρύξτε αυτές τις θέσεις. Πείτε ότι </w:t>
      </w:r>
      <w:r w:rsidRPr="00CD2226">
        <w:rPr>
          <w:rFonts w:eastAsia="Times New Roman" w:cs="Times New Roman"/>
          <w:szCs w:val="24"/>
        </w:rPr>
        <w:t xml:space="preserve">είναι </w:t>
      </w:r>
      <w:r>
        <w:rPr>
          <w:rFonts w:eastAsia="Times New Roman" w:cs="Times New Roman"/>
          <w:szCs w:val="24"/>
        </w:rPr>
        <w:t xml:space="preserve">προδοτικές. </w:t>
      </w:r>
    </w:p>
    <w:p w14:paraId="5FC2F9D1"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Η Νέα Δημοκρατία μας κατηγορεί ότι</w:t>
      </w:r>
      <w:r w:rsidRPr="00CD2226">
        <w:rPr>
          <w:rFonts w:eastAsia="Times New Roman" w:cs="Times New Roman"/>
          <w:szCs w:val="24"/>
        </w:rPr>
        <w:t xml:space="preserve"> συνερ</w:t>
      </w:r>
      <w:r>
        <w:rPr>
          <w:rFonts w:eastAsia="Times New Roman" w:cs="Times New Roman"/>
          <w:szCs w:val="24"/>
        </w:rPr>
        <w:t xml:space="preserve">γαζόμαστε με τον </w:t>
      </w:r>
      <w:r w:rsidRPr="00CD2226">
        <w:rPr>
          <w:rFonts w:eastAsia="Times New Roman" w:cs="Times New Roman"/>
          <w:szCs w:val="24"/>
        </w:rPr>
        <w:t>ΣΥΡΙΖΑ και</w:t>
      </w:r>
      <w:r w:rsidRPr="00CD2226">
        <w:rPr>
          <w:rFonts w:eastAsia="Times New Roman" w:cs="Times New Roman"/>
          <w:szCs w:val="24"/>
        </w:rPr>
        <w:t xml:space="preserve"> ο ΣΥΡΙΖΑ ότι συνε</w:t>
      </w:r>
      <w:r>
        <w:rPr>
          <w:rFonts w:eastAsia="Times New Roman" w:cs="Times New Roman"/>
          <w:szCs w:val="24"/>
        </w:rPr>
        <w:t xml:space="preserve">ργαζόμαστε με τη Νέα Δημοκρατία. Έγινε </w:t>
      </w:r>
      <w:r w:rsidRPr="00CD2226">
        <w:rPr>
          <w:rFonts w:eastAsia="Times New Roman" w:cs="Times New Roman"/>
          <w:szCs w:val="24"/>
        </w:rPr>
        <w:t xml:space="preserve">και σχετικό θέμα πρόσφατα </w:t>
      </w:r>
      <w:r>
        <w:rPr>
          <w:rFonts w:eastAsia="Times New Roman" w:cs="Times New Roman"/>
          <w:szCs w:val="24"/>
        </w:rPr>
        <w:t>με μ</w:t>
      </w:r>
      <w:r>
        <w:rPr>
          <w:rFonts w:eastAsia="Times New Roman" w:cs="Times New Roman"/>
          <w:szCs w:val="24"/>
        </w:rPr>
        <w:t>ί</w:t>
      </w:r>
      <w:r>
        <w:rPr>
          <w:rFonts w:eastAsia="Times New Roman" w:cs="Times New Roman"/>
          <w:szCs w:val="24"/>
        </w:rPr>
        <w:t>α συνέντευξή</w:t>
      </w:r>
      <w:r w:rsidRPr="00CD2226">
        <w:rPr>
          <w:rFonts w:eastAsia="Times New Roman" w:cs="Times New Roman"/>
          <w:szCs w:val="24"/>
        </w:rPr>
        <w:t xml:space="preserve"> μου στο Κιλκίς</w:t>
      </w:r>
      <w:r>
        <w:rPr>
          <w:rFonts w:eastAsia="Times New Roman" w:cs="Times New Roman"/>
          <w:szCs w:val="24"/>
        </w:rPr>
        <w:t>,</w:t>
      </w:r>
      <w:r w:rsidRPr="00CD2226">
        <w:rPr>
          <w:rFonts w:eastAsia="Times New Roman" w:cs="Times New Roman"/>
          <w:szCs w:val="24"/>
        </w:rPr>
        <w:t xml:space="preserve"> όπου είπα ότι αν στο μέλλον η Νέα Δημοκρατία χρειάζεται τις ψήφους μας και δεσμευτεί </w:t>
      </w:r>
      <w:r>
        <w:rPr>
          <w:rFonts w:eastAsia="Times New Roman" w:cs="Times New Roman"/>
          <w:szCs w:val="24"/>
        </w:rPr>
        <w:t>ότι, π</w:t>
      </w:r>
      <w:r w:rsidRPr="00CD2226">
        <w:rPr>
          <w:rFonts w:eastAsia="Times New Roman" w:cs="Times New Roman"/>
          <w:szCs w:val="24"/>
        </w:rPr>
        <w:t>ρώτον</w:t>
      </w:r>
      <w:r>
        <w:rPr>
          <w:rFonts w:eastAsia="Times New Roman" w:cs="Times New Roman"/>
          <w:szCs w:val="24"/>
        </w:rPr>
        <w:t>,</w:t>
      </w:r>
      <w:r w:rsidRPr="00CD2226">
        <w:rPr>
          <w:rFonts w:eastAsia="Times New Roman" w:cs="Times New Roman"/>
          <w:szCs w:val="24"/>
        </w:rPr>
        <w:t xml:space="preserve"> θα καταγγείλει τη Συμφωνία των Πρεσπών με</w:t>
      </w:r>
      <w:r w:rsidRPr="00CD2226">
        <w:rPr>
          <w:rFonts w:eastAsia="Times New Roman" w:cs="Times New Roman"/>
          <w:szCs w:val="24"/>
        </w:rPr>
        <w:t xml:space="preserve"> τα Σκόπια</w:t>
      </w:r>
      <w:r>
        <w:rPr>
          <w:rFonts w:eastAsia="Times New Roman" w:cs="Times New Roman"/>
          <w:szCs w:val="24"/>
        </w:rPr>
        <w:t>,</w:t>
      </w:r>
      <w:r w:rsidRPr="00CD2226">
        <w:rPr>
          <w:rFonts w:eastAsia="Times New Roman" w:cs="Times New Roman"/>
          <w:szCs w:val="24"/>
        </w:rPr>
        <w:t xml:space="preserve"> </w:t>
      </w:r>
      <w:r>
        <w:rPr>
          <w:rFonts w:eastAsia="Times New Roman" w:cs="Times New Roman"/>
          <w:szCs w:val="24"/>
        </w:rPr>
        <w:t>και δεύτερον, ότι θα απελάσει τους λαθρο</w:t>
      </w:r>
      <w:r w:rsidRPr="00CD2226">
        <w:rPr>
          <w:rFonts w:eastAsia="Times New Roman" w:cs="Times New Roman"/>
          <w:szCs w:val="24"/>
        </w:rPr>
        <w:t>μετανάστες σύμφωνα με το</w:t>
      </w:r>
      <w:r>
        <w:rPr>
          <w:rFonts w:eastAsia="Times New Roman" w:cs="Times New Roman"/>
          <w:szCs w:val="24"/>
        </w:rPr>
        <w:t>ν</w:t>
      </w:r>
      <w:r w:rsidRPr="00CD2226">
        <w:rPr>
          <w:rFonts w:eastAsia="Times New Roman" w:cs="Times New Roman"/>
          <w:szCs w:val="24"/>
        </w:rPr>
        <w:t xml:space="preserve"> νόμο της Χρυσής Αυγής</w:t>
      </w:r>
      <w:r>
        <w:rPr>
          <w:rFonts w:eastAsia="Times New Roman" w:cs="Times New Roman"/>
          <w:szCs w:val="24"/>
        </w:rPr>
        <w:t>, τότε πράγματι</w:t>
      </w:r>
      <w:r w:rsidRPr="00CD2226">
        <w:rPr>
          <w:rFonts w:eastAsia="Times New Roman" w:cs="Times New Roman"/>
          <w:szCs w:val="24"/>
        </w:rPr>
        <w:t xml:space="preserve"> εμείς</w:t>
      </w:r>
      <w:r>
        <w:rPr>
          <w:rFonts w:eastAsia="Times New Roman" w:cs="Times New Roman"/>
          <w:szCs w:val="24"/>
        </w:rPr>
        <w:t>,</w:t>
      </w:r>
      <w:r w:rsidRPr="00CD2226">
        <w:rPr>
          <w:rFonts w:eastAsia="Times New Roman" w:cs="Times New Roman"/>
          <w:szCs w:val="24"/>
        </w:rPr>
        <w:t xml:space="preserve"> χ</w:t>
      </w:r>
      <w:r>
        <w:rPr>
          <w:rFonts w:eastAsia="Times New Roman" w:cs="Times New Roman"/>
          <w:szCs w:val="24"/>
        </w:rPr>
        <w:t>ωρίς να διεκδικούμε κανένα κομμάτι</w:t>
      </w:r>
      <w:r w:rsidRPr="00CD2226">
        <w:rPr>
          <w:rFonts w:eastAsia="Times New Roman" w:cs="Times New Roman"/>
          <w:szCs w:val="24"/>
        </w:rPr>
        <w:t xml:space="preserve"> της εξουσίας</w:t>
      </w:r>
      <w:r>
        <w:rPr>
          <w:rFonts w:eastAsia="Times New Roman" w:cs="Times New Roman"/>
          <w:szCs w:val="24"/>
        </w:rPr>
        <w:t>,</w:t>
      </w:r>
      <w:r w:rsidRPr="00CD2226">
        <w:rPr>
          <w:rFonts w:eastAsia="Times New Roman" w:cs="Times New Roman"/>
          <w:szCs w:val="24"/>
        </w:rPr>
        <w:t xml:space="preserve"> δεν θα πούμε </w:t>
      </w:r>
      <w:r>
        <w:rPr>
          <w:rFonts w:eastAsia="Times New Roman" w:cs="Times New Roman"/>
          <w:szCs w:val="24"/>
        </w:rPr>
        <w:t xml:space="preserve">όχι. </w:t>
      </w:r>
      <w:r w:rsidRPr="00CD2226">
        <w:rPr>
          <w:rFonts w:eastAsia="Times New Roman" w:cs="Times New Roman"/>
          <w:szCs w:val="24"/>
        </w:rPr>
        <w:t xml:space="preserve">Το ίδιο </w:t>
      </w:r>
      <w:r>
        <w:rPr>
          <w:rFonts w:eastAsia="Times New Roman" w:cs="Times New Roman"/>
          <w:szCs w:val="24"/>
        </w:rPr>
        <w:t>είχαμε πει</w:t>
      </w:r>
      <w:r w:rsidRPr="00CD2226">
        <w:rPr>
          <w:rFonts w:eastAsia="Times New Roman" w:cs="Times New Roman"/>
          <w:szCs w:val="24"/>
        </w:rPr>
        <w:t xml:space="preserve"> και στο</w:t>
      </w:r>
      <w:r>
        <w:rPr>
          <w:rFonts w:eastAsia="Times New Roman" w:cs="Times New Roman"/>
          <w:szCs w:val="24"/>
        </w:rPr>
        <w:t>ν ΣΥΡΙΖΑ, εάν καταργ</w:t>
      </w:r>
      <w:r w:rsidRPr="00CD2226">
        <w:rPr>
          <w:rFonts w:eastAsia="Times New Roman" w:cs="Times New Roman"/>
          <w:szCs w:val="24"/>
        </w:rPr>
        <w:t>ούσε το μνημόνιο</w:t>
      </w:r>
      <w:r>
        <w:rPr>
          <w:rFonts w:eastAsia="Times New Roman" w:cs="Times New Roman"/>
          <w:szCs w:val="24"/>
        </w:rPr>
        <w:t>, αλ</w:t>
      </w:r>
      <w:r>
        <w:rPr>
          <w:rFonts w:eastAsia="Times New Roman" w:cs="Times New Roman"/>
          <w:szCs w:val="24"/>
        </w:rPr>
        <w:t>λά δεν το καταργήσα</w:t>
      </w:r>
      <w:r w:rsidRPr="00CD2226">
        <w:rPr>
          <w:rFonts w:eastAsia="Times New Roman" w:cs="Times New Roman"/>
          <w:szCs w:val="24"/>
        </w:rPr>
        <w:t>τε ποτέ</w:t>
      </w:r>
      <w:r>
        <w:rPr>
          <w:rFonts w:eastAsia="Times New Roman" w:cs="Times New Roman"/>
          <w:szCs w:val="24"/>
        </w:rPr>
        <w:t>.</w:t>
      </w:r>
      <w:r w:rsidRPr="00CD2226">
        <w:rPr>
          <w:rFonts w:eastAsia="Times New Roman" w:cs="Times New Roman"/>
          <w:szCs w:val="24"/>
        </w:rPr>
        <w:t xml:space="preserve"> </w:t>
      </w:r>
    </w:p>
    <w:p w14:paraId="5FC2F9D2" w14:textId="77777777" w:rsidR="0020643A" w:rsidRDefault="00E84ECF">
      <w:pPr>
        <w:spacing w:line="600" w:lineRule="auto"/>
        <w:ind w:firstLine="720"/>
        <w:contextualSpacing/>
        <w:jc w:val="both"/>
        <w:rPr>
          <w:rFonts w:eastAsia="Times New Roman" w:cs="Times New Roman"/>
          <w:szCs w:val="24"/>
        </w:rPr>
      </w:pPr>
      <w:r w:rsidRPr="00CD2226">
        <w:rPr>
          <w:rFonts w:eastAsia="Times New Roman" w:cs="Times New Roman"/>
          <w:szCs w:val="24"/>
        </w:rPr>
        <w:t xml:space="preserve">Δεν θέλω να κουράσω το </w:t>
      </w:r>
      <w:r>
        <w:rPr>
          <w:rFonts w:eastAsia="Times New Roman" w:cs="Times New Roman"/>
          <w:szCs w:val="24"/>
        </w:rPr>
        <w:t>Σώμα, αναφέροντας τι</w:t>
      </w:r>
      <w:r w:rsidRPr="00CD2226">
        <w:rPr>
          <w:rFonts w:eastAsia="Times New Roman" w:cs="Times New Roman"/>
          <w:szCs w:val="24"/>
        </w:rPr>
        <w:t xml:space="preserve"> είχα πει στην ομιλία μου τότε</w:t>
      </w:r>
      <w:r>
        <w:rPr>
          <w:rFonts w:eastAsia="Times New Roman" w:cs="Times New Roman"/>
          <w:szCs w:val="24"/>
        </w:rPr>
        <w:t>,</w:t>
      </w:r>
      <w:r w:rsidRPr="00CD2226">
        <w:rPr>
          <w:rFonts w:eastAsia="Times New Roman" w:cs="Times New Roman"/>
          <w:szCs w:val="24"/>
        </w:rPr>
        <w:t xml:space="preserve"> το 2015</w:t>
      </w:r>
      <w:r>
        <w:rPr>
          <w:rFonts w:eastAsia="Times New Roman" w:cs="Times New Roman"/>
          <w:szCs w:val="24"/>
        </w:rPr>
        <w:t>,</w:t>
      </w:r>
      <w:r w:rsidRPr="00CD2226">
        <w:rPr>
          <w:rFonts w:eastAsia="Times New Roman" w:cs="Times New Roman"/>
          <w:szCs w:val="24"/>
        </w:rPr>
        <w:t xml:space="preserve"> αλλά </w:t>
      </w:r>
      <w:r>
        <w:rPr>
          <w:rFonts w:eastAsia="Times New Roman" w:cs="Times New Roman"/>
          <w:szCs w:val="24"/>
        </w:rPr>
        <w:t>θα πρέπει να ξέρετε ότι τα παραμύθια</w:t>
      </w:r>
      <w:r w:rsidRPr="00CD2226">
        <w:rPr>
          <w:rFonts w:eastAsia="Times New Roman" w:cs="Times New Roman"/>
          <w:szCs w:val="24"/>
        </w:rPr>
        <w:t xml:space="preserve"> ότι δεν μπορούσατε να κάνετε τίποτε</w:t>
      </w:r>
      <w:r>
        <w:rPr>
          <w:rFonts w:eastAsia="Times New Roman" w:cs="Times New Roman"/>
          <w:szCs w:val="24"/>
        </w:rPr>
        <w:t>, τα διέλυσε</w:t>
      </w:r>
      <w:r w:rsidRPr="00CD2226">
        <w:rPr>
          <w:rFonts w:eastAsia="Times New Roman" w:cs="Times New Roman"/>
          <w:szCs w:val="24"/>
        </w:rPr>
        <w:t xml:space="preserve"> πρόσφατα ο Ντάισελμπλουμ </w:t>
      </w:r>
      <w:r>
        <w:rPr>
          <w:rFonts w:eastAsia="Times New Roman" w:cs="Times New Roman"/>
          <w:szCs w:val="24"/>
        </w:rPr>
        <w:t>με</w:t>
      </w:r>
      <w:r>
        <w:rPr>
          <w:rFonts w:eastAsia="Times New Roman" w:cs="Times New Roman"/>
          <w:szCs w:val="24"/>
        </w:rPr>
        <w:t xml:space="preserve"> τη δήλωσή του, </w:t>
      </w:r>
      <w:r w:rsidRPr="00CD2226">
        <w:rPr>
          <w:rFonts w:eastAsia="Times New Roman" w:cs="Times New Roman"/>
          <w:szCs w:val="24"/>
        </w:rPr>
        <w:t>που εί</w:t>
      </w:r>
      <w:r>
        <w:rPr>
          <w:rFonts w:eastAsia="Times New Roman" w:cs="Times New Roman"/>
          <w:szCs w:val="24"/>
        </w:rPr>
        <w:t>πε ό</w:t>
      </w:r>
      <w:r>
        <w:rPr>
          <w:rFonts w:eastAsia="Times New Roman" w:cs="Times New Roman"/>
          <w:szCs w:val="24"/>
        </w:rPr>
        <w:t>τι αν η Ελλάδα έ</w:t>
      </w:r>
      <w:r w:rsidRPr="00CD2226">
        <w:rPr>
          <w:rFonts w:eastAsia="Times New Roman" w:cs="Times New Roman"/>
          <w:szCs w:val="24"/>
        </w:rPr>
        <w:t>βγαινε από το ευρώ</w:t>
      </w:r>
      <w:r>
        <w:rPr>
          <w:rFonts w:eastAsia="Times New Roman" w:cs="Times New Roman"/>
          <w:szCs w:val="24"/>
        </w:rPr>
        <w:t>, θα δημιουργείτο</w:t>
      </w:r>
      <w:r w:rsidRPr="00CD2226">
        <w:rPr>
          <w:rFonts w:eastAsia="Times New Roman" w:cs="Times New Roman"/>
          <w:szCs w:val="24"/>
        </w:rPr>
        <w:t xml:space="preserve"> ένα </w:t>
      </w:r>
      <w:r>
        <w:rPr>
          <w:rFonts w:eastAsia="Times New Roman" w:cs="Times New Roman"/>
          <w:szCs w:val="24"/>
        </w:rPr>
        <w:t xml:space="preserve">χάος. </w:t>
      </w:r>
      <w:r w:rsidRPr="00CD2226">
        <w:rPr>
          <w:rFonts w:eastAsia="Times New Roman" w:cs="Times New Roman"/>
          <w:szCs w:val="24"/>
        </w:rPr>
        <w:t xml:space="preserve">Τα ίδια είχε πει και </w:t>
      </w:r>
      <w:r>
        <w:rPr>
          <w:rFonts w:eastAsia="Times New Roman" w:cs="Times New Roman"/>
          <w:szCs w:val="24"/>
        </w:rPr>
        <w:t xml:space="preserve">ο Τουσκ. Κατ’ ουσίαν </w:t>
      </w:r>
      <w:r w:rsidRPr="00CD2226">
        <w:rPr>
          <w:rFonts w:eastAsia="Times New Roman" w:cs="Times New Roman"/>
          <w:szCs w:val="24"/>
        </w:rPr>
        <w:t xml:space="preserve">υπηρετήσατε </w:t>
      </w:r>
      <w:r>
        <w:rPr>
          <w:rFonts w:eastAsia="Times New Roman" w:cs="Times New Roman"/>
          <w:szCs w:val="24"/>
        </w:rPr>
        <w:t xml:space="preserve">τα σχέδια των τραπεζών. </w:t>
      </w:r>
      <w:r w:rsidRPr="00CD2226">
        <w:rPr>
          <w:rFonts w:eastAsia="Times New Roman" w:cs="Times New Roman"/>
          <w:szCs w:val="24"/>
        </w:rPr>
        <w:t>Σώσα</w:t>
      </w:r>
      <w:r>
        <w:rPr>
          <w:rFonts w:eastAsia="Times New Roman" w:cs="Times New Roman"/>
          <w:szCs w:val="24"/>
        </w:rPr>
        <w:t>τ</w:t>
      </w:r>
      <w:r w:rsidRPr="00CD2226">
        <w:rPr>
          <w:rFonts w:eastAsia="Times New Roman" w:cs="Times New Roman"/>
          <w:szCs w:val="24"/>
        </w:rPr>
        <w:t>ε τις τράπεζες</w:t>
      </w:r>
      <w:r>
        <w:rPr>
          <w:rFonts w:eastAsia="Times New Roman" w:cs="Times New Roman"/>
          <w:szCs w:val="24"/>
        </w:rPr>
        <w:t>.</w:t>
      </w:r>
      <w:r w:rsidRPr="00CD2226">
        <w:rPr>
          <w:rFonts w:eastAsia="Times New Roman" w:cs="Times New Roman"/>
          <w:szCs w:val="24"/>
        </w:rPr>
        <w:t xml:space="preserve"> Σώσατε το ευ</w:t>
      </w:r>
      <w:r>
        <w:rPr>
          <w:rFonts w:eastAsia="Times New Roman" w:cs="Times New Roman"/>
          <w:szCs w:val="24"/>
        </w:rPr>
        <w:t>ρώ και όχι την Ελλάδα και εσείς, ό</w:t>
      </w:r>
      <w:r w:rsidRPr="00CD2226">
        <w:rPr>
          <w:rFonts w:eastAsia="Times New Roman" w:cs="Times New Roman"/>
          <w:szCs w:val="24"/>
        </w:rPr>
        <w:t>πως και το ΠΑΣΟΚ και</w:t>
      </w:r>
      <w:r>
        <w:rPr>
          <w:rFonts w:eastAsia="Times New Roman" w:cs="Times New Roman"/>
          <w:szCs w:val="24"/>
        </w:rPr>
        <w:t xml:space="preserve"> η</w:t>
      </w:r>
      <w:r w:rsidRPr="00CD2226">
        <w:rPr>
          <w:rFonts w:eastAsia="Times New Roman" w:cs="Times New Roman"/>
          <w:szCs w:val="24"/>
        </w:rPr>
        <w:t xml:space="preserve"> Νέα Δημοκρατία</w:t>
      </w:r>
      <w:r>
        <w:rPr>
          <w:rFonts w:eastAsia="Times New Roman" w:cs="Times New Roman"/>
          <w:szCs w:val="24"/>
        </w:rPr>
        <w:t>.</w:t>
      </w:r>
    </w:p>
    <w:p w14:paraId="5FC2F9D3"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Τελειώνοντ</w:t>
      </w:r>
      <w:r>
        <w:rPr>
          <w:rFonts w:eastAsia="Times New Roman" w:cs="Times New Roman"/>
          <w:szCs w:val="24"/>
        </w:rPr>
        <w:t>ας, έχω να πω το εξής,</w:t>
      </w:r>
      <w:r w:rsidRPr="00CD2226">
        <w:rPr>
          <w:rFonts w:eastAsia="Times New Roman" w:cs="Times New Roman"/>
          <w:szCs w:val="24"/>
        </w:rPr>
        <w:t xml:space="preserve"> πολλοί πολιτευτές της Νέας Δημοκρατίας χρησιμοποιούν τον όρο </w:t>
      </w:r>
      <w:r>
        <w:rPr>
          <w:rFonts w:eastAsia="Times New Roman" w:cs="Times New Roman"/>
          <w:szCs w:val="24"/>
        </w:rPr>
        <w:t>«λαϊκή Δεξιά». Δεν έχετε κ</w:t>
      </w:r>
      <w:r w:rsidRPr="00CD2226">
        <w:rPr>
          <w:rFonts w:eastAsia="Times New Roman" w:cs="Times New Roman"/>
          <w:szCs w:val="24"/>
        </w:rPr>
        <w:t>α</w:t>
      </w:r>
      <w:r>
        <w:rPr>
          <w:rFonts w:eastAsia="Times New Roman" w:cs="Times New Roman"/>
          <w:szCs w:val="24"/>
        </w:rPr>
        <w:t>μ</w:t>
      </w:r>
      <w:r w:rsidRPr="00CD2226">
        <w:rPr>
          <w:rFonts w:eastAsia="Times New Roman" w:cs="Times New Roman"/>
          <w:szCs w:val="24"/>
        </w:rPr>
        <w:t xml:space="preserve">μία σχέση με τον όρο </w:t>
      </w:r>
      <w:r>
        <w:rPr>
          <w:rFonts w:eastAsia="Times New Roman" w:cs="Times New Roman"/>
          <w:szCs w:val="24"/>
        </w:rPr>
        <w:t>«λαϊκή». Είστε αυτοί</w:t>
      </w:r>
      <w:r w:rsidRPr="00CD2226">
        <w:rPr>
          <w:rFonts w:eastAsia="Times New Roman" w:cs="Times New Roman"/>
          <w:szCs w:val="24"/>
        </w:rPr>
        <w:t xml:space="preserve"> που </w:t>
      </w:r>
      <w:r>
        <w:rPr>
          <w:rFonts w:eastAsia="Times New Roman" w:cs="Times New Roman"/>
          <w:szCs w:val="24"/>
        </w:rPr>
        <w:t>υπογράψατε τα μνημόνια</w:t>
      </w:r>
      <w:r w:rsidRPr="00CD2226">
        <w:rPr>
          <w:rFonts w:eastAsia="Times New Roman" w:cs="Times New Roman"/>
          <w:szCs w:val="24"/>
        </w:rPr>
        <w:t xml:space="preserve"> και οδηγήσατε στη φτωχοποίηση εκατομμύρια Έλληνες</w:t>
      </w:r>
      <w:r>
        <w:rPr>
          <w:rFonts w:eastAsia="Times New Roman" w:cs="Times New Roman"/>
          <w:szCs w:val="24"/>
        </w:rPr>
        <w:t xml:space="preserve">. </w:t>
      </w:r>
      <w:r w:rsidRPr="00CD2226">
        <w:rPr>
          <w:rFonts w:eastAsia="Times New Roman" w:cs="Times New Roman"/>
          <w:szCs w:val="24"/>
        </w:rPr>
        <w:t xml:space="preserve">Και δεν μπορείτε να </w:t>
      </w:r>
      <w:r w:rsidRPr="00CD2226">
        <w:rPr>
          <w:rFonts w:eastAsia="Times New Roman" w:cs="Times New Roman"/>
          <w:szCs w:val="24"/>
        </w:rPr>
        <w:t>είστε Δεξιά</w:t>
      </w:r>
      <w:r>
        <w:rPr>
          <w:rFonts w:eastAsia="Times New Roman" w:cs="Times New Roman"/>
          <w:szCs w:val="24"/>
        </w:rPr>
        <w:t>,</w:t>
      </w:r>
      <w:r w:rsidRPr="00CD2226">
        <w:rPr>
          <w:rFonts w:eastAsia="Times New Roman" w:cs="Times New Roman"/>
          <w:szCs w:val="24"/>
        </w:rPr>
        <w:t xml:space="preserve"> όταν στο </w:t>
      </w:r>
      <w:r>
        <w:rPr>
          <w:rFonts w:eastAsia="Times New Roman" w:cs="Times New Roman"/>
          <w:szCs w:val="24"/>
        </w:rPr>
        <w:t>κόμμα σας δέχεστε</w:t>
      </w:r>
      <w:r w:rsidRPr="00CD2226">
        <w:rPr>
          <w:rFonts w:eastAsia="Times New Roman" w:cs="Times New Roman"/>
          <w:szCs w:val="24"/>
        </w:rPr>
        <w:t xml:space="preserve"> πολιτευτές όπως </w:t>
      </w:r>
      <w:r>
        <w:rPr>
          <w:rFonts w:eastAsia="Times New Roman" w:cs="Times New Roman"/>
          <w:szCs w:val="24"/>
        </w:rPr>
        <w:t xml:space="preserve">ο κ. Τατσόπουλος, </w:t>
      </w:r>
      <w:r w:rsidRPr="00CD2226">
        <w:rPr>
          <w:rFonts w:eastAsia="Times New Roman" w:cs="Times New Roman"/>
          <w:szCs w:val="24"/>
        </w:rPr>
        <w:t xml:space="preserve">ο </w:t>
      </w:r>
      <w:r>
        <w:rPr>
          <w:rFonts w:eastAsia="Times New Roman" w:cs="Times New Roman"/>
          <w:szCs w:val="24"/>
        </w:rPr>
        <w:t xml:space="preserve">κ. </w:t>
      </w:r>
      <w:r w:rsidRPr="00CD2226">
        <w:rPr>
          <w:rFonts w:eastAsia="Times New Roman" w:cs="Times New Roman"/>
          <w:szCs w:val="24"/>
        </w:rPr>
        <w:t>Θεοχάρης και πολλοί άλλοι</w:t>
      </w:r>
      <w:r>
        <w:rPr>
          <w:rFonts w:eastAsia="Times New Roman" w:cs="Times New Roman"/>
          <w:szCs w:val="24"/>
        </w:rPr>
        <w:t>.</w:t>
      </w:r>
      <w:r w:rsidRPr="00CD2226">
        <w:rPr>
          <w:rFonts w:eastAsia="Times New Roman" w:cs="Times New Roman"/>
          <w:szCs w:val="24"/>
        </w:rPr>
        <w:t xml:space="preserve"> </w:t>
      </w:r>
    </w:p>
    <w:p w14:paraId="5FC2F9D4"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Ούτε λαϊκή είστε, ούτε Δεξιά! Κι αν </w:t>
      </w:r>
      <w:r w:rsidRPr="00CD2226">
        <w:rPr>
          <w:rFonts w:eastAsia="Times New Roman" w:cs="Times New Roman"/>
          <w:szCs w:val="24"/>
        </w:rPr>
        <w:t xml:space="preserve">υπάρχει </w:t>
      </w:r>
      <w:r>
        <w:rPr>
          <w:rFonts w:eastAsia="Times New Roman" w:cs="Times New Roman"/>
          <w:szCs w:val="24"/>
        </w:rPr>
        <w:t>μ</w:t>
      </w:r>
      <w:r>
        <w:rPr>
          <w:rFonts w:eastAsia="Times New Roman" w:cs="Times New Roman"/>
          <w:szCs w:val="24"/>
        </w:rPr>
        <w:t>ί</w:t>
      </w:r>
      <w:r>
        <w:rPr>
          <w:rFonts w:eastAsia="Times New Roman" w:cs="Times New Roman"/>
          <w:szCs w:val="24"/>
        </w:rPr>
        <w:t xml:space="preserve">α λαϊκή Δεξιά σήμερα, είναι η Χρυσή Αυγή! </w:t>
      </w:r>
    </w:p>
    <w:p w14:paraId="5FC2F9D5" w14:textId="77777777" w:rsidR="0020643A" w:rsidRDefault="00E84ECF">
      <w:pPr>
        <w:spacing w:line="600" w:lineRule="auto"/>
        <w:ind w:firstLine="720"/>
        <w:contextualSpacing/>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5FC2F9D6" w14:textId="77777777" w:rsidR="0020643A" w:rsidRDefault="00E84ECF">
      <w:pPr>
        <w:spacing w:line="600" w:lineRule="auto"/>
        <w:ind w:firstLine="720"/>
        <w:contextualSpacing/>
        <w:jc w:val="both"/>
        <w:rPr>
          <w:rFonts w:eastAsia="Times New Roman" w:cs="Times New Roman"/>
          <w:szCs w:val="24"/>
        </w:rPr>
      </w:pPr>
      <w:r w:rsidRPr="004F57EA">
        <w:rPr>
          <w:rFonts w:eastAsia="Times New Roman" w:cs="Times New Roman"/>
          <w:b/>
          <w:szCs w:val="24"/>
        </w:rPr>
        <w:t>ΠΡΟΕΔΡΟΣ (</w:t>
      </w:r>
      <w:r w:rsidRPr="004F57EA">
        <w:rPr>
          <w:rFonts w:eastAsia="Times New Roman" w:cs="Times New Roman"/>
          <w:b/>
          <w:szCs w:val="24"/>
        </w:rPr>
        <w:t>Νικόλαος Βούτσης):</w:t>
      </w:r>
      <w:r>
        <w:rPr>
          <w:rFonts w:eastAsia="Times New Roman" w:cs="Times New Roman"/>
          <w:szCs w:val="24"/>
        </w:rPr>
        <w:t xml:space="preserve"> 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w:t>
      </w:r>
      <w:r>
        <w:rPr>
          <w:rFonts w:eastAsia="Times New Roman" w:cs="Times New Roman"/>
          <w:szCs w:val="24"/>
        </w:rPr>
        <w:t xml:space="preserve">αίθουσας </w:t>
      </w:r>
      <w:r>
        <w:rPr>
          <w:rFonts w:eastAsia="Times New Roman" w:cs="Times New Roman"/>
          <w:szCs w:val="24"/>
        </w:rPr>
        <w:t>«</w:t>
      </w:r>
      <w:r>
        <w:rPr>
          <w:rFonts w:eastAsia="Times New Roman" w:cs="Times New Roman"/>
          <w:szCs w:val="24"/>
        </w:rPr>
        <w:t>ΕΛΕΥΘΕΡΙΟΣ ΒΕΝΙΖΕΛΟΣ</w:t>
      </w:r>
      <w:r>
        <w:rPr>
          <w:rFonts w:eastAsia="Times New Roman" w:cs="Times New Roman"/>
          <w:szCs w:val="24"/>
        </w:rPr>
        <w:t>» και ενημερώθηκαν για την ιστορ</w:t>
      </w:r>
      <w:r>
        <w:rPr>
          <w:rFonts w:eastAsia="Times New Roman" w:cs="Times New Roman"/>
          <w:szCs w:val="24"/>
        </w:rPr>
        <w:t>ία του κτιρίου και τον τρόπο οργάνωσης και λειτουργίας της Βουλής, σαράντα μία μαθήτριες και μαθητές και τρεις συνοδοί-</w:t>
      </w:r>
      <w:r w:rsidRPr="00CD2226">
        <w:rPr>
          <w:rFonts w:eastAsia="Times New Roman" w:cs="Times New Roman"/>
          <w:szCs w:val="24"/>
        </w:rPr>
        <w:t>εκπαιδευτικοί από το Γυμνάσιο Λιμένα Θάσου</w:t>
      </w:r>
      <w:r>
        <w:rPr>
          <w:rFonts w:eastAsia="Times New Roman" w:cs="Times New Roman"/>
          <w:szCs w:val="24"/>
        </w:rPr>
        <w:t>.</w:t>
      </w:r>
      <w:r w:rsidRPr="00CD2226">
        <w:rPr>
          <w:rFonts w:eastAsia="Times New Roman" w:cs="Times New Roman"/>
          <w:szCs w:val="24"/>
        </w:rPr>
        <w:t xml:space="preserve"> </w:t>
      </w:r>
    </w:p>
    <w:p w14:paraId="5FC2F9D7" w14:textId="77777777" w:rsidR="0020643A" w:rsidRDefault="00E84ECF">
      <w:pPr>
        <w:spacing w:line="600" w:lineRule="auto"/>
        <w:ind w:firstLine="720"/>
        <w:contextualSpacing/>
        <w:jc w:val="both"/>
        <w:rPr>
          <w:rFonts w:eastAsia="Times New Roman" w:cs="Times New Roman"/>
          <w:szCs w:val="24"/>
        </w:rPr>
      </w:pPr>
      <w:r w:rsidRPr="00CD2226">
        <w:rPr>
          <w:rFonts w:eastAsia="Times New Roman" w:cs="Times New Roman"/>
          <w:szCs w:val="24"/>
        </w:rPr>
        <w:t xml:space="preserve">Η Βουλή </w:t>
      </w:r>
      <w:r>
        <w:rPr>
          <w:rFonts w:eastAsia="Times New Roman" w:cs="Times New Roman"/>
          <w:szCs w:val="24"/>
        </w:rPr>
        <w:t>τους</w:t>
      </w:r>
      <w:r w:rsidRPr="00CD2226">
        <w:rPr>
          <w:rFonts w:eastAsia="Times New Roman" w:cs="Times New Roman"/>
          <w:szCs w:val="24"/>
        </w:rPr>
        <w:t xml:space="preserve"> καλωσορίζει</w:t>
      </w:r>
      <w:r>
        <w:rPr>
          <w:rFonts w:eastAsia="Times New Roman" w:cs="Times New Roman"/>
          <w:szCs w:val="24"/>
        </w:rPr>
        <w:t>.</w:t>
      </w:r>
    </w:p>
    <w:p w14:paraId="5FC2F9D8" w14:textId="77777777" w:rsidR="0020643A" w:rsidRDefault="00E84ECF">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w:t>
      </w:r>
      <w:r>
        <w:rPr>
          <w:rFonts w:eastAsia="Times New Roman" w:cs="Times New Roman"/>
          <w:szCs w:val="24"/>
        </w:rPr>
        <w:t xml:space="preserve"> της Βουλής</w:t>
      </w:r>
      <w:r>
        <w:rPr>
          <w:rFonts w:eastAsia="Times New Roman" w:cs="Times New Roman"/>
          <w:szCs w:val="24"/>
        </w:rPr>
        <w:t>)</w:t>
      </w:r>
    </w:p>
    <w:p w14:paraId="5FC2F9D9"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Καλώ σ</w:t>
      </w:r>
      <w:r w:rsidRPr="00CD2226">
        <w:rPr>
          <w:rFonts w:eastAsia="Times New Roman" w:cs="Times New Roman"/>
          <w:szCs w:val="24"/>
        </w:rPr>
        <w:t>το Βήμα τη</w:t>
      </w:r>
      <w:r w:rsidRPr="00CD2226">
        <w:rPr>
          <w:rFonts w:eastAsia="Times New Roman" w:cs="Times New Roman"/>
          <w:szCs w:val="24"/>
        </w:rPr>
        <w:t>ν Πρόεδρο της Δημοκρατικής Συμπαράταξης ΠΑΣΟΚ</w:t>
      </w:r>
      <w:r>
        <w:rPr>
          <w:rFonts w:eastAsia="Times New Roman" w:cs="Times New Roman"/>
          <w:szCs w:val="24"/>
        </w:rPr>
        <w:t xml:space="preserve"> </w:t>
      </w:r>
      <w:r w:rsidRPr="00CD2226">
        <w:rPr>
          <w:rFonts w:eastAsia="Times New Roman" w:cs="Times New Roman"/>
          <w:szCs w:val="24"/>
        </w:rPr>
        <w:t>-</w:t>
      </w:r>
      <w:r>
        <w:rPr>
          <w:rFonts w:eastAsia="Times New Roman" w:cs="Times New Roman"/>
          <w:szCs w:val="24"/>
        </w:rPr>
        <w:t xml:space="preserve"> </w:t>
      </w:r>
      <w:r w:rsidRPr="00CD2226">
        <w:rPr>
          <w:rFonts w:eastAsia="Times New Roman" w:cs="Times New Roman"/>
          <w:szCs w:val="24"/>
        </w:rPr>
        <w:t>ΔΗΜΑΡ κ</w:t>
      </w:r>
      <w:r>
        <w:rPr>
          <w:rFonts w:eastAsia="Times New Roman" w:cs="Times New Roman"/>
          <w:szCs w:val="24"/>
        </w:rPr>
        <w:t>.</w:t>
      </w:r>
      <w:r w:rsidRPr="00CD2226">
        <w:rPr>
          <w:rFonts w:eastAsia="Times New Roman" w:cs="Times New Roman"/>
          <w:szCs w:val="24"/>
        </w:rPr>
        <w:t xml:space="preserve"> Φώφη Γεννηματά</w:t>
      </w:r>
      <w:r>
        <w:rPr>
          <w:rFonts w:eastAsia="Times New Roman" w:cs="Times New Roman"/>
          <w:szCs w:val="24"/>
        </w:rPr>
        <w:t>.</w:t>
      </w:r>
    </w:p>
    <w:p w14:paraId="5FC2F9DA" w14:textId="77777777" w:rsidR="0020643A" w:rsidRDefault="00E84ECF">
      <w:pPr>
        <w:spacing w:line="600" w:lineRule="auto"/>
        <w:ind w:firstLine="720"/>
        <w:contextualSpacing/>
        <w:jc w:val="both"/>
        <w:rPr>
          <w:rFonts w:eastAsia="Times New Roman" w:cs="Times New Roman"/>
          <w:szCs w:val="24"/>
        </w:rPr>
      </w:pPr>
      <w:r w:rsidRPr="005313F7">
        <w:rPr>
          <w:rFonts w:eastAsia="Times New Roman" w:cs="Times New Roman"/>
          <w:b/>
          <w:szCs w:val="24"/>
        </w:rPr>
        <w:t xml:space="preserve">ΦΩΤΕΙΝΗ </w:t>
      </w:r>
      <w:r>
        <w:rPr>
          <w:rFonts w:eastAsia="Times New Roman" w:cs="Times New Roman"/>
          <w:b/>
          <w:szCs w:val="24"/>
        </w:rPr>
        <w:t>(ΦΩΦΗ)</w:t>
      </w:r>
      <w:r w:rsidRPr="005313F7">
        <w:rPr>
          <w:rFonts w:eastAsia="Times New Roman" w:cs="Times New Roman"/>
          <w:b/>
          <w:szCs w:val="24"/>
        </w:rPr>
        <w:t xml:space="preserve"> ΓΕΝΝΗΜΑΤΑ (Πρόεδρος της Δημοκρατικής Συμπαράταξης ΠΑΣΟΚ</w:t>
      </w:r>
      <w:r>
        <w:rPr>
          <w:rFonts w:eastAsia="Times New Roman" w:cs="Times New Roman"/>
          <w:b/>
          <w:szCs w:val="24"/>
        </w:rPr>
        <w:t xml:space="preserve"> </w:t>
      </w:r>
      <w:r w:rsidRPr="005313F7">
        <w:rPr>
          <w:rFonts w:eastAsia="Times New Roman" w:cs="Times New Roman"/>
          <w:b/>
          <w:szCs w:val="24"/>
        </w:rPr>
        <w:t>-</w:t>
      </w:r>
      <w:r>
        <w:rPr>
          <w:rFonts w:eastAsia="Times New Roman" w:cs="Times New Roman"/>
          <w:b/>
          <w:szCs w:val="24"/>
        </w:rPr>
        <w:t xml:space="preserve"> </w:t>
      </w:r>
      <w:r w:rsidRPr="005313F7">
        <w:rPr>
          <w:rFonts w:eastAsia="Times New Roman" w:cs="Times New Roman"/>
          <w:b/>
          <w:szCs w:val="24"/>
        </w:rPr>
        <w:t>ΔΗΜΑΡ):</w:t>
      </w:r>
      <w:r>
        <w:rPr>
          <w:rFonts w:eastAsia="Times New Roman" w:cs="Times New Roman"/>
          <w:szCs w:val="24"/>
        </w:rPr>
        <w:t xml:space="preserve"> Ευχαριστώ, κύριε Πρόεδρε. </w:t>
      </w:r>
    </w:p>
    <w:p w14:paraId="5FC2F9DB" w14:textId="77777777" w:rsidR="0020643A" w:rsidRDefault="00E84ECF">
      <w:pPr>
        <w:spacing w:line="600" w:lineRule="auto"/>
        <w:ind w:firstLine="720"/>
        <w:contextualSpacing/>
        <w:jc w:val="both"/>
        <w:rPr>
          <w:rFonts w:eastAsia="Times New Roman" w:cs="Times New Roman"/>
          <w:szCs w:val="24"/>
        </w:rPr>
      </w:pPr>
      <w:r w:rsidRPr="00CD2226">
        <w:rPr>
          <w:rFonts w:eastAsia="Times New Roman" w:cs="Times New Roman"/>
          <w:szCs w:val="24"/>
        </w:rPr>
        <w:t>Κυρίες και κύριοι Βουλευτές</w:t>
      </w:r>
      <w:r>
        <w:rPr>
          <w:rFonts w:eastAsia="Times New Roman" w:cs="Times New Roman"/>
          <w:szCs w:val="24"/>
        </w:rPr>
        <w:t>,</w:t>
      </w:r>
      <w:r w:rsidRPr="00CD2226">
        <w:rPr>
          <w:rFonts w:eastAsia="Times New Roman" w:cs="Times New Roman"/>
          <w:szCs w:val="24"/>
        </w:rPr>
        <w:t xml:space="preserve"> συζητούμε σήμερα στο βαρύ κλίμα από την τρομοκρατική επίθεση στο</w:t>
      </w:r>
      <w:r>
        <w:rPr>
          <w:rFonts w:eastAsia="Times New Roman" w:cs="Times New Roman"/>
          <w:szCs w:val="24"/>
        </w:rPr>
        <w:t>ν</w:t>
      </w:r>
      <w:r w:rsidRPr="00CD2226">
        <w:rPr>
          <w:rFonts w:eastAsia="Times New Roman" w:cs="Times New Roman"/>
          <w:szCs w:val="24"/>
        </w:rPr>
        <w:t xml:space="preserve"> </w:t>
      </w:r>
      <w:r>
        <w:rPr>
          <w:rFonts w:eastAsia="Times New Roman" w:cs="Times New Roman"/>
          <w:szCs w:val="24"/>
        </w:rPr>
        <w:t>«</w:t>
      </w:r>
      <w:r w:rsidRPr="00CD2226">
        <w:rPr>
          <w:rFonts w:eastAsia="Times New Roman" w:cs="Times New Roman"/>
          <w:szCs w:val="24"/>
        </w:rPr>
        <w:t>ΣΚΑΪ</w:t>
      </w:r>
      <w:r>
        <w:rPr>
          <w:rFonts w:eastAsia="Times New Roman" w:cs="Times New Roman"/>
          <w:szCs w:val="24"/>
        </w:rPr>
        <w:t>»</w:t>
      </w:r>
      <w:r w:rsidRPr="00CD2226">
        <w:rPr>
          <w:rFonts w:eastAsia="Times New Roman" w:cs="Times New Roman"/>
          <w:szCs w:val="24"/>
        </w:rPr>
        <w:t xml:space="preserve"> και στην </w:t>
      </w:r>
      <w:r>
        <w:rPr>
          <w:rFonts w:eastAsia="Times New Roman" w:cs="Times New Roman"/>
          <w:szCs w:val="24"/>
        </w:rPr>
        <w:t>«</w:t>
      </w:r>
      <w:r w:rsidRPr="00CD2226">
        <w:rPr>
          <w:rFonts w:eastAsia="Times New Roman" w:cs="Times New Roman"/>
          <w:szCs w:val="24"/>
        </w:rPr>
        <w:t>ΚΑΘΗΜΕΡΙΝΗ</w:t>
      </w:r>
      <w:r>
        <w:rPr>
          <w:rFonts w:eastAsia="Times New Roman" w:cs="Times New Roman"/>
          <w:szCs w:val="24"/>
        </w:rPr>
        <w:t>»,</w:t>
      </w:r>
      <w:r w:rsidRPr="00CD2226">
        <w:rPr>
          <w:rFonts w:eastAsia="Times New Roman" w:cs="Times New Roman"/>
          <w:szCs w:val="24"/>
        </w:rPr>
        <w:t xml:space="preserve"> ένα πλήγμα στη δημοκρατία</w:t>
      </w:r>
      <w:r>
        <w:rPr>
          <w:rFonts w:eastAsia="Times New Roman" w:cs="Times New Roman"/>
          <w:szCs w:val="24"/>
        </w:rPr>
        <w:t>.</w:t>
      </w:r>
      <w:r w:rsidRPr="00CD2226">
        <w:rPr>
          <w:rFonts w:eastAsia="Times New Roman" w:cs="Times New Roman"/>
          <w:szCs w:val="24"/>
        </w:rPr>
        <w:t xml:space="preserve"> Αυτά </w:t>
      </w:r>
      <w:r>
        <w:rPr>
          <w:rFonts w:eastAsia="Times New Roman" w:cs="Times New Roman"/>
          <w:szCs w:val="24"/>
        </w:rPr>
        <w:t>τα δέκα</w:t>
      </w:r>
      <w:r w:rsidRPr="00CD2226">
        <w:rPr>
          <w:rFonts w:eastAsia="Times New Roman" w:cs="Times New Roman"/>
          <w:szCs w:val="24"/>
        </w:rPr>
        <w:t xml:space="preserve"> κιλά εκρηκτικών</w:t>
      </w:r>
      <w:r>
        <w:rPr>
          <w:rFonts w:eastAsia="Times New Roman" w:cs="Times New Roman"/>
          <w:szCs w:val="24"/>
        </w:rPr>
        <w:t xml:space="preserve"> μάς υποχρεώνουν όλους ν</w:t>
      </w:r>
      <w:r w:rsidRPr="00CD2226">
        <w:rPr>
          <w:rFonts w:eastAsia="Times New Roman" w:cs="Times New Roman"/>
          <w:szCs w:val="24"/>
        </w:rPr>
        <w:t>α δούμε τα πράγματα διαφορετικά</w:t>
      </w:r>
      <w:r>
        <w:rPr>
          <w:rFonts w:eastAsia="Times New Roman" w:cs="Times New Roman"/>
          <w:szCs w:val="24"/>
        </w:rPr>
        <w:t>.</w:t>
      </w:r>
      <w:r w:rsidRPr="00CD2226">
        <w:rPr>
          <w:rFonts w:eastAsia="Times New Roman" w:cs="Times New Roman"/>
          <w:szCs w:val="24"/>
        </w:rPr>
        <w:t xml:space="preserve"> Γιατί δεν αρκεί </w:t>
      </w:r>
      <w:r>
        <w:rPr>
          <w:rFonts w:eastAsia="Times New Roman" w:cs="Times New Roman"/>
          <w:szCs w:val="24"/>
        </w:rPr>
        <w:t>να καταδικάσουμε την τυφλή βία.</w:t>
      </w:r>
      <w:r>
        <w:rPr>
          <w:rFonts w:eastAsia="Times New Roman" w:cs="Times New Roman"/>
          <w:szCs w:val="24"/>
        </w:rPr>
        <w:t xml:space="preserve"> Έχουμε υποχρέωση να την</w:t>
      </w:r>
      <w:r w:rsidRPr="00CD2226">
        <w:rPr>
          <w:rFonts w:eastAsia="Times New Roman" w:cs="Times New Roman"/>
          <w:szCs w:val="24"/>
        </w:rPr>
        <w:t xml:space="preserve"> αντιμετωπίσουμε αποφασιστικά και να τελειώσει και η </w:t>
      </w:r>
      <w:r>
        <w:rPr>
          <w:rFonts w:eastAsia="Times New Roman" w:cs="Times New Roman"/>
          <w:szCs w:val="24"/>
        </w:rPr>
        <w:t>έμμεση</w:t>
      </w:r>
      <w:r w:rsidRPr="00CD2226">
        <w:rPr>
          <w:rFonts w:eastAsia="Times New Roman" w:cs="Times New Roman"/>
          <w:szCs w:val="24"/>
        </w:rPr>
        <w:t xml:space="preserve"> και η ακούσια τροφοδότηση </w:t>
      </w:r>
      <w:r>
        <w:rPr>
          <w:rFonts w:eastAsia="Times New Roman" w:cs="Times New Roman"/>
          <w:szCs w:val="24"/>
        </w:rPr>
        <w:t>της.</w:t>
      </w:r>
      <w:r w:rsidRPr="00CD2226">
        <w:rPr>
          <w:rFonts w:eastAsia="Times New Roman" w:cs="Times New Roman"/>
          <w:szCs w:val="24"/>
        </w:rPr>
        <w:t xml:space="preserve"> </w:t>
      </w:r>
    </w:p>
    <w:p w14:paraId="5FC2F9DC"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Οι δράστες π</w:t>
      </w:r>
      <w:r w:rsidRPr="00CD2226">
        <w:rPr>
          <w:rFonts w:eastAsia="Times New Roman" w:cs="Times New Roman"/>
          <w:szCs w:val="24"/>
        </w:rPr>
        <w:t xml:space="preserve">ρέπει να βρεθούν και να οδηγηθούν στη </w:t>
      </w:r>
      <w:r>
        <w:rPr>
          <w:rFonts w:eastAsia="Times New Roman" w:cs="Times New Roman"/>
          <w:szCs w:val="24"/>
        </w:rPr>
        <w:t>δ</w:t>
      </w:r>
      <w:r w:rsidRPr="00CD2226">
        <w:rPr>
          <w:rFonts w:eastAsia="Times New Roman" w:cs="Times New Roman"/>
          <w:szCs w:val="24"/>
        </w:rPr>
        <w:t>ικαιοσύνη</w:t>
      </w:r>
      <w:r>
        <w:rPr>
          <w:rFonts w:eastAsia="Times New Roman" w:cs="Times New Roman"/>
          <w:szCs w:val="24"/>
        </w:rPr>
        <w:t>.</w:t>
      </w:r>
      <w:r w:rsidRPr="00CD2226">
        <w:rPr>
          <w:rFonts w:eastAsia="Times New Roman" w:cs="Times New Roman"/>
          <w:szCs w:val="24"/>
        </w:rPr>
        <w:t xml:space="preserve"> Η Κυβέρνηση πρέπει επιτέλους να στείλει </w:t>
      </w:r>
      <w:r>
        <w:rPr>
          <w:rFonts w:eastAsia="Times New Roman" w:cs="Times New Roman"/>
          <w:szCs w:val="24"/>
        </w:rPr>
        <w:t>έ</w:t>
      </w:r>
      <w:r w:rsidRPr="00CD2226">
        <w:rPr>
          <w:rFonts w:eastAsia="Times New Roman" w:cs="Times New Roman"/>
          <w:szCs w:val="24"/>
        </w:rPr>
        <w:t xml:space="preserve">να καθαρό μήνυμα ότι δεν ανέχεται τη </w:t>
      </w:r>
      <w:r w:rsidRPr="00CD2226">
        <w:rPr>
          <w:rFonts w:eastAsia="Times New Roman" w:cs="Times New Roman"/>
          <w:szCs w:val="24"/>
        </w:rPr>
        <w:t>βία</w:t>
      </w:r>
      <w:r>
        <w:rPr>
          <w:rFonts w:eastAsia="Times New Roman" w:cs="Times New Roman"/>
          <w:szCs w:val="24"/>
        </w:rPr>
        <w:t>,</w:t>
      </w:r>
      <w:r w:rsidRPr="00CD2226">
        <w:rPr>
          <w:rFonts w:eastAsia="Times New Roman" w:cs="Times New Roman"/>
          <w:szCs w:val="24"/>
        </w:rPr>
        <w:t xml:space="preserve"> </w:t>
      </w:r>
      <w:r>
        <w:rPr>
          <w:rFonts w:eastAsia="Times New Roman" w:cs="Times New Roman"/>
          <w:szCs w:val="24"/>
        </w:rPr>
        <w:t>την ό</w:t>
      </w:r>
      <w:r w:rsidRPr="00CD2226">
        <w:rPr>
          <w:rFonts w:eastAsia="Times New Roman" w:cs="Times New Roman"/>
          <w:szCs w:val="24"/>
        </w:rPr>
        <w:t>πο</w:t>
      </w:r>
      <w:r>
        <w:rPr>
          <w:rFonts w:eastAsia="Times New Roman" w:cs="Times New Roman"/>
          <w:szCs w:val="24"/>
        </w:rPr>
        <w:t>ι</w:t>
      </w:r>
      <w:r w:rsidRPr="00CD2226">
        <w:rPr>
          <w:rFonts w:eastAsia="Times New Roman" w:cs="Times New Roman"/>
          <w:szCs w:val="24"/>
        </w:rPr>
        <w:t xml:space="preserve">α βία και </w:t>
      </w:r>
      <w:r>
        <w:rPr>
          <w:rFonts w:eastAsia="Times New Roman" w:cs="Times New Roman"/>
          <w:szCs w:val="24"/>
        </w:rPr>
        <w:t>να δοθεί ένα τέλος στα διχ</w:t>
      </w:r>
      <w:r w:rsidRPr="00CD2226">
        <w:rPr>
          <w:rFonts w:eastAsia="Times New Roman" w:cs="Times New Roman"/>
          <w:szCs w:val="24"/>
        </w:rPr>
        <w:t>αστικά κηρύγματα</w:t>
      </w:r>
      <w:r>
        <w:rPr>
          <w:rFonts w:eastAsia="Times New Roman" w:cs="Times New Roman"/>
          <w:szCs w:val="24"/>
        </w:rPr>
        <w:t>,</w:t>
      </w:r>
      <w:r w:rsidRPr="00CD2226">
        <w:rPr>
          <w:rFonts w:eastAsia="Times New Roman" w:cs="Times New Roman"/>
          <w:szCs w:val="24"/>
        </w:rPr>
        <w:t xml:space="preserve"> γιατί αυτά τα κηρύγματα ρίχνουν νερό στο</w:t>
      </w:r>
      <w:r>
        <w:rPr>
          <w:rFonts w:eastAsia="Times New Roman" w:cs="Times New Roman"/>
          <w:szCs w:val="24"/>
        </w:rPr>
        <w:t>ν</w:t>
      </w:r>
      <w:r w:rsidRPr="00CD2226">
        <w:rPr>
          <w:rFonts w:eastAsia="Times New Roman" w:cs="Times New Roman"/>
          <w:szCs w:val="24"/>
        </w:rPr>
        <w:t xml:space="preserve"> μύλο όσων επιβουλεύονται την ίδια τη δημοκρατία</w:t>
      </w:r>
      <w:r>
        <w:rPr>
          <w:rFonts w:eastAsia="Times New Roman" w:cs="Times New Roman"/>
          <w:szCs w:val="24"/>
        </w:rPr>
        <w:t>.</w:t>
      </w:r>
      <w:r w:rsidRPr="00CD2226">
        <w:rPr>
          <w:rFonts w:eastAsia="Times New Roman" w:cs="Times New Roman"/>
          <w:szCs w:val="24"/>
        </w:rPr>
        <w:t xml:space="preserve"> Χρειάζεται αφύπνιση από όλους </w:t>
      </w:r>
      <w:r>
        <w:rPr>
          <w:rFonts w:eastAsia="Times New Roman" w:cs="Times New Roman"/>
          <w:szCs w:val="24"/>
        </w:rPr>
        <w:t>μας.</w:t>
      </w:r>
      <w:r w:rsidRPr="00CD2226">
        <w:rPr>
          <w:rFonts w:eastAsia="Times New Roman" w:cs="Times New Roman"/>
          <w:szCs w:val="24"/>
        </w:rPr>
        <w:t xml:space="preserve"> </w:t>
      </w:r>
    </w:p>
    <w:p w14:paraId="5FC2F9DD" w14:textId="77777777" w:rsidR="0020643A" w:rsidRDefault="00E84ECF">
      <w:pPr>
        <w:spacing w:line="600" w:lineRule="auto"/>
        <w:ind w:firstLine="720"/>
        <w:contextualSpacing/>
        <w:jc w:val="both"/>
        <w:rPr>
          <w:rFonts w:eastAsia="Times New Roman" w:cs="Times New Roman"/>
          <w:szCs w:val="24"/>
        </w:rPr>
      </w:pPr>
      <w:r w:rsidRPr="00CD2226">
        <w:rPr>
          <w:rFonts w:eastAsia="Times New Roman" w:cs="Times New Roman"/>
          <w:szCs w:val="24"/>
        </w:rPr>
        <w:t>Οι αναφορές ότι η δημοκρατία δεν εκφοβίζεται</w:t>
      </w:r>
      <w:r>
        <w:rPr>
          <w:rFonts w:eastAsia="Times New Roman" w:cs="Times New Roman"/>
          <w:szCs w:val="24"/>
        </w:rPr>
        <w:t>,</w:t>
      </w:r>
      <w:r w:rsidRPr="00CD2226">
        <w:rPr>
          <w:rFonts w:eastAsia="Times New Roman" w:cs="Times New Roman"/>
          <w:szCs w:val="24"/>
        </w:rPr>
        <w:t xml:space="preserve"> ότι είναι θωρακισμένη</w:t>
      </w:r>
      <w:r>
        <w:rPr>
          <w:rFonts w:eastAsia="Times New Roman" w:cs="Times New Roman"/>
          <w:szCs w:val="24"/>
        </w:rPr>
        <w:t>,</w:t>
      </w:r>
      <w:r w:rsidRPr="00CD2226">
        <w:rPr>
          <w:rFonts w:eastAsia="Times New Roman" w:cs="Times New Roman"/>
          <w:szCs w:val="24"/>
        </w:rPr>
        <w:t xml:space="preserve"> δεν αρκούν</w:t>
      </w:r>
      <w:r>
        <w:rPr>
          <w:rFonts w:eastAsia="Times New Roman" w:cs="Times New Roman"/>
          <w:szCs w:val="24"/>
        </w:rPr>
        <w:t>,</w:t>
      </w:r>
      <w:r w:rsidRPr="00CD2226">
        <w:rPr>
          <w:rFonts w:eastAsia="Times New Roman" w:cs="Times New Roman"/>
          <w:szCs w:val="24"/>
        </w:rPr>
        <w:t xml:space="preserve"> κυρίες και κύριοι </w:t>
      </w:r>
      <w:r>
        <w:rPr>
          <w:rFonts w:eastAsia="Times New Roman" w:cs="Times New Roman"/>
          <w:szCs w:val="24"/>
        </w:rPr>
        <w:t>Β</w:t>
      </w:r>
      <w:r w:rsidRPr="00CD2226">
        <w:rPr>
          <w:rFonts w:eastAsia="Times New Roman" w:cs="Times New Roman"/>
          <w:szCs w:val="24"/>
        </w:rPr>
        <w:t>ουλευτές</w:t>
      </w:r>
      <w:r>
        <w:rPr>
          <w:rFonts w:eastAsia="Times New Roman" w:cs="Times New Roman"/>
          <w:szCs w:val="24"/>
        </w:rPr>
        <w:t>.</w:t>
      </w:r>
      <w:r w:rsidRPr="00CD2226">
        <w:rPr>
          <w:rFonts w:eastAsia="Times New Roman" w:cs="Times New Roman"/>
          <w:szCs w:val="24"/>
        </w:rPr>
        <w:t xml:space="preserve"> Σας θυμίζω την τελευταία φορά που άκουσα Υπουργό της </w:t>
      </w:r>
      <w:r>
        <w:rPr>
          <w:rFonts w:eastAsia="Times New Roman" w:cs="Times New Roman"/>
          <w:szCs w:val="24"/>
        </w:rPr>
        <w:t>κ</w:t>
      </w:r>
      <w:r w:rsidRPr="00CD2226">
        <w:rPr>
          <w:rFonts w:eastAsia="Times New Roman" w:cs="Times New Roman"/>
          <w:szCs w:val="24"/>
        </w:rPr>
        <w:t>υβέρνησης Καραμανλή να λέει ότι η οικονομία μας είναι θωρακισμένη</w:t>
      </w:r>
      <w:r>
        <w:rPr>
          <w:rFonts w:eastAsia="Times New Roman" w:cs="Times New Roman"/>
          <w:szCs w:val="24"/>
        </w:rPr>
        <w:t>,</w:t>
      </w:r>
      <w:r w:rsidRPr="00CD2226">
        <w:rPr>
          <w:rFonts w:eastAsia="Times New Roman" w:cs="Times New Roman"/>
          <w:szCs w:val="24"/>
        </w:rPr>
        <w:t xml:space="preserve"> </w:t>
      </w:r>
      <w:r>
        <w:rPr>
          <w:rFonts w:eastAsia="Times New Roman" w:cs="Times New Roman"/>
          <w:szCs w:val="24"/>
        </w:rPr>
        <w:t xml:space="preserve">ήρθαμε αντιμέτωποι με την κρίση. Ε, με </w:t>
      </w:r>
      <w:r w:rsidRPr="00CD2226">
        <w:rPr>
          <w:rFonts w:eastAsia="Times New Roman" w:cs="Times New Roman"/>
          <w:szCs w:val="24"/>
        </w:rPr>
        <w:t>τη δημοκρατία δεν παίζουμε</w:t>
      </w:r>
      <w:r>
        <w:rPr>
          <w:rFonts w:eastAsia="Times New Roman" w:cs="Times New Roman"/>
          <w:szCs w:val="24"/>
        </w:rPr>
        <w:t>!</w:t>
      </w:r>
      <w:r w:rsidRPr="00CD2226">
        <w:rPr>
          <w:rFonts w:eastAsia="Times New Roman" w:cs="Times New Roman"/>
          <w:szCs w:val="24"/>
        </w:rPr>
        <w:t xml:space="preserve"> </w:t>
      </w:r>
    </w:p>
    <w:p w14:paraId="5FC2F9DE" w14:textId="77777777" w:rsidR="0020643A" w:rsidRDefault="00E84ECF">
      <w:pPr>
        <w:spacing w:line="600" w:lineRule="auto"/>
        <w:ind w:firstLine="720"/>
        <w:contextualSpacing/>
        <w:jc w:val="both"/>
        <w:rPr>
          <w:rFonts w:eastAsia="Times New Roman" w:cs="Times New Roman"/>
          <w:szCs w:val="24"/>
        </w:rPr>
      </w:pPr>
      <w:r w:rsidRPr="00CD2226">
        <w:rPr>
          <w:rFonts w:eastAsia="Times New Roman" w:cs="Times New Roman"/>
          <w:szCs w:val="24"/>
        </w:rPr>
        <w:t xml:space="preserve">Δεν θα κουραστώ να το λέω και να το </w:t>
      </w:r>
      <w:r>
        <w:rPr>
          <w:rFonts w:eastAsia="Times New Roman" w:cs="Times New Roman"/>
          <w:szCs w:val="24"/>
        </w:rPr>
        <w:t xml:space="preserve">επαναλαμβάνω </w:t>
      </w:r>
      <w:r w:rsidRPr="00CD2226">
        <w:rPr>
          <w:rFonts w:eastAsia="Times New Roman" w:cs="Times New Roman"/>
          <w:szCs w:val="24"/>
        </w:rPr>
        <w:t>από το Βήμα της Βουλής</w:t>
      </w:r>
      <w:r>
        <w:rPr>
          <w:rFonts w:eastAsia="Times New Roman" w:cs="Times New Roman"/>
          <w:szCs w:val="24"/>
        </w:rPr>
        <w:t>.</w:t>
      </w:r>
      <w:r w:rsidRPr="00CD2226">
        <w:rPr>
          <w:rFonts w:eastAsia="Times New Roman" w:cs="Times New Roman"/>
          <w:szCs w:val="24"/>
        </w:rPr>
        <w:t xml:space="preserve"> Δεν </w:t>
      </w:r>
      <w:r>
        <w:rPr>
          <w:rFonts w:eastAsia="Times New Roman" w:cs="Times New Roman"/>
          <w:szCs w:val="24"/>
        </w:rPr>
        <w:t>πάμε πουθενά μ</w:t>
      </w:r>
      <w:r w:rsidRPr="00CD2226">
        <w:rPr>
          <w:rFonts w:eastAsia="Times New Roman" w:cs="Times New Roman"/>
          <w:szCs w:val="24"/>
        </w:rPr>
        <w:t xml:space="preserve">ε αυτό το τοξικό και δηλητηριασμένο </w:t>
      </w:r>
      <w:r>
        <w:rPr>
          <w:rFonts w:eastAsia="Times New Roman" w:cs="Times New Roman"/>
          <w:szCs w:val="24"/>
        </w:rPr>
        <w:t xml:space="preserve">κλίμα. Η χώρα </w:t>
      </w:r>
      <w:r w:rsidRPr="00CD2226">
        <w:rPr>
          <w:rFonts w:eastAsia="Times New Roman" w:cs="Times New Roman"/>
          <w:szCs w:val="24"/>
        </w:rPr>
        <w:t xml:space="preserve">χρειάζεται συνεννόηση των πολιτικών </w:t>
      </w:r>
      <w:r>
        <w:rPr>
          <w:rFonts w:eastAsia="Times New Roman" w:cs="Times New Roman"/>
          <w:szCs w:val="24"/>
        </w:rPr>
        <w:t>δ</w:t>
      </w:r>
      <w:r w:rsidRPr="00CD2226">
        <w:rPr>
          <w:rFonts w:eastAsia="Times New Roman" w:cs="Times New Roman"/>
          <w:szCs w:val="24"/>
        </w:rPr>
        <w:t>υνάμεων για να θωρακίσουμε τη δημοκρατία</w:t>
      </w:r>
      <w:r>
        <w:rPr>
          <w:rFonts w:eastAsia="Times New Roman" w:cs="Times New Roman"/>
          <w:szCs w:val="24"/>
        </w:rPr>
        <w:t>.</w:t>
      </w:r>
    </w:p>
    <w:p w14:paraId="5FC2F9DF" w14:textId="77777777" w:rsidR="0020643A" w:rsidRDefault="00E84ECF">
      <w:pPr>
        <w:spacing w:line="600" w:lineRule="auto"/>
        <w:ind w:firstLine="720"/>
        <w:contextualSpacing/>
        <w:jc w:val="both"/>
        <w:rPr>
          <w:rFonts w:eastAsia="Times New Roman" w:cs="Times New Roman"/>
          <w:szCs w:val="24"/>
        </w:rPr>
      </w:pPr>
      <w:r w:rsidRPr="00517DAE">
        <w:rPr>
          <w:rFonts w:eastAsia="Times New Roman" w:cs="Times New Roman"/>
          <w:szCs w:val="24"/>
        </w:rPr>
        <w:t>(Χει</w:t>
      </w:r>
      <w:r>
        <w:rPr>
          <w:rFonts w:eastAsia="Times New Roman" w:cs="Times New Roman"/>
          <w:szCs w:val="24"/>
        </w:rPr>
        <w:t xml:space="preserve">ροκροτήματα από την πτέρυγα της </w:t>
      </w:r>
      <w:r w:rsidRPr="00CD2226">
        <w:rPr>
          <w:rFonts w:eastAsia="Times New Roman" w:cs="Times New Roman"/>
          <w:szCs w:val="24"/>
        </w:rPr>
        <w:t>Δημοκρατικής Συμπαράταξης ΠΑΣΟΚ</w:t>
      </w:r>
      <w:r>
        <w:rPr>
          <w:rFonts w:eastAsia="Times New Roman" w:cs="Times New Roman"/>
          <w:szCs w:val="24"/>
        </w:rPr>
        <w:t xml:space="preserve"> </w:t>
      </w:r>
      <w:r w:rsidRPr="00CD2226">
        <w:rPr>
          <w:rFonts w:eastAsia="Times New Roman" w:cs="Times New Roman"/>
          <w:szCs w:val="24"/>
        </w:rPr>
        <w:t>-</w:t>
      </w:r>
      <w:r>
        <w:rPr>
          <w:rFonts w:eastAsia="Times New Roman" w:cs="Times New Roman"/>
          <w:szCs w:val="24"/>
        </w:rPr>
        <w:t xml:space="preserve"> </w:t>
      </w:r>
      <w:r w:rsidRPr="00CD2226">
        <w:rPr>
          <w:rFonts w:eastAsia="Times New Roman" w:cs="Times New Roman"/>
          <w:szCs w:val="24"/>
        </w:rPr>
        <w:t>ΔΗΜΑΡ</w:t>
      </w:r>
      <w:r>
        <w:rPr>
          <w:rFonts w:eastAsia="Times New Roman" w:cs="Times New Roman"/>
          <w:szCs w:val="24"/>
        </w:rPr>
        <w:t>)</w:t>
      </w:r>
    </w:p>
    <w:p w14:paraId="5FC2F9E0"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Ό</w:t>
      </w:r>
      <w:r w:rsidRPr="00CD2226">
        <w:rPr>
          <w:rFonts w:eastAsia="Times New Roman" w:cs="Times New Roman"/>
          <w:szCs w:val="24"/>
        </w:rPr>
        <w:t>ταν μιλώ για συνεννόηση</w:t>
      </w:r>
      <w:r>
        <w:rPr>
          <w:rFonts w:eastAsia="Times New Roman" w:cs="Times New Roman"/>
          <w:szCs w:val="24"/>
        </w:rPr>
        <w:t>, π</w:t>
      </w:r>
      <w:r w:rsidRPr="00CD2226">
        <w:rPr>
          <w:rFonts w:eastAsia="Times New Roman" w:cs="Times New Roman"/>
          <w:szCs w:val="24"/>
        </w:rPr>
        <w:t>ροφανώς</w:t>
      </w:r>
      <w:r>
        <w:rPr>
          <w:rFonts w:eastAsia="Times New Roman" w:cs="Times New Roman"/>
          <w:szCs w:val="24"/>
        </w:rPr>
        <w:t xml:space="preserve"> </w:t>
      </w:r>
      <w:r w:rsidRPr="00CD2226">
        <w:rPr>
          <w:rFonts w:eastAsia="Times New Roman" w:cs="Times New Roman"/>
          <w:szCs w:val="24"/>
        </w:rPr>
        <w:t>δεν εννοώ ότι πρέπει να γίνουμε όλοι ίδιοι</w:t>
      </w:r>
      <w:r>
        <w:rPr>
          <w:rFonts w:eastAsia="Times New Roman" w:cs="Times New Roman"/>
          <w:szCs w:val="24"/>
        </w:rPr>
        <w:t>. Είναι άλλο,</w:t>
      </w:r>
      <w:r w:rsidRPr="00CD2226">
        <w:rPr>
          <w:rFonts w:eastAsia="Times New Roman" w:cs="Times New Roman"/>
          <w:szCs w:val="24"/>
        </w:rPr>
        <w:t xml:space="preserve"> </w:t>
      </w:r>
      <w:r>
        <w:rPr>
          <w:rFonts w:eastAsia="Times New Roman" w:cs="Times New Roman"/>
          <w:szCs w:val="24"/>
        </w:rPr>
        <w:t>όμως,</w:t>
      </w:r>
      <w:r w:rsidRPr="00CD2226">
        <w:rPr>
          <w:rFonts w:eastAsia="Times New Roman" w:cs="Times New Roman"/>
          <w:szCs w:val="24"/>
        </w:rPr>
        <w:t xml:space="preserve"> οι πολιτικές διαφορές και άλλο οι κατηγορίες για προδότες</w:t>
      </w:r>
      <w:r>
        <w:rPr>
          <w:rFonts w:eastAsia="Times New Roman" w:cs="Times New Roman"/>
          <w:szCs w:val="24"/>
        </w:rPr>
        <w:t>,</w:t>
      </w:r>
      <w:r w:rsidRPr="00CD2226">
        <w:rPr>
          <w:rFonts w:eastAsia="Times New Roman" w:cs="Times New Roman"/>
          <w:szCs w:val="24"/>
        </w:rPr>
        <w:t xml:space="preserve"> για δωσίλογους</w:t>
      </w:r>
      <w:r>
        <w:rPr>
          <w:rFonts w:eastAsia="Times New Roman" w:cs="Times New Roman"/>
          <w:szCs w:val="24"/>
        </w:rPr>
        <w:t>, για γερμανοτσολιάδες, για</w:t>
      </w:r>
      <w:r w:rsidRPr="00CD2226">
        <w:rPr>
          <w:rFonts w:eastAsia="Times New Roman" w:cs="Times New Roman"/>
          <w:szCs w:val="24"/>
        </w:rPr>
        <w:t xml:space="preserve"> απατεώνες</w:t>
      </w:r>
      <w:r>
        <w:rPr>
          <w:rFonts w:eastAsia="Times New Roman" w:cs="Times New Roman"/>
          <w:szCs w:val="24"/>
        </w:rPr>
        <w:t xml:space="preserve"> ή</w:t>
      </w:r>
      <w:r w:rsidRPr="00CD2226">
        <w:rPr>
          <w:rFonts w:eastAsia="Times New Roman" w:cs="Times New Roman"/>
          <w:szCs w:val="24"/>
        </w:rPr>
        <w:t xml:space="preserve"> η λογ</w:t>
      </w:r>
      <w:r w:rsidRPr="00CD2226">
        <w:rPr>
          <w:rFonts w:eastAsia="Times New Roman" w:cs="Times New Roman"/>
          <w:szCs w:val="24"/>
        </w:rPr>
        <w:t>ική για ρεβάνς</w:t>
      </w:r>
      <w:r>
        <w:rPr>
          <w:rFonts w:eastAsia="Times New Roman" w:cs="Times New Roman"/>
          <w:szCs w:val="24"/>
        </w:rPr>
        <w:t>.</w:t>
      </w:r>
      <w:r w:rsidRPr="00CD2226">
        <w:rPr>
          <w:rFonts w:eastAsia="Times New Roman" w:cs="Times New Roman"/>
          <w:szCs w:val="24"/>
        </w:rPr>
        <w:t xml:space="preserve"> Γιατί αυτό πολύ απλά δεν είναι πολιτική αντιπαράθεση</w:t>
      </w:r>
      <w:r>
        <w:rPr>
          <w:rFonts w:eastAsia="Times New Roman" w:cs="Times New Roman"/>
          <w:szCs w:val="24"/>
        </w:rPr>
        <w:t>.</w:t>
      </w:r>
      <w:r w:rsidRPr="00CD2226">
        <w:rPr>
          <w:rFonts w:eastAsia="Times New Roman" w:cs="Times New Roman"/>
          <w:szCs w:val="24"/>
        </w:rPr>
        <w:t xml:space="preserve"> Αυτό είναι η μετατροπή της πολιτικής ζωής σε αρένα λάσπης</w:t>
      </w:r>
      <w:r>
        <w:rPr>
          <w:rFonts w:eastAsia="Times New Roman" w:cs="Times New Roman"/>
          <w:szCs w:val="24"/>
        </w:rPr>
        <w:t xml:space="preserve">. </w:t>
      </w:r>
    </w:p>
    <w:p w14:paraId="5FC2F9E1"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Θέλουμε, λοιπόν, εθνική</w:t>
      </w:r>
      <w:r w:rsidRPr="00CD2226">
        <w:rPr>
          <w:rFonts w:eastAsia="Times New Roman" w:cs="Times New Roman"/>
          <w:szCs w:val="24"/>
        </w:rPr>
        <w:t xml:space="preserve"> ομοψυχία</w:t>
      </w:r>
      <w:r>
        <w:rPr>
          <w:rFonts w:eastAsia="Times New Roman" w:cs="Times New Roman"/>
          <w:szCs w:val="24"/>
        </w:rPr>
        <w:t>. Θέλουμε</w:t>
      </w:r>
      <w:r w:rsidRPr="00CD2226">
        <w:rPr>
          <w:rFonts w:eastAsia="Times New Roman" w:cs="Times New Roman"/>
          <w:szCs w:val="24"/>
        </w:rPr>
        <w:t xml:space="preserve"> τους Έλληνες ενωμένους</w:t>
      </w:r>
      <w:r>
        <w:rPr>
          <w:rFonts w:eastAsia="Times New Roman" w:cs="Times New Roman"/>
          <w:szCs w:val="24"/>
        </w:rPr>
        <w:t>. Και όσο με αφορά, θα είμ</w:t>
      </w:r>
      <w:r w:rsidRPr="00CD2226">
        <w:rPr>
          <w:rFonts w:eastAsia="Times New Roman" w:cs="Times New Roman"/>
          <w:szCs w:val="24"/>
        </w:rPr>
        <w:t>αι ανυποχώρητη και εγώ προσωπικά και</w:t>
      </w:r>
      <w:r w:rsidRPr="00CD2226">
        <w:rPr>
          <w:rFonts w:eastAsia="Times New Roman" w:cs="Times New Roman"/>
          <w:szCs w:val="24"/>
        </w:rPr>
        <w:t xml:space="preserve"> </w:t>
      </w:r>
      <w:r>
        <w:rPr>
          <w:rFonts w:eastAsia="Times New Roman" w:cs="Times New Roman"/>
          <w:szCs w:val="24"/>
        </w:rPr>
        <w:t>η Κοινοβουλευτική</w:t>
      </w:r>
      <w:r w:rsidRPr="00CD2226">
        <w:rPr>
          <w:rFonts w:eastAsia="Times New Roman" w:cs="Times New Roman"/>
          <w:szCs w:val="24"/>
        </w:rPr>
        <w:t xml:space="preserve"> </w:t>
      </w:r>
      <w:r>
        <w:rPr>
          <w:rFonts w:eastAsia="Times New Roman" w:cs="Times New Roman"/>
          <w:szCs w:val="24"/>
        </w:rPr>
        <w:t xml:space="preserve">μας </w:t>
      </w:r>
      <w:r w:rsidRPr="00CD2226">
        <w:rPr>
          <w:rFonts w:eastAsia="Times New Roman" w:cs="Times New Roman"/>
          <w:szCs w:val="24"/>
        </w:rPr>
        <w:t xml:space="preserve">Ομάδα σε αυτό το </w:t>
      </w:r>
      <w:r>
        <w:rPr>
          <w:rFonts w:eastAsia="Times New Roman" w:cs="Times New Roman"/>
          <w:szCs w:val="24"/>
        </w:rPr>
        <w:t>ζήτημα.</w:t>
      </w:r>
    </w:p>
    <w:p w14:paraId="5FC2F9E2"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5FC2F9E3"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Τ</w:t>
      </w:r>
      <w:r w:rsidRPr="00CD2226">
        <w:rPr>
          <w:rFonts w:eastAsia="Times New Roman" w:cs="Times New Roman"/>
          <w:szCs w:val="24"/>
        </w:rPr>
        <w:t>ο λέω αυτό γιατί πολύ απλά πρέπει να μπε</w:t>
      </w:r>
      <w:r>
        <w:rPr>
          <w:rFonts w:eastAsia="Times New Roman" w:cs="Times New Roman"/>
          <w:szCs w:val="24"/>
        </w:rPr>
        <w:t>ι ένα τέλος στην ακραία πόλωση π</w:t>
      </w:r>
      <w:r w:rsidRPr="00CD2226">
        <w:rPr>
          <w:rFonts w:eastAsia="Times New Roman" w:cs="Times New Roman"/>
          <w:szCs w:val="24"/>
        </w:rPr>
        <w:t xml:space="preserve">ου ΣΥΡΙΖΑ και Νέα Δημοκρατία καλλιεργούν για </w:t>
      </w:r>
      <w:r w:rsidRPr="00CD2226">
        <w:rPr>
          <w:rFonts w:eastAsia="Times New Roman" w:cs="Times New Roman"/>
          <w:szCs w:val="24"/>
        </w:rPr>
        <w:t>μικροκομματικά οφέλη</w:t>
      </w:r>
      <w:r>
        <w:rPr>
          <w:rFonts w:eastAsia="Times New Roman" w:cs="Times New Roman"/>
          <w:szCs w:val="24"/>
        </w:rPr>
        <w:t>.</w:t>
      </w:r>
      <w:r w:rsidRPr="00CD2226">
        <w:rPr>
          <w:rFonts w:eastAsia="Times New Roman" w:cs="Times New Roman"/>
          <w:szCs w:val="24"/>
        </w:rPr>
        <w:t xml:space="preserve"> </w:t>
      </w:r>
      <w:r>
        <w:rPr>
          <w:rFonts w:eastAsia="Times New Roman" w:cs="Times New Roman"/>
          <w:szCs w:val="24"/>
        </w:rPr>
        <w:t>Οι</w:t>
      </w:r>
      <w:r w:rsidRPr="00CD2226">
        <w:rPr>
          <w:rFonts w:eastAsia="Times New Roman" w:cs="Times New Roman"/>
          <w:szCs w:val="24"/>
        </w:rPr>
        <w:t xml:space="preserve"> κατασκευασμέ</w:t>
      </w:r>
      <w:r>
        <w:rPr>
          <w:rFonts w:eastAsia="Times New Roman" w:cs="Times New Roman"/>
          <w:szCs w:val="24"/>
        </w:rPr>
        <w:t>νες κοκορομαχίες δεν συσπειρώνουν,</w:t>
      </w:r>
      <w:r w:rsidRPr="00CD2226">
        <w:rPr>
          <w:rFonts w:eastAsia="Times New Roman" w:cs="Times New Roman"/>
          <w:szCs w:val="24"/>
        </w:rPr>
        <w:t xml:space="preserve"> δεν αφορούν τον κόσμο</w:t>
      </w:r>
      <w:r>
        <w:rPr>
          <w:rFonts w:eastAsia="Times New Roman" w:cs="Times New Roman"/>
          <w:szCs w:val="24"/>
        </w:rPr>
        <w:t>,</w:t>
      </w:r>
      <w:r w:rsidRPr="00CD2226">
        <w:rPr>
          <w:rFonts w:eastAsia="Times New Roman" w:cs="Times New Roman"/>
          <w:szCs w:val="24"/>
        </w:rPr>
        <w:t xml:space="preserve"> δε</w:t>
      </w:r>
      <w:r>
        <w:rPr>
          <w:rFonts w:eastAsia="Times New Roman" w:cs="Times New Roman"/>
          <w:szCs w:val="24"/>
        </w:rPr>
        <w:t>ν απαντούν</w:t>
      </w:r>
      <w:r w:rsidRPr="00CD2226">
        <w:rPr>
          <w:rFonts w:eastAsia="Times New Roman" w:cs="Times New Roman"/>
          <w:szCs w:val="24"/>
        </w:rPr>
        <w:t xml:space="preserve"> στις αγωνίες του</w:t>
      </w:r>
      <w:r>
        <w:rPr>
          <w:rFonts w:eastAsia="Times New Roman" w:cs="Times New Roman"/>
          <w:szCs w:val="24"/>
        </w:rPr>
        <w:t>.</w:t>
      </w:r>
      <w:r w:rsidRPr="00CD2226">
        <w:rPr>
          <w:rFonts w:eastAsia="Times New Roman" w:cs="Times New Roman"/>
          <w:szCs w:val="24"/>
        </w:rPr>
        <w:t xml:space="preserve"> Είναι μακριά από την καθημερινότητ</w:t>
      </w:r>
      <w:r>
        <w:rPr>
          <w:rFonts w:eastAsia="Times New Roman" w:cs="Times New Roman"/>
          <w:szCs w:val="24"/>
        </w:rPr>
        <w:t>α και τα προβλήματα. Και αντίθετα, φέρνουν άλλο</w:t>
      </w:r>
      <w:r w:rsidRPr="00CD2226">
        <w:rPr>
          <w:rFonts w:eastAsia="Times New Roman" w:cs="Times New Roman"/>
          <w:szCs w:val="24"/>
        </w:rPr>
        <w:t xml:space="preserve"> αποτέλεσμα</w:t>
      </w:r>
      <w:r>
        <w:rPr>
          <w:rFonts w:eastAsia="Times New Roman" w:cs="Times New Roman"/>
          <w:szCs w:val="24"/>
        </w:rPr>
        <w:t xml:space="preserve">. Διώχνουν </w:t>
      </w:r>
      <w:r w:rsidRPr="00CD2226">
        <w:rPr>
          <w:rFonts w:eastAsia="Times New Roman" w:cs="Times New Roman"/>
          <w:szCs w:val="24"/>
        </w:rPr>
        <w:t>ακόμα περισσότερο τους πολί</w:t>
      </w:r>
      <w:r w:rsidRPr="00CD2226">
        <w:rPr>
          <w:rFonts w:eastAsia="Times New Roman" w:cs="Times New Roman"/>
          <w:szCs w:val="24"/>
        </w:rPr>
        <w:t>τες μακριά από την πολιτική</w:t>
      </w:r>
      <w:r>
        <w:rPr>
          <w:rFonts w:eastAsia="Times New Roman" w:cs="Times New Roman"/>
          <w:szCs w:val="24"/>
        </w:rPr>
        <w:t>.</w:t>
      </w:r>
      <w:r w:rsidRPr="00CD2226">
        <w:rPr>
          <w:rFonts w:eastAsia="Times New Roman" w:cs="Times New Roman"/>
          <w:szCs w:val="24"/>
        </w:rPr>
        <w:t xml:space="preserve"> </w:t>
      </w:r>
    </w:p>
    <w:p w14:paraId="5FC2F9E4" w14:textId="77777777" w:rsidR="0020643A" w:rsidRDefault="00E84ECF">
      <w:pPr>
        <w:spacing w:line="600" w:lineRule="auto"/>
        <w:ind w:firstLine="720"/>
        <w:contextualSpacing/>
        <w:jc w:val="both"/>
        <w:rPr>
          <w:rFonts w:eastAsia="Times New Roman" w:cs="Times New Roman"/>
          <w:szCs w:val="24"/>
        </w:rPr>
      </w:pPr>
      <w:r w:rsidRPr="00CD2226">
        <w:rPr>
          <w:rFonts w:eastAsia="Times New Roman" w:cs="Times New Roman"/>
          <w:szCs w:val="24"/>
        </w:rPr>
        <w:t>Εμείς θέλουμε να αλλάξουμε τις συνθήκες για την πορεία του τόπου</w:t>
      </w:r>
      <w:r>
        <w:rPr>
          <w:rFonts w:eastAsia="Times New Roman" w:cs="Times New Roman"/>
          <w:szCs w:val="24"/>
        </w:rPr>
        <w:t>.</w:t>
      </w:r>
      <w:r w:rsidRPr="00CD2226">
        <w:rPr>
          <w:rFonts w:eastAsia="Times New Roman" w:cs="Times New Roman"/>
          <w:szCs w:val="24"/>
        </w:rPr>
        <w:t xml:space="preserve"> Διατυπώνουμε </w:t>
      </w:r>
      <w:r>
        <w:rPr>
          <w:rFonts w:eastAsia="Times New Roman" w:cs="Times New Roman"/>
          <w:szCs w:val="24"/>
        </w:rPr>
        <w:t>ένα νέο</w:t>
      </w:r>
      <w:r w:rsidRPr="00CD2226">
        <w:rPr>
          <w:rFonts w:eastAsia="Times New Roman" w:cs="Times New Roman"/>
          <w:szCs w:val="24"/>
        </w:rPr>
        <w:t xml:space="preserve"> αφήγημα για τη χώρα και την προοπτική </w:t>
      </w:r>
      <w:r>
        <w:rPr>
          <w:rFonts w:eastAsia="Times New Roman" w:cs="Times New Roman"/>
          <w:szCs w:val="24"/>
        </w:rPr>
        <w:t>της, αυ</w:t>
      </w:r>
      <w:r w:rsidRPr="00CD2226">
        <w:rPr>
          <w:rFonts w:eastAsia="Times New Roman" w:cs="Times New Roman"/>
          <w:szCs w:val="24"/>
        </w:rPr>
        <w:t xml:space="preserve">τή </w:t>
      </w:r>
      <w:r>
        <w:rPr>
          <w:rFonts w:eastAsia="Times New Roman" w:cs="Times New Roman"/>
          <w:szCs w:val="24"/>
        </w:rPr>
        <w:t xml:space="preserve">την προοπτική που δεν ανοίγει από τον </w:t>
      </w:r>
      <w:r w:rsidRPr="00CD2226">
        <w:rPr>
          <w:rFonts w:eastAsia="Times New Roman" w:cs="Times New Roman"/>
          <w:szCs w:val="24"/>
        </w:rPr>
        <w:t xml:space="preserve">τελευταίο </w:t>
      </w:r>
      <w:r>
        <w:rPr>
          <w:rFonts w:eastAsia="Times New Roman" w:cs="Times New Roman"/>
          <w:szCs w:val="24"/>
        </w:rPr>
        <w:t>π</w:t>
      </w:r>
      <w:r w:rsidRPr="00CD2226">
        <w:rPr>
          <w:rFonts w:eastAsia="Times New Roman" w:cs="Times New Roman"/>
          <w:szCs w:val="24"/>
        </w:rPr>
        <w:t>ροϋπολογ</w:t>
      </w:r>
      <w:r>
        <w:rPr>
          <w:rFonts w:eastAsia="Times New Roman" w:cs="Times New Roman"/>
          <w:szCs w:val="24"/>
        </w:rPr>
        <w:t>ισμό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w:t>
      </w:r>
    </w:p>
    <w:p w14:paraId="5FC2F9E5" w14:textId="77777777" w:rsidR="0020643A" w:rsidRDefault="00E84ECF">
      <w:pPr>
        <w:tabs>
          <w:tab w:val="left" w:pos="2940"/>
        </w:tabs>
        <w:spacing w:line="600" w:lineRule="auto"/>
        <w:ind w:firstLine="720"/>
        <w:contextualSpacing/>
        <w:jc w:val="both"/>
        <w:rPr>
          <w:rFonts w:eastAsia="Times New Roman"/>
          <w:bCs/>
          <w:szCs w:val="24"/>
        </w:rPr>
      </w:pPr>
      <w:r>
        <w:rPr>
          <w:rFonts w:eastAsia="Times New Roman"/>
          <w:bCs/>
          <w:szCs w:val="24"/>
        </w:rPr>
        <w:t xml:space="preserve">Δεν τα καταφέρατε, κυρίες και κύριοι της Κυβέρνησης, να οδηγήσετε τη χώρα στο ξέφωτο, γιατί </w:t>
      </w:r>
      <w:r w:rsidRPr="004B2998">
        <w:rPr>
          <w:rFonts w:eastAsia="Times New Roman"/>
          <w:bCs/>
          <w:szCs w:val="24"/>
        </w:rPr>
        <w:t xml:space="preserve">η πραγματική έξοδος από την κρίση </w:t>
      </w:r>
      <w:r>
        <w:rPr>
          <w:rFonts w:eastAsia="Times New Roman"/>
          <w:bCs/>
          <w:szCs w:val="24"/>
        </w:rPr>
        <w:t xml:space="preserve">προϋποθέτει τρία πράγματα: Πρώτον, έξοδο στις αγορές, δεύτερον, </w:t>
      </w:r>
      <w:r w:rsidRPr="004B2998">
        <w:rPr>
          <w:rFonts w:eastAsia="Times New Roman"/>
          <w:bCs/>
          <w:szCs w:val="24"/>
        </w:rPr>
        <w:t xml:space="preserve">ανάπτυξη και παραγωγή πλεονασμάτων </w:t>
      </w:r>
      <w:r>
        <w:rPr>
          <w:rFonts w:eastAsia="Times New Roman"/>
          <w:bCs/>
          <w:szCs w:val="24"/>
        </w:rPr>
        <w:t xml:space="preserve">από την ανάπτυξη και, τρίτον, </w:t>
      </w:r>
      <w:r w:rsidRPr="004B2998">
        <w:rPr>
          <w:rFonts w:eastAsia="Times New Roman"/>
          <w:bCs/>
          <w:szCs w:val="24"/>
        </w:rPr>
        <w:t xml:space="preserve">κοινωνική δικαιοσύνη και αντιμετώπιση </w:t>
      </w:r>
      <w:r>
        <w:rPr>
          <w:rFonts w:eastAsia="Times New Roman"/>
          <w:bCs/>
          <w:szCs w:val="24"/>
        </w:rPr>
        <w:t>των ανισοτήτων.</w:t>
      </w:r>
    </w:p>
    <w:p w14:paraId="5FC2F9E6" w14:textId="77777777" w:rsidR="0020643A" w:rsidRDefault="00E84ECF">
      <w:pPr>
        <w:tabs>
          <w:tab w:val="left" w:pos="2940"/>
        </w:tabs>
        <w:spacing w:line="600" w:lineRule="auto"/>
        <w:ind w:firstLine="720"/>
        <w:contextualSpacing/>
        <w:jc w:val="both"/>
        <w:rPr>
          <w:rFonts w:eastAsia="Times New Roman"/>
          <w:bCs/>
          <w:szCs w:val="24"/>
        </w:rPr>
      </w:pPr>
      <w:r>
        <w:rPr>
          <w:rFonts w:eastAsia="Times New Roman"/>
          <w:bCs/>
          <w:szCs w:val="24"/>
        </w:rPr>
        <w:t>Ο π</w:t>
      </w:r>
      <w:r w:rsidRPr="004B2998">
        <w:rPr>
          <w:rFonts w:eastAsia="Times New Roman"/>
          <w:bCs/>
          <w:szCs w:val="24"/>
        </w:rPr>
        <w:t xml:space="preserve">ροϋπολογισμός που εσείς </w:t>
      </w:r>
      <w:r>
        <w:rPr>
          <w:rFonts w:eastAsia="Times New Roman"/>
          <w:bCs/>
          <w:szCs w:val="24"/>
        </w:rPr>
        <w:t xml:space="preserve">εισηγείστε </w:t>
      </w:r>
      <w:r w:rsidRPr="004B2998">
        <w:rPr>
          <w:rFonts w:eastAsia="Times New Roman"/>
          <w:bCs/>
          <w:szCs w:val="24"/>
        </w:rPr>
        <w:t xml:space="preserve">σήμερα </w:t>
      </w:r>
      <w:r>
        <w:rPr>
          <w:rFonts w:eastAsia="Times New Roman"/>
          <w:bCs/>
          <w:szCs w:val="24"/>
        </w:rPr>
        <w:t>απλώς αποτυπώνει</w:t>
      </w:r>
      <w:r w:rsidRPr="004B2998">
        <w:rPr>
          <w:rFonts w:eastAsia="Times New Roman"/>
          <w:bCs/>
          <w:szCs w:val="24"/>
        </w:rPr>
        <w:t xml:space="preserve"> τις δεσμεύσεις που έχετε αναλάβει</w:t>
      </w:r>
      <w:r>
        <w:rPr>
          <w:rFonts w:eastAsia="Times New Roman"/>
          <w:bCs/>
          <w:szCs w:val="24"/>
        </w:rPr>
        <w:t>,</w:t>
      </w:r>
      <w:r w:rsidRPr="004B2998">
        <w:rPr>
          <w:rFonts w:eastAsia="Times New Roman"/>
          <w:bCs/>
          <w:szCs w:val="24"/>
        </w:rPr>
        <w:t xml:space="preserve"> δεσμεύσεις που αποτελούν ένα </w:t>
      </w:r>
      <w:r>
        <w:rPr>
          <w:rFonts w:eastAsia="Times New Roman"/>
          <w:bCs/>
          <w:szCs w:val="24"/>
        </w:rPr>
        <w:t>άτυπο τέταρτο μνημόνιο και δεν ε</w:t>
      </w:r>
      <w:r w:rsidRPr="004B2998">
        <w:rPr>
          <w:rFonts w:eastAsia="Times New Roman"/>
          <w:bCs/>
          <w:szCs w:val="24"/>
        </w:rPr>
        <w:t xml:space="preserve">ξασφαλίζει </w:t>
      </w:r>
      <w:r>
        <w:rPr>
          <w:rFonts w:eastAsia="Times New Roman"/>
          <w:bCs/>
          <w:szCs w:val="24"/>
        </w:rPr>
        <w:t xml:space="preserve">καμμία από </w:t>
      </w:r>
      <w:r w:rsidRPr="004B2998">
        <w:rPr>
          <w:rFonts w:eastAsia="Times New Roman"/>
          <w:bCs/>
          <w:szCs w:val="24"/>
        </w:rPr>
        <w:t xml:space="preserve">τις προϋποθέσεις που </w:t>
      </w:r>
      <w:r>
        <w:rPr>
          <w:rFonts w:eastAsia="Times New Roman"/>
          <w:bCs/>
          <w:szCs w:val="24"/>
        </w:rPr>
        <w:t>α</w:t>
      </w:r>
      <w:r>
        <w:rPr>
          <w:rFonts w:eastAsia="Times New Roman"/>
          <w:bCs/>
          <w:szCs w:val="24"/>
        </w:rPr>
        <w:t>νέφερα.</w:t>
      </w:r>
    </w:p>
    <w:p w14:paraId="5FC2F9E7" w14:textId="77777777" w:rsidR="0020643A" w:rsidRDefault="00E84ECF">
      <w:pPr>
        <w:tabs>
          <w:tab w:val="left" w:pos="2940"/>
        </w:tabs>
        <w:spacing w:line="600" w:lineRule="auto"/>
        <w:ind w:firstLine="720"/>
        <w:contextualSpacing/>
        <w:jc w:val="both"/>
        <w:rPr>
          <w:rFonts w:eastAsia="Times New Roman"/>
          <w:bCs/>
          <w:szCs w:val="24"/>
        </w:rPr>
      </w:pPr>
      <w:r>
        <w:rPr>
          <w:rFonts w:eastAsia="Times New Roman"/>
          <w:bCs/>
          <w:szCs w:val="24"/>
        </w:rPr>
        <w:t>Τα επιτόκια είναι απαγορευτικά, η ανάπτυξη είναι αναιμική και τα πλεονάσματα</w:t>
      </w:r>
      <w:r w:rsidRPr="004B2998">
        <w:rPr>
          <w:rFonts w:eastAsia="Times New Roman"/>
          <w:bCs/>
          <w:szCs w:val="24"/>
        </w:rPr>
        <w:t xml:space="preserve"> εξα</w:t>
      </w:r>
      <w:r>
        <w:rPr>
          <w:rFonts w:eastAsia="Times New Roman"/>
          <w:bCs/>
          <w:szCs w:val="24"/>
        </w:rPr>
        <w:t>κολουθούν να προκύπτουν από την υπερφορολόγηση. Η κοινωνική πολιτική εξα</w:t>
      </w:r>
      <w:r w:rsidRPr="004B2998">
        <w:rPr>
          <w:rFonts w:eastAsia="Times New Roman"/>
          <w:bCs/>
          <w:szCs w:val="24"/>
        </w:rPr>
        <w:t>ντλείται σε πρ</w:t>
      </w:r>
      <w:r>
        <w:rPr>
          <w:rFonts w:eastAsia="Times New Roman"/>
          <w:bCs/>
          <w:szCs w:val="24"/>
        </w:rPr>
        <w:t xml:space="preserve">οσωρινά επιδόματα. </w:t>
      </w:r>
    </w:p>
    <w:p w14:paraId="5FC2F9E8" w14:textId="77777777" w:rsidR="0020643A" w:rsidRDefault="00E84ECF">
      <w:pPr>
        <w:tabs>
          <w:tab w:val="left" w:pos="2940"/>
        </w:tabs>
        <w:spacing w:line="600" w:lineRule="auto"/>
        <w:ind w:firstLine="720"/>
        <w:contextualSpacing/>
        <w:jc w:val="both"/>
        <w:rPr>
          <w:rFonts w:eastAsia="Times New Roman"/>
          <w:bCs/>
          <w:szCs w:val="24"/>
        </w:rPr>
      </w:pPr>
      <w:r>
        <w:rPr>
          <w:rFonts w:eastAsia="Times New Roman"/>
          <w:bCs/>
          <w:szCs w:val="24"/>
        </w:rPr>
        <w:t xml:space="preserve">Είστε η Κυβέρνηση του «δέκα - ένα». Δέκα παίρνετε και ένα δίνετε </w:t>
      </w:r>
      <w:r w:rsidRPr="004B2998">
        <w:rPr>
          <w:rFonts w:eastAsia="Times New Roman"/>
          <w:bCs/>
          <w:szCs w:val="24"/>
        </w:rPr>
        <w:t>και θ</w:t>
      </w:r>
      <w:r>
        <w:rPr>
          <w:rFonts w:eastAsia="Times New Roman"/>
          <w:bCs/>
          <w:szCs w:val="24"/>
        </w:rPr>
        <w:t>έλετε να</w:t>
      </w:r>
      <w:r w:rsidRPr="004B2998">
        <w:rPr>
          <w:rFonts w:eastAsia="Times New Roman"/>
          <w:bCs/>
          <w:szCs w:val="24"/>
        </w:rPr>
        <w:t xml:space="preserve"> μας πείτε ότι </w:t>
      </w:r>
      <w:r>
        <w:rPr>
          <w:rFonts w:eastAsia="Times New Roman"/>
          <w:bCs/>
          <w:szCs w:val="24"/>
        </w:rPr>
        <w:t xml:space="preserve">είναι </w:t>
      </w:r>
      <w:r w:rsidRPr="004B2998">
        <w:rPr>
          <w:rFonts w:eastAsia="Times New Roman"/>
          <w:bCs/>
          <w:szCs w:val="24"/>
        </w:rPr>
        <w:t xml:space="preserve">πολύ μεγάλο κατόρθωμα που </w:t>
      </w:r>
      <w:r>
        <w:rPr>
          <w:rFonts w:eastAsia="Times New Roman"/>
          <w:bCs/>
          <w:szCs w:val="24"/>
        </w:rPr>
        <w:t>δ</w:t>
      </w:r>
      <w:r w:rsidRPr="004B2998">
        <w:rPr>
          <w:rFonts w:eastAsia="Times New Roman"/>
          <w:bCs/>
          <w:szCs w:val="24"/>
        </w:rPr>
        <w:t>ίνετε αυτό το ένα</w:t>
      </w:r>
      <w:r>
        <w:rPr>
          <w:rFonts w:eastAsia="Times New Roman"/>
          <w:bCs/>
          <w:szCs w:val="24"/>
        </w:rPr>
        <w:t>.</w:t>
      </w:r>
      <w:r w:rsidRPr="00681A5E">
        <w:rPr>
          <w:rFonts w:eastAsia="Times New Roman"/>
          <w:bCs/>
          <w:szCs w:val="24"/>
        </w:rPr>
        <w:t xml:space="preserve"> </w:t>
      </w:r>
    </w:p>
    <w:p w14:paraId="5FC2F9E9" w14:textId="77777777" w:rsidR="0020643A" w:rsidRDefault="00E84ECF">
      <w:pPr>
        <w:tabs>
          <w:tab w:val="left" w:pos="2940"/>
        </w:tabs>
        <w:spacing w:line="600" w:lineRule="auto"/>
        <w:ind w:firstLine="720"/>
        <w:contextualSpacing/>
        <w:jc w:val="both"/>
        <w:rPr>
          <w:rFonts w:eastAsia="Times New Roman"/>
          <w:bCs/>
          <w:szCs w:val="24"/>
        </w:rPr>
      </w:pPr>
      <w:r>
        <w:rPr>
          <w:rFonts w:eastAsia="Times New Roman"/>
          <w:bCs/>
          <w:szCs w:val="24"/>
        </w:rPr>
        <w:t xml:space="preserve">Ε, λοιπόν, εμείς θα </w:t>
      </w:r>
      <w:r w:rsidRPr="004B2998">
        <w:rPr>
          <w:rFonts w:eastAsia="Times New Roman"/>
          <w:bCs/>
          <w:szCs w:val="24"/>
        </w:rPr>
        <w:t xml:space="preserve">συνεχίσουμε </w:t>
      </w:r>
      <w:r>
        <w:rPr>
          <w:rFonts w:eastAsia="Times New Roman"/>
          <w:bCs/>
          <w:szCs w:val="24"/>
        </w:rPr>
        <w:t>να μιλάμε και θα μιλήσουμε και σήμερα εδώ για τα εννιά που παίρνετε από τον ελ</w:t>
      </w:r>
      <w:r>
        <w:rPr>
          <w:rFonts w:eastAsia="Times New Roman"/>
          <w:bCs/>
          <w:szCs w:val="24"/>
        </w:rPr>
        <w:t>ληνικό λαό.</w:t>
      </w:r>
    </w:p>
    <w:p w14:paraId="5FC2F9EA" w14:textId="77777777" w:rsidR="0020643A" w:rsidRDefault="00E84ECF">
      <w:pPr>
        <w:tabs>
          <w:tab w:val="left" w:pos="2940"/>
        </w:tabs>
        <w:spacing w:line="600" w:lineRule="auto"/>
        <w:ind w:firstLine="720"/>
        <w:contextualSpacing/>
        <w:jc w:val="both"/>
        <w:rPr>
          <w:rFonts w:eastAsia="Times New Roman"/>
          <w:bCs/>
          <w:szCs w:val="24"/>
        </w:rPr>
      </w:pPr>
      <w:r>
        <w:rPr>
          <w:rFonts w:eastAsia="Times New Roman"/>
          <w:bCs/>
          <w:szCs w:val="24"/>
        </w:rPr>
        <w:t>(Χειροκροτήματα από την πτέρυγα της Δημοκρατικής Συμπαράταξης ΠΑΣΟΚ</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ΔΗΜΑΡ)</w:t>
      </w:r>
    </w:p>
    <w:p w14:paraId="5FC2F9EB" w14:textId="77777777" w:rsidR="0020643A" w:rsidRDefault="00E84ECF">
      <w:pPr>
        <w:tabs>
          <w:tab w:val="left" w:pos="2940"/>
        </w:tabs>
        <w:spacing w:line="600" w:lineRule="auto"/>
        <w:ind w:firstLine="720"/>
        <w:contextualSpacing/>
        <w:jc w:val="both"/>
        <w:rPr>
          <w:rFonts w:eastAsia="Times New Roman"/>
          <w:bCs/>
          <w:szCs w:val="24"/>
        </w:rPr>
      </w:pPr>
      <w:r>
        <w:rPr>
          <w:rFonts w:eastAsia="Times New Roman"/>
          <w:bCs/>
          <w:szCs w:val="24"/>
        </w:rPr>
        <w:t xml:space="preserve">Αφορούν ανθρώπους, </w:t>
      </w:r>
      <w:r w:rsidRPr="004B2998">
        <w:rPr>
          <w:rFonts w:eastAsia="Times New Roman"/>
          <w:bCs/>
          <w:szCs w:val="24"/>
        </w:rPr>
        <w:t>οικογένειες</w:t>
      </w:r>
      <w:r>
        <w:rPr>
          <w:rFonts w:eastAsia="Times New Roman"/>
          <w:bCs/>
          <w:szCs w:val="24"/>
        </w:rPr>
        <w:t>,</w:t>
      </w:r>
      <w:r w:rsidRPr="004B2998">
        <w:rPr>
          <w:rFonts w:eastAsia="Times New Roman"/>
          <w:bCs/>
          <w:szCs w:val="24"/>
        </w:rPr>
        <w:t xml:space="preserve"> επαγγελματίες</w:t>
      </w:r>
      <w:r>
        <w:rPr>
          <w:rFonts w:eastAsia="Times New Roman"/>
          <w:bCs/>
          <w:szCs w:val="24"/>
        </w:rPr>
        <w:t>,</w:t>
      </w:r>
      <w:r w:rsidRPr="004B2998">
        <w:rPr>
          <w:rFonts w:eastAsia="Times New Roman"/>
          <w:bCs/>
          <w:szCs w:val="24"/>
        </w:rPr>
        <w:t xml:space="preserve"> εργαζόμενους</w:t>
      </w:r>
      <w:r>
        <w:rPr>
          <w:rFonts w:eastAsia="Times New Roman"/>
          <w:bCs/>
          <w:szCs w:val="24"/>
        </w:rPr>
        <w:t>,</w:t>
      </w:r>
      <w:r w:rsidRPr="004B2998">
        <w:rPr>
          <w:rFonts w:eastAsia="Times New Roman"/>
          <w:bCs/>
          <w:szCs w:val="24"/>
        </w:rPr>
        <w:t xml:space="preserve"> άνεργους</w:t>
      </w:r>
      <w:r>
        <w:rPr>
          <w:rFonts w:eastAsia="Times New Roman"/>
          <w:bCs/>
          <w:szCs w:val="24"/>
        </w:rPr>
        <w:t>, που τους γονατίζετε, τους εξαθλιώνετε, τους</w:t>
      </w:r>
      <w:r w:rsidRPr="004B2998">
        <w:rPr>
          <w:rFonts w:eastAsia="Times New Roman"/>
          <w:bCs/>
          <w:szCs w:val="24"/>
        </w:rPr>
        <w:t xml:space="preserve"> στοχοποιείτ</w:t>
      </w:r>
      <w:r>
        <w:rPr>
          <w:rFonts w:eastAsia="Times New Roman"/>
          <w:bCs/>
          <w:szCs w:val="24"/>
        </w:rPr>
        <w:t>ε</w:t>
      </w:r>
      <w:r w:rsidRPr="004B2998">
        <w:rPr>
          <w:rFonts w:eastAsia="Times New Roman"/>
          <w:bCs/>
          <w:szCs w:val="24"/>
        </w:rPr>
        <w:t xml:space="preserve"> καθημερινά</w:t>
      </w:r>
      <w:r>
        <w:rPr>
          <w:rFonts w:eastAsia="Times New Roman"/>
          <w:bCs/>
          <w:szCs w:val="24"/>
        </w:rPr>
        <w:t>. Είναι η θηλειά που έχετε φο</w:t>
      </w:r>
      <w:r>
        <w:rPr>
          <w:rFonts w:eastAsia="Times New Roman"/>
          <w:bCs/>
          <w:szCs w:val="24"/>
        </w:rPr>
        <w:t xml:space="preserve">ρέσει </w:t>
      </w:r>
      <w:r w:rsidRPr="004B2998">
        <w:rPr>
          <w:rFonts w:eastAsia="Times New Roman"/>
          <w:bCs/>
          <w:szCs w:val="24"/>
        </w:rPr>
        <w:t>στο</w:t>
      </w:r>
      <w:r>
        <w:rPr>
          <w:rFonts w:eastAsia="Times New Roman"/>
          <w:bCs/>
          <w:szCs w:val="24"/>
        </w:rPr>
        <w:t>ν</w:t>
      </w:r>
      <w:r w:rsidRPr="004B2998">
        <w:rPr>
          <w:rFonts w:eastAsia="Times New Roman"/>
          <w:bCs/>
          <w:szCs w:val="24"/>
        </w:rPr>
        <w:t xml:space="preserve"> λαιμό </w:t>
      </w:r>
      <w:r>
        <w:rPr>
          <w:rFonts w:eastAsia="Times New Roman"/>
          <w:bCs/>
          <w:szCs w:val="24"/>
        </w:rPr>
        <w:t>του ελληνικού λαού και έχετε και το θράσος να μας λέτε ότι κάνατε το μνημόνιο παρελθόν.</w:t>
      </w:r>
    </w:p>
    <w:p w14:paraId="5FC2F9EC" w14:textId="77777777" w:rsidR="0020643A" w:rsidRDefault="00E84ECF">
      <w:pPr>
        <w:tabs>
          <w:tab w:val="left" w:pos="2940"/>
        </w:tabs>
        <w:spacing w:line="600" w:lineRule="auto"/>
        <w:ind w:firstLine="720"/>
        <w:contextualSpacing/>
        <w:jc w:val="both"/>
        <w:rPr>
          <w:rFonts w:eastAsia="Times New Roman"/>
          <w:bCs/>
          <w:szCs w:val="24"/>
        </w:rPr>
      </w:pPr>
      <w:r>
        <w:rPr>
          <w:rFonts w:eastAsia="Times New Roman"/>
          <w:bCs/>
          <w:szCs w:val="24"/>
        </w:rPr>
        <w:t>Με τον προϋ</w:t>
      </w:r>
      <w:r w:rsidRPr="004B2998">
        <w:rPr>
          <w:rFonts w:eastAsia="Times New Roman"/>
          <w:bCs/>
          <w:szCs w:val="24"/>
        </w:rPr>
        <w:t xml:space="preserve">πολογισμό σας το 2019 η εξοντωτική φορολογία </w:t>
      </w:r>
      <w:r>
        <w:rPr>
          <w:rFonts w:eastAsia="Times New Roman"/>
          <w:bCs/>
          <w:szCs w:val="24"/>
        </w:rPr>
        <w:t>αυξάνεται. Κυρίως, μάλιστα, πώς αυξάνεται; Από έμμεσους φόρους που πλήττουν ακριβώς τους πιο αδ</w:t>
      </w:r>
      <w:r>
        <w:rPr>
          <w:rFonts w:eastAsia="Times New Roman"/>
          <w:bCs/>
          <w:szCs w:val="24"/>
        </w:rPr>
        <w:t xml:space="preserve">ύναμους. Θα αυξηθεί κατά </w:t>
      </w:r>
      <w:r w:rsidRPr="004B2998">
        <w:rPr>
          <w:rFonts w:eastAsia="Times New Roman"/>
          <w:bCs/>
          <w:szCs w:val="24"/>
        </w:rPr>
        <w:t>582 εκατομ</w:t>
      </w:r>
      <w:r>
        <w:rPr>
          <w:rFonts w:eastAsia="Times New Roman"/>
          <w:bCs/>
          <w:szCs w:val="24"/>
        </w:rPr>
        <w:t>μύρια ευρώ.</w:t>
      </w:r>
    </w:p>
    <w:p w14:paraId="5FC2F9ED" w14:textId="77777777" w:rsidR="0020643A" w:rsidRDefault="00E84ECF">
      <w:pPr>
        <w:tabs>
          <w:tab w:val="left" w:pos="2940"/>
        </w:tabs>
        <w:spacing w:line="600" w:lineRule="auto"/>
        <w:ind w:firstLine="720"/>
        <w:contextualSpacing/>
        <w:jc w:val="both"/>
        <w:rPr>
          <w:rFonts w:eastAsia="Times New Roman"/>
          <w:bCs/>
          <w:szCs w:val="24"/>
        </w:rPr>
      </w:pPr>
      <w:r>
        <w:rPr>
          <w:rFonts w:eastAsia="Times New Roman"/>
          <w:bCs/>
          <w:szCs w:val="24"/>
        </w:rPr>
        <w:t xml:space="preserve">Ακούστε. Για κάθε 1 ευρώ στους άμεσους φόρους αντιστοιχεί 1,5 στους έμμεσους. Πίσω από αυτήν την </w:t>
      </w:r>
      <w:r w:rsidRPr="004B2998">
        <w:rPr>
          <w:rFonts w:eastAsia="Times New Roman"/>
          <w:bCs/>
          <w:szCs w:val="24"/>
        </w:rPr>
        <w:t xml:space="preserve">εξέλιξη </w:t>
      </w:r>
      <w:r>
        <w:rPr>
          <w:rFonts w:eastAsia="Times New Roman"/>
          <w:bCs/>
          <w:szCs w:val="24"/>
        </w:rPr>
        <w:t>κρύβονται τεράστιες ανισότητες που καταπίνουν κυριολεκτικά τη μεσαία τάξη και καταβροχθίζουν αυτόματα τα</w:t>
      </w:r>
      <w:r>
        <w:rPr>
          <w:rFonts w:eastAsia="Times New Roman"/>
          <w:bCs/>
          <w:szCs w:val="24"/>
        </w:rPr>
        <w:t xml:space="preserve"> διάφορα επιδόματα που δίνετε.</w:t>
      </w:r>
    </w:p>
    <w:p w14:paraId="5FC2F9EE" w14:textId="77777777" w:rsidR="0020643A" w:rsidRDefault="00E84ECF">
      <w:pPr>
        <w:tabs>
          <w:tab w:val="left" w:pos="2940"/>
        </w:tabs>
        <w:spacing w:line="600" w:lineRule="auto"/>
        <w:ind w:firstLine="720"/>
        <w:contextualSpacing/>
        <w:jc w:val="both"/>
        <w:rPr>
          <w:rFonts w:eastAsia="Times New Roman"/>
          <w:bCs/>
          <w:szCs w:val="24"/>
        </w:rPr>
      </w:pPr>
      <w:r>
        <w:rPr>
          <w:rFonts w:eastAsia="Times New Roman"/>
          <w:bCs/>
          <w:szCs w:val="24"/>
        </w:rPr>
        <w:t>Οι κοινωνικές δαπάνες του προϋπολογισμού για δράσεις κατά της ανεργίας και παροχές ασθένειας του</w:t>
      </w:r>
      <w:r w:rsidRPr="004B2998">
        <w:rPr>
          <w:rFonts w:eastAsia="Times New Roman"/>
          <w:bCs/>
          <w:szCs w:val="24"/>
        </w:rPr>
        <w:t xml:space="preserve"> ΕΟΠΥΥ μειώνονται κατά 470 εκατομμύρια ευρώ</w:t>
      </w:r>
      <w:r>
        <w:rPr>
          <w:rFonts w:eastAsia="Times New Roman"/>
          <w:bCs/>
          <w:szCs w:val="24"/>
        </w:rPr>
        <w:t>. Ε</w:t>
      </w:r>
      <w:r w:rsidRPr="004B2998">
        <w:rPr>
          <w:rFonts w:eastAsia="Times New Roman"/>
          <w:bCs/>
          <w:szCs w:val="24"/>
        </w:rPr>
        <w:t xml:space="preserve">πιβαρύνονται </w:t>
      </w:r>
      <w:r>
        <w:rPr>
          <w:rFonts w:eastAsia="Times New Roman"/>
          <w:bCs/>
          <w:szCs w:val="24"/>
        </w:rPr>
        <w:t xml:space="preserve">οι </w:t>
      </w:r>
      <w:r w:rsidRPr="004B2998">
        <w:rPr>
          <w:rFonts w:eastAsia="Times New Roman"/>
          <w:bCs/>
          <w:szCs w:val="24"/>
        </w:rPr>
        <w:t xml:space="preserve">ασφαλισμένοι με </w:t>
      </w:r>
      <w:r>
        <w:rPr>
          <w:rFonts w:eastAsia="Times New Roman"/>
          <w:bCs/>
          <w:szCs w:val="24"/>
        </w:rPr>
        <w:t xml:space="preserve">επιπλέον </w:t>
      </w:r>
      <w:r w:rsidRPr="004B2998">
        <w:rPr>
          <w:rFonts w:eastAsia="Times New Roman"/>
          <w:bCs/>
          <w:szCs w:val="24"/>
        </w:rPr>
        <w:t xml:space="preserve">συμμετοχή στα φάρμακα </w:t>
      </w:r>
      <w:r>
        <w:rPr>
          <w:rFonts w:eastAsia="Times New Roman"/>
          <w:bCs/>
          <w:szCs w:val="24"/>
        </w:rPr>
        <w:t>262</w:t>
      </w:r>
      <w:r w:rsidRPr="004B2998">
        <w:rPr>
          <w:rFonts w:eastAsia="Times New Roman"/>
          <w:bCs/>
          <w:szCs w:val="24"/>
        </w:rPr>
        <w:t xml:space="preserve"> εκατομμύρια ευρώ</w:t>
      </w:r>
      <w:r w:rsidRPr="004B2998">
        <w:rPr>
          <w:rFonts w:eastAsia="Times New Roman"/>
          <w:bCs/>
          <w:szCs w:val="24"/>
        </w:rPr>
        <w:t xml:space="preserve"> και οι συνταξιούχοι </w:t>
      </w:r>
      <w:r>
        <w:rPr>
          <w:rFonts w:eastAsia="Times New Roman"/>
          <w:bCs/>
          <w:szCs w:val="24"/>
        </w:rPr>
        <w:t xml:space="preserve">με 760 </w:t>
      </w:r>
      <w:r w:rsidRPr="004B2998">
        <w:rPr>
          <w:rFonts w:eastAsia="Times New Roman"/>
          <w:bCs/>
          <w:szCs w:val="24"/>
        </w:rPr>
        <w:t xml:space="preserve">εκατομμύρια </w:t>
      </w:r>
      <w:r>
        <w:rPr>
          <w:rFonts w:eastAsia="Times New Roman"/>
          <w:bCs/>
          <w:szCs w:val="24"/>
        </w:rPr>
        <w:t>κάθε χρόνο μέσω της εισφοράς υγείας στις επικουρικές συντάξεις.</w:t>
      </w:r>
    </w:p>
    <w:p w14:paraId="5FC2F9EF" w14:textId="77777777" w:rsidR="0020643A" w:rsidRDefault="00E84ECF">
      <w:pPr>
        <w:tabs>
          <w:tab w:val="left" w:pos="2940"/>
        </w:tabs>
        <w:spacing w:line="600" w:lineRule="auto"/>
        <w:ind w:firstLine="720"/>
        <w:contextualSpacing/>
        <w:jc w:val="both"/>
        <w:rPr>
          <w:rFonts w:eastAsia="Times New Roman"/>
          <w:bCs/>
          <w:szCs w:val="24"/>
        </w:rPr>
      </w:pPr>
      <w:r>
        <w:rPr>
          <w:rFonts w:eastAsia="Times New Roman"/>
          <w:bCs/>
          <w:szCs w:val="24"/>
        </w:rPr>
        <w:t>Τι έχουμε ω</w:t>
      </w:r>
      <w:r w:rsidRPr="004B2998">
        <w:rPr>
          <w:rFonts w:eastAsia="Times New Roman"/>
          <w:bCs/>
          <w:szCs w:val="24"/>
        </w:rPr>
        <w:t>ς αποτέλεσμα</w:t>
      </w:r>
      <w:r>
        <w:rPr>
          <w:rFonts w:eastAsia="Times New Roman"/>
          <w:bCs/>
          <w:szCs w:val="24"/>
        </w:rPr>
        <w:t>; Αθροιστικά κόβεται μια μηνιαία σύνταξη</w:t>
      </w:r>
      <w:r w:rsidRPr="004B2998">
        <w:rPr>
          <w:rFonts w:eastAsia="Times New Roman"/>
          <w:bCs/>
          <w:szCs w:val="24"/>
        </w:rPr>
        <w:t xml:space="preserve"> </w:t>
      </w:r>
      <w:r>
        <w:rPr>
          <w:rFonts w:eastAsia="Times New Roman"/>
          <w:bCs/>
          <w:szCs w:val="24"/>
        </w:rPr>
        <w:t xml:space="preserve">από κάθε συνταξιούχο. Οι συνταξιούχοι καλούνται επιπλέον να πληρώσουν </w:t>
      </w:r>
      <w:r w:rsidRPr="004B2998">
        <w:rPr>
          <w:rFonts w:eastAsia="Times New Roman"/>
          <w:bCs/>
          <w:szCs w:val="24"/>
        </w:rPr>
        <w:t>279 εκατομμύρια ευ</w:t>
      </w:r>
      <w:r w:rsidRPr="004B2998">
        <w:rPr>
          <w:rFonts w:eastAsia="Times New Roman"/>
          <w:bCs/>
          <w:szCs w:val="24"/>
        </w:rPr>
        <w:t>ρώ</w:t>
      </w:r>
      <w:r>
        <w:rPr>
          <w:rFonts w:eastAsia="Times New Roman"/>
          <w:bCs/>
          <w:szCs w:val="24"/>
        </w:rPr>
        <w:t>. Παίρνει πίσω η Κυβέρνηση τις περικοπές των παλιών συντάξεων –που, να μην ξεχνιόμαστε, η ίδια εισηγήθηκε και ψήφισε-, αλλά</w:t>
      </w:r>
      <w:r w:rsidRPr="004B2998">
        <w:rPr>
          <w:rFonts w:eastAsia="Times New Roman"/>
          <w:bCs/>
          <w:szCs w:val="24"/>
        </w:rPr>
        <w:t xml:space="preserve"> συνεχίζει απτόητη </w:t>
      </w:r>
      <w:r>
        <w:rPr>
          <w:rFonts w:eastAsia="Times New Roman"/>
          <w:bCs/>
          <w:szCs w:val="24"/>
        </w:rPr>
        <w:t>τις μειώσεις στις νέες συντάξεις και, βέβαια, στις συντάξεις χηρείας.</w:t>
      </w:r>
    </w:p>
    <w:p w14:paraId="5FC2F9F0" w14:textId="77777777" w:rsidR="0020643A" w:rsidRDefault="00E84ECF">
      <w:pPr>
        <w:tabs>
          <w:tab w:val="left" w:pos="2940"/>
        </w:tabs>
        <w:spacing w:line="600" w:lineRule="auto"/>
        <w:ind w:firstLine="720"/>
        <w:contextualSpacing/>
        <w:jc w:val="both"/>
        <w:rPr>
          <w:rFonts w:eastAsia="Times New Roman"/>
          <w:bCs/>
          <w:szCs w:val="24"/>
        </w:rPr>
      </w:pPr>
      <w:r>
        <w:rPr>
          <w:rFonts w:eastAsia="Times New Roman"/>
          <w:bCs/>
          <w:szCs w:val="24"/>
        </w:rPr>
        <w:t>Ολοκληρώνεται η περικοπή του ΕΚΑΣ. Τριακόσ</w:t>
      </w:r>
      <w:r>
        <w:rPr>
          <w:rFonts w:eastAsia="Times New Roman"/>
          <w:bCs/>
          <w:szCs w:val="24"/>
        </w:rPr>
        <w:t xml:space="preserve">ιες ενενήντα χιλιάδες φτωχοί συνταξιούχοι χάνουν αυτήν την </w:t>
      </w:r>
      <w:r w:rsidRPr="004B2998">
        <w:rPr>
          <w:rFonts w:eastAsia="Times New Roman"/>
          <w:bCs/>
          <w:szCs w:val="24"/>
        </w:rPr>
        <w:t>κοινωνική παροχή</w:t>
      </w:r>
      <w:r>
        <w:rPr>
          <w:rFonts w:eastAsia="Times New Roman"/>
          <w:bCs/>
          <w:szCs w:val="24"/>
        </w:rPr>
        <w:t>. Η</w:t>
      </w:r>
      <w:r w:rsidRPr="004B2998">
        <w:rPr>
          <w:rFonts w:eastAsia="Times New Roman"/>
          <w:bCs/>
          <w:szCs w:val="24"/>
        </w:rPr>
        <w:t xml:space="preserve"> επιδότηση των νοσοκομείων και των ασφαλιστικών ταμείων </w:t>
      </w:r>
      <w:r>
        <w:rPr>
          <w:rFonts w:eastAsia="Times New Roman"/>
          <w:bCs/>
          <w:szCs w:val="24"/>
        </w:rPr>
        <w:t xml:space="preserve">μειώνεται </w:t>
      </w:r>
      <w:r w:rsidRPr="004B2998">
        <w:rPr>
          <w:rFonts w:eastAsia="Times New Roman"/>
          <w:bCs/>
          <w:szCs w:val="24"/>
        </w:rPr>
        <w:t>κατά 36</w:t>
      </w:r>
      <w:r>
        <w:rPr>
          <w:rFonts w:eastAsia="Times New Roman"/>
          <w:bCs/>
          <w:szCs w:val="24"/>
        </w:rPr>
        <w:t>6</w:t>
      </w:r>
      <w:r w:rsidRPr="004B2998">
        <w:rPr>
          <w:rFonts w:eastAsia="Times New Roman"/>
          <w:bCs/>
          <w:szCs w:val="24"/>
        </w:rPr>
        <w:t xml:space="preserve"> εκατομμύρια ευρώ</w:t>
      </w:r>
      <w:r>
        <w:rPr>
          <w:rFonts w:eastAsia="Times New Roman"/>
          <w:bCs/>
          <w:szCs w:val="24"/>
        </w:rPr>
        <w:t>,</w:t>
      </w:r>
      <w:r w:rsidRPr="004B2998">
        <w:rPr>
          <w:rFonts w:eastAsia="Times New Roman"/>
          <w:bCs/>
          <w:szCs w:val="24"/>
        </w:rPr>
        <w:t xml:space="preserve"> την ίδια ώρα </w:t>
      </w:r>
      <w:r>
        <w:rPr>
          <w:rFonts w:eastAsia="Times New Roman"/>
          <w:bCs/>
          <w:szCs w:val="24"/>
        </w:rPr>
        <w:t xml:space="preserve">που το σύστημα υγείας καταρρέει, που τα νοσοκομεία </w:t>
      </w:r>
      <w:r w:rsidRPr="004B2998">
        <w:rPr>
          <w:rFonts w:eastAsia="Times New Roman"/>
          <w:bCs/>
          <w:szCs w:val="24"/>
        </w:rPr>
        <w:t xml:space="preserve">δεν μπορούν να </w:t>
      </w:r>
      <w:r>
        <w:rPr>
          <w:rFonts w:eastAsia="Times New Roman"/>
          <w:bCs/>
          <w:szCs w:val="24"/>
        </w:rPr>
        <w:t>προμηθευτούν</w:t>
      </w:r>
      <w:r w:rsidRPr="004B2998">
        <w:rPr>
          <w:rFonts w:eastAsia="Times New Roman"/>
          <w:bCs/>
          <w:szCs w:val="24"/>
        </w:rPr>
        <w:t xml:space="preserve"> φάρμακα για τους καρκινοπαθείς</w:t>
      </w:r>
      <w:r>
        <w:rPr>
          <w:rFonts w:eastAsia="Times New Roman"/>
          <w:bCs/>
          <w:szCs w:val="24"/>
        </w:rPr>
        <w:t>, που απολύονται τρεις χιλιάδες γιατροί συνολικά από τα ΠΕΔΥ και τα νοσοκομεία και, βέβαια, την ώρα που τα ΤΟΜΥ οδηγούνται σε τραγική α</w:t>
      </w:r>
      <w:r w:rsidRPr="004B2998">
        <w:rPr>
          <w:rFonts w:eastAsia="Times New Roman"/>
          <w:bCs/>
          <w:szCs w:val="24"/>
        </w:rPr>
        <w:t>ποτυχία</w:t>
      </w:r>
      <w:r>
        <w:rPr>
          <w:rFonts w:eastAsia="Times New Roman"/>
          <w:bCs/>
          <w:szCs w:val="24"/>
        </w:rPr>
        <w:t>.</w:t>
      </w:r>
    </w:p>
    <w:p w14:paraId="5FC2F9F1" w14:textId="77777777" w:rsidR="0020643A" w:rsidRDefault="00E84ECF">
      <w:pPr>
        <w:tabs>
          <w:tab w:val="left" w:pos="2940"/>
        </w:tabs>
        <w:spacing w:line="600" w:lineRule="auto"/>
        <w:ind w:firstLine="720"/>
        <w:contextualSpacing/>
        <w:jc w:val="both"/>
        <w:rPr>
          <w:rFonts w:eastAsia="Times New Roman"/>
          <w:bCs/>
          <w:szCs w:val="24"/>
        </w:rPr>
      </w:pPr>
      <w:r>
        <w:rPr>
          <w:rFonts w:eastAsia="Times New Roman"/>
          <w:bCs/>
          <w:szCs w:val="24"/>
        </w:rPr>
        <w:t>Β</w:t>
      </w:r>
      <w:r w:rsidRPr="004B2998">
        <w:rPr>
          <w:rFonts w:eastAsia="Times New Roman"/>
          <w:bCs/>
          <w:szCs w:val="24"/>
        </w:rPr>
        <w:t xml:space="preserve">αριά είναι η κληρονομιά από την πολιτική τους και </w:t>
      </w:r>
      <w:r>
        <w:rPr>
          <w:rFonts w:eastAsia="Times New Roman"/>
          <w:bCs/>
          <w:szCs w:val="24"/>
        </w:rPr>
        <w:t xml:space="preserve">στα </w:t>
      </w:r>
      <w:r w:rsidRPr="004B2998">
        <w:rPr>
          <w:rFonts w:eastAsia="Times New Roman"/>
          <w:bCs/>
          <w:szCs w:val="24"/>
        </w:rPr>
        <w:t>εθνικά θέματα</w:t>
      </w:r>
      <w:r>
        <w:rPr>
          <w:rFonts w:eastAsia="Times New Roman"/>
          <w:bCs/>
          <w:szCs w:val="24"/>
        </w:rPr>
        <w:t>,</w:t>
      </w:r>
      <w:r>
        <w:rPr>
          <w:rFonts w:eastAsia="Times New Roman"/>
          <w:bCs/>
          <w:szCs w:val="24"/>
        </w:rPr>
        <w:t xml:space="preserve"> α</w:t>
      </w:r>
      <w:r w:rsidRPr="004B2998">
        <w:rPr>
          <w:rFonts w:eastAsia="Times New Roman"/>
          <w:bCs/>
          <w:szCs w:val="24"/>
        </w:rPr>
        <w:t xml:space="preserve">λλά και από τις παρεμβάσεις στη </w:t>
      </w:r>
      <w:r>
        <w:rPr>
          <w:rFonts w:eastAsia="Times New Roman"/>
          <w:bCs/>
          <w:szCs w:val="24"/>
        </w:rPr>
        <w:t>δ</w:t>
      </w:r>
      <w:r w:rsidRPr="004B2998">
        <w:rPr>
          <w:rFonts w:eastAsia="Times New Roman"/>
          <w:bCs/>
          <w:szCs w:val="24"/>
        </w:rPr>
        <w:t>ικαιοσύνη</w:t>
      </w:r>
      <w:r>
        <w:rPr>
          <w:rFonts w:eastAsia="Times New Roman"/>
          <w:bCs/>
          <w:szCs w:val="24"/>
        </w:rPr>
        <w:t>. Όμως, θ</w:t>
      </w:r>
      <w:r w:rsidRPr="004B2998">
        <w:rPr>
          <w:rFonts w:eastAsia="Times New Roman"/>
          <w:bCs/>
          <w:szCs w:val="24"/>
        </w:rPr>
        <w:t>α περιοριστ</w:t>
      </w:r>
      <w:r>
        <w:rPr>
          <w:rFonts w:eastAsia="Times New Roman"/>
          <w:bCs/>
          <w:szCs w:val="24"/>
        </w:rPr>
        <w:t>ώ</w:t>
      </w:r>
      <w:r w:rsidRPr="004B2998">
        <w:rPr>
          <w:rFonts w:eastAsia="Times New Roman"/>
          <w:bCs/>
          <w:szCs w:val="24"/>
        </w:rPr>
        <w:t xml:space="preserve"> σήμερα στις επιπτώσεις στην οικονομία</w:t>
      </w:r>
      <w:r>
        <w:rPr>
          <w:rFonts w:eastAsia="Times New Roman"/>
          <w:bCs/>
          <w:szCs w:val="24"/>
        </w:rPr>
        <w:t>.</w:t>
      </w:r>
    </w:p>
    <w:p w14:paraId="5FC2F9F2" w14:textId="77777777" w:rsidR="0020643A" w:rsidRDefault="00E84ECF">
      <w:pPr>
        <w:tabs>
          <w:tab w:val="left" w:pos="2940"/>
        </w:tabs>
        <w:spacing w:line="600" w:lineRule="auto"/>
        <w:ind w:firstLine="720"/>
        <w:contextualSpacing/>
        <w:jc w:val="both"/>
        <w:rPr>
          <w:rFonts w:eastAsia="Times New Roman"/>
          <w:bCs/>
          <w:szCs w:val="24"/>
        </w:rPr>
      </w:pPr>
      <w:r>
        <w:rPr>
          <w:rFonts w:eastAsia="Times New Roman"/>
          <w:bCs/>
          <w:szCs w:val="24"/>
        </w:rPr>
        <w:t xml:space="preserve">Χάθηκαν 200 δισεκατομμύρια </w:t>
      </w:r>
      <w:r w:rsidRPr="004B2998">
        <w:rPr>
          <w:rFonts w:eastAsia="Times New Roman"/>
          <w:bCs/>
          <w:szCs w:val="24"/>
        </w:rPr>
        <w:t xml:space="preserve">ευρώ </w:t>
      </w:r>
      <w:r>
        <w:rPr>
          <w:rFonts w:eastAsia="Times New Roman"/>
          <w:bCs/>
          <w:szCs w:val="24"/>
        </w:rPr>
        <w:t>για την ελληνική</w:t>
      </w:r>
      <w:r w:rsidRPr="004B2998">
        <w:rPr>
          <w:rFonts w:eastAsia="Times New Roman"/>
          <w:bCs/>
          <w:szCs w:val="24"/>
        </w:rPr>
        <w:t xml:space="preserve"> οικονομία με τις αρνητικές συνέπειες της </w:t>
      </w:r>
      <w:r>
        <w:rPr>
          <w:rFonts w:eastAsia="Times New Roman"/>
          <w:bCs/>
          <w:szCs w:val="24"/>
        </w:rPr>
        <w:t>τυχοδιωκτικής</w:t>
      </w:r>
      <w:r w:rsidRPr="004B2998">
        <w:rPr>
          <w:rFonts w:eastAsia="Times New Roman"/>
          <w:bCs/>
          <w:szCs w:val="24"/>
        </w:rPr>
        <w:t xml:space="preserve"> πολιτικής </w:t>
      </w:r>
      <w:r>
        <w:rPr>
          <w:rFonts w:eastAsia="Times New Roman"/>
          <w:bCs/>
          <w:szCs w:val="24"/>
        </w:rPr>
        <w:t xml:space="preserve">Τσίπρα - Βαρουφάκη το </w:t>
      </w:r>
      <w:r w:rsidRPr="004B2998">
        <w:rPr>
          <w:rFonts w:eastAsia="Times New Roman"/>
          <w:bCs/>
          <w:szCs w:val="24"/>
        </w:rPr>
        <w:t>2015</w:t>
      </w:r>
      <w:r>
        <w:rPr>
          <w:rFonts w:eastAsia="Times New Roman"/>
          <w:bCs/>
          <w:szCs w:val="24"/>
        </w:rPr>
        <w:t>. Τ</w:t>
      </w:r>
      <w:r w:rsidRPr="004B2998">
        <w:rPr>
          <w:rFonts w:eastAsia="Times New Roman"/>
          <w:bCs/>
          <w:szCs w:val="24"/>
        </w:rPr>
        <w:t>ο δημόσι</w:t>
      </w:r>
      <w:r w:rsidRPr="004B2998">
        <w:rPr>
          <w:rFonts w:eastAsia="Times New Roman"/>
          <w:bCs/>
          <w:szCs w:val="24"/>
        </w:rPr>
        <w:t>ο χρέος αυξήθηκε κατά 17</w:t>
      </w:r>
      <w:r>
        <w:rPr>
          <w:rFonts w:eastAsia="Times New Roman"/>
          <w:bCs/>
          <w:szCs w:val="24"/>
        </w:rPr>
        <w:t>,5</w:t>
      </w:r>
      <w:r w:rsidRPr="004B2998">
        <w:rPr>
          <w:rFonts w:eastAsia="Times New Roman"/>
          <w:bCs/>
          <w:szCs w:val="24"/>
        </w:rPr>
        <w:t xml:space="preserve"> </w:t>
      </w:r>
      <w:r>
        <w:rPr>
          <w:rFonts w:eastAsia="Times New Roman"/>
          <w:bCs/>
          <w:szCs w:val="24"/>
        </w:rPr>
        <w:t xml:space="preserve">δισεκατομμύρια </w:t>
      </w:r>
      <w:r w:rsidRPr="004B2998">
        <w:rPr>
          <w:rFonts w:eastAsia="Times New Roman"/>
          <w:bCs/>
          <w:szCs w:val="24"/>
        </w:rPr>
        <w:t>ευρώ</w:t>
      </w:r>
      <w:r>
        <w:rPr>
          <w:rFonts w:eastAsia="Times New Roman"/>
          <w:bCs/>
          <w:szCs w:val="24"/>
        </w:rPr>
        <w:t xml:space="preserve">. Χάσαμε </w:t>
      </w:r>
      <w:r w:rsidRPr="004B2998">
        <w:rPr>
          <w:rFonts w:eastAsia="Times New Roman"/>
          <w:bCs/>
          <w:szCs w:val="24"/>
        </w:rPr>
        <w:t xml:space="preserve">από το εθνικό εισόδημα </w:t>
      </w:r>
      <w:r>
        <w:rPr>
          <w:rFonts w:eastAsia="Times New Roman"/>
          <w:bCs/>
          <w:szCs w:val="24"/>
        </w:rPr>
        <w:t>58 δισεκατομμύρια από την ε</w:t>
      </w:r>
      <w:r w:rsidRPr="004B2998">
        <w:rPr>
          <w:rFonts w:eastAsia="Times New Roman"/>
          <w:bCs/>
          <w:szCs w:val="24"/>
        </w:rPr>
        <w:t xml:space="preserve">πιστροφή στην ύφεση </w:t>
      </w:r>
      <w:r>
        <w:rPr>
          <w:rFonts w:eastAsia="Times New Roman"/>
          <w:bCs/>
          <w:szCs w:val="24"/>
        </w:rPr>
        <w:t xml:space="preserve">και την </w:t>
      </w:r>
      <w:r w:rsidRPr="004B2998">
        <w:rPr>
          <w:rFonts w:eastAsia="Times New Roman"/>
          <w:bCs/>
          <w:szCs w:val="24"/>
        </w:rPr>
        <w:t>αναιμική ανάπτυξη</w:t>
      </w:r>
      <w:r>
        <w:rPr>
          <w:rFonts w:eastAsia="Times New Roman"/>
          <w:bCs/>
          <w:szCs w:val="24"/>
        </w:rPr>
        <w:t xml:space="preserve">. Έχουμε δυσβάσταχτα πρωτογενή πλεονάσματα, που μας καταδικάζουν σε λιτότητα διαρκείας, αφελληνισμό </w:t>
      </w:r>
      <w:r w:rsidRPr="004B2998">
        <w:rPr>
          <w:rFonts w:eastAsia="Times New Roman"/>
          <w:bCs/>
          <w:szCs w:val="24"/>
        </w:rPr>
        <w:t>των τρ</w:t>
      </w:r>
      <w:r w:rsidRPr="004B2998">
        <w:rPr>
          <w:rFonts w:eastAsia="Times New Roman"/>
          <w:bCs/>
          <w:szCs w:val="24"/>
        </w:rPr>
        <w:t>απεζών και απ</w:t>
      </w:r>
      <w:r>
        <w:rPr>
          <w:rFonts w:eastAsia="Times New Roman"/>
          <w:bCs/>
          <w:szCs w:val="24"/>
        </w:rPr>
        <w:t xml:space="preserve">ώλεια 20 δισεκατομμυρίων </w:t>
      </w:r>
      <w:r w:rsidRPr="004B2998">
        <w:rPr>
          <w:rFonts w:eastAsia="Times New Roman"/>
          <w:bCs/>
          <w:szCs w:val="24"/>
        </w:rPr>
        <w:t xml:space="preserve">από την τελευταία ανακεφαλαιοποίηση για </w:t>
      </w:r>
      <w:r>
        <w:rPr>
          <w:rFonts w:eastAsia="Times New Roman"/>
          <w:bCs/>
          <w:szCs w:val="24"/>
        </w:rPr>
        <w:t>τ</w:t>
      </w:r>
      <w:r w:rsidRPr="004B2998">
        <w:rPr>
          <w:rFonts w:eastAsia="Times New Roman"/>
          <w:bCs/>
          <w:szCs w:val="24"/>
        </w:rPr>
        <w:t>α ασφαλιστικά ταμεία</w:t>
      </w:r>
      <w:r>
        <w:rPr>
          <w:rFonts w:eastAsia="Times New Roman"/>
          <w:bCs/>
          <w:szCs w:val="24"/>
        </w:rPr>
        <w:t>, το</w:t>
      </w:r>
      <w:r w:rsidRPr="004B2998">
        <w:rPr>
          <w:rFonts w:eastAsia="Times New Roman"/>
          <w:bCs/>
          <w:szCs w:val="24"/>
        </w:rPr>
        <w:t xml:space="preserve"> δημόσιο και τους μετόχους</w:t>
      </w:r>
      <w:r>
        <w:rPr>
          <w:rFonts w:eastAsia="Times New Roman"/>
          <w:bCs/>
          <w:szCs w:val="24"/>
        </w:rPr>
        <w:t xml:space="preserve">, υποθήκευση </w:t>
      </w:r>
      <w:r w:rsidRPr="004B2998">
        <w:rPr>
          <w:rFonts w:eastAsia="Times New Roman"/>
          <w:bCs/>
          <w:szCs w:val="24"/>
        </w:rPr>
        <w:t xml:space="preserve">της δημόσιας περιουσίας </w:t>
      </w:r>
      <w:r>
        <w:rPr>
          <w:rFonts w:eastAsia="Times New Roman"/>
          <w:bCs/>
          <w:szCs w:val="24"/>
        </w:rPr>
        <w:t>για ενενήντα εννέα χρόνια.</w:t>
      </w:r>
    </w:p>
    <w:p w14:paraId="5FC2F9F3" w14:textId="77777777" w:rsidR="0020643A" w:rsidRDefault="00E84ECF">
      <w:pPr>
        <w:tabs>
          <w:tab w:val="left" w:pos="2940"/>
        </w:tabs>
        <w:spacing w:line="600" w:lineRule="auto"/>
        <w:ind w:firstLine="720"/>
        <w:contextualSpacing/>
        <w:jc w:val="both"/>
        <w:rPr>
          <w:rFonts w:eastAsia="Times New Roman"/>
          <w:bCs/>
          <w:szCs w:val="24"/>
        </w:rPr>
      </w:pPr>
      <w:r>
        <w:rPr>
          <w:rFonts w:eastAsia="Times New Roman"/>
          <w:bCs/>
          <w:szCs w:val="24"/>
        </w:rPr>
        <w:t>Α</w:t>
      </w:r>
      <w:r w:rsidRPr="004B2998">
        <w:rPr>
          <w:rFonts w:eastAsia="Times New Roman"/>
          <w:bCs/>
          <w:szCs w:val="24"/>
        </w:rPr>
        <w:t>πό την πρώτη στιγμή που πάτησαν το πόδι τους στη χώρα μας οι δ</w:t>
      </w:r>
      <w:r w:rsidRPr="004B2998">
        <w:rPr>
          <w:rFonts w:eastAsia="Times New Roman"/>
          <w:bCs/>
          <w:szCs w:val="24"/>
        </w:rPr>
        <w:t>ανειστές</w:t>
      </w:r>
      <w:r>
        <w:rPr>
          <w:rFonts w:eastAsia="Times New Roman"/>
          <w:bCs/>
          <w:szCs w:val="24"/>
        </w:rPr>
        <w:t xml:space="preserve">, απαίτησαν τον </w:t>
      </w:r>
      <w:r w:rsidRPr="004B2998">
        <w:rPr>
          <w:rFonts w:eastAsia="Times New Roman"/>
          <w:bCs/>
          <w:szCs w:val="24"/>
        </w:rPr>
        <w:t>αφελληνισμό των τραπεζών</w:t>
      </w:r>
      <w:r>
        <w:rPr>
          <w:rFonts w:eastAsia="Times New Roman"/>
          <w:bCs/>
          <w:szCs w:val="24"/>
        </w:rPr>
        <w:t xml:space="preserve"> και </w:t>
      </w:r>
      <w:r w:rsidRPr="004B2998">
        <w:rPr>
          <w:rFonts w:eastAsia="Times New Roman"/>
          <w:bCs/>
          <w:szCs w:val="24"/>
        </w:rPr>
        <w:t xml:space="preserve">τη δημόσια περιουσία ως εγγύηση </w:t>
      </w:r>
      <w:r>
        <w:rPr>
          <w:rFonts w:eastAsia="Times New Roman"/>
          <w:bCs/>
          <w:szCs w:val="24"/>
        </w:rPr>
        <w:t>απο</w:t>
      </w:r>
      <w:r w:rsidRPr="004B2998">
        <w:rPr>
          <w:rFonts w:eastAsia="Times New Roman"/>
          <w:bCs/>
          <w:szCs w:val="24"/>
        </w:rPr>
        <w:t>πληρωμής του χρέους</w:t>
      </w:r>
      <w:r>
        <w:rPr>
          <w:rFonts w:eastAsia="Times New Roman"/>
          <w:bCs/>
          <w:szCs w:val="24"/>
        </w:rPr>
        <w:t>. Δεν τα πήραν</w:t>
      </w:r>
      <w:r w:rsidRPr="004B2998">
        <w:rPr>
          <w:rFonts w:eastAsia="Times New Roman"/>
          <w:bCs/>
          <w:szCs w:val="24"/>
        </w:rPr>
        <w:t xml:space="preserve"> από κα</w:t>
      </w:r>
      <w:r>
        <w:rPr>
          <w:rFonts w:eastAsia="Times New Roman"/>
          <w:bCs/>
          <w:szCs w:val="24"/>
        </w:rPr>
        <w:t>μ</w:t>
      </w:r>
      <w:r w:rsidRPr="004B2998">
        <w:rPr>
          <w:rFonts w:eastAsia="Times New Roman"/>
          <w:bCs/>
          <w:szCs w:val="24"/>
        </w:rPr>
        <w:t>μία κυβέρνηση τα προηγούμενα χρόνια</w:t>
      </w:r>
      <w:r>
        <w:rPr>
          <w:rFonts w:eastAsia="Times New Roman"/>
          <w:bCs/>
          <w:szCs w:val="24"/>
        </w:rPr>
        <w:t xml:space="preserve">. Ο </w:t>
      </w:r>
      <w:r w:rsidRPr="004B2998">
        <w:rPr>
          <w:rFonts w:eastAsia="Times New Roman"/>
          <w:bCs/>
          <w:szCs w:val="24"/>
        </w:rPr>
        <w:t>κ</w:t>
      </w:r>
      <w:r>
        <w:rPr>
          <w:rFonts w:eastAsia="Times New Roman"/>
          <w:bCs/>
          <w:szCs w:val="24"/>
        </w:rPr>
        <w:t>.</w:t>
      </w:r>
      <w:r w:rsidRPr="004B2998">
        <w:rPr>
          <w:rFonts w:eastAsia="Times New Roman"/>
          <w:bCs/>
          <w:szCs w:val="24"/>
        </w:rPr>
        <w:t xml:space="preserve"> Τσίπρας τους τα </w:t>
      </w:r>
      <w:r>
        <w:rPr>
          <w:rFonts w:eastAsia="Times New Roman"/>
          <w:bCs/>
          <w:szCs w:val="24"/>
        </w:rPr>
        <w:t>έδωσε όλα.</w:t>
      </w:r>
    </w:p>
    <w:p w14:paraId="5FC2F9F4" w14:textId="77777777" w:rsidR="0020643A" w:rsidRDefault="00E84ECF">
      <w:pPr>
        <w:tabs>
          <w:tab w:val="left" w:pos="2940"/>
        </w:tabs>
        <w:spacing w:line="600" w:lineRule="auto"/>
        <w:ind w:firstLine="720"/>
        <w:contextualSpacing/>
        <w:jc w:val="both"/>
        <w:rPr>
          <w:rFonts w:eastAsia="Times New Roman"/>
          <w:bCs/>
          <w:szCs w:val="24"/>
        </w:rPr>
      </w:pPr>
      <w:r>
        <w:rPr>
          <w:rFonts w:eastAsia="Times New Roman"/>
          <w:bCs/>
          <w:szCs w:val="24"/>
        </w:rPr>
        <w:t>(Χειροκροτήματα από την πτέρυγα της Δημοκρατικής Συμπαράτα</w:t>
      </w:r>
      <w:r>
        <w:rPr>
          <w:rFonts w:eastAsia="Times New Roman"/>
          <w:bCs/>
          <w:szCs w:val="24"/>
        </w:rPr>
        <w:t>ξης ΠΑΣΟΚ</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ΔΗΜΑΡ)</w:t>
      </w:r>
    </w:p>
    <w:p w14:paraId="5FC2F9F5" w14:textId="77777777" w:rsidR="0020643A" w:rsidRDefault="00E84ECF">
      <w:pPr>
        <w:tabs>
          <w:tab w:val="left" w:pos="2940"/>
        </w:tabs>
        <w:spacing w:line="600" w:lineRule="auto"/>
        <w:ind w:firstLine="720"/>
        <w:contextualSpacing/>
        <w:jc w:val="both"/>
        <w:rPr>
          <w:rFonts w:eastAsia="Times New Roman"/>
          <w:bCs/>
          <w:szCs w:val="24"/>
        </w:rPr>
      </w:pPr>
      <w:r>
        <w:rPr>
          <w:rFonts w:eastAsia="Times New Roman"/>
          <w:bCs/>
          <w:szCs w:val="24"/>
        </w:rPr>
        <w:t xml:space="preserve">Έχουμε παραχώρηση </w:t>
      </w:r>
      <w:r>
        <w:rPr>
          <w:rFonts w:eastAsia="Times New Roman"/>
          <w:bCs/>
          <w:szCs w:val="24"/>
          <w:lang w:val="en-US"/>
        </w:rPr>
        <w:t>fast</w:t>
      </w:r>
      <w:r w:rsidRPr="00FE3E83">
        <w:rPr>
          <w:rFonts w:eastAsia="Times New Roman"/>
          <w:bCs/>
          <w:szCs w:val="24"/>
        </w:rPr>
        <w:t xml:space="preserve"> </w:t>
      </w:r>
      <w:r>
        <w:rPr>
          <w:rFonts w:eastAsia="Times New Roman"/>
          <w:bCs/>
          <w:szCs w:val="24"/>
          <w:lang w:val="en-US"/>
        </w:rPr>
        <w:t>track</w:t>
      </w:r>
      <w:r w:rsidRPr="00FE3E83">
        <w:rPr>
          <w:rFonts w:eastAsia="Times New Roman"/>
          <w:bCs/>
          <w:szCs w:val="24"/>
        </w:rPr>
        <w:t xml:space="preserve"> </w:t>
      </w:r>
      <w:r>
        <w:rPr>
          <w:rFonts w:eastAsia="Times New Roman"/>
          <w:bCs/>
          <w:szCs w:val="24"/>
        </w:rPr>
        <w:t xml:space="preserve">δέκα χιλιάδων </w:t>
      </w:r>
      <w:r w:rsidRPr="004B2998">
        <w:rPr>
          <w:rFonts w:eastAsia="Times New Roman"/>
          <w:bCs/>
          <w:szCs w:val="24"/>
        </w:rPr>
        <w:t xml:space="preserve">περίπου ακινήτων του δημοσίου στο </w:t>
      </w:r>
      <w:r>
        <w:rPr>
          <w:rFonts w:eastAsia="Times New Roman"/>
          <w:bCs/>
          <w:szCs w:val="24"/>
        </w:rPr>
        <w:t>υ</w:t>
      </w:r>
      <w:r w:rsidRPr="004B2998">
        <w:rPr>
          <w:rFonts w:eastAsia="Times New Roman"/>
          <w:bCs/>
          <w:szCs w:val="24"/>
        </w:rPr>
        <w:t>περταμείο</w:t>
      </w:r>
      <w:r>
        <w:rPr>
          <w:rFonts w:eastAsia="Times New Roman"/>
          <w:bCs/>
          <w:szCs w:val="24"/>
        </w:rPr>
        <w:t>. Ν</w:t>
      </w:r>
      <w:r w:rsidRPr="004B2998">
        <w:rPr>
          <w:rFonts w:eastAsia="Times New Roman"/>
          <w:bCs/>
          <w:szCs w:val="24"/>
        </w:rPr>
        <w:t>οσοκομεία</w:t>
      </w:r>
      <w:r>
        <w:rPr>
          <w:rFonts w:eastAsia="Times New Roman"/>
          <w:bCs/>
          <w:szCs w:val="24"/>
        </w:rPr>
        <w:t>,</w:t>
      </w:r>
      <w:r w:rsidRPr="004B2998">
        <w:rPr>
          <w:rFonts w:eastAsia="Times New Roman"/>
          <w:bCs/>
          <w:szCs w:val="24"/>
        </w:rPr>
        <w:t xml:space="preserve"> δημόσια κτήρια</w:t>
      </w:r>
      <w:r>
        <w:rPr>
          <w:rFonts w:eastAsia="Times New Roman"/>
          <w:bCs/>
          <w:szCs w:val="24"/>
        </w:rPr>
        <w:t>, μουσεία, μνημεία, όλα έχουν παραχωρηθεί. Α</w:t>
      </w:r>
      <w:r w:rsidRPr="004B2998">
        <w:rPr>
          <w:rFonts w:eastAsia="Times New Roman"/>
          <w:bCs/>
          <w:szCs w:val="24"/>
        </w:rPr>
        <w:t xml:space="preserve">πώλεια σημαντικών πόρων από τη </w:t>
      </w:r>
      <w:r>
        <w:rPr>
          <w:rFonts w:eastAsia="Times New Roman"/>
          <w:bCs/>
          <w:szCs w:val="24"/>
        </w:rPr>
        <w:t>μη ένταξή μας σ</w:t>
      </w:r>
      <w:r w:rsidRPr="004B2998">
        <w:rPr>
          <w:rFonts w:eastAsia="Times New Roman"/>
          <w:bCs/>
          <w:szCs w:val="24"/>
        </w:rPr>
        <w:t>το πρόγραμμα ποσοτικής χαλάρωσης</w:t>
      </w:r>
      <w:r w:rsidRPr="004B2998">
        <w:rPr>
          <w:rFonts w:eastAsia="Times New Roman"/>
          <w:bCs/>
          <w:szCs w:val="24"/>
        </w:rPr>
        <w:t xml:space="preserve"> της Ευρωπαϊκής Κεντρικής Τράπεζας</w:t>
      </w:r>
      <w:r>
        <w:rPr>
          <w:rFonts w:eastAsia="Times New Roman"/>
          <w:bCs/>
          <w:szCs w:val="24"/>
        </w:rPr>
        <w:t>.</w:t>
      </w:r>
    </w:p>
    <w:p w14:paraId="5FC2F9F6" w14:textId="77777777" w:rsidR="0020643A" w:rsidRDefault="00E84ECF">
      <w:pPr>
        <w:tabs>
          <w:tab w:val="left" w:pos="2940"/>
        </w:tabs>
        <w:spacing w:line="600" w:lineRule="auto"/>
        <w:ind w:firstLine="720"/>
        <w:contextualSpacing/>
        <w:jc w:val="both"/>
        <w:rPr>
          <w:rFonts w:eastAsia="Times New Roman"/>
          <w:bCs/>
          <w:szCs w:val="24"/>
        </w:rPr>
      </w:pPr>
      <w:r>
        <w:rPr>
          <w:rFonts w:eastAsia="Times New Roman"/>
          <w:bCs/>
          <w:szCs w:val="24"/>
        </w:rPr>
        <w:t>Οι Έλληνες χρωστούν 100 δισεκατομμύρια στ</w:t>
      </w:r>
      <w:r w:rsidRPr="004B2998">
        <w:rPr>
          <w:rFonts w:eastAsia="Times New Roman"/>
          <w:bCs/>
          <w:szCs w:val="24"/>
        </w:rPr>
        <w:t>ην εφορία και σε ενά</w:t>
      </w:r>
      <w:r>
        <w:rPr>
          <w:rFonts w:eastAsia="Times New Roman"/>
          <w:bCs/>
          <w:szCs w:val="24"/>
        </w:rPr>
        <w:t xml:space="preserve">μισι </w:t>
      </w:r>
      <w:r w:rsidRPr="004B2998">
        <w:rPr>
          <w:rFonts w:eastAsia="Times New Roman"/>
          <w:bCs/>
          <w:szCs w:val="24"/>
        </w:rPr>
        <w:t xml:space="preserve"> εκατομμύριο </w:t>
      </w:r>
      <w:r>
        <w:rPr>
          <w:rFonts w:eastAsia="Times New Roman"/>
          <w:bCs/>
          <w:szCs w:val="24"/>
        </w:rPr>
        <w:t xml:space="preserve">από </w:t>
      </w:r>
      <w:r w:rsidRPr="004B2998">
        <w:rPr>
          <w:rFonts w:eastAsia="Times New Roman"/>
          <w:bCs/>
          <w:szCs w:val="24"/>
        </w:rPr>
        <w:t xml:space="preserve">αυτούς </w:t>
      </w:r>
      <w:r>
        <w:rPr>
          <w:rFonts w:eastAsia="Times New Roman"/>
          <w:bCs/>
          <w:szCs w:val="24"/>
        </w:rPr>
        <w:t xml:space="preserve">γίνονται </w:t>
      </w:r>
      <w:r w:rsidRPr="004B2998">
        <w:rPr>
          <w:rFonts w:eastAsia="Times New Roman"/>
          <w:bCs/>
          <w:szCs w:val="24"/>
        </w:rPr>
        <w:t>κατασχέσεις στους λογαριασμ</w:t>
      </w:r>
      <w:r>
        <w:rPr>
          <w:rFonts w:eastAsia="Times New Roman"/>
          <w:bCs/>
          <w:szCs w:val="24"/>
        </w:rPr>
        <w:t xml:space="preserve">ούς τους. Οι </w:t>
      </w:r>
      <w:r w:rsidRPr="004B2998">
        <w:rPr>
          <w:rFonts w:eastAsia="Times New Roman"/>
          <w:bCs/>
          <w:szCs w:val="24"/>
        </w:rPr>
        <w:t xml:space="preserve">επαγγελματίες και </w:t>
      </w:r>
      <w:r>
        <w:rPr>
          <w:rFonts w:eastAsia="Times New Roman"/>
          <w:bCs/>
          <w:szCs w:val="24"/>
        </w:rPr>
        <w:t xml:space="preserve">οι </w:t>
      </w:r>
      <w:r w:rsidRPr="004B2998">
        <w:rPr>
          <w:rFonts w:eastAsia="Times New Roman"/>
          <w:bCs/>
          <w:szCs w:val="24"/>
        </w:rPr>
        <w:t xml:space="preserve">αγρότες </w:t>
      </w:r>
      <w:r>
        <w:rPr>
          <w:rFonts w:eastAsia="Times New Roman"/>
          <w:bCs/>
          <w:szCs w:val="24"/>
        </w:rPr>
        <w:t xml:space="preserve">υφίστανται ήδη τις συνέπειες από την αύξηση των </w:t>
      </w:r>
      <w:r w:rsidRPr="004B2998">
        <w:rPr>
          <w:rFonts w:eastAsia="Times New Roman"/>
          <w:bCs/>
          <w:szCs w:val="24"/>
        </w:rPr>
        <w:t>φορο</w:t>
      </w:r>
      <w:r w:rsidRPr="004B2998">
        <w:rPr>
          <w:rFonts w:eastAsia="Times New Roman"/>
          <w:bCs/>
          <w:szCs w:val="24"/>
        </w:rPr>
        <w:t xml:space="preserve">λογικών συντελεστών </w:t>
      </w:r>
      <w:r>
        <w:rPr>
          <w:rFonts w:eastAsia="Times New Roman"/>
          <w:bCs/>
          <w:szCs w:val="24"/>
        </w:rPr>
        <w:t>και τη σύνδεση των εισφορών με το εισόδημα. Η ύπαιθρος βρίσκεται σε εγκατάλειψη και μαρασμό και οι αγρότες διαμαρτύρονται έντονα, γιατί συνειδητοποιούν ότι οι υποσχέσεις απέναντί τους ήταν κάλπικες.</w:t>
      </w:r>
    </w:p>
    <w:p w14:paraId="5FC2F9F7" w14:textId="77777777" w:rsidR="0020643A" w:rsidRDefault="00E84ECF">
      <w:pPr>
        <w:tabs>
          <w:tab w:val="left" w:pos="2940"/>
        </w:tabs>
        <w:spacing w:line="600" w:lineRule="auto"/>
        <w:ind w:firstLine="720"/>
        <w:contextualSpacing/>
        <w:jc w:val="both"/>
        <w:rPr>
          <w:rFonts w:eastAsia="Times New Roman"/>
          <w:bCs/>
          <w:szCs w:val="24"/>
        </w:rPr>
      </w:pPr>
      <w:r>
        <w:rPr>
          <w:rFonts w:eastAsia="Times New Roman"/>
          <w:bCs/>
          <w:szCs w:val="24"/>
        </w:rPr>
        <w:t xml:space="preserve">Οι εργαζόμενοι στον ιδιωτικό τομέα υφίστανται συνεχή μείωση των μισθών. Ο </w:t>
      </w:r>
      <w:r w:rsidRPr="004B2998">
        <w:rPr>
          <w:rFonts w:eastAsia="Times New Roman"/>
          <w:bCs/>
          <w:szCs w:val="24"/>
        </w:rPr>
        <w:t xml:space="preserve">ένας στους τρεις </w:t>
      </w:r>
      <w:r>
        <w:rPr>
          <w:rFonts w:eastAsia="Times New Roman"/>
          <w:bCs/>
          <w:szCs w:val="24"/>
        </w:rPr>
        <w:t xml:space="preserve">δουλεύει </w:t>
      </w:r>
      <w:r w:rsidRPr="004B2998">
        <w:rPr>
          <w:rFonts w:eastAsia="Times New Roman"/>
          <w:bCs/>
          <w:szCs w:val="24"/>
        </w:rPr>
        <w:t xml:space="preserve">με ελαστικές μορφές και </w:t>
      </w:r>
      <w:r>
        <w:rPr>
          <w:rFonts w:eastAsia="Times New Roman"/>
          <w:bCs/>
          <w:szCs w:val="24"/>
        </w:rPr>
        <w:t xml:space="preserve">αμοιβές με μισθούς κάτω των 400 ευρώ. Οι </w:t>
      </w:r>
      <w:r w:rsidRPr="004B2998">
        <w:rPr>
          <w:rFonts w:eastAsia="Times New Roman"/>
          <w:bCs/>
          <w:szCs w:val="24"/>
        </w:rPr>
        <w:t>μισθοί των δημοσίων υπαλλήλων παραμένουν καθηλωμένοι</w:t>
      </w:r>
      <w:r>
        <w:rPr>
          <w:rFonts w:eastAsia="Times New Roman"/>
          <w:bCs/>
          <w:szCs w:val="24"/>
        </w:rPr>
        <w:t xml:space="preserve">. </w:t>
      </w:r>
    </w:p>
    <w:p w14:paraId="5FC2F9F8" w14:textId="77777777" w:rsidR="0020643A" w:rsidRDefault="00E84ECF">
      <w:pPr>
        <w:tabs>
          <w:tab w:val="left" w:pos="2940"/>
        </w:tabs>
        <w:spacing w:line="600" w:lineRule="auto"/>
        <w:ind w:firstLine="720"/>
        <w:contextualSpacing/>
        <w:jc w:val="both"/>
        <w:rPr>
          <w:rFonts w:eastAsia="Times New Roman"/>
          <w:bCs/>
          <w:szCs w:val="24"/>
        </w:rPr>
      </w:pPr>
      <w:r>
        <w:rPr>
          <w:rFonts w:eastAsia="Times New Roman"/>
          <w:bCs/>
          <w:szCs w:val="24"/>
        </w:rPr>
        <w:t xml:space="preserve">Βαριές, κυρίες και κύριοι, είναι οι </w:t>
      </w:r>
      <w:r>
        <w:rPr>
          <w:rFonts w:eastAsia="Times New Roman"/>
          <w:bCs/>
          <w:szCs w:val="24"/>
        </w:rPr>
        <w:t>συνέπειες από τις πράξεις και τις παραλείψεις</w:t>
      </w:r>
      <w:r w:rsidRPr="004B2998">
        <w:rPr>
          <w:rFonts w:eastAsia="Times New Roman"/>
          <w:bCs/>
          <w:szCs w:val="24"/>
        </w:rPr>
        <w:t xml:space="preserve"> </w:t>
      </w:r>
      <w:r>
        <w:rPr>
          <w:rFonts w:eastAsia="Times New Roman"/>
          <w:bCs/>
          <w:szCs w:val="24"/>
        </w:rPr>
        <w:t>των ΣΥΡΙΖΑ</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ΑΝΕΛ. Πείτε, λοιπόν, ξανά ότι ήταν δίκαιο και έγινε πράξη.</w:t>
      </w:r>
    </w:p>
    <w:p w14:paraId="5FC2F9F9" w14:textId="77777777" w:rsidR="0020643A" w:rsidRDefault="00E84ECF">
      <w:pPr>
        <w:tabs>
          <w:tab w:val="left" w:pos="2940"/>
        </w:tabs>
        <w:spacing w:line="600" w:lineRule="auto"/>
        <w:ind w:firstLine="720"/>
        <w:contextualSpacing/>
        <w:jc w:val="both"/>
        <w:rPr>
          <w:rFonts w:eastAsia="Times New Roman"/>
          <w:bCs/>
          <w:szCs w:val="24"/>
        </w:rPr>
      </w:pPr>
      <w:r>
        <w:rPr>
          <w:rFonts w:eastAsia="Times New Roman"/>
          <w:bCs/>
          <w:szCs w:val="24"/>
        </w:rPr>
        <w:t xml:space="preserve">Μήπως </w:t>
      </w:r>
      <w:r w:rsidRPr="004B2998">
        <w:rPr>
          <w:rFonts w:eastAsia="Times New Roman"/>
          <w:bCs/>
          <w:szCs w:val="24"/>
        </w:rPr>
        <w:t>τελικά</w:t>
      </w:r>
      <w:r>
        <w:rPr>
          <w:rFonts w:eastAsia="Times New Roman"/>
          <w:bCs/>
          <w:szCs w:val="24"/>
        </w:rPr>
        <w:t>,</w:t>
      </w:r>
      <w:r w:rsidRPr="004B2998">
        <w:rPr>
          <w:rFonts w:eastAsia="Times New Roman"/>
          <w:bCs/>
          <w:szCs w:val="24"/>
        </w:rPr>
        <w:t xml:space="preserve"> μπορεί να </w:t>
      </w:r>
      <w:r>
        <w:rPr>
          <w:rFonts w:eastAsia="Times New Roman"/>
          <w:bCs/>
          <w:szCs w:val="24"/>
        </w:rPr>
        <w:t xml:space="preserve">ρωτήσει </w:t>
      </w:r>
      <w:r w:rsidRPr="004B2998">
        <w:rPr>
          <w:rFonts w:eastAsia="Times New Roman"/>
          <w:bCs/>
          <w:szCs w:val="24"/>
        </w:rPr>
        <w:t>κάποιος</w:t>
      </w:r>
      <w:r>
        <w:rPr>
          <w:rFonts w:eastAsia="Times New Roman"/>
          <w:bCs/>
          <w:szCs w:val="24"/>
        </w:rPr>
        <w:t>,</w:t>
      </w:r>
      <w:r w:rsidRPr="004B2998">
        <w:rPr>
          <w:rFonts w:eastAsia="Times New Roman"/>
          <w:bCs/>
          <w:szCs w:val="24"/>
        </w:rPr>
        <w:t xml:space="preserve"> </w:t>
      </w:r>
      <w:r>
        <w:rPr>
          <w:rFonts w:eastAsia="Times New Roman"/>
          <w:bCs/>
          <w:szCs w:val="24"/>
        </w:rPr>
        <w:t xml:space="preserve">παρ’ όλα αυτά δημιουργούνται </w:t>
      </w:r>
      <w:r w:rsidRPr="004B2998">
        <w:rPr>
          <w:rFonts w:eastAsia="Times New Roman"/>
          <w:bCs/>
          <w:szCs w:val="24"/>
        </w:rPr>
        <w:t xml:space="preserve">συνθήκες για </w:t>
      </w:r>
      <w:r>
        <w:rPr>
          <w:rFonts w:eastAsia="Times New Roman"/>
          <w:bCs/>
          <w:szCs w:val="24"/>
        </w:rPr>
        <w:t>ανάπτυξη στον τόπο, όπως ισχυρίζεται ο κ. Τσίπρας; Κατη</w:t>
      </w:r>
      <w:r>
        <w:rPr>
          <w:rFonts w:eastAsia="Times New Roman"/>
          <w:bCs/>
          <w:szCs w:val="24"/>
        </w:rPr>
        <w:t>γορηματικά «όχι».</w:t>
      </w:r>
    </w:p>
    <w:p w14:paraId="5FC2F9FA" w14:textId="77777777" w:rsidR="0020643A" w:rsidRDefault="00E84ECF">
      <w:pPr>
        <w:tabs>
          <w:tab w:val="left" w:pos="2940"/>
        </w:tabs>
        <w:spacing w:line="600" w:lineRule="auto"/>
        <w:ind w:firstLine="720"/>
        <w:contextualSpacing/>
        <w:jc w:val="both"/>
        <w:rPr>
          <w:rFonts w:eastAsia="Times New Roman"/>
          <w:bCs/>
          <w:szCs w:val="24"/>
        </w:rPr>
      </w:pPr>
      <w:r>
        <w:rPr>
          <w:rFonts w:eastAsia="Times New Roman"/>
          <w:bCs/>
          <w:szCs w:val="24"/>
        </w:rPr>
        <w:t xml:space="preserve">Το επενδυτικό </w:t>
      </w:r>
      <w:r w:rsidRPr="004B2998">
        <w:rPr>
          <w:rFonts w:eastAsia="Times New Roman"/>
          <w:bCs/>
          <w:szCs w:val="24"/>
        </w:rPr>
        <w:t xml:space="preserve">ενδιαφέρον </w:t>
      </w:r>
      <w:r>
        <w:rPr>
          <w:rFonts w:eastAsia="Times New Roman"/>
          <w:bCs/>
          <w:szCs w:val="24"/>
        </w:rPr>
        <w:t>για την Ελλάδα είναι πολύ χαμηλό, όπως αποτυπώνεται στο Χρηματιστήριο. Επενδύσεις δεν γίνονται. Αντίθετα,</w:t>
      </w:r>
      <w:r w:rsidRPr="004B2998">
        <w:rPr>
          <w:rFonts w:eastAsia="Times New Roman"/>
          <w:bCs/>
          <w:szCs w:val="24"/>
        </w:rPr>
        <w:t xml:space="preserve"> υποχώρησαν κατά </w:t>
      </w:r>
      <w:r>
        <w:rPr>
          <w:rFonts w:eastAsia="Times New Roman"/>
          <w:bCs/>
          <w:szCs w:val="24"/>
        </w:rPr>
        <w:t xml:space="preserve">7,9 </w:t>
      </w:r>
      <w:r w:rsidRPr="004B2998">
        <w:rPr>
          <w:rFonts w:eastAsia="Times New Roman"/>
          <w:bCs/>
          <w:szCs w:val="24"/>
        </w:rPr>
        <w:t>το πρώτο εξάμηνο του 2018</w:t>
      </w:r>
      <w:r>
        <w:rPr>
          <w:rFonts w:eastAsia="Times New Roman"/>
          <w:bCs/>
          <w:szCs w:val="24"/>
        </w:rPr>
        <w:t xml:space="preserve">. </w:t>
      </w:r>
    </w:p>
    <w:p w14:paraId="5FC2F9FB" w14:textId="77777777" w:rsidR="0020643A" w:rsidRDefault="00E84ECF">
      <w:pPr>
        <w:tabs>
          <w:tab w:val="left" w:pos="2940"/>
        </w:tabs>
        <w:spacing w:line="600" w:lineRule="auto"/>
        <w:ind w:firstLine="720"/>
        <w:contextualSpacing/>
        <w:jc w:val="both"/>
        <w:rPr>
          <w:rFonts w:eastAsia="Times New Roman"/>
          <w:bCs/>
          <w:szCs w:val="24"/>
        </w:rPr>
      </w:pPr>
      <w:r>
        <w:rPr>
          <w:rFonts w:eastAsia="Times New Roman"/>
          <w:bCs/>
          <w:szCs w:val="24"/>
        </w:rPr>
        <w:t>Η Κυβέρνηση ΣΥΡΙΖΑ</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ΑΝΕΛ επί τέσσερα χρόνια</w:t>
      </w:r>
      <w:r w:rsidRPr="004B2998">
        <w:rPr>
          <w:rFonts w:eastAsia="Times New Roman"/>
          <w:bCs/>
          <w:szCs w:val="24"/>
        </w:rPr>
        <w:t xml:space="preserve"> </w:t>
      </w:r>
      <w:r>
        <w:rPr>
          <w:rFonts w:eastAsia="Times New Roman"/>
          <w:bCs/>
          <w:szCs w:val="24"/>
        </w:rPr>
        <w:t>δεν κατάφερε ν</w:t>
      </w:r>
      <w:r>
        <w:rPr>
          <w:rFonts w:eastAsia="Times New Roman"/>
          <w:bCs/>
          <w:szCs w:val="24"/>
        </w:rPr>
        <w:t xml:space="preserve">α ξεκινήσει </w:t>
      </w:r>
      <w:r w:rsidRPr="004B2998">
        <w:rPr>
          <w:rFonts w:eastAsia="Times New Roman"/>
          <w:bCs/>
          <w:szCs w:val="24"/>
        </w:rPr>
        <w:t>κα</w:t>
      </w:r>
      <w:r>
        <w:rPr>
          <w:rFonts w:eastAsia="Times New Roman"/>
          <w:bCs/>
          <w:szCs w:val="24"/>
        </w:rPr>
        <w:t>μ</w:t>
      </w:r>
      <w:r w:rsidRPr="004B2998">
        <w:rPr>
          <w:rFonts w:eastAsia="Times New Roman"/>
          <w:bCs/>
          <w:szCs w:val="24"/>
        </w:rPr>
        <w:t>μί</w:t>
      </w:r>
      <w:r>
        <w:rPr>
          <w:rFonts w:eastAsia="Times New Roman"/>
          <w:bCs/>
          <w:szCs w:val="24"/>
        </w:rPr>
        <w:t>α μεγάλη ιδιωτική επένδυση στη χ</w:t>
      </w:r>
      <w:r w:rsidRPr="004B2998">
        <w:rPr>
          <w:rFonts w:eastAsia="Times New Roman"/>
          <w:bCs/>
          <w:szCs w:val="24"/>
        </w:rPr>
        <w:t>ώρα</w:t>
      </w:r>
      <w:r>
        <w:rPr>
          <w:rFonts w:eastAsia="Times New Roman"/>
          <w:bCs/>
          <w:szCs w:val="24"/>
        </w:rPr>
        <w:t>. Κατάφερε, όμως, να οδηγήσει τη μεγαλύτερη δημόσια επιχείρηση της χώρας, τη ΔΕΗ, στα πρόθυρα της χρεοκοπίας.</w:t>
      </w:r>
    </w:p>
    <w:p w14:paraId="5FC2F9FC" w14:textId="77777777" w:rsidR="0020643A" w:rsidRDefault="00E84ECF">
      <w:pPr>
        <w:tabs>
          <w:tab w:val="left" w:pos="2940"/>
        </w:tabs>
        <w:spacing w:line="600" w:lineRule="auto"/>
        <w:ind w:firstLine="720"/>
        <w:contextualSpacing/>
        <w:jc w:val="both"/>
        <w:rPr>
          <w:rFonts w:eastAsia="Times New Roman"/>
          <w:bCs/>
          <w:szCs w:val="24"/>
        </w:rPr>
      </w:pPr>
      <w:r>
        <w:rPr>
          <w:rFonts w:eastAsia="Times New Roman"/>
          <w:bCs/>
          <w:szCs w:val="24"/>
        </w:rPr>
        <w:t>Οι καταθέσεις μειώθηκαν κατά 30 δισεκατομμύρια ευρώ από τα τέλη του 2014. Το</w:t>
      </w:r>
      <w:r w:rsidRPr="004B2998">
        <w:rPr>
          <w:rFonts w:eastAsia="Times New Roman"/>
          <w:bCs/>
          <w:szCs w:val="24"/>
        </w:rPr>
        <w:t xml:space="preserve"> </w:t>
      </w:r>
      <w:r>
        <w:rPr>
          <w:rFonts w:eastAsia="Times New Roman"/>
          <w:bCs/>
          <w:szCs w:val="24"/>
        </w:rPr>
        <w:t>τραπεζικό σύστημα δεν μπορεί να χρηματοδοτήσει την οικονομία, καθώς ταλανίζεται από τα κόκκινα δάνεια.</w:t>
      </w:r>
    </w:p>
    <w:p w14:paraId="5FC2F9FD" w14:textId="77777777" w:rsidR="0020643A" w:rsidRDefault="00E84ECF">
      <w:pPr>
        <w:tabs>
          <w:tab w:val="left" w:pos="2940"/>
        </w:tabs>
        <w:spacing w:line="600" w:lineRule="auto"/>
        <w:ind w:firstLine="720"/>
        <w:contextualSpacing/>
        <w:jc w:val="both"/>
        <w:rPr>
          <w:rFonts w:eastAsia="Times New Roman"/>
          <w:bCs/>
          <w:szCs w:val="24"/>
        </w:rPr>
      </w:pPr>
      <w:r>
        <w:rPr>
          <w:rFonts w:eastAsia="Times New Roman"/>
          <w:bCs/>
          <w:szCs w:val="24"/>
        </w:rPr>
        <w:t>Αδυνατεί το δημόσιο να αντλήσει έσοδα από πραγματική αξιοποίηση της ελληνικής δ</w:t>
      </w:r>
      <w:r w:rsidRPr="004B2998">
        <w:rPr>
          <w:rFonts w:eastAsia="Times New Roman"/>
          <w:bCs/>
          <w:szCs w:val="24"/>
        </w:rPr>
        <w:t>ημόσιας περιουσίας</w:t>
      </w:r>
      <w:r>
        <w:rPr>
          <w:rFonts w:eastAsia="Times New Roman"/>
          <w:bCs/>
          <w:szCs w:val="24"/>
        </w:rPr>
        <w:t>. Μειώνονται οι πόροι των Οργανισμών Τοπικής Αυτοδιοίκησ</w:t>
      </w:r>
      <w:r>
        <w:rPr>
          <w:rFonts w:eastAsia="Times New Roman"/>
          <w:bCs/>
          <w:szCs w:val="24"/>
        </w:rPr>
        <w:t>ης. Χάνουν 762 εκατομμύρια ευρώ και γίνονται, ταυτόχρονα, όμηροι και της κεντρικής εξουσίας, αλλά και τοπικών συμφερόντων με τον «</w:t>
      </w:r>
      <w:r>
        <w:rPr>
          <w:rFonts w:eastAsia="Times New Roman"/>
          <w:bCs/>
          <w:szCs w:val="24"/>
        </w:rPr>
        <w:t>ΚΛΕΙΣΘΕΝΗ</w:t>
      </w:r>
      <w:r>
        <w:rPr>
          <w:rFonts w:eastAsia="Times New Roman"/>
          <w:bCs/>
          <w:szCs w:val="24"/>
        </w:rPr>
        <w:t>», αδυνατούν, δηλαδή, να διαδραματίσουν τον αναπτυξιακό τους ρόλο.</w:t>
      </w:r>
    </w:p>
    <w:p w14:paraId="5FC2F9FE" w14:textId="77777777" w:rsidR="0020643A" w:rsidRDefault="00E84ECF">
      <w:pPr>
        <w:tabs>
          <w:tab w:val="left" w:pos="2940"/>
        </w:tabs>
        <w:spacing w:line="600" w:lineRule="auto"/>
        <w:ind w:firstLine="720"/>
        <w:contextualSpacing/>
        <w:jc w:val="both"/>
        <w:rPr>
          <w:rFonts w:eastAsia="Times New Roman"/>
          <w:bCs/>
          <w:szCs w:val="24"/>
        </w:rPr>
      </w:pPr>
      <w:r>
        <w:rPr>
          <w:rFonts w:eastAsia="Times New Roman"/>
          <w:bCs/>
          <w:szCs w:val="24"/>
        </w:rPr>
        <w:t>Το Πρόγραμμα Δημοσίων Επενδύσεων μειώνεται κατά 55</w:t>
      </w:r>
      <w:r>
        <w:rPr>
          <w:rFonts w:eastAsia="Times New Roman"/>
          <w:bCs/>
          <w:szCs w:val="24"/>
        </w:rPr>
        <w:t>0 εκατομμύρια. Η</w:t>
      </w:r>
      <w:r w:rsidRPr="004B2998">
        <w:rPr>
          <w:rFonts w:eastAsia="Times New Roman"/>
          <w:bCs/>
          <w:szCs w:val="24"/>
        </w:rPr>
        <w:t xml:space="preserve"> απορρόφηση</w:t>
      </w:r>
      <w:r>
        <w:rPr>
          <w:rFonts w:eastAsia="Times New Roman"/>
          <w:bCs/>
          <w:szCs w:val="24"/>
        </w:rPr>
        <w:t xml:space="preserve"> σ</w:t>
      </w:r>
      <w:r w:rsidRPr="004B2998">
        <w:rPr>
          <w:rFonts w:eastAsia="Times New Roman"/>
          <w:bCs/>
          <w:szCs w:val="24"/>
        </w:rPr>
        <w:t xml:space="preserve">το ΕΣΠΑ εξακολουθεί </w:t>
      </w:r>
      <w:r>
        <w:rPr>
          <w:rFonts w:eastAsia="Times New Roman"/>
          <w:bCs/>
          <w:szCs w:val="24"/>
        </w:rPr>
        <w:t xml:space="preserve">να είναι χαμηλή. Τα Υπουργεία υπονομεύουν </w:t>
      </w:r>
      <w:r w:rsidRPr="004B2998">
        <w:rPr>
          <w:rFonts w:eastAsia="Times New Roman"/>
          <w:bCs/>
          <w:szCs w:val="24"/>
        </w:rPr>
        <w:t xml:space="preserve">τις μεγάλες </w:t>
      </w:r>
      <w:r>
        <w:rPr>
          <w:rFonts w:eastAsia="Times New Roman"/>
          <w:bCs/>
          <w:szCs w:val="24"/>
        </w:rPr>
        <w:t xml:space="preserve">ξένες </w:t>
      </w:r>
      <w:r w:rsidRPr="004B2998">
        <w:rPr>
          <w:rFonts w:eastAsia="Times New Roman"/>
          <w:bCs/>
          <w:szCs w:val="24"/>
        </w:rPr>
        <w:t>επενδύσεις</w:t>
      </w:r>
      <w:r>
        <w:rPr>
          <w:rFonts w:eastAsia="Times New Roman"/>
          <w:bCs/>
          <w:szCs w:val="24"/>
        </w:rPr>
        <w:t xml:space="preserve">, ενώ εξαρθρώνεται κυριολεκτικά η σπονδυλική στήλη </w:t>
      </w:r>
      <w:r w:rsidRPr="004B2998">
        <w:rPr>
          <w:rFonts w:eastAsia="Times New Roman"/>
          <w:bCs/>
          <w:szCs w:val="24"/>
        </w:rPr>
        <w:t>της οικονομίας</w:t>
      </w:r>
      <w:r>
        <w:rPr>
          <w:rFonts w:eastAsia="Times New Roman"/>
          <w:bCs/>
          <w:szCs w:val="24"/>
        </w:rPr>
        <w:t>, δηλαδή οι μικρές και μεσαίες ελληνικές επιχειρήσεις.</w:t>
      </w:r>
    </w:p>
    <w:p w14:paraId="5FC2F9FF" w14:textId="77777777" w:rsidR="0020643A" w:rsidRDefault="00E84ECF">
      <w:pPr>
        <w:tabs>
          <w:tab w:val="left" w:pos="2940"/>
        </w:tabs>
        <w:spacing w:line="600" w:lineRule="auto"/>
        <w:ind w:firstLine="720"/>
        <w:contextualSpacing/>
        <w:jc w:val="both"/>
        <w:rPr>
          <w:rFonts w:eastAsia="Times New Roman"/>
          <w:bCs/>
          <w:szCs w:val="24"/>
        </w:rPr>
      </w:pPr>
      <w:r>
        <w:rPr>
          <w:rFonts w:eastAsia="Times New Roman"/>
          <w:bCs/>
          <w:szCs w:val="24"/>
        </w:rPr>
        <w:t>Βέβαια, για την π</w:t>
      </w:r>
      <w:r>
        <w:rPr>
          <w:rFonts w:eastAsia="Times New Roman"/>
          <w:bCs/>
          <w:szCs w:val="24"/>
        </w:rPr>
        <w:t>άταξη του λαθρε</w:t>
      </w:r>
      <w:r w:rsidRPr="004B2998">
        <w:rPr>
          <w:rFonts w:eastAsia="Times New Roman"/>
          <w:bCs/>
          <w:szCs w:val="24"/>
        </w:rPr>
        <w:t>μπορίου καυσίμων και τσιγάρ</w:t>
      </w:r>
      <w:r>
        <w:rPr>
          <w:rFonts w:eastAsia="Times New Roman"/>
          <w:bCs/>
          <w:szCs w:val="24"/>
        </w:rPr>
        <w:t xml:space="preserve">ων και την πολυδιαφημισμένη σύλληψη της </w:t>
      </w:r>
      <w:r w:rsidRPr="004B2998">
        <w:rPr>
          <w:rFonts w:eastAsia="Times New Roman"/>
          <w:bCs/>
          <w:szCs w:val="24"/>
        </w:rPr>
        <w:t xml:space="preserve">φοροδιαφυγής από τις </w:t>
      </w:r>
      <w:r>
        <w:rPr>
          <w:rFonts w:eastAsia="Times New Roman"/>
          <w:bCs/>
          <w:szCs w:val="24"/>
        </w:rPr>
        <w:t>κ</w:t>
      </w:r>
      <w:r w:rsidRPr="004B2998">
        <w:rPr>
          <w:rFonts w:eastAsia="Times New Roman"/>
          <w:bCs/>
          <w:szCs w:val="24"/>
        </w:rPr>
        <w:t xml:space="preserve">άθε είδους </w:t>
      </w:r>
      <w:r>
        <w:rPr>
          <w:rFonts w:eastAsia="Times New Roman"/>
          <w:bCs/>
          <w:szCs w:val="24"/>
        </w:rPr>
        <w:t>λίστες, τα αποτελέσματα σας είναι ανύπαρκτα.</w:t>
      </w:r>
    </w:p>
    <w:p w14:paraId="5FC2FA00" w14:textId="77777777" w:rsidR="0020643A" w:rsidRDefault="00E84ECF">
      <w:pPr>
        <w:tabs>
          <w:tab w:val="left" w:pos="2940"/>
        </w:tabs>
        <w:spacing w:line="600" w:lineRule="auto"/>
        <w:ind w:firstLine="720"/>
        <w:contextualSpacing/>
        <w:jc w:val="both"/>
        <w:rPr>
          <w:rFonts w:eastAsia="Times New Roman"/>
          <w:bCs/>
          <w:szCs w:val="24"/>
        </w:rPr>
      </w:pPr>
      <w:r>
        <w:rPr>
          <w:rFonts w:eastAsia="Times New Roman"/>
          <w:bCs/>
          <w:szCs w:val="24"/>
        </w:rPr>
        <w:t xml:space="preserve">Έχουμε συνηθίσει </w:t>
      </w:r>
      <w:r w:rsidRPr="004B2998">
        <w:rPr>
          <w:rFonts w:eastAsia="Times New Roman"/>
          <w:bCs/>
          <w:szCs w:val="24"/>
        </w:rPr>
        <w:t xml:space="preserve">τα ψέματά </w:t>
      </w:r>
      <w:r>
        <w:rPr>
          <w:rFonts w:eastAsia="Times New Roman"/>
          <w:bCs/>
          <w:szCs w:val="24"/>
        </w:rPr>
        <w:t xml:space="preserve">σας, αλλά πάει πολύ, </w:t>
      </w:r>
      <w:r w:rsidRPr="004B2998">
        <w:rPr>
          <w:rFonts w:eastAsia="Times New Roman"/>
          <w:bCs/>
          <w:szCs w:val="24"/>
        </w:rPr>
        <w:t>κυρίες και κύριοι της Κυβέρνησης</w:t>
      </w:r>
      <w:r>
        <w:rPr>
          <w:rFonts w:eastAsia="Times New Roman"/>
          <w:bCs/>
          <w:szCs w:val="24"/>
        </w:rPr>
        <w:t>, να προσπαθείτε</w:t>
      </w:r>
      <w:r>
        <w:rPr>
          <w:rFonts w:eastAsia="Times New Roman"/>
          <w:bCs/>
          <w:szCs w:val="24"/>
        </w:rPr>
        <w:t xml:space="preserve"> τώρα να σφετεριστείτε</w:t>
      </w:r>
      <w:r w:rsidRPr="004B2998">
        <w:rPr>
          <w:rFonts w:eastAsia="Times New Roman"/>
          <w:bCs/>
          <w:szCs w:val="24"/>
        </w:rPr>
        <w:t xml:space="preserve"> και </w:t>
      </w:r>
      <w:r>
        <w:rPr>
          <w:rFonts w:eastAsia="Times New Roman"/>
          <w:bCs/>
          <w:szCs w:val="24"/>
        </w:rPr>
        <w:t>τις γεωπολιτικές πρωτοβουλίες των Κ</w:t>
      </w:r>
      <w:r w:rsidRPr="004B2998">
        <w:rPr>
          <w:rFonts w:eastAsia="Times New Roman"/>
          <w:bCs/>
          <w:szCs w:val="24"/>
        </w:rPr>
        <w:t xml:space="preserve">υβερνήσεων </w:t>
      </w:r>
      <w:r>
        <w:rPr>
          <w:rFonts w:eastAsia="Times New Roman"/>
          <w:bCs/>
          <w:szCs w:val="24"/>
        </w:rPr>
        <w:t xml:space="preserve">του </w:t>
      </w:r>
      <w:r w:rsidRPr="004B2998">
        <w:rPr>
          <w:rFonts w:eastAsia="Times New Roman"/>
          <w:bCs/>
          <w:szCs w:val="24"/>
        </w:rPr>
        <w:t>ΠΑΣΟΚ</w:t>
      </w:r>
      <w:r>
        <w:rPr>
          <w:rFonts w:eastAsia="Times New Roman"/>
          <w:bCs/>
          <w:szCs w:val="24"/>
        </w:rPr>
        <w:t>. Είναι δική μας η</w:t>
      </w:r>
      <w:r w:rsidRPr="004B2998">
        <w:rPr>
          <w:rFonts w:eastAsia="Times New Roman"/>
          <w:bCs/>
          <w:szCs w:val="24"/>
        </w:rPr>
        <w:t xml:space="preserve"> πολιτική </w:t>
      </w:r>
      <w:r>
        <w:rPr>
          <w:rFonts w:eastAsia="Times New Roman"/>
          <w:bCs/>
          <w:szCs w:val="24"/>
        </w:rPr>
        <w:t xml:space="preserve">για τη στρατηγική </w:t>
      </w:r>
      <w:r w:rsidRPr="004B2998">
        <w:rPr>
          <w:rFonts w:eastAsia="Times New Roman"/>
          <w:bCs/>
          <w:szCs w:val="24"/>
        </w:rPr>
        <w:t>συνεργασία με το Ισραήλ</w:t>
      </w:r>
      <w:r>
        <w:rPr>
          <w:rFonts w:eastAsia="Times New Roman"/>
          <w:bCs/>
          <w:szCs w:val="24"/>
        </w:rPr>
        <w:t xml:space="preserve">. Η χρηματοδότηση του αγωγού φυσικού αερίου </w:t>
      </w:r>
      <w:r>
        <w:rPr>
          <w:rFonts w:eastAsia="Times New Roman"/>
          <w:bCs/>
          <w:szCs w:val="24"/>
          <w:lang w:val="en-US"/>
        </w:rPr>
        <w:t>East</w:t>
      </w:r>
      <w:r w:rsidRPr="003274DC">
        <w:rPr>
          <w:rFonts w:eastAsia="Times New Roman"/>
          <w:bCs/>
          <w:szCs w:val="24"/>
        </w:rPr>
        <w:t xml:space="preserve"> </w:t>
      </w:r>
      <w:r>
        <w:rPr>
          <w:rFonts w:eastAsia="Times New Roman"/>
          <w:bCs/>
          <w:szCs w:val="24"/>
          <w:lang w:val="en-US"/>
        </w:rPr>
        <w:t>Med</w:t>
      </w:r>
      <w:r>
        <w:rPr>
          <w:rFonts w:eastAsia="Times New Roman"/>
          <w:bCs/>
          <w:szCs w:val="24"/>
        </w:rPr>
        <w:t>, η μονάδα υγροποιημένου φυσικού αερίου της</w:t>
      </w:r>
      <w:r w:rsidRPr="004B2998">
        <w:rPr>
          <w:rFonts w:eastAsia="Times New Roman"/>
          <w:bCs/>
          <w:szCs w:val="24"/>
        </w:rPr>
        <w:t xml:space="preserve"> Αλεξανδρο</w:t>
      </w:r>
      <w:r w:rsidRPr="004B2998">
        <w:rPr>
          <w:rFonts w:eastAsia="Times New Roman"/>
          <w:bCs/>
          <w:szCs w:val="24"/>
        </w:rPr>
        <w:t>ύπολης</w:t>
      </w:r>
      <w:r>
        <w:rPr>
          <w:rFonts w:eastAsia="Times New Roman"/>
          <w:bCs/>
          <w:szCs w:val="24"/>
        </w:rPr>
        <w:t>.</w:t>
      </w:r>
      <w:r w:rsidRPr="003274DC">
        <w:rPr>
          <w:rFonts w:eastAsia="Times New Roman"/>
          <w:bCs/>
          <w:szCs w:val="24"/>
        </w:rPr>
        <w:t xml:space="preserve"> </w:t>
      </w:r>
      <w:r>
        <w:rPr>
          <w:rFonts w:eastAsia="Times New Roman"/>
          <w:bCs/>
          <w:szCs w:val="24"/>
        </w:rPr>
        <w:t>Εσείς ήσασταν απέναντι και τώρα προσπαθείτε να παρουσιάσετε ότι όλα αυτά</w:t>
      </w:r>
      <w:r>
        <w:rPr>
          <w:rFonts w:eastAsia="Times New Roman"/>
          <w:bCs/>
          <w:szCs w:val="24"/>
        </w:rPr>
        <w:t xml:space="preserve"> είναι</w:t>
      </w:r>
      <w:r>
        <w:rPr>
          <w:rFonts w:eastAsia="Times New Roman"/>
          <w:bCs/>
          <w:szCs w:val="24"/>
        </w:rPr>
        <w:t xml:space="preserve"> </w:t>
      </w:r>
      <w:r w:rsidRPr="004B2998">
        <w:rPr>
          <w:rFonts w:eastAsia="Times New Roman"/>
          <w:bCs/>
          <w:szCs w:val="24"/>
        </w:rPr>
        <w:t xml:space="preserve">δικά σας </w:t>
      </w:r>
      <w:r>
        <w:rPr>
          <w:rFonts w:eastAsia="Times New Roman"/>
          <w:bCs/>
          <w:szCs w:val="24"/>
        </w:rPr>
        <w:t>επιτεύγματα;</w:t>
      </w:r>
      <w:r w:rsidRPr="00213454">
        <w:rPr>
          <w:rFonts w:eastAsia="Times New Roman"/>
          <w:bCs/>
          <w:szCs w:val="24"/>
        </w:rPr>
        <w:t xml:space="preserve"> </w:t>
      </w:r>
      <w:r>
        <w:rPr>
          <w:rFonts w:eastAsia="Times New Roman"/>
          <w:bCs/>
          <w:szCs w:val="24"/>
        </w:rPr>
        <w:t>Είναι δική μας η στρατηγική να γίνει η Ελλάδα ενεργειακός κόμβος των Βαλκανίων και όχι δική σας.</w:t>
      </w:r>
    </w:p>
    <w:p w14:paraId="5FC2FA01" w14:textId="77777777" w:rsidR="0020643A" w:rsidRDefault="00E84ECF">
      <w:pPr>
        <w:tabs>
          <w:tab w:val="left" w:pos="2940"/>
        </w:tabs>
        <w:spacing w:line="600" w:lineRule="auto"/>
        <w:ind w:firstLine="720"/>
        <w:contextualSpacing/>
        <w:jc w:val="both"/>
        <w:rPr>
          <w:rFonts w:eastAsia="Times New Roman"/>
          <w:bCs/>
          <w:szCs w:val="24"/>
        </w:rPr>
      </w:pPr>
      <w:r>
        <w:rPr>
          <w:rFonts w:eastAsia="Times New Roman"/>
          <w:bCs/>
          <w:szCs w:val="24"/>
        </w:rPr>
        <w:t>(Χειροκροτήματα από την πτέρυγα της Δημοκρατικής Σ</w:t>
      </w:r>
      <w:r>
        <w:rPr>
          <w:rFonts w:eastAsia="Times New Roman"/>
          <w:bCs/>
          <w:szCs w:val="24"/>
        </w:rPr>
        <w:t>υμπαράταξης ΠΑΣΟΚ</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ΔΗΜΑΡ)</w:t>
      </w:r>
    </w:p>
    <w:p w14:paraId="5FC2FA02"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Τέλος, οι νέοι άνθρωποι, οι νέοι επιστήμονες, δηλαδή το ανθρώπινο δυναμικό</w:t>
      </w:r>
      <w:r w:rsidRPr="0046379C">
        <w:rPr>
          <w:rFonts w:eastAsia="Times New Roman" w:cs="Times New Roman"/>
          <w:szCs w:val="24"/>
        </w:rPr>
        <w:t>,</w:t>
      </w:r>
      <w:r>
        <w:rPr>
          <w:rFonts w:eastAsia="Times New Roman" w:cs="Times New Roman"/>
          <w:szCs w:val="24"/>
        </w:rPr>
        <w:t xml:space="preserve"> που θα μπορούσε να ηγηθεί της αναπτυξιακής προσπάθειας και να δώσει μια αναπτυξιακή πνοή, εγκαταλείπει τη χώρα και αναζητά καλύτερες συνθήκες ζωής στο εξωτερικό. </w:t>
      </w:r>
    </w:p>
    <w:p w14:paraId="5FC2FA03"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Δεν υπάρχει, λοιπόν, κανένας σχεδιασμός, κανένας επιταχυντής της ανάπτυξης. Αντίθετα, υπάρχο</w:t>
      </w:r>
      <w:r>
        <w:rPr>
          <w:rFonts w:eastAsia="Times New Roman" w:cs="Times New Roman"/>
          <w:szCs w:val="24"/>
        </w:rPr>
        <w:t>υν μονάχα κόφτες</w:t>
      </w:r>
      <w:r w:rsidRPr="0046379C">
        <w:rPr>
          <w:rFonts w:eastAsia="Times New Roman" w:cs="Times New Roman"/>
          <w:szCs w:val="24"/>
        </w:rPr>
        <w:t xml:space="preserve"> </w:t>
      </w:r>
      <w:r>
        <w:rPr>
          <w:rFonts w:eastAsia="Times New Roman" w:cs="Times New Roman"/>
          <w:szCs w:val="24"/>
        </w:rPr>
        <w:t>κ</w:t>
      </w:r>
      <w:r w:rsidRPr="004D7399">
        <w:rPr>
          <w:rFonts w:eastAsia="Times New Roman" w:cs="Times New Roman"/>
          <w:szCs w:val="24"/>
        </w:rPr>
        <w:t>αι μάλιστα σε μία εξαιρετικά δύσκολη και κρίσιμη διεθνή και ευρωπαϊκή συγκυρία</w:t>
      </w:r>
      <w:r>
        <w:rPr>
          <w:rFonts w:eastAsia="Times New Roman" w:cs="Times New Roman"/>
          <w:szCs w:val="24"/>
        </w:rPr>
        <w:t>.</w:t>
      </w:r>
    </w:p>
    <w:p w14:paraId="5FC2FA04"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Δ</w:t>
      </w:r>
      <w:r w:rsidRPr="004D7399">
        <w:rPr>
          <w:rFonts w:eastAsia="Times New Roman" w:cs="Times New Roman"/>
          <w:szCs w:val="24"/>
        </w:rPr>
        <w:t>υστυχώς για τους Έλληνες</w:t>
      </w:r>
      <w:r>
        <w:rPr>
          <w:rFonts w:eastAsia="Times New Roman" w:cs="Times New Roman"/>
          <w:szCs w:val="24"/>
        </w:rPr>
        <w:t>, αυτό είναι το νέο παραμύθι του κ.</w:t>
      </w:r>
      <w:r w:rsidRPr="004D7399">
        <w:rPr>
          <w:rFonts w:eastAsia="Times New Roman" w:cs="Times New Roman"/>
          <w:szCs w:val="24"/>
        </w:rPr>
        <w:t xml:space="preserve"> Τσίπρα</w:t>
      </w:r>
      <w:r>
        <w:rPr>
          <w:rFonts w:eastAsia="Times New Roman" w:cs="Times New Roman"/>
          <w:szCs w:val="24"/>
        </w:rPr>
        <w:t>. Όπως έσκιζε</w:t>
      </w:r>
      <w:r w:rsidRPr="004D7399">
        <w:rPr>
          <w:rFonts w:eastAsia="Times New Roman" w:cs="Times New Roman"/>
          <w:szCs w:val="24"/>
        </w:rPr>
        <w:t xml:space="preserve"> </w:t>
      </w:r>
      <w:r>
        <w:rPr>
          <w:rFonts w:eastAsia="Times New Roman" w:cs="Times New Roman"/>
          <w:szCs w:val="24"/>
        </w:rPr>
        <w:t xml:space="preserve">τα </w:t>
      </w:r>
      <w:r w:rsidRPr="004D7399">
        <w:rPr>
          <w:rFonts w:eastAsia="Times New Roman" w:cs="Times New Roman"/>
          <w:szCs w:val="24"/>
        </w:rPr>
        <w:t>μνημόνια και τελικά έβαλε τη χώρα στο τρίτο και σκληρότερο μνημόνιο</w:t>
      </w:r>
      <w:r>
        <w:rPr>
          <w:rFonts w:eastAsia="Times New Roman" w:cs="Times New Roman"/>
          <w:szCs w:val="24"/>
        </w:rPr>
        <w:t>,</w:t>
      </w:r>
      <w:r w:rsidRPr="004D7399">
        <w:rPr>
          <w:rFonts w:eastAsia="Times New Roman" w:cs="Times New Roman"/>
          <w:szCs w:val="24"/>
        </w:rPr>
        <w:t xml:space="preserve"> έτσι </w:t>
      </w:r>
      <w:r w:rsidRPr="004D7399">
        <w:rPr>
          <w:rFonts w:eastAsia="Times New Roman" w:cs="Times New Roman"/>
          <w:szCs w:val="24"/>
        </w:rPr>
        <w:t>και τώρα εξαγγέλλει την ανάπτυξη</w:t>
      </w:r>
      <w:r>
        <w:rPr>
          <w:rFonts w:eastAsia="Times New Roman" w:cs="Times New Roman"/>
          <w:szCs w:val="24"/>
        </w:rPr>
        <w:t>,</w:t>
      </w:r>
      <w:r w:rsidRPr="004D7399">
        <w:rPr>
          <w:rFonts w:eastAsia="Times New Roman" w:cs="Times New Roman"/>
          <w:szCs w:val="24"/>
        </w:rPr>
        <w:t xml:space="preserve"> την οποία με τις ίδιες τις πολιτικές του</w:t>
      </w:r>
      <w:r>
        <w:rPr>
          <w:rFonts w:eastAsia="Times New Roman" w:cs="Times New Roman"/>
          <w:szCs w:val="24"/>
        </w:rPr>
        <w:t>,</w:t>
      </w:r>
      <w:r w:rsidRPr="004D7399">
        <w:rPr>
          <w:rFonts w:eastAsia="Times New Roman" w:cs="Times New Roman"/>
          <w:szCs w:val="24"/>
        </w:rPr>
        <w:t xml:space="preserve"> </w:t>
      </w:r>
      <w:r>
        <w:rPr>
          <w:rFonts w:eastAsia="Times New Roman" w:cs="Times New Roman"/>
          <w:szCs w:val="24"/>
        </w:rPr>
        <w:t xml:space="preserve">πνίγει </w:t>
      </w:r>
      <w:r w:rsidRPr="004D7399">
        <w:rPr>
          <w:rFonts w:eastAsia="Times New Roman" w:cs="Times New Roman"/>
          <w:szCs w:val="24"/>
        </w:rPr>
        <w:t>από την κούνια</w:t>
      </w:r>
      <w:r>
        <w:rPr>
          <w:rFonts w:eastAsia="Times New Roman" w:cs="Times New Roman"/>
          <w:szCs w:val="24"/>
        </w:rPr>
        <w:t>. Μ</w:t>
      </w:r>
      <w:r w:rsidRPr="004D7399">
        <w:rPr>
          <w:rFonts w:eastAsia="Times New Roman" w:cs="Times New Roman"/>
          <w:szCs w:val="24"/>
        </w:rPr>
        <w:t>όλις κάτι πάει να αναπνεύσει σε αυτό</w:t>
      </w:r>
      <w:r>
        <w:rPr>
          <w:rFonts w:eastAsia="Times New Roman" w:cs="Times New Roman"/>
          <w:szCs w:val="24"/>
        </w:rPr>
        <w:t>ν</w:t>
      </w:r>
      <w:r w:rsidRPr="004D7399">
        <w:rPr>
          <w:rFonts w:eastAsia="Times New Roman" w:cs="Times New Roman"/>
          <w:szCs w:val="24"/>
        </w:rPr>
        <w:t xml:space="preserve"> τον τόπο</w:t>
      </w:r>
      <w:r>
        <w:rPr>
          <w:rFonts w:eastAsia="Times New Roman" w:cs="Times New Roman"/>
          <w:szCs w:val="24"/>
        </w:rPr>
        <w:t>,</w:t>
      </w:r>
      <w:r w:rsidRPr="004D7399">
        <w:rPr>
          <w:rFonts w:eastAsia="Times New Roman" w:cs="Times New Roman"/>
          <w:szCs w:val="24"/>
        </w:rPr>
        <w:t xml:space="preserve"> έρχονται με τους φόρους</w:t>
      </w:r>
      <w:r>
        <w:rPr>
          <w:rFonts w:eastAsia="Times New Roman" w:cs="Times New Roman"/>
          <w:szCs w:val="24"/>
        </w:rPr>
        <w:t>, έρχονται με την ανικανότητα του</w:t>
      </w:r>
      <w:r w:rsidRPr="004D7399">
        <w:rPr>
          <w:rFonts w:eastAsia="Times New Roman" w:cs="Times New Roman"/>
          <w:szCs w:val="24"/>
        </w:rPr>
        <w:t xml:space="preserve"> κομματικού στρατού που </w:t>
      </w:r>
      <w:r>
        <w:rPr>
          <w:rFonts w:eastAsia="Times New Roman" w:cs="Times New Roman"/>
          <w:szCs w:val="24"/>
        </w:rPr>
        <w:t>λυμαίνεται</w:t>
      </w:r>
      <w:r w:rsidRPr="004D7399">
        <w:rPr>
          <w:rFonts w:eastAsia="Times New Roman" w:cs="Times New Roman"/>
          <w:szCs w:val="24"/>
        </w:rPr>
        <w:t xml:space="preserve"> το κράτος κ</w:t>
      </w:r>
      <w:r>
        <w:rPr>
          <w:rFonts w:eastAsia="Times New Roman" w:cs="Times New Roman"/>
          <w:szCs w:val="24"/>
        </w:rPr>
        <w:t>αι την</w:t>
      </w:r>
      <w:r>
        <w:rPr>
          <w:rFonts w:eastAsia="Times New Roman" w:cs="Times New Roman"/>
          <w:szCs w:val="24"/>
        </w:rPr>
        <w:t xml:space="preserve"> πνίγει εν τη γενέσει της. Ανάπτυξη και </w:t>
      </w:r>
      <w:r w:rsidRPr="004D7399">
        <w:rPr>
          <w:rFonts w:eastAsia="Times New Roman" w:cs="Times New Roman"/>
          <w:szCs w:val="24"/>
        </w:rPr>
        <w:t>πολιτικές του κ</w:t>
      </w:r>
      <w:r>
        <w:rPr>
          <w:rFonts w:eastAsia="Times New Roman" w:cs="Times New Roman"/>
          <w:szCs w:val="24"/>
        </w:rPr>
        <w:t xml:space="preserve">. </w:t>
      </w:r>
      <w:r w:rsidRPr="004D7399">
        <w:rPr>
          <w:rFonts w:eastAsia="Times New Roman" w:cs="Times New Roman"/>
          <w:szCs w:val="24"/>
        </w:rPr>
        <w:t>Τσίπρα είναι το πιο σύντομο</w:t>
      </w:r>
      <w:r>
        <w:rPr>
          <w:rFonts w:eastAsia="Times New Roman" w:cs="Times New Roman"/>
          <w:szCs w:val="24"/>
        </w:rPr>
        <w:t>,</w:t>
      </w:r>
      <w:r w:rsidRPr="004D7399">
        <w:rPr>
          <w:rFonts w:eastAsia="Times New Roman" w:cs="Times New Roman"/>
          <w:szCs w:val="24"/>
        </w:rPr>
        <w:t xml:space="preserve"> πικρό ανέκδοτο</w:t>
      </w:r>
      <w:r>
        <w:rPr>
          <w:rFonts w:eastAsia="Times New Roman" w:cs="Times New Roman"/>
          <w:szCs w:val="24"/>
        </w:rPr>
        <w:t>,</w:t>
      </w:r>
      <w:r w:rsidRPr="004D7399">
        <w:rPr>
          <w:rFonts w:eastAsia="Times New Roman" w:cs="Times New Roman"/>
          <w:szCs w:val="24"/>
        </w:rPr>
        <w:t xml:space="preserve"> το οποίο</w:t>
      </w:r>
      <w:r>
        <w:rPr>
          <w:rFonts w:eastAsia="Times New Roman" w:cs="Times New Roman"/>
          <w:szCs w:val="24"/>
        </w:rPr>
        <w:t>,</w:t>
      </w:r>
      <w:r w:rsidRPr="004D7399">
        <w:rPr>
          <w:rFonts w:eastAsia="Times New Roman" w:cs="Times New Roman"/>
          <w:szCs w:val="24"/>
        </w:rPr>
        <w:t xml:space="preserve"> όπως φαίνεται</w:t>
      </w:r>
      <w:r>
        <w:rPr>
          <w:rFonts w:eastAsia="Times New Roman" w:cs="Times New Roman"/>
          <w:szCs w:val="24"/>
        </w:rPr>
        <w:t>,</w:t>
      </w:r>
      <w:r w:rsidRPr="004D7399">
        <w:rPr>
          <w:rFonts w:eastAsia="Times New Roman" w:cs="Times New Roman"/>
          <w:szCs w:val="24"/>
        </w:rPr>
        <w:t xml:space="preserve"> χειροκροτεί μονάχα η κομματική νομενκλατούρα του ΣΥΡΙΖΑ από ίδιο</w:t>
      </w:r>
      <w:r>
        <w:rPr>
          <w:rFonts w:eastAsia="Times New Roman" w:cs="Times New Roman"/>
          <w:szCs w:val="24"/>
        </w:rPr>
        <w:t>ν</w:t>
      </w:r>
      <w:r w:rsidRPr="004D7399">
        <w:rPr>
          <w:rFonts w:eastAsia="Times New Roman" w:cs="Times New Roman"/>
          <w:szCs w:val="24"/>
        </w:rPr>
        <w:t xml:space="preserve"> συμφέρον</w:t>
      </w:r>
      <w:r>
        <w:rPr>
          <w:rFonts w:eastAsia="Times New Roman" w:cs="Times New Roman"/>
          <w:szCs w:val="24"/>
        </w:rPr>
        <w:t>,</w:t>
      </w:r>
      <w:r w:rsidRPr="004D7399">
        <w:rPr>
          <w:rFonts w:eastAsia="Times New Roman" w:cs="Times New Roman"/>
          <w:szCs w:val="24"/>
        </w:rPr>
        <w:t xml:space="preserve"> όπως αποκαλύπτεται καθημερινά</w:t>
      </w:r>
      <w:r>
        <w:rPr>
          <w:rFonts w:eastAsia="Times New Roman" w:cs="Times New Roman"/>
          <w:szCs w:val="24"/>
        </w:rPr>
        <w:t xml:space="preserve">. </w:t>
      </w:r>
    </w:p>
    <w:p w14:paraId="5FC2FA05"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Έτσι, όμως, δεν πάμε </w:t>
      </w:r>
      <w:r>
        <w:rPr>
          <w:rFonts w:eastAsia="Times New Roman" w:cs="Times New Roman"/>
          <w:szCs w:val="24"/>
        </w:rPr>
        <w:t>μπροστά. Ο</w:t>
      </w:r>
      <w:r w:rsidRPr="004D7399">
        <w:rPr>
          <w:rFonts w:eastAsia="Times New Roman" w:cs="Times New Roman"/>
          <w:szCs w:val="24"/>
        </w:rPr>
        <w:t>ι θυσίες του ελληνικού λαού χρησιμοποιούνται ως προεκλογικό εργαλείο</w:t>
      </w:r>
      <w:r>
        <w:rPr>
          <w:rFonts w:eastAsia="Times New Roman" w:cs="Times New Roman"/>
          <w:szCs w:val="24"/>
        </w:rPr>
        <w:t>. Η</w:t>
      </w:r>
      <w:r w:rsidRPr="004D7399">
        <w:rPr>
          <w:rFonts w:eastAsia="Times New Roman" w:cs="Times New Roman"/>
          <w:szCs w:val="24"/>
        </w:rPr>
        <w:t xml:space="preserve"> προεκλογική αυτή συνταγή</w:t>
      </w:r>
      <w:r>
        <w:rPr>
          <w:rFonts w:eastAsia="Times New Roman" w:cs="Times New Roman"/>
          <w:szCs w:val="24"/>
        </w:rPr>
        <w:t>,</w:t>
      </w:r>
      <w:r w:rsidRPr="004D7399">
        <w:rPr>
          <w:rFonts w:eastAsia="Times New Roman" w:cs="Times New Roman"/>
          <w:szCs w:val="24"/>
        </w:rPr>
        <w:t xml:space="preserve"> βέβαια</w:t>
      </w:r>
      <w:r>
        <w:rPr>
          <w:rFonts w:eastAsia="Times New Roman" w:cs="Times New Roman"/>
          <w:szCs w:val="24"/>
        </w:rPr>
        <w:t>,</w:t>
      </w:r>
      <w:r w:rsidRPr="004D7399">
        <w:rPr>
          <w:rFonts w:eastAsia="Times New Roman" w:cs="Times New Roman"/>
          <w:szCs w:val="24"/>
        </w:rPr>
        <w:t xml:space="preserve"> είναι γνωστή από χρόνια</w:t>
      </w:r>
      <w:r>
        <w:rPr>
          <w:rFonts w:eastAsia="Times New Roman" w:cs="Times New Roman"/>
          <w:szCs w:val="24"/>
        </w:rPr>
        <w:t>: υ</w:t>
      </w:r>
      <w:r w:rsidRPr="004D7399">
        <w:rPr>
          <w:rFonts w:eastAsia="Times New Roman" w:cs="Times New Roman"/>
          <w:szCs w:val="24"/>
        </w:rPr>
        <w:t>ποσχέσεις για προσλήψεις</w:t>
      </w:r>
      <w:r>
        <w:rPr>
          <w:rFonts w:eastAsia="Times New Roman" w:cs="Times New Roman"/>
          <w:szCs w:val="24"/>
        </w:rPr>
        <w:t>,</w:t>
      </w:r>
      <w:r w:rsidRPr="004D7399">
        <w:rPr>
          <w:rFonts w:eastAsia="Times New Roman" w:cs="Times New Roman"/>
          <w:szCs w:val="24"/>
        </w:rPr>
        <w:t xml:space="preserve"> παροχολογία με προσωρινά</w:t>
      </w:r>
      <w:r>
        <w:rPr>
          <w:rFonts w:eastAsia="Times New Roman" w:cs="Times New Roman"/>
          <w:szCs w:val="24"/>
        </w:rPr>
        <w:t>,</w:t>
      </w:r>
      <w:r w:rsidRPr="004D7399">
        <w:rPr>
          <w:rFonts w:eastAsia="Times New Roman" w:cs="Times New Roman"/>
          <w:szCs w:val="24"/>
        </w:rPr>
        <w:t xml:space="preserve"> </w:t>
      </w:r>
      <w:r>
        <w:rPr>
          <w:rFonts w:eastAsia="Times New Roman" w:cs="Times New Roman"/>
          <w:szCs w:val="24"/>
        </w:rPr>
        <w:t>όμως,</w:t>
      </w:r>
      <w:r w:rsidRPr="004D7399">
        <w:rPr>
          <w:rFonts w:eastAsia="Times New Roman" w:cs="Times New Roman"/>
          <w:szCs w:val="24"/>
        </w:rPr>
        <w:t xml:space="preserve"> επιδόματα</w:t>
      </w:r>
      <w:r>
        <w:rPr>
          <w:rFonts w:eastAsia="Times New Roman" w:cs="Times New Roman"/>
          <w:szCs w:val="24"/>
        </w:rPr>
        <w:t>,</w:t>
      </w:r>
      <w:r w:rsidRPr="004D7399">
        <w:rPr>
          <w:rFonts w:eastAsia="Times New Roman" w:cs="Times New Roman"/>
          <w:szCs w:val="24"/>
        </w:rPr>
        <w:t xml:space="preserve"> σκανδαλολογία</w:t>
      </w:r>
      <w:r>
        <w:rPr>
          <w:rFonts w:eastAsia="Times New Roman" w:cs="Times New Roman"/>
          <w:szCs w:val="24"/>
        </w:rPr>
        <w:t>,</w:t>
      </w:r>
      <w:r w:rsidRPr="004D7399">
        <w:rPr>
          <w:rFonts w:eastAsia="Times New Roman" w:cs="Times New Roman"/>
          <w:szCs w:val="24"/>
        </w:rPr>
        <w:t xml:space="preserve"> πόλωση και διχασμός</w:t>
      </w:r>
      <w:r>
        <w:rPr>
          <w:rFonts w:eastAsia="Times New Roman" w:cs="Times New Roman"/>
          <w:szCs w:val="24"/>
        </w:rPr>
        <w:t>. Κλα</w:t>
      </w:r>
      <w:r w:rsidRPr="004D7399">
        <w:rPr>
          <w:rFonts w:eastAsia="Times New Roman" w:cs="Times New Roman"/>
          <w:szCs w:val="24"/>
        </w:rPr>
        <w:t>σική σ</w:t>
      </w:r>
      <w:r w:rsidRPr="004D7399">
        <w:rPr>
          <w:rFonts w:eastAsia="Times New Roman" w:cs="Times New Roman"/>
          <w:szCs w:val="24"/>
        </w:rPr>
        <w:t>υνταγή</w:t>
      </w:r>
      <w:r>
        <w:rPr>
          <w:rFonts w:eastAsia="Times New Roman" w:cs="Times New Roman"/>
          <w:szCs w:val="24"/>
        </w:rPr>
        <w:t>,</w:t>
      </w:r>
      <w:r w:rsidRPr="004D7399">
        <w:rPr>
          <w:rFonts w:eastAsia="Times New Roman" w:cs="Times New Roman"/>
          <w:szCs w:val="24"/>
        </w:rPr>
        <w:t xml:space="preserve"> που εδώ και δεκαετίες ακολουθούσε στον τόπο η συντηρητική παράταξη</w:t>
      </w:r>
      <w:r>
        <w:rPr>
          <w:rFonts w:eastAsia="Times New Roman" w:cs="Times New Roman"/>
          <w:szCs w:val="24"/>
        </w:rPr>
        <w:t>. Τ</w:t>
      </w:r>
      <w:r w:rsidRPr="004D7399">
        <w:rPr>
          <w:rFonts w:eastAsia="Times New Roman" w:cs="Times New Roman"/>
          <w:szCs w:val="24"/>
        </w:rPr>
        <w:t>ώρα τις εφαρμόζει πιστά ο κ</w:t>
      </w:r>
      <w:r>
        <w:rPr>
          <w:rFonts w:eastAsia="Times New Roman" w:cs="Times New Roman"/>
          <w:szCs w:val="24"/>
        </w:rPr>
        <w:t>.</w:t>
      </w:r>
      <w:r w:rsidRPr="004D7399">
        <w:rPr>
          <w:rFonts w:eastAsia="Times New Roman" w:cs="Times New Roman"/>
          <w:szCs w:val="24"/>
        </w:rPr>
        <w:t xml:space="preserve"> Τσίπρας</w:t>
      </w:r>
      <w:r>
        <w:rPr>
          <w:rFonts w:eastAsia="Times New Roman" w:cs="Times New Roman"/>
          <w:szCs w:val="24"/>
        </w:rPr>
        <w:t>. Έ</w:t>
      </w:r>
      <w:r w:rsidRPr="004D7399">
        <w:rPr>
          <w:rFonts w:eastAsia="Times New Roman" w:cs="Times New Roman"/>
          <w:szCs w:val="24"/>
        </w:rPr>
        <w:t xml:space="preserve">χει σταθερά </w:t>
      </w:r>
      <w:r>
        <w:rPr>
          <w:rFonts w:eastAsia="Times New Roman" w:cs="Times New Roman"/>
          <w:szCs w:val="24"/>
        </w:rPr>
        <w:t>πρότυπα</w:t>
      </w:r>
      <w:r w:rsidRPr="004D7399">
        <w:rPr>
          <w:rFonts w:eastAsia="Times New Roman" w:cs="Times New Roman"/>
          <w:szCs w:val="24"/>
        </w:rPr>
        <w:t xml:space="preserve"> στη συντηρητική παράταξη ο κ</w:t>
      </w:r>
      <w:r>
        <w:rPr>
          <w:rFonts w:eastAsia="Times New Roman" w:cs="Times New Roman"/>
          <w:szCs w:val="24"/>
        </w:rPr>
        <w:t>.</w:t>
      </w:r>
      <w:r w:rsidRPr="004D7399">
        <w:rPr>
          <w:rFonts w:eastAsia="Times New Roman" w:cs="Times New Roman"/>
          <w:szCs w:val="24"/>
        </w:rPr>
        <w:t xml:space="preserve"> Τσίπρας και η </w:t>
      </w:r>
      <w:r>
        <w:rPr>
          <w:rFonts w:eastAsia="Times New Roman" w:cs="Times New Roman"/>
          <w:szCs w:val="24"/>
        </w:rPr>
        <w:t>Κ</w:t>
      </w:r>
      <w:r w:rsidRPr="004D7399">
        <w:rPr>
          <w:rFonts w:eastAsia="Times New Roman" w:cs="Times New Roman"/>
          <w:szCs w:val="24"/>
        </w:rPr>
        <w:t>υβέρνησή του</w:t>
      </w:r>
      <w:r>
        <w:rPr>
          <w:rFonts w:eastAsia="Times New Roman" w:cs="Times New Roman"/>
          <w:szCs w:val="24"/>
        </w:rPr>
        <w:t>.</w:t>
      </w:r>
    </w:p>
    <w:p w14:paraId="5FC2FA06"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w:t>
      </w:r>
      <w:r>
        <w:rPr>
          <w:rFonts w:eastAsia="Times New Roman" w:cs="Times New Roman"/>
          <w:szCs w:val="24"/>
        </w:rPr>
        <w:t xml:space="preserve">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5FC2FA07"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Πιο παλιός και από τον παλιό. Δεν </w:t>
      </w:r>
      <w:r w:rsidRPr="004D7399">
        <w:rPr>
          <w:rFonts w:eastAsia="Times New Roman" w:cs="Times New Roman"/>
          <w:szCs w:val="24"/>
        </w:rPr>
        <w:t xml:space="preserve">μπορεί η χώρα να προχωρήσει με τις δεσμεύσεις που </w:t>
      </w:r>
      <w:r>
        <w:rPr>
          <w:rFonts w:eastAsia="Times New Roman" w:cs="Times New Roman"/>
          <w:szCs w:val="24"/>
        </w:rPr>
        <w:t>έ</w:t>
      </w:r>
      <w:r w:rsidRPr="004D7399">
        <w:rPr>
          <w:rFonts w:eastAsia="Times New Roman" w:cs="Times New Roman"/>
          <w:szCs w:val="24"/>
        </w:rPr>
        <w:t>χει αναλάβει ο κ</w:t>
      </w:r>
      <w:r>
        <w:rPr>
          <w:rFonts w:eastAsia="Times New Roman" w:cs="Times New Roman"/>
          <w:szCs w:val="24"/>
        </w:rPr>
        <w:t>. Τσίπρας. Η</w:t>
      </w:r>
      <w:r w:rsidRPr="004D7399">
        <w:rPr>
          <w:rFonts w:eastAsia="Times New Roman" w:cs="Times New Roman"/>
          <w:szCs w:val="24"/>
        </w:rPr>
        <w:t xml:space="preserve"> πολιτική </w:t>
      </w:r>
      <w:r>
        <w:rPr>
          <w:rFonts w:eastAsia="Times New Roman" w:cs="Times New Roman"/>
          <w:szCs w:val="24"/>
        </w:rPr>
        <w:t>των</w:t>
      </w:r>
      <w:r w:rsidRPr="004D7399">
        <w:rPr>
          <w:rFonts w:eastAsia="Times New Roman" w:cs="Times New Roman"/>
          <w:szCs w:val="24"/>
        </w:rPr>
        <w:t xml:space="preserve"> </w:t>
      </w:r>
      <w:r>
        <w:rPr>
          <w:rFonts w:eastAsia="Times New Roman" w:cs="Times New Roman"/>
          <w:szCs w:val="24"/>
        </w:rPr>
        <w:t>«</w:t>
      </w:r>
      <w:r w:rsidRPr="004D7399">
        <w:rPr>
          <w:rFonts w:eastAsia="Times New Roman" w:cs="Times New Roman"/>
          <w:szCs w:val="24"/>
        </w:rPr>
        <w:t>ΣΥΡΙΖΑ</w:t>
      </w:r>
      <w:r>
        <w:rPr>
          <w:rFonts w:eastAsia="Times New Roman" w:cs="Times New Roman"/>
          <w:szCs w:val="24"/>
        </w:rPr>
        <w:t>ΝΕΛ</w:t>
      </w:r>
      <w:r>
        <w:rPr>
          <w:rFonts w:eastAsia="Times New Roman" w:cs="Times New Roman"/>
          <w:szCs w:val="24"/>
        </w:rPr>
        <w:t>»</w:t>
      </w:r>
      <w:r w:rsidRPr="004D7399">
        <w:rPr>
          <w:rFonts w:eastAsia="Times New Roman" w:cs="Times New Roman"/>
          <w:szCs w:val="24"/>
        </w:rPr>
        <w:t xml:space="preserve"> είναι εισιτήριο για νέα αδιέξοδα και αυτό το </w:t>
      </w:r>
      <w:r>
        <w:rPr>
          <w:rFonts w:eastAsia="Times New Roman" w:cs="Times New Roman"/>
          <w:szCs w:val="24"/>
        </w:rPr>
        <w:t>επιβεβαιώνει ο π</w:t>
      </w:r>
      <w:r w:rsidRPr="004D7399">
        <w:rPr>
          <w:rFonts w:eastAsia="Times New Roman" w:cs="Times New Roman"/>
          <w:szCs w:val="24"/>
        </w:rPr>
        <w:t>ροϋπολογισμός</w:t>
      </w:r>
      <w:r>
        <w:rPr>
          <w:rFonts w:eastAsia="Times New Roman" w:cs="Times New Roman"/>
          <w:szCs w:val="24"/>
        </w:rPr>
        <w:t>. Γι’ αυτό κ</w:t>
      </w:r>
      <w:r w:rsidRPr="004D7399">
        <w:rPr>
          <w:rFonts w:eastAsia="Times New Roman" w:cs="Times New Roman"/>
          <w:szCs w:val="24"/>
        </w:rPr>
        <w:t>ι εμείς λέμε σή</w:t>
      </w:r>
      <w:r w:rsidRPr="004D7399">
        <w:rPr>
          <w:rFonts w:eastAsia="Times New Roman" w:cs="Times New Roman"/>
          <w:szCs w:val="24"/>
        </w:rPr>
        <w:t xml:space="preserve">μερα </w:t>
      </w:r>
      <w:r>
        <w:rPr>
          <w:rFonts w:eastAsia="Times New Roman" w:cs="Times New Roman"/>
          <w:szCs w:val="24"/>
        </w:rPr>
        <w:t>«</w:t>
      </w:r>
      <w:r w:rsidRPr="004D7399">
        <w:rPr>
          <w:rFonts w:eastAsia="Times New Roman" w:cs="Times New Roman"/>
          <w:szCs w:val="24"/>
        </w:rPr>
        <w:t>όχι</w:t>
      </w:r>
      <w:r>
        <w:rPr>
          <w:rFonts w:eastAsia="Times New Roman" w:cs="Times New Roman"/>
          <w:szCs w:val="24"/>
        </w:rPr>
        <w:t>»</w:t>
      </w:r>
      <w:r w:rsidRPr="004D7399">
        <w:rPr>
          <w:rFonts w:eastAsia="Times New Roman" w:cs="Times New Roman"/>
          <w:szCs w:val="24"/>
        </w:rPr>
        <w:t xml:space="preserve"> στον </w:t>
      </w:r>
      <w:r>
        <w:rPr>
          <w:rFonts w:eastAsia="Times New Roman" w:cs="Times New Roman"/>
          <w:szCs w:val="24"/>
        </w:rPr>
        <w:t>π</w:t>
      </w:r>
      <w:r w:rsidRPr="004D7399">
        <w:rPr>
          <w:rFonts w:eastAsia="Times New Roman" w:cs="Times New Roman"/>
          <w:szCs w:val="24"/>
        </w:rPr>
        <w:t>ροϋπολογισμό του 2019</w:t>
      </w:r>
      <w:r>
        <w:rPr>
          <w:rFonts w:eastAsia="Times New Roman" w:cs="Times New Roman"/>
          <w:szCs w:val="24"/>
        </w:rPr>
        <w:t>,</w:t>
      </w:r>
      <w:r w:rsidRPr="004D7399">
        <w:rPr>
          <w:rFonts w:eastAsia="Times New Roman" w:cs="Times New Roman"/>
          <w:szCs w:val="24"/>
        </w:rPr>
        <w:t xml:space="preserve"> το</w:t>
      </w:r>
      <w:r>
        <w:rPr>
          <w:rFonts w:eastAsia="Times New Roman" w:cs="Times New Roman"/>
          <w:szCs w:val="24"/>
        </w:rPr>
        <w:t>ν</w:t>
      </w:r>
      <w:r w:rsidRPr="004D7399">
        <w:rPr>
          <w:rFonts w:eastAsia="Times New Roman" w:cs="Times New Roman"/>
          <w:szCs w:val="24"/>
        </w:rPr>
        <w:t xml:space="preserve"> τελευταίο </w:t>
      </w:r>
      <w:r>
        <w:rPr>
          <w:rFonts w:eastAsia="Times New Roman" w:cs="Times New Roman"/>
          <w:szCs w:val="24"/>
        </w:rPr>
        <w:t>π</w:t>
      </w:r>
      <w:r w:rsidRPr="004D7399">
        <w:rPr>
          <w:rFonts w:eastAsia="Times New Roman" w:cs="Times New Roman"/>
          <w:szCs w:val="24"/>
        </w:rPr>
        <w:t xml:space="preserve">ροϋπολογισμό της </w:t>
      </w:r>
      <w:r>
        <w:rPr>
          <w:rFonts w:eastAsia="Times New Roman" w:cs="Times New Roman"/>
          <w:szCs w:val="24"/>
        </w:rPr>
        <w:t>Κ</w:t>
      </w:r>
      <w:r w:rsidRPr="004D7399">
        <w:rPr>
          <w:rFonts w:eastAsia="Times New Roman" w:cs="Times New Roman"/>
          <w:szCs w:val="24"/>
        </w:rPr>
        <w:t xml:space="preserve">υβέρνησης </w:t>
      </w:r>
      <w:r>
        <w:rPr>
          <w:rFonts w:eastAsia="Times New Roman" w:cs="Times New Roman"/>
          <w:szCs w:val="24"/>
        </w:rPr>
        <w:t>ΣΥΡΙΖΑ</w:t>
      </w:r>
      <w:r>
        <w:rPr>
          <w:rFonts w:eastAsia="Times New Roman" w:cs="Times New Roman"/>
          <w:szCs w:val="24"/>
        </w:rPr>
        <w:t xml:space="preserve"> </w:t>
      </w:r>
      <w:r w:rsidRPr="004D7399">
        <w:rPr>
          <w:rFonts w:eastAsia="Times New Roman" w:cs="Times New Roman"/>
          <w:szCs w:val="24"/>
        </w:rPr>
        <w:t>-</w:t>
      </w:r>
      <w:r>
        <w:rPr>
          <w:rFonts w:eastAsia="Times New Roman" w:cs="Times New Roman"/>
          <w:szCs w:val="24"/>
        </w:rPr>
        <w:t xml:space="preserve"> </w:t>
      </w:r>
      <w:r>
        <w:rPr>
          <w:rFonts w:eastAsia="Times New Roman" w:cs="Times New Roman"/>
          <w:szCs w:val="24"/>
        </w:rPr>
        <w:t>ΑΝΕΛ.</w:t>
      </w:r>
    </w:p>
    <w:p w14:paraId="5FC2FA08"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Κ</w:t>
      </w:r>
      <w:r w:rsidRPr="004D7399">
        <w:rPr>
          <w:rFonts w:eastAsia="Times New Roman" w:cs="Times New Roman"/>
          <w:szCs w:val="24"/>
        </w:rPr>
        <w:t>υρίες και κύριοι συνάδελφοι</w:t>
      </w:r>
      <w:r>
        <w:rPr>
          <w:rFonts w:eastAsia="Times New Roman" w:cs="Times New Roman"/>
          <w:szCs w:val="24"/>
        </w:rPr>
        <w:t>,</w:t>
      </w:r>
      <w:r w:rsidRPr="004D7399">
        <w:rPr>
          <w:rFonts w:eastAsia="Times New Roman" w:cs="Times New Roman"/>
          <w:szCs w:val="24"/>
        </w:rPr>
        <w:t xml:space="preserve"> </w:t>
      </w:r>
      <w:r>
        <w:rPr>
          <w:rFonts w:eastAsia="Times New Roman" w:cs="Times New Roman"/>
          <w:szCs w:val="24"/>
        </w:rPr>
        <w:t>λύση βέβαια</w:t>
      </w:r>
      <w:r w:rsidRPr="004D7399">
        <w:rPr>
          <w:rFonts w:eastAsia="Times New Roman" w:cs="Times New Roman"/>
          <w:szCs w:val="24"/>
        </w:rPr>
        <w:t xml:space="preserve"> για τη χώρα δεν είναι η επιστροφή της </w:t>
      </w:r>
      <w:r>
        <w:rPr>
          <w:rFonts w:eastAsia="Times New Roman" w:cs="Times New Roman"/>
          <w:szCs w:val="24"/>
        </w:rPr>
        <w:t>Δ</w:t>
      </w:r>
      <w:r w:rsidRPr="004D7399">
        <w:rPr>
          <w:rFonts w:eastAsia="Times New Roman" w:cs="Times New Roman"/>
          <w:szCs w:val="24"/>
        </w:rPr>
        <w:t>εξιάς</w:t>
      </w:r>
      <w:r>
        <w:rPr>
          <w:rFonts w:eastAsia="Times New Roman" w:cs="Times New Roman"/>
          <w:szCs w:val="24"/>
        </w:rPr>
        <w:t>. Η Νέα Δημοκρατία</w:t>
      </w:r>
      <w:r w:rsidRPr="004D7399">
        <w:rPr>
          <w:rFonts w:eastAsia="Times New Roman" w:cs="Times New Roman"/>
          <w:szCs w:val="24"/>
        </w:rPr>
        <w:t xml:space="preserve"> εκμεταλλεύεται όλη αυτή</w:t>
      </w:r>
      <w:r>
        <w:rPr>
          <w:rFonts w:eastAsia="Times New Roman" w:cs="Times New Roman"/>
          <w:szCs w:val="24"/>
        </w:rPr>
        <w:t>ν</w:t>
      </w:r>
      <w:r w:rsidRPr="004D7399">
        <w:rPr>
          <w:rFonts w:eastAsia="Times New Roman" w:cs="Times New Roman"/>
          <w:szCs w:val="24"/>
        </w:rPr>
        <w:t xml:space="preserve"> την κατάσταση για να επιστρέ</w:t>
      </w:r>
      <w:r w:rsidRPr="004D7399">
        <w:rPr>
          <w:rFonts w:eastAsia="Times New Roman" w:cs="Times New Roman"/>
          <w:szCs w:val="24"/>
        </w:rPr>
        <w:t>ψει στην εξουσία</w:t>
      </w:r>
      <w:r>
        <w:rPr>
          <w:rFonts w:eastAsia="Times New Roman" w:cs="Times New Roman"/>
          <w:szCs w:val="24"/>
        </w:rPr>
        <w:t>.</w:t>
      </w:r>
      <w:r w:rsidRPr="004D7399">
        <w:rPr>
          <w:rFonts w:eastAsia="Times New Roman" w:cs="Times New Roman"/>
          <w:szCs w:val="24"/>
        </w:rPr>
        <w:t xml:space="preserve"> </w:t>
      </w:r>
      <w:r>
        <w:rPr>
          <w:rFonts w:eastAsia="Times New Roman" w:cs="Times New Roman"/>
          <w:szCs w:val="24"/>
        </w:rPr>
        <w:t>Όμως,</w:t>
      </w:r>
      <w:r w:rsidRPr="004D7399">
        <w:rPr>
          <w:rFonts w:eastAsia="Times New Roman" w:cs="Times New Roman"/>
          <w:szCs w:val="24"/>
        </w:rPr>
        <w:t xml:space="preserve"> πιστεύει αλήθεια κάνεις </w:t>
      </w:r>
      <w:r>
        <w:rPr>
          <w:rFonts w:eastAsia="Times New Roman" w:cs="Times New Roman"/>
          <w:szCs w:val="24"/>
        </w:rPr>
        <w:t>σε αυτόν</w:t>
      </w:r>
      <w:r w:rsidRPr="004D7399">
        <w:rPr>
          <w:rFonts w:eastAsia="Times New Roman" w:cs="Times New Roman"/>
          <w:szCs w:val="24"/>
        </w:rPr>
        <w:t xml:space="preserve"> τον τόπο ότι αυτό το κόμμα και αυτά τα στελέχη</w:t>
      </w:r>
      <w:r>
        <w:rPr>
          <w:rFonts w:eastAsia="Times New Roman" w:cs="Times New Roman"/>
          <w:szCs w:val="24"/>
        </w:rPr>
        <w:t>,</w:t>
      </w:r>
      <w:r w:rsidRPr="004D7399">
        <w:rPr>
          <w:rFonts w:eastAsia="Times New Roman" w:cs="Times New Roman"/>
          <w:szCs w:val="24"/>
        </w:rPr>
        <w:t xml:space="preserve"> που δεν έχουν αποκηρύξει την καταστροφική πολιτική του 2</w:t>
      </w:r>
      <w:r>
        <w:rPr>
          <w:rFonts w:eastAsia="Times New Roman" w:cs="Times New Roman"/>
          <w:szCs w:val="24"/>
        </w:rPr>
        <w:t>00</w:t>
      </w:r>
      <w:r w:rsidRPr="004D7399">
        <w:rPr>
          <w:rFonts w:eastAsia="Times New Roman" w:cs="Times New Roman"/>
          <w:szCs w:val="24"/>
        </w:rPr>
        <w:t>4</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2009</w:t>
      </w:r>
      <w:r w:rsidRPr="004D7399">
        <w:rPr>
          <w:rFonts w:eastAsia="Times New Roman" w:cs="Times New Roman"/>
          <w:szCs w:val="24"/>
        </w:rPr>
        <w:t xml:space="preserve"> μπορούν να οδηγήσουν τη χώρα </w:t>
      </w:r>
      <w:r>
        <w:rPr>
          <w:rFonts w:eastAsia="Times New Roman" w:cs="Times New Roman"/>
          <w:szCs w:val="24"/>
        </w:rPr>
        <w:t>σ</w:t>
      </w:r>
      <w:r w:rsidRPr="004D7399">
        <w:rPr>
          <w:rFonts w:eastAsia="Times New Roman" w:cs="Times New Roman"/>
          <w:szCs w:val="24"/>
        </w:rPr>
        <w:t>την έξοδο από την κρίση</w:t>
      </w:r>
      <w:r>
        <w:rPr>
          <w:rFonts w:eastAsia="Times New Roman" w:cs="Times New Roman"/>
          <w:szCs w:val="24"/>
        </w:rPr>
        <w:t>;</w:t>
      </w:r>
    </w:p>
    <w:p w14:paraId="5FC2FA09"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(Χειροκροτήματα από την πτέρυ</w:t>
      </w:r>
      <w:r>
        <w:rPr>
          <w:rFonts w:eastAsia="Times New Roman" w:cs="Times New Roman"/>
          <w:szCs w:val="24"/>
        </w:rPr>
        <w:t>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5FC2FA0A"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Κ</w:t>
      </w:r>
      <w:r w:rsidRPr="004D7399">
        <w:rPr>
          <w:rFonts w:eastAsia="Times New Roman" w:cs="Times New Roman"/>
          <w:szCs w:val="24"/>
        </w:rPr>
        <w:t>αι πολύ περισσότερο</w:t>
      </w:r>
      <w:r>
        <w:rPr>
          <w:rFonts w:eastAsia="Times New Roman" w:cs="Times New Roman"/>
          <w:szCs w:val="24"/>
        </w:rPr>
        <w:t>,</w:t>
      </w:r>
      <w:r w:rsidRPr="004D7399">
        <w:rPr>
          <w:rFonts w:eastAsia="Times New Roman" w:cs="Times New Roman"/>
          <w:szCs w:val="24"/>
        </w:rPr>
        <w:t xml:space="preserve"> όταν ο κ</w:t>
      </w:r>
      <w:r>
        <w:rPr>
          <w:rFonts w:eastAsia="Times New Roman" w:cs="Times New Roman"/>
          <w:szCs w:val="24"/>
        </w:rPr>
        <w:t>.</w:t>
      </w:r>
      <w:r w:rsidRPr="004D7399">
        <w:rPr>
          <w:rFonts w:eastAsia="Times New Roman" w:cs="Times New Roman"/>
          <w:szCs w:val="24"/>
        </w:rPr>
        <w:t xml:space="preserve"> Μητσοτάκης</w:t>
      </w:r>
      <w:r>
        <w:rPr>
          <w:rFonts w:eastAsia="Times New Roman" w:cs="Times New Roman"/>
          <w:szCs w:val="24"/>
        </w:rPr>
        <w:t>,</w:t>
      </w:r>
      <w:r w:rsidRPr="004D7399">
        <w:rPr>
          <w:rFonts w:eastAsia="Times New Roman" w:cs="Times New Roman"/>
          <w:szCs w:val="24"/>
        </w:rPr>
        <w:t xml:space="preserve"> αγκαλιά με το</w:t>
      </w:r>
      <w:r>
        <w:rPr>
          <w:rFonts w:eastAsia="Times New Roman" w:cs="Times New Roman"/>
          <w:szCs w:val="24"/>
        </w:rPr>
        <w:t>ν</w:t>
      </w:r>
      <w:r w:rsidRPr="004D7399">
        <w:rPr>
          <w:rFonts w:eastAsia="Times New Roman" w:cs="Times New Roman"/>
          <w:szCs w:val="24"/>
        </w:rPr>
        <w:t xml:space="preserve"> γνωστό για τη </w:t>
      </w:r>
      <w:r>
        <w:rPr>
          <w:rFonts w:eastAsia="Times New Roman" w:cs="Times New Roman"/>
          <w:szCs w:val="24"/>
        </w:rPr>
        <w:t>«</w:t>
      </w:r>
      <w:r w:rsidRPr="004D7399">
        <w:rPr>
          <w:rFonts w:eastAsia="Times New Roman" w:cs="Times New Roman"/>
          <w:szCs w:val="24"/>
        </w:rPr>
        <w:t>θετική</w:t>
      </w:r>
      <w:r>
        <w:rPr>
          <w:rFonts w:eastAsia="Times New Roman" w:cs="Times New Roman"/>
          <w:szCs w:val="24"/>
        </w:rPr>
        <w:t>»</w:t>
      </w:r>
      <w:r w:rsidRPr="004D7399">
        <w:rPr>
          <w:rFonts w:eastAsia="Times New Roman" w:cs="Times New Roman"/>
          <w:szCs w:val="24"/>
        </w:rPr>
        <w:t xml:space="preserve"> του στάση για τη χώρα μας </w:t>
      </w:r>
      <w:r>
        <w:rPr>
          <w:rFonts w:eastAsia="Times New Roman" w:cs="Times New Roman"/>
          <w:szCs w:val="24"/>
        </w:rPr>
        <w:t xml:space="preserve">κ. Βέμπερ, διακηρύσσει πως </w:t>
      </w:r>
      <w:r w:rsidRPr="004D7399">
        <w:rPr>
          <w:rFonts w:eastAsia="Times New Roman" w:cs="Times New Roman"/>
          <w:szCs w:val="24"/>
        </w:rPr>
        <w:t xml:space="preserve">θα τηρήσει </w:t>
      </w:r>
      <w:r>
        <w:rPr>
          <w:rFonts w:eastAsia="Times New Roman" w:cs="Times New Roman"/>
          <w:szCs w:val="24"/>
        </w:rPr>
        <w:t>πιστά τις δεσμεύσεις που έ</w:t>
      </w:r>
      <w:r w:rsidRPr="004D7399">
        <w:rPr>
          <w:rFonts w:eastAsia="Times New Roman" w:cs="Times New Roman"/>
          <w:szCs w:val="24"/>
        </w:rPr>
        <w:t>χει αναλάβει ο κ</w:t>
      </w:r>
      <w:r>
        <w:rPr>
          <w:rFonts w:eastAsia="Times New Roman" w:cs="Times New Roman"/>
          <w:szCs w:val="24"/>
        </w:rPr>
        <w:t>. Τσίπρας και η Κ</w:t>
      </w:r>
      <w:r w:rsidRPr="004D7399">
        <w:rPr>
          <w:rFonts w:eastAsia="Times New Roman" w:cs="Times New Roman"/>
          <w:szCs w:val="24"/>
        </w:rPr>
        <w:t>υβέρνηση του</w:t>
      </w:r>
      <w:r>
        <w:rPr>
          <w:rFonts w:eastAsia="Times New Roman" w:cs="Times New Roman"/>
          <w:szCs w:val="24"/>
        </w:rPr>
        <w:t>, ό</w:t>
      </w:r>
      <w:r w:rsidRPr="004D7399">
        <w:rPr>
          <w:rFonts w:eastAsia="Times New Roman" w:cs="Times New Roman"/>
          <w:szCs w:val="24"/>
        </w:rPr>
        <w:t xml:space="preserve">ταν </w:t>
      </w:r>
      <w:r>
        <w:rPr>
          <w:rFonts w:eastAsia="Times New Roman" w:cs="Times New Roman"/>
          <w:szCs w:val="24"/>
        </w:rPr>
        <w:t>δηλώνει</w:t>
      </w:r>
      <w:r w:rsidRPr="004D7399">
        <w:rPr>
          <w:rFonts w:eastAsia="Times New Roman" w:cs="Times New Roman"/>
          <w:szCs w:val="24"/>
        </w:rPr>
        <w:t xml:space="preserve"> ξεκάθαρα ότι θα περικόψει εκ νέου τις κοινωνικές δαπάνες</w:t>
      </w:r>
      <w:r>
        <w:rPr>
          <w:rFonts w:eastAsia="Times New Roman" w:cs="Times New Roman"/>
          <w:szCs w:val="24"/>
        </w:rPr>
        <w:t>,</w:t>
      </w:r>
      <w:r w:rsidRPr="004D7399">
        <w:rPr>
          <w:rFonts w:eastAsia="Times New Roman" w:cs="Times New Roman"/>
          <w:szCs w:val="24"/>
        </w:rPr>
        <w:t xml:space="preserve"> όταν δεν καταθέτει κανένα ολοκληρωμένο σχέδιο για την ανάπτυξη</w:t>
      </w:r>
      <w:r>
        <w:rPr>
          <w:rFonts w:eastAsia="Times New Roman" w:cs="Times New Roman"/>
          <w:szCs w:val="24"/>
        </w:rPr>
        <w:t>,</w:t>
      </w:r>
      <w:r w:rsidRPr="004D7399">
        <w:rPr>
          <w:rFonts w:eastAsia="Times New Roman" w:cs="Times New Roman"/>
          <w:szCs w:val="24"/>
        </w:rPr>
        <w:t xml:space="preserve"> αλλά αρκείται μόνο στο να υπόσχεται ελαφρύνσεις για τους λίγους και ισχυρούς</w:t>
      </w:r>
      <w:r>
        <w:rPr>
          <w:rFonts w:eastAsia="Times New Roman" w:cs="Times New Roman"/>
          <w:szCs w:val="24"/>
        </w:rPr>
        <w:t>,</w:t>
      </w:r>
      <w:r w:rsidRPr="004D7399">
        <w:rPr>
          <w:rFonts w:eastAsia="Times New Roman" w:cs="Times New Roman"/>
          <w:szCs w:val="24"/>
        </w:rPr>
        <w:t xml:space="preserve"> όταν </w:t>
      </w:r>
      <w:r>
        <w:rPr>
          <w:rFonts w:eastAsia="Times New Roman" w:cs="Times New Roman"/>
          <w:szCs w:val="24"/>
        </w:rPr>
        <w:t>από</w:t>
      </w:r>
      <w:r w:rsidRPr="004D7399">
        <w:rPr>
          <w:rFonts w:eastAsia="Times New Roman" w:cs="Times New Roman"/>
          <w:szCs w:val="24"/>
        </w:rPr>
        <w:t xml:space="preserve"> τις εξαγγελίες </w:t>
      </w:r>
      <w:r>
        <w:rPr>
          <w:rFonts w:eastAsia="Times New Roman" w:cs="Times New Roman"/>
          <w:szCs w:val="24"/>
        </w:rPr>
        <w:t>τ</w:t>
      </w:r>
      <w:r w:rsidRPr="004D7399">
        <w:rPr>
          <w:rFonts w:eastAsia="Times New Roman" w:cs="Times New Roman"/>
          <w:szCs w:val="24"/>
        </w:rPr>
        <w:t>ου α</w:t>
      </w:r>
      <w:r w:rsidRPr="004D7399">
        <w:rPr>
          <w:rFonts w:eastAsia="Times New Roman" w:cs="Times New Roman"/>
          <w:szCs w:val="24"/>
        </w:rPr>
        <w:t>πουσιάζει η κοινωνική διάσταση και ο σεβασμός στα εργασιακά δικαιώματα</w:t>
      </w:r>
      <w:r>
        <w:rPr>
          <w:rFonts w:eastAsia="Times New Roman" w:cs="Times New Roman"/>
          <w:szCs w:val="24"/>
        </w:rPr>
        <w:t>,</w:t>
      </w:r>
      <w:r w:rsidRPr="004D7399">
        <w:rPr>
          <w:rFonts w:eastAsia="Times New Roman" w:cs="Times New Roman"/>
          <w:szCs w:val="24"/>
        </w:rPr>
        <w:t xml:space="preserve"> όταν </w:t>
      </w:r>
      <w:r>
        <w:rPr>
          <w:rFonts w:eastAsia="Times New Roman" w:cs="Times New Roman"/>
          <w:szCs w:val="24"/>
        </w:rPr>
        <w:t>με τις</w:t>
      </w:r>
      <w:r w:rsidRPr="004D7399">
        <w:rPr>
          <w:rFonts w:eastAsia="Times New Roman" w:cs="Times New Roman"/>
          <w:szCs w:val="24"/>
        </w:rPr>
        <w:t xml:space="preserve"> πρόσφατες εξαγγελίες του </w:t>
      </w:r>
      <w:r>
        <w:rPr>
          <w:rFonts w:eastAsia="Times New Roman" w:cs="Times New Roman"/>
          <w:szCs w:val="24"/>
        </w:rPr>
        <w:t>ακολουθεί</w:t>
      </w:r>
      <w:r w:rsidRPr="004D7399">
        <w:rPr>
          <w:rFonts w:eastAsia="Times New Roman" w:cs="Times New Roman"/>
          <w:szCs w:val="24"/>
        </w:rPr>
        <w:t xml:space="preserve"> και μιμείται τι</w:t>
      </w:r>
      <w:r>
        <w:rPr>
          <w:rFonts w:eastAsia="Times New Roman" w:cs="Times New Roman"/>
          <w:szCs w:val="24"/>
        </w:rPr>
        <w:t>ς επιδοματικές πολιτικές του κ.</w:t>
      </w:r>
      <w:r w:rsidRPr="004D7399">
        <w:rPr>
          <w:rFonts w:eastAsia="Times New Roman" w:cs="Times New Roman"/>
          <w:szCs w:val="24"/>
        </w:rPr>
        <w:t xml:space="preserve"> Τσίπρα</w:t>
      </w:r>
      <w:r>
        <w:rPr>
          <w:rFonts w:eastAsia="Times New Roman" w:cs="Times New Roman"/>
          <w:szCs w:val="24"/>
        </w:rPr>
        <w:t>,</w:t>
      </w:r>
      <w:r w:rsidRPr="004D7399">
        <w:rPr>
          <w:rFonts w:eastAsia="Times New Roman" w:cs="Times New Roman"/>
          <w:szCs w:val="24"/>
        </w:rPr>
        <w:t xml:space="preserve"> </w:t>
      </w:r>
      <w:r>
        <w:rPr>
          <w:rFonts w:eastAsia="Times New Roman" w:cs="Times New Roman"/>
          <w:szCs w:val="24"/>
        </w:rPr>
        <w:t>αντί μιας</w:t>
      </w:r>
      <w:r w:rsidRPr="004D7399">
        <w:rPr>
          <w:rFonts w:eastAsia="Times New Roman" w:cs="Times New Roman"/>
          <w:szCs w:val="24"/>
        </w:rPr>
        <w:t xml:space="preserve"> ολοκληρωμένης πολιτικής</w:t>
      </w:r>
      <w:r>
        <w:rPr>
          <w:rFonts w:eastAsia="Times New Roman" w:cs="Times New Roman"/>
          <w:szCs w:val="24"/>
        </w:rPr>
        <w:t xml:space="preserve"> </w:t>
      </w:r>
      <w:r w:rsidRPr="004D7399">
        <w:rPr>
          <w:rFonts w:eastAsia="Times New Roman" w:cs="Times New Roman"/>
          <w:szCs w:val="24"/>
        </w:rPr>
        <w:t>για την κοινωνική προστασία</w:t>
      </w:r>
      <w:r>
        <w:rPr>
          <w:rFonts w:eastAsia="Times New Roman" w:cs="Times New Roman"/>
          <w:szCs w:val="24"/>
        </w:rPr>
        <w:t xml:space="preserve">. </w:t>
      </w:r>
    </w:p>
    <w:p w14:paraId="5FC2FA0B"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Ο</w:t>
      </w:r>
      <w:r w:rsidRPr="004D7399">
        <w:rPr>
          <w:rFonts w:eastAsia="Times New Roman" w:cs="Times New Roman"/>
          <w:szCs w:val="24"/>
        </w:rPr>
        <w:t xml:space="preserve"> κ</w:t>
      </w:r>
      <w:r>
        <w:rPr>
          <w:rFonts w:eastAsia="Times New Roman" w:cs="Times New Roman"/>
          <w:szCs w:val="24"/>
        </w:rPr>
        <w:t>.</w:t>
      </w:r>
      <w:r w:rsidRPr="004D7399">
        <w:rPr>
          <w:rFonts w:eastAsia="Times New Roman" w:cs="Times New Roman"/>
          <w:szCs w:val="24"/>
        </w:rPr>
        <w:t xml:space="preserve"> Μητσοτάκης στ</w:t>
      </w:r>
      <w:r w:rsidRPr="004D7399">
        <w:rPr>
          <w:rFonts w:eastAsia="Times New Roman" w:cs="Times New Roman"/>
          <w:szCs w:val="24"/>
        </w:rPr>
        <w:t xml:space="preserve">ο </w:t>
      </w:r>
      <w:r>
        <w:rPr>
          <w:rFonts w:eastAsia="Times New Roman" w:cs="Times New Roman"/>
          <w:szCs w:val="24"/>
        </w:rPr>
        <w:t xml:space="preserve">όνομα του νέου </w:t>
      </w:r>
      <w:r w:rsidRPr="004D7399">
        <w:rPr>
          <w:rFonts w:eastAsia="Times New Roman" w:cs="Times New Roman"/>
          <w:szCs w:val="24"/>
        </w:rPr>
        <w:t xml:space="preserve">και φιλελεύθερου έχει επιβιβαστεί στο τρένο της </w:t>
      </w:r>
      <w:r>
        <w:rPr>
          <w:rFonts w:eastAsia="Times New Roman" w:cs="Times New Roman"/>
          <w:szCs w:val="24"/>
        </w:rPr>
        <w:t>δ</w:t>
      </w:r>
      <w:r>
        <w:rPr>
          <w:rFonts w:eastAsia="Times New Roman" w:cs="Times New Roman"/>
          <w:szCs w:val="24"/>
        </w:rPr>
        <w:t xml:space="preserve">εξιάς παλινόρθωσης. </w:t>
      </w:r>
      <w:r w:rsidRPr="004D7399">
        <w:rPr>
          <w:rFonts w:eastAsia="Times New Roman" w:cs="Times New Roman"/>
          <w:szCs w:val="24"/>
        </w:rPr>
        <w:t>Δεν είναι</w:t>
      </w:r>
      <w:r>
        <w:rPr>
          <w:rFonts w:eastAsia="Times New Roman" w:cs="Times New Roman"/>
          <w:szCs w:val="24"/>
        </w:rPr>
        <w:t>,</w:t>
      </w:r>
      <w:r w:rsidRPr="004D7399">
        <w:rPr>
          <w:rFonts w:eastAsia="Times New Roman" w:cs="Times New Roman"/>
          <w:szCs w:val="24"/>
        </w:rPr>
        <w:t xml:space="preserve"> </w:t>
      </w:r>
      <w:r>
        <w:rPr>
          <w:rFonts w:eastAsia="Times New Roman" w:cs="Times New Roman"/>
          <w:szCs w:val="24"/>
        </w:rPr>
        <w:t>όμως,</w:t>
      </w:r>
      <w:r w:rsidRPr="004D7399">
        <w:rPr>
          <w:rFonts w:eastAsia="Times New Roman" w:cs="Times New Roman"/>
          <w:szCs w:val="24"/>
        </w:rPr>
        <w:t xml:space="preserve"> το μέλλον της Ελλάδας μία ανάπτυξη για λίγους</w:t>
      </w:r>
      <w:r>
        <w:rPr>
          <w:rFonts w:eastAsia="Times New Roman" w:cs="Times New Roman"/>
          <w:szCs w:val="24"/>
        </w:rPr>
        <w:t>,</w:t>
      </w:r>
      <w:r w:rsidRPr="004D7399">
        <w:rPr>
          <w:rFonts w:eastAsia="Times New Roman" w:cs="Times New Roman"/>
          <w:szCs w:val="24"/>
        </w:rPr>
        <w:t xml:space="preserve"> με ασύδοτη την αγορά και εξαθλιωμένους εργαζόμενους</w:t>
      </w:r>
      <w:r>
        <w:rPr>
          <w:rFonts w:eastAsia="Times New Roman" w:cs="Times New Roman"/>
          <w:szCs w:val="24"/>
        </w:rPr>
        <w:t>,</w:t>
      </w:r>
      <w:r w:rsidRPr="004D7399">
        <w:rPr>
          <w:rFonts w:eastAsia="Times New Roman" w:cs="Times New Roman"/>
          <w:szCs w:val="24"/>
        </w:rPr>
        <w:t xml:space="preserve"> ούτε η αλαζονεία που φαίνεται ότι είναι διάχυτη από τ</w:t>
      </w:r>
      <w:r w:rsidRPr="004D7399">
        <w:rPr>
          <w:rFonts w:eastAsia="Times New Roman" w:cs="Times New Roman"/>
          <w:szCs w:val="24"/>
        </w:rPr>
        <w:t>ώρα και μόνο με την προοπτική της εξουσίας</w:t>
      </w:r>
      <w:r>
        <w:rPr>
          <w:rFonts w:eastAsia="Times New Roman" w:cs="Times New Roman"/>
          <w:szCs w:val="24"/>
        </w:rPr>
        <w:t>. Χ</w:t>
      </w:r>
      <w:r w:rsidRPr="004D7399">
        <w:rPr>
          <w:rFonts w:eastAsia="Times New Roman" w:cs="Times New Roman"/>
          <w:szCs w:val="24"/>
        </w:rPr>
        <w:t xml:space="preserve">ορεύει </w:t>
      </w:r>
      <w:r>
        <w:rPr>
          <w:rFonts w:eastAsia="Times New Roman" w:cs="Times New Roman"/>
          <w:szCs w:val="24"/>
        </w:rPr>
        <w:t>τ</w:t>
      </w:r>
      <w:r w:rsidRPr="004D7399">
        <w:rPr>
          <w:rFonts w:eastAsia="Times New Roman" w:cs="Times New Roman"/>
          <w:szCs w:val="24"/>
        </w:rPr>
        <w:t>ο τανγκό της πόλωσης με τον κ</w:t>
      </w:r>
      <w:r>
        <w:rPr>
          <w:rFonts w:eastAsia="Times New Roman" w:cs="Times New Roman"/>
          <w:szCs w:val="24"/>
        </w:rPr>
        <w:t>.</w:t>
      </w:r>
      <w:r w:rsidRPr="004D7399">
        <w:rPr>
          <w:rFonts w:eastAsia="Times New Roman" w:cs="Times New Roman"/>
          <w:szCs w:val="24"/>
        </w:rPr>
        <w:t xml:space="preserve"> Τσίπρα και δεν τους ενδιαφέρει αν το ύφος και το ήθος αυτής της αντιπαράθεσης ενισχύει αντικειμενικά τις πιο ακραίες και αντιδραστικές δυνάμεις του τόπου</w:t>
      </w:r>
      <w:r>
        <w:rPr>
          <w:rFonts w:eastAsia="Times New Roman" w:cs="Times New Roman"/>
          <w:szCs w:val="24"/>
        </w:rPr>
        <w:t>. Δ</w:t>
      </w:r>
      <w:r w:rsidRPr="004D7399">
        <w:rPr>
          <w:rFonts w:eastAsia="Times New Roman" w:cs="Times New Roman"/>
          <w:szCs w:val="24"/>
        </w:rPr>
        <w:t>εν τους ενδιαφέρ</w:t>
      </w:r>
      <w:r w:rsidRPr="004D7399">
        <w:rPr>
          <w:rFonts w:eastAsia="Times New Roman" w:cs="Times New Roman"/>
          <w:szCs w:val="24"/>
        </w:rPr>
        <w:t xml:space="preserve">ει </w:t>
      </w:r>
      <w:r>
        <w:rPr>
          <w:rFonts w:eastAsia="Times New Roman" w:cs="Times New Roman"/>
          <w:szCs w:val="24"/>
        </w:rPr>
        <w:t xml:space="preserve">αν </w:t>
      </w:r>
      <w:r w:rsidRPr="004D7399">
        <w:rPr>
          <w:rFonts w:eastAsia="Times New Roman" w:cs="Times New Roman"/>
          <w:szCs w:val="24"/>
        </w:rPr>
        <w:t>η επόμενη μέρα των εκλογών</w:t>
      </w:r>
      <w:r>
        <w:rPr>
          <w:rFonts w:eastAsia="Times New Roman" w:cs="Times New Roman"/>
          <w:szCs w:val="24"/>
        </w:rPr>
        <w:t xml:space="preserve"> δεν</w:t>
      </w:r>
      <w:r w:rsidRPr="004D7399">
        <w:rPr>
          <w:rFonts w:eastAsia="Times New Roman" w:cs="Times New Roman"/>
          <w:szCs w:val="24"/>
        </w:rPr>
        <w:t xml:space="preserve"> θα είναι καθόλου διαφορετική από τη σημερινή</w:t>
      </w:r>
      <w:r>
        <w:rPr>
          <w:rFonts w:eastAsia="Times New Roman" w:cs="Times New Roman"/>
          <w:szCs w:val="24"/>
        </w:rPr>
        <w:t>. Δ</w:t>
      </w:r>
      <w:r w:rsidRPr="004D7399">
        <w:rPr>
          <w:rFonts w:eastAsia="Times New Roman" w:cs="Times New Roman"/>
          <w:szCs w:val="24"/>
        </w:rPr>
        <w:t>εν τους ενδιαφέρουν οι επιπτώσεις από τη δι</w:t>
      </w:r>
      <w:r>
        <w:rPr>
          <w:rFonts w:eastAsia="Times New Roman" w:cs="Times New Roman"/>
          <w:szCs w:val="24"/>
        </w:rPr>
        <w:t>χ</w:t>
      </w:r>
      <w:r w:rsidRPr="004D7399">
        <w:rPr>
          <w:rFonts w:eastAsia="Times New Roman" w:cs="Times New Roman"/>
          <w:szCs w:val="24"/>
        </w:rPr>
        <w:t>αστική πολιτική</w:t>
      </w:r>
      <w:r>
        <w:rPr>
          <w:rFonts w:eastAsia="Times New Roman" w:cs="Times New Roman"/>
          <w:szCs w:val="24"/>
        </w:rPr>
        <w:t>. Πίσω από</w:t>
      </w:r>
      <w:r w:rsidRPr="004D7399">
        <w:rPr>
          <w:rFonts w:eastAsia="Times New Roman" w:cs="Times New Roman"/>
          <w:szCs w:val="24"/>
        </w:rPr>
        <w:t xml:space="preserve"> όλους αυτούς τους επιφανειακούς καυγάδες</w:t>
      </w:r>
      <w:r>
        <w:rPr>
          <w:rFonts w:eastAsia="Times New Roman" w:cs="Times New Roman"/>
          <w:szCs w:val="24"/>
        </w:rPr>
        <w:t>,</w:t>
      </w:r>
      <w:r w:rsidRPr="004D7399">
        <w:rPr>
          <w:rFonts w:eastAsia="Times New Roman" w:cs="Times New Roman"/>
          <w:szCs w:val="24"/>
        </w:rPr>
        <w:t xml:space="preserve"> τελικά</w:t>
      </w:r>
      <w:r>
        <w:rPr>
          <w:rFonts w:eastAsia="Times New Roman" w:cs="Times New Roman"/>
          <w:szCs w:val="24"/>
        </w:rPr>
        <w:t>,</w:t>
      </w:r>
      <w:r w:rsidRPr="004D7399">
        <w:rPr>
          <w:rFonts w:eastAsia="Times New Roman" w:cs="Times New Roman"/>
          <w:szCs w:val="24"/>
        </w:rPr>
        <w:t xml:space="preserve"> μοιάζουν</w:t>
      </w:r>
      <w:r>
        <w:rPr>
          <w:rFonts w:eastAsia="Times New Roman" w:cs="Times New Roman"/>
          <w:szCs w:val="24"/>
        </w:rPr>
        <w:t xml:space="preserve"> πάρα</w:t>
      </w:r>
      <w:r w:rsidRPr="004D7399">
        <w:rPr>
          <w:rFonts w:eastAsia="Times New Roman" w:cs="Times New Roman"/>
          <w:szCs w:val="24"/>
        </w:rPr>
        <w:t xml:space="preserve"> πολύ</w:t>
      </w:r>
      <w:r>
        <w:rPr>
          <w:rFonts w:eastAsia="Times New Roman" w:cs="Times New Roman"/>
          <w:szCs w:val="24"/>
        </w:rPr>
        <w:t>.</w:t>
      </w:r>
    </w:p>
    <w:p w14:paraId="5FC2FA0C"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Π</w:t>
      </w:r>
      <w:r w:rsidRPr="004D7399">
        <w:rPr>
          <w:rFonts w:eastAsia="Times New Roman" w:cs="Times New Roman"/>
          <w:szCs w:val="24"/>
        </w:rPr>
        <w:t xml:space="preserve">αρακολουθούμε όλες αυτές τις μέρες μπροστά στα μάτια </w:t>
      </w:r>
      <w:r>
        <w:rPr>
          <w:rFonts w:eastAsia="Times New Roman" w:cs="Times New Roman"/>
          <w:szCs w:val="24"/>
        </w:rPr>
        <w:t>μας</w:t>
      </w:r>
      <w:r w:rsidRPr="004D7399">
        <w:rPr>
          <w:rFonts w:eastAsia="Times New Roman" w:cs="Times New Roman"/>
          <w:szCs w:val="24"/>
        </w:rPr>
        <w:t xml:space="preserve"> το μεγάλο αλισβερίσι</w:t>
      </w:r>
      <w:r>
        <w:rPr>
          <w:rFonts w:eastAsia="Times New Roman" w:cs="Times New Roman"/>
          <w:szCs w:val="24"/>
        </w:rPr>
        <w:t>. ΣΥΡΙΖΑ και Νέα Δημοκρατία</w:t>
      </w:r>
      <w:r w:rsidRPr="004D7399">
        <w:rPr>
          <w:rFonts w:eastAsia="Times New Roman" w:cs="Times New Roman"/>
          <w:szCs w:val="24"/>
        </w:rPr>
        <w:t xml:space="preserve"> αναζητ</w:t>
      </w:r>
      <w:r>
        <w:rPr>
          <w:rFonts w:eastAsia="Times New Roman" w:cs="Times New Roman"/>
          <w:szCs w:val="24"/>
        </w:rPr>
        <w:t>ούν</w:t>
      </w:r>
      <w:r w:rsidRPr="004D7399">
        <w:rPr>
          <w:rFonts w:eastAsia="Times New Roman" w:cs="Times New Roman"/>
          <w:szCs w:val="24"/>
        </w:rPr>
        <w:t xml:space="preserve"> απεγνωσμένα πρόθυμο</w:t>
      </w:r>
      <w:r>
        <w:rPr>
          <w:rFonts w:eastAsia="Times New Roman" w:cs="Times New Roman"/>
          <w:szCs w:val="24"/>
        </w:rPr>
        <w:t>υ</w:t>
      </w:r>
      <w:r w:rsidRPr="004D7399">
        <w:rPr>
          <w:rFonts w:eastAsia="Times New Roman" w:cs="Times New Roman"/>
          <w:szCs w:val="24"/>
        </w:rPr>
        <w:t xml:space="preserve">ς </w:t>
      </w:r>
      <w:r>
        <w:rPr>
          <w:rFonts w:eastAsia="Times New Roman" w:cs="Times New Roman"/>
          <w:szCs w:val="24"/>
        </w:rPr>
        <w:t>Β</w:t>
      </w:r>
      <w:r w:rsidRPr="004D7399">
        <w:rPr>
          <w:rFonts w:eastAsia="Times New Roman" w:cs="Times New Roman"/>
          <w:szCs w:val="24"/>
        </w:rPr>
        <w:t>ουλευτές</w:t>
      </w:r>
      <w:r>
        <w:rPr>
          <w:rFonts w:eastAsia="Times New Roman" w:cs="Times New Roman"/>
          <w:szCs w:val="24"/>
        </w:rPr>
        <w:t>,</w:t>
      </w:r>
      <w:r w:rsidRPr="004D7399">
        <w:rPr>
          <w:rFonts w:eastAsia="Times New Roman" w:cs="Times New Roman"/>
          <w:szCs w:val="24"/>
        </w:rPr>
        <w:t xml:space="preserve"> για να εξασφαλίσουν ένα </w:t>
      </w:r>
      <w:r>
        <w:rPr>
          <w:rFonts w:eastAsia="Times New Roman" w:cs="Times New Roman"/>
          <w:szCs w:val="24"/>
        </w:rPr>
        <w:t>«</w:t>
      </w:r>
      <w:r w:rsidRPr="004D7399">
        <w:rPr>
          <w:rFonts w:eastAsia="Times New Roman" w:cs="Times New Roman"/>
          <w:szCs w:val="24"/>
        </w:rPr>
        <w:t>ναι</w:t>
      </w:r>
      <w:r>
        <w:rPr>
          <w:rFonts w:eastAsia="Times New Roman" w:cs="Times New Roman"/>
          <w:szCs w:val="24"/>
        </w:rPr>
        <w:t>»</w:t>
      </w:r>
      <w:r w:rsidRPr="004D7399">
        <w:rPr>
          <w:rFonts w:eastAsia="Times New Roman" w:cs="Times New Roman"/>
          <w:szCs w:val="24"/>
        </w:rPr>
        <w:t xml:space="preserve"> ή ένα </w:t>
      </w:r>
      <w:r>
        <w:rPr>
          <w:rFonts w:eastAsia="Times New Roman" w:cs="Times New Roman"/>
          <w:szCs w:val="24"/>
        </w:rPr>
        <w:t>«</w:t>
      </w:r>
      <w:r w:rsidRPr="004D7399">
        <w:rPr>
          <w:rFonts w:eastAsia="Times New Roman" w:cs="Times New Roman"/>
          <w:szCs w:val="24"/>
        </w:rPr>
        <w:t>όχι</w:t>
      </w:r>
      <w:r>
        <w:rPr>
          <w:rFonts w:eastAsia="Times New Roman" w:cs="Times New Roman"/>
          <w:szCs w:val="24"/>
        </w:rPr>
        <w:t>»</w:t>
      </w:r>
      <w:r w:rsidRPr="004D7399">
        <w:rPr>
          <w:rFonts w:eastAsia="Times New Roman" w:cs="Times New Roman"/>
          <w:szCs w:val="24"/>
        </w:rPr>
        <w:t xml:space="preserve"> για τη </w:t>
      </w:r>
      <w:r>
        <w:rPr>
          <w:rFonts w:eastAsia="Times New Roman" w:cs="Times New Roman"/>
          <w:szCs w:val="24"/>
        </w:rPr>
        <w:t>Σ</w:t>
      </w:r>
      <w:r w:rsidRPr="004D7399">
        <w:rPr>
          <w:rFonts w:eastAsia="Times New Roman" w:cs="Times New Roman"/>
          <w:szCs w:val="24"/>
        </w:rPr>
        <w:t>υμφωνία των Πρεσπών</w:t>
      </w:r>
      <w:r>
        <w:rPr>
          <w:rFonts w:eastAsia="Times New Roman" w:cs="Times New Roman"/>
          <w:szCs w:val="24"/>
        </w:rPr>
        <w:t>. Α</w:t>
      </w:r>
      <w:r w:rsidRPr="004D7399">
        <w:rPr>
          <w:rFonts w:eastAsia="Times New Roman" w:cs="Times New Roman"/>
          <w:szCs w:val="24"/>
        </w:rPr>
        <w:t xml:space="preserve">πό το 2010 </w:t>
      </w:r>
      <w:r>
        <w:rPr>
          <w:rFonts w:eastAsia="Times New Roman" w:cs="Times New Roman"/>
          <w:szCs w:val="24"/>
        </w:rPr>
        <w:t>όμως,</w:t>
      </w:r>
      <w:r w:rsidRPr="004D7399">
        <w:rPr>
          <w:rFonts w:eastAsia="Times New Roman" w:cs="Times New Roman"/>
          <w:szCs w:val="24"/>
        </w:rPr>
        <w:t xml:space="preserve"> </w:t>
      </w:r>
      <w:r>
        <w:rPr>
          <w:rFonts w:eastAsia="Times New Roman" w:cs="Times New Roman"/>
          <w:szCs w:val="24"/>
        </w:rPr>
        <w:t>κυρίες</w:t>
      </w:r>
      <w:r w:rsidRPr="004D7399">
        <w:rPr>
          <w:rFonts w:eastAsia="Times New Roman" w:cs="Times New Roman"/>
          <w:szCs w:val="24"/>
        </w:rPr>
        <w:t xml:space="preserve"> και κύριοι σ</w:t>
      </w:r>
      <w:r w:rsidRPr="004D7399">
        <w:rPr>
          <w:rFonts w:eastAsia="Times New Roman" w:cs="Times New Roman"/>
          <w:szCs w:val="24"/>
        </w:rPr>
        <w:t>υνάδελφοι</w:t>
      </w:r>
      <w:r>
        <w:rPr>
          <w:rFonts w:eastAsia="Times New Roman" w:cs="Times New Roman"/>
          <w:szCs w:val="24"/>
        </w:rPr>
        <w:t>,</w:t>
      </w:r>
      <w:r w:rsidRPr="004D7399">
        <w:rPr>
          <w:rFonts w:eastAsia="Times New Roman" w:cs="Times New Roman"/>
          <w:szCs w:val="24"/>
        </w:rPr>
        <w:t xml:space="preserve"> η χώρα με ευθύνη του ΣΥΡΙΖΑ και της Νέας Δημοκρατίας</w:t>
      </w:r>
      <w:r>
        <w:rPr>
          <w:rFonts w:eastAsia="Times New Roman" w:cs="Times New Roman"/>
          <w:szCs w:val="24"/>
        </w:rPr>
        <w:t>,</w:t>
      </w:r>
      <w:r w:rsidRPr="004D7399">
        <w:rPr>
          <w:rFonts w:eastAsia="Times New Roman" w:cs="Times New Roman"/>
          <w:szCs w:val="24"/>
        </w:rPr>
        <w:t xml:space="preserve"> που επέλεξαν την πόλωση και το διχασμό</w:t>
      </w:r>
      <w:r>
        <w:rPr>
          <w:rFonts w:eastAsia="Times New Roman" w:cs="Times New Roman"/>
          <w:szCs w:val="24"/>
        </w:rPr>
        <w:t>,</w:t>
      </w:r>
      <w:r w:rsidRPr="004D7399">
        <w:rPr>
          <w:rFonts w:eastAsia="Times New Roman" w:cs="Times New Roman"/>
          <w:szCs w:val="24"/>
        </w:rPr>
        <w:t xml:space="preserve"> πλήρωσε </w:t>
      </w:r>
      <w:r>
        <w:rPr>
          <w:rFonts w:eastAsia="Times New Roman" w:cs="Times New Roman"/>
          <w:szCs w:val="24"/>
        </w:rPr>
        <w:t>τρία μνημόνια. Ο</w:t>
      </w:r>
      <w:r w:rsidRPr="004D7399">
        <w:rPr>
          <w:rFonts w:eastAsia="Times New Roman" w:cs="Times New Roman"/>
          <w:szCs w:val="24"/>
        </w:rPr>
        <w:t>κτώ χρόν</w:t>
      </w:r>
      <w:r>
        <w:rPr>
          <w:rFonts w:eastAsia="Times New Roman" w:cs="Times New Roman"/>
          <w:szCs w:val="24"/>
        </w:rPr>
        <w:t>ια</w:t>
      </w:r>
      <w:r w:rsidRPr="004D7399">
        <w:rPr>
          <w:rFonts w:eastAsia="Times New Roman" w:cs="Times New Roman"/>
          <w:szCs w:val="24"/>
        </w:rPr>
        <w:t xml:space="preserve"> μετά συνεχίζου</w:t>
      </w:r>
      <w:r>
        <w:rPr>
          <w:rFonts w:eastAsia="Times New Roman" w:cs="Times New Roman"/>
          <w:szCs w:val="24"/>
        </w:rPr>
        <w:t>ν</w:t>
      </w:r>
      <w:r w:rsidRPr="004D7399">
        <w:rPr>
          <w:rFonts w:eastAsia="Times New Roman" w:cs="Times New Roman"/>
          <w:szCs w:val="24"/>
        </w:rPr>
        <w:t xml:space="preserve"> ακριβώς με τα ίδια μυαλά</w:t>
      </w:r>
      <w:r>
        <w:rPr>
          <w:rFonts w:eastAsia="Times New Roman" w:cs="Times New Roman"/>
          <w:szCs w:val="24"/>
        </w:rPr>
        <w:t>. Με το «φ</w:t>
      </w:r>
      <w:r w:rsidRPr="004D7399">
        <w:rPr>
          <w:rFonts w:eastAsia="Times New Roman" w:cs="Times New Roman"/>
          <w:szCs w:val="24"/>
        </w:rPr>
        <w:t>ύγε εσύ</w:t>
      </w:r>
      <w:r>
        <w:rPr>
          <w:rFonts w:eastAsia="Times New Roman" w:cs="Times New Roman"/>
          <w:szCs w:val="24"/>
        </w:rPr>
        <w:t>»,</w:t>
      </w:r>
      <w:r w:rsidRPr="004D7399">
        <w:rPr>
          <w:rFonts w:eastAsia="Times New Roman" w:cs="Times New Roman"/>
          <w:szCs w:val="24"/>
        </w:rPr>
        <w:t xml:space="preserve"> </w:t>
      </w:r>
      <w:r>
        <w:rPr>
          <w:rFonts w:eastAsia="Times New Roman" w:cs="Times New Roman"/>
          <w:szCs w:val="24"/>
        </w:rPr>
        <w:t>όμως,</w:t>
      </w:r>
      <w:r w:rsidRPr="004D7399">
        <w:rPr>
          <w:rFonts w:eastAsia="Times New Roman" w:cs="Times New Roman"/>
          <w:szCs w:val="24"/>
        </w:rPr>
        <w:t xml:space="preserve"> </w:t>
      </w:r>
      <w:r>
        <w:rPr>
          <w:rFonts w:eastAsia="Times New Roman" w:cs="Times New Roman"/>
          <w:szCs w:val="24"/>
        </w:rPr>
        <w:t>«</w:t>
      </w:r>
      <w:r w:rsidRPr="004D7399">
        <w:rPr>
          <w:rFonts w:eastAsia="Times New Roman" w:cs="Times New Roman"/>
          <w:szCs w:val="24"/>
        </w:rPr>
        <w:t>να έρθω εγώ</w:t>
      </w:r>
      <w:r>
        <w:rPr>
          <w:rFonts w:eastAsia="Times New Roman" w:cs="Times New Roman"/>
          <w:szCs w:val="24"/>
        </w:rPr>
        <w:t>, να γίνω Π</w:t>
      </w:r>
      <w:r w:rsidRPr="004D7399">
        <w:rPr>
          <w:rFonts w:eastAsia="Times New Roman" w:cs="Times New Roman"/>
          <w:szCs w:val="24"/>
        </w:rPr>
        <w:t>ρωθυπουργός και δεν πειράζε</w:t>
      </w:r>
      <w:r w:rsidRPr="004D7399">
        <w:rPr>
          <w:rFonts w:eastAsia="Times New Roman" w:cs="Times New Roman"/>
          <w:szCs w:val="24"/>
        </w:rPr>
        <w:t xml:space="preserve">ι </w:t>
      </w:r>
      <w:r>
        <w:rPr>
          <w:rFonts w:eastAsia="Times New Roman" w:cs="Times New Roman"/>
          <w:szCs w:val="24"/>
        </w:rPr>
        <w:t>να είσαι εσύ</w:t>
      </w:r>
      <w:r w:rsidRPr="004D7399">
        <w:rPr>
          <w:rFonts w:eastAsia="Times New Roman" w:cs="Times New Roman"/>
          <w:szCs w:val="24"/>
        </w:rPr>
        <w:t xml:space="preserve"> απέναντι στις πλατείες και να </w:t>
      </w:r>
      <w:r>
        <w:rPr>
          <w:rFonts w:eastAsia="Times New Roman" w:cs="Times New Roman"/>
          <w:szCs w:val="24"/>
        </w:rPr>
        <w:t xml:space="preserve">πετροβολάς </w:t>
      </w:r>
      <w:r w:rsidRPr="004D7399">
        <w:rPr>
          <w:rFonts w:eastAsia="Times New Roman" w:cs="Times New Roman"/>
          <w:szCs w:val="24"/>
        </w:rPr>
        <w:t xml:space="preserve">την </w:t>
      </w:r>
      <w:r>
        <w:rPr>
          <w:rFonts w:eastAsia="Times New Roman" w:cs="Times New Roman"/>
          <w:szCs w:val="24"/>
        </w:rPr>
        <w:t>ε</w:t>
      </w:r>
      <w:r w:rsidRPr="004D7399">
        <w:rPr>
          <w:rFonts w:eastAsia="Times New Roman" w:cs="Times New Roman"/>
          <w:szCs w:val="24"/>
        </w:rPr>
        <w:t>θνική προσπάθεια</w:t>
      </w:r>
      <w:r>
        <w:rPr>
          <w:rFonts w:eastAsia="Times New Roman" w:cs="Times New Roman"/>
          <w:szCs w:val="24"/>
        </w:rPr>
        <w:t>» οδηγούμαστε σε νέο</w:t>
      </w:r>
      <w:r w:rsidRPr="004D7399">
        <w:rPr>
          <w:rFonts w:eastAsia="Times New Roman" w:cs="Times New Roman"/>
          <w:szCs w:val="24"/>
        </w:rPr>
        <w:t xml:space="preserve"> αδιέξοδο που θα το πληρώσει ο τόπος με </w:t>
      </w:r>
      <w:r>
        <w:rPr>
          <w:rFonts w:eastAsia="Times New Roman" w:cs="Times New Roman"/>
          <w:szCs w:val="24"/>
        </w:rPr>
        <w:t>τέταρτο</w:t>
      </w:r>
      <w:r w:rsidRPr="004D7399">
        <w:rPr>
          <w:rFonts w:eastAsia="Times New Roman" w:cs="Times New Roman"/>
          <w:szCs w:val="24"/>
        </w:rPr>
        <w:t xml:space="preserve"> κανονικό μνημόνιο αυτή τη φορά και α</w:t>
      </w:r>
      <w:r>
        <w:rPr>
          <w:rFonts w:eastAsia="Times New Roman" w:cs="Times New Roman"/>
          <w:szCs w:val="24"/>
        </w:rPr>
        <w:t>υτό είναι το μεγάλο δ</w:t>
      </w:r>
      <w:r w:rsidRPr="004D7399">
        <w:rPr>
          <w:rFonts w:eastAsia="Times New Roman" w:cs="Times New Roman"/>
          <w:szCs w:val="24"/>
        </w:rPr>
        <w:t>ίλημμα των εκλογών που έρχονται</w:t>
      </w:r>
      <w:r>
        <w:rPr>
          <w:rFonts w:eastAsia="Times New Roman" w:cs="Times New Roman"/>
          <w:szCs w:val="24"/>
        </w:rPr>
        <w:t>.</w:t>
      </w:r>
    </w:p>
    <w:p w14:paraId="5FC2FA0D"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(Χειροκροτήματα από τ</w:t>
      </w:r>
      <w:r>
        <w:rPr>
          <w:rFonts w:eastAsia="Times New Roman" w:cs="Times New Roman"/>
          <w:szCs w:val="24"/>
        </w:rPr>
        <w:t>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5FC2FA0E"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Χρειάζεται </w:t>
      </w:r>
      <w:r w:rsidRPr="004D7399">
        <w:rPr>
          <w:rFonts w:eastAsia="Times New Roman" w:cs="Times New Roman"/>
          <w:szCs w:val="24"/>
        </w:rPr>
        <w:t>πολιτική ανατροπή</w:t>
      </w:r>
      <w:r>
        <w:rPr>
          <w:rFonts w:eastAsia="Times New Roman" w:cs="Times New Roman"/>
          <w:szCs w:val="24"/>
        </w:rPr>
        <w:t>: μία π</w:t>
      </w:r>
      <w:r w:rsidRPr="004D7399">
        <w:rPr>
          <w:rFonts w:eastAsia="Times New Roman" w:cs="Times New Roman"/>
          <w:szCs w:val="24"/>
        </w:rPr>
        <w:t>ροοδευτική αλλαγή με εθνικές προτεραιότητες</w:t>
      </w:r>
      <w:r>
        <w:rPr>
          <w:rFonts w:eastAsia="Times New Roman" w:cs="Times New Roman"/>
          <w:szCs w:val="24"/>
        </w:rPr>
        <w:t>,</w:t>
      </w:r>
      <w:r w:rsidRPr="004D7399">
        <w:rPr>
          <w:rFonts w:eastAsia="Times New Roman" w:cs="Times New Roman"/>
          <w:szCs w:val="24"/>
        </w:rPr>
        <w:t xml:space="preserve"> με </w:t>
      </w:r>
      <w:r>
        <w:rPr>
          <w:rFonts w:eastAsia="Times New Roman" w:cs="Times New Roman"/>
          <w:szCs w:val="24"/>
        </w:rPr>
        <w:t>έ</w:t>
      </w:r>
      <w:r w:rsidRPr="004D7399">
        <w:rPr>
          <w:rFonts w:eastAsia="Times New Roman" w:cs="Times New Roman"/>
          <w:szCs w:val="24"/>
        </w:rPr>
        <w:t>μπνευση</w:t>
      </w:r>
      <w:r>
        <w:rPr>
          <w:rFonts w:eastAsia="Times New Roman" w:cs="Times New Roman"/>
          <w:szCs w:val="24"/>
        </w:rPr>
        <w:t>,</w:t>
      </w:r>
      <w:r w:rsidRPr="004D7399">
        <w:rPr>
          <w:rFonts w:eastAsia="Times New Roman" w:cs="Times New Roman"/>
          <w:szCs w:val="24"/>
        </w:rPr>
        <w:t xml:space="preserve"> με γνώση και με σχέδιο και αυτή είναι η </w:t>
      </w:r>
      <w:r>
        <w:rPr>
          <w:rFonts w:eastAsia="Times New Roman" w:cs="Times New Roman"/>
          <w:szCs w:val="24"/>
        </w:rPr>
        <w:t>κληρονομιά</w:t>
      </w:r>
      <w:r w:rsidRPr="004D7399">
        <w:rPr>
          <w:rFonts w:eastAsia="Times New Roman" w:cs="Times New Roman"/>
          <w:szCs w:val="24"/>
        </w:rPr>
        <w:t xml:space="preserve"> της δικής μας παράταξης</w:t>
      </w:r>
      <w:r>
        <w:rPr>
          <w:rFonts w:eastAsia="Times New Roman" w:cs="Times New Roman"/>
          <w:szCs w:val="24"/>
        </w:rPr>
        <w:t>. Θα το πετύχουμε αυτό</w:t>
      </w:r>
      <w:r w:rsidRPr="004D7399">
        <w:rPr>
          <w:rFonts w:eastAsia="Times New Roman" w:cs="Times New Roman"/>
          <w:szCs w:val="24"/>
        </w:rPr>
        <w:t xml:space="preserve"> με την καθοριστική ενίσχυση του </w:t>
      </w:r>
      <w:r>
        <w:rPr>
          <w:rFonts w:eastAsia="Times New Roman" w:cs="Times New Roman"/>
          <w:szCs w:val="24"/>
        </w:rPr>
        <w:t>Κ</w:t>
      </w:r>
      <w:r w:rsidRPr="004D7399">
        <w:rPr>
          <w:rFonts w:eastAsia="Times New Roman" w:cs="Times New Roman"/>
          <w:szCs w:val="24"/>
        </w:rPr>
        <w:t xml:space="preserve">ινήματος </w:t>
      </w:r>
      <w:r>
        <w:rPr>
          <w:rFonts w:eastAsia="Times New Roman" w:cs="Times New Roman"/>
          <w:szCs w:val="24"/>
        </w:rPr>
        <w:t>Α</w:t>
      </w:r>
      <w:r w:rsidRPr="004D7399">
        <w:rPr>
          <w:rFonts w:eastAsia="Times New Roman" w:cs="Times New Roman"/>
          <w:szCs w:val="24"/>
        </w:rPr>
        <w:t>λλαγής</w:t>
      </w:r>
      <w:r>
        <w:rPr>
          <w:rFonts w:eastAsia="Times New Roman" w:cs="Times New Roman"/>
          <w:szCs w:val="24"/>
        </w:rPr>
        <w:t>. Διότι</w:t>
      </w:r>
      <w:r w:rsidRPr="004D7399">
        <w:rPr>
          <w:rFonts w:eastAsia="Times New Roman" w:cs="Times New Roman"/>
          <w:szCs w:val="24"/>
        </w:rPr>
        <w:t xml:space="preserve"> η μοίρα για την Ελλάδα δεν μπορεί να είναι </w:t>
      </w:r>
      <w:r>
        <w:rPr>
          <w:rFonts w:eastAsia="Times New Roman" w:cs="Times New Roman"/>
          <w:szCs w:val="24"/>
        </w:rPr>
        <w:t xml:space="preserve">ή </w:t>
      </w:r>
      <w:r w:rsidRPr="004D7399">
        <w:rPr>
          <w:rFonts w:eastAsia="Times New Roman" w:cs="Times New Roman"/>
          <w:szCs w:val="24"/>
        </w:rPr>
        <w:t>η μιζέρια του κ</w:t>
      </w:r>
      <w:r>
        <w:rPr>
          <w:rFonts w:eastAsia="Times New Roman" w:cs="Times New Roman"/>
          <w:szCs w:val="24"/>
        </w:rPr>
        <w:t>.</w:t>
      </w:r>
      <w:r w:rsidRPr="004D7399">
        <w:rPr>
          <w:rFonts w:eastAsia="Times New Roman" w:cs="Times New Roman"/>
          <w:szCs w:val="24"/>
        </w:rPr>
        <w:t xml:space="preserve"> Τσίπρα </w:t>
      </w:r>
      <w:r>
        <w:rPr>
          <w:rFonts w:eastAsia="Times New Roman" w:cs="Times New Roman"/>
          <w:szCs w:val="24"/>
        </w:rPr>
        <w:t xml:space="preserve">ή το </w:t>
      </w:r>
      <w:r w:rsidRPr="004D7399">
        <w:rPr>
          <w:rFonts w:eastAsia="Times New Roman" w:cs="Times New Roman"/>
          <w:szCs w:val="24"/>
        </w:rPr>
        <w:t>άλμα στο κενό</w:t>
      </w:r>
      <w:r>
        <w:rPr>
          <w:rFonts w:eastAsia="Times New Roman" w:cs="Times New Roman"/>
          <w:szCs w:val="24"/>
        </w:rPr>
        <w:t>,</w:t>
      </w:r>
      <w:r w:rsidRPr="004D7399">
        <w:rPr>
          <w:rFonts w:eastAsia="Times New Roman" w:cs="Times New Roman"/>
          <w:szCs w:val="24"/>
        </w:rPr>
        <w:t xml:space="preserve"> βορά στις αγορές και στην ασυδοσία</w:t>
      </w:r>
      <w:r>
        <w:rPr>
          <w:rFonts w:eastAsia="Times New Roman" w:cs="Times New Roman"/>
          <w:szCs w:val="24"/>
        </w:rPr>
        <w:t>,</w:t>
      </w:r>
      <w:r w:rsidRPr="004D7399">
        <w:rPr>
          <w:rFonts w:eastAsia="Times New Roman" w:cs="Times New Roman"/>
          <w:szCs w:val="24"/>
        </w:rPr>
        <w:t xml:space="preserve"> που προτείνει ο κ</w:t>
      </w:r>
      <w:r>
        <w:rPr>
          <w:rFonts w:eastAsia="Times New Roman" w:cs="Times New Roman"/>
          <w:szCs w:val="24"/>
        </w:rPr>
        <w:t>.</w:t>
      </w:r>
      <w:r w:rsidRPr="004D7399">
        <w:rPr>
          <w:rFonts w:eastAsia="Times New Roman" w:cs="Times New Roman"/>
          <w:szCs w:val="24"/>
        </w:rPr>
        <w:t xml:space="preserve"> Μητσοτάκης</w:t>
      </w:r>
      <w:r>
        <w:rPr>
          <w:rFonts w:eastAsia="Times New Roman" w:cs="Times New Roman"/>
          <w:szCs w:val="24"/>
        </w:rPr>
        <w:t>. Δ</w:t>
      </w:r>
      <w:r w:rsidRPr="004D7399">
        <w:rPr>
          <w:rFonts w:eastAsia="Times New Roman" w:cs="Times New Roman"/>
          <w:szCs w:val="24"/>
        </w:rPr>
        <w:t xml:space="preserve">εν αξίζει αυτό το μέλλον </w:t>
      </w:r>
      <w:r>
        <w:rPr>
          <w:rFonts w:eastAsia="Times New Roman" w:cs="Times New Roman"/>
          <w:szCs w:val="24"/>
        </w:rPr>
        <w:t>σ</w:t>
      </w:r>
      <w:r w:rsidRPr="004D7399">
        <w:rPr>
          <w:rFonts w:eastAsia="Times New Roman" w:cs="Times New Roman"/>
          <w:szCs w:val="24"/>
        </w:rPr>
        <w:t>τους Έλληνες πο</w:t>
      </w:r>
      <w:r w:rsidRPr="004D7399">
        <w:rPr>
          <w:rFonts w:eastAsia="Times New Roman" w:cs="Times New Roman"/>
          <w:szCs w:val="24"/>
        </w:rPr>
        <w:t>λίτες</w:t>
      </w:r>
      <w:r>
        <w:rPr>
          <w:rFonts w:eastAsia="Times New Roman" w:cs="Times New Roman"/>
          <w:szCs w:val="24"/>
        </w:rPr>
        <w:t>. Ν</w:t>
      </w:r>
      <w:r w:rsidRPr="004D7399">
        <w:rPr>
          <w:rFonts w:eastAsia="Times New Roman" w:cs="Times New Roman"/>
          <w:szCs w:val="24"/>
        </w:rPr>
        <w:t>α τελειώνουμε</w:t>
      </w:r>
      <w:r>
        <w:rPr>
          <w:rFonts w:eastAsia="Times New Roman" w:cs="Times New Roman"/>
          <w:szCs w:val="24"/>
        </w:rPr>
        <w:t>,</w:t>
      </w:r>
      <w:r w:rsidRPr="004D7399">
        <w:rPr>
          <w:rFonts w:eastAsia="Times New Roman" w:cs="Times New Roman"/>
          <w:szCs w:val="24"/>
        </w:rPr>
        <w:t xml:space="preserve"> λοιπόν</w:t>
      </w:r>
      <w:r>
        <w:rPr>
          <w:rFonts w:eastAsia="Times New Roman" w:cs="Times New Roman"/>
          <w:szCs w:val="24"/>
        </w:rPr>
        <w:t>,</w:t>
      </w:r>
      <w:r w:rsidRPr="004D7399">
        <w:rPr>
          <w:rFonts w:eastAsia="Times New Roman" w:cs="Times New Roman"/>
          <w:szCs w:val="24"/>
        </w:rPr>
        <w:t xml:space="preserve"> και με το</w:t>
      </w:r>
      <w:r>
        <w:rPr>
          <w:rFonts w:eastAsia="Times New Roman" w:cs="Times New Roman"/>
          <w:szCs w:val="24"/>
        </w:rPr>
        <w:t>ν</w:t>
      </w:r>
      <w:r w:rsidRPr="004D7399">
        <w:rPr>
          <w:rFonts w:eastAsia="Times New Roman" w:cs="Times New Roman"/>
          <w:szCs w:val="24"/>
        </w:rPr>
        <w:t xml:space="preserve"> λαϊκισμό και με τη συντήρηση</w:t>
      </w:r>
      <w:r>
        <w:rPr>
          <w:rFonts w:eastAsia="Times New Roman" w:cs="Times New Roman"/>
          <w:szCs w:val="24"/>
        </w:rPr>
        <w:t>,</w:t>
      </w:r>
      <w:r w:rsidRPr="004D7399">
        <w:rPr>
          <w:rFonts w:eastAsia="Times New Roman" w:cs="Times New Roman"/>
          <w:szCs w:val="24"/>
        </w:rPr>
        <w:t xml:space="preserve"> να τελειώνουμε με τα αδιέξοδα δίπολα</w:t>
      </w:r>
      <w:r>
        <w:rPr>
          <w:rFonts w:eastAsia="Times New Roman" w:cs="Times New Roman"/>
          <w:szCs w:val="24"/>
        </w:rPr>
        <w:t>.</w:t>
      </w:r>
    </w:p>
    <w:p w14:paraId="5FC2FA0F"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Η</w:t>
      </w:r>
      <w:r w:rsidRPr="004D7399">
        <w:rPr>
          <w:rFonts w:eastAsia="Times New Roman" w:cs="Times New Roman"/>
          <w:szCs w:val="24"/>
        </w:rPr>
        <w:t xml:space="preserve"> χώρα χρειάζεται μία νέα διακυβέρνησ</w:t>
      </w:r>
      <w:r>
        <w:rPr>
          <w:rFonts w:eastAsia="Times New Roman" w:cs="Times New Roman"/>
          <w:szCs w:val="24"/>
        </w:rPr>
        <w:t>η που θα ενώνει και δεν θα διχάζ</w:t>
      </w:r>
      <w:r w:rsidRPr="004D7399">
        <w:rPr>
          <w:rFonts w:eastAsia="Times New Roman" w:cs="Times New Roman"/>
          <w:szCs w:val="24"/>
        </w:rPr>
        <w:t>ει</w:t>
      </w:r>
      <w:r>
        <w:rPr>
          <w:rFonts w:eastAsia="Times New Roman" w:cs="Times New Roman"/>
          <w:szCs w:val="24"/>
        </w:rPr>
        <w:t>. Γι’</w:t>
      </w:r>
      <w:r w:rsidRPr="004D7399">
        <w:rPr>
          <w:rFonts w:eastAsia="Times New Roman" w:cs="Times New Roman"/>
          <w:szCs w:val="24"/>
        </w:rPr>
        <w:t xml:space="preserve"> αυτό </w:t>
      </w:r>
      <w:r>
        <w:rPr>
          <w:rFonts w:eastAsia="Times New Roman" w:cs="Times New Roman"/>
          <w:szCs w:val="24"/>
        </w:rPr>
        <w:t xml:space="preserve">χτυπάμε </w:t>
      </w:r>
      <w:r w:rsidRPr="004D7399">
        <w:rPr>
          <w:rFonts w:eastAsia="Times New Roman" w:cs="Times New Roman"/>
          <w:szCs w:val="24"/>
        </w:rPr>
        <w:t>την καμπάνα της εθνικής αφύπνισης</w:t>
      </w:r>
      <w:r>
        <w:rPr>
          <w:rFonts w:eastAsia="Times New Roman" w:cs="Times New Roman"/>
          <w:szCs w:val="24"/>
        </w:rPr>
        <w:t>,</w:t>
      </w:r>
      <w:r w:rsidRPr="004D7399">
        <w:rPr>
          <w:rFonts w:eastAsia="Times New Roman" w:cs="Times New Roman"/>
          <w:szCs w:val="24"/>
        </w:rPr>
        <w:t xml:space="preserve"> για να πάρει ο ελληνι</w:t>
      </w:r>
      <w:r w:rsidRPr="004D7399">
        <w:rPr>
          <w:rFonts w:eastAsia="Times New Roman" w:cs="Times New Roman"/>
          <w:szCs w:val="24"/>
        </w:rPr>
        <w:t>κός λαός την κατάσταση στα χέρια του</w:t>
      </w:r>
      <w:r>
        <w:rPr>
          <w:rFonts w:eastAsia="Times New Roman" w:cs="Times New Roman"/>
          <w:szCs w:val="24"/>
        </w:rPr>
        <w:t>. Γ</w:t>
      </w:r>
      <w:r w:rsidRPr="004D7399">
        <w:rPr>
          <w:rFonts w:eastAsia="Times New Roman" w:cs="Times New Roman"/>
          <w:szCs w:val="24"/>
        </w:rPr>
        <w:t>ι</w:t>
      </w:r>
      <w:r>
        <w:rPr>
          <w:rFonts w:eastAsia="Times New Roman" w:cs="Times New Roman"/>
          <w:szCs w:val="24"/>
        </w:rPr>
        <w:t>’</w:t>
      </w:r>
      <w:r w:rsidRPr="004D7399">
        <w:rPr>
          <w:rFonts w:eastAsia="Times New Roman" w:cs="Times New Roman"/>
          <w:szCs w:val="24"/>
        </w:rPr>
        <w:t xml:space="preserve"> αυτό διεκδικούμε καθαρή εντολή για </w:t>
      </w:r>
      <w:r>
        <w:rPr>
          <w:rFonts w:eastAsia="Times New Roman" w:cs="Times New Roman"/>
          <w:szCs w:val="24"/>
        </w:rPr>
        <w:t>πολιτική</w:t>
      </w:r>
      <w:r w:rsidRPr="004D7399">
        <w:rPr>
          <w:rFonts w:eastAsia="Times New Roman" w:cs="Times New Roman"/>
          <w:szCs w:val="24"/>
        </w:rPr>
        <w:t xml:space="preserve"> ανατροπή και προοδευτικές αλλαγές σε αυτό</w:t>
      </w:r>
      <w:r>
        <w:rPr>
          <w:rFonts w:eastAsia="Times New Roman" w:cs="Times New Roman"/>
          <w:szCs w:val="24"/>
        </w:rPr>
        <w:t>ν</w:t>
      </w:r>
      <w:r w:rsidRPr="004D7399">
        <w:rPr>
          <w:rFonts w:eastAsia="Times New Roman" w:cs="Times New Roman"/>
          <w:szCs w:val="24"/>
        </w:rPr>
        <w:t xml:space="preserve"> τον τόπο</w:t>
      </w:r>
      <w:r>
        <w:rPr>
          <w:rFonts w:eastAsia="Times New Roman" w:cs="Times New Roman"/>
          <w:szCs w:val="24"/>
        </w:rPr>
        <w:t>.</w:t>
      </w:r>
    </w:p>
    <w:p w14:paraId="5FC2FA10"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5FC2FA11"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Για εμάς, η προοδευτική π</w:t>
      </w:r>
      <w:r w:rsidRPr="004D7399">
        <w:rPr>
          <w:rFonts w:eastAsia="Times New Roman" w:cs="Times New Roman"/>
          <w:szCs w:val="24"/>
        </w:rPr>
        <w:t xml:space="preserve">ολιτική δεν </w:t>
      </w:r>
      <w:r w:rsidRPr="004D7399">
        <w:rPr>
          <w:rFonts w:eastAsia="Times New Roman" w:cs="Times New Roman"/>
          <w:szCs w:val="24"/>
        </w:rPr>
        <w:t>είναι απλ</w:t>
      </w:r>
      <w:r>
        <w:rPr>
          <w:rFonts w:eastAsia="Times New Roman" w:cs="Times New Roman"/>
          <w:szCs w:val="24"/>
        </w:rPr>
        <w:t>ώς</w:t>
      </w:r>
      <w:r w:rsidRPr="004D7399">
        <w:rPr>
          <w:rFonts w:eastAsia="Times New Roman" w:cs="Times New Roman"/>
          <w:szCs w:val="24"/>
        </w:rPr>
        <w:t xml:space="preserve"> λόγια</w:t>
      </w:r>
      <w:r>
        <w:rPr>
          <w:rFonts w:eastAsia="Times New Roman" w:cs="Times New Roman"/>
          <w:szCs w:val="24"/>
        </w:rPr>
        <w:t>. Είναι συγκεκριμένες πολιτικές με περιεχόμενο. Έχουμε καταθέσει, λ</w:t>
      </w:r>
      <w:r w:rsidRPr="004D7399">
        <w:rPr>
          <w:rFonts w:eastAsia="Times New Roman" w:cs="Times New Roman"/>
          <w:szCs w:val="24"/>
        </w:rPr>
        <w:t>οιπόν</w:t>
      </w:r>
      <w:r>
        <w:rPr>
          <w:rFonts w:eastAsia="Times New Roman" w:cs="Times New Roman"/>
          <w:szCs w:val="24"/>
        </w:rPr>
        <w:t xml:space="preserve">, τη δική μας πρόταση, </w:t>
      </w:r>
      <w:r w:rsidRPr="004D7399">
        <w:rPr>
          <w:rFonts w:eastAsia="Times New Roman" w:cs="Times New Roman"/>
          <w:szCs w:val="24"/>
        </w:rPr>
        <w:t xml:space="preserve">το σχέδιο </w:t>
      </w:r>
      <w:r>
        <w:rPr>
          <w:rFonts w:eastAsia="Times New Roman" w:cs="Times New Roman"/>
          <w:szCs w:val="24"/>
        </w:rPr>
        <w:t>«</w:t>
      </w:r>
      <w:r w:rsidRPr="004D7399">
        <w:rPr>
          <w:rFonts w:eastAsia="Times New Roman" w:cs="Times New Roman"/>
          <w:szCs w:val="24"/>
        </w:rPr>
        <w:t>Ελλάδα</w:t>
      </w:r>
      <w:r>
        <w:rPr>
          <w:rFonts w:eastAsia="Times New Roman" w:cs="Times New Roman"/>
          <w:szCs w:val="24"/>
        </w:rPr>
        <w:t>», μ</w:t>
      </w:r>
      <w:r>
        <w:rPr>
          <w:rFonts w:eastAsia="Times New Roman" w:cs="Times New Roman"/>
          <w:szCs w:val="24"/>
        </w:rPr>
        <w:t>ί</w:t>
      </w:r>
      <w:r w:rsidRPr="004D7399">
        <w:rPr>
          <w:rFonts w:eastAsia="Times New Roman" w:cs="Times New Roman"/>
          <w:szCs w:val="24"/>
        </w:rPr>
        <w:t>α ολοκληρωμένη πρόταση για την ανάπτυξη με κοινωνική δικαιοσύνη</w:t>
      </w:r>
      <w:r>
        <w:rPr>
          <w:rFonts w:eastAsia="Times New Roman" w:cs="Times New Roman"/>
          <w:szCs w:val="24"/>
        </w:rPr>
        <w:t>. Και δεν έχουμε μείνει σ</w:t>
      </w:r>
      <w:r w:rsidRPr="004D7399">
        <w:rPr>
          <w:rFonts w:eastAsia="Times New Roman" w:cs="Times New Roman"/>
          <w:szCs w:val="24"/>
        </w:rPr>
        <w:t>ε αυτό</w:t>
      </w:r>
      <w:r>
        <w:rPr>
          <w:rFonts w:eastAsia="Times New Roman" w:cs="Times New Roman"/>
          <w:szCs w:val="24"/>
        </w:rPr>
        <w:t>. Έχουμε εξειδικεύσει</w:t>
      </w:r>
      <w:r w:rsidRPr="004D7399">
        <w:rPr>
          <w:rFonts w:eastAsia="Times New Roman" w:cs="Times New Roman"/>
          <w:szCs w:val="24"/>
        </w:rPr>
        <w:t xml:space="preserve"> συγκεκρι</w:t>
      </w:r>
      <w:r>
        <w:rPr>
          <w:rFonts w:eastAsia="Times New Roman" w:cs="Times New Roman"/>
          <w:szCs w:val="24"/>
        </w:rPr>
        <w:t>μένες διατάξεις και καταθέσαμε π</w:t>
      </w:r>
      <w:r w:rsidRPr="004D7399">
        <w:rPr>
          <w:rFonts w:eastAsia="Times New Roman" w:cs="Times New Roman"/>
          <w:szCs w:val="24"/>
        </w:rPr>
        <w:t xml:space="preserve">ρόταση νόμου </w:t>
      </w:r>
      <w:r>
        <w:rPr>
          <w:rFonts w:eastAsia="Times New Roman" w:cs="Times New Roman"/>
          <w:szCs w:val="24"/>
        </w:rPr>
        <w:t>και</w:t>
      </w:r>
      <w:r w:rsidRPr="004D7399">
        <w:rPr>
          <w:rFonts w:eastAsia="Times New Roman" w:cs="Times New Roman"/>
          <w:szCs w:val="24"/>
        </w:rPr>
        <w:t xml:space="preserve"> για την ανάπτυξη και </w:t>
      </w:r>
      <w:r>
        <w:rPr>
          <w:rFonts w:eastAsia="Times New Roman" w:cs="Times New Roman"/>
          <w:szCs w:val="24"/>
        </w:rPr>
        <w:t xml:space="preserve">για </w:t>
      </w:r>
      <w:r w:rsidRPr="004D7399">
        <w:rPr>
          <w:rFonts w:eastAsia="Times New Roman" w:cs="Times New Roman"/>
          <w:szCs w:val="24"/>
        </w:rPr>
        <w:t>την κοινωνική συνοχή</w:t>
      </w:r>
      <w:r>
        <w:rPr>
          <w:rFonts w:eastAsia="Times New Roman" w:cs="Times New Roman"/>
          <w:szCs w:val="24"/>
        </w:rPr>
        <w:t xml:space="preserve">. </w:t>
      </w:r>
    </w:p>
    <w:p w14:paraId="5FC2FA12"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Σ</w:t>
      </w:r>
      <w:r w:rsidRPr="004D7399">
        <w:rPr>
          <w:rFonts w:eastAsia="Times New Roman" w:cs="Times New Roman"/>
          <w:szCs w:val="24"/>
        </w:rPr>
        <w:t>ε αυτή την κατεύθυνση ακριβώς</w:t>
      </w:r>
      <w:r>
        <w:rPr>
          <w:rFonts w:eastAsia="Times New Roman" w:cs="Times New Roman"/>
          <w:szCs w:val="24"/>
        </w:rPr>
        <w:t>,</w:t>
      </w:r>
      <w:r w:rsidRPr="004D7399">
        <w:rPr>
          <w:rFonts w:eastAsia="Times New Roman" w:cs="Times New Roman"/>
          <w:szCs w:val="24"/>
        </w:rPr>
        <w:t xml:space="preserve"> κυρίες και κύριοι συνάδελφοι</w:t>
      </w:r>
      <w:r>
        <w:rPr>
          <w:rFonts w:eastAsia="Times New Roman" w:cs="Times New Roman"/>
          <w:szCs w:val="24"/>
        </w:rPr>
        <w:t>,</w:t>
      </w:r>
      <w:r w:rsidRPr="004D7399">
        <w:rPr>
          <w:rFonts w:eastAsia="Times New Roman" w:cs="Times New Roman"/>
          <w:szCs w:val="24"/>
        </w:rPr>
        <w:t xml:space="preserve"> ο </w:t>
      </w:r>
      <w:r>
        <w:rPr>
          <w:rFonts w:eastAsia="Times New Roman" w:cs="Times New Roman"/>
          <w:szCs w:val="24"/>
        </w:rPr>
        <w:t>π</w:t>
      </w:r>
      <w:r w:rsidRPr="004D7399">
        <w:rPr>
          <w:rFonts w:eastAsia="Times New Roman" w:cs="Times New Roman"/>
          <w:szCs w:val="24"/>
        </w:rPr>
        <w:t>ροϋπολογισμός για μας θα έπρεπε πριν απ</w:t>
      </w:r>
      <w:r>
        <w:rPr>
          <w:rFonts w:eastAsia="Times New Roman" w:cs="Times New Roman"/>
          <w:szCs w:val="24"/>
        </w:rPr>
        <w:t>’</w:t>
      </w:r>
      <w:r w:rsidRPr="004D7399">
        <w:rPr>
          <w:rFonts w:eastAsia="Times New Roman" w:cs="Times New Roman"/>
          <w:szCs w:val="24"/>
        </w:rPr>
        <w:t xml:space="preserve"> </w:t>
      </w:r>
      <w:r>
        <w:rPr>
          <w:rFonts w:eastAsia="Times New Roman" w:cs="Times New Roman"/>
          <w:szCs w:val="24"/>
        </w:rPr>
        <w:t>όλα να ενσωματώνει α</w:t>
      </w:r>
      <w:r w:rsidRPr="004D7399">
        <w:rPr>
          <w:rFonts w:eastAsia="Times New Roman" w:cs="Times New Roman"/>
          <w:szCs w:val="24"/>
        </w:rPr>
        <w:t xml:space="preserve">λλαγή των στόχων για τα </w:t>
      </w:r>
      <w:r w:rsidRPr="004D7399">
        <w:rPr>
          <w:rFonts w:eastAsia="Times New Roman" w:cs="Times New Roman"/>
          <w:szCs w:val="24"/>
        </w:rPr>
        <w:t>εξοντωτικά πρωτογενή πλεονάσματα και να δημιουργεί πραγματικό δημοσιονομικό χώρο για την ανάπτυξη και την κοινωνική συνοχή</w:t>
      </w:r>
      <w:r>
        <w:rPr>
          <w:rFonts w:eastAsia="Times New Roman" w:cs="Times New Roman"/>
          <w:szCs w:val="24"/>
        </w:rPr>
        <w:t>.</w:t>
      </w:r>
      <w:r w:rsidRPr="004D7399">
        <w:rPr>
          <w:rFonts w:eastAsia="Times New Roman" w:cs="Times New Roman"/>
          <w:szCs w:val="24"/>
        </w:rPr>
        <w:t xml:space="preserve"> </w:t>
      </w:r>
      <w:r>
        <w:rPr>
          <w:rFonts w:eastAsia="Times New Roman" w:cs="Times New Roman"/>
          <w:szCs w:val="24"/>
        </w:rPr>
        <w:t>Ν</w:t>
      </w:r>
      <w:r w:rsidRPr="004D7399">
        <w:rPr>
          <w:rFonts w:eastAsia="Times New Roman" w:cs="Times New Roman"/>
          <w:szCs w:val="24"/>
        </w:rPr>
        <w:t>α στηρίζει πολιτικές που οδηγούν στο αναπτυξιακό σοκ που έχει ανάγκη ο τόπος</w:t>
      </w:r>
      <w:r>
        <w:rPr>
          <w:rFonts w:eastAsia="Times New Roman" w:cs="Times New Roman"/>
          <w:szCs w:val="24"/>
        </w:rPr>
        <w:t>,</w:t>
      </w:r>
      <w:r w:rsidRPr="004D7399">
        <w:rPr>
          <w:rFonts w:eastAsia="Times New Roman" w:cs="Times New Roman"/>
          <w:szCs w:val="24"/>
        </w:rPr>
        <w:t xml:space="preserve"> την παραγωγή </w:t>
      </w:r>
      <w:r>
        <w:rPr>
          <w:rFonts w:eastAsia="Times New Roman" w:cs="Times New Roman"/>
          <w:szCs w:val="24"/>
        </w:rPr>
        <w:t xml:space="preserve">νέου </w:t>
      </w:r>
      <w:r w:rsidRPr="004D7399">
        <w:rPr>
          <w:rFonts w:eastAsia="Times New Roman" w:cs="Times New Roman"/>
          <w:szCs w:val="24"/>
        </w:rPr>
        <w:t>πλούτου με συγκεκριμένα κίνητρα στή</w:t>
      </w:r>
      <w:r w:rsidRPr="004D7399">
        <w:rPr>
          <w:rFonts w:eastAsia="Times New Roman" w:cs="Times New Roman"/>
          <w:szCs w:val="24"/>
        </w:rPr>
        <w:t xml:space="preserve">ριξης των </w:t>
      </w:r>
      <w:r>
        <w:rPr>
          <w:rFonts w:eastAsia="Times New Roman" w:cs="Times New Roman"/>
          <w:szCs w:val="24"/>
        </w:rPr>
        <w:t>ε</w:t>
      </w:r>
      <w:r w:rsidRPr="004D7399">
        <w:rPr>
          <w:rFonts w:eastAsia="Times New Roman" w:cs="Times New Roman"/>
          <w:szCs w:val="24"/>
        </w:rPr>
        <w:t>πενδύσεων</w:t>
      </w:r>
      <w:r>
        <w:rPr>
          <w:rFonts w:eastAsia="Times New Roman" w:cs="Times New Roman"/>
          <w:szCs w:val="24"/>
        </w:rPr>
        <w:t>,</w:t>
      </w:r>
      <w:r w:rsidRPr="004D7399">
        <w:rPr>
          <w:rFonts w:eastAsia="Times New Roman" w:cs="Times New Roman"/>
          <w:szCs w:val="24"/>
        </w:rPr>
        <w:t xml:space="preserve"> της επιχειρηματικότητας </w:t>
      </w:r>
      <w:r>
        <w:rPr>
          <w:rFonts w:eastAsia="Times New Roman" w:cs="Times New Roman"/>
          <w:szCs w:val="24"/>
        </w:rPr>
        <w:t>κ</w:t>
      </w:r>
      <w:r w:rsidRPr="004D7399">
        <w:rPr>
          <w:rFonts w:eastAsia="Times New Roman" w:cs="Times New Roman"/>
          <w:szCs w:val="24"/>
        </w:rPr>
        <w:t>αι ειδικά των ελληνικών μεσαίων και μικρών επιχειρήσεων</w:t>
      </w:r>
      <w:r>
        <w:rPr>
          <w:rFonts w:eastAsia="Times New Roman" w:cs="Times New Roman"/>
          <w:szCs w:val="24"/>
        </w:rPr>
        <w:t>. Σ</w:t>
      </w:r>
      <w:r w:rsidRPr="004D7399">
        <w:rPr>
          <w:rFonts w:eastAsia="Times New Roman" w:cs="Times New Roman"/>
          <w:szCs w:val="24"/>
        </w:rPr>
        <w:t xml:space="preserve">τήριξη των αγροτών </w:t>
      </w:r>
      <w:r>
        <w:rPr>
          <w:rFonts w:eastAsia="Times New Roman" w:cs="Times New Roman"/>
          <w:szCs w:val="24"/>
        </w:rPr>
        <w:t>κ</w:t>
      </w:r>
      <w:r w:rsidRPr="004D7399">
        <w:rPr>
          <w:rFonts w:eastAsia="Times New Roman" w:cs="Times New Roman"/>
          <w:szCs w:val="24"/>
        </w:rPr>
        <w:t>αι ειδικά κίνητρα για να στηρίξουμε τη δραστηριότητα των νέων ανθρώπων</w:t>
      </w:r>
      <w:r>
        <w:rPr>
          <w:rFonts w:eastAsia="Times New Roman" w:cs="Times New Roman"/>
          <w:szCs w:val="24"/>
        </w:rPr>
        <w:t>.</w:t>
      </w:r>
    </w:p>
    <w:p w14:paraId="5FC2FA13"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Ό</w:t>
      </w:r>
      <w:r w:rsidRPr="004D7399">
        <w:rPr>
          <w:rFonts w:eastAsia="Times New Roman" w:cs="Times New Roman"/>
          <w:szCs w:val="24"/>
        </w:rPr>
        <w:t>λα αυτά δεν τα λέω έτσι γενικά</w:t>
      </w:r>
      <w:r>
        <w:rPr>
          <w:rFonts w:eastAsia="Times New Roman" w:cs="Times New Roman"/>
          <w:szCs w:val="24"/>
        </w:rPr>
        <w:t>. Σ</w:t>
      </w:r>
      <w:r w:rsidRPr="004D7399">
        <w:rPr>
          <w:rFonts w:eastAsia="Times New Roman" w:cs="Times New Roman"/>
          <w:szCs w:val="24"/>
        </w:rPr>
        <w:t xml:space="preserve">υμπεριλαμβάνονται στην </w:t>
      </w:r>
      <w:r>
        <w:rPr>
          <w:rFonts w:eastAsia="Times New Roman" w:cs="Times New Roman"/>
          <w:szCs w:val="24"/>
        </w:rPr>
        <w:t>π</w:t>
      </w:r>
      <w:r w:rsidRPr="004D7399">
        <w:rPr>
          <w:rFonts w:eastAsia="Times New Roman" w:cs="Times New Roman"/>
          <w:szCs w:val="24"/>
        </w:rPr>
        <w:t>ρ</w:t>
      </w:r>
      <w:r w:rsidRPr="004D7399">
        <w:rPr>
          <w:rFonts w:eastAsia="Times New Roman" w:cs="Times New Roman"/>
          <w:szCs w:val="24"/>
        </w:rPr>
        <w:t xml:space="preserve">όταση νόμου που έχει καταθέσει η </w:t>
      </w:r>
      <w:r>
        <w:rPr>
          <w:rFonts w:eastAsia="Times New Roman" w:cs="Times New Roman"/>
          <w:szCs w:val="24"/>
        </w:rPr>
        <w:t>Κ</w:t>
      </w:r>
      <w:r w:rsidRPr="004D7399">
        <w:rPr>
          <w:rFonts w:eastAsia="Times New Roman" w:cs="Times New Roman"/>
          <w:szCs w:val="24"/>
        </w:rPr>
        <w:t xml:space="preserve">οινοβουλευτική μας </w:t>
      </w:r>
      <w:r>
        <w:rPr>
          <w:rFonts w:eastAsia="Times New Roman" w:cs="Times New Roman"/>
          <w:szCs w:val="24"/>
        </w:rPr>
        <w:t>Ο</w:t>
      </w:r>
      <w:r w:rsidRPr="004D7399">
        <w:rPr>
          <w:rFonts w:eastAsia="Times New Roman" w:cs="Times New Roman"/>
          <w:szCs w:val="24"/>
        </w:rPr>
        <w:t>μάδα και αποτυπώνονται σε συγκεκριμένα μέτρα για το πώς μπορεί να γίνει αυτό</w:t>
      </w:r>
      <w:r>
        <w:rPr>
          <w:rFonts w:eastAsia="Times New Roman" w:cs="Times New Roman"/>
          <w:szCs w:val="24"/>
        </w:rPr>
        <w:t>.</w:t>
      </w:r>
    </w:p>
    <w:p w14:paraId="5FC2FA14"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5FC2FA15"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Θ</w:t>
      </w:r>
      <w:r w:rsidRPr="004D7399">
        <w:rPr>
          <w:rFonts w:eastAsia="Times New Roman" w:cs="Times New Roman"/>
          <w:szCs w:val="24"/>
        </w:rPr>
        <w:t xml:space="preserve">α </w:t>
      </w:r>
      <w:r>
        <w:rPr>
          <w:rFonts w:eastAsia="Times New Roman" w:cs="Times New Roman"/>
          <w:szCs w:val="24"/>
        </w:rPr>
        <w:t>έπρεπε, λ</w:t>
      </w:r>
      <w:r w:rsidRPr="004D7399">
        <w:rPr>
          <w:rFonts w:eastAsia="Times New Roman" w:cs="Times New Roman"/>
          <w:szCs w:val="24"/>
        </w:rPr>
        <w:t>οιπόν</w:t>
      </w:r>
      <w:r>
        <w:rPr>
          <w:rFonts w:eastAsia="Times New Roman" w:cs="Times New Roman"/>
          <w:szCs w:val="24"/>
        </w:rPr>
        <w:t>,</w:t>
      </w:r>
      <w:r w:rsidRPr="004D7399">
        <w:rPr>
          <w:rFonts w:eastAsia="Times New Roman" w:cs="Times New Roman"/>
          <w:szCs w:val="24"/>
        </w:rPr>
        <w:t xml:space="preserve"> ο </w:t>
      </w:r>
      <w:r>
        <w:rPr>
          <w:rFonts w:eastAsia="Times New Roman" w:cs="Times New Roman"/>
          <w:szCs w:val="24"/>
        </w:rPr>
        <w:t>π</w:t>
      </w:r>
      <w:r w:rsidRPr="004D7399">
        <w:rPr>
          <w:rFonts w:eastAsia="Times New Roman" w:cs="Times New Roman"/>
          <w:szCs w:val="24"/>
        </w:rPr>
        <w:t>ροϋπολογισμός να δημιουργ</w:t>
      </w:r>
      <w:r w:rsidRPr="004D7399">
        <w:rPr>
          <w:rFonts w:eastAsia="Times New Roman" w:cs="Times New Roman"/>
          <w:szCs w:val="24"/>
        </w:rPr>
        <w:t>εί περιφέρει</w:t>
      </w:r>
      <w:r>
        <w:rPr>
          <w:rFonts w:eastAsia="Times New Roman" w:cs="Times New Roman"/>
          <w:szCs w:val="24"/>
        </w:rPr>
        <w:t>ε</w:t>
      </w:r>
      <w:r w:rsidRPr="004D7399">
        <w:rPr>
          <w:rFonts w:eastAsia="Times New Roman" w:cs="Times New Roman"/>
          <w:szCs w:val="24"/>
        </w:rPr>
        <w:t>ς με αναπτυξιακή ταυτότητα</w:t>
      </w:r>
      <w:r>
        <w:rPr>
          <w:rFonts w:eastAsia="Times New Roman" w:cs="Times New Roman"/>
          <w:szCs w:val="24"/>
        </w:rPr>
        <w:t>,</w:t>
      </w:r>
      <w:r w:rsidRPr="004D7399">
        <w:rPr>
          <w:rFonts w:eastAsia="Times New Roman" w:cs="Times New Roman"/>
          <w:szCs w:val="24"/>
        </w:rPr>
        <w:t xml:space="preserve"> ανάπτυξη δίκαιη και αισθητή </w:t>
      </w:r>
      <w:r>
        <w:rPr>
          <w:rFonts w:eastAsia="Times New Roman" w:cs="Times New Roman"/>
          <w:szCs w:val="24"/>
        </w:rPr>
        <w:t>στους πολλούς, όχι στις ε</w:t>
      </w:r>
      <w:r w:rsidRPr="004D7399">
        <w:rPr>
          <w:rFonts w:eastAsia="Times New Roman" w:cs="Times New Roman"/>
          <w:szCs w:val="24"/>
        </w:rPr>
        <w:t>λίτ των πολυεθνικών και τ</w:t>
      </w:r>
      <w:r>
        <w:rPr>
          <w:rFonts w:eastAsia="Times New Roman" w:cs="Times New Roman"/>
          <w:szCs w:val="24"/>
        </w:rPr>
        <w:t>ω</w:t>
      </w:r>
      <w:r w:rsidRPr="004D7399">
        <w:rPr>
          <w:rFonts w:eastAsia="Times New Roman" w:cs="Times New Roman"/>
          <w:szCs w:val="24"/>
        </w:rPr>
        <w:t>ν κολλητ</w:t>
      </w:r>
      <w:r>
        <w:rPr>
          <w:rFonts w:eastAsia="Times New Roman" w:cs="Times New Roman"/>
          <w:szCs w:val="24"/>
        </w:rPr>
        <w:t>ών</w:t>
      </w:r>
      <w:r w:rsidRPr="004D7399">
        <w:rPr>
          <w:rFonts w:eastAsia="Times New Roman" w:cs="Times New Roman"/>
          <w:szCs w:val="24"/>
        </w:rPr>
        <w:t xml:space="preserve"> της εκάστοτε εξουσίας</w:t>
      </w:r>
      <w:r>
        <w:rPr>
          <w:rFonts w:eastAsia="Times New Roman" w:cs="Times New Roman"/>
          <w:szCs w:val="24"/>
        </w:rPr>
        <w:t>. Ν</w:t>
      </w:r>
      <w:r w:rsidRPr="004D7399">
        <w:rPr>
          <w:rFonts w:eastAsia="Times New Roman" w:cs="Times New Roman"/>
          <w:szCs w:val="24"/>
        </w:rPr>
        <w:t xml:space="preserve">α </w:t>
      </w:r>
      <w:r>
        <w:rPr>
          <w:rFonts w:eastAsia="Times New Roman" w:cs="Times New Roman"/>
          <w:szCs w:val="24"/>
        </w:rPr>
        <w:t>σηματοδοτεί μια</w:t>
      </w:r>
      <w:r w:rsidRPr="004D7399">
        <w:rPr>
          <w:rFonts w:eastAsia="Times New Roman" w:cs="Times New Roman"/>
          <w:szCs w:val="24"/>
        </w:rPr>
        <w:t xml:space="preserve"> επανάσταση στο κράτος</w:t>
      </w:r>
      <w:r>
        <w:rPr>
          <w:rFonts w:eastAsia="Times New Roman" w:cs="Times New Roman"/>
          <w:szCs w:val="24"/>
        </w:rPr>
        <w:t>, τη</w:t>
      </w:r>
      <w:r w:rsidRPr="004D7399">
        <w:rPr>
          <w:rFonts w:eastAsia="Times New Roman" w:cs="Times New Roman"/>
          <w:szCs w:val="24"/>
        </w:rPr>
        <w:t xml:space="preserve"> γενναία αποκέντρωση</w:t>
      </w:r>
      <w:r>
        <w:rPr>
          <w:rFonts w:eastAsia="Times New Roman" w:cs="Times New Roman"/>
          <w:szCs w:val="24"/>
        </w:rPr>
        <w:t>,</w:t>
      </w:r>
      <w:r w:rsidRPr="004D7399">
        <w:rPr>
          <w:rFonts w:eastAsia="Times New Roman" w:cs="Times New Roman"/>
          <w:szCs w:val="24"/>
        </w:rPr>
        <w:t xml:space="preserve"> τις αλλαγές στη δημόσια διοίκηση</w:t>
      </w:r>
      <w:r>
        <w:rPr>
          <w:rFonts w:eastAsia="Times New Roman" w:cs="Times New Roman"/>
          <w:szCs w:val="24"/>
        </w:rPr>
        <w:t>,</w:t>
      </w:r>
      <w:r w:rsidRPr="004D7399">
        <w:rPr>
          <w:rFonts w:eastAsia="Times New Roman" w:cs="Times New Roman"/>
          <w:szCs w:val="24"/>
        </w:rPr>
        <w:t xml:space="preserve"> να εξασφαλί</w:t>
      </w:r>
      <w:r>
        <w:rPr>
          <w:rFonts w:eastAsia="Times New Roman" w:cs="Times New Roman"/>
          <w:szCs w:val="24"/>
        </w:rPr>
        <w:t>ζ</w:t>
      </w:r>
      <w:r w:rsidRPr="004D7399">
        <w:rPr>
          <w:rFonts w:eastAsia="Times New Roman" w:cs="Times New Roman"/>
          <w:szCs w:val="24"/>
        </w:rPr>
        <w:t xml:space="preserve">ει </w:t>
      </w:r>
      <w:r>
        <w:rPr>
          <w:rFonts w:eastAsia="Times New Roman" w:cs="Times New Roman"/>
          <w:szCs w:val="24"/>
        </w:rPr>
        <w:t>π</w:t>
      </w:r>
      <w:r w:rsidRPr="004D7399">
        <w:rPr>
          <w:rFonts w:eastAsia="Times New Roman" w:cs="Times New Roman"/>
          <w:szCs w:val="24"/>
        </w:rPr>
        <w:t>όρους για ποιοτικές και καθολικές υπηρεσίες στην υγεία κ</w:t>
      </w:r>
      <w:r>
        <w:rPr>
          <w:rFonts w:eastAsia="Times New Roman" w:cs="Times New Roman"/>
          <w:szCs w:val="24"/>
        </w:rPr>
        <w:t>αι στην π</w:t>
      </w:r>
      <w:r w:rsidRPr="004D7399">
        <w:rPr>
          <w:rFonts w:eastAsia="Times New Roman" w:cs="Times New Roman"/>
          <w:szCs w:val="24"/>
        </w:rPr>
        <w:t>αιδεία</w:t>
      </w:r>
      <w:r>
        <w:rPr>
          <w:rFonts w:eastAsia="Times New Roman" w:cs="Times New Roman"/>
          <w:szCs w:val="24"/>
        </w:rPr>
        <w:t>,</w:t>
      </w:r>
      <w:r w:rsidRPr="004D7399">
        <w:rPr>
          <w:rFonts w:eastAsia="Times New Roman" w:cs="Times New Roman"/>
          <w:szCs w:val="24"/>
        </w:rPr>
        <w:t xml:space="preserve"> να διασφαλί</w:t>
      </w:r>
      <w:r>
        <w:rPr>
          <w:rFonts w:eastAsia="Times New Roman" w:cs="Times New Roman"/>
          <w:szCs w:val="24"/>
        </w:rPr>
        <w:t>ζ</w:t>
      </w:r>
      <w:r w:rsidRPr="004D7399">
        <w:rPr>
          <w:rFonts w:eastAsia="Times New Roman" w:cs="Times New Roman"/>
          <w:szCs w:val="24"/>
        </w:rPr>
        <w:t>ει τις πολιτικές για την κοινωνική δικαιοσύνη</w:t>
      </w:r>
      <w:r>
        <w:rPr>
          <w:rFonts w:eastAsia="Times New Roman" w:cs="Times New Roman"/>
          <w:szCs w:val="24"/>
        </w:rPr>
        <w:t>,</w:t>
      </w:r>
      <w:r w:rsidRPr="004D7399">
        <w:rPr>
          <w:rFonts w:eastAsia="Times New Roman" w:cs="Times New Roman"/>
          <w:szCs w:val="24"/>
        </w:rPr>
        <w:t xml:space="preserve"> τη στήριξη των αδύναμων</w:t>
      </w:r>
      <w:r>
        <w:rPr>
          <w:rFonts w:eastAsia="Times New Roman" w:cs="Times New Roman"/>
          <w:szCs w:val="24"/>
        </w:rPr>
        <w:t>,</w:t>
      </w:r>
      <w:r w:rsidRPr="004D7399">
        <w:rPr>
          <w:rFonts w:eastAsia="Times New Roman" w:cs="Times New Roman"/>
          <w:szCs w:val="24"/>
        </w:rPr>
        <w:t xml:space="preserve"> των αναπήρων</w:t>
      </w:r>
      <w:r>
        <w:rPr>
          <w:rFonts w:eastAsia="Times New Roman" w:cs="Times New Roman"/>
          <w:szCs w:val="24"/>
        </w:rPr>
        <w:t>,</w:t>
      </w:r>
      <w:r w:rsidRPr="004D7399">
        <w:rPr>
          <w:rFonts w:eastAsia="Times New Roman" w:cs="Times New Roman"/>
          <w:szCs w:val="24"/>
        </w:rPr>
        <w:t xml:space="preserve"> των κοινωνικά αποκλεισμένων</w:t>
      </w:r>
      <w:r>
        <w:rPr>
          <w:rFonts w:eastAsia="Times New Roman" w:cs="Times New Roman"/>
          <w:szCs w:val="24"/>
        </w:rPr>
        <w:t>. Μόνιμες, όμως,</w:t>
      </w:r>
      <w:r w:rsidRPr="004D7399">
        <w:rPr>
          <w:rFonts w:eastAsia="Times New Roman" w:cs="Times New Roman"/>
          <w:szCs w:val="24"/>
        </w:rPr>
        <w:t xml:space="preserve"> πολιτικές</w:t>
      </w:r>
      <w:r>
        <w:rPr>
          <w:rFonts w:eastAsia="Times New Roman" w:cs="Times New Roman"/>
          <w:szCs w:val="24"/>
        </w:rPr>
        <w:t>,</w:t>
      </w:r>
      <w:r w:rsidRPr="004D7399">
        <w:rPr>
          <w:rFonts w:eastAsia="Times New Roman" w:cs="Times New Roman"/>
          <w:szCs w:val="24"/>
        </w:rPr>
        <w:t xml:space="preserve"> κυρίες και κύ</w:t>
      </w:r>
      <w:r w:rsidRPr="004D7399">
        <w:rPr>
          <w:rFonts w:eastAsia="Times New Roman" w:cs="Times New Roman"/>
          <w:szCs w:val="24"/>
        </w:rPr>
        <w:t>ριοι συνάδελφοι</w:t>
      </w:r>
      <w:r>
        <w:rPr>
          <w:rFonts w:eastAsia="Times New Roman" w:cs="Times New Roman"/>
          <w:szCs w:val="24"/>
        </w:rPr>
        <w:t>,</w:t>
      </w:r>
      <w:r w:rsidRPr="004D7399">
        <w:rPr>
          <w:rFonts w:eastAsia="Times New Roman" w:cs="Times New Roman"/>
          <w:szCs w:val="24"/>
        </w:rPr>
        <w:t xml:space="preserve"> που δημιουργούν</w:t>
      </w:r>
      <w:r>
        <w:rPr>
          <w:rFonts w:eastAsia="Times New Roman" w:cs="Times New Roman"/>
          <w:szCs w:val="24"/>
        </w:rPr>
        <w:t xml:space="preserve"> ένα σύγχρονο</w:t>
      </w:r>
      <w:r w:rsidRPr="004D7399">
        <w:rPr>
          <w:rFonts w:eastAsia="Times New Roman" w:cs="Times New Roman"/>
          <w:szCs w:val="24"/>
        </w:rPr>
        <w:t xml:space="preserve"> κοινωνικό κράτος και όχι επιδόματα </w:t>
      </w:r>
      <w:r>
        <w:rPr>
          <w:rFonts w:eastAsia="Times New Roman" w:cs="Times New Roman"/>
          <w:szCs w:val="24"/>
        </w:rPr>
        <w:t xml:space="preserve">ελεημοσύνης, </w:t>
      </w:r>
      <w:r w:rsidRPr="004D7399">
        <w:rPr>
          <w:rFonts w:eastAsia="Times New Roman" w:cs="Times New Roman"/>
          <w:szCs w:val="24"/>
        </w:rPr>
        <w:t>με διασφάλιση βέβαια της πρώτης κατοικίας των μικρών και μεσαίων δανειοληπτών από τους πλειστηριασμούς</w:t>
      </w:r>
      <w:r>
        <w:rPr>
          <w:rFonts w:eastAsia="Times New Roman" w:cs="Times New Roman"/>
          <w:szCs w:val="24"/>
        </w:rPr>
        <w:t xml:space="preserve">. </w:t>
      </w:r>
    </w:p>
    <w:p w14:paraId="5FC2FA16" w14:textId="77777777" w:rsidR="0020643A" w:rsidRDefault="00E84ECF">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Θα έπρεπε να αποτυπώνει τη ριζική αλλαγή του νόμου Κατρού</w:t>
      </w:r>
      <w:r>
        <w:rPr>
          <w:rFonts w:eastAsia="Times New Roman"/>
          <w:color w:val="000000"/>
          <w:szCs w:val="24"/>
          <w:shd w:val="clear" w:color="auto" w:fill="FFFFFF"/>
        </w:rPr>
        <w:t xml:space="preserve">γκαλου, την αποκατάσταση του κοινωνικού κεκτημένου στις εργασιακές σχέσεις, τη βελτίωση τελικά του επιπέδου ζωής των Ελλήνων πολιτών. Να αποκαθιστά τον ρόλο του </w:t>
      </w:r>
      <w:r>
        <w:rPr>
          <w:rFonts w:eastAsia="Times New Roman"/>
          <w:color w:val="000000"/>
          <w:szCs w:val="24"/>
          <w:shd w:val="clear" w:color="auto" w:fill="FFFFFF"/>
        </w:rPr>
        <w:t>υ</w:t>
      </w:r>
      <w:r>
        <w:rPr>
          <w:rFonts w:eastAsia="Times New Roman"/>
          <w:color w:val="000000"/>
          <w:szCs w:val="24"/>
          <w:shd w:val="clear" w:color="auto" w:fill="FFFFFF"/>
        </w:rPr>
        <w:t>περταμείου ως ταμείο αξιοποίησης και όχι εκποίησης της δημόσιας περιουσίας, έτσι ώστε να διασφ</w:t>
      </w:r>
      <w:r>
        <w:rPr>
          <w:rFonts w:eastAsia="Times New Roman"/>
          <w:color w:val="000000"/>
          <w:szCs w:val="24"/>
          <w:shd w:val="clear" w:color="auto" w:fill="FFFFFF"/>
        </w:rPr>
        <w:t xml:space="preserve">αλιστούν πόροι για το κοινωνικό – ασφαλιστικό σύστημα και ιδιαίτερα για τη νέα γενιά. </w:t>
      </w:r>
    </w:p>
    <w:p w14:paraId="5FC2FA17" w14:textId="77777777" w:rsidR="0020643A" w:rsidRDefault="00E84ECF">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Μπορεί το αδιέξοδο αυτό δίπολο Τσίπρα – Μητσοτάκη, Νέας Δημοκρατίας – ΣΥΡΙΖΑ να εγγυηθεί τη νέα πορεία που έχει ανάγκη η χώρα; Κατηγορηματικά «όχι». Η Κυβέρνηση ΣΥΡΙΖΑ –</w:t>
      </w:r>
      <w:r>
        <w:rPr>
          <w:rFonts w:eastAsia="Times New Roman"/>
          <w:color w:val="000000"/>
          <w:szCs w:val="24"/>
          <w:shd w:val="clear" w:color="auto" w:fill="FFFFFF"/>
        </w:rPr>
        <w:t xml:space="preserve"> ΑΝΕΛ κρίθηκε οριστικά στη συνείδηση των πολιτών και απέτυχε.</w:t>
      </w:r>
    </w:p>
    <w:p w14:paraId="5FC2FA18" w14:textId="77777777" w:rsidR="0020643A" w:rsidRDefault="00E84ECF">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Τώρα που οι μάσκες έπεσαν και η ιστορική αλήθεια δίνει πραγματική διάσταση σε πρόσωπα και παρατάξεις, δεν υπάρχει πια περιθώριο για άλλες αυταπάτες και για άλλους μαθητευόμενους μάγους και σωτήρ</w:t>
      </w:r>
      <w:r>
        <w:rPr>
          <w:rFonts w:eastAsia="Times New Roman"/>
          <w:color w:val="000000"/>
          <w:szCs w:val="24"/>
          <w:shd w:val="clear" w:color="auto" w:fill="FFFFFF"/>
        </w:rPr>
        <w:t>ες. Η Ελλάδα και οι Έλληνες αναζητούν μια ριζικά διαφορετική, πραγματικά προοδευτική και αποτελεσματική πολιτική. Αυτός είναι ο ιστορικός ρόλος της δημοκρατικής παράταξης. Εμείς θέλουμε, ξέρουμε και μπορούμε, κυρίες και κύριοι συνάδελφοι!</w:t>
      </w:r>
    </w:p>
    <w:p w14:paraId="5FC2FA19" w14:textId="77777777" w:rsidR="0020643A" w:rsidRDefault="00E84ECF">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(Χειροκροτήματα α</w:t>
      </w:r>
      <w:r>
        <w:rPr>
          <w:rFonts w:eastAsia="Times New Roman"/>
          <w:color w:val="000000"/>
          <w:szCs w:val="24"/>
          <w:shd w:val="clear" w:color="auto" w:fill="FFFFFF"/>
        </w:rPr>
        <w:t>πό την πτέρυγα της Δημοκρατικής Συμπαράταξης ΠΑΣΟΚ – ΔΗΜΑΡ)</w:t>
      </w:r>
    </w:p>
    <w:p w14:paraId="5FC2FA1A" w14:textId="77777777" w:rsidR="0020643A" w:rsidRDefault="00E84ECF">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Εμείς σκεφτόμαστε αλλιώς. Είμαστε ριζικά διαφορετικοί, πραγματικά προοδευτικοί. Εμείς είμαστε σοσιαλδημοκράτες και γι’ αυτό δουλεύουμε και για τη δημοκρατία και για την κοινωνική συνοχή. Θέλουμε ν</w:t>
      </w:r>
      <w:r>
        <w:rPr>
          <w:rFonts w:eastAsia="Times New Roman"/>
          <w:color w:val="000000"/>
          <w:szCs w:val="24"/>
          <w:shd w:val="clear" w:color="auto" w:fill="FFFFFF"/>
        </w:rPr>
        <w:t>α μπει ένα τέλος στην οπισθοδρόμηση. Δουλεύουμε για ανάπτυξη, απασχόληση και αλληλεγγύη. Αγωνιζόμαστε και διεκδικούμε διαφάνεια και λογοδοσία στον δημόσιο βίο και στα δημόσια οικονομικά και προϋπολογισμούς κοινωνικά δίκαιους και πραγματικά αναπτυξιακούς. Α</w:t>
      </w:r>
      <w:r>
        <w:rPr>
          <w:rFonts w:eastAsia="Times New Roman"/>
          <w:color w:val="000000"/>
          <w:szCs w:val="24"/>
          <w:shd w:val="clear" w:color="auto" w:fill="FFFFFF"/>
        </w:rPr>
        <w:t xml:space="preserve">φουγκραζόμαστε και εκφράζουμε το κοινωνικό αίτημα για αξιοπρέπεια. Αυτή είναι η σημαία σήμερα: να πάρει πίσω ο ελληνικός λαός τη χαμένη του αξιοπρέπεια και η χώρα μας τη χαμένη της αξιοπιστία. </w:t>
      </w:r>
    </w:p>
    <w:p w14:paraId="5FC2FA1B" w14:textId="77777777" w:rsidR="0020643A" w:rsidRDefault="00E84ECF">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(Χειροκροτήματα από την πτέρυγα της Δημοκρατικής Συμπαράταξης </w:t>
      </w:r>
      <w:r>
        <w:rPr>
          <w:rFonts w:eastAsia="Times New Roman"/>
          <w:color w:val="000000"/>
          <w:szCs w:val="24"/>
          <w:shd w:val="clear" w:color="auto" w:fill="FFFFFF"/>
        </w:rPr>
        <w:t>ΠΑΣΟΚ – ΔΗΜΑΡ)</w:t>
      </w:r>
    </w:p>
    <w:p w14:paraId="5FC2FA1C" w14:textId="77777777" w:rsidR="0020643A" w:rsidRDefault="00E84ECF">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Αυτό σημαίνει ότι χρειάζεται αλλαγή. Χρειάζεται ανατροπή. </w:t>
      </w:r>
    </w:p>
    <w:p w14:paraId="5FC2FA1D" w14:textId="77777777" w:rsidR="0020643A" w:rsidRDefault="00E84ECF">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Εμείς, λοιπόν, είμαστε με την Ελλάδα που παράγει και δημιουργεί. Είμαστε με την Ελλάδα που ελπίζει, που είναι αισιόδοξη, που είναι φωτεινή. Εμείς είμαστε και δουλεύουμε για τους πολλ</w:t>
      </w:r>
      <w:r>
        <w:rPr>
          <w:rFonts w:eastAsia="Times New Roman"/>
          <w:color w:val="000000"/>
          <w:szCs w:val="24"/>
          <w:shd w:val="clear" w:color="auto" w:fill="FFFFFF"/>
        </w:rPr>
        <w:t>ούς και όχι για τους λίγους.</w:t>
      </w:r>
    </w:p>
    <w:p w14:paraId="5FC2FA1E" w14:textId="77777777" w:rsidR="0020643A" w:rsidRDefault="00E84ECF">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Σας ευχαριστώ πολύ.</w:t>
      </w:r>
    </w:p>
    <w:p w14:paraId="5FC2FA1F" w14:textId="77777777" w:rsidR="0020643A" w:rsidRDefault="00E84ECF">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(Χειροκροτήματα από την πτέρυγα της Δημοκρατικής Συμπαράταξης ΠΑΣΟΚ – ΔΗΜΑΡ)</w:t>
      </w:r>
    </w:p>
    <w:p w14:paraId="5FC2FA20" w14:textId="77777777" w:rsidR="0020643A" w:rsidRDefault="00E84ECF">
      <w:pPr>
        <w:spacing w:line="600" w:lineRule="auto"/>
        <w:ind w:firstLine="720"/>
        <w:contextualSpacing/>
        <w:jc w:val="both"/>
        <w:rPr>
          <w:rFonts w:eastAsia="Times New Roman"/>
          <w:color w:val="000000"/>
          <w:szCs w:val="24"/>
          <w:shd w:val="clear" w:color="auto" w:fill="FFFFFF"/>
        </w:rPr>
      </w:pPr>
      <w:r w:rsidRPr="007303FB">
        <w:rPr>
          <w:rFonts w:eastAsia="Times New Roman"/>
          <w:b/>
          <w:color w:val="000000"/>
          <w:szCs w:val="24"/>
          <w:shd w:val="clear" w:color="auto" w:fill="FFFFFF"/>
        </w:rPr>
        <w:t>ΠΡΟΕΔΡ</w:t>
      </w:r>
      <w:r>
        <w:rPr>
          <w:rFonts w:eastAsia="Times New Roman"/>
          <w:b/>
          <w:color w:val="000000"/>
          <w:szCs w:val="24"/>
          <w:shd w:val="clear" w:color="auto" w:fill="FFFFFF"/>
        </w:rPr>
        <w:t>ΟΣ</w:t>
      </w:r>
      <w:r w:rsidRPr="007303FB">
        <w:rPr>
          <w:rFonts w:eastAsia="Times New Roman"/>
          <w:b/>
          <w:color w:val="000000"/>
          <w:szCs w:val="24"/>
          <w:shd w:val="clear" w:color="auto" w:fill="FFFFFF"/>
        </w:rPr>
        <w:t xml:space="preserve"> </w:t>
      </w:r>
      <w:r w:rsidRPr="007303FB">
        <w:rPr>
          <w:rFonts w:eastAsia="Times New Roman"/>
          <w:b/>
          <w:color w:val="000000"/>
          <w:szCs w:val="24"/>
          <w:shd w:val="clear" w:color="auto" w:fill="FFFFFF"/>
        </w:rPr>
        <w:t xml:space="preserve">(Νικόλαος Βούτσης): </w:t>
      </w:r>
      <w:r>
        <w:rPr>
          <w:rFonts w:eastAsia="Times New Roman"/>
          <w:color w:val="000000"/>
          <w:szCs w:val="24"/>
          <w:shd w:val="clear" w:color="auto" w:fill="FFFFFF"/>
        </w:rPr>
        <w:t>Ευχαριστούμε πολύ.</w:t>
      </w:r>
    </w:p>
    <w:p w14:paraId="5FC2FA21" w14:textId="77777777" w:rsidR="0020643A" w:rsidRDefault="00E84ECF">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Τον λόγο έχει ο Αναπληρωτής Υπουργός Οικονομικών κ. Γιώργος Χουλιαράκης</w:t>
      </w:r>
      <w:r>
        <w:rPr>
          <w:rFonts w:eastAsia="Times New Roman"/>
          <w:color w:val="000000"/>
          <w:szCs w:val="24"/>
          <w:shd w:val="clear" w:color="auto" w:fill="FFFFFF"/>
        </w:rPr>
        <w:t xml:space="preserve"> για δεκαπέντε λεπτά.</w:t>
      </w:r>
    </w:p>
    <w:p w14:paraId="5FC2FA22" w14:textId="77777777" w:rsidR="0020643A" w:rsidRDefault="00E84ECF">
      <w:pPr>
        <w:spacing w:line="600" w:lineRule="auto"/>
        <w:ind w:firstLine="720"/>
        <w:contextualSpacing/>
        <w:jc w:val="both"/>
        <w:rPr>
          <w:rFonts w:eastAsia="Times New Roman"/>
          <w:color w:val="000000"/>
          <w:szCs w:val="24"/>
          <w:shd w:val="clear" w:color="auto" w:fill="FFFFFF"/>
        </w:rPr>
      </w:pPr>
      <w:r w:rsidRPr="009C2715">
        <w:rPr>
          <w:rFonts w:eastAsia="Times New Roman"/>
          <w:b/>
          <w:color w:val="000000"/>
          <w:szCs w:val="24"/>
          <w:shd w:val="clear" w:color="auto" w:fill="FFFFFF"/>
        </w:rPr>
        <w:t>ΓΕΩΡΓΙΟΣ ΧΟΥΛΙΑΡΑΚΗΣ (Αναπληρωτής Υπουργός Οικονομικών):</w:t>
      </w:r>
      <w:r>
        <w:rPr>
          <w:rFonts w:eastAsia="Times New Roman"/>
          <w:b/>
          <w:color w:val="000000"/>
          <w:szCs w:val="24"/>
          <w:shd w:val="clear" w:color="auto" w:fill="FFFFFF"/>
        </w:rPr>
        <w:t xml:space="preserve"> </w:t>
      </w:r>
      <w:r>
        <w:rPr>
          <w:rFonts w:eastAsia="Times New Roman"/>
          <w:color w:val="000000"/>
          <w:szCs w:val="24"/>
          <w:shd w:val="clear" w:color="auto" w:fill="FFFFFF"/>
        </w:rPr>
        <w:t>Κύριε Πρόεδρε, κυρίες και κύριοι Βουλευτές, η συζήτηση του προϋπολογισμού του 2019 είναι μια καλή ευκαιρία για έναν σύντομο απολογισμό της δημοσιονομικής πολιτικής της χώρας την</w:t>
      </w:r>
      <w:r>
        <w:rPr>
          <w:rFonts w:eastAsia="Times New Roman"/>
          <w:color w:val="000000"/>
          <w:szCs w:val="24"/>
          <w:shd w:val="clear" w:color="auto" w:fill="FFFFFF"/>
        </w:rPr>
        <w:t xml:space="preserve"> τριετία 2015 – 2018. Και έτσι θα ήθελα να ξεκινήσω τη σημερινή μου ομιλία. </w:t>
      </w:r>
    </w:p>
    <w:p w14:paraId="5FC2FA23" w14:textId="77777777" w:rsidR="0020643A" w:rsidRDefault="00E84ECF">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Το 2015 η Κυβέρνηση κλήθηκε να διαχειριστεί τα δημόσια οικονομικά της χώρας σε ένα ιδιαίτερα δυσμενές οικονομικό περιβάλλον, πρωτόγνωρο -θα έλεγα- για μια ανεπτυγμένη ευρωπαϊκή χώ</w:t>
      </w:r>
      <w:r>
        <w:rPr>
          <w:rFonts w:eastAsia="Times New Roman"/>
          <w:color w:val="000000"/>
          <w:szCs w:val="24"/>
          <w:shd w:val="clear" w:color="auto" w:fill="FFFFFF"/>
        </w:rPr>
        <w:t>ρα μετά το τέλος του Β΄ Παγκοσμίου πολέμου.</w:t>
      </w:r>
    </w:p>
    <w:p w14:paraId="5FC2FA24" w14:textId="77777777" w:rsidR="0020643A" w:rsidRDefault="00E84ECF">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Πρώτον, η οικονομία παρέμενε σε βαθιά ύφεση και το ΑΕΠ είχε ήδη υποχωρήσει κατά 25%. </w:t>
      </w:r>
    </w:p>
    <w:p w14:paraId="5FC2FA25" w14:textId="77777777" w:rsidR="0020643A" w:rsidRDefault="00E84ECF">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Δεύτερον, η χώρα παρέμενε αποκλεισμένη από τις διεθνείς αγορές χωρίς δυνατότητα χρηματοδότησης τόκων και χρεολυσίων, παρά τα δ</w:t>
      </w:r>
      <w:r>
        <w:rPr>
          <w:rFonts w:eastAsia="Times New Roman"/>
          <w:color w:val="000000"/>
          <w:szCs w:val="24"/>
          <w:shd w:val="clear" w:color="auto" w:fill="FFFFFF"/>
        </w:rPr>
        <w:t xml:space="preserve">ύο προγράμματα προσαρμογής. </w:t>
      </w:r>
    </w:p>
    <w:p w14:paraId="5FC2FA26" w14:textId="77777777" w:rsidR="0020643A" w:rsidRDefault="00E84ECF">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Τρίτον, δεν διέθετε εργαλεία οικονομικής σταθεροποίησης, δεν υπήρχε δημοσιονομικός χώρος και δεν είχε ανεξάρτητη νομισματική και συναλλαγματική πολιτική. </w:t>
      </w:r>
    </w:p>
    <w:p w14:paraId="5FC2FA27" w14:textId="77777777" w:rsidR="0020643A" w:rsidRDefault="00E84ECF">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Τέταρτον, ήταν αντιμέτωπη με ένα ευάλωτο τραπεζικό σύστημα.</w:t>
      </w:r>
    </w:p>
    <w:p w14:paraId="5FC2FA28" w14:textId="77777777" w:rsidR="0020643A" w:rsidRDefault="00E84ECF">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Πέμπτον, υπή</w:t>
      </w:r>
      <w:r>
        <w:rPr>
          <w:rFonts w:eastAsia="Times New Roman"/>
          <w:color w:val="000000"/>
          <w:szCs w:val="24"/>
          <w:shd w:val="clear" w:color="auto" w:fill="FFFFFF"/>
        </w:rPr>
        <w:t>ρχαν εταίροι που επεδίωκαν και προετοίμαζαν τις προϋποθέσεις για την έξοδο της χώρας από το κοινό νόμισμα.</w:t>
      </w:r>
    </w:p>
    <w:p w14:paraId="5FC2FA29" w14:textId="77777777" w:rsidR="0020643A" w:rsidRDefault="00E84ECF">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Είναι καλό να αντλούμε διδάγματα από την εμπειρία του πρόσφατου παρελθόντος και να μην ξεχνάμε πως η δεινή αυτή θέση της χώρας ήταν προϊόν της κάκιστ</w:t>
      </w:r>
      <w:r>
        <w:rPr>
          <w:rFonts w:eastAsia="Times New Roman"/>
          <w:color w:val="000000"/>
          <w:szCs w:val="24"/>
          <w:shd w:val="clear" w:color="auto" w:fill="FFFFFF"/>
        </w:rPr>
        <w:t>ης διαχείρισης των δημοσίων οικονομικών των προηγούμενων χρόνων και ειδικά των ετών που προηγήθηκαν της κρίσης του 2008 – 2009, όταν τα δίδυμα ελλείμματα του προϋπολογισμού από τη μια και του εξωτερικού ισοζυγίου από την άλλη είχαν υπερβεί το 15%, οδηγώντα</w:t>
      </w:r>
      <w:r>
        <w:rPr>
          <w:rFonts w:eastAsia="Times New Roman"/>
          <w:color w:val="000000"/>
          <w:szCs w:val="24"/>
          <w:shd w:val="clear" w:color="auto" w:fill="FFFFFF"/>
        </w:rPr>
        <w:t xml:space="preserve">ς έτσι στην πλήρη απώλεια της αξιοπιστίας της χώρας και στον αποκλεισμό από τις αγορές. </w:t>
      </w:r>
    </w:p>
    <w:p w14:paraId="5FC2FA2A" w14:textId="77777777" w:rsidR="0020643A" w:rsidRDefault="00E84ECF">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Μπροστά, λοιπόν, στα οξ</w:t>
      </w:r>
      <w:r>
        <w:rPr>
          <w:rFonts w:eastAsia="Times New Roman"/>
          <w:color w:val="000000"/>
          <w:szCs w:val="24"/>
          <w:shd w:val="clear" w:color="auto" w:fill="FFFFFF"/>
        </w:rPr>
        <w:t>εί</w:t>
      </w:r>
      <w:r>
        <w:rPr>
          <w:rFonts w:eastAsia="Times New Roman"/>
          <w:color w:val="000000"/>
          <w:szCs w:val="24"/>
          <w:shd w:val="clear" w:color="auto" w:fill="FFFFFF"/>
        </w:rPr>
        <w:t>α διλήμματα που έθετε η κατάσταση αυτή, η Κυβέρνηση επέλεξε τη μόνη, κατά τη γνώμη μου, ενδεδειγμένη, αλλά δύσκολη στρατηγική: τη στρατηγική τ</w:t>
      </w:r>
      <w:r>
        <w:rPr>
          <w:rFonts w:eastAsia="Times New Roman"/>
          <w:color w:val="000000"/>
          <w:szCs w:val="24"/>
          <w:shd w:val="clear" w:color="auto" w:fill="FFFFFF"/>
        </w:rPr>
        <w:t>ης ανάκτησης της δημοσιονομικής αξιοπιστίας, τη στρατηγική της πειθούς των διεθνών αγορών πως η χώρα μπορεί να αποκαταστήσει τη δημοσιονομική ισορροπία με τρόπο βιώσιμο και διατηρήσιμο, πως μπορεί να τηρεί τις δεσμεύσεις της και να είναι συνεπής στην τήρησ</w:t>
      </w:r>
      <w:r>
        <w:rPr>
          <w:rFonts w:eastAsia="Times New Roman"/>
          <w:color w:val="000000"/>
          <w:szCs w:val="24"/>
          <w:shd w:val="clear" w:color="auto" w:fill="FFFFFF"/>
        </w:rPr>
        <w:t>η των στόχων που έχει αναλάβει, με λίγα λόγια πως η χώρα έχει ξεπεράσει οριστικά κακές συνήθειες του παρελθόντος, όπως τη συστηματική παραγωγή ελλειμμάτων, ακόμα και όταν η οικονομία ανα</w:t>
      </w:r>
      <w:r>
        <w:rPr>
          <w:rFonts w:eastAsia="Times New Roman"/>
          <w:color w:val="000000"/>
          <w:szCs w:val="24"/>
          <w:shd w:val="clear" w:color="auto" w:fill="FFFFFF"/>
        </w:rPr>
        <w:t>πτύσεται</w:t>
      </w:r>
      <w:r>
        <w:rPr>
          <w:rFonts w:eastAsia="Times New Roman"/>
          <w:color w:val="000000"/>
          <w:szCs w:val="24"/>
          <w:shd w:val="clear" w:color="auto" w:fill="FFFFFF"/>
        </w:rPr>
        <w:t xml:space="preserve">. </w:t>
      </w:r>
    </w:p>
    <w:p w14:paraId="5FC2FA2B" w14:textId="77777777" w:rsidR="0020643A" w:rsidRDefault="00E84ECF">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Η αποκατάσταση της αξιοπιστίας προϋπέθετε τη δύσκολη επιλογ</w:t>
      </w:r>
      <w:r>
        <w:rPr>
          <w:rFonts w:eastAsia="Times New Roman"/>
          <w:color w:val="000000"/>
          <w:szCs w:val="24"/>
          <w:shd w:val="clear" w:color="auto" w:fill="FFFFFF"/>
        </w:rPr>
        <w:t>ή μίας αναγκαίας τριετούς δημοσιονομικής προσαρμογής με αύξηση φόρων, που δεν θέλαμε, και περιστολή στοχευμένων δαπανών από τη μία πλευρά, σε συνδυασμό όμως με μία γενναία αναδιάρθρωση του δημοσίου χρέους με τρόπο τέτοιο, ώστε οι ακαθάριστες χρηματοδοτικές</w:t>
      </w:r>
      <w:r>
        <w:rPr>
          <w:rFonts w:eastAsia="Times New Roman"/>
          <w:color w:val="000000"/>
          <w:szCs w:val="24"/>
          <w:shd w:val="clear" w:color="auto" w:fill="FFFFFF"/>
        </w:rPr>
        <w:t xml:space="preserve"> ανάγκες της χώρας να παραμείνουν κάτω του 15% μεσοπρόθεσμα, κάτι που πετύχαμε τον προηγούμενο Ιούνιο. </w:t>
      </w:r>
    </w:p>
    <w:p w14:paraId="5FC2FA2C" w14:textId="77777777" w:rsidR="0020643A" w:rsidRDefault="00E84ECF">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Τι πέτυχε, λοιπόν, αυτή η μεικτή στρατηγική δημοσιονομικής προσαρμογής από τη μία και αναδιάρθρωσης του χρέους από την άλλη;</w:t>
      </w:r>
    </w:p>
    <w:p w14:paraId="5FC2FA2D" w14:textId="77777777" w:rsidR="0020643A" w:rsidRDefault="00E84ECF">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Πρώτον, εκμηδενίστηκαν </w:t>
      </w:r>
      <w:r>
        <w:rPr>
          <w:rFonts w:eastAsia="Times New Roman"/>
          <w:color w:val="000000"/>
          <w:szCs w:val="24"/>
          <w:shd w:val="clear" w:color="auto" w:fill="FFFFFF"/>
        </w:rPr>
        <w:t>ακραίοι κίνδυνοι που ταλάνισαν τη χώρα από το 2010 έως το 2015. Αναφέρομαι, βέβαια, στον κίνδυνο εξόδου της χώρας από το κοινό νόμισμα.</w:t>
      </w:r>
    </w:p>
    <w:p w14:paraId="5FC2FA2E" w14:textId="77777777" w:rsidR="0020643A" w:rsidRDefault="00E84ECF">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Δεύτερον, μειώθηκε σημαντικά η οικονομική αβεβαιότητα και αναστράφηκαν οι αρνητικές προσδοκίες των τελευταίων ετών, όπως</w:t>
      </w:r>
      <w:r>
        <w:rPr>
          <w:rFonts w:eastAsia="Times New Roman"/>
          <w:color w:val="000000"/>
          <w:szCs w:val="24"/>
          <w:shd w:val="clear" w:color="auto" w:fill="FFFFFF"/>
        </w:rPr>
        <w:t xml:space="preserve"> άλλωστε δείχνουν όλοι οι δείκτες κλίματος οικονομικής εμπιστοσύνης.</w:t>
      </w:r>
    </w:p>
    <w:p w14:paraId="5FC2FA2F" w14:textId="77777777" w:rsidR="0020643A" w:rsidRDefault="00E84ECF">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Τρίτον, η χώρα βγήκε από τη διαδικασία υπερβολικού ελλείμματος το 2017, έναν χρόνο πριν από το αναμενόμενο.</w:t>
      </w:r>
    </w:p>
    <w:p w14:paraId="5FC2FA30" w14:textId="77777777" w:rsidR="0020643A" w:rsidRDefault="00E84ECF">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Τέταρτον, η οικονομία ξεκίνησε να ανακάμπτει για επτά συνεχόμενα τρίμηνα με </w:t>
      </w:r>
      <w:r>
        <w:rPr>
          <w:rFonts w:eastAsia="Times New Roman"/>
          <w:color w:val="000000"/>
          <w:szCs w:val="24"/>
          <w:shd w:val="clear" w:color="auto" w:fill="FFFFFF"/>
        </w:rPr>
        <w:t>ήπιο ρυθμό στην αρχή, με επιταχυνόμενο ρυθμό τώρα, της τάξης του 2,1%, 2,2% και με την προσδοκία υψηλότερου ρυθμού το 2019.</w:t>
      </w:r>
    </w:p>
    <w:p w14:paraId="5FC2FA31" w14:textId="77777777" w:rsidR="0020643A" w:rsidRDefault="00E84ECF">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Πέμπτον, η ανεργία μειώθηκε κατά επτά ποσοστιαίες μονάδες από τον Ιανουάριο του 2015 μέχρι τον Σεπτέμβριο του 2018, δημιουργώντας τρ</w:t>
      </w:r>
      <w:r>
        <w:rPr>
          <w:rFonts w:eastAsia="Times New Roman"/>
          <w:color w:val="000000"/>
          <w:szCs w:val="24"/>
          <w:shd w:val="clear" w:color="auto" w:fill="FFFFFF"/>
        </w:rPr>
        <w:t>ιακόσιες δεκαπέντε χιλιάδες νέες θέσεις εργασίας.</w:t>
      </w:r>
    </w:p>
    <w:p w14:paraId="5FC2FA32" w14:textId="77777777" w:rsidR="0020643A" w:rsidRDefault="00E84ECF">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Τέλος, οι αποδόσεις των δεκαετών ομολόγων αναφοράς αποκλιμακώθηκαν σημαντικά.</w:t>
      </w:r>
    </w:p>
    <w:p w14:paraId="5FC2FA33" w14:textId="77777777" w:rsidR="0020643A" w:rsidRDefault="00E84ECF">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Θα ήθελα στο σημείο αυτό να κάνω μία αναφορά στον ισχυρισμό της Αντιπολίτευσης πως τα σημερινά επιτόκια διατηρούν τη χώρα εκτός </w:t>
      </w:r>
      <w:r>
        <w:rPr>
          <w:rFonts w:eastAsia="Times New Roman"/>
          <w:color w:val="000000"/>
          <w:szCs w:val="24"/>
          <w:shd w:val="clear" w:color="auto" w:fill="FFFFFF"/>
        </w:rPr>
        <w:t xml:space="preserve">αγορών. </w:t>
      </w:r>
    </w:p>
    <w:p w14:paraId="5FC2FA34" w14:textId="77777777" w:rsidR="0020643A" w:rsidRDefault="00E84ECF">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Δεν υπάρχει καμ</w:t>
      </w:r>
      <w:r>
        <w:rPr>
          <w:rFonts w:eastAsia="Times New Roman"/>
          <w:color w:val="000000"/>
          <w:szCs w:val="24"/>
          <w:shd w:val="clear" w:color="auto" w:fill="FFFFFF"/>
        </w:rPr>
        <w:t>μ</w:t>
      </w:r>
      <w:r>
        <w:rPr>
          <w:rFonts w:eastAsia="Times New Roman"/>
          <w:color w:val="000000"/>
          <w:szCs w:val="24"/>
          <w:shd w:val="clear" w:color="auto" w:fill="FFFFFF"/>
        </w:rPr>
        <w:t>ία αμφιβολία πως και εμείς θα θέλαμε τα επιτόκια δανεισμού να είναι ακόμα χαμηλότερα, όπως δεν υπάρχει καμ</w:t>
      </w:r>
      <w:r>
        <w:rPr>
          <w:rFonts w:eastAsia="Times New Roman"/>
          <w:color w:val="000000"/>
          <w:szCs w:val="24"/>
          <w:shd w:val="clear" w:color="auto" w:fill="FFFFFF"/>
        </w:rPr>
        <w:t>μ</w:t>
      </w:r>
      <w:r>
        <w:rPr>
          <w:rFonts w:eastAsia="Times New Roman"/>
          <w:color w:val="000000"/>
          <w:szCs w:val="24"/>
          <w:shd w:val="clear" w:color="auto" w:fill="FFFFFF"/>
        </w:rPr>
        <w:t>ία αμφιβολία πως θα ήταν ήδη σημαντικά χαμηλότερα, αν δεν υπήρχε ο κραδασμός στις διεθνείς αγορές που προκαλεί ο ιταλικός κί</w:t>
      </w:r>
      <w:r>
        <w:rPr>
          <w:rFonts w:eastAsia="Times New Roman"/>
          <w:color w:val="000000"/>
          <w:szCs w:val="24"/>
          <w:shd w:val="clear" w:color="auto" w:fill="FFFFFF"/>
        </w:rPr>
        <w:t xml:space="preserve">νδυνος. Άλλωστε την </w:t>
      </w:r>
      <w:r w:rsidRPr="00722029">
        <w:rPr>
          <w:rFonts w:eastAsia="Times New Roman"/>
          <w:color w:val="000000"/>
          <w:szCs w:val="24"/>
          <w:shd w:val="clear" w:color="auto" w:fill="FFFFFF"/>
        </w:rPr>
        <w:t>1</w:t>
      </w:r>
      <w:r w:rsidRPr="00A240FA">
        <w:rPr>
          <w:rFonts w:eastAsia="Times New Roman"/>
          <w:color w:val="000000"/>
          <w:szCs w:val="24"/>
          <w:shd w:val="clear" w:color="auto" w:fill="FFFFFF"/>
          <w:vertAlign w:val="superscript"/>
        </w:rPr>
        <w:t>η</w:t>
      </w:r>
      <w:r w:rsidRPr="00722029">
        <w:rPr>
          <w:rFonts w:eastAsia="Times New Roman"/>
          <w:color w:val="000000"/>
          <w:szCs w:val="24"/>
          <w:shd w:val="clear" w:color="auto" w:fill="FFFFFF"/>
        </w:rPr>
        <w:t xml:space="preserve">  </w:t>
      </w:r>
      <w:r>
        <w:rPr>
          <w:rFonts w:eastAsia="Times New Roman"/>
          <w:color w:val="000000"/>
          <w:szCs w:val="24"/>
          <w:shd w:val="clear" w:color="auto" w:fill="FFFFFF"/>
        </w:rPr>
        <w:t xml:space="preserve">Αυγούστου του 2018 το δεκαετές επιτόκιο αναφοράς ήταν στο 3,8%. </w:t>
      </w:r>
    </w:p>
    <w:p w14:paraId="5FC2FA35" w14:textId="77777777" w:rsidR="0020643A" w:rsidRDefault="00E84ECF">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Είναι, όμως, τα σημερινά επιτόκια δανεισμού απαγορευτικά; Διατηρούν τη χώρα εκτός αγορών; Αξίζει εδώ να δούμε το κόστος δανεισμού των χρόνων της ευημερίας 2002 – 2008.</w:t>
      </w:r>
      <w:r>
        <w:rPr>
          <w:rFonts w:eastAsia="Times New Roman"/>
          <w:color w:val="000000"/>
          <w:szCs w:val="24"/>
          <w:shd w:val="clear" w:color="auto" w:fill="FFFFFF"/>
        </w:rPr>
        <w:t xml:space="preserve"> Ο μέσος όρος του δεκαετούς επιτοκίου δανεισμού την περίοδο 2002 – 2008 ήταν 4,36%. Ο μέσος όρος</w:t>
      </w:r>
      <w:r w:rsidRPr="00EF3D4C">
        <w:rPr>
          <w:rFonts w:eastAsia="Times New Roman"/>
          <w:color w:val="000000"/>
          <w:szCs w:val="24"/>
          <w:shd w:val="clear" w:color="auto" w:fill="FFFFFF"/>
        </w:rPr>
        <w:t xml:space="preserve"> </w:t>
      </w:r>
      <w:r>
        <w:rPr>
          <w:rFonts w:eastAsia="Times New Roman"/>
          <w:color w:val="000000"/>
          <w:szCs w:val="24"/>
          <w:shd w:val="clear" w:color="auto" w:fill="FFFFFF"/>
        </w:rPr>
        <w:t>του δεκαετούς επιτοκίου δανεισμού τους πρώτους έντεκα μήνες του 2018 ήταν 4,18%, χαμηλότερο</w:t>
      </w:r>
      <w:r>
        <w:rPr>
          <w:rFonts w:eastAsia="Times New Roman"/>
          <w:color w:val="000000"/>
          <w:szCs w:val="24"/>
          <w:shd w:val="clear" w:color="auto" w:fill="FFFFFF"/>
        </w:rPr>
        <w:t>,</w:t>
      </w:r>
      <w:r>
        <w:rPr>
          <w:rFonts w:eastAsia="Times New Roman"/>
          <w:color w:val="000000"/>
          <w:szCs w:val="24"/>
          <w:shd w:val="clear" w:color="auto" w:fill="FFFFFF"/>
        </w:rPr>
        <w:t xml:space="preserve"> ή εν πάσ</w:t>
      </w:r>
      <w:r>
        <w:rPr>
          <w:rFonts w:eastAsia="Times New Roman"/>
          <w:color w:val="000000"/>
          <w:szCs w:val="24"/>
          <w:shd w:val="clear" w:color="auto" w:fill="FFFFFF"/>
        </w:rPr>
        <w:t>ει</w:t>
      </w:r>
      <w:r>
        <w:rPr>
          <w:rFonts w:eastAsia="Times New Roman"/>
          <w:color w:val="000000"/>
          <w:szCs w:val="24"/>
          <w:shd w:val="clear" w:color="auto" w:fill="FFFFFF"/>
        </w:rPr>
        <w:t xml:space="preserve"> περιπτώσει αντίστοιχο με το επιτόκιο δανεισμού</w:t>
      </w:r>
      <w:r>
        <w:rPr>
          <w:rFonts w:eastAsia="Times New Roman"/>
          <w:color w:val="000000"/>
          <w:szCs w:val="24"/>
          <w:shd w:val="clear" w:color="auto" w:fill="FFFFFF"/>
        </w:rPr>
        <w:t xml:space="preserve"> 2002 - 2</w:t>
      </w:r>
      <w:r>
        <w:rPr>
          <w:rFonts w:eastAsia="Times New Roman"/>
          <w:color w:val="000000"/>
          <w:szCs w:val="24"/>
          <w:shd w:val="clear" w:color="auto" w:fill="FFFFFF"/>
        </w:rPr>
        <w:t>008</w:t>
      </w:r>
      <w:r>
        <w:rPr>
          <w:rFonts w:eastAsia="Times New Roman"/>
          <w:color w:val="000000"/>
          <w:szCs w:val="24"/>
          <w:shd w:val="clear" w:color="auto" w:fill="FFFFFF"/>
        </w:rPr>
        <w:t xml:space="preserve"> όταν το επιτόκιο δανεισμού δεν ήταν καν πρόβλημα, δεν ήταν καν είδηση. </w:t>
      </w:r>
    </w:p>
    <w:p w14:paraId="5FC2FA36" w14:textId="77777777" w:rsidR="0020643A" w:rsidRDefault="00E84ECF">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Βέβαια, για μας κριτήριο επιτυχίας δεν είναι μόνο η αποκατάσταση της χαμένης αξιοπιστίας της χώρας, όσο και αν αυτό είναι σημαντικό. Εξίσου σημαντικός πυλώνας της δημοσιονομικής στ</w:t>
      </w:r>
      <w:r>
        <w:rPr>
          <w:rFonts w:eastAsia="Times New Roman"/>
          <w:color w:val="000000"/>
          <w:szCs w:val="24"/>
          <w:shd w:val="clear" w:color="auto" w:fill="FFFFFF"/>
        </w:rPr>
        <w:t>ρατηγικής 2015 - 2018 ήταν και η προστασία, στο μέτρο του δυνατού, των πιο ευάλωτων τμημάτων του ελληνικού πληθυσμού, καθ’ όλη τη διάρκεια της προσαρμογής.</w:t>
      </w:r>
    </w:p>
    <w:p w14:paraId="5FC2FA37"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Αξίζει εδώ να συγκρίνει κανείς το δείκτη κοινωνικής προστασίας του προϋπολογισμού του 2015, που δεν καταρτίσαμε εμείς, με αυτόν του </w:t>
      </w:r>
      <w:r>
        <w:rPr>
          <w:rFonts w:eastAsia="Times New Roman" w:cs="Times New Roman"/>
          <w:szCs w:val="24"/>
        </w:rPr>
        <w:t>π</w:t>
      </w:r>
      <w:r>
        <w:rPr>
          <w:rFonts w:eastAsia="Times New Roman" w:cs="Times New Roman"/>
          <w:szCs w:val="24"/>
        </w:rPr>
        <w:t>ροϋπολογισμού του 2019. Θα αναφερθώ μόνο σε πέντε εμβληματικές μόνιμες καλά στοχευμένες παρεμβάσεις που δεν υπήρχαν τότε κα</w:t>
      </w:r>
      <w:r>
        <w:rPr>
          <w:rFonts w:eastAsia="Times New Roman" w:cs="Times New Roman"/>
          <w:szCs w:val="24"/>
        </w:rPr>
        <w:t xml:space="preserve">ι υπάρχουν τώρα. </w:t>
      </w:r>
    </w:p>
    <w:p w14:paraId="5FC2FA38"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Κοινωνικό εισόδημα αλληλεγγύης, προϋπολογισμένο για το 2019 στα 850 εκατομμύρια. Δεν υπήρχε το 2015. Οικογενειακά επιδόματα ενισχυμένα για οικογένειες με ένα και δύο παιδιά κατά 360 εκατομμύρια. Από 650 εκατομμύρια το 2015 στο 1 δισεκατομ</w:t>
      </w:r>
      <w:r>
        <w:rPr>
          <w:rFonts w:eastAsia="Times New Roman" w:cs="Times New Roman"/>
          <w:szCs w:val="24"/>
        </w:rPr>
        <w:t xml:space="preserve">μύριο το 2019. Επίδομα στέγασης 400 εκατομμυρίων το 2019. Δεν υπήρχε το 2015. Κάλυψη ανασφάλιστων συμπολιτών μας από το Εθνικό Σύστημα Υγείας, τόσο για εξετάσεις όσο και για νοσηλεία. Κοστολογείται γύρω στα 150 εκατομμύρια. Ενίσχυση του </w:t>
      </w:r>
      <w:r>
        <w:rPr>
          <w:rFonts w:eastAsia="Times New Roman" w:cs="Times New Roman"/>
          <w:szCs w:val="24"/>
        </w:rPr>
        <w:t>π</w:t>
      </w:r>
      <w:r>
        <w:rPr>
          <w:rFonts w:eastAsia="Times New Roman" w:cs="Times New Roman"/>
          <w:szCs w:val="24"/>
        </w:rPr>
        <w:t>ρογράμματος «Βοήθε</w:t>
      </w:r>
      <w:r>
        <w:rPr>
          <w:rFonts w:eastAsia="Times New Roman" w:cs="Times New Roman"/>
          <w:szCs w:val="24"/>
        </w:rPr>
        <w:t xml:space="preserve">ια στο Σπίτι». </w:t>
      </w:r>
    </w:p>
    <w:p w14:paraId="5FC2FA39"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Συνολικά νέοι θεσμοί, νέες καλά στοχευμένες παρεμβάσεις της τάξης του 1,8 δισεκατομμυρίων ευρώ ή 1% του ΑΕΠ σε συνθήκες κρίσης, σε συνθήκες δημοσιονομικής ασφυξίας που επουλώνουν κοινωνικά τραύματα και μειώνουν τις ανισότητες. Με δύο λόγια,</w:t>
      </w:r>
      <w:r>
        <w:rPr>
          <w:rFonts w:eastAsia="Times New Roman" w:cs="Times New Roman"/>
          <w:szCs w:val="24"/>
        </w:rPr>
        <w:t xml:space="preserve"> η στρατηγική ήταν αποκατάσταση της αξιοπιστίας για τη σταθεροποίηση της παραπαίουσας οικονομίας και σταθεροποίηση της οικονομίας για την προστασία των αδυνάμων και τη μείωση των ανισοτήτων. </w:t>
      </w:r>
    </w:p>
    <w:p w14:paraId="5FC2FA3A"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π</w:t>
      </w:r>
      <w:r>
        <w:rPr>
          <w:rFonts w:eastAsia="Times New Roman" w:cs="Times New Roman"/>
          <w:szCs w:val="24"/>
        </w:rPr>
        <w:t>ροϋπολογισμός του 2019 είναι ακριβώς ο καρπός αυτής της επιτυ</w:t>
      </w:r>
      <w:r>
        <w:rPr>
          <w:rFonts w:eastAsia="Times New Roman" w:cs="Times New Roman"/>
          <w:szCs w:val="24"/>
        </w:rPr>
        <w:t>χούς προσαρμογής, καθώς και της οικονομικής ανάκαμψης που βιώνουμε τώρα. Θα πω πολύ λίγα πράγματα, γιατί έχει ήδη συζητηθεί εξαντλητικά. Αποτελεί πρώτα απ’ όλα μόνο ένα βήμα, μόνο το πρώτο βήμα αλλαγής του μείγματος δημοσιονομικής πολιτικής, με στόχο τα επ</w:t>
      </w:r>
      <w:r>
        <w:rPr>
          <w:rFonts w:eastAsia="Times New Roman" w:cs="Times New Roman"/>
          <w:szCs w:val="24"/>
        </w:rPr>
        <w:t>όμενα τέσσερα χρόνια και μέχρι το 2022 το μείγμα να είναι πολύ πιο φιλικό και στις επιχειρήσεις και στα νοικοκυριά. Δεύτερον, ενσωματώνει επέκταση της τάξης του 0,5% του ΑΕΠ για πρώτη φορά από το 2008, με τρόπο ισόρροπο μεταξύ μείωσης φόρων και αύξησης δαπ</w:t>
      </w:r>
      <w:r>
        <w:rPr>
          <w:rFonts w:eastAsia="Times New Roman" w:cs="Times New Roman"/>
          <w:szCs w:val="24"/>
        </w:rPr>
        <w:t xml:space="preserve">ανών. </w:t>
      </w:r>
    </w:p>
    <w:p w14:paraId="5FC2FA3B"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Είδα πως η Αξιωματική Αντιπολίτευση διένειμε στο πρόσφατο συνέδριό της μια λίστα οικονομικών μέτρων –φαντάζομαι τη ραχοκοκαλιά του οικονομικού </w:t>
      </w:r>
      <w:r>
        <w:rPr>
          <w:rFonts w:eastAsia="Times New Roman" w:cs="Times New Roman"/>
          <w:szCs w:val="24"/>
        </w:rPr>
        <w:t xml:space="preserve">της </w:t>
      </w:r>
      <w:r>
        <w:rPr>
          <w:rFonts w:eastAsia="Times New Roman" w:cs="Times New Roman"/>
          <w:szCs w:val="24"/>
        </w:rPr>
        <w:t>προγράμματος- και είχα την ευκαιρία να τη μελετήσω με προσοχή. Έκανα μάλιστα και έναν προσεκτικό απολο</w:t>
      </w:r>
      <w:r>
        <w:rPr>
          <w:rFonts w:eastAsia="Times New Roman" w:cs="Times New Roman"/>
          <w:szCs w:val="24"/>
        </w:rPr>
        <w:t xml:space="preserve">γισμό του κόστους της λίστας αυτής. Πρέπει να πω ότι είναι αρκετά γενναιόδωρη. Δεν είναι βέβαια παροχολογία, γιατί παροχολογία κάνει μόνο ο ΣΥΡΙΖΑ! </w:t>
      </w:r>
    </w:p>
    <w:p w14:paraId="5FC2FA3C"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Περιλαμβάνει τα εξής: Κατ</w:t>
      </w:r>
      <w:r>
        <w:rPr>
          <w:rFonts w:eastAsia="Times New Roman" w:cs="Times New Roman"/>
          <w:szCs w:val="24"/>
        </w:rPr>
        <w:t xml:space="preserve">’ </w:t>
      </w:r>
      <w:r>
        <w:rPr>
          <w:rFonts w:eastAsia="Times New Roman" w:cs="Times New Roman"/>
          <w:szCs w:val="24"/>
        </w:rPr>
        <w:t>αρχάς</w:t>
      </w:r>
      <w:r w:rsidRPr="00052D9E">
        <w:rPr>
          <w:rFonts w:eastAsia="Times New Roman" w:cs="Times New Roman"/>
          <w:szCs w:val="24"/>
        </w:rPr>
        <w:t>,</w:t>
      </w:r>
      <w:r>
        <w:rPr>
          <w:rFonts w:eastAsia="Times New Roman" w:cs="Times New Roman"/>
          <w:szCs w:val="24"/>
        </w:rPr>
        <w:t xml:space="preserve"> περιλαμβάνει μέτρα που έχουμε ήδη νομοθετήσει και υλοποιούμε, αλλά περιλα</w:t>
      </w:r>
      <w:r>
        <w:rPr>
          <w:rFonts w:eastAsia="Times New Roman" w:cs="Times New Roman"/>
          <w:szCs w:val="24"/>
        </w:rPr>
        <w:t xml:space="preserve">μβάνει και πολλά άλλα. Περιλαμβάνει μείωση του ΕΝΦΙΑ κατά 30% εντός διετίας, πράγμα που έχει ήδη ανακοινωθεί από το ΣΥΡΙΖΑ, την Κυβέρνηση και έχει ήδη ψηφιστεί, με κόστος 666 εκατομμυρίων ευρώ. </w:t>
      </w:r>
    </w:p>
    <w:p w14:paraId="5FC2FA3D"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Περιλαμβάνει μείωση του φόρου επιχειρήσεων από το 29% -ακούστ</w:t>
      </w:r>
      <w:r>
        <w:rPr>
          <w:rFonts w:eastAsia="Times New Roman" w:cs="Times New Roman"/>
          <w:szCs w:val="24"/>
        </w:rPr>
        <w:t xml:space="preserve">ε το αυτό!- στο 20% σε δύο χρόνους, άμεσα, με κόστος 640 εκατομμύρια, σε δύο χρόνους με κόστος περίπου 1 δισεκατομμύριο ευρώ. Μείωση φορολογικού συντελεστή μερισμάτων από το 15% στο 5%, πράγμα που είναι επίσης κομμάτι του </w:t>
      </w:r>
      <w:r>
        <w:rPr>
          <w:rFonts w:eastAsia="Times New Roman" w:cs="Times New Roman"/>
          <w:szCs w:val="24"/>
        </w:rPr>
        <w:t>π</w:t>
      </w:r>
      <w:r>
        <w:rPr>
          <w:rFonts w:eastAsia="Times New Roman" w:cs="Times New Roman"/>
          <w:szCs w:val="24"/>
        </w:rPr>
        <w:t>ροϋπολογισμού.</w:t>
      </w:r>
    </w:p>
    <w:p w14:paraId="5FC2FA3E"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Εισαγωγή φορολογικ</w:t>
      </w:r>
      <w:r>
        <w:rPr>
          <w:rFonts w:eastAsia="Times New Roman" w:cs="Times New Roman"/>
          <w:szCs w:val="24"/>
        </w:rPr>
        <w:t>ού συντελεστή 9% για εισοδήματα έως 10.000 ευρώ για μισθούς, συντάξεις, επιχειρήσεις και αγρότες. Έχετε συνείδηση του κόστους που συνεπάγεται; Συνεπάγεται 2,7 δισεκατομμύρια ευρώ μόνο το μέτρο αυτό. Επιπλέον, αφορολόγητο 1.000 ευρώ για κάθε παιδί, κόστος 3</w:t>
      </w:r>
      <w:r>
        <w:rPr>
          <w:rFonts w:eastAsia="Times New Roman" w:cs="Times New Roman"/>
          <w:szCs w:val="24"/>
        </w:rPr>
        <w:t xml:space="preserve">17 εκατομμύρια. Αύξηση του προϋπολογισμού του ΚΕΑ από 760 εκατομμύρια σε 1 δισεκατομμύριο. Είναι ήδη 850 εκατομμύρια. </w:t>
      </w:r>
    </w:p>
    <w:p w14:paraId="5FC2FA3F"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Επαναφορά επιδομάτων για τρίτεκνους και πολύτεκνους, κόστος 200 εκατομμύρια. Αύξηση του προϋπολογισμού για τα επιδόματα ανεργίας κατά 200</w:t>
      </w:r>
      <w:r>
        <w:rPr>
          <w:rFonts w:eastAsia="Times New Roman" w:cs="Times New Roman"/>
          <w:szCs w:val="24"/>
        </w:rPr>
        <w:t xml:space="preserve"> εκατομμύρια ευρώ. Συνολικό κόστος το 2020, σε πρώτο χρόνο δηλαδή, 4,7 δισεκατομμύρια ευρώ, συνολικό κόστος 5,8 δισεκατομμύρια ευρώ. </w:t>
      </w:r>
    </w:p>
    <w:p w14:paraId="5FC2FA40"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Έχει και άλλα. Δεν σταματάει εδώ. Μείωση του ΦΠΑ με καθιέρωση συντελεστών 22% και 11% από 24% και 13% αντιστοίχως, κόστος </w:t>
      </w:r>
      <w:r>
        <w:rPr>
          <w:rFonts w:eastAsia="Times New Roman" w:cs="Times New Roman"/>
          <w:szCs w:val="24"/>
        </w:rPr>
        <w:t xml:space="preserve">733 εκατομμύρια ευρώ. Σταδιακή κατάργηση του τέλους επιτηδεύματος, κόστος 323 εκατομμύρια ευρώ. Σταδιακή κατάργηση της ειδικής εισφοράς αλληλεγγύης, κόστος 1,2 δισεκατομμύρια ευρώ. Μείωση ασφαλιστικών εισφορών κύριας σύνταξης από 20% σε 15% σταδιακά εντός </w:t>
      </w:r>
      <w:r>
        <w:rPr>
          <w:rFonts w:eastAsia="Times New Roman" w:cs="Times New Roman"/>
          <w:szCs w:val="24"/>
        </w:rPr>
        <w:t>τετραετίας, κόστος 1,6 εκατομμύρια ευρώ. Στην τετραετία δηλαδή, μέχρι το 202</w:t>
      </w:r>
      <w:r>
        <w:rPr>
          <w:rFonts w:eastAsia="Times New Roman" w:cs="Times New Roman"/>
          <w:szCs w:val="24"/>
        </w:rPr>
        <w:t>3</w:t>
      </w:r>
      <w:r>
        <w:rPr>
          <w:rFonts w:eastAsia="Times New Roman" w:cs="Times New Roman"/>
          <w:szCs w:val="24"/>
        </w:rPr>
        <w:t xml:space="preserve">, τα μέτρα που ανακοίνωσε η Αξιωματική Αντιπολίτευση κοστίζουν 9,7 δισεκατομμύρια ευρώ. </w:t>
      </w:r>
    </w:p>
    <w:p w14:paraId="5FC2FA41"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Έχω να κάνω δύο παρατηρήσεις και μια πρόταση και θα ήθελα η Νέα Δημοκρατία να τις ακούσει.</w:t>
      </w:r>
      <w:r>
        <w:rPr>
          <w:rFonts w:eastAsia="Times New Roman" w:cs="Times New Roman"/>
          <w:szCs w:val="24"/>
        </w:rPr>
        <w:t xml:space="preserve"> Πρώτον, σε μια χώρα που έχει υποφέρει από μια βαθιά πολυετή ύφεση, εξαιτίας ανεύθυνων πολιτικών του παρελθόντος, είναι καλό όταν καταθέτει κανείς μια τόσο μεγάλη δέσμη μέτρων, να τεκμηριώνει με τρόπο πειστικό με ποιο τρόπο θα τη χρηματοδοτήσει. </w:t>
      </w:r>
    </w:p>
    <w:p w14:paraId="5FC2FA42"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Φυσικά δε</w:t>
      </w:r>
      <w:r>
        <w:rPr>
          <w:rFonts w:eastAsia="Times New Roman" w:cs="Times New Roman"/>
          <w:szCs w:val="24"/>
        </w:rPr>
        <w:t>ν είναι καθόλου πειστικό να ισχυρίζεται πως θα χρηματοδοτήσει τη δέσμη αυτή –ακούστε!- μέσω της μείωσης της φοροδιαφυγής</w:t>
      </w:r>
      <w:r>
        <w:rPr>
          <w:rFonts w:eastAsia="Times New Roman" w:cs="Times New Roman"/>
          <w:szCs w:val="24"/>
        </w:rPr>
        <w:t>,</w:t>
      </w:r>
      <w:r>
        <w:rPr>
          <w:rFonts w:eastAsia="Times New Roman" w:cs="Times New Roman"/>
          <w:szCs w:val="24"/>
        </w:rPr>
        <w:t xml:space="preserve"> με υψηλότερους ρυθμούς ανάπτυξης, με μείωση των δημοσιονομικών στόχων, με επέκταση των ηλεκτρονικών συναλλαγών, ενίσχυση ΣΔΙΤ και πρόγ</w:t>
      </w:r>
      <w:r>
        <w:rPr>
          <w:rFonts w:eastAsia="Times New Roman" w:cs="Times New Roman"/>
          <w:szCs w:val="24"/>
        </w:rPr>
        <w:t xml:space="preserve">ραμμα περιορισμού των κρατικών δαπανών. Εγώ θα ζητούσα από τους πολίτες που μας ακούν, όταν τους υπόσχονται τέτοια μέτρα, να ρωτάνε ένα πράγμα. Από πού θα χρηματοδοτηθούν; </w:t>
      </w:r>
    </w:p>
    <w:p w14:paraId="5FC2FA43"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Και πηγαίνω ένα βήμα παραπέρα. Εν</w:t>
      </w:r>
      <w:r>
        <w:rPr>
          <w:rFonts w:eastAsia="Times New Roman" w:cs="Times New Roman"/>
          <w:szCs w:val="24"/>
        </w:rPr>
        <w:t xml:space="preserve"> </w:t>
      </w:r>
      <w:r>
        <w:rPr>
          <w:rFonts w:eastAsia="Times New Roman" w:cs="Times New Roman"/>
          <w:szCs w:val="24"/>
        </w:rPr>
        <w:t>όψει των βουλευτικών εκλογών του 2019 η Βουλή των</w:t>
      </w:r>
      <w:r>
        <w:rPr>
          <w:rFonts w:eastAsia="Times New Roman" w:cs="Times New Roman"/>
          <w:szCs w:val="24"/>
        </w:rPr>
        <w:t xml:space="preserve"> Ελλήνων, κύριε Πρόεδρε -απευθύνομαι στο Προεδρείο της Βουλής- να εξοπλίσει κατάλληλα το Γραφείο Προϋπολογισμού του Κράτους της Βουλής για να κοστολογεί, πρώτον και να αξιολογεί τα οικονομικά προγράμματα όλων των κομμάτων. Είναι μια πρωτοβουλία που οδηγεί </w:t>
      </w:r>
      <w:r>
        <w:rPr>
          <w:rFonts w:eastAsia="Times New Roman" w:cs="Times New Roman"/>
          <w:szCs w:val="24"/>
        </w:rPr>
        <w:t xml:space="preserve">σε πολύ καλύτερη ενημέρωση των πολιτών, οδηγεί σε διαφάνεια, σε βελτίωση της ποιότητας του διαλόγου και εν τέλει σε πολύ καλύτερη ποιότητα δημοκρατίας. Γίνεται </w:t>
      </w:r>
      <w:r>
        <w:rPr>
          <w:rFonts w:eastAsia="Times New Roman" w:cs="Times New Roman"/>
          <w:szCs w:val="24"/>
        </w:rPr>
        <w:t>σε ά</w:t>
      </w:r>
      <w:r>
        <w:rPr>
          <w:rFonts w:eastAsia="Times New Roman" w:cs="Times New Roman"/>
          <w:szCs w:val="24"/>
        </w:rPr>
        <w:t>λλ</w:t>
      </w:r>
      <w:r>
        <w:rPr>
          <w:rFonts w:eastAsia="Times New Roman" w:cs="Times New Roman"/>
          <w:szCs w:val="24"/>
        </w:rPr>
        <w:t>ες</w:t>
      </w:r>
      <w:r>
        <w:rPr>
          <w:rFonts w:eastAsia="Times New Roman" w:cs="Times New Roman"/>
          <w:szCs w:val="24"/>
        </w:rPr>
        <w:t xml:space="preserve"> </w:t>
      </w:r>
      <w:r>
        <w:rPr>
          <w:rFonts w:eastAsia="Times New Roman" w:cs="Times New Roman"/>
          <w:szCs w:val="24"/>
        </w:rPr>
        <w:t xml:space="preserve"> χώρες </w:t>
      </w:r>
      <w:r>
        <w:rPr>
          <w:rFonts w:eastAsia="Times New Roman" w:cs="Times New Roman"/>
          <w:szCs w:val="24"/>
        </w:rPr>
        <w:t xml:space="preserve">και προτείνω στο Προεδρείο της Βουλής να το σκεφτεί ως μέτρο και στη χώρα μας. </w:t>
      </w:r>
    </w:p>
    <w:p w14:paraId="5FC2FA44" w14:textId="77777777" w:rsidR="0020643A" w:rsidRDefault="00E84ECF">
      <w:pPr>
        <w:spacing w:line="600" w:lineRule="auto"/>
        <w:ind w:firstLine="720"/>
        <w:contextualSpacing/>
        <w:jc w:val="both"/>
        <w:rPr>
          <w:rFonts w:eastAsia="Times New Roman"/>
          <w:bCs/>
        </w:rPr>
      </w:pPr>
      <w:r w:rsidRPr="00F8084C">
        <w:rPr>
          <w:rFonts w:eastAsia="Times New Roman"/>
          <w:bCs/>
        </w:rPr>
        <w:t xml:space="preserve">(Στο σημείο αυτό κτυπάει </w:t>
      </w:r>
      <w:r>
        <w:rPr>
          <w:rFonts w:eastAsia="Times New Roman"/>
          <w:bCs/>
        </w:rPr>
        <w:t>προειδοποιητικά το</w:t>
      </w:r>
      <w:r w:rsidRPr="00F8084C">
        <w:rPr>
          <w:rFonts w:eastAsia="Times New Roman"/>
          <w:bCs/>
        </w:rPr>
        <w:t xml:space="preserve"> κουδούνι λήξεω</w:t>
      </w:r>
      <w:r>
        <w:rPr>
          <w:rFonts w:eastAsia="Times New Roman"/>
          <w:bCs/>
        </w:rPr>
        <w:t>ς του χρόνου ομιλίας του Αναπληρωτή Υπουργού</w:t>
      </w:r>
      <w:r w:rsidRPr="00F8084C">
        <w:rPr>
          <w:rFonts w:eastAsia="Times New Roman"/>
          <w:bCs/>
        </w:rPr>
        <w:t>)</w:t>
      </w:r>
    </w:p>
    <w:p w14:paraId="5FC2FA45" w14:textId="77777777" w:rsidR="0020643A" w:rsidRDefault="00E84ECF">
      <w:pPr>
        <w:spacing w:line="600" w:lineRule="auto"/>
        <w:ind w:firstLine="720"/>
        <w:contextualSpacing/>
        <w:jc w:val="both"/>
        <w:rPr>
          <w:rFonts w:eastAsia="Times New Roman"/>
          <w:bCs/>
        </w:rPr>
      </w:pPr>
      <w:r>
        <w:rPr>
          <w:rFonts w:eastAsia="Times New Roman"/>
          <w:bCs/>
        </w:rPr>
        <w:t xml:space="preserve">Θα ήθελα την ανοχή σας για δύο λεπτά, κύριε Πρόεδρε. </w:t>
      </w:r>
    </w:p>
    <w:p w14:paraId="5FC2FA46" w14:textId="77777777" w:rsidR="0020643A" w:rsidRDefault="00E84ECF">
      <w:pPr>
        <w:spacing w:line="600" w:lineRule="auto"/>
        <w:ind w:firstLine="720"/>
        <w:contextualSpacing/>
        <w:jc w:val="both"/>
        <w:rPr>
          <w:rFonts w:eastAsia="Times New Roman" w:cs="Times New Roman"/>
          <w:szCs w:val="24"/>
        </w:rPr>
      </w:pPr>
      <w:r>
        <w:rPr>
          <w:rFonts w:eastAsia="Times New Roman"/>
          <w:bCs/>
        </w:rPr>
        <w:t>Για μένα μια δέσμη 5,3 δισ</w:t>
      </w:r>
      <w:r>
        <w:rPr>
          <w:rFonts w:eastAsia="Times New Roman" w:cs="Times New Roman"/>
          <w:szCs w:val="24"/>
        </w:rPr>
        <w:t xml:space="preserve">εκατομμυρίων ευρώ άμεσα –ας αφήσουμε την τετραετία- σημαίνει ένα από τα </w:t>
      </w:r>
      <w:r>
        <w:rPr>
          <w:rFonts w:eastAsia="Times New Roman" w:cs="Times New Roman"/>
          <w:szCs w:val="24"/>
        </w:rPr>
        <w:t>εξής τρία πράγματα. Ή η Νέα Δημοκρατία δεν είναι ειλικρινής και κοροϊδεύει τον κόσμο -δεν το πιστεύω εγώ αυτό, θεωρώ ότι είναι ειλικρινής- ή σκοπεύει να μειώσει δραματικά κοινωνικές δαπάνες, μισθούς και συντάξεις -να θυμίσω ότι το 20% του προϋπολογισμού εί</w:t>
      </w:r>
      <w:r>
        <w:rPr>
          <w:rFonts w:eastAsia="Times New Roman" w:cs="Times New Roman"/>
          <w:szCs w:val="24"/>
        </w:rPr>
        <w:t xml:space="preserve">ναι μισθοί και το 40% είναι συντάξεις, δεν το αποκλείω, δεν το λέει βέβαια αλλά εγώ δεν το αποκλείω- ή, αυτό που εγώ θεωρώ πιο πιθανό, πιστεύει πως η επιθετική μείωση φόρων –ακούστε το αυτό γιατί έχει ενδιαφέρον- είναι αυτοχρηματοδοτούμενη. </w:t>
      </w:r>
    </w:p>
    <w:p w14:paraId="5FC2FA47"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Πιστεύει δηλαδ</w:t>
      </w:r>
      <w:r>
        <w:rPr>
          <w:rFonts w:eastAsia="Times New Roman" w:cs="Times New Roman"/>
          <w:szCs w:val="24"/>
        </w:rPr>
        <w:t>ή πως είναι ικανή αυτή η μείωση φόρων της τάξης των 5,3 δισεκατομμυρίων να οδηγήσει σε τόσο μεγάλη τόνωση της ανάπτυξης που τα παραγόμενα έσοδα να υπερκαλύπτουν την απώλεια εσόδων που δημιουργεί η μείωση φόρων. Άρα, δεν χρειάζεται να πολυασχολούμαστε με το</w:t>
      </w:r>
      <w:r>
        <w:rPr>
          <w:rFonts w:eastAsia="Times New Roman" w:cs="Times New Roman"/>
          <w:szCs w:val="24"/>
        </w:rPr>
        <w:t xml:space="preserve">ν προϋπολογισμό. Το μόνο που πρέπει να κάνουμε είναι να μειώσουμε τη φορολογία. </w:t>
      </w:r>
    </w:p>
    <w:p w14:paraId="5FC2FA48"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να πω ότι δεν θα άξιζε να ασχοληθεί κανείς με την άποψη αυτή, αν δεν ήταν ιδιαίτερα επικίνδυνη, ειδικά για μια χώρα που έχει ταλαιπωρηθεί όσο η Ελλάδα, επικίνδυνη για ένα νέο δημοσιονομικό εκτροχιασμό και για νέες περιπέτειες. </w:t>
      </w:r>
    </w:p>
    <w:p w14:paraId="5FC2FA49"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Δεν είναι τυχαίο πως κανένα κεντροδεξιό ευρωπαϊκό κόμμα δεν διακρίνεται από αυτού του είδους το δημοσιονομικό καιροσκοπισμό. Το μόνο κόμμα που αγνοεί τις συνέπειες μιας επιθετικής μείωσης της φορολογίας στον προϋπολογισμό είναι το αμερικάνικο ρεπουμπλικανι</w:t>
      </w:r>
      <w:r>
        <w:rPr>
          <w:rFonts w:eastAsia="Times New Roman" w:cs="Times New Roman"/>
          <w:szCs w:val="24"/>
        </w:rPr>
        <w:t>κό κόμμα, το οποίο τρεις φορές, τη δεκαετία του 1980, τη δεκαετία του 2000 και τώρα, ακολουθεί την πολιτική αυτή για να αφήσει πίσω του δημοσιονομικά ερείπια που κλήθηκ</w:t>
      </w:r>
      <w:r>
        <w:rPr>
          <w:rFonts w:eastAsia="Times New Roman" w:cs="Times New Roman"/>
          <w:szCs w:val="24"/>
        </w:rPr>
        <w:t>ε</w:t>
      </w:r>
      <w:r>
        <w:rPr>
          <w:rFonts w:eastAsia="Times New Roman" w:cs="Times New Roman"/>
          <w:szCs w:val="24"/>
        </w:rPr>
        <w:t xml:space="preserve"> να συμμαζέψ</w:t>
      </w:r>
      <w:r>
        <w:rPr>
          <w:rFonts w:eastAsia="Times New Roman" w:cs="Times New Roman"/>
          <w:szCs w:val="24"/>
        </w:rPr>
        <w:t>ει</w:t>
      </w:r>
      <w:r>
        <w:rPr>
          <w:rFonts w:eastAsia="Times New Roman" w:cs="Times New Roman"/>
          <w:szCs w:val="24"/>
        </w:rPr>
        <w:t xml:space="preserve"> </w:t>
      </w:r>
      <w:r>
        <w:rPr>
          <w:rFonts w:eastAsia="Times New Roman" w:cs="Times New Roman"/>
          <w:szCs w:val="24"/>
        </w:rPr>
        <w:t>τ</w:t>
      </w:r>
      <w:r>
        <w:rPr>
          <w:rFonts w:eastAsia="Times New Roman" w:cs="Times New Roman"/>
          <w:szCs w:val="24"/>
        </w:rPr>
        <w:t xml:space="preserve">ο </w:t>
      </w:r>
      <w:r>
        <w:rPr>
          <w:rFonts w:eastAsia="Times New Roman" w:cs="Times New Roman"/>
          <w:szCs w:val="24"/>
        </w:rPr>
        <w:t xml:space="preserve">κόμμα των </w:t>
      </w:r>
      <w:r>
        <w:rPr>
          <w:rFonts w:eastAsia="Times New Roman" w:cs="Times New Roman"/>
          <w:szCs w:val="24"/>
        </w:rPr>
        <w:t>δημοκρατικ</w:t>
      </w:r>
      <w:r>
        <w:rPr>
          <w:rFonts w:eastAsia="Times New Roman" w:cs="Times New Roman"/>
          <w:szCs w:val="24"/>
        </w:rPr>
        <w:t>ών</w:t>
      </w:r>
      <w:r>
        <w:rPr>
          <w:rFonts w:eastAsia="Times New Roman" w:cs="Times New Roman"/>
          <w:szCs w:val="24"/>
        </w:rPr>
        <w:t>. Για τη χώρα μας όμως δημοσιονομικά ερείπια ση</w:t>
      </w:r>
      <w:r>
        <w:rPr>
          <w:rFonts w:eastAsia="Times New Roman" w:cs="Times New Roman"/>
          <w:szCs w:val="24"/>
        </w:rPr>
        <w:t xml:space="preserve">μαίνει νέο πρόγραμμα και αυτό είναι που με κάνει να ανησυχώ. </w:t>
      </w:r>
    </w:p>
    <w:p w14:paraId="5FC2FA4A"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Διαφαίνονται, λοιπόν, οι γραμμές αντιπαράθεσης των δύο οικονομικών προγραμμάτων στις επερχόμενες εκλογές. Από τη μια μεριά, σε ένα ολοένα δυσμενέστερο οικονομικό περιβάλλον η ευρωπαϊκή οικονομία</w:t>
      </w:r>
      <w:r>
        <w:rPr>
          <w:rFonts w:eastAsia="Times New Roman" w:cs="Times New Roman"/>
          <w:szCs w:val="24"/>
        </w:rPr>
        <w:t xml:space="preserve"> επιβραδύνεται, οι όροι εμπορίου αλλάζουν, η αμερικανική νομισματική πολιτική γίνεται πιο σφιχτή</w:t>
      </w:r>
      <w:r>
        <w:rPr>
          <w:rFonts w:eastAsia="Times New Roman" w:cs="Times New Roman"/>
          <w:szCs w:val="24"/>
        </w:rPr>
        <w:t>-</w:t>
      </w:r>
      <w:r>
        <w:rPr>
          <w:rFonts w:eastAsia="Times New Roman" w:cs="Times New Roman"/>
          <w:szCs w:val="24"/>
        </w:rPr>
        <w:t xml:space="preserve"> </w:t>
      </w:r>
      <w:r>
        <w:rPr>
          <w:rFonts w:eastAsia="Times New Roman" w:cs="Times New Roman"/>
          <w:szCs w:val="24"/>
        </w:rPr>
        <w:t>σ</w:t>
      </w:r>
      <w:r>
        <w:rPr>
          <w:rFonts w:eastAsia="Times New Roman" w:cs="Times New Roman"/>
          <w:szCs w:val="24"/>
        </w:rPr>
        <w:t xml:space="preserve">ημασία έχει –και αυτή είναι η δική μας δέσμευση- η διατήρηση της αξιοπιστίας και της δημοσιονομικής ισορροπίας με μοίρασμα των καρπών της ανάπτυξης με τρόπο </w:t>
      </w:r>
      <w:r>
        <w:rPr>
          <w:rFonts w:eastAsia="Times New Roman" w:cs="Times New Roman"/>
          <w:szCs w:val="24"/>
        </w:rPr>
        <w:t>δίκαι μειών</w:t>
      </w:r>
      <w:r>
        <w:rPr>
          <w:rFonts w:eastAsia="Times New Roman" w:cs="Times New Roman"/>
          <w:szCs w:val="24"/>
        </w:rPr>
        <w:t>οντας</w:t>
      </w:r>
      <w:r>
        <w:rPr>
          <w:rFonts w:eastAsia="Times New Roman" w:cs="Times New Roman"/>
          <w:szCs w:val="24"/>
        </w:rPr>
        <w:t xml:space="preserve"> τις ανισότητες. </w:t>
      </w:r>
    </w:p>
    <w:p w14:paraId="5FC2FA4B"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Από την άλλη πλευρά, επιθετική μείωση της φορολογίας, χωρίς εκτίμηση των συνεπειών στον προϋπολογισμό, με βραχυπρόθεσμο πολιτικό όφελος, αλλά μεσοπρόθεσμο βαρύ τίμημα για τη χώρα.</w:t>
      </w:r>
    </w:p>
    <w:p w14:paraId="5FC2FA4C"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Θα προχωρήσουμε στον ίδιο δρόμο και τα επό</w:t>
      </w:r>
      <w:r>
        <w:rPr>
          <w:rFonts w:eastAsia="Times New Roman" w:cs="Times New Roman"/>
          <w:szCs w:val="24"/>
        </w:rPr>
        <w:t>μενα χρόνια, εχθροί του χρέους, σεβόμενοι τις θυσίες, την καρτερικότητα και την ανεκτικότητα του ελληνικού λαού, με βήματα σταθερά, για να μη διασπαθιστεί το πολύτιμο κεφάλαιο αξιοπιστίας που έχει οικοδομηθεί και γνωρίζοντας πως η σταθερότητα είναι αναγκαί</w:t>
      </w:r>
      <w:r>
        <w:rPr>
          <w:rFonts w:eastAsia="Times New Roman" w:cs="Times New Roman"/>
          <w:szCs w:val="24"/>
        </w:rPr>
        <w:t>α για έναν σκοπό: Για να μπορέσει η χώρα να διατηρήσει υψηλούς ρυθμούς μεγέθυνσης, να αυξηθούν τα διαθέσιμα εισοδήματα, να διανεμηθούν δίκαια, να μειωθεί η ανεργία, να ενισχυθεί το κοινωνικό κράτος.</w:t>
      </w:r>
    </w:p>
    <w:p w14:paraId="5FC2FA4D"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Αυτή είναι η δική μας παρακαταθήκη και γι’ αυτό, σας καλώ</w:t>
      </w:r>
      <w:r>
        <w:rPr>
          <w:rFonts w:eastAsia="Times New Roman" w:cs="Times New Roman"/>
          <w:szCs w:val="24"/>
        </w:rPr>
        <w:t xml:space="preserve"> να στηρίξετε τον προϋπολογισμό του 2019.</w:t>
      </w:r>
    </w:p>
    <w:p w14:paraId="5FC2FA4E"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5FC2FA4F" w14:textId="77777777" w:rsidR="0020643A" w:rsidRDefault="00E84ECF">
      <w:pPr>
        <w:spacing w:line="600" w:lineRule="auto"/>
        <w:ind w:firstLine="709"/>
        <w:contextualSpacing/>
        <w:jc w:val="center"/>
        <w:rPr>
          <w:rFonts w:eastAsia="Times New Roman" w:cs="Times New Roman"/>
          <w:szCs w:val="24"/>
        </w:rPr>
      </w:pPr>
      <w:r w:rsidRPr="001F37D9">
        <w:rPr>
          <w:rFonts w:eastAsia="Times New Roman" w:cs="Times New Roman"/>
          <w:szCs w:val="24"/>
        </w:rPr>
        <w:t>(Χειροκροτήματα από την πτέρυγα του ΣΥΡΙΖΑ)</w:t>
      </w:r>
    </w:p>
    <w:p w14:paraId="5FC2FA50" w14:textId="77777777" w:rsidR="0020643A" w:rsidRDefault="00E84ECF">
      <w:pPr>
        <w:spacing w:line="600" w:lineRule="auto"/>
        <w:ind w:firstLine="720"/>
        <w:contextualSpacing/>
        <w:jc w:val="both"/>
        <w:rPr>
          <w:rFonts w:eastAsia="Times New Roman" w:cs="Times New Roman"/>
          <w:szCs w:val="24"/>
        </w:rPr>
      </w:pPr>
      <w:r w:rsidRPr="00E916F3">
        <w:rPr>
          <w:rFonts w:eastAsia="Times New Roman" w:cs="Times New Roman"/>
          <w:b/>
          <w:szCs w:val="24"/>
        </w:rPr>
        <w:t>ΠΡΟΕΔΡΟΣ (Νικόλαος Βούτσης):</w:t>
      </w:r>
      <w:r w:rsidRPr="00E916F3">
        <w:rPr>
          <w:rFonts w:eastAsia="Times New Roman" w:cs="Times New Roman"/>
          <w:szCs w:val="24"/>
        </w:rPr>
        <w:t xml:space="preserve"> </w:t>
      </w:r>
      <w:r>
        <w:rPr>
          <w:rFonts w:eastAsia="Times New Roman" w:cs="Times New Roman"/>
          <w:szCs w:val="24"/>
        </w:rPr>
        <w:t>Ευχαριστούμε.</w:t>
      </w:r>
    </w:p>
    <w:p w14:paraId="5FC2FA51" w14:textId="77777777" w:rsidR="0020643A" w:rsidRDefault="00E84ECF">
      <w:pPr>
        <w:spacing w:line="600" w:lineRule="auto"/>
        <w:ind w:firstLine="709"/>
        <w:jc w:val="both"/>
        <w:rPr>
          <w:rFonts w:eastAsia="Times New Roman" w:cs="Times New Roman"/>
          <w:szCs w:val="24"/>
        </w:rPr>
      </w:pPr>
      <w:r>
        <w:rPr>
          <w:rFonts w:eastAsia="Times New Roman" w:cs="Times New Roman"/>
          <w:szCs w:val="24"/>
        </w:rPr>
        <w:t>Καλώ στο Βήμα τον κ. Κυριάκο Μητσοτάκη, Αρχηγό της Νέας Δημοκρατίας και Πρόεδρο της Κοινοβουλευτικής Ομάδας.</w:t>
      </w:r>
    </w:p>
    <w:p w14:paraId="5FC2FA52" w14:textId="77777777" w:rsidR="0020643A" w:rsidRDefault="00E84ECF">
      <w:pPr>
        <w:spacing w:line="600" w:lineRule="auto"/>
        <w:ind w:firstLine="720"/>
        <w:contextualSpacing/>
        <w:jc w:val="both"/>
        <w:rPr>
          <w:rFonts w:eastAsia="Times New Roman" w:cs="Times New Roman"/>
          <w:szCs w:val="24"/>
        </w:rPr>
      </w:pPr>
      <w:r w:rsidRPr="00DD23C4">
        <w:rPr>
          <w:rFonts w:eastAsia="Times New Roman" w:cs="Times New Roman"/>
          <w:szCs w:val="24"/>
        </w:rPr>
        <w:t>(</w:t>
      </w:r>
      <w:r>
        <w:rPr>
          <w:rFonts w:eastAsia="Times New Roman" w:cs="Times New Roman"/>
          <w:szCs w:val="24"/>
        </w:rPr>
        <w:t>Όρθιοι</w:t>
      </w:r>
      <w:r>
        <w:rPr>
          <w:rFonts w:eastAsia="Times New Roman" w:cs="Times New Roman"/>
          <w:szCs w:val="24"/>
        </w:rPr>
        <w:t xml:space="preserve"> οι Βουλευτές</w:t>
      </w:r>
      <w:r w:rsidRPr="00DD23C4">
        <w:rPr>
          <w:rFonts w:eastAsia="Times New Roman" w:cs="Times New Roman"/>
          <w:szCs w:val="24"/>
        </w:rPr>
        <w:t xml:space="preserve"> της Νέας Δημοκρατίας</w:t>
      </w:r>
      <w:r>
        <w:rPr>
          <w:rFonts w:eastAsia="Times New Roman" w:cs="Times New Roman"/>
          <w:szCs w:val="24"/>
        </w:rPr>
        <w:t xml:space="preserve"> χειροκροτούν ζωηρά και παρατεταμένα</w:t>
      </w:r>
      <w:r w:rsidRPr="00DD23C4">
        <w:rPr>
          <w:rFonts w:eastAsia="Times New Roman" w:cs="Times New Roman"/>
          <w:szCs w:val="24"/>
        </w:rPr>
        <w:t>)</w:t>
      </w:r>
    </w:p>
    <w:p w14:paraId="5FC2FA53" w14:textId="77777777" w:rsidR="0020643A" w:rsidRDefault="00E84ECF">
      <w:pPr>
        <w:spacing w:line="600" w:lineRule="auto"/>
        <w:ind w:firstLine="720"/>
        <w:contextualSpacing/>
        <w:jc w:val="both"/>
        <w:rPr>
          <w:rFonts w:eastAsia="Times New Roman" w:cs="Times New Roman"/>
          <w:szCs w:val="24"/>
        </w:rPr>
      </w:pPr>
      <w:r w:rsidRPr="00A60786">
        <w:rPr>
          <w:rFonts w:eastAsia="Times New Roman" w:cs="Times New Roman"/>
          <w:b/>
          <w:szCs w:val="24"/>
        </w:rPr>
        <w:t>ΚΥΡΙΑΚΟΣ ΜΗΤΣΟΤΑΚΗΣ (Πρόεδρος της Νέας Δημοκρατίας):</w:t>
      </w:r>
      <w:r>
        <w:rPr>
          <w:rFonts w:eastAsia="Times New Roman" w:cs="Times New Roman"/>
          <w:szCs w:val="24"/>
        </w:rPr>
        <w:t xml:space="preserve"> Κυρίες και κύριοι Βουλευτές, ακούω πάντα με πολλή προσοχή τον Αναπληρωτή Υπουργό, τον κ. Χουλιαράκη, αλλά, καθώς τον παρακολουθούσα</w:t>
      </w:r>
      <w:r>
        <w:rPr>
          <w:rFonts w:eastAsia="Times New Roman" w:cs="Times New Roman"/>
          <w:szCs w:val="24"/>
        </w:rPr>
        <w:t>, σκεφτόμουν το εξής: Κύριε Χουλιαράκη, εσείς δεν ήσασταν Υπουργός και το πρώτο εξάμηνο του 2015;</w:t>
      </w:r>
    </w:p>
    <w:p w14:paraId="5FC2FA54"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ΓΕΩΡΓΙΟΣ ΧΟΥΛΙΑΡΑΚΗΣ</w:t>
      </w:r>
      <w:r w:rsidRPr="00B24D75">
        <w:rPr>
          <w:rFonts w:eastAsia="Times New Roman" w:cs="Times New Roman"/>
          <w:b/>
          <w:szCs w:val="24"/>
        </w:rPr>
        <w:t xml:space="preserve"> (</w:t>
      </w:r>
      <w:r>
        <w:rPr>
          <w:rFonts w:eastAsia="Times New Roman" w:cs="Times New Roman"/>
          <w:b/>
          <w:szCs w:val="24"/>
        </w:rPr>
        <w:t xml:space="preserve">Αναπληρωτής </w:t>
      </w:r>
      <w:r w:rsidRPr="00B24D75">
        <w:rPr>
          <w:rFonts w:eastAsia="Times New Roman" w:cs="Times New Roman"/>
          <w:b/>
          <w:szCs w:val="24"/>
        </w:rPr>
        <w:t>Υπουργός Οικονομικών):</w:t>
      </w:r>
      <w:r w:rsidRPr="00B24D75">
        <w:rPr>
          <w:rFonts w:eastAsia="Times New Roman" w:cs="Times New Roman"/>
          <w:szCs w:val="24"/>
        </w:rPr>
        <w:t xml:space="preserve"> </w:t>
      </w:r>
      <w:r>
        <w:rPr>
          <w:rFonts w:eastAsia="Times New Roman" w:cs="Times New Roman"/>
          <w:szCs w:val="24"/>
        </w:rPr>
        <w:t>Όχι.</w:t>
      </w:r>
    </w:p>
    <w:p w14:paraId="5FC2FA55" w14:textId="77777777" w:rsidR="0020643A" w:rsidRDefault="00E84ECF">
      <w:pPr>
        <w:spacing w:line="600" w:lineRule="auto"/>
        <w:ind w:firstLine="720"/>
        <w:contextualSpacing/>
        <w:jc w:val="both"/>
        <w:rPr>
          <w:rFonts w:eastAsia="Times New Roman" w:cs="Times New Roman"/>
          <w:szCs w:val="24"/>
        </w:rPr>
      </w:pPr>
      <w:r w:rsidRPr="003266B6">
        <w:rPr>
          <w:rFonts w:eastAsia="Times New Roman" w:cs="Times New Roman"/>
          <w:b/>
          <w:szCs w:val="24"/>
        </w:rPr>
        <w:t>ΚΥΡΙΑΚΟΣ ΜΗΤΣΟΤΑΚΗΣ (Πρόεδρος της Νέας Δημοκρατίας):</w:t>
      </w:r>
      <w:r w:rsidRPr="003266B6">
        <w:rPr>
          <w:rFonts w:eastAsia="Times New Roman" w:cs="Times New Roman"/>
          <w:szCs w:val="24"/>
        </w:rPr>
        <w:t xml:space="preserve"> </w:t>
      </w:r>
      <w:r>
        <w:rPr>
          <w:rFonts w:eastAsia="Times New Roman" w:cs="Times New Roman"/>
          <w:szCs w:val="24"/>
        </w:rPr>
        <w:t>Δεν ήσασταν. Έκανα λάθος.</w:t>
      </w:r>
      <w:r w:rsidRPr="000327F1">
        <w:rPr>
          <w:rFonts w:eastAsia="Times New Roman" w:cs="Times New Roman"/>
          <w:szCs w:val="24"/>
        </w:rPr>
        <w:t xml:space="preserve"> </w:t>
      </w:r>
      <w:r>
        <w:rPr>
          <w:rFonts w:eastAsia="Times New Roman" w:cs="Times New Roman"/>
          <w:szCs w:val="24"/>
        </w:rPr>
        <w:t xml:space="preserve">Το αποκηρύσσετε, </w:t>
      </w:r>
      <w:r>
        <w:rPr>
          <w:rFonts w:eastAsia="Times New Roman" w:cs="Times New Roman"/>
          <w:szCs w:val="24"/>
        </w:rPr>
        <w:t>λοιπόν.</w:t>
      </w:r>
    </w:p>
    <w:p w14:paraId="5FC2FA56" w14:textId="77777777" w:rsidR="0020643A" w:rsidRDefault="00E84ECF">
      <w:pPr>
        <w:spacing w:line="600" w:lineRule="auto"/>
        <w:ind w:firstLine="709"/>
        <w:contextualSpacing/>
        <w:jc w:val="center"/>
        <w:rPr>
          <w:rFonts w:eastAsia="Times New Roman" w:cs="Times New Roman"/>
          <w:szCs w:val="24"/>
        </w:rPr>
      </w:pPr>
      <w:r w:rsidRPr="004E60FA">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γ</w:t>
      </w:r>
      <w:r>
        <w:rPr>
          <w:rFonts w:eastAsia="Times New Roman" w:cs="Times New Roman"/>
          <w:szCs w:val="24"/>
        </w:rPr>
        <w:t>έλωτες</w:t>
      </w:r>
      <w:r w:rsidRPr="004E60FA">
        <w:rPr>
          <w:rFonts w:eastAsia="Times New Roman" w:cs="Times New Roman"/>
          <w:szCs w:val="24"/>
        </w:rPr>
        <w:t xml:space="preserve"> </w:t>
      </w:r>
      <w:r w:rsidRPr="001F37D9">
        <w:rPr>
          <w:rFonts w:eastAsia="Times New Roman" w:cs="Times New Roman"/>
          <w:szCs w:val="24"/>
        </w:rPr>
        <w:t>από την πτέρυγα του ΣΥΡΙΖΑ)</w:t>
      </w:r>
    </w:p>
    <w:p w14:paraId="5FC2FA57" w14:textId="77777777" w:rsidR="0020643A" w:rsidRDefault="00E84ECF">
      <w:pPr>
        <w:spacing w:line="600" w:lineRule="auto"/>
        <w:ind w:firstLine="720"/>
        <w:contextualSpacing/>
        <w:jc w:val="both"/>
        <w:rPr>
          <w:rFonts w:eastAsia="Times New Roman" w:cs="Times New Roman"/>
          <w:szCs w:val="24"/>
        </w:rPr>
      </w:pPr>
      <w:r w:rsidRPr="00E916F3">
        <w:rPr>
          <w:rFonts w:eastAsia="Times New Roman" w:cs="Times New Roman"/>
          <w:b/>
          <w:szCs w:val="24"/>
        </w:rPr>
        <w:t>ΠΡΟΕΔΡΟΣ (Νικόλαος Βούτσης):</w:t>
      </w:r>
      <w:r w:rsidRPr="00E916F3">
        <w:rPr>
          <w:rFonts w:eastAsia="Times New Roman" w:cs="Times New Roman"/>
          <w:szCs w:val="24"/>
        </w:rPr>
        <w:t xml:space="preserve"> </w:t>
      </w:r>
      <w:r>
        <w:rPr>
          <w:rFonts w:eastAsia="Times New Roman" w:cs="Times New Roman"/>
          <w:szCs w:val="24"/>
        </w:rPr>
        <w:t>Ησυχία, παρακαλώ!</w:t>
      </w:r>
    </w:p>
    <w:p w14:paraId="5FC2FA58" w14:textId="77777777" w:rsidR="0020643A" w:rsidRDefault="00E84ECF">
      <w:pPr>
        <w:spacing w:line="600" w:lineRule="auto"/>
        <w:ind w:firstLine="720"/>
        <w:contextualSpacing/>
        <w:jc w:val="both"/>
        <w:rPr>
          <w:rFonts w:eastAsia="Times New Roman" w:cs="Times New Roman"/>
          <w:szCs w:val="24"/>
        </w:rPr>
      </w:pPr>
      <w:r w:rsidRPr="003266B6">
        <w:rPr>
          <w:rFonts w:eastAsia="Times New Roman" w:cs="Times New Roman"/>
          <w:b/>
          <w:szCs w:val="24"/>
        </w:rPr>
        <w:t>ΚΥΡΙΑΚΟΣ ΜΗΤΣΟΤΑΚΗΣ (Πρόεδρος της Νέας Δημοκρατίας):</w:t>
      </w:r>
      <w:r w:rsidRPr="003266B6">
        <w:rPr>
          <w:rFonts w:eastAsia="Times New Roman" w:cs="Times New Roman"/>
          <w:szCs w:val="24"/>
        </w:rPr>
        <w:t xml:space="preserve"> </w:t>
      </w:r>
      <w:r>
        <w:rPr>
          <w:rFonts w:eastAsia="Times New Roman" w:cs="Times New Roman"/>
          <w:szCs w:val="24"/>
        </w:rPr>
        <w:t>Δεν πειράζει. Ήταν Πρωθυπουργός ο κ. Τσίπρας -αυτό δεν αλλάζει τα πράγματα- ο έχων τη βασική ευθύνη.</w:t>
      </w:r>
    </w:p>
    <w:p w14:paraId="5FC2FA59" w14:textId="77777777" w:rsidR="0020643A" w:rsidRDefault="00E84ECF">
      <w:pPr>
        <w:spacing w:line="600" w:lineRule="auto"/>
        <w:ind w:firstLine="709"/>
        <w:contextualSpacing/>
        <w:jc w:val="center"/>
        <w:rPr>
          <w:rFonts w:eastAsia="Times New Roman" w:cs="Times New Roman"/>
          <w:szCs w:val="24"/>
        </w:rPr>
      </w:pPr>
      <w:r w:rsidRPr="00DD23C4">
        <w:rPr>
          <w:rFonts w:eastAsia="Times New Roman" w:cs="Times New Roman"/>
          <w:szCs w:val="24"/>
        </w:rPr>
        <w:t>(Χειροκροτήματα από την πτέρυγα της Νέας Δημοκρατίας)</w:t>
      </w:r>
    </w:p>
    <w:p w14:paraId="5FC2FA5A"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περιπτώσει, το να παρουσιάζεται σήμερα -κύριε Χουλιαράκη, ακούστε με- ένα στέλεχος του ΣΥΡΙΖΑ και να υπεραμύνεται της υπευθυνότητας και της πειθαρχίας και της δημοσιονομικής σοβαρότητας, όταν η </w:t>
      </w:r>
      <w:r>
        <w:rPr>
          <w:rFonts w:eastAsia="Times New Roman" w:cs="Times New Roman"/>
          <w:szCs w:val="24"/>
        </w:rPr>
        <w:t xml:space="preserve">δική σας </w:t>
      </w:r>
      <w:r>
        <w:rPr>
          <w:rFonts w:eastAsia="Times New Roman" w:cs="Times New Roman"/>
          <w:szCs w:val="24"/>
        </w:rPr>
        <w:t>κ</w:t>
      </w:r>
      <w:r>
        <w:rPr>
          <w:rFonts w:eastAsia="Times New Roman" w:cs="Times New Roman"/>
          <w:szCs w:val="24"/>
        </w:rPr>
        <w:t>υβέρνηση ήταν αυτή η οποία ανατίναξε τη χώρα το πρώτο εξάμηνο του 2015 και τα αποτελέσματα της πολιτικής τα πληρώνουμε σήμερα, είναι τουλάχιστον οξύμωρο.</w:t>
      </w:r>
    </w:p>
    <w:p w14:paraId="5FC2FA5B"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τώρα στη σημερινή συζήτηση, η οποία, κυρίες και κύριοι συνάδελφοι, όπως κάθε χρόνο, </w:t>
      </w:r>
      <w:r>
        <w:rPr>
          <w:rFonts w:eastAsia="Times New Roman" w:cs="Times New Roman"/>
          <w:szCs w:val="24"/>
        </w:rPr>
        <w:t>αποτελεί μια κορυφαία στιγμή της οικονομικής και πολιτικής ζωής. Καταψηφίζουμε τον προϋπολογισμό.</w:t>
      </w:r>
    </w:p>
    <w:p w14:paraId="5FC2FA5C"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Καταψηφίζουμε όχι μόνο τ</w:t>
      </w:r>
      <w:r>
        <w:rPr>
          <w:rFonts w:eastAsia="Times New Roman" w:cs="Times New Roman"/>
          <w:szCs w:val="24"/>
        </w:rPr>
        <w:t>ι</w:t>
      </w:r>
      <w:r>
        <w:rPr>
          <w:rFonts w:eastAsia="Times New Roman" w:cs="Times New Roman"/>
          <w:szCs w:val="24"/>
        </w:rPr>
        <w:t>ς επιμέρους προβλέψεις του, αλλά μέσω αυτού συνολικά την Κυβέρνησή σας, κύριε Τσίπρα.</w:t>
      </w:r>
    </w:p>
    <w:p w14:paraId="5FC2FA5D" w14:textId="77777777" w:rsidR="0020643A" w:rsidRDefault="00E84ECF">
      <w:pPr>
        <w:spacing w:line="600" w:lineRule="auto"/>
        <w:ind w:firstLine="709"/>
        <w:contextualSpacing/>
        <w:jc w:val="center"/>
        <w:rPr>
          <w:rFonts w:eastAsia="Times New Roman" w:cs="Times New Roman"/>
          <w:szCs w:val="24"/>
        </w:rPr>
      </w:pPr>
      <w:r w:rsidRPr="00DD23C4">
        <w:rPr>
          <w:rFonts w:eastAsia="Times New Roman" w:cs="Times New Roman"/>
          <w:szCs w:val="24"/>
        </w:rPr>
        <w:t>(Χειροκροτήματα από την πτέρυγα της Νέας Δημοκρ</w:t>
      </w:r>
      <w:r w:rsidRPr="00DD23C4">
        <w:rPr>
          <w:rFonts w:eastAsia="Times New Roman" w:cs="Times New Roman"/>
          <w:szCs w:val="24"/>
        </w:rPr>
        <w:t>ατίας)</w:t>
      </w:r>
    </w:p>
    <w:p w14:paraId="5FC2FA5E"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Καταψηφίζουμε την Κυβέρνηση του ψεύδους, της εξαπάτησης, της αλαζονείας και του κυνισμού. Καταψηφίζουμε την Κυβέρνηση που έκανε χειρότερη τη ζωή των Ελλήνων και ειδικά των πιο αδύναμων. Καταψηφίζουμε την Κυβέρνηση των φόρων, της βαριάς και μακροχρόν</w:t>
      </w:r>
      <w:r>
        <w:rPr>
          <w:rFonts w:eastAsia="Times New Roman" w:cs="Times New Roman"/>
          <w:szCs w:val="24"/>
        </w:rPr>
        <w:t>ιας λιτότητας. Καταψηφίζουμε την Κυβέρνηση των απαράδεκτων εθνικών υποχωρήσεων. Καταψηφίζουμε την Κυβέρνηση των σκανδάλων και της διαπλοκής.</w:t>
      </w:r>
    </w:p>
    <w:p w14:paraId="5FC2FA5F" w14:textId="77777777" w:rsidR="0020643A" w:rsidRDefault="00E84ECF">
      <w:pPr>
        <w:spacing w:line="600" w:lineRule="auto"/>
        <w:contextualSpacing/>
        <w:jc w:val="center"/>
        <w:rPr>
          <w:rFonts w:eastAsia="Times New Roman" w:cs="Times New Roman"/>
          <w:szCs w:val="24"/>
        </w:rPr>
      </w:pPr>
      <w:r w:rsidRPr="004E60FA">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γ</w:t>
      </w:r>
      <w:r>
        <w:rPr>
          <w:rFonts w:eastAsia="Times New Roman" w:cs="Times New Roman"/>
          <w:szCs w:val="24"/>
        </w:rPr>
        <w:t>έλωτες</w:t>
      </w:r>
      <w:r w:rsidRPr="004E60FA">
        <w:rPr>
          <w:rFonts w:eastAsia="Times New Roman" w:cs="Times New Roman"/>
          <w:szCs w:val="24"/>
        </w:rPr>
        <w:t xml:space="preserve"> στην Αίθουσα</w:t>
      </w:r>
      <w:r>
        <w:rPr>
          <w:rFonts w:eastAsia="Times New Roman" w:cs="Times New Roman"/>
          <w:szCs w:val="24"/>
        </w:rPr>
        <w:t xml:space="preserve"> </w:t>
      </w:r>
      <w:r w:rsidRPr="001F37D9">
        <w:rPr>
          <w:rFonts w:eastAsia="Times New Roman" w:cs="Times New Roman"/>
          <w:szCs w:val="24"/>
        </w:rPr>
        <w:t>από την πτέρυγα του ΣΥΡΙΖΑ)</w:t>
      </w:r>
    </w:p>
    <w:p w14:paraId="5FC2FA60"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Καταψηφίζουμε τον ΣΥΡΙΖΑ και τους ΑΝΕΛ για ό,τι αυτοί σ</w:t>
      </w:r>
      <w:r>
        <w:rPr>
          <w:rFonts w:eastAsia="Times New Roman" w:cs="Times New Roman"/>
          <w:szCs w:val="24"/>
        </w:rPr>
        <w:t>υμβολίζουν, τον λαϊκισμό, τη δημαγωγία, την πολιτική χωρίς αρχές.</w:t>
      </w:r>
    </w:p>
    <w:p w14:paraId="5FC2FA61" w14:textId="77777777" w:rsidR="0020643A" w:rsidRDefault="00E84ECF">
      <w:pPr>
        <w:spacing w:line="600" w:lineRule="auto"/>
        <w:ind w:firstLine="709"/>
        <w:contextualSpacing/>
        <w:jc w:val="center"/>
        <w:rPr>
          <w:rFonts w:eastAsia="Times New Roman" w:cs="Times New Roman"/>
          <w:szCs w:val="24"/>
        </w:rPr>
      </w:pPr>
      <w:r w:rsidRPr="00DD23C4">
        <w:rPr>
          <w:rFonts w:eastAsia="Times New Roman" w:cs="Times New Roman"/>
          <w:szCs w:val="24"/>
        </w:rPr>
        <w:t>(Χειροκροτήματα από την πτέρυγα της Νέας Δημοκρατίας)</w:t>
      </w:r>
    </w:p>
    <w:p w14:paraId="5FC2FA62"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Καταψηφίζουμε τους κομματικούς διορισμούς σας, την αλαζονεία σας, την ανικανότητά σας, την πολιτική για το κόμμα και όχι για την </w:t>
      </w:r>
      <w:r>
        <w:rPr>
          <w:rFonts w:eastAsia="Times New Roman" w:cs="Times New Roman"/>
          <w:szCs w:val="24"/>
        </w:rPr>
        <w:t>πατρίδα. Και δεν σας καταψηφίζουμε μόνο εμείς, αλλά και η συντριπτική πλειοψηφία των Ελλήνων. Και στις εκλογές που έρχονται θα κλείσει οριστικά ο κύκλος της χειρότερης Κυβέρνησης της Μεταπολίτευσης.</w:t>
      </w:r>
    </w:p>
    <w:p w14:paraId="5FC2FA63" w14:textId="77777777" w:rsidR="0020643A" w:rsidRDefault="00E84ECF">
      <w:pPr>
        <w:spacing w:line="600" w:lineRule="auto"/>
        <w:ind w:firstLine="709"/>
        <w:contextualSpacing/>
        <w:jc w:val="center"/>
        <w:rPr>
          <w:rFonts w:eastAsia="Times New Roman" w:cs="Times New Roman"/>
          <w:szCs w:val="24"/>
        </w:rPr>
      </w:pPr>
      <w:r w:rsidRPr="00DD23C4">
        <w:rPr>
          <w:rFonts w:eastAsia="Times New Roman" w:cs="Times New Roman"/>
          <w:szCs w:val="24"/>
        </w:rPr>
        <w:t>(Χειροκροτήματα από την πτέρυγα της Νέας Δημοκρατίας)</w:t>
      </w:r>
    </w:p>
    <w:p w14:paraId="5FC2FA64"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Είναι ο τελευταίος προϋπολογισμός που φέρνετε σε αυτή τη Βουλή. Το ξέρετε και εσείς οι ίδιοι. Γι’ αυτό και…</w:t>
      </w:r>
    </w:p>
    <w:p w14:paraId="5FC2FA65" w14:textId="77777777" w:rsidR="0020643A" w:rsidRDefault="00E84ECF">
      <w:pPr>
        <w:spacing w:line="600" w:lineRule="auto"/>
        <w:ind w:firstLine="709"/>
        <w:contextualSpacing/>
        <w:jc w:val="center"/>
        <w:rPr>
          <w:rFonts w:eastAsia="Times New Roman" w:cs="Times New Roman"/>
          <w:szCs w:val="24"/>
        </w:rPr>
      </w:pPr>
      <w:r w:rsidRPr="004E60FA">
        <w:rPr>
          <w:rFonts w:eastAsia="Times New Roman" w:cs="Times New Roman"/>
          <w:szCs w:val="24"/>
        </w:rPr>
        <w:t xml:space="preserve">(Θόρυβος </w:t>
      </w:r>
      <w:r w:rsidRPr="001F37D9">
        <w:rPr>
          <w:rFonts w:eastAsia="Times New Roman" w:cs="Times New Roman"/>
          <w:szCs w:val="24"/>
        </w:rPr>
        <w:t>από την πτέρυγα του ΣΥΡΙΖΑ)</w:t>
      </w:r>
    </w:p>
    <w:p w14:paraId="5FC2FA66" w14:textId="77777777" w:rsidR="0020643A" w:rsidRDefault="00E84ECF">
      <w:pPr>
        <w:spacing w:line="600" w:lineRule="auto"/>
        <w:ind w:firstLine="720"/>
        <w:contextualSpacing/>
        <w:jc w:val="both"/>
        <w:rPr>
          <w:rFonts w:eastAsia="Times New Roman" w:cs="Times New Roman"/>
          <w:szCs w:val="24"/>
        </w:rPr>
      </w:pPr>
      <w:r w:rsidRPr="00E916F3">
        <w:rPr>
          <w:rFonts w:eastAsia="Times New Roman" w:cs="Times New Roman"/>
          <w:b/>
          <w:szCs w:val="24"/>
        </w:rPr>
        <w:t>ΠΡΟΕΔΡΟΣ (Νικόλαος Βούτσης):</w:t>
      </w:r>
      <w:r w:rsidRPr="00E916F3">
        <w:rPr>
          <w:rFonts w:eastAsia="Times New Roman" w:cs="Times New Roman"/>
          <w:szCs w:val="24"/>
        </w:rPr>
        <w:t xml:space="preserve"> </w:t>
      </w:r>
      <w:r>
        <w:rPr>
          <w:rFonts w:eastAsia="Times New Roman" w:cs="Times New Roman"/>
          <w:szCs w:val="24"/>
        </w:rPr>
        <w:t>Παρακαλώ, ησυχία!</w:t>
      </w:r>
    </w:p>
    <w:p w14:paraId="5FC2FA67" w14:textId="77777777" w:rsidR="0020643A" w:rsidRDefault="00E84ECF">
      <w:pPr>
        <w:spacing w:line="600" w:lineRule="auto"/>
        <w:ind w:firstLine="720"/>
        <w:contextualSpacing/>
        <w:jc w:val="both"/>
        <w:rPr>
          <w:rFonts w:eastAsia="Times New Roman" w:cs="Times New Roman"/>
          <w:szCs w:val="24"/>
        </w:rPr>
      </w:pPr>
      <w:r w:rsidRPr="003266B6">
        <w:rPr>
          <w:rFonts w:eastAsia="Times New Roman" w:cs="Times New Roman"/>
          <w:b/>
          <w:szCs w:val="24"/>
        </w:rPr>
        <w:t>ΚΥΡΙΑΚΟΣ ΜΗΤΣΟΤΑΚΗΣ (Πρόεδρος της Νέας Δημοκρατίας):</w:t>
      </w:r>
      <w:r w:rsidRPr="003266B6">
        <w:rPr>
          <w:rFonts w:eastAsia="Times New Roman" w:cs="Times New Roman"/>
          <w:szCs w:val="24"/>
        </w:rPr>
        <w:t xml:space="preserve"> </w:t>
      </w:r>
      <w:r>
        <w:rPr>
          <w:rFonts w:eastAsia="Times New Roman" w:cs="Times New Roman"/>
          <w:szCs w:val="24"/>
        </w:rPr>
        <w:t>Βλέπω μεγάλ</w:t>
      </w:r>
      <w:r>
        <w:rPr>
          <w:rFonts w:eastAsia="Times New Roman" w:cs="Times New Roman"/>
          <w:szCs w:val="24"/>
        </w:rPr>
        <w:t>η ταραχή στην Κοινοβουλευτική σας Ομάδα, μεγάλη ανησυχία.</w:t>
      </w:r>
    </w:p>
    <w:p w14:paraId="5FC2FA68"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Όσα θα ακουστούν σήμερα, λοιπόν, θα έχουν πολύ μεγάλη σημασία, αλλά είμαι υποχρεωμένος να ξεκινήσω την τοποθέτησή μου από την επικαιρότητα.</w:t>
      </w:r>
    </w:p>
    <w:p w14:paraId="5FC2FA69"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Η χθεσινή τρομοκρατική επίθεση κατά του </w:t>
      </w:r>
      <w:r>
        <w:rPr>
          <w:rFonts w:eastAsia="Times New Roman" w:cs="Times New Roman"/>
          <w:szCs w:val="24"/>
        </w:rPr>
        <w:t>«</w:t>
      </w:r>
      <w:r>
        <w:rPr>
          <w:rFonts w:eastAsia="Times New Roman" w:cs="Times New Roman"/>
          <w:szCs w:val="24"/>
        </w:rPr>
        <w:t>ΣΚΑΪ</w:t>
      </w:r>
      <w:r>
        <w:rPr>
          <w:rFonts w:eastAsia="Times New Roman" w:cs="Times New Roman"/>
          <w:szCs w:val="24"/>
        </w:rPr>
        <w:t>»</w:t>
      </w:r>
      <w:r>
        <w:rPr>
          <w:rFonts w:eastAsia="Times New Roman" w:cs="Times New Roman"/>
          <w:szCs w:val="24"/>
        </w:rPr>
        <w:t xml:space="preserve"> και της </w:t>
      </w:r>
      <w:r>
        <w:rPr>
          <w:rFonts w:eastAsia="Times New Roman" w:cs="Times New Roman"/>
          <w:szCs w:val="24"/>
        </w:rPr>
        <w:t>«</w:t>
      </w:r>
      <w:r>
        <w:rPr>
          <w:rFonts w:eastAsia="Times New Roman" w:cs="Times New Roman"/>
          <w:szCs w:val="24"/>
        </w:rPr>
        <w:t>ΚΑ</w:t>
      </w:r>
      <w:r>
        <w:rPr>
          <w:rFonts w:eastAsia="Times New Roman" w:cs="Times New Roman"/>
          <w:szCs w:val="24"/>
        </w:rPr>
        <w:t>ΘΗΜΕΡΙΝΗΣ</w:t>
      </w:r>
      <w:r>
        <w:rPr>
          <w:rFonts w:eastAsia="Times New Roman" w:cs="Times New Roman"/>
          <w:szCs w:val="24"/>
        </w:rPr>
        <w:t>»</w:t>
      </w:r>
      <w:r>
        <w:rPr>
          <w:rFonts w:eastAsia="Times New Roman" w:cs="Times New Roman"/>
          <w:szCs w:val="24"/>
        </w:rPr>
        <w:t xml:space="preserve"> είναι ένα ακόμα αποτέλεσμα της στρατηγικής της έντασης που ακολουθείτε εδώ και πολλά χρόνια, από την εποχή που ήσασταν στην </w:t>
      </w:r>
      <w:r>
        <w:rPr>
          <w:rFonts w:eastAsia="Times New Roman" w:cs="Times New Roman"/>
          <w:szCs w:val="24"/>
        </w:rPr>
        <w:t>α</w:t>
      </w:r>
      <w:r>
        <w:rPr>
          <w:rFonts w:eastAsia="Times New Roman" w:cs="Times New Roman"/>
          <w:szCs w:val="24"/>
        </w:rPr>
        <w:t>ντιπολίτευση, μια στρατηγική η οποία είναι αντίθετη στις αντιλήψεις και τις ανάγκες της κοινωνίας, αλλά και του μεγαλύτε</w:t>
      </w:r>
      <w:r>
        <w:rPr>
          <w:rFonts w:eastAsia="Times New Roman" w:cs="Times New Roman"/>
          <w:szCs w:val="24"/>
        </w:rPr>
        <w:t>ρου μέρους των πολιτών που σας είχαν ψηφίσει.</w:t>
      </w:r>
    </w:p>
    <w:p w14:paraId="5FC2FA6A"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Μέρος αυτής της στρατηγικής είναι και η συστηματική στοχοποίηση των μέσων μαζικής ενημέρωσης. Το κάνετε με συνέπεια, σχεδόν όλοι σας. Στοχοποιείτε με ύφος και επίθετα παντελώς ξένα προς τον δημοκρατικό διάλογο </w:t>
      </w:r>
      <w:r>
        <w:rPr>
          <w:rFonts w:eastAsia="Times New Roman" w:cs="Times New Roman"/>
          <w:szCs w:val="24"/>
        </w:rPr>
        <w:t xml:space="preserve">έντυπα και σταθμούς, εκδότες και δημοσιογράφους, με τρόπο που δεν έχει γίνει ποτέ τα χρόνια της </w:t>
      </w:r>
      <w:r>
        <w:rPr>
          <w:rFonts w:eastAsia="Times New Roman" w:cs="Times New Roman"/>
          <w:szCs w:val="24"/>
        </w:rPr>
        <w:t>μ</w:t>
      </w:r>
      <w:r>
        <w:rPr>
          <w:rFonts w:eastAsia="Times New Roman" w:cs="Times New Roman"/>
          <w:szCs w:val="24"/>
        </w:rPr>
        <w:t>εταπολίτευσης. Έχετε καταγγείλει πρόσωπα και πρωτοσέλιδα, έχετε προεξοφλήσει δικαστικές αποφάσεις, έχετε αποκαλύψει μέχρι και στοιχεία πόθεν έσχες δημοσιογράφω</w:t>
      </w:r>
      <w:r>
        <w:rPr>
          <w:rFonts w:eastAsia="Times New Roman" w:cs="Times New Roman"/>
          <w:szCs w:val="24"/>
        </w:rPr>
        <w:t>ν των οποίων τα γραπτά δεν σας αρέσουν.</w:t>
      </w:r>
    </w:p>
    <w:p w14:paraId="5FC2FA6B"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Ξέρετε ότι η τρομοκρατία μπορεί να οργανώνεται σε κάποιες γιάφκες που συνωμοτούν κατά της δημοκρατίας, γεννιέται όμως στα λόγια του ακραίου διχασμού και του κηρύγματος του μίσους. Η τρομοκρατία θρέφεται μέσα σε μια κ</w:t>
      </w:r>
      <w:r>
        <w:rPr>
          <w:rFonts w:eastAsia="Times New Roman" w:cs="Times New Roman"/>
          <w:szCs w:val="24"/>
        </w:rPr>
        <w:t>οινωνία που, δυστυχώς -ένα τμήμα της, τουλάχιστον- έχει αποκτήσει ένα αίσθημα ανοχής στη βία.</w:t>
      </w:r>
    </w:p>
    <w:p w14:paraId="5FC2FA6C"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Και γι’ αυτά φέρετε προσωπικά ευθύνη, κύριε Τσίπρα.</w:t>
      </w:r>
    </w:p>
    <w:p w14:paraId="5FC2FA6D"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Δεν χρειάζεται να μιλήσω ξανά εδώ για το καθεστώς ασυδοσίας και ανομίας που έχει διαμορφωθεί στη χώρα, με τη δ</w:t>
      </w:r>
      <w:r>
        <w:rPr>
          <w:rFonts w:eastAsia="Times New Roman" w:cs="Times New Roman"/>
          <w:szCs w:val="24"/>
        </w:rPr>
        <w:t>ική σας ανοχή και πολύ συχνά με τη δική σας ενθάρρυνση, για τους «Ρουβίκωνες» και τους τραμπούκους στα πανεπιστήμια.</w:t>
      </w:r>
    </w:p>
    <w:p w14:paraId="5FC2FA6E"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Διότι, κύριοι της Συμπολίτευσης, σας έχω προειδοποιήσει εδώ και καιρό: Οι καταλήψεις και οι γροθιές γίνονται πολύ εύκολα ρόπαλα και μολότοφ</w:t>
      </w:r>
      <w:r>
        <w:rPr>
          <w:rFonts w:eastAsia="Times New Roman" w:cs="Times New Roman"/>
          <w:szCs w:val="24"/>
        </w:rPr>
        <w:t>, για να μετατραπούν μετά σε καλάσνικωφ και βόμβες.</w:t>
      </w:r>
    </w:p>
    <w:p w14:paraId="5FC2FA6F"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Όταν, συνεπώς…</w:t>
      </w:r>
    </w:p>
    <w:p w14:paraId="5FC2FA70" w14:textId="77777777" w:rsidR="0020643A" w:rsidRDefault="00E84ECF">
      <w:pPr>
        <w:spacing w:line="600" w:lineRule="auto"/>
        <w:ind w:firstLine="709"/>
        <w:contextualSpacing/>
        <w:jc w:val="center"/>
        <w:rPr>
          <w:rFonts w:eastAsia="Times New Roman" w:cs="Times New Roman"/>
          <w:szCs w:val="24"/>
        </w:rPr>
      </w:pPr>
      <w:r w:rsidRPr="004E60FA">
        <w:rPr>
          <w:rFonts w:eastAsia="Times New Roman" w:cs="Times New Roman"/>
          <w:szCs w:val="24"/>
        </w:rPr>
        <w:t xml:space="preserve">(Θόρυβος </w:t>
      </w:r>
      <w:r w:rsidRPr="001F37D9">
        <w:rPr>
          <w:rFonts w:eastAsia="Times New Roman" w:cs="Times New Roman"/>
          <w:szCs w:val="24"/>
        </w:rPr>
        <w:t>από την πτέρυγα του ΣΥΡΙΖΑ)</w:t>
      </w:r>
    </w:p>
    <w:p w14:paraId="5FC2FA71"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Θα με ακούσετε με προσοχή! Θα με ακούσετε με προσοχή! Αρκετά μας έχετε ταλαιπωρήσει σε αυτή τη χώρα!</w:t>
      </w:r>
    </w:p>
    <w:p w14:paraId="5FC2FA72" w14:textId="77777777" w:rsidR="0020643A" w:rsidRDefault="00E84ECF">
      <w:pPr>
        <w:spacing w:line="600" w:lineRule="auto"/>
        <w:ind w:firstLine="709"/>
        <w:contextualSpacing/>
        <w:jc w:val="center"/>
        <w:rPr>
          <w:rFonts w:eastAsia="Times New Roman" w:cs="Times New Roman"/>
          <w:szCs w:val="24"/>
        </w:rPr>
      </w:pPr>
      <w:r w:rsidRPr="00DD23C4">
        <w:rPr>
          <w:rFonts w:eastAsia="Times New Roman" w:cs="Times New Roman"/>
          <w:szCs w:val="24"/>
        </w:rPr>
        <w:t>(Χειροκροτήματα από την πτέρυγα της Νέας Δημοκρατία</w:t>
      </w:r>
      <w:r w:rsidRPr="00DD23C4">
        <w:rPr>
          <w:rFonts w:eastAsia="Times New Roman" w:cs="Times New Roman"/>
          <w:szCs w:val="24"/>
        </w:rPr>
        <w:t>ς)</w:t>
      </w:r>
    </w:p>
    <w:p w14:paraId="5FC2FA73" w14:textId="77777777" w:rsidR="0020643A" w:rsidRDefault="00E84ECF">
      <w:pPr>
        <w:spacing w:line="600" w:lineRule="auto"/>
        <w:ind w:firstLine="720"/>
        <w:contextualSpacing/>
        <w:jc w:val="both"/>
        <w:rPr>
          <w:rFonts w:eastAsia="Times New Roman" w:cs="Times New Roman"/>
          <w:szCs w:val="24"/>
        </w:rPr>
      </w:pPr>
      <w:r w:rsidRPr="00E916F3">
        <w:rPr>
          <w:rFonts w:eastAsia="Times New Roman" w:cs="Times New Roman"/>
          <w:b/>
          <w:szCs w:val="24"/>
        </w:rPr>
        <w:t>ΠΡΟΕΔΡΟΣ (Νικόλαος Βούτσης):</w:t>
      </w:r>
      <w:r w:rsidRPr="00E916F3">
        <w:rPr>
          <w:rFonts w:eastAsia="Times New Roman" w:cs="Times New Roman"/>
          <w:szCs w:val="24"/>
        </w:rPr>
        <w:t xml:space="preserve"> </w:t>
      </w:r>
      <w:r>
        <w:rPr>
          <w:rFonts w:eastAsia="Times New Roman" w:cs="Times New Roman"/>
          <w:szCs w:val="24"/>
        </w:rPr>
        <w:t>Κάντε ησυχία, παρακαλώ! Μην παρεμβαίνετε.</w:t>
      </w:r>
    </w:p>
    <w:p w14:paraId="5FC2FA74" w14:textId="77777777" w:rsidR="0020643A" w:rsidRDefault="00E84ECF">
      <w:pPr>
        <w:spacing w:line="600" w:lineRule="auto"/>
        <w:ind w:firstLine="720"/>
        <w:contextualSpacing/>
        <w:jc w:val="both"/>
        <w:rPr>
          <w:rFonts w:eastAsia="Times New Roman" w:cs="Times New Roman"/>
          <w:szCs w:val="24"/>
        </w:rPr>
      </w:pPr>
      <w:r w:rsidRPr="003266B6">
        <w:rPr>
          <w:rFonts w:eastAsia="Times New Roman" w:cs="Times New Roman"/>
          <w:b/>
          <w:szCs w:val="24"/>
        </w:rPr>
        <w:t>ΚΥΡΙΑΚΟΣ ΜΗΤΣΟΤΑΚΗΣ (Πρόεδρος της Νέας Δημοκρατίας):</w:t>
      </w:r>
      <w:r w:rsidRPr="003266B6">
        <w:rPr>
          <w:rFonts w:eastAsia="Times New Roman" w:cs="Times New Roman"/>
          <w:szCs w:val="24"/>
        </w:rPr>
        <w:t xml:space="preserve"> </w:t>
      </w:r>
      <w:r>
        <w:rPr>
          <w:rFonts w:eastAsia="Times New Roman" w:cs="Times New Roman"/>
          <w:szCs w:val="24"/>
        </w:rPr>
        <w:t>Όταν, λοιπόν, δικαιολογούνται οι αφετηρίες της βίας, τότε εισπράττεται οδυνηρά και η εξέλιξή της. Όταν οι εξτρεμιστές χαρακτηρίζο</w:t>
      </w:r>
      <w:r>
        <w:rPr>
          <w:rFonts w:eastAsia="Times New Roman" w:cs="Times New Roman"/>
          <w:szCs w:val="24"/>
        </w:rPr>
        <w:t xml:space="preserve">νται αγωνιστές ή απλώς παιδιά, τότε αποκτούν άλλοθι οι ενέργειές τους. Όταν από επίσημα χείλη στοχοποιούνται πρόσωπα και αντιλήψεις, τότε γίνεται πιο εύκολη η δουλειά των κουκουλοφόρων. Όταν τα κρούσματα ολοένα και αυξάνονται, όταν οι συλλήψεις ολοένα και </w:t>
      </w:r>
      <w:r>
        <w:rPr>
          <w:rFonts w:eastAsia="Times New Roman" w:cs="Times New Roman"/>
          <w:szCs w:val="24"/>
        </w:rPr>
        <w:t>μειώνονται, τότε η ανομία γιγαντώνεται.</w:t>
      </w:r>
    </w:p>
    <w:p w14:paraId="5FC2FA75"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Από την πλευρά μου, ένα πράγμα μόνο έχω να πω: Όσο ανοιχτή είναι η δημοκρατία μας σε διαφορετικές απόψεις τόσο αμείλικτη θα είναι με εκείνους που θα θελήσουν να τη φιμώσουν με βία.</w:t>
      </w:r>
    </w:p>
    <w:p w14:paraId="5FC2FA76" w14:textId="77777777" w:rsidR="0020643A" w:rsidRDefault="00E84ECF">
      <w:pPr>
        <w:spacing w:line="600" w:lineRule="auto"/>
        <w:ind w:firstLine="709"/>
        <w:contextualSpacing/>
        <w:jc w:val="center"/>
        <w:rPr>
          <w:rFonts w:eastAsia="Times New Roman" w:cs="Times New Roman"/>
          <w:szCs w:val="24"/>
        </w:rPr>
      </w:pPr>
      <w:r w:rsidRPr="00DD23C4">
        <w:rPr>
          <w:rFonts w:eastAsia="Times New Roman" w:cs="Times New Roman"/>
          <w:szCs w:val="24"/>
        </w:rPr>
        <w:t>(Χειροκροτήματα από την πτέρυγα της</w:t>
      </w:r>
      <w:r w:rsidRPr="00DD23C4">
        <w:rPr>
          <w:rFonts w:eastAsia="Times New Roman" w:cs="Times New Roman"/>
          <w:szCs w:val="24"/>
        </w:rPr>
        <w:t xml:space="preserve"> Νέας Δημοκρατίας)</w:t>
      </w:r>
    </w:p>
    <w:p w14:paraId="5FC2FA77"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Όσοι φαντασιώνονται ένοπλους αγώνες, επαναστάσεις σε βάρος της δημοκρατίας και των θεσμών, να ξέρουν πολύ απλά ότι επί των ημερών μας θα οδηγηθούν στη δικαιοσύνη. Τελεία και παύλα.</w:t>
      </w:r>
    </w:p>
    <w:p w14:paraId="5FC2FA78" w14:textId="77777777" w:rsidR="0020643A" w:rsidRDefault="00E84ECF">
      <w:pPr>
        <w:spacing w:line="600" w:lineRule="auto"/>
        <w:ind w:firstLine="709"/>
        <w:contextualSpacing/>
        <w:jc w:val="center"/>
        <w:rPr>
          <w:rFonts w:eastAsia="Times New Roman" w:cs="Times New Roman"/>
          <w:szCs w:val="24"/>
        </w:rPr>
      </w:pPr>
      <w:r w:rsidRPr="00DD23C4">
        <w:rPr>
          <w:rFonts w:eastAsia="Times New Roman" w:cs="Times New Roman"/>
          <w:szCs w:val="24"/>
        </w:rPr>
        <w:t>(Χειροκροτήματα από την πτέρυγα της Νέας Δημοκρατίας)</w:t>
      </w:r>
    </w:p>
    <w:p w14:paraId="5FC2FA79"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έρχομαι τώρα στον τελευταίο προϋπολογισμό σας.</w:t>
      </w:r>
    </w:p>
    <w:p w14:paraId="5FC2FA7A"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Δεν είναι μόνο ο καθρέφτης της αποτυχίας σας, αλλά είναι και μια ευκαιρία να ακουστούν κάποιες αλήθειες, γιατί ο τελευταίος προϋπολογισμός σας, κύριε Τσίπρα, είναι και ο απολογισμ</w:t>
      </w:r>
      <w:r>
        <w:rPr>
          <w:rFonts w:eastAsia="Times New Roman" w:cs="Times New Roman"/>
          <w:szCs w:val="24"/>
        </w:rPr>
        <w:t>ός σας. Είναι ο απολογισμός του μακροβιότερου μνημονιακού Πρωθυπουργού.</w:t>
      </w:r>
    </w:p>
    <w:p w14:paraId="5FC2FA7B" w14:textId="77777777" w:rsidR="0020643A" w:rsidRDefault="00E84ECF">
      <w:pPr>
        <w:spacing w:line="600" w:lineRule="auto"/>
        <w:ind w:firstLine="720"/>
        <w:contextualSpacing/>
        <w:jc w:val="both"/>
        <w:rPr>
          <w:rFonts w:eastAsia="Times New Roman"/>
          <w:szCs w:val="24"/>
        </w:rPr>
      </w:pPr>
      <w:r>
        <w:rPr>
          <w:rFonts w:eastAsia="Times New Roman"/>
          <w:szCs w:val="24"/>
        </w:rPr>
        <w:t>Κανονικά</w:t>
      </w:r>
      <w:r w:rsidRPr="00F63919">
        <w:rPr>
          <w:rFonts w:eastAsia="Times New Roman"/>
          <w:szCs w:val="24"/>
        </w:rPr>
        <w:t xml:space="preserve"> ο κύκλος της κρίσης θα έπρεπε να είχε κλείσει πριν από </w:t>
      </w:r>
      <w:r>
        <w:rPr>
          <w:rFonts w:eastAsia="Times New Roman"/>
          <w:szCs w:val="24"/>
        </w:rPr>
        <w:t>τέσσερα</w:t>
      </w:r>
      <w:r w:rsidRPr="00F63919">
        <w:rPr>
          <w:rFonts w:eastAsia="Times New Roman"/>
          <w:szCs w:val="24"/>
        </w:rPr>
        <w:t xml:space="preserve"> χρόνια</w:t>
      </w:r>
      <w:r>
        <w:rPr>
          <w:rFonts w:eastAsia="Times New Roman"/>
          <w:szCs w:val="24"/>
        </w:rPr>
        <w:t>, αν εσείς, κύριε</w:t>
      </w:r>
      <w:r w:rsidRPr="00F63919">
        <w:rPr>
          <w:rFonts w:eastAsia="Times New Roman"/>
          <w:szCs w:val="24"/>
        </w:rPr>
        <w:t xml:space="preserve"> Τσίπρα</w:t>
      </w:r>
      <w:r>
        <w:rPr>
          <w:rFonts w:eastAsia="Times New Roman"/>
          <w:szCs w:val="24"/>
        </w:rPr>
        <w:t>,</w:t>
      </w:r>
      <w:r w:rsidRPr="00F63919">
        <w:rPr>
          <w:rFonts w:eastAsia="Times New Roman"/>
          <w:szCs w:val="24"/>
        </w:rPr>
        <w:t xml:space="preserve"> μαζί με τον κ</w:t>
      </w:r>
      <w:r>
        <w:rPr>
          <w:rFonts w:eastAsia="Times New Roman"/>
          <w:szCs w:val="24"/>
        </w:rPr>
        <w:t>.</w:t>
      </w:r>
      <w:r w:rsidRPr="00F63919">
        <w:rPr>
          <w:rFonts w:eastAsia="Times New Roman"/>
          <w:szCs w:val="24"/>
        </w:rPr>
        <w:t xml:space="preserve"> Καμμένο </w:t>
      </w:r>
      <w:r>
        <w:rPr>
          <w:rFonts w:eastAsia="Times New Roman"/>
          <w:szCs w:val="24"/>
        </w:rPr>
        <w:t>δεν προ</w:t>
      </w:r>
      <w:r w:rsidRPr="00F63919">
        <w:rPr>
          <w:rFonts w:eastAsia="Times New Roman"/>
          <w:szCs w:val="24"/>
        </w:rPr>
        <w:t xml:space="preserve">καλούσατε εκλογές με τη </w:t>
      </w:r>
      <w:r>
        <w:rPr>
          <w:rFonts w:eastAsia="Times New Roman"/>
          <w:szCs w:val="24"/>
        </w:rPr>
        <w:t>σύμπραξη</w:t>
      </w:r>
      <w:r w:rsidRPr="00F63919">
        <w:rPr>
          <w:rFonts w:eastAsia="Times New Roman"/>
          <w:szCs w:val="24"/>
        </w:rPr>
        <w:t xml:space="preserve"> του κ</w:t>
      </w:r>
      <w:r>
        <w:rPr>
          <w:rFonts w:eastAsia="Times New Roman"/>
          <w:szCs w:val="24"/>
        </w:rPr>
        <w:t>.</w:t>
      </w:r>
      <w:r w:rsidRPr="00F63919">
        <w:rPr>
          <w:rFonts w:eastAsia="Times New Roman"/>
          <w:szCs w:val="24"/>
        </w:rPr>
        <w:t xml:space="preserve"> Κουβέλη και της Χρυσής Αυγής</w:t>
      </w:r>
      <w:r>
        <w:rPr>
          <w:rFonts w:eastAsia="Times New Roman"/>
          <w:szCs w:val="24"/>
        </w:rPr>
        <w:t>.</w:t>
      </w:r>
    </w:p>
    <w:p w14:paraId="5FC2FA7C" w14:textId="77777777" w:rsidR="0020643A" w:rsidRDefault="00E84ECF">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5FC2FA7D" w14:textId="77777777" w:rsidR="0020643A" w:rsidRDefault="00E84ECF">
      <w:pPr>
        <w:spacing w:line="600" w:lineRule="auto"/>
        <w:ind w:firstLine="720"/>
        <w:contextualSpacing/>
        <w:jc w:val="both"/>
        <w:rPr>
          <w:rFonts w:eastAsia="Times New Roman"/>
          <w:szCs w:val="24"/>
        </w:rPr>
      </w:pPr>
      <w:r>
        <w:rPr>
          <w:rFonts w:eastAsia="Times New Roman"/>
          <w:szCs w:val="24"/>
        </w:rPr>
        <w:t xml:space="preserve">Σας βλέπω στα υπουργικά έδρανα, </w:t>
      </w:r>
      <w:r w:rsidRPr="00F63919">
        <w:rPr>
          <w:rFonts w:eastAsia="Times New Roman"/>
          <w:szCs w:val="24"/>
        </w:rPr>
        <w:t>κύριε Κουβέλη. Κανείς καλός δεν χάνεται σε αυτή τη χώρα</w:t>
      </w:r>
      <w:r>
        <w:rPr>
          <w:rFonts w:eastAsia="Times New Roman"/>
          <w:szCs w:val="24"/>
        </w:rPr>
        <w:t>.</w:t>
      </w:r>
    </w:p>
    <w:p w14:paraId="5FC2FA7E" w14:textId="77777777" w:rsidR="0020643A" w:rsidRDefault="00E84ECF">
      <w:pPr>
        <w:spacing w:line="600" w:lineRule="auto"/>
        <w:ind w:firstLine="720"/>
        <w:contextualSpacing/>
        <w:jc w:val="both"/>
        <w:rPr>
          <w:rFonts w:eastAsia="Times New Roman"/>
          <w:szCs w:val="24"/>
        </w:rPr>
      </w:pPr>
      <w:r>
        <w:rPr>
          <w:rFonts w:eastAsia="Times New Roman"/>
          <w:szCs w:val="24"/>
        </w:rPr>
        <w:t xml:space="preserve">Εμποδίσατε </w:t>
      </w:r>
      <w:r w:rsidRPr="00F63919">
        <w:rPr>
          <w:rFonts w:eastAsia="Times New Roman"/>
          <w:szCs w:val="24"/>
        </w:rPr>
        <w:t>την έξοδο της χώρας από το δεύτερο πρόγραμμα</w:t>
      </w:r>
      <w:r>
        <w:rPr>
          <w:rFonts w:eastAsia="Times New Roman"/>
          <w:szCs w:val="24"/>
        </w:rPr>
        <w:t>. Τινάξατε</w:t>
      </w:r>
      <w:r w:rsidRPr="00F63919">
        <w:rPr>
          <w:rFonts w:eastAsia="Times New Roman"/>
          <w:szCs w:val="24"/>
        </w:rPr>
        <w:t xml:space="preserve"> στον αέρα τις πρ</w:t>
      </w:r>
      <w:r w:rsidRPr="00F63919">
        <w:rPr>
          <w:rFonts w:eastAsia="Times New Roman"/>
          <w:szCs w:val="24"/>
        </w:rPr>
        <w:t xml:space="preserve">οσπάθειες του ελληνικού λαού </w:t>
      </w:r>
      <w:r>
        <w:rPr>
          <w:rFonts w:eastAsia="Times New Roman"/>
          <w:szCs w:val="24"/>
        </w:rPr>
        <w:t>με ένα αχρείαστο</w:t>
      </w:r>
      <w:r w:rsidRPr="00F63919">
        <w:rPr>
          <w:rFonts w:eastAsia="Times New Roman"/>
          <w:szCs w:val="24"/>
        </w:rPr>
        <w:t xml:space="preserve"> τρίτο μνημόνιο</w:t>
      </w:r>
      <w:r>
        <w:rPr>
          <w:rFonts w:eastAsia="Times New Roman"/>
          <w:szCs w:val="24"/>
        </w:rPr>
        <w:t>, παγιδεύσατε</w:t>
      </w:r>
      <w:r w:rsidRPr="00F63919">
        <w:rPr>
          <w:rFonts w:eastAsia="Times New Roman"/>
          <w:szCs w:val="24"/>
        </w:rPr>
        <w:t xml:space="preserve"> τη χώρα </w:t>
      </w:r>
      <w:r>
        <w:rPr>
          <w:rFonts w:eastAsia="Times New Roman"/>
          <w:szCs w:val="24"/>
        </w:rPr>
        <w:t xml:space="preserve">σε ένα νέο κύκλο λιτότητας, ζημιώνοντάς τη με 100 </w:t>
      </w:r>
      <w:r w:rsidRPr="00F63919">
        <w:rPr>
          <w:rFonts w:eastAsia="Times New Roman"/>
          <w:szCs w:val="24"/>
        </w:rPr>
        <w:t>δισεκατομμύρια ευρώ</w:t>
      </w:r>
      <w:r>
        <w:rPr>
          <w:rFonts w:eastAsia="Times New Roman"/>
          <w:szCs w:val="24"/>
        </w:rPr>
        <w:t>.</w:t>
      </w:r>
    </w:p>
    <w:p w14:paraId="5FC2FA7F" w14:textId="77777777" w:rsidR="0020643A" w:rsidRDefault="00E84ECF">
      <w:pPr>
        <w:spacing w:line="600" w:lineRule="auto"/>
        <w:ind w:firstLine="720"/>
        <w:contextualSpacing/>
        <w:jc w:val="center"/>
        <w:rPr>
          <w:rFonts w:eastAsia="Times New Roman"/>
          <w:szCs w:val="24"/>
        </w:rPr>
      </w:pPr>
      <w:r>
        <w:rPr>
          <w:rFonts w:eastAsia="Times New Roman"/>
          <w:szCs w:val="24"/>
        </w:rPr>
        <w:t>(Διαμαρτυρίες από την πτέρυγα του ΣΥΡΙΖΑ)</w:t>
      </w:r>
    </w:p>
    <w:p w14:paraId="5FC2FA80" w14:textId="77777777" w:rsidR="0020643A" w:rsidRDefault="00E84ECF">
      <w:pPr>
        <w:spacing w:line="600" w:lineRule="auto"/>
        <w:ind w:firstLine="720"/>
        <w:contextualSpacing/>
        <w:jc w:val="both"/>
        <w:rPr>
          <w:rFonts w:eastAsia="Times New Roman"/>
          <w:szCs w:val="24"/>
        </w:rPr>
      </w:pPr>
      <w:r w:rsidRPr="00F63919">
        <w:rPr>
          <w:rFonts w:eastAsia="Times New Roman"/>
          <w:szCs w:val="24"/>
        </w:rPr>
        <w:t>Ναι</w:t>
      </w:r>
      <w:r>
        <w:rPr>
          <w:rFonts w:eastAsia="Times New Roman"/>
          <w:szCs w:val="24"/>
        </w:rPr>
        <w:t>,</w:t>
      </w:r>
      <w:r w:rsidRPr="00F63919">
        <w:rPr>
          <w:rFonts w:eastAsia="Times New Roman"/>
          <w:szCs w:val="24"/>
        </w:rPr>
        <w:t xml:space="preserve"> περίμενα την αντίδρασή </w:t>
      </w:r>
      <w:r>
        <w:rPr>
          <w:rFonts w:eastAsia="Times New Roman"/>
          <w:szCs w:val="24"/>
        </w:rPr>
        <w:t>σας.</w:t>
      </w:r>
    </w:p>
    <w:p w14:paraId="5FC2FA81" w14:textId="77777777" w:rsidR="0020643A" w:rsidRDefault="00E84ECF">
      <w:pPr>
        <w:spacing w:line="600" w:lineRule="auto"/>
        <w:ind w:firstLine="720"/>
        <w:contextualSpacing/>
        <w:jc w:val="both"/>
        <w:rPr>
          <w:rFonts w:eastAsia="Times New Roman"/>
          <w:szCs w:val="24"/>
        </w:rPr>
      </w:pPr>
      <w:r>
        <w:rPr>
          <w:rFonts w:eastAsia="Times New Roman"/>
          <w:b/>
          <w:szCs w:val="24"/>
        </w:rPr>
        <w:t>ΠΡΟΕΔΡΟΣ (Νικόλαος Βούτσης):</w:t>
      </w:r>
      <w:r>
        <w:rPr>
          <w:rFonts w:eastAsia="Times New Roman"/>
          <w:szCs w:val="24"/>
        </w:rPr>
        <w:t xml:space="preserve"> Ησυχία, παρακαλώ.</w:t>
      </w:r>
    </w:p>
    <w:p w14:paraId="5FC2FA82" w14:textId="77777777" w:rsidR="0020643A" w:rsidRDefault="00E84ECF">
      <w:pPr>
        <w:spacing w:line="600" w:lineRule="auto"/>
        <w:ind w:firstLine="720"/>
        <w:contextualSpacing/>
        <w:jc w:val="both"/>
        <w:rPr>
          <w:rFonts w:eastAsia="Times New Roman"/>
          <w:szCs w:val="24"/>
        </w:rPr>
      </w:pPr>
      <w:r>
        <w:rPr>
          <w:rFonts w:eastAsia="Times New Roman"/>
          <w:b/>
          <w:szCs w:val="24"/>
        </w:rPr>
        <w:t>ΚΥΡΙΑΚΟΣ ΜΗΤΣΟΤΑΚΗΣ (Πρόεδρος της Νέας Δημοκρατίας):</w:t>
      </w:r>
      <w:r>
        <w:rPr>
          <w:rFonts w:eastAsia="Times New Roman"/>
          <w:szCs w:val="24"/>
        </w:rPr>
        <w:t xml:space="preserve"> Κ</w:t>
      </w:r>
      <w:r w:rsidRPr="00F63919">
        <w:rPr>
          <w:rFonts w:eastAsia="Times New Roman"/>
          <w:szCs w:val="24"/>
        </w:rPr>
        <w:t>αι επειδή ισχυρίζεστε ότι αυτά τα λέμε μόνο εμείς</w:t>
      </w:r>
      <w:r>
        <w:rPr>
          <w:rFonts w:eastAsia="Times New Roman"/>
          <w:szCs w:val="24"/>
        </w:rPr>
        <w:t>,</w:t>
      </w:r>
      <w:r w:rsidRPr="00F63919">
        <w:rPr>
          <w:rFonts w:eastAsia="Times New Roman"/>
          <w:szCs w:val="24"/>
        </w:rPr>
        <w:t xml:space="preserve"> </w:t>
      </w:r>
      <w:r>
        <w:rPr>
          <w:rFonts w:eastAsia="Times New Roman"/>
          <w:szCs w:val="24"/>
        </w:rPr>
        <w:t>θα καταθέσω για τα Π</w:t>
      </w:r>
      <w:r w:rsidRPr="00F63919">
        <w:rPr>
          <w:rFonts w:eastAsia="Times New Roman"/>
          <w:szCs w:val="24"/>
        </w:rPr>
        <w:t xml:space="preserve">ρακτικά τις δηλώσεις του </w:t>
      </w:r>
      <w:r>
        <w:rPr>
          <w:rFonts w:eastAsia="Times New Roman"/>
          <w:szCs w:val="24"/>
        </w:rPr>
        <w:t xml:space="preserve">κ. </w:t>
      </w:r>
      <w:r w:rsidRPr="003A1C01">
        <w:rPr>
          <w:rFonts w:eastAsia="Times New Roman"/>
          <w:bCs/>
          <w:szCs w:val="24"/>
        </w:rPr>
        <w:t>Ρέγκλινγκ</w:t>
      </w:r>
      <w:r>
        <w:rPr>
          <w:rFonts w:eastAsia="Times New Roman"/>
          <w:szCs w:val="24"/>
        </w:rPr>
        <w:t xml:space="preserve"> </w:t>
      </w:r>
      <w:r w:rsidRPr="00F63919">
        <w:rPr>
          <w:rFonts w:eastAsia="Times New Roman"/>
          <w:szCs w:val="24"/>
        </w:rPr>
        <w:t>και του κ</w:t>
      </w:r>
      <w:r>
        <w:rPr>
          <w:rFonts w:eastAsia="Times New Roman"/>
          <w:szCs w:val="24"/>
        </w:rPr>
        <w:t>.</w:t>
      </w:r>
      <w:r w:rsidRPr="00F63919">
        <w:rPr>
          <w:rFonts w:eastAsia="Times New Roman"/>
          <w:szCs w:val="24"/>
        </w:rPr>
        <w:t xml:space="preserve"> </w:t>
      </w:r>
      <w:r>
        <w:rPr>
          <w:rFonts w:eastAsia="Times New Roman"/>
          <w:szCs w:val="24"/>
        </w:rPr>
        <w:t>Βίζερ. Α</w:t>
      </w:r>
      <w:r w:rsidRPr="00F63919">
        <w:rPr>
          <w:rFonts w:eastAsia="Times New Roman"/>
          <w:szCs w:val="24"/>
        </w:rPr>
        <w:t xml:space="preserve">υτοί είπαν ότι </w:t>
      </w:r>
      <w:r>
        <w:rPr>
          <w:rFonts w:eastAsia="Times New Roman"/>
          <w:szCs w:val="24"/>
        </w:rPr>
        <w:t>μας ζημ</w:t>
      </w:r>
      <w:r w:rsidRPr="00F63919">
        <w:rPr>
          <w:rFonts w:eastAsia="Times New Roman"/>
          <w:szCs w:val="24"/>
        </w:rPr>
        <w:t>ιώσα</w:t>
      </w:r>
      <w:r>
        <w:rPr>
          <w:rFonts w:eastAsia="Times New Roman"/>
          <w:szCs w:val="24"/>
        </w:rPr>
        <w:t>τ</w:t>
      </w:r>
      <w:r w:rsidRPr="00F63919">
        <w:rPr>
          <w:rFonts w:eastAsia="Times New Roman"/>
          <w:szCs w:val="24"/>
        </w:rPr>
        <w:t xml:space="preserve">ε </w:t>
      </w:r>
      <w:r>
        <w:rPr>
          <w:rFonts w:eastAsia="Times New Roman"/>
          <w:szCs w:val="24"/>
        </w:rPr>
        <w:t>100 δισεκατομμύρια. Τους α</w:t>
      </w:r>
      <w:r>
        <w:rPr>
          <w:rFonts w:eastAsia="Times New Roman"/>
          <w:szCs w:val="24"/>
        </w:rPr>
        <w:t>μφισβητείτε κι αυτούς, φαντάζομαι.</w:t>
      </w:r>
    </w:p>
    <w:p w14:paraId="5FC2FA83" w14:textId="77777777" w:rsidR="0020643A" w:rsidRDefault="00E84ECF">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5FC2FA84" w14:textId="77777777" w:rsidR="0020643A" w:rsidRDefault="00E84ECF">
      <w:pPr>
        <w:spacing w:line="600" w:lineRule="auto"/>
        <w:ind w:firstLine="720"/>
        <w:contextualSpacing/>
        <w:jc w:val="center"/>
        <w:rPr>
          <w:rFonts w:eastAsia="Times New Roman"/>
          <w:szCs w:val="24"/>
        </w:rPr>
      </w:pPr>
      <w:r>
        <w:rPr>
          <w:rFonts w:eastAsia="Times New Roman"/>
          <w:szCs w:val="24"/>
        </w:rPr>
        <w:t>(Θόρυβος από την πτέρυγα του ΣΥΡΙΖΑ)</w:t>
      </w:r>
    </w:p>
    <w:p w14:paraId="5FC2FA85" w14:textId="77777777" w:rsidR="0020643A" w:rsidRDefault="00E84ECF">
      <w:pPr>
        <w:spacing w:line="600" w:lineRule="auto"/>
        <w:ind w:firstLine="720"/>
        <w:contextualSpacing/>
        <w:jc w:val="both"/>
        <w:rPr>
          <w:rFonts w:eastAsia="Times New Roman"/>
          <w:szCs w:val="24"/>
        </w:rPr>
      </w:pPr>
      <w:r>
        <w:rPr>
          <w:rFonts w:eastAsia="Times New Roman"/>
          <w:b/>
          <w:szCs w:val="24"/>
        </w:rPr>
        <w:t>ΠΡΟΕΔΡΟΣ (Νικόλαος Βούτσης):</w:t>
      </w:r>
      <w:r>
        <w:rPr>
          <w:rFonts w:eastAsia="Times New Roman"/>
          <w:szCs w:val="24"/>
        </w:rPr>
        <w:t xml:space="preserve"> Ησυχία.</w:t>
      </w:r>
    </w:p>
    <w:p w14:paraId="5FC2FA86" w14:textId="77777777" w:rsidR="0020643A" w:rsidRDefault="00E84ECF">
      <w:pPr>
        <w:spacing w:line="600" w:lineRule="auto"/>
        <w:ind w:firstLine="720"/>
        <w:contextualSpacing/>
        <w:jc w:val="both"/>
        <w:rPr>
          <w:rFonts w:eastAsia="Times New Roman"/>
          <w:szCs w:val="24"/>
        </w:rPr>
      </w:pPr>
      <w:r>
        <w:rPr>
          <w:rFonts w:eastAsia="Times New Roman"/>
          <w:b/>
          <w:szCs w:val="24"/>
        </w:rPr>
        <w:t>ΚΥΡΙΑΚΟΣ ΜΗΤΣΟΤΑΚΗΣ (Πρόεδρος της Νέας Δημοκρατίας):</w:t>
      </w:r>
      <w:r>
        <w:rPr>
          <w:rFonts w:eastAsia="Times New Roman"/>
          <w:szCs w:val="24"/>
        </w:rPr>
        <w:t xml:space="preserve"> Το λέω, λοιπόν, πολύ απλά. Κύριε Τσίπρα, αν δεν είχατε έρθει στην εξουσία, η κρίση θα είχε τελειώσει εδώ και μια τετραετία. Η χώρα πλήρωσε πολύ ακριβά </w:t>
      </w:r>
      <w:r w:rsidRPr="00F63919">
        <w:rPr>
          <w:rFonts w:eastAsia="Times New Roman"/>
          <w:szCs w:val="24"/>
        </w:rPr>
        <w:t>την πολιτική σας απάτη</w:t>
      </w:r>
      <w:r>
        <w:rPr>
          <w:rFonts w:eastAsia="Times New Roman"/>
          <w:szCs w:val="24"/>
        </w:rPr>
        <w:t>, την οποία</w:t>
      </w:r>
      <w:r w:rsidRPr="00F63919">
        <w:rPr>
          <w:rFonts w:eastAsia="Times New Roman"/>
          <w:szCs w:val="24"/>
        </w:rPr>
        <w:t xml:space="preserve"> τώρα </w:t>
      </w:r>
      <w:r>
        <w:rPr>
          <w:rFonts w:eastAsia="Times New Roman"/>
          <w:szCs w:val="24"/>
        </w:rPr>
        <w:t>βαπτίσατε</w:t>
      </w:r>
      <w:r w:rsidRPr="00F63919">
        <w:rPr>
          <w:rFonts w:eastAsia="Times New Roman"/>
          <w:szCs w:val="24"/>
        </w:rPr>
        <w:t xml:space="preserve"> </w:t>
      </w:r>
      <w:r>
        <w:rPr>
          <w:rFonts w:eastAsia="Times New Roman"/>
          <w:szCs w:val="24"/>
        </w:rPr>
        <w:t>«</w:t>
      </w:r>
      <w:r w:rsidRPr="00F63919">
        <w:rPr>
          <w:rFonts w:eastAsia="Times New Roman"/>
          <w:szCs w:val="24"/>
        </w:rPr>
        <w:t>αυταπάτη</w:t>
      </w:r>
      <w:r>
        <w:rPr>
          <w:rFonts w:eastAsia="Times New Roman"/>
          <w:szCs w:val="24"/>
        </w:rPr>
        <w:t>».</w:t>
      </w:r>
    </w:p>
    <w:p w14:paraId="5FC2FA87" w14:textId="77777777" w:rsidR="0020643A" w:rsidRDefault="00E84ECF">
      <w:pPr>
        <w:spacing w:line="600" w:lineRule="auto"/>
        <w:ind w:firstLine="720"/>
        <w:contextualSpacing/>
        <w:jc w:val="both"/>
        <w:rPr>
          <w:rFonts w:eastAsia="Times New Roman"/>
          <w:szCs w:val="24"/>
        </w:rPr>
      </w:pPr>
      <w:r>
        <w:rPr>
          <w:rFonts w:eastAsia="Times New Roman"/>
          <w:szCs w:val="24"/>
        </w:rPr>
        <w:t>Το 2014</w:t>
      </w:r>
      <w:r w:rsidRPr="00F63919">
        <w:rPr>
          <w:rFonts w:eastAsia="Times New Roman"/>
          <w:szCs w:val="24"/>
        </w:rPr>
        <w:t xml:space="preserve"> η χώρα είχε ήδη θετικούς ρυθμούς αν</w:t>
      </w:r>
      <w:r w:rsidRPr="00F63919">
        <w:rPr>
          <w:rFonts w:eastAsia="Times New Roman"/>
          <w:szCs w:val="24"/>
        </w:rPr>
        <w:t>άπτυξης</w:t>
      </w:r>
      <w:r>
        <w:rPr>
          <w:rFonts w:eastAsia="Times New Roman"/>
          <w:szCs w:val="24"/>
        </w:rPr>
        <w:t>, παρήγαγε ήδη πλεονάσματα.</w:t>
      </w:r>
    </w:p>
    <w:p w14:paraId="5FC2FA88" w14:textId="77777777" w:rsidR="0020643A" w:rsidRDefault="00E84ECF">
      <w:pPr>
        <w:spacing w:line="600" w:lineRule="auto"/>
        <w:ind w:firstLine="720"/>
        <w:contextualSpacing/>
        <w:jc w:val="center"/>
        <w:rPr>
          <w:rFonts w:eastAsia="Times New Roman"/>
          <w:szCs w:val="24"/>
        </w:rPr>
      </w:pPr>
      <w:r>
        <w:rPr>
          <w:rFonts w:eastAsia="Times New Roman"/>
          <w:szCs w:val="24"/>
        </w:rPr>
        <w:t>(Θόρυβος από την πτέρυγα του ΣΥΡΙΖΑ)</w:t>
      </w:r>
    </w:p>
    <w:p w14:paraId="5FC2FA89" w14:textId="77777777" w:rsidR="0020643A" w:rsidRDefault="00E84ECF">
      <w:pPr>
        <w:spacing w:line="600" w:lineRule="auto"/>
        <w:ind w:firstLine="720"/>
        <w:contextualSpacing/>
        <w:jc w:val="both"/>
        <w:rPr>
          <w:rFonts w:eastAsia="Times New Roman"/>
          <w:szCs w:val="24"/>
        </w:rPr>
      </w:pPr>
      <w:r>
        <w:rPr>
          <w:rFonts w:eastAsia="Times New Roman"/>
          <w:szCs w:val="24"/>
        </w:rPr>
        <w:t>Κύριε Πρόεδρε, θα παρακαλούσα, πραγματικά, να κάνετε τη δουλειά σας.</w:t>
      </w:r>
    </w:p>
    <w:p w14:paraId="5FC2FA8A" w14:textId="77777777" w:rsidR="0020643A" w:rsidRDefault="00E84ECF">
      <w:pPr>
        <w:spacing w:line="600" w:lineRule="auto"/>
        <w:ind w:firstLine="720"/>
        <w:contextualSpacing/>
        <w:jc w:val="both"/>
        <w:rPr>
          <w:rFonts w:eastAsia="Times New Roman"/>
          <w:szCs w:val="24"/>
        </w:rPr>
      </w:pPr>
      <w:r>
        <w:rPr>
          <w:rFonts w:eastAsia="Times New Roman"/>
          <w:b/>
          <w:szCs w:val="24"/>
        </w:rPr>
        <w:t>ΠΡΟΕΔΡΟΣ (Νικόλαος Βούτσης):</w:t>
      </w:r>
      <w:r>
        <w:rPr>
          <w:rFonts w:eastAsia="Times New Roman"/>
          <w:szCs w:val="24"/>
        </w:rPr>
        <w:t xml:space="preserve"> Τι να κάνω; Συνεχώς λέω να γίνεται ησυχία, κύριε Πρόεδρε.</w:t>
      </w:r>
    </w:p>
    <w:p w14:paraId="5FC2FA8B" w14:textId="77777777" w:rsidR="0020643A" w:rsidRDefault="00E84ECF">
      <w:pPr>
        <w:spacing w:line="600" w:lineRule="auto"/>
        <w:ind w:firstLine="720"/>
        <w:contextualSpacing/>
        <w:jc w:val="both"/>
        <w:rPr>
          <w:rFonts w:eastAsia="Times New Roman"/>
          <w:szCs w:val="24"/>
        </w:rPr>
      </w:pPr>
      <w:r>
        <w:rPr>
          <w:rFonts w:eastAsia="Times New Roman"/>
          <w:b/>
          <w:szCs w:val="24"/>
        </w:rPr>
        <w:t xml:space="preserve">ΕΛΕΥΘΕΡΙΟΣ ΑΥΓΕΝΑΚΗΣ: </w:t>
      </w:r>
      <w:r>
        <w:rPr>
          <w:rFonts w:eastAsia="Times New Roman"/>
          <w:szCs w:val="24"/>
        </w:rPr>
        <w:t>Να του</w:t>
      </w:r>
      <w:r>
        <w:rPr>
          <w:rFonts w:eastAsia="Times New Roman"/>
          <w:szCs w:val="24"/>
        </w:rPr>
        <w:t>ς ανακαλέσετε στην τάξη.</w:t>
      </w:r>
    </w:p>
    <w:p w14:paraId="5FC2FA8C" w14:textId="77777777" w:rsidR="0020643A" w:rsidRDefault="00E84ECF">
      <w:pPr>
        <w:spacing w:line="600" w:lineRule="auto"/>
        <w:ind w:firstLine="720"/>
        <w:contextualSpacing/>
        <w:jc w:val="both"/>
        <w:rPr>
          <w:rFonts w:eastAsia="Times New Roman"/>
          <w:szCs w:val="24"/>
        </w:rPr>
      </w:pPr>
      <w:r>
        <w:rPr>
          <w:rFonts w:eastAsia="Times New Roman"/>
          <w:b/>
          <w:szCs w:val="24"/>
        </w:rPr>
        <w:t>ΠΡΟΕΔΡΟΣ (Νικόλαος Βούτσης):</w:t>
      </w:r>
      <w:r>
        <w:rPr>
          <w:rFonts w:eastAsia="Times New Roman"/>
          <w:szCs w:val="24"/>
        </w:rPr>
        <w:t xml:space="preserve"> Μα, τι λέτε τώρα, κύριε Αυγενάκη; Συνεχώς ανακαλώ στην τάξη. Αλίμονο.</w:t>
      </w:r>
    </w:p>
    <w:p w14:paraId="5FC2FA8D" w14:textId="77777777" w:rsidR="0020643A" w:rsidRDefault="00E84ECF">
      <w:pPr>
        <w:spacing w:line="600" w:lineRule="auto"/>
        <w:ind w:firstLine="720"/>
        <w:contextualSpacing/>
        <w:jc w:val="both"/>
        <w:rPr>
          <w:rFonts w:eastAsia="Times New Roman"/>
          <w:szCs w:val="24"/>
        </w:rPr>
      </w:pPr>
      <w:r>
        <w:rPr>
          <w:rFonts w:eastAsia="Times New Roman"/>
          <w:b/>
          <w:szCs w:val="24"/>
        </w:rPr>
        <w:t>ΚΥΡΙΑΚΟΣ ΜΗΤΣΟΤΑΚΗΣ (Πρόεδρος της Νέας Δημοκρατίας):</w:t>
      </w:r>
      <w:r>
        <w:rPr>
          <w:rFonts w:eastAsia="Times New Roman"/>
          <w:szCs w:val="24"/>
        </w:rPr>
        <w:t xml:space="preserve"> Σας βλέπω λίγο χαλαρό. </w:t>
      </w:r>
      <w:r w:rsidRPr="00F63919">
        <w:rPr>
          <w:rFonts w:eastAsia="Times New Roman"/>
          <w:szCs w:val="24"/>
        </w:rPr>
        <w:t>Δεν πειράζει</w:t>
      </w:r>
      <w:r>
        <w:rPr>
          <w:rFonts w:eastAsia="Times New Roman"/>
          <w:szCs w:val="24"/>
        </w:rPr>
        <w:t>.</w:t>
      </w:r>
    </w:p>
    <w:p w14:paraId="5FC2FA8E" w14:textId="77777777" w:rsidR="0020643A" w:rsidRDefault="00E84ECF">
      <w:pPr>
        <w:spacing w:line="600" w:lineRule="auto"/>
        <w:ind w:firstLine="720"/>
        <w:contextualSpacing/>
        <w:jc w:val="center"/>
        <w:rPr>
          <w:rFonts w:eastAsia="Times New Roman"/>
          <w:szCs w:val="24"/>
        </w:rPr>
      </w:pPr>
      <w:r>
        <w:rPr>
          <w:rFonts w:eastAsia="Times New Roman"/>
          <w:szCs w:val="24"/>
        </w:rPr>
        <w:t>(Θόρυβος στην Αίθουσα)</w:t>
      </w:r>
    </w:p>
    <w:p w14:paraId="5FC2FA8F" w14:textId="77777777" w:rsidR="0020643A" w:rsidRDefault="00E84ECF">
      <w:pPr>
        <w:spacing w:line="600" w:lineRule="auto"/>
        <w:ind w:firstLine="720"/>
        <w:contextualSpacing/>
        <w:jc w:val="both"/>
        <w:rPr>
          <w:rFonts w:eastAsia="Times New Roman"/>
          <w:szCs w:val="24"/>
        </w:rPr>
      </w:pPr>
      <w:r>
        <w:rPr>
          <w:rFonts w:eastAsia="Times New Roman"/>
          <w:b/>
          <w:szCs w:val="24"/>
        </w:rPr>
        <w:t xml:space="preserve">ΠΡΟΕΔΡΟΣ (Νικόλαος </w:t>
      </w:r>
      <w:r>
        <w:rPr>
          <w:rFonts w:eastAsia="Times New Roman"/>
          <w:b/>
          <w:szCs w:val="24"/>
        </w:rPr>
        <w:t>Βούτσης):</w:t>
      </w:r>
      <w:r>
        <w:rPr>
          <w:rFonts w:eastAsia="Times New Roman"/>
          <w:szCs w:val="24"/>
        </w:rPr>
        <w:t xml:space="preserve"> </w:t>
      </w:r>
      <w:r w:rsidRPr="00F63919">
        <w:rPr>
          <w:rFonts w:eastAsia="Times New Roman"/>
          <w:szCs w:val="24"/>
        </w:rPr>
        <w:t>Κάντε ησυχία</w:t>
      </w:r>
      <w:r>
        <w:rPr>
          <w:rFonts w:eastAsia="Times New Roman"/>
          <w:szCs w:val="24"/>
        </w:rPr>
        <w:t>,</w:t>
      </w:r>
      <w:r w:rsidRPr="00F63919">
        <w:rPr>
          <w:rFonts w:eastAsia="Times New Roman"/>
          <w:szCs w:val="24"/>
        </w:rPr>
        <w:t xml:space="preserve"> παρακαλώ</w:t>
      </w:r>
      <w:r>
        <w:rPr>
          <w:rFonts w:eastAsia="Times New Roman"/>
          <w:szCs w:val="24"/>
        </w:rPr>
        <w:t>.</w:t>
      </w:r>
    </w:p>
    <w:p w14:paraId="5FC2FA90" w14:textId="77777777" w:rsidR="0020643A" w:rsidRDefault="00E84ECF">
      <w:pPr>
        <w:spacing w:line="600" w:lineRule="auto"/>
        <w:ind w:firstLine="720"/>
        <w:contextualSpacing/>
        <w:jc w:val="both"/>
        <w:rPr>
          <w:rFonts w:eastAsia="Times New Roman"/>
          <w:szCs w:val="24"/>
        </w:rPr>
      </w:pPr>
      <w:r>
        <w:rPr>
          <w:rFonts w:eastAsia="Times New Roman"/>
          <w:b/>
          <w:szCs w:val="24"/>
        </w:rPr>
        <w:t>ΚΥΡΙΑΚΟΣ ΜΗΤΣΟΤΑΚΗΣ (Πρόεδρος της Νέας Δημοκρατίας):</w:t>
      </w:r>
      <w:r>
        <w:rPr>
          <w:rFonts w:eastAsia="Times New Roman"/>
          <w:szCs w:val="24"/>
        </w:rPr>
        <w:t xml:space="preserve"> Ό</w:t>
      </w:r>
      <w:r w:rsidRPr="00F63919">
        <w:rPr>
          <w:rFonts w:eastAsia="Times New Roman"/>
          <w:szCs w:val="24"/>
        </w:rPr>
        <w:t>πως μας είπατε</w:t>
      </w:r>
      <w:r>
        <w:rPr>
          <w:rFonts w:eastAsia="Times New Roman"/>
          <w:szCs w:val="24"/>
        </w:rPr>
        <w:t>,</w:t>
      </w:r>
      <w:r w:rsidRPr="00F63919">
        <w:rPr>
          <w:rFonts w:eastAsia="Times New Roman"/>
          <w:szCs w:val="24"/>
        </w:rPr>
        <w:t xml:space="preserve"> έχουμε μπει σε προεκλογική περίοδο</w:t>
      </w:r>
      <w:r>
        <w:rPr>
          <w:rFonts w:eastAsia="Times New Roman"/>
          <w:szCs w:val="24"/>
        </w:rPr>
        <w:t>. Α</w:t>
      </w:r>
      <w:r w:rsidRPr="00F63919">
        <w:rPr>
          <w:rFonts w:eastAsia="Times New Roman"/>
          <w:szCs w:val="24"/>
        </w:rPr>
        <w:t>ναλάβατε και εσ</w:t>
      </w:r>
      <w:r>
        <w:rPr>
          <w:rFonts w:eastAsia="Times New Roman"/>
          <w:szCs w:val="24"/>
        </w:rPr>
        <w:t>είς</w:t>
      </w:r>
      <w:r w:rsidRPr="00F63919">
        <w:rPr>
          <w:rFonts w:eastAsia="Times New Roman"/>
          <w:szCs w:val="24"/>
        </w:rPr>
        <w:t xml:space="preserve"> το</w:t>
      </w:r>
      <w:r>
        <w:rPr>
          <w:rFonts w:eastAsia="Times New Roman"/>
          <w:szCs w:val="24"/>
        </w:rPr>
        <w:t>ν</w:t>
      </w:r>
      <w:r w:rsidRPr="00F63919">
        <w:rPr>
          <w:rFonts w:eastAsia="Times New Roman"/>
          <w:szCs w:val="24"/>
        </w:rPr>
        <w:t xml:space="preserve"> δικό σ</w:t>
      </w:r>
      <w:r>
        <w:rPr>
          <w:rFonts w:eastAsia="Times New Roman"/>
          <w:szCs w:val="24"/>
        </w:rPr>
        <w:t>ας</w:t>
      </w:r>
      <w:r w:rsidRPr="00F63919">
        <w:rPr>
          <w:rFonts w:eastAsia="Times New Roman"/>
          <w:szCs w:val="24"/>
        </w:rPr>
        <w:t xml:space="preserve"> </w:t>
      </w:r>
      <w:r>
        <w:rPr>
          <w:rFonts w:eastAsia="Times New Roman"/>
          <w:szCs w:val="24"/>
        </w:rPr>
        <w:t xml:space="preserve"> ρόλο. Δ</w:t>
      </w:r>
      <w:r w:rsidRPr="00F63919">
        <w:rPr>
          <w:rFonts w:eastAsia="Times New Roman"/>
          <w:szCs w:val="24"/>
        </w:rPr>
        <w:t>εν πειράζει</w:t>
      </w:r>
      <w:r>
        <w:rPr>
          <w:rFonts w:eastAsia="Times New Roman"/>
          <w:szCs w:val="24"/>
        </w:rPr>
        <w:t>, θα το ανεχτούμε κι αυτό.</w:t>
      </w:r>
    </w:p>
    <w:p w14:paraId="5FC2FA91" w14:textId="77777777" w:rsidR="0020643A" w:rsidRDefault="00E84ECF">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w:t>
      </w:r>
      <w:r>
        <w:rPr>
          <w:rFonts w:eastAsia="Times New Roman"/>
          <w:szCs w:val="24"/>
        </w:rPr>
        <w:t>έας Δημοκρατίας)</w:t>
      </w:r>
    </w:p>
    <w:p w14:paraId="5FC2FA92" w14:textId="77777777" w:rsidR="0020643A" w:rsidRDefault="00E84ECF">
      <w:pPr>
        <w:spacing w:line="600" w:lineRule="auto"/>
        <w:ind w:firstLine="720"/>
        <w:contextualSpacing/>
        <w:jc w:val="both"/>
        <w:rPr>
          <w:rFonts w:eastAsia="Times New Roman"/>
          <w:szCs w:val="24"/>
        </w:rPr>
      </w:pPr>
      <w:r>
        <w:rPr>
          <w:rFonts w:eastAsia="Times New Roman"/>
          <w:szCs w:val="24"/>
        </w:rPr>
        <w:t>Όλες οι εκθέσεις τότε, κ</w:t>
      </w:r>
      <w:r w:rsidRPr="00F63919">
        <w:rPr>
          <w:rFonts w:eastAsia="Times New Roman"/>
          <w:szCs w:val="24"/>
        </w:rPr>
        <w:t>ύριε Τσίπρα</w:t>
      </w:r>
      <w:r>
        <w:rPr>
          <w:rFonts w:eastAsia="Times New Roman"/>
          <w:szCs w:val="24"/>
        </w:rPr>
        <w:t>,</w:t>
      </w:r>
      <w:r w:rsidRPr="00F63919">
        <w:rPr>
          <w:rFonts w:eastAsia="Times New Roman"/>
          <w:szCs w:val="24"/>
        </w:rPr>
        <w:t xml:space="preserve"> προέβλεπ</w:t>
      </w:r>
      <w:r>
        <w:rPr>
          <w:rFonts w:eastAsia="Times New Roman"/>
          <w:szCs w:val="24"/>
        </w:rPr>
        <w:t>αν</w:t>
      </w:r>
      <w:r w:rsidRPr="00F63919">
        <w:rPr>
          <w:rFonts w:eastAsia="Times New Roman"/>
          <w:szCs w:val="24"/>
        </w:rPr>
        <w:t xml:space="preserve"> ρυθμούς ανάπτυξης που ξεπερνούσαν το 3%</w:t>
      </w:r>
      <w:r>
        <w:rPr>
          <w:rFonts w:eastAsia="Times New Roman"/>
          <w:szCs w:val="24"/>
        </w:rPr>
        <w:t>. Μ</w:t>
      </w:r>
      <w:r w:rsidRPr="00F63919">
        <w:rPr>
          <w:rFonts w:eastAsia="Times New Roman"/>
          <w:szCs w:val="24"/>
        </w:rPr>
        <w:t>έσα σε δυόμισι χρόνια</w:t>
      </w:r>
      <w:r>
        <w:rPr>
          <w:rFonts w:eastAsia="Times New Roman"/>
          <w:szCs w:val="24"/>
        </w:rPr>
        <w:t xml:space="preserve"> η Κυβέρνηση της Νέας Δημοκρατίας πήρε μια ύφεση </w:t>
      </w:r>
      <w:r w:rsidRPr="00F63919">
        <w:rPr>
          <w:rFonts w:eastAsia="Times New Roman"/>
          <w:szCs w:val="24"/>
        </w:rPr>
        <w:t>0,</w:t>
      </w:r>
      <w:r>
        <w:rPr>
          <w:rFonts w:eastAsia="Times New Roman"/>
          <w:szCs w:val="24"/>
        </w:rPr>
        <w:t>9</w:t>
      </w:r>
      <w:r w:rsidRPr="00F63919">
        <w:rPr>
          <w:rFonts w:eastAsia="Times New Roman"/>
          <w:szCs w:val="24"/>
        </w:rPr>
        <w:t>%</w:t>
      </w:r>
      <w:r>
        <w:rPr>
          <w:rFonts w:eastAsia="Times New Roman"/>
          <w:szCs w:val="24"/>
        </w:rPr>
        <w:t xml:space="preserve"> και την πήγε στο 0,7%</w:t>
      </w:r>
      <w:r w:rsidRPr="00F63919">
        <w:rPr>
          <w:rFonts w:eastAsia="Times New Roman"/>
          <w:szCs w:val="24"/>
        </w:rPr>
        <w:t xml:space="preserve"> ανάπτυξη</w:t>
      </w:r>
      <w:r>
        <w:rPr>
          <w:rFonts w:eastAsia="Times New Roman"/>
          <w:szCs w:val="24"/>
        </w:rPr>
        <w:t>.</w:t>
      </w:r>
      <w:r w:rsidRPr="00F63919">
        <w:rPr>
          <w:rFonts w:eastAsia="Times New Roman"/>
          <w:szCs w:val="24"/>
        </w:rPr>
        <w:t xml:space="preserve"> Είχα</w:t>
      </w:r>
      <w:r>
        <w:rPr>
          <w:rFonts w:eastAsia="Times New Roman"/>
          <w:szCs w:val="24"/>
        </w:rPr>
        <w:t>με</w:t>
      </w:r>
      <w:r w:rsidRPr="00F63919">
        <w:rPr>
          <w:rFonts w:eastAsia="Times New Roman"/>
          <w:szCs w:val="24"/>
        </w:rPr>
        <w:t xml:space="preserve"> μ</w:t>
      </w:r>
      <w:r>
        <w:rPr>
          <w:rFonts w:eastAsia="Times New Roman"/>
          <w:szCs w:val="24"/>
        </w:rPr>
        <w:t>ι</w:t>
      </w:r>
      <w:r w:rsidRPr="00F63919">
        <w:rPr>
          <w:rFonts w:eastAsia="Times New Roman"/>
          <w:szCs w:val="24"/>
        </w:rPr>
        <w:t xml:space="preserve">α </w:t>
      </w:r>
      <w:r>
        <w:rPr>
          <w:rFonts w:eastAsia="Times New Roman"/>
          <w:szCs w:val="24"/>
        </w:rPr>
        <w:t>μεταβολή</w:t>
      </w:r>
      <w:r w:rsidRPr="00F63919">
        <w:rPr>
          <w:rFonts w:eastAsia="Times New Roman"/>
          <w:szCs w:val="24"/>
        </w:rPr>
        <w:t xml:space="preserve"> της τάξης σχεδόν 10% τ</w:t>
      </w:r>
      <w:r w:rsidRPr="00F63919">
        <w:rPr>
          <w:rFonts w:eastAsia="Times New Roman"/>
          <w:szCs w:val="24"/>
        </w:rPr>
        <w:t>ου ΑΕΠ</w:t>
      </w:r>
      <w:r>
        <w:rPr>
          <w:rFonts w:eastAsia="Times New Roman"/>
          <w:szCs w:val="24"/>
        </w:rPr>
        <w:t>.</w:t>
      </w:r>
    </w:p>
    <w:p w14:paraId="5FC2FA93" w14:textId="77777777" w:rsidR="0020643A" w:rsidRDefault="00E84ECF">
      <w:pPr>
        <w:spacing w:line="600" w:lineRule="auto"/>
        <w:ind w:firstLine="720"/>
        <w:contextualSpacing/>
        <w:jc w:val="both"/>
        <w:rPr>
          <w:rFonts w:eastAsia="Times New Roman"/>
          <w:szCs w:val="24"/>
        </w:rPr>
      </w:pPr>
      <w:r>
        <w:rPr>
          <w:rFonts w:eastAsia="Times New Roman"/>
          <w:szCs w:val="24"/>
        </w:rPr>
        <w:t>Εσείς τι κάνατε ακριβώς μέσα</w:t>
      </w:r>
      <w:r w:rsidRPr="00F63919">
        <w:rPr>
          <w:rFonts w:eastAsia="Times New Roman"/>
          <w:szCs w:val="24"/>
        </w:rPr>
        <w:t xml:space="preserve"> σε τέσσερα χρόνια</w:t>
      </w:r>
      <w:r>
        <w:rPr>
          <w:rFonts w:eastAsia="Times New Roman"/>
          <w:szCs w:val="24"/>
        </w:rPr>
        <w:t>, κύριε</w:t>
      </w:r>
      <w:r w:rsidRPr="00F63919">
        <w:rPr>
          <w:rFonts w:eastAsia="Times New Roman"/>
          <w:szCs w:val="24"/>
        </w:rPr>
        <w:t xml:space="preserve"> Τσίπρα</w:t>
      </w:r>
      <w:r>
        <w:rPr>
          <w:rFonts w:eastAsia="Times New Roman"/>
          <w:szCs w:val="24"/>
        </w:rPr>
        <w:t>;</w:t>
      </w:r>
      <w:r w:rsidRPr="00F63919">
        <w:rPr>
          <w:rFonts w:eastAsia="Times New Roman"/>
          <w:szCs w:val="24"/>
        </w:rPr>
        <w:t xml:space="preserve"> </w:t>
      </w:r>
      <w:r>
        <w:rPr>
          <w:rFonts w:eastAsia="Times New Roman"/>
          <w:szCs w:val="24"/>
        </w:rPr>
        <w:t>Α</w:t>
      </w:r>
      <w:r w:rsidRPr="00F63919">
        <w:rPr>
          <w:rFonts w:eastAsia="Times New Roman"/>
          <w:szCs w:val="24"/>
        </w:rPr>
        <w:t>πό το 0,7</w:t>
      </w:r>
      <w:r>
        <w:rPr>
          <w:rFonts w:eastAsia="Times New Roman"/>
          <w:szCs w:val="24"/>
        </w:rPr>
        <w:t>%</w:t>
      </w:r>
      <w:r w:rsidRPr="00F63919">
        <w:rPr>
          <w:rFonts w:eastAsia="Times New Roman"/>
          <w:szCs w:val="24"/>
        </w:rPr>
        <w:t xml:space="preserve"> </w:t>
      </w:r>
      <w:r>
        <w:rPr>
          <w:rFonts w:eastAsia="Times New Roman"/>
          <w:szCs w:val="24"/>
        </w:rPr>
        <w:t>π</w:t>
      </w:r>
      <w:r w:rsidRPr="00F63919">
        <w:rPr>
          <w:rFonts w:eastAsia="Times New Roman"/>
          <w:szCs w:val="24"/>
        </w:rPr>
        <w:t xml:space="preserve">ήγατε στο </w:t>
      </w:r>
      <w:r>
        <w:rPr>
          <w:rFonts w:eastAsia="Times New Roman"/>
          <w:szCs w:val="24"/>
        </w:rPr>
        <w:t>1,5%. Α</w:t>
      </w:r>
      <w:r w:rsidRPr="00F63919">
        <w:rPr>
          <w:rFonts w:eastAsia="Times New Roman"/>
          <w:szCs w:val="24"/>
        </w:rPr>
        <w:t>υτό</w:t>
      </w:r>
      <w:r>
        <w:rPr>
          <w:rFonts w:eastAsia="Times New Roman"/>
          <w:szCs w:val="24"/>
        </w:rPr>
        <w:t xml:space="preserve"> είναι </w:t>
      </w:r>
      <w:r w:rsidRPr="00F63919">
        <w:rPr>
          <w:rFonts w:eastAsia="Times New Roman"/>
          <w:szCs w:val="24"/>
        </w:rPr>
        <w:t xml:space="preserve">το κατόρθωμα </w:t>
      </w:r>
      <w:r>
        <w:rPr>
          <w:rFonts w:eastAsia="Times New Roman"/>
          <w:szCs w:val="24"/>
        </w:rPr>
        <w:t>σας. Θα κ</w:t>
      </w:r>
      <w:r w:rsidRPr="00F63919">
        <w:rPr>
          <w:rFonts w:eastAsia="Times New Roman"/>
          <w:szCs w:val="24"/>
        </w:rPr>
        <w:t>αταθέ</w:t>
      </w:r>
      <w:r>
        <w:rPr>
          <w:rFonts w:eastAsia="Times New Roman"/>
          <w:szCs w:val="24"/>
        </w:rPr>
        <w:t>σ</w:t>
      </w:r>
      <w:r w:rsidRPr="00F63919">
        <w:rPr>
          <w:rFonts w:eastAsia="Times New Roman"/>
          <w:szCs w:val="24"/>
        </w:rPr>
        <w:t xml:space="preserve">ω </w:t>
      </w:r>
      <w:r>
        <w:rPr>
          <w:rFonts w:eastAsia="Times New Roman"/>
          <w:szCs w:val="24"/>
        </w:rPr>
        <w:t xml:space="preserve">για </w:t>
      </w:r>
      <w:r w:rsidRPr="00F63919">
        <w:rPr>
          <w:rFonts w:eastAsia="Times New Roman"/>
          <w:szCs w:val="24"/>
        </w:rPr>
        <w:t xml:space="preserve">τα </w:t>
      </w:r>
      <w:r>
        <w:rPr>
          <w:rFonts w:eastAsia="Times New Roman"/>
          <w:szCs w:val="24"/>
        </w:rPr>
        <w:t>Π</w:t>
      </w:r>
      <w:r w:rsidRPr="00F63919">
        <w:rPr>
          <w:rFonts w:eastAsia="Times New Roman"/>
          <w:szCs w:val="24"/>
        </w:rPr>
        <w:t>ρακτικά το</w:t>
      </w:r>
      <w:r>
        <w:rPr>
          <w:rFonts w:eastAsia="Times New Roman"/>
          <w:szCs w:val="24"/>
        </w:rPr>
        <w:t>ν</w:t>
      </w:r>
      <w:r w:rsidRPr="00F63919">
        <w:rPr>
          <w:rFonts w:eastAsia="Times New Roman"/>
          <w:szCs w:val="24"/>
        </w:rPr>
        <w:t xml:space="preserve"> σχετικό πίνακα</w:t>
      </w:r>
      <w:r>
        <w:rPr>
          <w:rFonts w:eastAsia="Times New Roman"/>
          <w:szCs w:val="24"/>
        </w:rPr>
        <w:t>.</w:t>
      </w:r>
    </w:p>
    <w:p w14:paraId="5FC2FA94" w14:textId="77777777" w:rsidR="0020643A" w:rsidRDefault="00E84ECF">
      <w:pPr>
        <w:spacing w:line="600" w:lineRule="auto"/>
        <w:ind w:firstLine="720"/>
        <w:contextualSpacing/>
        <w:jc w:val="both"/>
        <w:rPr>
          <w:rFonts w:eastAsia="Times New Roman"/>
          <w:szCs w:val="24"/>
        </w:rPr>
      </w:pPr>
      <w:r>
        <w:rPr>
          <w:rFonts w:eastAsia="Times New Roman"/>
          <w:szCs w:val="24"/>
        </w:rPr>
        <w:t>Κ</w:t>
      </w:r>
      <w:r w:rsidRPr="00F63919">
        <w:rPr>
          <w:rFonts w:eastAsia="Times New Roman"/>
          <w:szCs w:val="24"/>
        </w:rPr>
        <w:t>αι επειδή σας ακούω συνέχεια</w:t>
      </w:r>
      <w:r>
        <w:rPr>
          <w:rFonts w:eastAsia="Times New Roman"/>
          <w:szCs w:val="24"/>
        </w:rPr>
        <w:t>,</w:t>
      </w:r>
      <w:r w:rsidRPr="00F63919">
        <w:rPr>
          <w:rFonts w:eastAsia="Times New Roman"/>
          <w:szCs w:val="24"/>
        </w:rPr>
        <w:t xml:space="preserve"> και</w:t>
      </w:r>
      <w:r>
        <w:rPr>
          <w:rFonts w:eastAsia="Times New Roman"/>
          <w:szCs w:val="24"/>
        </w:rPr>
        <w:t xml:space="preserve"> εσάς και</w:t>
      </w:r>
      <w:r w:rsidRPr="00F63919">
        <w:rPr>
          <w:rFonts w:eastAsia="Times New Roman"/>
          <w:szCs w:val="24"/>
        </w:rPr>
        <w:t xml:space="preserve"> τους </w:t>
      </w:r>
      <w:r>
        <w:rPr>
          <w:rFonts w:eastAsia="Times New Roman"/>
          <w:szCs w:val="24"/>
        </w:rPr>
        <w:t>Β</w:t>
      </w:r>
      <w:r w:rsidRPr="00F63919">
        <w:rPr>
          <w:rFonts w:eastAsia="Times New Roman"/>
          <w:szCs w:val="24"/>
        </w:rPr>
        <w:t xml:space="preserve">ουλευτές </w:t>
      </w:r>
      <w:r>
        <w:rPr>
          <w:rFonts w:eastAsia="Times New Roman"/>
          <w:szCs w:val="24"/>
        </w:rPr>
        <w:t>σας, να τσουβαλιάζετε</w:t>
      </w:r>
      <w:r w:rsidRPr="00F63919">
        <w:rPr>
          <w:rFonts w:eastAsia="Times New Roman"/>
          <w:szCs w:val="24"/>
        </w:rPr>
        <w:t xml:space="preserve"> όλη την περίοδο μετά το 2010</w:t>
      </w:r>
      <w:r>
        <w:rPr>
          <w:rFonts w:eastAsia="Times New Roman"/>
          <w:szCs w:val="24"/>
        </w:rPr>
        <w:t xml:space="preserve"> -να μιλήσω για λογαριασμό της Νέας Δημοκρατίας- για το </w:t>
      </w:r>
      <w:r w:rsidRPr="00F63919">
        <w:rPr>
          <w:rFonts w:eastAsia="Times New Roman"/>
          <w:szCs w:val="24"/>
        </w:rPr>
        <w:t xml:space="preserve">τι έκαναν </w:t>
      </w:r>
      <w:r>
        <w:rPr>
          <w:rFonts w:eastAsia="Times New Roman"/>
          <w:szCs w:val="24"/>
        </w:rPr>
        <w:t>ως</w:t>
      </w:r>
      <w:r w:rsidRPr="00F63919">
        <w:rPr>
          <w:rFonts w:eastAsia="Times New Roman"/>
          <w:szCs w:val="24"/>
        </w:rPr>
        <w:t xml:space="preserve"> Υπουργοί η κ</w:t>
      </w:r>
      <w:r>
        <w:rPr>
          <w:rFonts w:eastAsia="Times New Roman"/>
          <w:szCs w:val="24"/>
        </w:rPr>
        <w:t>.</w:t>
      </w:r>
      <w:r w:rsidRPr="00F63919">
        <w:rPr>
          <w:rFonts w:eastAsia="Times New Roman"/>
          <w:szCs w:val="24"/>
        </w:rPr>
        <w:t xml:space="preserve"> Κατσέλη</w:t>
      </w:r>
      <w:r>
        <w:rPr>
          <w:rFonts w:eastAsia="Times New Roman"/>
          <w:szCs w:val="24"/>
        </w:rPr>
        <w:t>,</w:t>
      </w:r>
      <w:r w:rsidRPr="00F63919">
        <w:rPr>
          <w:rFonts w:eastAsia="Times New Roman"/>
          <w:szCs w:val="24"/>
        </w:rPr>
        <w:t xml:space="preserve"> η κ</w:t>
      </w:r>
      <w:r>
        <w:rPr>
          <w:rFonts w:eastAsia="Times New Roman"/>
          <w:szCs w:val="24"/>
        </w:rPr>
        <w:t>.</w:t>
      </w:r>
      <w:r w:rsidRPr="00F63919">
        <w:rPr>
          <w:rFonts w:eastAsia="Times New Roman"/>
          <w:szCs w:val="24"/>
        </w:rPr>
        <w:t xml:space="preserve"> </w:t>
      </w:r>
      <w:r>
        <w:rPr>
          <w:rFonts w:eastAsia="Times New Roman"/>
          <w:szCs w:val="24"/>
        </w:rPr>
        <w:t>Ξ</w:t>
      </w:r>
      <w:r w:rsidRPr="00F63919">
        <w:rPr>
          <w:rFonts w:eastAsia="Times New Roman"/>
          <w:szCs w:val="24"/>
        </w:rPr>
        <w:t>ενογιαννακοπούλου</w:t>
      </w:r>
      <w:r>
        <w:rPr>
          <w:rFonts w:eastAsia="Times New Roman"/>
          <w:szCs w:val="24"/>
        </w:rPr>
        <w:t>,</w:t>
      </w:r>
      <w:r w:rsidRPr="00F63919">
        <w:rPr>
          <w:rFonts w:eastAsia="Times New Roman"/>
          <w:szCs w:val="24"/>
        </w:rPr>
        <w:t xml:space="preserve"> ο κ</w:t>
      </w:r>
      <w:r>
        <w:rPr>
          <w:rFonts w:eastAsia="Times New Roman"/>
          <w:szCs w:val="24"/>
        </w:rPr>
        <w:t>.</w:t>
      </w:r>
      <w:r w:rsidRPr="00F63919">
        <w:rPr>
          <w:rFonts w:eastAsia="Times New Roman"/>
          <w:szCs w:val="24"/>
        </w:rPr>
        <w:t xml:space="preserve"> </w:t>
      </w:r>
      <w:r>
        <w:rPr>
          <w:rFonts w:eastAsia="Times New Roman"/>
          <w:szCs w:val="24"/>
        </w:rPr>
        <w:t>Μ</w:t>
      </w:r>
      <w:r w:rsidRPr="00F63919">
        <w:rPr>
          <w:rFonts w:eastAsia="Times New Roman"/>
          <w:szCs w:val="24"/>
        </w:rPr>
        <w:t>πόλαρης</w:t>
      </w:r>
      <w:r>
        <w:rPr>
          <w:rFonts w:eastAsia="Times New Roman"/>
          <w:szCs w:val="24"/>
        </w:rPr>
        <w:t>,</w:t>
      </w:r>
      <w:r w:rsidRPr="00F63919">
        <w:rPr>
          <w:rFonts w:eastAsia="Times New Roman"/>
          <w:szCs w:val="24"/>
        </w:rPr>
        <w:t xml:space="preserve"> η </w:t>
      </w:r>
      <w:r>
        <w:rPr>
          <w:rFonts w:eastAsia="Times New Roman"/>
          <w:szCs w:val="24"/>
        </w:rPr>
        <w:t>κ.</w:t>
      </w:r>
      <w:r w:rsidRPr="00F63919">
        <w:rPr>
          <w:rFonts w:eastAsia="Times New Roman"/>
          <w:szCs w:val="24"/>
        </w:rPr>
        <w:t xml:space="preserve"> </w:t>
      </w:r>
      <w:r>
        <w:rPr>
          <w:rFonts w:eastAsia="Times New Roman"/>
          <w:szCs w:val="24"/>
        </w:rPr>
        <w:t>Τ</w:t>
      </w:r>
      <w:r w:rsidRPr="00F63919">
        <w:rPr>
          <w:rFonts w:eastAsia="Times New Roman"/>
          <w:szCs w:val="24"/>
        </w:rPr>
        <w:t>ζάκρη</w:t>
      </w:r>
      <w:r>
        <w:rPr>
          <w:rFonts w:eastAsia="Times New Roman"/>
          <w:szCs w:val="24"/>
        </w:rPr>
        <w:t>, για αυτά εσείς</w:t>
      </w:r>
      <w:r w:rsidRPr="00F63919">
        <w:rPr>
          <w:rFonts w:eastAsia="Times New Roman"/>
          <w:szCs w:val="24"/>
        </w:rPr>
        <w:t xml:space="preserve"> πρέπει να απολογηθείτε</w:t>
      </w:r>
      <w:r>
        <w:rPr>
          <w:rFonts w:eastAsia="Times New Roman"/>
          <w:szCs w:val="24"/>
        </w:rPr>
        <w:t>, όχι ε</w:t>
      </w:r>
      <w:r w:rsidRPr="00F63919">
        <w:rPr>
          <w:rFonts w:eastAsia="Times New Roman"/>
          <w:szCs w:val="24"/>
        </w:rPr>
        <w:t>μείς</w:t>
      </w:r>
      <w:r>
        <w:rPr>
          <w:rFonts w:eastAsia="Times New Roman"/>
          <w:szCs w:val="24"/>
        </w:rPr>
        <w:t>. Ε</w:t>
      </w:r>
      <w:r w:rsidRPr="00F63919">
        <w:rPr>
          <w:rFonts w:eastAsia="Times New Roman"/>
          <w:szCs w:val="24"/>
        </w:rPr>
        <w:t xml:space="preserve">σείς </w:t>
      </w:r>
      <w:r>
        <w:rPr>
          <w:rFonts w:eastAsia="Times New Roman"/>
          <w:szCs w:val="24"/>
        </w:rPr>
        <w:t>τους πήρατε στο κόμμα σας.</w:t>
      </w:r>
    </w:p>
    <w:p w14:paraId="5FC2FA95" w14:textId="77777777" w:rsidR="0020643A" w:rsidRDefault="00E84ECF">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5FC2FA96" w14:textId="77777777" w:rsidR="0020643A" w:rsidRDefault="00E84ECF">
      <w:pPr>
        <w:spacing w:line="600" w:lineRule="auto"/>
        <w:ind w:firstLine="720"/>
        <w:contextualSpacing/>
        <w:jc w:val="both"/>
        <w:rPr>
          <w:rFonts w:eastAsia="Times New Roman"/>
          <w:szCs w:val="24"/>
        </w:rPr>
      </w:pPr>
      <w:r>
        <w:rPr>
          <w:rFonts w:eastAsia="Times New Roman"/>
          <w:szCs w:val="24"/>
        </w:rPr>
        <w:t>Τ</w:t>
      </w:r>
      <w:r w:rsidRPr="00F63919">
        <w:rPr>
          <w:rFonts w:eastAsia="Times New Roman"/>
          <w:szCs w:val="24"/>
        </w:rPr>
        <w:t>ι άλλο</w:t>
      </w:r>
      <w:r>
        <w:rPr>
          <w:rFonts w:eastAsia="Times New Roman"/>
          <w:szCs w:val="24"/>
        </w:rPr>
        <w:t>, λοιπόν,</w:t>
      </w:r>
      <w:r w:rsidRPr="00F63919">
        <w:rPr>
          <w:rFonts w:eastAsia="Times New Roman"/>
          <w:szCs w:val="24"/>
        </w:rPr>
        <w:t xml:space="preserve"> συνέβαινε το 2014</w:t>
      </w:r>
      <w:r>
        <w:rPr>
          <w:rFonts w:eastAsia="Times New Roman"/>
          <w:szCs w:val="24"/>
        </w:rPr>
        <w:t>;</w:t>
      </w:r>
      <w:r w:rsidRPr="00F63919">
        <w:rPr>
          <w:rFonts w:eastAsia="Times New Roman"/>
          <w:szCs w:val="24"/>
        </w:rPr>
        <w:t xml:space="preserve"> </w:t>
      </w:r>
      <w:r>
        <w:rPr>
          <w:rFonts w:eastAsia="Times New Roman"/>
          <w:szCs w:val="24"/>
        </w:rPr>
        <w:t>Είχαν δρομολογηθεί</w:t>
      </w:r>
      <w:r w:rsidRPr="00F63919">
        <w:rPr>
          <w:rFonts w:eastAsia="Times New Roman"/>
          <w:szCs w:val="24"/>
        </w:rPr>
        <w:t xml:space="preserve"> μ</w:t>
      </w:r>
      <w:r>
        <w:rPr>
          <w:rFonts w:eastAsia="Times New Roman"/>
          <w:szCs w:val="24"/>
        </w:rPr>
        <w:t>ι</w:t>
      </w:r>
      <w:r w:rsidRPr="00F63919">
        <w:rPr>
          <w:rFonts w:eastAsia="Times New Roman"/>
          <w:szCs w:val="24"/>
        </w:rPr>
        <w:t>α σειρά από μεγάλες επενδύσεις</w:t>
      </w:r>
      <w:r>
        <w:rPr>
          <w:rFonts w:eastAsia="Times New Roman"/>
          <w:szCs w:val="24"/>
        </w:rPr>
        <w:t>. Θυμίζω την παραχώρηση των δεκατεσσάρων</w:t>
      </w:r>
      <w:r w:rsidRPr="00F63919">
        <w:rPr>
          <w:rFonts w:eastAsia="Times New Roman"/>
          <w:szCs w:val="24"/>
        </w:rPr>
        <w:t xml:space="preserve"> περιφερειακών αεροδρομίων</w:t>
      </w:r>
      <w:r>
        <w:rPr>
          <w:rFonts w:eastAsia="Times New Roman"/>
          <w:szCs w:val="24"/>
        </w:rPr>
        <w:t>,</w:t>
      </w:r>
      <w:r w:rsidRPr="00F63919">
        <w:rPr>
          <w:rFonts w:eastAsia="Times New Roman"/>
          <w:szCs w:val="24"/>
        </w:rPr>
        <w:t xml:space="preserve"> την οποία</w:t>
      </w:r>
      <w:r>
        <w:rPr>
          <w:rFonts w:eastAsia="Times New Roman"/>
          <w:szCs w:val="24"/>
        </w:rPr>
        <w:t>,</w:t>
      </w:r>
      <w:r w:rsidRPr="00F63919">
        <w:rPr>
          <w:rFonts w:eastAsia="Times New Roman"/>
          <w:szCs w:val="24"/>
        </w:rPr>
        <w:t xml:space="preserve"> βέβαια</w:t>
      </w:r>
      <w:r>
        <w:rPr>
          <w:rFonts w:eastAsia="Times New Roman"/>
          <w:szCs w:val="24"/>
        </w:rPr>
        <w:t>,</w:t>
      </w:r>
      <w:r w:rsidRPr="00F63919">
        <w:rPr>
          <w:rFonts w:eastAsia="Times New Roman"/>
          <w:szCs w:val="24"/>
        </w:rPr>
        <w:t xml:space="preserve"> πολεμήσατε λυσσαλέα</w:t>
      </w:r>
      <w:r>
        <w:rPr>
          <w:rFonts w:eastAsia="Times New Roman"/>
          <w:szCs w:val="24"/>
        </w:rPr>
        <w:t>,</w:t>
      </w:r>
      <w:r w:rsidRPr="00F63919">
        <w:rPr>
          <w:rFonts w:eastAsia="Times New Roman"/>
          <w:szCs w:val="24"/>
        </w:rPr>
        <w:t xml:space="preserve"> για να έρθετε μετά </w:t>
      </w:r>
      <w:r>
        <w:rPr>
          <w:rFonts w:eastAsia="Times New Roman"/>
          <w:szCs w:val="24"/>
        </w:rPr>
        <w:t>να την αποδεχτείτε ως δικιά σας</w:t>
      </w:r>
      <w:r w:rsidRPr="00F63919">
        <w:rPr>
          <w:rFonts w:eastAsia="Times New Roman"/>
          <w:szCs w:val="24"/>
        </w:rPr>
        <w:t xml:space="preserve"> πολιτική</w:t>
      </w:r>
      <w:r>
        <w:rPr>
          <w:rFonts w:eastAsia="Times New Roman"/>
          <w:szCs w:val="24"/>
        </w:rPr>
        <w:t>.</w:t>
      </w:r>
    </w:p>
    <w:p w14:paraId="5FC2FA97" w14:textId="77777777" w:rsidR="0020643A" w:rsidRDefault="00E84ECF">
      <w:pPr>
        <w:spacing w:line="600" w:lineRule="auto"/>
        <w:ind w:firstLine="720"/>
        <w:contextualSpacing/>
        <w:jc w:val="both"/>
        <w:rPr>
          <w:rFonts w:eastAsia="Times New Roman"/>
          <w:szCs w:val="24"/>
        </w:rPr>
      </w:pPr>
      <w:r>
        <w:rPr>
          <w:rFonts w:eastAsia="Times New Roman"/>
          <w:szCs w:val="24"/>
        </w:rPr>
        <w:t>Οι φόροι μειωνόντουσαν,</w:t>
      </w:r>
      <w:r w:rsidRPr="00F63919">
        <w:rPr>
          <w:rFonts w:eastAsia="Times New Roman"/>
          <w:szCs w:val="24"/>
        </w:rPr>
        <w:t xml:space="preserve"> κύριε Τσίπρα</w:t>
      </w:r>
      <w:r>
        <w:rPr>
          <w:rFonts w:eastAsia="Times New Roman"/>
          <w:szCs w:val="24"/>
        </w:rPr>
        <w:t xml:space="preserve">, το </w:t>
      </w:r>
      <w:r w:rsidRPr="00F63919">
        <w:rPr>
          <w:rFonts w:eastAsia="Times New Roman"/>
          <w:szCs w:val="24"/>
        </w:rPr>
        <w:t>2014</w:t>
      </w:r>
      <w:r>
        <w:rPr>
          <w:rFonts w:eastAsia="Times New Roman"/>
          <w:szCs w:val="24"/>
        </w:rPr>
        <w:t xml:space="preserve"> και προ</w:t>
      </w:r>
      <w:r w:rsidRPr="00F63919">
        <w:rPr>
          <w:rFonts w:eastAsia="Times New Roman"/>
          <w:szCs w:val="24"/>
        </w:rPr>
        <w:t>χωρούσαν οι αποπληρωμές των οφειλών του δημοσίου</w:t>
      </w:r>
      <w:r>
        <w:rPr>
          <w:rFonts w:eastAsia="Times New Roman"/>
          <w:szCs w:val="24"/>
        </w:rPr>
        <w:t>.</w:t>
      </w:r>
    </w:p>
    <w:p w14:paraId="5FC2FA98" w14:textId="77777777" w:rsidR="0020643A" w:rsidRDefault="00E84ECF">
      <w:pPr>
        <w:spacing w:line="600" w:lineRule="auto"/>
        <w:ind w:firstLine="720"/>
        <w:contextualSpacing/>
        <w:jc w:val="both"/>
        <w:rPr>
          <w:rFonts w:eastAsia="Times New Roman"/>
          <w:szCs w:val="24"/>
        </w:rPr>
      </w:pPr>
      <w:r>
        <w:rPr>
          <w:rFonts w:eastAsia="Times New Roman"/>
          <w:szCs w:val="24"/>
        </w:rPr>
        <w:t>Και βέβαια,</w:t>
      </w:r>
      <w:r w:rsidRPr="00F63919">
        <w:rPr>
          <w:rFonts w:eastAsia="Times New Roman"/>
          <w:szCs w:val="24"/>
        </w:rPr>
        <w:t xml:space="preserve"> το χρέος </w:t>
      </w:r>
      <w:r>
        <w:rPr>
          <w:rFonts w:eastAsia="Times New Roman"/>
          <w:szCs w:val="24"/>
        </w:rPr>
        <w:t>τότε, κύριε</w:t>
      </w:r>
      <w:r w:rsidRPr="00F63919">
        <w:rPr>
          <w:rFonts w:eastAsia="Times New Roman"/>
          <w:szCs w:val="24"/>
        </w:rPr>
        <w:t xml:space="preserve"> Τσίπρα</w:t>
      </w:r>
      <w:r>
        <w:rPr>
          <w:rFonts w:eastAsia="Times New Roman"/>
          <w:szCs w:val="24"/>
        </w:rPr>
        <w:t>,</w:t>
      </w:r>
      <w:r w:rsidRPr="00F63919">
        <w:rPr>
          <w:rFonts w:eastAsia="Times New Roman"/>
          <w:szCs w:val="24"/>
        </w:rPr>
        <w:t xml:space="preserve"> σύμφωνα με την έκθεση του Διεθνούς </w:t>
      </w:r>
      <w:r>
        <w:rPr>
          <w:rFonts w:eastAsia="Times New Roman"/>
          <w:szCs w:val="24"/>
        </w:rPr>
        <w:t>Ν</w:t>
      </w:r>
      <w:r w:rsidRPr="00F63919">
        <w:rPr>
          <w:rFonts w:eastAsia="Times New Roman"/>
          <w:szCs w:val="24"/>
        </w:rPr>
        <w:t xml:space="preserve">ομισματικού </w:t>
      </w:r>
      <w:r>
        <w:rPr>
          <w:rFonts w:eastAsia="Times New Roman"/>
          <w:szCs w:val="24"/>
        </w:rPr>
        <w:t>Τ</w:t>
      </w:r>
      <w:r w:rsidRPr="00F63919">
        <w:rPr>
          <w:rFonts w:eastAsia="Times New Roman"/>
          <w:szCs w:val="24"/>
        </w:rPr>
        <w:t>α</w:t>
      </w:r>
      <w:r w:rsidRPr="00F63919">
        <w:rPr>
          <w:rFonts w:eastAsia="Times New Roman"/>
          <w:szCs w:val="24"/>
        </w:rPr>
        <w:t>μείου</w:t>
      </w:r>
      <w:r>
        <w:rPr>
          <w:rFonts w:eastAsia="Times New Roman"/>
          <w:szCs w:val="24"/>
        </w:rPr>
        <w:t xml:space="preserve"> -την οποία θα καταθέσω για τα Πρακτικά-</w:t>
      </w:r>
      <w:r w:rsidRPr="00F63919">
        <w:rPr>
          <w:rFonts w:eastAsia="Times New Roman"/>
          <w:szCs w:val="24"/>
        </w:rPr>
        <w:t xml:space="preserve"> κρινόταν βιώσιμο</w:t>
      </w:r>
      <w:r>
        <w:rPr>
          <w:rFonts w:eastAsia="Times New Roman"/>
          <w:szCs w:val="24"/>
        </w:rPr>
        <w:t>. Ήταν</w:t>
      </w:r>
      <w:r w:rsidRPr="00F63919">
        <w:rPr>
          <w:rFonts w:eastAsia="Times New Roman"/>
          <w:szCs w:val="24"/>
        </w:rPr>
        <w:t xml:space="preserve"> βιώσιμο</w:t>
      </w:r>
      <w:r>
        <w:rPr>
          <w:rFonts w:eastAsia="Times New Roman"/>
          <w:szCs w:val="24"/>
        </w:rPr>
        <w:t>.</w:t>
      </w:r>
    </w:p>
    <w:p w14:paraId="5FC2FA99" w14:textId="77777777" w:rsidR="0020643A" w:rsidRDefault="00E84ECF">
      <w:pPr>
        <w:spacing w:line="600" w:lineRule="auto"/>
        <w:ind w:firstLine="720"/>
        <w:contextualSpacing/>
        <w:jc w:val="center"/>
        <w:rPr>
          <w:rFonts w:eastAsia="Times New Roman"/>
          <w:szCs w:val="24"/>
        </w:rPr>
      </w:pPr>
      <w:r>
        <w:rPr>
          <w:rFonts w:eastAsia="Times New Roman"/>
          <w:szCs w:val="24"/>
        </w:rPr>
        <w:t>(Θόρυβος από την πτέρυγα του ΣΥΡΙΖΑ)</w:t>
      </w:r>
    </w:p>
    <w:p w14:paraId="5FC2FA9A" w14:textId="77777777" w:rsidR="0020643A" w:rsidRDefault="00E84ECF">
      <w:pPr>
        <w:spacing w:line="600" w:lineRule="auto"/>
        <w:ind w:firstLine="720"/>
        <w:contextualSpacing/>
        <w:jc w:val="both"/>
        <w:rPr>
          <w:rFonts w:eastAsia="Times New Roman"/>
          <w:szCs w:val="24"/>
        </w:rPr>
      </w:pPr>
      <w:r>
        <w:rPr>
          <w:rFonts w:eastAsia="Times New Roman"/>
          <w:szCs w:val="24"/>
        </w:rPr>
        <w:t xml:space="preserve">Μην τα </w:t>
      </w:r>
      <w:r w:rsidRPr="00F63919">
        <w:rPr>
          <w:rFonts w:eastAsia="Times New Roman"/>
          <w:szCs w:val="24"/>
        </w:rPr>
        <w:t>πείτε σε μένα</w:t>
      </w:r>
      <w:r>
        <w:rPr>
          <w:rFonts w:eastAsia="Times New Roman"/>
          <w:szCs w:val="24"/>
        </w:rPr>
        <w:t>. Στο ΔΝΤ να τα πείτε.</w:t>
      </w:r>
    </w:p>
    <w:p w14:paraId="5FC2FA9B" w14:textId="77777777" w:rsidR="0020643A" w:rsidRDefault="00E84ECF">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5FC2FA9C" w14:textId="77777777" w:rsidR="0020643A" w:rsidRDefault="00E84ECF">
      <w:pPr>
        <w:spacing w:line="600" w:lineRule="auto"/>
        <w:ind w:firstLine="720"/>
        <w:contextualSpacing/>
        <w:jc w:val="both"/>
        <w:rPr>
          <w:rFonts w:eastAsia="Times New Roman"/>
          <w:szCs w:val="24"/>
        </w:rPr>
      </w:pPr>
      <w:r>
        <w:rPr>
          <w:rFonts w:eastAsia="Times New Roman"/>
          <w:b/>
          <w:szCs w:val="24"/>
        </w:rPr>
        <w:t>ΠΡΟΕΔΡΟΣ (Νικόλαος Βούτσης):</w:t>
      </w:r>
      <w:r>
        <w:rPr>
          <w:rFonts w:eastAsia="Times New Roman"/>
          <w:szCs w:val="24"/>
        </w:rPr>
        <w:t xml:space="preserve"> Κάντε ησυχία, π</w:t>
      </w:r>
      <w:r>
        <w:rPr>
          <w:rFonts w:eastAsia="Times New Roman"/>
          <w:szCs w:val="24"/>
        </w:rPr>
        <w:t>αρακαλώ.</w:t>
      </w:r>
    </w:p>
    <w:p w14:paraId="5FC2FA9D" w14:textId="77777777" w:rsidR="0020643A" w:rsidRDefault="00E84ECF">
      <w:pPr>
        <w:spacing w:line="600" w:lineRule="auto"/>
        <w:ind w:firstLine="720"/>
        <w:contextualSpacing/>
        <w:jc w:val="both"/>
        <w:rPr>
          <w:rFonts w:eastAsia="Times New Roman"/>
          <w:szCs w:val="24"/>
        </w:rPr>
      </w:pPr>
      <w:r>
        <w:rPr>
          <w:rFonts w:eastAsia="Times New Roman"/>
          <w:b/>
          <w:szCs w:val="24"/>
        </w:rPr>
        <w:t>ΚΥΡΙΑΚΟΣ ΜΗΤΣΟΤΑΚΗΣ (Πρόεδρος της Νέας Δημοκρατίας):</w:t>
      </w:r>
      <w:r>
        <w:rPr>
          <w:rFonts w:eastAsia="Times New Roman"/>
          <w:szCs w:val="24"/>
        </w:rPr>
        <w:t xml:space="preserve"> Το ίδιο ΔΝΤ, το οποίο έξι </w:t>
      </w:r>
      <w:r w:rsidRPr="00F63919">
        <w:rPr>
          <w:rFonts w:eastAsia="Times New Roman"/>
          <w:szCs w:val="24"/>
        </w:rPr>
        <w:t>μήνες μετά έκρινε το χρέος δραματικά μη βιώσιμο</w:t>
      </w:r>
      <w:r>
        <w:rPr>
          <w:rFonts w:eastAsia="Times New Roman"/>
          <w:szCs w:val="24"/>
        </w:rPr>
        <w:t>. Διότι τι μεσολάβησε; Τ</w:t>
      </w:r>
      <w:r w:rsidRPr="00F63919">
        <w:rPr>
          <w:rFonts w:eastAsia="Times New Roman"/>
          <w:szCs w:val="24"/>
        </w:rPr>
        <w:t xml:space="preserve">ο καταστροφικό </w:t>
      </w:r>
      <w:r>
        <w:rPr>
          <w:rFonts w:eastAsia="Times New Roman"/>
          <w:szCs w:val="24"/>
        </w:rPr>
        <w:t>πρώτο εξάμηνο με τον κ. Βαρουφάκη, τον κ. Τσίπρα και όλη την</w:t>
      </w:r>
      <w:r w:rsidRPr="00F63919">
        <w:rPr>
          <w:rFonts w:eastAsia="Times New Roman"/>
          <w:szCs w:val="24"/>
        </w:rPr>
        <w:t xml:space="preserve"> παρέα</w:t>
      </w:r>
      <w:r>
        <w:rPr>
          <w:rFonts w:eastAsia="Times New Roman"/>
          <w:szCs w:val="24"/>
        </w:rPr>
        <w:t xml:space="preserve"> που οδήγησε τη </w:t>
      </w:r>
      <w:r>
        <w:rPr>
          <w:rFonts w:eastAsia="Times New Roman"/>
          <w:szCs w:val="24"/>
        </w:rPr>
        <w:t>χώρα στο χείλος του γκρεμού και το οποίο τώρα θέλετε να ξεχάσετε.</w:t>
      </w:r>
    </w:p>
    <w:p w14:paraId="5FC2FA9E" w14:textId="77777777" w:rsidR="0020643A" w:rsidRDefault="00E84ECF">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5FC2FA9F" w14:textId="77777777" w:rsidR="0020643A" w:rsidRDefault="00E84ECF">
      <w:pPr>
        <w:spacing w:line="600" w:lineRule="auto"/>
        <w:ind w:firstLine="720"/>
        <w:contextualSpacing/>
        <w:jc w:val="both"/>
        <w:rPr>
          <w:rFonts w:eastAsia="Times New Roman"/>
          <w:szCs w:val="24"/>
        </w:rPr>
      </w:pPr>
      <w:r>
        <w:rPr>
          <w:rFonts w:eastAsia="Times New Roman"/>
          <w:szCs w:val="24"/>
        </w:rPr>
        <w:t>Τ</w:t>
      </w:r>
      <w:r w:rsidRPr="00F63919">
        <w:rPr>
          <w:rFonts w:eastAsia="Times New Roman"/>
          <w:szCs w:val="24"/>
        </w:rPr>
        <w:t>ότε</w:t>
      </w:r>
      <w:r>
        <w:rPr>
          <w:rFonts w:eastAsia="Times New Roman"/>
          <w:szCs w:val="24"/>
        </w:rPr>
        <w:t>,</w:t>
      </w:r>
      <w:r w:rsidRPr="00F63919">
        <w:rPr>
          <w:rFonts w:eastAsia="Times New Roman"/>
          <w:szCs w:val="24"/>
        </w:rPr>
        <w:t xml:space="preserve"> ναι</w:t>
      </w:r>
      <w:r>
        <w:rPr>
          <w:rFonts w:eastAsia="Times New Roman"/>
          <w:szCs w:val="24"/>
        </w:rPr>
        <w:t xml:space="preserve">, κύριε Τσίπρα, η </w:t>
      </w:r>
      <w:r w:rsidRPr="00F63919">
        <w:rPr>
          <w:rFonts w:eastAsia="Times New Roman"/>
          <w:szCs w:val="24"/>
        </w:rPr>
        <w:t>χωρά θωρακ</w:t>
      </w:r>
      <w:r>
        <w:rPr>
          <w:rFonts w:eastAsia="Times New Roman"/>
          <w:szCs w:val="24"/>
        </w:rPr>
        <w:t>ιζόταν</w:t>
      </w:r>
      <w:r w:rsidRPr="00F63919">
        <w:rPr>
          <w:rFonts w:eastAsia="Times New Roman"/>
          <w:szCs w:val="24"/>
        </w:rPr>
        <w:t xml:space="preserve"> με πιστωτική γραμμή στήριξης και από το Μάρτιο του 2015 ήταν </w:t>
      </w:r>
      <w:r>
        <w:rPr>
          <w:rFonts w:eastAsia="Times New Roman"/>
          <w:szCs w:val="24"/>
        </w:rPr>
        <w:t xml:space="preserve">διαθέσιμη για την Ελλάδα </w:t>
      </w:r>
      <w:r w:rsidRPr="00F63919">
        <w:rPr>
          <w:rFonts w:eastAsia="Times New Roman"/>
          <w:szCs w:val="24"/>
        </w:rPr>
        <w:t>η ποσο</w:t>
      </w:r>
      <w:r w:rsidRPr="00F63919">
        <w:rPr>
          <w:rFonts w:eastAsia="Times New Roman"/>
          <w:szCs w:val="24"/>
        </w:rPr>
        <w:t>τική χαλάρωση</w:t>
      </w:r>
      <w:r>
        <w:rPr>
          <w:rFonts w:eastAsia="Times New Roman"/>
          <w:szCs w:val="24"/>
        </w:rPr>
        <w:t>,</w:t>
      </w:r>
      <w:r w:rsidRPr="00F63919">
        <w:rPr>
          <w:rFonts w:eastAsia="Times New Roman"/>
          <w:szCs w:val="24"/>
        </w:rPr>
        <w:t xml:space="preserve"> το γνωστό </w:t>
      </w:r>
      <w:r>
        <w:rPr>
          <w:rFonts w:eastAsia="Times New Roman"/>
          <w:szCs w:val="24"/>
          <w:lang w:val="en-US"/>
        </w:rPr>
        <w:t>QE</w:t>
      </w:r>
      <w:r>
        <w:rPr>
          <w:rFonts w:eastAsia="Times New Roman"/>
          <w:szCs w:val="24"/>
        </w:rPr>
        <w:t xml:space="preserve">, το </w:t>
      </w:r>
      <w:r>
        <w:rPr>
          <w:rFonts w:eastAsia="Times New Roman"/>
          <w:szCs w:val="24"/>
          <w:lang w:val="en-US"/>
        </w:rPr>
        <w:t>QE</w:t>
      </w:r>
      <w:r w:rsidRPr="00F63919">
        <w:rPr>
          <w:rFonts w:eastAsia="Times New Roman"/>
          <w:szCs w:val="24"/>
        </w:rPr>
        <w:t xml:space="preserve"> που τότε δεν σας πολ</w:t>
      </w:r>
      <w:r>
        <w:rPr>
          <w:rFonts w:eastAsia="Times New Roman"/>
          <w:szCs w:val="24"/>
        </w:rPr>
        <w:t>υ</w:t>
      </w:r>
      <w:r w:rsidRPr="00F63919">
        <w:rPr>
          <w:rFonts w:eastAsia="Times New Roman"/>
          <w:szCs w:val="24"/>
        </w:rPr>
        <w:t>ενδιέφερε</w:t>
      </w:r>
      <w:r>
        <w:rPr>
          <w:rFonts w:eastAsia="Times New Roman"/>
          <w:szCs w:val="24"/>
        </w:rPr>
        <w:t>. Π</w:t>
      </w:r>
      <w:r w:rsidRPr="00F63919">
        <w:rPr>
          <w:rFonts w:eastAsia="Times New Roman"/>
          <w:szCs w:val="24"/>
        </w:rPr>
        <w:t xml:space="preserve">ρόπερσι το </w:t>
      </w:r>
      <w:r>
        <w:rPr>
          <w:rFonts w:eastAsia="Times New Roman"/>
          <w:szCs w:val="24"/>
        </w:rPr>
        <w:t xml:space="preserve">θέτατε ως </w:t>
      </w:r>
      <w:r w:rsidRPr="00F63919">
        <w:rPr>
          <w:rFonts w:eastAsia="Times New Roman"/>
          <w:szCs w:val="24"/>
        </w:rPr>
        <w:t>μεγάλο στόχο</w:t>
      </w:r>
      <w:r>
        <w:rPr>
          <w:rFonts w:eastAsia="Times New Roman"/>
          <w:szCs w:val="24"/>
        </w:rPr>
        <w:t>,</w:t>
      </w:r>
      <w:r w:rsidRPr="00F63919">
        <w:rPr>
          <w:rFonts w:eastAsia="Times New Roman"/>
          <w:szCs w:val="24"/>
        </w:rPr>
        <w:t xml:space="preserve"> πέρυσι το είχατε ως μία εναλλακτική λύση </w:t>
      </w:r>
      <w:r>
        <w:rPr>
          <w:rFonts w:eastAsia="Times New Roman"/>
          <w:szCs w:val="24"/>
        </w:rPr>
        <w:t>κ</w:t>
      </w:r>
      <w:r w:rsidRPr="00F63919">
        <w:rPr>
          <w:rFonts w:eastAsia="Times New Roman"/>
          <w:szCs w:val="24"/>
        </w:rPr>
        <w:t>αι τώρα τι έγινε</w:t>
      </w:r>
      <w:r>
        <w:rPr>
          <w:rFonts w:eastAsia="Times New Roman"/>
          <w:szCs w:val="24"/>
        </w:rPr>
        <w:t>, κύριε Τσίπρα; Α</w:t>
      </w:r>
      <w:r w:rsidRPr="00F63919">
        <w:rPr>
          <w:rFonts w:eastAsia="Times New Roman"/>
          <w:szCs w:val="24"/>
        </w:rPr>
        <w:t xml:space="preserve">πλά το </w:t>
      </w:r>
      <w:r>
        <w:rPr>
          <w:rFonts w:eastAsia="Times New Roman"/>
          <w:szCs w:val="24"/>
        </w:rPr>
        <w:t>χ</w:t>
      </w:r>
      <w:r w:rsidRPr="00F63919">
        <w:rPr>
          <w:rFonts w:eastAsia="Times New Roman"/>
          <w:szCs w:val="24"/>
        </w:rPr>
        <w:t>άσατε</w:t>
      </w:r>
      <w:r>
        <w:rPr>
          <w:rFonts w:eastAsia="Times New Roman"/>
          <w:szCs w:val="24"/>
        </w:rPr>
        <w:t>.</w:t>
      </w:r>
    </w:p>
    <w:p w14:paraId="5FC2FAA0" w14:textId="77777777" w:rsidR="0020643A" w:rsidRDefault="00E84ECF">
      <w:pPr>
        <w:spacing w:line="600" w:lineRule="auto"/>
        <w:ind w:firstLine="720"/>
        <w:contextualSpacing/>
        <w:jc w:val="both"/>
        <w:rPr>
          <w:rFonts w:eastAsia="Times New Roman"/>
          <w:szCs w:val="24"/>
        </w:rPr>
      </w:pPr>
      <w:r>
        <w:rPr>
          <w:rFonts w:eastAsia="Times New Roman"/>
          <w:szCs w:val="24"/>
        </w:rPr>
        <w:t>Έχω εδώ πέρα εννέα</w:t>
      </w:r>
      <w:r w:rsidRPr="00F63919">
        <w:rPr>
          <w:rFonts w:eastAsia="Times New Roman"/>
          <w:szCs w:val="24"/>
        </w:rPr>
        <w:t xml:space="preserve"> διαφορετικές δηλώσεις σε σημαντικές ομιλίες</w:t>
      </w:r>
      <w:r>
        <w:rPr>
          <w:rFonts w:eastAsia="Times New Roman"/>
          <w:szCs w:val="24"/>
        </w:rPr>
        <w:t>,</w:t>
      </w:r>
      <w:r w:rsidRPr="00F63919">
        <w:rPr>
          <w:rFonts w:eastAsia="Times New Roman"/>
          <w:szCs w:val="24"/>
        </w:rPr>
        <w:t xml:space="preserve"> στις οποίες είχατε εξαγγείλει</w:t>
      </w:r>
      <w:r>
        <w:rPr>
          <w:rFonts w:eastAsia="Times New Roman"/>
          <w:szCs w:val="24"/>
        </w:rPr>
        <w:t>, κύριε</w:t>
      </w:r>
      <w:r w:rsidRPr="00F63919">
        <w:rPr>
          <w:rFonts w:eastAsia="Times New Roman"/>
          <w:szCs w:val="24"/>
        </w:rPr>
        <w:t xml:space="preserve"> Τσίπρα</w:t>
      </w:r>
      <w:r>
        <w:rPr>
          <w:rFonts w:eastAsia="Times New Roman"/>
          <w:szCs w:val="24"/>
        </w:rPr>
        <w:t>,</w:t>
      </w:r>
      <w:r w:rsidRPr="00F63919">
        <w:rPr>
          <w:rFonts w:eastAsia="Times New Roman"/>
          <w:szCs w:val="24"/>
        </w:rPr>
        <w:t xml:space="preserve"> ότι θα μπούμε στο πρόγραμμα ποσοτικής χαλάρωσης</w:t>
      </w:r>
      <w:r>
        <w:rPr>
          <w:rFonts w:eastAsia="Times New Roman"/>
          <w:szCs w:val="24"/>
        </w:rPr>
        <w:t>. Ο</w:t>
      </w:r>
      <w:r w:rsidRPr="00F63919">
        <w:rPr>
          <w:rFonts w:eastAsia="Times New Roman"/>
          <w:szCs w:val="24"/>
        </w:rPr>
        <w:t>ύτε μία</w:t>
      </w:r>
      <w:r>
        <w:rPr>
          <w:rFonts w:eastAsia="Times New Roman"/>
          <w:szCs w:val="24"/>
        </w:rPr>
        <w:t>,</w:t>
      </w:r>
      <w:r w:rsidRPr="00F63919">
        <w:rPr>
          <w:rFonts w:eastAsia="Times New Roman"/>
          <w:szCs w:val="24"/>
        </w:rPr>
        <w:t xml:space="preserve"> ούτε δύο</w:t>
      </w:r>
      <w:r>
        <w:rPr>
          <w:rFonts w:eastAsia="Times New Roman"/>
          <w:szCs w:val="24"/>
        </w:rPr>
        <w:t>,</w:t>
      </w:r>
      <w:r w:rsidRPr="00F63919">
        <w:rPr>
          <w:rFonts w:eastAsia="Times New Roman"/>
          <w:szCs w:val="24"/>
        </w:rPr>
        <w:t xml:space="preserve"> ούτε τρεις</w:t>
      </w:r>
      <w:r>
        <w:rPr>
          <w:rFonts w:eastAsia="Times New Roman"/>
          <w:szCs w:val="24"/>
        </w:rPr>
        <w:t>, αλλά</w:t>
      </w:r>
      <w:r w:rsidRPr="00F63919">
        <w:rPr>
          <w:rFonts w:eastAsia="Times New Roman"/>
          <w:szCs w:val="24"/>
        </w:rPr>
        <w:t xml:space="preserve"> εννέα φορές το είχατε εξαγγείλει</w:t>
      </w:r>
      <w:r>
        <w:rPr>
          <w:rFonts w:eastAsia="Times New Roman"/>
          <w:szCs w:val="24"/>
        </w:rPr>
        <w:t>. Θα τις καταθέσω για τα Πρακτικά. Πήραν 2,6</w:t>
      </w:r>
      <w:r w:rsidRPr="00F63919">
        <w:rPr>
          <w:rFonts w:eastAsia="Times New Roman"/>
          <w:szCs w:val="24"/>
        </w:rPr>
        <w:t xml:space="preserve"> τρισεκατομμύρια ευρώ </w:t>
      </w:r>
      <w:r>
        <w:rPr>
          <w:rFonts w:eastAsia="Times New Roman"/>
          <w:szCs w:val="24"/>
        </w:rPr>
        <w:t>-</w:t>
      </w:r>
      <w:r w:rsidRPr="00F63919">
        <w:rPr>
          <w:rFonts w:eastAsia="Times New Roman"/>
          <w:szCs w:val="24"/>
        </w:rPr>
        <w:t xml:space="preserve">επαναλαμβάνω 2,6 </w:t>
      </w:r>
      <w:r w:rsidRPr="00F63919">
        <w:rPr>
          <w:rFonts w:eastAsia="Times New Roman"/>
          <w:szCs w:val="24"/>
        </w:rPr>
        <w:t>τρισεκατομμύρια ευρώ</w:t>
      </w:r>
      <w:r>
        <w:rPr>
          <w:rFonts w:eastAsia="Times New Roman"/>
          <w:szCs w:val="24"/>
        </w:rPr>
        <w:t>-</w:t>
      </w:r>
      <w:r w:rsidRPr="00F63919">
        <w:rPr>
          <w:rFonts w:eastAsia="Times New Roman"/>
          <w:szCs w:val="24"/>
        </w:rPr>
        <w:t xml:space="preserve"> άλλες ευρωπαϊκές χώρες από το πρόγραμμα ποσοτικής χαλάρωσης</w:t>
      </w:r>
      <w:r>
        <w:rPr>
          <w:rFonts w:eastAsia="Times New Roman"/>
          <w:szCs w:val="24"/>
        </w:rPr>
        <w:t>. Και η Ελλάδα, που το είχε ανάγκη περισσότερο, τι πήρε, κύριε Τσίπρα; Ούτε 1 ευρώ. Κ</w:t>
      </w:r>
      <w:r w:rsidRPr="00F63919">
        <w:rPr>
          <w:rFonts w:eastAsia="Times New Roman"/>
          <w:szCs w:val="24"/>
        </w:rPr>
        <w:t>αι αντί των ευρωπαϊκών εγγυήσεων</w:t>
      </w:r>
      <w:r>
        <w:rPr>
          <w:rFonts w:eastAsia="Times New Roman"/>
          <w:szCs w:val="24"/>
        </w:rPr>
        <w:t>,</w:t>
      </w:r>
      <w:r w:rsidRPr="00F63919">
        <w:rPr>
          <w:rFonts w:eastAsia="Times New Roman"/>
          <w:szCs w:val="24"/>
        </w:rPr>
        <w:t xml:space="preserve"> προτιμήσατε </w:t>
      </w:r>
      <w:r>
        <w:rPr>
          <w:rFonts w:eastAsia="Times New Roman"/>
          <w:szCs w:val="24"/>
        </w:rPr>
        <w:t>τις τσέπες</w:t>
      </w:r>
      <w:r w:rsidRPr="00F63919">
        <w:rPr>
          <w:rFonts w:eastAsia="Times New Roman"/>
          <w:szCs w:val="24"/>
        </w:rPr>
        <w:t xml:space="preserve"> των Ελλήνων</w:t>
      </w:r>
      <w:r>
        <w:rPr>
          <w:rFonts w:eastAsia="Times New Roman"/>
          <w:szCs w:val="24"/>
        </w:rPr>
        <w:t>. Τους φορολογήσατε</w:t>
      </w:r>
      <w:r w:rsidRPr="00F63919">
        <w:rPr>
          <w:rFonts w:eastAsia="Times New Roman"/>
          <w:szCs w:val="24"/>
        </w:rPr>
        <w:t xml:space="preserve"> αλ</w:t>
      </w:r>
      <w:r w:rsidRPr="00F63919">
        <w:rPr>
          <w:rFonts w:eastAsia="Times New Roman"/>
          <w:szCs w:val="24"/>
        </w:rPr>
        <w:t>ύπητα</w:t>
      </w:r>
      <w:r>
        <w:rPr>
          <w:rFonts w:eastAsia="Times New Roman"/>
          <w:szCs w:val="24"/>
        </w:rPr>
        <w:t xml:space="preserve"> και δ</w:t>
      </w:r>
      <w:r w:rsidRPr="00F63919">
        <w:rPr>
          <w:rFonts w:eastAsia="Times New Roman"/>
          <w:szCs w:val="24"/>
        </w:rPr>
        <w:t>ιαλύσατε τη μεσαία τάξη</w:t>
      </w:r>
      <w:r>
        <w:rPr>
          <w:rFonts w:eastAsia="Times New Roman"/>
          <w:szCs w:val="24"/>
        </w:rPr>
        <w:t>, αυτή τη μεσαία τάξη η οποία κρατάει</w:t>
      </w:r>
      <w:r w:rsidRPr="00F63919">
        <w:rPr>
          <w:rFonts w:eastAsia="Times New Roman"/>
          <w:szCs w:val="24"/>
        </w:rPr>
        <w:t xml:space="preserve"> ενωμένη την </w:t>
      </w:r>
      <w:r>
        <w:rPr>
          <w:rFonts w:eastAsia="Times New Roman"/>
          <w:szCs w:val="24"/>
        </w:rPr>
        <w:t>ε</w:t>
      </w:r>
      <w:r w:rsidRPr="00F63919">
        <w:rPr>
          <w:rFonts w:eastAsia="Times New Roman"/>
          <w:szCs w:val="24"/>
        </w:rPr>
        <w:t>λληνική κοινωνία</w:t>
      </w:r>
      <w:r>
        <w:rPr>
          <w:rFonts w:eastAsia="Times New Roman"/>
          <w:szCs w:val="24"/>
        </w:rPr>
        <w:t>.</w:t>
      </w:r>
    </w:p>
    <w:p w14:paraId="5FC2FAA1" w14:textId="77777777" w:rsidR="0020643A" w:rsidRDefault="00E84ECF">
      <w:pPr>
        <w:spacing w:line="600" w:lineRule="auto"/>
        <w:ind w:firstLine="720"/>
        <w:contextualSpacing/>
        <w:jc w:val="both"/>
        <w:rPr>
          <w:rFonts w:eastAsia="Times New Roman"/>
          <w:szCs w:val="24"/>
        </w:rPr>
      </w:pPr>
      <w:r>
        <w:rPr>
          <w:rFonts w:eastAsia="Times New Roman"/>
          <w:szCs w:val="24"/>
        </w:rPr>
        <w:t>Ο κύκλος της παρακμής</w:t>
      </w:r>
      <w:r w:rsidRPr="00F63919">
        <w:rPr>
          <w:rFonts w:eastAsia="Times New Roman"/>
          <w:szCs w:val="24"/>
        </w:rPr>
        <w:t xml:space="preserve"> σας </w:t>
      </w:r>
      <w:r>
        <w:rPr>
          <w:rFonts w:eastAsia="Times New Roman"/>
          <w:szCs w:val="24"/>
        </w:rPr>
        <w:t xml:space="preserve">κλείνει, αλλά οι Έλληνες </w:t>
      </w:r>
      <w:r w:rsidRPr="00F63919">
        <w:rPr>
          <w:rFonts w:eastAsia="Times New Roman"/>
          <w:szCs w:val="24"/>
        </w:rPr>
        <w:t>θα σας θυμούνται για πέντε λέξεις</w:t>
      </w:r>
      <w:r>
        <w:rPr>
          <w:rFonts w:eastAsia="Times New Roman"/>
          <w:szCs w:val="24"/>
        </w:rPr>
        <w:t>:</w:t>
      </w:r>
    </w:p>
    <w:p w14:paraId="5FC2FAA2" w14:textId="77777777" w:rsidR="0020643A" w:rsidRDefault="00E84ECF">
      <w:pPr>
        <w:spacing w:line="600" w:lineRule="auto"/>
        <w:ind w:firstLine="720"/>
        <w:contextualSpacing/>
        <w:jc w:val="both"/>
        <w:rPr>
          <w:rFonts w:eastAsia="Times New Roman"/>
          <w:szCs w:val="24"/>
        </w:rPr>
      </w:pPr>
      <w:r>
        <w:rPr>
          <w:rFonts w:eastAsia="Times New Roman"/>
          <w:szCs w:val="24"/>
        </w:rPr>
        <w:t xml:space="preserve">Λέξη πρώτη «ψέμα». Εξαπατήσατε </w:t>
      </w:r>
      <w:r w:rsidRPr="00F63919">
        <w:rPr>
          <w:rFonts w:eastAsia="Times New Roman"/>
          <w:szCs w:val="24"/>
        </w:rPr>
        <w:t>συνειδητά τους πολίτες από την κατάρ</w:t>
      </w:r>
      <w:r w:rsidRPr="00F63919">
        <w:rPr>
          <w:rFonts w:eastAsia="Times New Roman"/>
          <w:szCs w:val="24"/>
        </w:rPr>
        <w:t>γηση του μνημονίου με ένα νόμο και ένα άρθρο</w:t>
      </w:r>
      <w:r>
        <w:rPr>
          <w:rFonts w:eastAsia="Times New Roman"/>
          <w:szCs w:val="24"/>
        </w:rPr>
        <w:t>,</w:t>
      </w:r>
      <w:r w:rsidRPr="00F63919">
        <w:rPr>
          <w:rFonts w:eastAsia="Times New Roman"/>
          <w:szCs w:val="24"/>
        </w:rPr>
        <w:t xml:space="preserve"> μέχρι την κατάργηση του ΕΝΦΙΑ και μετά </w:t>
      </w:r>
      <w:r>
        <w:rPr>
          <w:rFonts w:eastAsia="Times New Roman"/>
          <w:szCs w:val="24"/>
        </w:rPr>
        <w:t>μέχρι και</w:t>
      </w:r>
      <w:r w:rsidRPr="00F63919">
        <w:rPr>
          <w:rFonts w:eastAsia="Times New Roman"/>
          <w:szCs w:val="24"/>
        </w:rPr>
        <w:t xml:space="preserve"> το παράλληλο πρόγραμμα του Σεπτεμβρίου του 2015</w:t>
      </w:r>
      <w:r>
        <w:rPr>
          <w:rFonts w:eastAsia="Times New Roman"/>
          <w:szCs w:val="24"/>
        </w:rPr>
        <w:t>. Κ</w:t>
      </w:r>
      <w:r w:rsidRPr="00F63919">
        <w:rPr>
          <w:rFonts w:eastAsia="Times New Roman"/>
          <w:szCs w:val="24"/>
        </w:rPr>
        <w:t xml:space="preserve">αι σήμερα </w:t>
      </w:r>
      <w:r>
        <w:rPr>
          <w:rFonts w:eastAsia="Times New Roman"/>
          <w:szCs w:val="24"/>
        </w:rPr>
        <w:t>α</w:t>
      </w:r>
      <w:r w:rsidRPr="00F63919">
        <w:rPr>
          <w:rFonts w:eastAsia="Times New Roman"/>
          <w:szCs w:val="24"/>
        </w:rPr>
        <w:t>κόμα συνεχίζετε να ψεύδεστε</w:t>
      </w:r>
      <w:r>
        <w:rPr>
          <w:rFonts w:eastAsia="Times New Roman"/>
          <w:szCs w:val="24"/>
        </w:rPr>
        <w:t>.</w:t>
      </w:r>
    </w:p>
    <w:p w14:paraId="5FC2FAA3" w14:textId="77777777" w:rsidR="0020643A" w:rsidRDefault="00E84ECF">
      <w:pPr>
        <w:spacing w:line="600" w:lineRule="auto"/>
        <w:ind w:firstLine="720"/>
        <w:contextualSpacing/>
        <w:jc w:val="both"/>
        <w:rPr>
          <w:rFonts w:eastAsia="Times New Roman"/>
          <w:szCs w:val="24"/>
        </w:rPr>
      </w:pPr>
      <w:r>
        <w:rPr>
          <w:rFonts w:eastAsia="Times New Roman"/>
          <w:szCs w:val="24"/>
        </w:rPr>
        <w:t>Λ</w:t>
      </w:r>
      <w:r w:rsidRPr="00F63919">
        <w:rPr>
          <w:rFonts w:eastAsia="Times New Roman"/>
          <w:szCs w:val="24"/>
        </w:rPr>
        <w:t xml:space="preserve">έξη δεύτερη </w:t>
      </w:r>
      <w:r>
        <w:rPr>
          <w:rFonts w:eastAsia="Times New Roman"/>
          <w:szCs w:val="24"/>
        </w:rPr>
        <w:t>«</w:t>
      </w:r>
      <w:r w:rsidRPr="00F63919">
        <w:rPr>
          <w:rFonts w:eastAsia="Times New Roman"/>
          <w:szCs w:val="24"/>
        </w:rPr>
        <w:t>φτώχεια</w:t>
      </w:r>
      <w:r>
        <w:rPr>
          <w:rFonts w:eastAsia="Times New Roman"/>
          <w:szCs w:val="24"/>
        </w:rPr>
        <w:t>». Κάνατε τους φτωχούς φτωχότερους από τη μείωση τ</w:t>
      </w:r>
      <w:r>
        <w:rPr>
          <w:rFonts w:eastAsia="Times New Roman"/>
          <w:szCs w:val="24"/>
        </w:rPr>
        <w:t>ων κατώτατων</w:t>
      </w:r>
      <w:r w:rsidRPr="00F63919">
        <w:rPr>
          <w:rFonts w:eastAsia="Times New Roman"/>
          <w:szCs w:val="24"/>
        </w:rPr>
        <w:t xml:space="preserve"> συντάξεων</w:t>
      </w:r>
      <w:r>
        <w:rPr>
          <w:rFonts w:eastAsia="Times New Roman"/>
          <w:szCs w:val="24"/>
        </w:rPr>
        <w:t>,</w:t>
      </w:r>
      <w:r w:rsidRPr="00F63919">
        <w:rPr>
          <w:rFonts w:eastAsia="Times New Roman"/>
          <w:szCs w:val="24"/>
        </w:rPr>
        <w:t xml:space="preserve"> μέχρι </w:t>
      </w:r>
      <w:r>
        <w:rPr>
          <w:rFonts w:eastAsia="Times New Roman"/>
          <w:szCs w:val="24"/>
        </w:rPr>
        <w:t>την κατάργηση του ΕΚΑΣ κ</w:t>
      </w:r>
      <w:r w:rsidRPr="00F63919">
        <w:rPr>
          <w:rFonts w:eastAsia="Times New Roman"/>
          <w:szCs w:val="24"/>
        </w:rPr>
        <w:t>αι τη δημιουργία μιας νέας γενιάς ανασφάλιστης εργασίας</w:t>
      </w:r>
      <w:r>
        <w:rPr>
          <w:rFonts w:eastAsia="Times New Roman"/>
          <w:szCs w:val="24"/>
        </w:rPr>
        <w:t>,</w:t>
      </w:r>
      <w:r w:rsidRPr="00F63919">
        <w:rPr>
          <w:rFonts w:eastAsia="Times New Roman"/>
          <w:szCs w:val="24"/>
        </w:rPr>
        <w:t xml:space="preserve"> </w:t>
      </w:r>
      <w:r>
        <w:rPr>
          <w:rFonts w:eastAsia="Times New Roman"/>
          <w:szCs w:val="24"/>
        </w:rPr>
        <w:t>της</w:t>
      </w:r>
      <w:r w:rsidRPr="00F63919">
        <w:rPr>
          <w:rFonts w:eastAsia="Times New Roman"/>
          <w:szCs w:val="24"/>
        </w:rPr>
        <w:t xml:space="preserve"> γενιά</w:t>
      </w:r>
      <w:r>
        <w:rPr>
          <w:rFonts w:eastAsia="Times New Roman"/>
          <w:szCs w:val="24"/>
        </w:rPr>
        <w:t>ς</w:t>
      </w:r>
      <w:r w:rsidRPr="00F63919">
        <w:rPr>
          <w:rFonts w:eastAsia="Times New Roman"/>
          <w:szCs w:val="24"/>
        </w:rPr>
        <w:t xml:space="preserve"> των 360 ευρώ</w:t>
      </w:r>
      <w:r>
        <w:rPr>
          <w:rFonts w:eastAsia="Times New Roman"/>
          <w:szCs w:val="24"/>
        </w:rPr>
        <w:t>.</w:t>
      </w:r>
    </w:p>
    <w:p w14:paraId="5FC2FAA4" w14:textId="77777777" w:rsidR="0020643A" w:rsidRDefault="00E84ECF">
      <w:pPr>
        <w:spacing w:line="600" w:lineRule="auto"/>
        <w:ind w:firstLine="720"/>
        <w:contextualSpacing/>
        <w:jc w:val="both"/>
        <w:rPr>
          <w:rFonts w:eastAsia="Times New Roman"/>
          <w:szCs w:val="24"/>
        </w:rPr>
      </w:pPr>
      <w:r>
        <w:rPr>
          <w:rFonts w:eastAsia="Times New Roman"/>
          <w:szCs w:val="24"/>
        </w:rPr>
        <w:t>Λ</w:t>
      </w:r>
      <w:r w:rsidRPr="00F63919">
        <w:rPr>
          <w:rFonts w:eastAsia="Times New Roman"/>
          <w:szCs w:val="24"/>
        </w:rPr>
        <w:t xml:space="preserve">έξη </w:t>
      </w:r>
      <w:r>
        <w:rPr>
          <w:rFonts w:eastAsia="Times New Roman"/>
          <w:szCs w:val="24"/>
        </w:rPr>
        <w:t>τρίτη «φόροι». Γ</w:t>
      </w:r>
      <w:r w:rsidRPr="00F63919">
        <w:rPr>
          <w:rFonts w:eastAsia="Times New Roman"/>
          <w:szCs w:val="24"/>
        </w:rPr>
        <w:t>ονατίσ</w:t>
      </w:r>
      <w:r>
        <w:rPr>
          <w:rFonts w:eastAsia="Times New Roman"/>
          <w:szCs w:val="24"/>
        </w:rPr>
        <w:t>α</w:t>
      </w:r>
      <w:r w:rsidRPr="00F63919">
        <w:rPr>
          <w:rFonts w:eastAsia="Times New Roman"/>
          <w:szCs w:val="24"/>
        </w:rPr>
        <w:t>τε τους πολίτες με την υπερφορολόγηση</w:t>
      </w:r>
      <w:r>
        <w:rPr>
          <w:rFonts w:eastAsia="Times New Roman"/>
          <w:szCs w:val="24"/>
        </w:rPr>
        <w:t>, κ</w:t>
      </w:r>
      <w:r w:rsidRPr="00F63919">
        <w:rPr>
          <w:rFonts w:eastAsia="Times New Roman"/>
          <w:szCs w:val="24"/>
        </w:rPr>
        <w:t>υρίως τη μεσαία τάξη</w:t>
      </w:r>
      <w:r>
        <w:rPr>
          <w:rFonts w:eastAsia="Times New Roman"/>
          <w:szCs w:val="24"/>
        </w:rPr>
        <w:t>, με τ</w:t>
      </w:r>
      <w:r w:rsidRPr="00F63919">
        <w:rPr>
          <w:rFonts w:eastAsia="Times New Roman"/>
          <w:szCs w:val="24"/>
        </w:rPr>
        <w:t xml:space="preserve">ην αύξηση όλων των άμεσων </w:t>
      </w:r>
      <w:r w:rsidRPr="00F63919">
        <w:rPr>
          <w:rFonts w:eastAsia="Times New Roman"/>
          <w:szCs w:val="24"/>
        </w:rPr>
        <w:t>φόρων</w:t>
      </w:r>
      <w:r>
        <w:rPr>
          <w:rFonts w:eastAsia="Times New Roman"/>
          <w:szCs w:val="24"/>
        </w:rPr>
        <w:t>,</w:t>
      </w:r>
      <w:r w:rsidRPr="00F63919">
        <w:rPr>
          <w:rFonts w:eastAsia="Times New Roman"/>
          <w:szCs w:val="24"/>
        </w:rPr>
        <w:t xml:space="preserve"> τη μείωση του αφορολογήτου</w:t>
      </w:r>
      <w:r>
        <w:rPr>
          <w:rFonts w:eastAsia="Times New Roman"/>
          <w:szCs w:val="24"/>
        </w:rPr>
        <w:t>,</w:t>
      </w:r>
      <w:r w:rsidRPr="00F63919">
        <w:rPr>
          <w:rFonts w:eastAsia="Times New Roman"/>
          <w:szCs w:val="24"/>
        </w:rPr>
        <w:t xml:space="preserve"> τη </w:t>
      </w:r>
      <w:r>
        <w:rPr>
          <w:rFonts w:eastAsia="Times New Roman"/>
          <w:szCs w:val="24"/>
        </w:rPr>
        <w:t>φοροεπιδρομή στους έμμεσους φόρους,</w:t>
      </w:r>
      <w:r w:rsidRPr="00F63919">
        <w:rPr>
          <w:rFonts w:eastAsia="Times New Roman"/>
          <w:szCs w:val="24"/>
        </w:rPr>
        <w:t xml:space="preserve"> από τα καύσιμα μέχρι τον καφέ</w:t>
      </w:r>
      <w:r>
        <w:rPr>
          <w:rFonts w:eastAsia="Times New Roman"/>
          <w:szCs w:val="24"/>
        </w:rPr>
        <w:t>.</w:t>
      </w:r>
    </w:p>
    <w:p w14:paraId="5FC2FAA5" w14:textId="77777777" w:rsidR="0020643A" w:rsidRDefault="00E84ECF">
      <w:pPr>
        <w:spacing w:line="600" w:lineRule="auto"/>
        <w:ind w:firstLine="720"/>
        <w:contextualSpacing/>
        <w:jc w:val="both"/>
        <w:rPr>
          <w:rFonts w:eastAsia="Times New Roman"/>
          <w:szCs w:val="24"/>
        </w:rPr>
      </w:pPr>
      <w:r>
        <w:rPr>
          <w:rFonts w:eastAsia="Times New Roman"/>
          <w:szCs w:val="24"/>
        </w:rPr>
        <w:t>Λέξη τέταρτη</w:t>
      </w:r>
      <w:r w:rsidRPr="00F63919">
        <w:rPr>
          <w:rFonts w:eastAsia="Times New Roman"/>
          <w:szCs w:val="24"/>
        </w:rPr>
        <w:t xml:space="preserve"> </w:t>
      </w:r>
      <w:r>
        <w:rPr>
          <w:rFonts w:eastAsia="Times New Roman"/>
          <w:szCs w:val="24"/>
        </w:rPr>
        <w:t>«</w:t>
      </w:r>
      <w:r w:rsidRPr="00F63919">
        <w:rPr>
          <w:rFonts w:eastAsia="Times New Roman"/>
          <w:szCs w:val="24"/>
        </w:rPr>
        <w:t>φόβος</w:t>
      </w:r>
      <w:r>
        <w:rPr>
          <w:rFonts w:eastAsia="Times New Roman"/>
          <w:szCs w:val="24"/>
        </w:rPr>
        <w:t>». Γεμίσατε με αν</w:t>
      </w:r>
      <w:r w:rsidRPr="00F63919">
        <w:rPr>
          <w:rFonts w:eastAsia="Times New Roman"/>
          <w:szCs w:val="24"/>
        </w:rPr>
        <w:t>ασφάλεια</w:t>
      </w:r>
      <w:r>
        <w:rPr>
          <w:rFonts w:eastAsia="Times New Roman"/>
          <w:szCs w:val="24"/>
        </w:rPr>
        <w:t xml:space="preserve"> την καθημερινότητα</w:t>
      </w:r>
      <w:r w:rsidRPr="00F63919">
        <w:rPr>
          <w:rFonts w:eastAsia="Times New Roman"/>
          <w:szCs w:val="24"/>
        </w:rPr>
        <w:t xml:space="preserve"> των πολιτών</w:t>
      </w:r>
      <w:r>
        <w:rPr>
          <w:rFonts w:eastAsia="Times New Roman"/>
          <w:szCs w:val="24"/>
        </w:rPr>
        <w:t>, από τις γειτονιές μέχρι</w:t>
      </w:r>
      <w:r w:rsidRPr="00F63919">
        <w:rPr>
          <w:rFonts w:eastAsia="Times New Roman"/>
          <w:szCs w:val="24"/>
        </w:rPr>
        <w:t xml:space="preserve"> τα πανεπιστήμια</w:t>
      </w:r>
      <w:r>
        <w:rPr>
          <w:rFonts w:eastAsia="Times New Roman"/>
          <w:szCs w:val="24"/>
        </w:rPr>
        <w:t>.</w:t>
      </w:r>
    </w:p>
    <w:p w14:paraId="5FC2FAA6" w14:textId="77777777" w:rsidR="0020643A" w:rsidRDefault="00E84ECF">
      <w:pPr>
        <w:spacing w:line="600" w:lineRule="auto"/>
        <w:ind w:firstLine="720"/>
        <w:contextualSpacing/>
        <w:jc w:val="both"/>
        <w:rPr>
          <w:rFonts w:eastAsia="Times New Roman"/>
          <w:szCs w:val="24"/>
        </w:rPr>
      </w:pPr>
      <w:r>
        <w:rPr>
          <w:rFonts w:eastAsia="Times New Roman"/>
          <w:szCs w:val="24"/>
        </w:rPr>
        <w:t>Και λέξη</w:t>
      </w:r>
      <w:r w:rsidRPr="00F63919">
        <w:rPr>
          <w:rFonts w:eastAsia="Times New Roman"/>
          <w:szCs w:val="24"/>
        </w:rPr>
        <w:t xml:space="preserve"> </w:t>
      </w:r>
      <w:r>
        <w:rPr>
          <w:rFonts w:eastAsia="Times New Roman"/>
          <w:szCs w:val="24"/>
        </w:rPr>
        <w:t>π</w:t>
      </w:r>
      <w:r w:rsidRPr="00F63919">
        <w:rPr>
          <w:rFonts w:eastAsia="Times New Roman"/>
          <w:szCs w:val="24"/>
        </w:rPr>
        <w:t>έμπτη</w:t>
      </w:r>
      <w:r>
        <w:rPr>
          <w:rFonts w:eastAsia="Times New Roman"/>
          <w:szCs w:val="24"/>
        </w:rPr>
        <w:t>,</w:t>
      </w:r>
      <w:r w:rsidRPr="00F63919">
        <w:rPr>
          <w:rFonts w:eastAsia="Times New Roman"/>
          <w:szCs w:val="24"/>
        </w:rPr>
        <w:t xml:space="preserve"> που σας ενοχλεί πολύ</w:t>
      </w:r>
      <w:r>
        <w:rPr>
          <w:rFonts w:eastAsia="Times New Roman"/>
          <w:szCs w:val="24"/>
        </w:rPr>
        <w:t>,</w:t>
      </w:r>
      <w:r w:rsidRPr="00F63919">
        <w:rPr>
          <w:rFonts w:eastAsia="Times New Roman"/>
          <w:szCs w:val="24"/>
        </w:rPr>
        <w:t xml:space="preserve"> </w:t>
      </w:r>
      <w:r>
        <w:rPr>
          <w:rFonts w:eastAsia="Times New Roman"/>
          <w:szCs w:val="24"/>
        </w:rPr>
        <w:t>«</w:t>
      </w:r>
      <w:r w:rsidRPr="00F63919">
        <w:rPr>
          <w:rFonts w:eastAsia="Times New Roman"/>
          <w:szCs w:val="24"/>
        </w:rPr>
        <w:t>σκάνδαλα</w:t>
      </w:r>
      <w:r>
        <w:rPr>
          <w:rFonts w:eastAsia="Times New Roman"/>
          <w:szCs w:val="24"/>
        </w:rPr>
        <w:t>», α</w:t>
      </w:r>
      <w:r w:rsidRPr="00F63919">
        <w:rPr>
          <w:rFonts w:eastAsia="Times New Roman"/>
          <w:szCs w:val="24"/>
        </w:rPr>
        <w:t xml:space="preserve">πό τους φωτογραφικούς διαγωνισμούς </w:t>
      </w:r>
      <w:r>
        <w:rPr>
          <w:rFonts w:eastAsia="Times New Roman"/>
          <w:szCs w:val="24"/>
        </w:rPr>
        <w:t>σ</w:t>
      </w:r>
      <w:r w:rsidRPr="00F63919">
        <w:rPr>
          <w:rFonts w:eastAsia="Times New Roman"/>
          <w:szCs w:val="24"/>
        </w:rPr>
        <w:t>το Θριάσιο</w:t>
      </w:r>
      <w:r>
        <w:rPr>
          <w:rFonts w:eastAsia="Times New Roman"/>
          <w:szCs w:val="24"/>
        </w:rPr>
        <w:t>,</w:t>
      </w:r>
      <w:r w:rsidRPr="00F63919">
        <w:rPr>
          <w:rFonts w:eastAsia="Times New Roman"/>
          <w:szCs w:val="24"/>
        </w:rPr>
        <w:t xml:space="preserve"> μέχρι το σκάνδαλο εξαγοράς επιχείρησ</w:t>
      </w:r>
      <w:r>
        <w:rPr>
          <w:rFonts w:eastAsia="Times New Roman"/>
          <w:szCs w:val="24"/>
        </w:rPr>
        <w:t>η</w:t>
      </w:r>
      <w:r w:rsidRPr="00F63919">
        <w:rPr>
          <w:rFonts w:eastAsia="Times New Roman"/>
          <w:szCs w:val="24"/>
        </w:rPr>
        <w:t xml:space="preserve">ς </w:t>
      </w:r>
      <w:r>
        <w:rPr>
          <w:rFonts w:eastAsia="Times New Roman"/>
          <w:szCs w:val="24"/>
        </w:rPr>
        <w:t>σ</w:t>
      </w:r>
      <w:r w:rsidRPr="00F63919">
        <w:rPr>
          <w:rFonts w:eastAsia="Times New Roman"/>
          <w:szCs w:val="24"/>
        </w:rPr>
        <w:t>τα Σκόπια από τη ΔΕΗ</w:t>
      </w:r>
      <w:r>
        <w:rPr>
          <w:rFonts w:eastAsia="Times New Roman"/>
          <w:szCs w:val="24"/>
        </w:rPr>
        <w:t>,</w:t>
      </w:r>
      <w:r w:rsidRPr="00F63919">
        <w:rPr>
          <w:rFonts w:eastAsia="Times New Roman"/>
          <w:szCs w:val="24"/>
        </w:rPr>
        <w:t xml:space="preserve"> και από τα 700 εκατομμύρια </w:t>
      </w:r>
      <w:r>
        <w:rPr>
          <w:rFonts w:eastAsia="Times New Roman"/>
          <w:szCs w:val="24"/>
        </w:rPr>
        <w:t>π</w:t>
      </w:r>
      <w:r w:rsidRPr="00F63919">
        <w:rPr>
          <w:rFonts w:eastAsia="Times New Roman"/>
          <w:szCs w:val="24"/>
        </w:rPr>
        <w:t xml:space="preserve">ου </w:t>
      </w:r>
      <w:r>
        <w:rPr>
          <w:rFonts w:eastAsia="Times New Roman"/>
          <w:szCs w:val="24"/>
        </w:rPr>
        <w:t>αφήσατε</w:t>
      </w:r>
      <w:r w:rsidRPr="00F63919">
        <w:rPr>
          <w:rFonts w:eastAsia="Times New Roman"/>
          <w:szCs w:val="24"/>
        </w:rPr>
        <w:t xml:space="preserve"> στο τραπέζι για την επέκταση της σύμβασης το</w:t>
      </w:r>
      <w:r>
        <w:rPr>
          <w:rFonts w:eastAsia="Times New Roman"/>
          <w:szCs w:val="24"/>
        </w:rPr>
        <w:t>υ «</w:t>
      </w:r>
      <w:r w:rsidRPr="00F63919">
        <w:rPr>
          <w:rFonts w:eastAsia="Times New Roman"/>
          <w:szCs w:val="24"/>
        </w:rPr>
        <w:t>Ε</w:t>
      </w:r>
      <w:r>
        <w:rPr>
          <w:rFonts w:eastAsia="Times New Roman"/>
          <w:szCs w:val="24"/>
        </w:rPr>
        <w:t xml:space="preserve">ΛΕΥΘΕΡΙΟΣ ΒΕΝΙΖΕΛΟΣ», </w:t>
      </w:r>
      <w:r w:rsidRPr="00F63919">
        <w:rPr>
          <w:rFonts w:eastAsia="Times New Roman"/>
          <w:szCs w:val="24"/>
        </w:rPr>
        <w:t>μ</w:t>
      </w:r>
      <w:r w:rsidRPr="00F63919">
        <w:rPr>
          <w:rFonts w:eastAsia="Times New Roman"/>
          <w:szCs w:val="24"/>
        </w:rPr>
        <w:t xml:space="preserve">έχρι </w:t>
      </w:r>
      <w:r>
        <w:rPr>
          <w:rFonts w:eastAsia="Times New Roman"/>
          <w:szCs w:val="24"/>
        </w:rPr>
        <w:t>τη ΔΕΠΑ,</w:t>
      </w:r>
      <w:r w:rsidRPr="00F63919">
        <w:rPr>
          <w:rFonts w:eastAsia="Times New Roman"/>
          <w:szCs w:val="24"/>
        </w:rPr>
        <w:t xml:space="preserve"> για την οποία θα έχουμε την ευκαιρία να μιλήσουμε αναλυτικά την Παρασκευή</w:t>
      </w:r>
      <w:r>
        <w:rPr>
          <w:rFonts w:eastAsia="Times New Roman"/>
          <w:szCs w:val="24"/>
        </w:rPr>
        <w:t>.</w:t>
      </w:r>
    </w:p>
    <w:p w14:paraId="5FC2FAA7" w14:textId="77777777" w:rsidR="0020643A" w:rsidRDefault="00E84ECF">
      <w:pPr>
        <w:spacing w:line="600" w:lineRule="auto"/>
        <w:ind w:firstLine="720"/>
        <w:contextualSpacing/>
        <w:jc w:val="both"/>
        <w:rPr>
          <w:rFonts w:eastAsia="Times New Roman"/>
          <w:szCs w:val="24"/>
        </w:rPr>
      </w:pPr>
      <w:r>
        <w:rPr>
          <w:rFonts w:eastAsia="Times New Roman"/>
          <w:szCs w:val="24"/>
        </w:rPr>
        <w:t>Α</w:t>
      </w:r>
      <w:r w:rsidRPr="00F63919">
        <w:rPr>
          <w:rFonts w:eastAsia="Times New Roman"/>
          <w:szCs w:val="24"/>
        </w:rPr>
        <w:t xml:space="preserve">λήθεια </w:t>
      </w:r>
      <w:r>
        <w:rPr>
          <w:rFonts w:eastAsia="Times New Roman"/>
          <w:szCs w:val="24"/>
        </w:rPr>
        <w:t>πρώτη,</w:t>
      </w:r>
      <w:r w:rsidRPr="00F63919">
        <w:rPr>
          <w:rFonts w:eastAsia="Times New Roman"/>
          <w:szCs w:val="24"/>
        </w:rPr>
        <w:t xml:space="preserve"> λοιπόν</w:t>
      </w:r>
      <w:r>
        <w:rPr>
          <w:rFonts w:eastAsia="Times New Roman"/>
          <w:szCs w:val="24"/>
        </w:rPr>
        <w:t>: Χάθηκαν τέσσερα</w:t>
      </w:r>
      <w:r w:rsidRPr="00F63919">
        <w:rPr>
          <w:rFonts w:eastAsia="Times New Roman"/>
          <w:szCs w:val="24"/>
        </w:rPr>
        <w:t xml:space="preserve"> πολύτιμα χρόνια</w:t>
      </w:r>
      <w:r>
        <w:rPr>
          <w:rFonts w:eastAsia="Times New Roman"/>
          <w:szCs w:val="24"/>
        </w:rPr>
        <w:t>. Η</w:t>
      </w:r>
      <w:r w:rsidRPr="00F63919">
        <w:rPr>
          <w:rFonts w:eastAsia="Times New Roman"/>
          <w:szCs w:val="24"/>
        </w:rPr>
        <w:t xml:space="preserve"> Ελλάδα όχι μόνο δεν μπόρεσε να βρει το δρόμο της υπόλοιπης </w:t>
      </w:r>
      <w:r>
        <w:rPr>
          <w:rFonts w:eastAsia="Times New Roman"/>
          <w:szCs w:val="24"/>
        </w:rPr>
        <w:t>Ευρώπης, αλλά βυθίστηκε πιο κάτω. Το 2015</w:t>
      </w:r>
      <w:r w:rsidRPr="00F63919">
        <w:rPr>
          <w:rFonts w:eastAsia="Times New Roman"/>
          <w:szCs w:val="24"/>
        </w:rPr>
        <w:t xml:space="preserve"> η χώρα έ</w:t>
      </w:r>
      <w:r w:rsidRPr="00F63919">
        <w:rPr>
          <w:rFonts w:eastAsia="Times New Roman"/>
          <w:szCs w:val="24"/>
        </w:rPr>
        <w:t>φτασε στο χείλος του γκρεμού</w:t>
      </w:r>
      <w:r>
        <w:rPr>
          <w:rFonts w:eastAsia="Times New Roman"/>
          <w:szCs w:val="24"/>
        </w:rPr>
        <w:t>. Δ</w:t>
      </w:r>
      <w:r w:rsidRPr="00F63919">
        <w:rPr>
          <w:rFonts w:eastAsia="Times New Roman"/>
          <w:szCs w:val="24"/>
        </w:rPr>
        <w:t xml:space="preserve">ιχάστηκε σε </w:t>
      </w:r>
      <w:r>
        <w:rPr>
          <w:rFonts w:eastAsia="Times New Roman"/>
          <w:szCs w:val="24"/>
        </w:rPr>
        <w:t xml:space="preserve">ένα δημοψήφισμα παρωδία και έχασε </w:t>
      </w:r>
      <w:r w:rsidRPr="00F63919">
        <w:rPr>
          <w:rFonts w:eastAsia="Times New Roman"/>
          <w:szCs w:val="24"/>
        </w:rPr>
        <w:t>τις τράπεζ</w:t>
      </w:r>
      <w:r>
        <w:rPr>
          <w:rFonts w:eastAsia="Times New Roman"/>
          <w:szCs w:val="24"/>
        </w:rPr>
        <w:t>έ</w:t>
      </w:r>
      <w:r w:rsidRPr="00F63919">
        <w:rPr>
          <w:rFonts w:eastAsia="Times New Roman"/>
          <w:szCs w:val="24"/>
        </w:rPr>
        <w:t xml:space="preserve">ς </w:t>
      </w:r>
      <w:r>
        <w:rPr>
          <w:rFonts w:eastAsia="Times New Roman"/>
          <w:szCs w:val="24"/>
        </w:rPr>
        <w:t>της.</w:t>
      </w:r>
      <w:r w:rsidRPr="00F63919">
        <w:rPr>
          <w:rFonts w:eastAsia="Times New Roman"/>
          <w:szCs w:val="24"/>
        </w:rPr>
        <w:t xml:space="preserve"> </w:t>
      </w:r>
    </w:p>
    <w:p w14:paraId="5FC2FAA8" w14:textId="77777777" w:rsidR="0020643A" w:rsidRDefault="00E84ECF">
      <w:pPr>
        <w:spacing w:line="600" w:lineRule="auto"/>
        <w:ind w:firstLine="720"/>
        <w:contextualSpacing/>
        <w:jc w:val="both"/>
        <w:rPr>
          <w:rFonts w:eastAsia="Times New Roman"/>
          <w:szCs w:val="24"/>
        </w:rPr>
      </w:pPr>
      <w:r>
        <w:rPr>
          <w:rFonts w:eastAsia="Times New Roman"/>
          <w:szCs w:val="24"/>
        </w:rPr>
        <w:t>Μιλήσατε, κύριε Τσίπρα, τη</w:t>
      </w:r>
      <w:r w:rsidRPr="00F63919">
        <w:rPr>
          <w:rFonts w:eastAsia="Times New Roman"/>
          <w:szCs w:val="24"/>
        </w:rPr>
        <w:t xml:space="preserve">ν προηγούμενη φορά που βρεθήκαμε σε αυτή την </w:t>
      </w:r>
      <w:r>
        <w:rPr>
          <w:rFonts w:eastAsia="Times New Roman"/>
          <w:szCs w:val="24"/>
        </w:rPr>
        <w:t>Α</w:t>
      </w:r>
      <w:r w:rsidRPr="00F63919">
        <w:rPr>
          <w:rFonts w:eastAsia="Times New Roman"/>
          <w:szCs w:val="24"/>
        </w:rPr>
        <w:t>ίθουσα</w:t>
      </w:r>
      <w:r>
        <w:rPr>
          <w:rFonts w:eastAsia="Times New Roman"/>
          <w:szCs w:val="24"/>
        </w:rPr>
        <w:t>,</w:t>
      </w:r>
      <w:r w:rsidRPr="00F63919">
        <w:rPr>
          <w:rFonts w:eastAsia="Times New Roman"/>
          <w:szCs w:val="24"/>
        </w:rPr>
        <w:t xml:space="preserve"> για τις τράπεζες</w:t>
      </w:r>
      <w:r>
        <w:rPr>
          <w:rFonts w:eastAsia="Times New Roman"/>
          <w:szCs w:val="24"/>
        </w:rPr>
        <w:t>. Έχω εδώ την</w:t>
      </w:r>
      <w:r w:rsidRPr="00F63919">
        <w:rPr>
          <w:rFonts w:eastAsia="Times New Roman"/>
          <w:szCs w:val="24"/>
        </w:rPr>
        <w:t xml:space="preserve"> κεφαλαιοποίηση </w:t>
      </w:r>
      <w:r>
        <w:rPr>
          <w:rFonts w:eastAsia="Times New Roman"/>
          <w:szCs w:val="24"/>
        </w:rPr>
        <w:t xml:space="preserve">των ελληνικών τραπεζών </w:t>
      </w:r>
      <w:r w:rsidRPr="00F63919">
        <w:rPr>
          <w:rFonts w:eastAsia="Times New Roman"/>
          <w:szCs w:val="24"/>
        </w:rPr>
        <w:t>το 2014</w:t>
      </w:r>
      <w:r>
        <w:rPr>
          <w:rFonts w:eastAsia="Times New Roman"/>
          <w:szCs w:val="24"/>
        </w:rPr>
        <w:t>, σ</w:t>
      </w:r>
      <w:r w:rsidRPr="00F63919">
        <w:rPr>
          <w:rFonts w:eastAsia="Times New Roman"/>
          <w:szCs w:val="24"/>
        </w:rPr>
        <w:t>υν</w:t>
      </w:r>
      <w:r w:rsidRPr="00F63919">
        <w:rPr>
          <w:rFonts w:eastAsia="Times New Roman"/>
          <w:szCs w:val="24"/>
        </w:rPr>
        <w:t>ολικά περίπου 38 δισεκατομμύρια ευρώ</w:t>
      </w:r>
      <w:r>
        <w:rPr>
          <w:rFonts w:eastAsia="Times New Roman"/>
          <w:szCs w:val="24"/>
        </w:rPr>
        <w:t>.</w:t>
      </w:r>
      <w:r w:rsidRPr="00F63919">
        <w:rPr>
          <w:rFonts w:eastAsia="Times New Roman"/>
          <w:szCs w:val="24"/>
        </w:rPr>
        <w:t xml:space="preserve"> </w:t>
      </w:r>
      <w:r>
        <w:rPr>
          <w:rFonts w:eastAsia="Times New Roman"/>
          <w:szCs w:val="24"/>
        </w:rPr>
        <w:t xml:space="preserve">Ήταν </w:t>
      </w:r>
      <w:r w:rsidRPr="00F63919">
        <w:rPr>
          <w:rFonts w:eastAsia="Times New Roman"/>
          <w:szCs w:val="24"/>
        </w:rPr>
        <w:t>38 δισεκατομμύρια ευρώ</w:t>
      </w:r>
      <w:r>
        <w:rPr>
          <w:rFonts w:eastAsia="Times New Roman"/>
          <w:szCs w:val="24"/>
        </w:rPr>
        <w:t>, κ</w:t>
      </w:r>
      <w:r w:rsidRPr="00F63919">
        <w:rPr>
          <w:rFonts w:eastAsia="Times New Roman"/>
          <w:szCs w:val="24"/>
        </w:rPr>
        <w:t>ύριε Τσίπρα</w:t>
      </w:r>
      <w:r>
        <w:rPr>
          <w:rFonts w:eastAsia="Times New Roman"/>
          <w:szCs w:val="24"/>
        </w:rPr>
        <w:t>.</w:t>
      </w:r>
      <w:r w:rsidRPr="00F63919">
        <w:rPr>
          <w:rFonts w:eastAsia="Times New Roman"/>
          <w:szCs w:val="24"/>
        </w:rPr>
        <w:t xml:space="preserve"> </w:t>
      </w:r>
      <w:r>
        <w:rPr>
          <w:rFonts w:eastAsia="Times New Roman"/>
          <w:szCs w:val="24"/>
        </w:rPr>
        <w:t>Σ</w:t>
      </w:r>
      <w:r w:rsidRPr="00F63919">
        <w:rPr>
          <w:rFonts w:eastAsia="Times New Roman"/>
          <w:szCs w:val="24"/>
        </w:rPr>
        <w:t>ήμερα η κεφαλαιοποίηση των ελληνικών τραπεζών είναι 4,3 δισεκατομμύρια ευρώ</w:t>
      </w:r>
      <w:r>
        <w:rPr>
          <w:rFonts w:eastAsia="Times New Roman"/>
          <w:szCs w:val="24"/>
        </w:rPr>
        <w:t>. Θα την κ</w:t>
      </w:r>
      <w:r w:rsidRPr="00F63919">
        <w:rPr>
          <w:rFonts w:eastAsia="Times New Roman"/>
          <w:szCs w:val="24"/>
        </w:rPr>
        <w:t>ατα</w:t>
      </w:r>
      <w:r>
        <w:rPr>
          <w:rFonts w:eastAsia="Times New Roman"/>
          <w:szCs w:val="24"/>
        </w:rPr>
        <w:t>θέσω για τα Πρ</w:t>
      </w:r>
      <w:r w:rsidRPr="00F63919">
        <w:rPr>
          <w:rFonts w:eastAsia="Times New Roman"/>
          <w:szCs w:val="24"/>
        </w:rPr>
        <w:t>ακτικά</w:t>
      </w:r>
      <w:r>
        <w:rPr>
          <w:rFonts w:eastAsia="Times New Roman"/>
          <w:szCs w:val="24"/>
        </w:rPr>
        <w:t>.</w:t>
      </w:r>
    </w:p>
    <w:p w14:paraId="5FC2FAA9" w14:textId="77777777" w:rsidR="0020643A" w:rsidRDefault="00E84ECF">
      <w:pPr>
        <w:spacing w:line="600" w:lineRule="auto"/>
        <w:ind w:firstLine="720"/>
        <w:contextualSpacing/>
        <w:jc w:val="both"/>
        <w:rPr>
          <w:rFonts w:eastAsia="Times New Roman"/>
          <w:szCs w:val="24"/>
        </w:rPr>
      </w:pPr>
      <w:r>
        <w:rPr>
          <w:rFonts w:eastAsia="Times New Roman"/>
          <w:szCs w:val="24"/>
        </w:rPr>
        <w:t>Η</w:t>
      </w:r>
      <w:r w:rsidRPr="00F63919">
        <w:rPr>
          <w:rFonts w:eastAsia="Times New Roman"/>
          <w:szCs w:val="24"/>
        </w:rPr>
        <w:t xml:space="preserve"> αποτίμηση της συμμετοχής του </w:t>
      </w:r>
      <w:r>
        <w:rPr>
          <w:rFonts w:eastAsia="Times New Roman"/>
          <w:szCs w:val="24"/>
        </w:rPr>
        <w:t>Τ</w:t>
      </w:r>
      <w:r w:rsidRPr="00F63919">
        <w:rPr>
          <w:rFonts w:eastAsia="Times New Roman"/>
          <w:szCs w:val="24"/>
        </w:rPr>
        <w:t xml:space="preserve">αμείου </w:t>
      </w:r>
      <w:r>
        <w:rPr>
          <w:rFonts w:eastAsia="Times New Roman"/>
          <w:szCs w:val="24"/>
        </w:rPr>
        <w:t>Χ</w:t>
      </w:r>
      <w:r w:rsidRPr="00F63919">
        <w:rPr>
          <w:rFonts w:eastAsia="Times New Roman"/>
          <w:szCs w:val="24"/>
        </w:rPr>
        <w:t xml:space="preserve">ρηματοπιστωτικής </w:t>
      </w:r>
      <w:r>
        <w:rPr>
          <w:rFonts w:eastAsia="Times New Roman"/>
          <w:szCs w:val="24"/>
        </w:rPr>
        <w:t>Σ</w:t>
      </w:r>
      <w:r w:rsidRPr="00F63919">
        <w:rPr>
          <w:rFonts w:eastAsia="Times New Roman"/>
          <w:szCs w:val="24"/>
        </w:rPr>
        <w:t>ταθερότητας στις ελληνικές τράπεζες</w:t>
      </w:r>
      <w:r>
        <w:rPr>
          <w:rFonts w:eastAsia="Times New Roman"/>
          <w:szCs w:val="24"/>
        </w:rPr>
        <w:t>,</w:t>
      </w:r>
      <w:r w:rsidRPr="00F63919">
        <w:rPr>
          <w:rFonts w:eastAsia="Times New Roman"/>
          <w:szCs w:val="24"/>
        </w:rPr>
        <w:t xml:space="preserve"> η περιουσία όλων των Ελ</w:t>
      </w:r>
      <w:r>
        <w:rPr>
          <w:rFonts w:eastAsia="Times New Roman"/>
          <w:szCs w:val="24"/>
        </w:rPr>
        <w:t>λήνων φορολογουμένων, στις 31</w:t>
      </w:r>
      <w:r>
        <w:rPr>
          <w:rFonts w:eastAsia="Times New Roman"/>
          <w:szCs w:val="24"/>
        </w:rPr>
        <w:t>-</w:t>
      </w:r>
      <w:r>
        <w:rPr>
          <w:rFonts w:eastAsia="Times New Roman"/>
          <w:szCs w:val="24"/>
        </w:rPr>
        <w:t>12</w:t>
      </w:r>
      <w:r>
        <w:rPr>
          <w:rFonts w:eastAsia="Times New Roman"/>
          <w:szCs w:val="24"/>
        </w:rPr>
        <w:t>-</w:t>
      </w:r>
      <w:r w:rsidRPr="00F63919">
        <w:rPr>
          <w:rFonts w:eastAsia="Times New Roman"/>
          <w:szCs w:val="24"/>
        </w:rPr>
        <w:t>2014</w:t>
      </w:r>
      <w:r>
        <w:rPr>
          <w:rFonts w:eastAsia="Times New Roman"/>
          <w:szCs w:val="24"/>
        </w:rPr>
        <w:t xml:space="preserve"> ήταν 11,6 δισεκατομμύρια. Σ</w:t>
      </w:r>
      <w:r w:rsidRPr="00F63919">
        <w:rPr>
          <w:rFonts w:eastAsia="Times New Roman"/>
          <w:szCs w:val="24"/>
        </w:rPr>
        <w:t>ήμερα είναι 1,7 δισεκατομμύρια</w:t>
      </w:r>
      <w:r>
        <w:rPr>
          <w:rFonts w:eastAsia="Times New Roman"/>
          <w:szCs w:val="24"/>
        </w:rPr>
        <w:t>. Α</w:t>
      </w:r>
      <w:r w:rsidRPr="00F63919">
        <w:rPr>
          <w:rFonts w:eastAsia="Times New Roman"/>
          <w:szCs w:val="24"/>
        </w:rPr>
        <w:t xml:space="preserve">υτά </w:t>
      </w:r>
      <w:r>
        <w:rPr>
          <w:rFonts w:eastAsia="Times New Roman"/>
          <w:szCs w:val="24"/>
        </w:rPr>
        <w:t>είναι</w:t>
      </w:r>
      <w:r w:rsidRPr="00F63919">
        <w:rPr>
          <w:rFonts w:eastAsia="Times New Roman"/>
          <w:szCs w:val="24"/>
        </w:rPr>
        <w:t xml:space="preserve"> τα κατορθώματά </w:t>
      </w:r>
      <w:r>
        <w:rPr>
          <w:rFonts w:eastAsia="Times New Roman"/>
          <w:szCs w:val="24"/>
        </w:rPr>
        <w:t>σας, κύριε Τσίπρα,</w:t>
      </w:r>
      <w:r w:rsidRPr="00F63919">
        <w:rPr>
          <w:rFonts w:eastAsia="Times New Roman"/>
          <w:szCs w:val="24"/>
        </w:rPr>
        <w:t xml:space="preserve"> τα δικά σας και </w:t>
      </w:r>
      <w:r>
        <w:rPr>
          <w:rFonts w:eastAsia="Times New Roman"/>
          <w:szCs w:val="24"/>
        </w:rPr>
        <w:t>της πολιτικής</w:t>
      </w:r>
      <w:r w:rsidRPr="00F63919">
        <w:rPr>
          <w:rFonts w:eastAsia="Times New Roman"/>
          <w:szCs w:val="24"/>
        </w:rPr>
        <w:t xml:space="preserve"> </w:t>
      </w:r>
      <w:r>
        <w:rPr>
          <w:rFonts w:eastAsia="Times New Roman"/>
          <w:szCs w:val="24"/>
        </w:rPr>
        <w:t xml:space="preserve">σας. Θα καταθέσω για τα </w:t>
      </w:r>
      <w:r>
        <w:rPr>
          <w:rFonts w:eastAsia="Times New Roman"/>
          <w:szCs w:val="24"/>
        </w:rPr>
        <w:t>Πρακτικά τη σχετική αποτίμηση.</w:t>
      </w:r>
    </w:p>
    <w:p w14:paraId="5FC2FAAA" w14:textId="77777777" w:rsidR="0020643A" w:rsidRDefault="00E84ECF">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5FC2FAAB" w14:textId="77777777" w:rsidR="0020643A" w:rsidRDefault="00E84ECF">
      <w:pPr>
        <w:spacing w:line="600" w:lineRule="auto"/>
        <w:ind w:firstLine="720"/>
        <w:contextualSpacing/>
        <w:jc w:val="both"/>
        <w:rPr>
          <w:rFonts w:eastAsia="Times New Roman"/>
          <w:szCs w:val="24"/>
        </w:rPr>
      </w:pPr>
      <w:r>
        <w:rPr>
          <w:rFonts w:eastAsia="Times New Roman"/>
          <w:szCs w:val="24"/>
        </w:rPr>
        <w:t>Τ</w:t>
      </w:r>
      <w:r w:rsidRPr="00F63919">
        <w:rPr>
          <w:rFonts w:eastAsia="Times New Roman"/>
          <w:szCs w:val="24"/>
        </w:rPr>
        <w:t xml:space="preserve">ο 2015 η χώρα βιώνει έναν ανελέητο βομβαρδισμό περικοπών και φόρων που συντρίβουν νοικοκυριά και </w:t>
      </w:r>
      <w:r>
        <w:rPr>
          <w:rFonts w:eastAsia="Times New Roman"/>
          <w:szCs w:val="24"/>
        </w:rPr>
        <w:t xml:space="preserve">διαλύουν </w:t>
      </w:r>
      <w:r w:rsidRPr="00F63919">
        <w:rPr>
          <w:rFonts w:eastAsia="Times New Roman"/>
          <w:szCs w:val="24"/>
        </w:rPr>
        <w:t>επιχειρήσεις</w:t>
      </w:r>
      <w:r>
        <w:rPr>
          <w:rFonts w:eastAsia="Times New Roman"/>
          <w:szCs w:val="24"/>
        </w:rPr>
        <w:t xml:space="preserve"> και υπομένει έναν αναπτυξιακό κ</w:t>
      </w:r>
      <w:r w:rsidRPr="00F63919">
        <w:rPr>
          <w:rFonts w:eastAsia="Times New Roman"/>
          <w:szCs w:val="24"/>
        </w:rPr>
        <w:t>αι επενδυτικό χειμών</w:t>
      </w:r>
      <w:r w:rsidRPr="00F63919">
        <w:rPr>
          <w:rFonts w:eastAsia="Times New Roman"/>
          <w:szCs w:val="24"/>
        </w:rPr>
        <w:t>α</w:t>
      </w:r>
      <w:r>
        <w:rPr>
          <w:rFonts w:eastAsia="Times New Roman"/>
          <w:szCs w:val="24"/>
        </w:rPr>
        <w:t>. Είμαστε ουραγοί στην</w:t>
      </w:r>
      <w:r w:rsidRPr="00F63919">
        <w:rPr>
          <w:rFonts w:eastAsia="Times New Roman"/>
          <w:szCs w:val="24"/>
        </w:rPr>
        <w:t xml:space="preserve"> ανάπτυξη</w:t>
      </w:r>
      <w:r>
        <w:rPr>
          <w:rFonts w:eastAsia="Times New Roman"/>
          <w:szCs w:val="24"/>
        </w:rPr>
        <w:t>.</w:t>
      </w:r>
    </w:p>
    <w:p w14:paraId="5FC2FAAC" w14:textId="77777777" w:rsidR="0020643A" w:rsidRDefault="00E84ECF">
      <w:pPr>
        <w:spacing w:line="600" w:lineRule="auto"/>
        <w:ind w:firstLine="720"/>
        <w:contextualSpacing/>
        <w:jc w:val="both"/>
        <w:rPr>
          <w:rFonts w:eastAsia="Times New Roman"/>
          <w:color w:val="222222"/>
          <w:szCs w:val="24"/>
          <w:shd w:val="clear" w:color="auto" w:fill="FFFFFF"/>
        </w:rPr>
      </w:pPr>
      <w:r>
        <w:rPr>
          <w:rFonts w:eastAsia="Times New Roman" w:cs="Times New Roman"/>
          <w:szCs w:val="24"/>
        </w:rPr>
        <w:t xml:space="preserve">Πώς εξηγείτε, άραγε, </w:t>
      </w:r>
      <w:r>
        <w:rPr>
          <w:rFonts w:eastAsia="Times New Roman"/>
          <w:color w:val="222222"/>
          <w:szCs w:val="24"/>
          <w:shd w:val="clear" w:color="auto" w:fill="FFFFFF"/>
        </w:rPr>
        <w:t>εσείς που κάνετε τόσες μεταρρυθμίσεις, ότι η ανταγωνιστικότητα της οικονομίας μας υποχώρησε δέκα θέσεις τα τελευταία τέσσερα χρόνια;</w:t>
      </w:r>
    </w:p>
    <w:p w14:paraId="5FC2FAAD" w14:textId="77777777" w:rsidR="0020643A" w:rsidRDefault="00E84EC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Το τρίτο μνημόνιο, αυτό το οποίο εσείς προκαλέσατε και εσείς υπογράψ</w:t>
      </w:r>
      <w:r>
        <w:rPr>
          <w:rFonts w:eastAsia="Times New Roman"/>
          <w:color w:val="222222"/>
          <w:szCs w:val="24"/>
          <w:shd w:val="clear" w:color="auto" w:fill="FFFFFF"/>
        </w:rPr>
        <w:t>ατε, εξάντλησε, πράγματι, την τυπική χρονική του διάρκεια -έληξε- προς πολύ μεγάλη ανακούφιση των εταίρων, διότι με αυτόν τον τρόπο έληξε και η ευρωπαϊκή χρηματοδότηση της χώρας μας, η οποία τώρα καλείται να καλύψει τις ανάγκες της με δανεισμό από τις διεθ</w:t>
      </w:r>
      <w:r>
        <w:rPr>
          <w:rFonts w:eastAsia="Times New Roman"/>
          <w:color w:val="222222"/>
          <w:szCs w:val="24"/>
          <w:shd w:val="clear" w:color="auto" w:fill="FFFFFF"/>
        </w:rPr>
        <w:t>νείς αγορές. Αυτό το οποίο παρέμεινε, όμως, είναι η ενισχυμένη εποπτεία -τριμηνιαία, καμ</w:t>
      </w:r>
      <w:r>
        <w:rPr>
          <w:rFonts w:eastAsia="Times New Roman"/>
          <w:color w:val="222222"/>
          <w:szCs w:val="24"/>
          <w:shd w:val="clear" w:color="auto" w:fill="FFFFFF"/>
        </w:rPr>
        <w:t>μ</w:t>
      </w:r>
      <w:r>
        <w:rPr>
          <w:rFonts w:eastAsia="Times New Roman"/>
          <w:color w:val="222222"/>
          <w:szCs w:val="24"/>
          <w:shd w:val="clear" w:color="auto" w:fill="FFFFFF"/>
        </w:rPr>
        <w:t>ία άλλη ευρωπαϊκή χώρα δεν την έχει- και, δυστυχώς, οι δυσβάσταχτες δεσμεύσεις όσον αφορά τα πρωτογενή πλεονάσματα, 3,5% μέχρι το 2022 και 2,2% μέχρι το 2060. Αυτό είν</w:t>
      </w:r>
      <w:r>
        <w:rPr>
          <w:rFonts w:eastAsia="Times New Roman"/>
          <w:color w:val="222222"/>
          <w:szCs w:val="24"/>
          <w:shd w:val="clear" w:color="auto" w:fill="FFFFFF"/>
        </w:rPr>
        <w:t>αι το άτυπο τέταρτο μνημόνιο για το οποίο μιλάμε.</w:t>
      </w:r>
    </w:p>
    <w:p w14:paraId="5FC2FAAE" w14:textId="77777777" w:rsidR="0020643A" w:rsidRDefault="00E84EC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Και, βέβαια, έχουμε διατήρηση των σημερινών φόρων και πρόσθετα μέτρα, από αυτά τα οποία, κύριε Τσίπρα, δεν ξεψηφίσατε, όπως είναι η κατάργηση του ΕΚΑΣ -το ΕΚΑΣ θα καταργηθεί πλήρως το 2019, που αφαιρεί μία </w:t>
      </w:r>
      <w:r>
        <w:rPr>
          <w:rFonts w:eastAsia="Times New Roman"/>
          <w:color w:val="222222"/>
          <w:szCs w:val="24"/>
          <w:shd w:val="clear" w:color="auto" w:fill="FFFFFF"/>
        </w:rPr>
        <w:t>πολύτιμη βοήθεια στους συνταξιούχους- και η αύξηση κατά 15% των εισφορών των ελεύθερων επαγγελματιών, αφού και αυτές θα φορολογούνται ως εισόδημα. Και, βέβαια, όλα αυτά, με επίσημο ενέχυρο το σύνολο της ελληνικής δημόσιας περιουσίας για ενενήντα εννέα χρόν</w:t>
      </w:r>
      <w:r>
        <w:rPr>
          <w:rFonts w:eastAsia="Times New Roman"/>
          <w:color w:val="222222"/>
          <w:szCs w:val="24"/>
          <w:shd w:val="clear" w:color="auto" w:fill="FFFFFF"/>
        </w:rPr>
        <w:t xml:space="preserve">ια, μέχρι το 2115. </w:t>
      </w:r>
    </w:p>
    <w:p w14:paraId="5FC2FAAF" w14:textId="77777777" w:rsidR="0020643A" w:rsidRDefault="00E84EC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Είναι μία πρωτοφανής και προσβλητική διαδικασία που υποθηκεύει, όχι μόνο τον πλούτο της χώρας, αλλά την ίδια της την αξιοπρέπεια, την ίδια της την υπερηφάνεια.</w:t>
      </w:r>
    </w:p>
    <w:p w14:paraId="5FC2FAB0" w14:textId="77777777" w:rsidR="0020643A" w:rsidRDefault="00E84EC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Υποδεχόμαστε το 2019, λοιπόν, όχι όπως η Κύπρος, η Πορτογαλία, η Ιρλανδία, αλλά ως μία ευάλωτη οικονομία, χωρίς διεθνή εμπιστοσύνη. Η χώρα δεν μπορεί σήμερα να δανειστεί από τις αγορές. Το spread του δεκαετούς ομολόγου είναι στις τετρακόσιες είκοσι μονάδες</w:t>
      </w:r>
      <w:r>
        <w:rPr>
          <w:rFonts w:eastAsia="Times New Roman"/>
          <w:color w:val="222222"/>
          <w:szCs w:val="24"/>
          <w:shd w:val="clear" w:color="auto" w:fill="FFFFFF"/>
        </w:rPr>
        <w:t xml:space="preserve"> βάσης και τα διεθνή επιτόκια, δυστυχώς, παίρνουν πάλι την ανηφόρα.</w:t>
      </w:r>
    </w:p>
    <w:p w14:paraId="5FC2FAB1" w14:textId="77777777" w:rsidR="0020643A" w:rsidRDefault="00E84EC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Τι σημαίνει αυτό, κυρίες και κύριοι συνάδελφοι; Σημαίνει ότι χάσαμε τα τρία καλύτερα χρόνια της διεθνούς οικονομίας. Τα χάσαμε παγιδευμένοι σε μια ιδεοληπτική πολιτική, που από τη μία κοίτ</w:t>
      </w:r>
      <w:r>
        <w:rPr>
          <w:rFonts w:eastAsia="Times New Roman"/>
          <w:color w:val="222222"/>
          <w:szCs w:val="24"/>
          <w:shd w:val="clear" w:color="auto" w:fill="FFFFFF"/>
        </w:rPr>
        <w:t>αζε να μαζέψει τα συντρίμμια του πρώτου εξαμήνου του 2015 και από την άλλη επέμενε να φορολογεί λυσσαλέα την πραγματική οικονομία.</w:t>
      </w:r>
    </w:p>
    <w:p w14:paraId="5FC2FAB2" w14:textId="77777777" w:rsidR="0020643A" w:rsidRDefault="00E84EC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Αν είχαμε ακολουθήσει απλά την πορεία της Πορτογαλίας, το ΑΕΠ μας σήμερα θα ήταν στα 217 δισεκατομμύρια ευρώ. Αντ’ αυτού, προ</w:t>
      </w:r>
      <w:r>
        <w:rPr>
          <w:rFonts w:eastAsia="Times New Roman"/>
          <w:color w:val="222222"/>
          <w:szCs w:val="24"/>
          <w:shd w:val="clear" w:color="auto" w:fill="FFFFFF"/>
        </w:rPr>
        <w:t>βλέπεται να κλείσει στα 186</w:t>
      </w:r>
      <w:r w:rsidRPr="00EC7A4E">
        <w:rPr>
          <w:rFonts w:eastAsia="Times New Roman"/>
          <w:color w:val="222222"/>
          <w:szCs w:val="24"/>
          <w:shd w:val="clear" w:color="auto" w:fill="FFFFFF"/>
        </w:rPr>
        <w:t xml:space="preserve"> </w:t>
      </w:r>
      <w:r>
        <w:rPr>
          <w:rFonts w:eastAsia="Times New Roman"/>
          <w:color w:val="222222"/>
          <w:szCs w:val="24"/>
          <w:shd w:val="clear" w:color="auto" w:fill="FFFFFF"/>
        </w:rPr>
        <w:t>δισεκατομμύρια. Η εκτίμησή μου είναι ότι θα είναι ακόμα χαμηλότερο από αυτό. Μόνο αυτό το γράφημα, κυρίες και κύριοι, το οποίο και θα καταθέσω για τα Πρακτικά, είναι η πιο απτή απόδειξη της τραγικής σας αποτυχίας.</w:t>
      </w:r>
    </w:p>
    <w:p w14:paraId="5FC2FAB3" w14:textId="77777777" w:rsidR="0020643A" w:rsidRDefault="00E84EC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Δυστυχώς, έχου</w:t>
      </w:r>
      <w:r>
        <w:rPr>
          <w:rFonts w:eastAsia="Times New Roman"/>
          <w:color w:val="222222"/>
          <w:szCs w:val="24"/>
          <w:shd w:val="clear" w:color="auto" w:fill="FFFFFF"/>
        </w:rPr>
        <w:t>με μπει σε μία τελείως διαφορετική τροχιά αύξησης του ΑΕΠ και αυτό καθιστά το χρέος μας μη βιώσιμο, αυτό καθιστά και το ασφαλιστικό μας σύστημα μη βιώσιμο. Και γι’ αυτό φέρετε αποκλειστικά την ευθύνη εσείς, κύριε Τσίπρα.</w:t>
      </w:r>
    </w:p>
    <w:p w14:paraId="5FC2FAB4" w14:textId="77777777" w:rsidR="0020643A" w:rsidRDefault="00E84EC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Κα</w:t>
      </w:r>
      <w:r>
        <w:rPr>
          <w:rFonts w:eastAsia="Times New Roman"/>
          <w:color w:val="222222"/>
          <w:szCs w:val="24"/>
          <w:shd w:val="clear" w:color="auto" w:fill="FFFFFF"/>
        </w:rPr>
        <w:t>μ</w:t>
      </w:r>
      <w:r>
        <w:rPr>
          <w:rFonts w:eastAsia="Times New Roman"/>
          <w:color w:val="222222"/>
          <w:szCs w:val="24"/>
          <w:shd w:val="clear" w:color="auto" w:fill="FFFFFF"/>
        </w:rPr>
        <w:t xml:space="preserve">μία εξήγηση δεν έχω ακούσει </w:t>
      </w:r>
      <w:r>
        <w:rPr>
          <w:rFonts w:eastAsia="Times New Roman"/>
          <w:color w:val="222222"/>
          <w:szCs w:val="24"/>
          <w:shd w:val="clear" w:color="auto" w:fill="FFFFFF"/>
        </w:rPr>
        <w:t>ακόμα σε αυτή την Αίθουσα γιατί η Ελλάδα είχε τους χαμηλότερους αναπτυξιακούς ρυθμούς αυτή την τελευταία τριετία. Η μόνη εξήγηση που υπάρχει έχει να κάνει με τις δικές σας πολιτικές επιλογές, με το τι έγινε το πρώτο εξάμηνο του 2015 και με την πολιτική την</w:t>
      </w:r>
      <w:r>
        <w:rPr>
          <w:rFonts w:eastAsia="Times New Roman"/>
          <w:color w:val="222222"/>
          <w:szCs w:val="24"/>
          <w:shd w:val="clear" w:color="auto" w:fill="FFFFFF"/>
        </w:rPr>
        <w:t xml:space="preserve"> οποία ακολουθήσατε μετά. Την πληρώνουν κάθε μέρα που περνά πολύ ακριβά οι Έλληνες πολίτες.</w:t>
      </w:r>
    </w:p>
    <w:p w14:paraId="5FC2FAB5" w14:textId="77777777" w:rsidR="0020643A" w:rsidRDefault="00E84EC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Αλήθεια δεύτερη: Υποδεχόμαστε το νέο έτος με μία κοινωνία που, ύστερα από είκοσι εννέα –επαναλαμβάνω, είκοσι εννέα!- αυξήσεις φόρων, δεκαεπτά παρεμβάσεις που μειώνο</w:t>
      </w:r>
      <w:r>
        <w:rPr>
          <w:rFonts w:eastAsia="Times New Roman"/>
          <w:color w:val="222222"/>
          <w:szCs w:val="24"/>
          <w:shd w:val="clear" w:color="auto" w:fill="FFFFFF"/>
        </w:rPr>
        <w:t>υν τις συντάξεις και μείωση των πραγματικών μισθών κατά 3,5% το 2017, παραμένει και σήμερα φυλακισμένη στη λιτότητα, με μία Κυβέρνηση ανίκανη -παρά την «κατανόηση» που σας δείχνουν οι δανειστές- να μπορέσει να υλοποιήσει πραγματικές και ουσιαστικές μεταρρυ</w:t>
      </w:r>
      <w:r>
        <w:rPr>
          <w:rFonts w:eastAsia="Times New Roman"/>
          <w:color w:val="222222"/>
          <w:szCs w:val="24"/>
          <w:shd w:val="clear" w:color="auto" w:fill="FFFFFF"/>
        </w:rPr>
        <w:t xml:space="preserve">θμίσεις. Διότι θυμίζω, ότι ουσιαστικές μεταρρυθμίσεις, όπως τι θα γίνει με τα </w:t>
      </w:r>
      <w:r>
        <w:rPr>
          <w:rFonts w:eastAsia="Times New Roman"/>
          <w:color w:val="222222"/>
          <w:szCs w:val="24"/>
          <w:shd w:val="clear" w:color="auto" w:fill="FFFFFF"/>
          <w:lang w:val="en-US"/>
        </w:rPr>
        <w:t>c</w:t>
      </w:r>
      <w:r>
        <w:rPr>
          <w:rFonts w:eastAsia="Times New Roman"/>
          <w:color w:val="222222"/>
          <w:szCs w:val="24"/>
          <w:shd w:val="clear" w:color="auto" w:fill="FFFFFF"/>
        </w:rPr>
        <w:t>apital controls</w:t>
      </w:r>
      <w:r w:rsidRPr="001E0796">
        <w:rPr>
          <w:rFonts w:eastAsia="Times New Roman"/>
          <w:color w:val="222222"/>
          <w:szCs w:val="24"/>
          <w:shd w:val="clear" w:color="auto" w:fill="FFFFFF"/>
        </w:rPr>
        <w:t xml:space="preserve">, </w:t>
      </w:r>
      <w:r>
        <w:rPr>
          <w:rFonts w:eastAsia="Times New Roman"/>
          <w:color w:val="222222"/>
          <w:szCs w:val="24"/>
          <w:shd w:val="clear" w:color="auto" w:fill="FFFFFF"/>
        </w:rPr>
        <w:t xml:space="preserve">η αντιμετώπιση των κόκκινων δανείων, το </w:t>
      </w:r>
      <w:r>
        <w:rPr>
          <w:rFonts w:eastAsia="Times New Roman"/>
          <w:color w:val="222222"/>
          <w:szCs w:val="24"/>
          <w:shd w:val="clear" w:color="auto" w:fill="FFFFFF"/>
          <w:lang w:val="en-US"/>
        </w:rPr>
        <w:t>e</w:t>
      </w:r>
      <w:r w:rsidRPr="001E0796">
        <w:rPr>
          <w:rFonts w:eastAsia="Times New Roman"/>
          <w:color w:val="222222"/>
          <w:szCs w:val="24"/>
          <w:shd w:val="clear" w:color="auto" w:fill="FFFFFF"/>
        </w:rPr>
        <w:t>-</w:t>
      </w:r>
      <w:r>
        <w:rPr>
          <w:rFonts w:eastAsia="Times New Roman"/>
          <w:color w:val="222222"/>
          <w:szCs w:val="24"/>
          <w:shd w:val="clear" w:color="auto" w:fill="FFFFFF"/>
          <w:lang w:val="en-US"/>
        </w:rPr>
        <w:t>justice</w:t>
      </w:r>
      <w:r w:rsidRPr="001E0796">
        <w:rPr>
          <w:rFonts w:eastAsia="Times New Roman"/>
          <w:color w:val="222222"/>
          <w:szCs w:val="24"/>
          <w:shd w:val="clear" w:color="auto" w:fill="FFFFFF"/>
        </w:rPr>
        <w:t xml:space="preserve">, </w:t>
      </w:r>
      <w:r>
        <w:rPr>
          <w:rFonts w:eastAsia="Times New Roman"/>
          <w:color w:val="222222"/>
          <w:szCs w:val="24"/>
          <w:shd w:val="clear" w:color="auto" w:fill="FFFFFF"/>
        </w:rPr>
        <w:t>τα ληξιπρόθεσμα του κράτους, οι ιδιωτικοποιήσεις, όλα αυτά έχουν ήδη παραπεμφθεί για τον Φεβρουάριο του 2019.</w:t>
      </w:r>
      <w:r>
        <w:rPr>
          <w:rFonts w:eastAsia="Times New Roman"/>
          <w:color w:val="222222"/>
          <w:szCs w:val="24"/>
          <w:shd w:val="clear" w:color="auto" w:fill="FFFFFF"/>
        </w:rPr>
        <w:t xml:space="preserve"> Γι’ αυτό, άλλωστε, και δεν έχουν αποδεσμευθεί ακόμα προς όφελός μας τα κέρδη από τα ελληνικά ομόλογα. </w:t>
      </w:r>
    </w:p>
    <w:p w14:paraId="5FC2FAB6" w14:textId="77777777" w:rsidR="0020643A" w:rsidRDefault="00E84EC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Πραγματικές μεταρρυθμίσεις, δεν κάνατε, κύριε Τσίπρα. Το παραγωγικό μοντέλο της οικονομίας, δυστυχώς, δεν άλλαξε. Δεν έγινε η χώρα πιο εξωστρεφής, πιο α</w:t>
      </w:r>
      <w:r>
        <w:rPr>
          <w:rFonts w:eastAsia="Times New Roman"/>
          <w:color w:val="222222"/>
          <w:szCs w:val="24"/>
          <w:shd w:val="clear" w:color="auto" w:fill="FFFFFF"/>
        </w:rPr>
        <w:t>νταγωνιστική. Βρισκόμαστε περίπου με την ίδια διάρθρωση της ελληνικής οικονομίας που είχαμε και το 2015, μόνο που είμαστε πολύ-πολύ φτωχότεροι.</w:t>
      </w:r>
    </w:p>
    <w:p w14:paraId="5FC2FAB7" w14:textId="77777777" w:rsidR="0020643A" w:rsidRDefault="00E84EC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Και μόλις πρόσφατα άκουσα τον κ. Τσακαλώτο, μιλώντας εκτός Ελλάδος, να μας λέει ότι τα υπερβολικά πλεονάσματα δε</w:t>
      </w:r>
      <w:r>
        <w:rPr>
          <w:rFonts w:eastAsia="Times New Roman"/>
          <w:color w:val="222222"/>
          <w:szCs w:val="24"/>
          <w:shd w:val="clear" w:color="auto" w:fill="FFFFFF"/>
        </w:rPr>
        <w:t>ν αποτελούν σπουδαία στρατηγική. Μάλιστα. Συμφωνώ. Όμως, αν οι δυο μας συμφωνούμε, τότε θα πρέπει εσείς πρώτος να διαφωνήσετε με τη δική σας πολιτική. Εσείς δεσμευτήκατε σε αυτά τα υψηλά πρωτογενή πλεονάσματα και η δική σας πολιτική τα υπηρετεί. Μαζεύετε χ</w:t>
      </w:r>
      <w:r>
        <w:rPr>
          <w:rFonts w:eastAsia="Times New Roman"/>
          <w:color w:val="222222"/>
          <w:szCs w:val="24"/>
          <w:shd w:val="clear" w:color="auto" w:fill="FFFFFF"/>
        </w:rPr>
        <w:t xml:space="preserve">ρήματα από φόρους, φεσώνετε τους Έλληνες με οφειλές του </w:t>
      </w:r>
      <w:r>
        <w:rPr>
          <w:rFonts w:eastAsia="Times New Roman"/>
          <w:color w:val="222222"/>
          <w:szCs w:val="24"/>
          <w:shd w:val="clear" w:color="auto" w:fill="FFFFFF"/>
        </w:rPr>
        <w:t>δ</w:t>
      </w:r>
      <w:r>
        <w:rPr>
          <w:rFonts w:eastAsia="Times New Roman"/>
          <w:color w:val="222222"/>
          <w:szCs w:val="24"/>
          <w:shd w:val="clear" w:color="auto" w:fill="FFFFFF"/>
        </w:rPr>
        <w:t xml:space="preserve">ημοσίου, τις οποίες δεν αποπληρώνετε. </w:t>
      </w:r>
    </w:p>
    <w:p w14:paraId="5FC2FAB8" w14:textId="77777777" w:rsidR="0020643A" w:rsidRDefault="00E84EC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Αλήθεια, κύριε Χουλιάρακη, εσείς δεν ήσασταν αυτός που είχατε δεσμευθεί εδώ πέρα το Μάρτιο του 2018, ότι μέχρι το καλοκαίρι θα είχαν εξοφληθεί όλες οι ληξιπρόθε</w:t>
      </w:r>
      <w:r>
        <w:rPr>
          <w:rFonts w:eastAsia="Times New Roman"/>
          <w:color w:val="222222"/>
          <w:szCs w:val="24"/>
          <w:shd w:val="clear" w:color="auto" w:fill="FFFFFF"/>
        </w:rPr>
        <w:t xml:space="preserve">σμες οφειλές του </w:t>
      </w:r>
      <w:r>
        <w:rPr>
          <w:rFonts w:eastAsia="Times New Roman"/>
          <w:color w:val="222222"/>
          <w:szCs w:val="24"/>
          <w:shd w:val="clear" w:color="auto" w:fill="FFFFFF"/>
        </w:rPr>
        <w:t>δ</w:t>
      </w:r>
      <w:r>
        <w:rPr>
          <w:rFonts w:eastAsia="Times New Roman"/>
          <w:color w:val="222222"/>
          <w:szCs w:val="24"/>
          <w:shd w:val="clear" w:color="auto" w:fill="FFFFFF"/>
        </w:rPr>
        <w:t xml:space="preserve">ημοσίου; Σήμερα είναι ακόμα υψηλότερες από εκεί που ήταν το Μάρτιο του 2018. </w:t>
      </w:r>
    </w:p>
    <w:p w14:paraId="5FC2FAB9" w14:textId="77777777" w:rsidR="0020643A" w:rsidRDefault="00E84EC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Το κράτος χρωστάει 3 δισεκατομμύρια σε ιδιώτες,</w:t>
      </w:r>
      <w:r>
        <w:rPr>
          <w:rFonts w:eastAsia="Times New Roman"/>
          <w:color w:val="222222"/>
          <w:szCs w:val="24"/>
          <w:shd w:val="clear" w:color="auto" w:fill="FFFFFF"/>
        </w:rPr>
        <w:t xml:space="preserve"> χιλιάδες </w:t>
      </w:r>
      <w:r>
        <w:rPr>
          <w:rFonts w:eastAsia="Times New Roman"/>
          <w:color w:val="222222"/>
          <w:szCs w:val="24"/>
          <w:shd w:val="clear" w:color="auto" w:fill="FFFFFF"/>
        </w:rPr>
        <w:t>νέοι συνταξιούχοι περιμένουν ακόμα την κουτσουρεμένη σύνταξή τους. Και, βέβαια, αυτή η αριστερή Κυβέρνη</w:t>
      </w:r>
      <w:r>
        <w:rPr>
          <w:rFonts w:eastAsia="Times New Roman"/>
          <w:color w:val="222222"/>
          <w:szCs w:val="24"/>
          <w:shd w:val="clear" w:color="auto" w:fill="FFFFFF"/>
        </w:rPr>
        <w:t>ση, τι κάνει; Παγώνει το Πρόγραμμα των Δημοσίων Επενδύσεων.</w:t>
      </w:r>
    </w:p>
    <w:p w14:paraId="5FC2FABA" w14:textId="77777777" w:rsidR="0020643A" w:rsidRDefault="00E84EC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Εδώ πέρα είναι πολύ ενδιαφέρον ότι στη δική σας στρατηγική ανάπτυξης για το μέλλον, κύριε Τσακαλώτε, χαρακτηρίζετε το Πρόγραμμα Δημοσίων Επενδύσεων ως το κύριο χρηματοδοτικό εργαλείο για την εθνικ</w:t>
      </w:r>
      <w:r>
        <w:rPr>
          <w:rFonts w:eastAsia="Times New Roman"/>
          <w:color w:val="222222"/>
          <w:szCs w:val="24"/>
          <w:shd w:val="clear" w:color="auto" w:fill="FFFFFF"/>
        </w:rPr>
        <w:t>ή στρατηγική ανάπτυξης. Φαντάζομαι συμφωνείτε με αυτά που γράφετε. Δεν θα διαφωνείτε, έτσι δεν είναι;</w:t>
      </w:r>
    </w:p>
    <w:p w14:paraId="5FC2FABB" w14:textId="77777777" w:rsidR="0020643A" w:rsidRDefault="00E84EC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Για να δούμε, λοιπόν, πού είναι το Πρόγραμμα Δημοσίων Επενδύσεων επί των δικών σας ημερών. Στο χαμηλότερο ύψος που ήταν τα τελευταία επτά χρόνια. Όλα αυτά</w:t>
      </w:r>
      <w:r>
        <w:rPr>
          <w:rFonts w:eastAsia="Times New Roman"/>
          <w:color w:val="222222"/>
          <w:szCs w:val="24"/>
          <w:shd w:val="clear" w:color="auto" w:fill="FFFFFF"/>
        </w:rPr>
        <w:t xml:space="preserve"> τα κάνετε, για να χτίσετε, υποτίθεται, ένα μαξιλάρι ασφαλείας, το οποίο, όμως, φουσκώνει με αέρα που στερεί από τους πνεύμονες της πραγματικής οικονομίας. Και ποιο είναι το τελικό αποτέλεσμα αυτού του απολογισμού, κύριε Τσίπρα; Πήρατε μέτρα σχεδόν 11 δισε</w:t>
      </w:r>
      <w:r>
        <w:rPr>
          <w:rFonts w:eastAsia="Times New Roman"/>
          <w:color w:val="222222"/>
          <w:szCs w:val="24"/>
          <w:shd w:val="clear" w:color="auto" w:fill="FFFFFF"/>
        </w:rPr>
        <w:t>κατομμύρια, από τα οποία επιστρέφετε ουσιαστικά το ένα ως προεκλογικό φιλοδώρημα σε πολίτες τους οποίους έχετε πρώτα εξαθλιώσει.</w:t>
      </w:r>
    </w:p>
    <w:p w14:paraId="5FC2FABC" w14:textId="77777777" w:rsidR="0020643A" w:rsidRDefault="00E84EC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Αλήθεια τρίτη: Τα βαριά πλεονάσματα πριονίζουν την οικονομία και μαζί το μέσο εισόδημα. Αναρωτιέμαι πώς αισθάνεστε και πώς αισθ</w:t>
      </w:r>
      <w:r>
        <w:rPr>
          <w:rFonts w:eastAsia="Times New Roman"/>
          <w:color w:val="222222"/>
          <w:szCs w:val="24"/>
          <w:shd w:val="clear" w:color="auto" w:fill="FFFFFF"/>
        </w:rPr>
        <w:t>άνεται το οικονομικό επιτελείο, όταν ακούει τον ΟΟΣΑ να ανακηρύσσει τον ΣΥΡΙΖΑ πρωταθλητή στη φορολογική επιβάρυνση, γιατί ακριβώς αυτό σημαίνουν τα υπερπλεονάσματα: φόροι, φόροι, φόροι.</w:t>
      </w:r>
    </w:p>
    <w:p w14:paraId="5FC2FABD" w14:textId="77777777" w:rsidR="0020643A" w:rsidRDefault="00E84EC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Και, βέβαια, εδώ δεν μιλάμε απλά για υπερ-πλεονάσματα. Μιλάμε για μία</w:t>
      </w:r>
      <w:r>
        <w:rPr>
          <w:rFonts w:eastAsia="Times New Roman"/>
          <w:color w:val="222222"/>
          <w:szCs w:val="24"/>
          <w:shd w:val="clear" w:color="auto" w:fill="FFFFFF"/>
        </w:rPr>
        <w:t xml:space="preserve"> Κυβέρνηση η οποία πανηγυρίζει γιατί ξεπερνά τους ήδη υψηλούς στόχους που η ίδια έχει θέσει. Πέρυσι ο στόχος ήταν 1,75%. Πήγατε στο 4,13% και πανηγυρίζατε. Ξέρετε τι σημαίνει αυτό; Ότι αναγκάσετε τους Έλληνες να πληρώσουν 4,2 δισεκατομμύρια ευρώ περισσότερ</w:t>
      </w:r>
      <w:r>
        <w:rPr>
          <w:rFonts w:eastAsia="Times New Roman"/>
          <w:color w:val="222222"/>
          <w:szCs w:val="24"/>
          <w:shd w:val="clear" w:color="auto" w:fill="FFFFFF"/>
        </w:rPr>
        <w:t xml:space="preserve">α από αυτά που χρειαζόταν, για να πετύχετε τους στόχους που εσείς οι ίδιοι θέσατε. </w:t>
      </w:r>
    </w:p>
    <w:p w14:paraId="5FC2FABE" w14:textId="77777777" w:rsidR="0020643A" w:rsidRDefault="00E84ECF">
      <w:pPr>
        <w:spacing w:line="600" w:lineRule="auto"/>
        <w:ind w:firstLine="720"/>
        <w:contextualSpacing/>
        <w:jc w:val="both"/>
        <w:rPr>
          <w:rFonts w:eastAsia="Times New Roman" w:cs="Times New Roman"/>
          <w:szCs w:val="24"/>
        </w:rPr>
      </w:pPr>
      <w:r>
        <w:rPr>
          <w:rFonts w:eastAsia="Times New Roman"/>
          <w:color w:val="222222"/>
          <w:szCs w:val="24"/>
          <w:shd w:val="clear" w:color="auto" w:fill="FFFFFF"/>
        </w:rPr>
        <w:t xml:space="preserve">Ποιο είναι το αποτέλεσμα; Φτάσαμε στο σημείο σήμερα οι συνολικές οφειλές των Ελλήνων στην εφορία να έχουν ξεπεράσει τα 103 -επαναλαμβάνω, τα 103!- δισεκατομμύρια ευρώ, τον </w:t>
      </w:r>
      <w:r>
        <w:rPr>
          <w:rFonts w:eastAsia="Times New Roman"/>
          <w:color w:val="222222"/>
          <w:szCs w:val="24"/>
          <w:shd w:val="clear" w:color="auto" w:fill="FFFFFF"/>
        </w:rPr>
        <w:t>μισό πληθυσμό να χρωστά, να μην μπορεί να πληρώσει και πολλοί να μην μπορούν καν να ρυθμίσουν τις οφειλές τους. Οι καταθέσεις των νοικοκυριών είναι σήμερα ο μεγάλος αιμοδότης του κρατικού προϋπολογισμού.</w:t>
      </w:r>
    </w:p>
    <w:p w14:paraId="5FC2FABF" w14:textId="77777777" w:rsidR="0020643A" w:rsidRDefault="00E84ECF">
      <w:pPr>
        <w:spacing w:line="600" w:lineRule="auto"/>
        <w:ind w:firstLine="720"/>
        <w:contextualSpacing/>
        <w:jc w:val="both"/>
        <w:rPr>
          <w:rFonts w:eastAsia="Times New Roman"/>
          <w:szCs w:val="24"/>
        </w:rPr>
      </w:pPr>
      <w:r>
        <w:rPr>
          <w:rFonts w:eastAsia="Times New Roman"/>
          <w:szCs w:val="24"/>
        </w:rPr>
        <w:t>Διότι οι καταθέσεις, κύριε Τσίπρα, των Ελλήνων πολιτών τον Νοέμβριο του 2014 ήταν 136 δισεκατομμύρια και σήμερα βρίσκονται στα 108 δισεκατομμύρια. Όλοι βλέπουν το πορτοφόλι τους να αδειάζει γρήγορα από τότε, καθώς και οι έμμεσοι φόροι αυξάνουν ύπουλα τις τ</w:t>
      </w:r>
      <w:r>
        <w:rPr>
          <w:rFonts w:eastAsia="Times New Roman"/>
          <w:szCs w:val="24"/>
        </w:rPr>
        <w:t xml:space="preserve">ιμές σε καθημερινά προϊόντα και υπηρεσίες. </w:t>
      </w:r>
    </w:p>
    <w:p w14:paraId="5FC2FAC0" w14:textId="77777777" w:rsidR="0020643A" w:rsidRDefault="00E84ECF">
      <w:pPr>
        <w:spacing w:line="600" w:lineRule="auto"/>
        <w:ind w:firstLine="720"/>
        <w:contextualSpacing/>
        <w:jc w:val="both"/>
        <w:rPr>
          <w:rFonts w:eastAsia="Times New Roman"/>
          <w:szCs w:val="24"/>
        </w:rPr>
      </w:pPr>
      <w:r>
        <w:rPr>
          <w:rFonts w:eastAsia="Times New Roman"/>
          <w:szCs w:val="24"/>
        </w:rPr>
        <w:t>Ο Πρωθυπουργός υποδύεται συχνά τον φιλολαϊκό. Ο κ. Τσακαλώτος έχει μιλήσει ανοιχτά -προς τιμήν του, γιατί υπερασπίζεται αυτή την άποψή του- για ταξική μεροληψία. Μας λέτε ότι είστε εδώ για να βοηθήσετε τους πιο α</w:t>
      </w:r>
      <w:r>
        <w:rPr>
          <w:rFonts w:eastAsia="Times New Roman"/>
          <w:szCs w:val="24"/>
        </w:rPr>
        <w:t xml:space="preserve">δύναμους. Είναι, όμως, έτσι; </w:t>
      </w:r>
    </w:p>
    <w:p w14:paraId="5FC2FAC1" w14:textId="77777777" w:rsidR="0020643A" w:rsidRDefault="00E84ECF">
      <w:pPr>
        <w:spacing w:line="600" w:lineRule="auto"/>
        <w:ind w:firstLine="720"/>
        <w:contextualSpacing/>
        <w:jc w:val="both"/>
        <w:rPr>
          <w:rFonts w:eastAsia="Times New Roman"/>
          <w:szCs w:val="24"/>
        </w:rPr>
      </w:pPr>
      <w:r>
        <w:rPr>
          <w:rFonts w:eastAsia="Times New Roman"/>
          <w:szCs w:val="24"/>
        </w:rPr>
        <w:t>Σύμφωνα με το Διεθνές Γραφείο Εργασίας οι μειώσεις μισθών στην Ελλάδα είναι οι μεγαλύτερες στην Ευρώπη, αλλά και οι μεγαλύτερες μέσα στη χώρα από το 2013. Το 2017 ένας στους τέσσερις εργαζόμενους -επαναλαμβάνω, ένας στους τέσσ</w:t>
      </w:r>
      <w:r>
        <w:rPr>
          <w:rFonts w:eastAsia="Times New Roman"/>
          <w:szCs w:val="24"/>
        </w:rPr>
        <w:t>ερις εργαζόμενους- είχε αμοιβή ως 500 ευρώ, ενώ η μερική υποχώρηση της ανεργίας βασίζεται πρωτίστως στη μερική ή την περιοδική απασχόληση. Εφτά στους δέκα ανέργους είναι μακροχρόνια άνεργοι και με τον ρυθμό αποκλιμάκωσης που ακολουθεί η ανεργία επί των ημε</w:t>
      </w:r>
      <w:r>
        <w:rPr>
          <w:rFonts w:eastAsia="Times New Roman"/>
          <w:szCs w:val="24"/>
        </w:rPr>
        <w:t xml:space="preserve">ρών σας, θα φτάσουμε στα προ κρίσης επίπεδα το 2030. </w:t>
      </w:r>
    </w:p>
    <w:p w14:paraId="5FC2FAC2" w14:textId="77777777" w:rsidR="0020643A" w:rsidRDefault="00E84ECF">
      <w:pPr>
        <w:spacing w:line="600" w:lineRule="auto"/>
        <w:ind w:firstLine="720"/>
        <w:contextualSpacing/>
        <w:jc w:val="both"/>
        <w:rPr>
          <w:rFonts w:eastAsia="Times New Roman"/>
          <w:szCs w:val="24"/>
        </w:rPr>
      </w:pPr>
      <w:r>
        <w:rPr>
          <w:rFonts w:eastAsia="Times New Roman"/>
          <w:szCs w:val="24"/>
        </w:rPr>
        <w:t>Την ίδια ώρα το 19% των πολιτών καταβάλει το 90% του φόρου εισοδήματος, το 4,5% των επιχειρήσεων καταβάλει το 83% του φόρου νομικών προσώπων και το 33% των ιδιοκτητών καταβάλει το 66% του Φόρου Ακίνητης</w:t>
      </w:r>
      <w:r>
        <w:rPr>
          <w:rFonts w:eastAsia="Times New Roman"/>
          <w:szCs w:val="24"/>
        </w:rPr>
        <w:t xml:space="preserve"> Περιουσίας. Αναρωτιέμαι αν αυτό είναι φορολογική δικαιοσύνη! </w:t>
      </w:r>
    </w:p>
    <w:p w14:paraId="5FC2FAC3" w14:textId="77777777" w:rsidR="0020643A" w:rsidRDefault="00E84ECF">
      <w:pPr>
        <w:spacing w:line="600" w:lineRule="auto"/>
        <w:ind w:firstLine="720"/>
        <w:contextualSpacing/>
        <w:jc w:val="both"/>
        <w:rPr>
          <w:rFonts w:eastAsia="Times New Roman"/>
          <w:szCs w:val="24"/>
        </w:rPr>
      </w:pPr>
      <w:r>
        <w:rPr>
          <w:rFonts w:eastAsia="Times New Roman"/>
          <w:szCs w:val="24"/>
        </w:rPr>
        <w:t xml:space="preserve">Στην Ελλάδα του ΣΥΡΙΖΑ, όμως, δεν ευνοούνται κάποιοι έναντι κάποιων άλλων. Αδικούνται όλοι σήμερα από την πολιτική σας, γιατί σύμφωνα με τη </w:t>
      </w:r>
      <w:r>
        <w:rPr>
          <w:rFonts w:eastAsia="Times New Roman"/>
          <w:szCs w:val="24"/>
          <w:lang w:val="en-US"/>
        </w:rPr>
        <w:t>Eurostat</w:t>
      </w:r>
      <w:r>
        <w:rPr>
          <w:rFonts w:eastAsia="Times New Roman"/>
          <w:szCs w:val="24"/>
        </w:rPr>
        <w:t xml:space="preserve"> ένας στους τρεις Έλληνες ζει στη φτώχεια, τρ</w:t>
      </w:r>
      <w:r>
        <w:rPr>
          <w:rFonts w:eastAsia="Times New Roman"/>
          <w:szCs w:val="24"/>
        </w:rPr>
        <w:t>εις στους δέκα Έλληνες έχουν δυσκολία να πληρώσουν το ρεύμα, τέσσερις στους δέκα έχουν δυσκολία να πληρώσουν την ιδιωτική συμμετοχή στα φάρμακά τους. Αυτός είναι ο δήθεν ΣΥΡΙΖΑ του λαού. Τον φορολογεί με τον πιο άδικο τρόπο και τελικά κάνει τους φτωχούς, φ</w:t>
      </w:r>
      <w:r>
        <w:rPr>
          <w:rFonts w:eastAsia="Times New Roman"/>
          <w:szCs w:val="24"/>
        </w:rPr>
        <w:t xml:space="preserve">τωχότερους. </w:t>
      </w:r>
    </w:p>
    <w:p w14:paraId="5FC2FAC4" w14:textId="77777777" w:rsidR="0020643A" w:rsidRDefault="00E84ECF">
      <w:pPr>
        <w:spacing w:line="600" w:lineRule="auto"/>
        <w:ind w:firstLine="720"/>
        <w:contextualSpacing/>
        <w:jc w:val="both"/>
        <w:rPr>
          <w:rFonts w:eastAsia="Times New Roman"/>
          <w:szCs w:val="24"/>
        </w:rPr>
      </w:pPr>
      <w:r>
        <w:rPr>
          <w:rFonts w:eastAsia="Times New Roman"/>
          <w:szCs w:val="24"/>
        </w:rPr>
        <w:t>Αλήθεια τέταρτη: Εδώ και τέσσερα χρόνια η οικονομική πολιτική της Κυβέρνησης έχει ως κύριο στόχο τη μεσαία τάξη, χωρίς κανένα ενδιαφέρον για την πραγματική αύξηση του δημόσιου πλούτου προς όφελος των πολλών και με απάθεια απέναντι στη διαρκή σ</w:t>
      </w:r>
      <w:r>
        <w:rPr>
          <w:rFonts w:eastAsia="Times New Roman"/>
          <w:szCs w:val="24"/>
        </w:rPr>
        <w:t xml:space="preserve">υρρίκνωσή του, μοιράζει πού και πού κάποια σποραδικά επιδόματα σε πολίτες που προηγουμένως έχει ξεζουμίσει. Από την άλλη, όμως, τίποτα δεν σας εμποδίζει να διογκώνετε το κράτος με μη παραγωγικές θέσεις για να βολεύετε τους κομματικούς σας πελάτες. </w:t>
      </w:r>
    </w:p>
    <w:p w14:paraId="5FC2FAC5" w14:textId="77777777" w:rsidR="0020643A" w:rsidRDefault="00E84ECF">
      <w:pPr>
        <w:spacing w:line="600" w:lineRule="auto"/>
        <w:ind w:firstLine="720"/>
        <w:contextualSpacing/>
        <w:jc w:val="both"/>
        <w:rPr>
          <w:rFonts w:eastAsia="Times New Roman"/>
          <w:szCs w:val="24"/>
        </w:rPr>
      </w:pPr>
      <w:r>
        <w:rPr>
          <w:rFonts w:eastAsia="Times New Roman"/>
          <w:szCs w:val="24"/>
        </w:rPr>
        <w:t xml:space="preserve">Μπορεί </w:t>
      </w:r>
      <w:r>
        <w:rPr>
          <w:rFonts w:eastAsia="Times New Roman"/>
          <w:szCs w:val="24"/>
        </w:rPr>
        <w:t xml:space="preserve">όλοι να στενάζουν από τους φόρους και τα χρέη, αλλά ο ΣΥΡΙΖΑ επιμένει να αυξάνει το κόστος της γραφειοκρατίας. </w:t>
      </w:r>
    </w:p>
    <w:p w14:paraId="5FC2FAC6" w14:textId="77777777" w:rsidR="0020643A" w:rsidRDefault="00E84ECF">
      <w:pPr>
        <w:spacing w:line="600" w:lineRule="auto"/>
        <w:ind w:firstLine="720"/>
        <w:contextualSpacing/>
        <w:jc w:val="both"/>
        <w:rPr>
          <w:rFonts w:eastAsia="Times New Roman"/>
          <w:szCs w:val="24"/>
        </w:rPr>
      </w:pPr>
      <w:r>
        <w:rPr>
          <w:rFonts w:eastAsia="Times New Roman"/>
          <w:szCs w:val="24"/>
        </w:rPr>
        <w:t xml:space="preserve">Κύριε Τσίπρα, στα τέσσερα χρόνια που κυβερνάτε, έχετε αυξήσει το κόστος της μισθοδοσίας στο ελληνικό </w:t>
      </w:r>
      <w:r>
        <w:rPr>
          <w:rFonts w:eastAsia="Times New Roman"/>
          <w:szCs w:val="24"/>
        </w:rPr>
        <w:t>δ</w:t>
      </w:r>
      <w:r>
        <w:rPr>
          <w:rFonts w:eastAsia="Times New Roman"/>
          <w:szCs w:val="24"/>
        </w:rPr>
        <w:t>ημόσιο κατά 2 δισεκατομμύρια ευρώ -επαναλα</w:t>
      </w:r>
      <w:r>
        <w:rPr>
          <w:rFonts w:eastAsia="Times New Roman"/>
          <w:szCs w:val="24"/>
        </w:rPr>
        <w:t xml:space="preserve">μβάνω, κατά 2 δισεκατομμύρια ευρώ!- και για πρώτη φορά ο αριθμός των δημοσίων υπαλλήλων -και του τακτικού προσωπικού, αλλά κυρίως των εκτάκτων, του προσωπικού ορισμένου χρόνου- αυξάνεται πάλι -ειδικά η δεύτερη κατηγορία- με πολύ γρήγορο τρόπο. </w:t>
      </w:r>
    </w:p>
    <w:p w14:paraId="5FC2FAC7" w14:textId="77777777" w:rsidR="0020643A" w:rsidRDefault="00E84ECF">
      <w:pPr>
        <w:spacing w:line="600" w:lineRule="auto"/>
        <w:ind w:firstLine="720"/>
        <w:contextualSpacing/>
        <w:jc w:val="both"/>
        <w:rPr>
          <w:rFonts w:eastAsia="Times New Roman"/>
          <w:szCs w:val="24"/>
        </w:rPr>
      </w:pPr>
      <w:r>
        <w:rPr>
          <w:rFonts w:eastAsia="Times New Roman"/>
          <w:szCs w:val="24"/>
        </w:rPr>
        <w:t>Δεν στέκομα</w:t>
      </w:r>
      <w:r>
        <w:rPr>
          <w:rFonts w:eastAsia="Times New Roman"/>
          <w:szCs w:val="24"/>
        </w:rPr>
        <w:t xml:space="preserve">ι μόνο στη σημαντική δημοσιονομική επιβάρυνση. Διότι μας είπε ο κ. Χουλιαράκης «Πού θα βρούμε τα λεφτά;». Δυο δισεκατομμύρια μόνο στοίχισε η αύξηση των μισθών του </w:t>
      </w:r>
      <w:r>
        <w:rPr>
          <w:rFonts w:eastAsia="Times New Roman"/>
          <w:szCs w:val="24"/>
        </w:rPr>
        <w:t>δ</w:t>
      </w:r>
      <w:r>
        <w:rPr>
          <w:rFonts w:eastAsia="Times New Roman"/>
          <w:szCs w:val="24"/>
        </w:rPr>
        <w:t xml:space="preserve">ημοσίου, κύριε Χουλιαράκη. Όμως, δεν είναι μόνο το δημοσιονομικό αποτύπωμα. Ξαναζωντανεύετε </w:t>
      </w:r>
      <w:r>
        <w:rPr>
          <w:rFonts w:eastAsia="Times New Roman"/>
          <w:szCs w:val="24"/>
        </w:rPr>
        <w:t xml:space="preserve">έτσι τις αμαρτίες ενός παλαιοκομματικού κράτους. Τις έχει ξεπεράσει η ίδια η ζωή. Ξαναστέλνετε ένα ανέντιμο μήνυμα στα νέα παιδιά, ότι το μέλλον τους μπορεί να είναι μια ευκαιριακή απασχόληση στο </w:t>
      </w:r>
      <w:r>
        <w:rPr>
          <w:rFonts w:eastAsia="Times New Roman"/>
          <w:szCs w:val="24"/>
        </w:rPr>
        <w:t>δ</w:t>
      </w:r>
      <w:r>
        <w:rPr>
          <w:rFonts w:eastAsia="Times New Roman"/>
          <w:szCs w:val="24"/>
        </w:rPr>
        <w:t>ημόσιο, για να έρθει πάλι μετά κάποιος πολιτικός πάτρωνας ν</w:t>
      </w:r>
      <w:r>
        <w:rPr>
          <w:rFonts w:eastAsia="Times New Roman"/>
          <w:szCs w:val="24"/>
        </w:rPr>
        <w:t>α τους υποσχεθεί μονιμοποίηση. Τα δικά μας παιδιά του παρελθόντος έγιναν τώρα οι δικοί μας σύντροφοι.</w:t>
      </w:r>
    </w:p>
    <w:p w14:paraId="5FC2FAC8" w14:textId="77777777" w:rsidR="0020643A" w:rsidRDefault="00E84ECF">
      <w:pPr>
        <w:spacing w:line="600" w:lineRule="auto"/>
        <w:ind w:firstLine="720"/>
        <w:contextualSpacing/>
        <w:jc w:val="both"/>
        <w:rPr>
          <w:rFonts w:eastAsia="Times New Roman"/>
          <w:szCs w:val="24"/>
        </w:rPr>
      </w:pPr>
      <w:r>
        <w:rPr>
          <w:rFonts w:eastAsia="Times New Roman"/>
          <w:szCs w:val="24"/>
        </w:rPr>
        <w:t>Κυρίες και κύριοι συνάδελφοι, αυτές οι τέσσερις χειροπιαστές αλήθειες, τις οποίες παρουσίασα με συγκεκριμένα στοιχεία, που δεν επιδέχονται αμφισβήτησης, σ</w:t>
      </w:r>
      <w:r>
        <w:rPr>
          <w:rFonts w:eastAsia="Times New Roman"/>
          <w:szCs w:val="24"/>
        </w:rPr>
        <w:t xml:space="preserve">υμπυκνώνονται στην πέμπτη η οποία αφορά στον φετινό </w:t>
      </w:r>
      <w:r>
        <w:rPr>
          <w:rFonts w:eastAsia="Times New Roman"/>
          <w:szCs w:val="24"/>
        </w:rPr>
        <w:t>π</w:t>
      </w:r>
      <w:r>
        <w:rPr>
          <w:rFonts w:eastAsia="Times New Roman"/>
          <w:szCs w:val="24"/>
        </w:rPr>
        <w:t xml:space="preserve">ροϋπολογισμό, γιατί οι οδυνηρές συνέπειες του τρίτου μνημονίου, η αναπτυξιακή καθήλωση, η φοροεπιδρομή, ο αντικοινωνικός χαρακτήρας της πολιτικής σας αποτυπώνεται και στις σελίδες αυτού του </w:t>
      </w:r>
      <w:r>
        <w:rPr>
          <w:rFonts w:eastAsia="Times New Roman"/>
          <w:szCs w:val="24"/>
        </w:rPr>
        <w:t>π</w:t>
      </w:r>
      <w:r>
        <w:rPr>
          <w:rFonts w:eastAsia="Times New Roman"/>
          <w:szCs w:val="24"/>
        </w:rPr>
        <w:t>ροϋπολογισμο</w:t>
      </w:r>
      <w:r>
        <w:rPr>
          <w:rFonts w:eastAsia="Times New Roman"/>
          <w:szCs w:val="24"/>
        </w:rPr>
        <w:t xml:space="preserve">ύ. Ο </w:t>
      </w:r>
      <w:r>
        <w:rPr>
          <w:rFonts w:eastAsia="Times New Roman"/>
          <w:szCs w:val="24"/>
        </w:rPr>
        <w:t>π</w:t>
      </w:r>
      <w:r>
        <w:rPr>
          <w:rFonts w:eastAsia="Times New Roman"/>
          <w:szCs w:val="24"/>
        </w:rPr>
        <w:t>ροϋπολογισμός αυτός δεν είναι αξιόπιστος και σίγουρα δεν είναι αναπτυξιακός. Ελπίζετε σε μια ανάπτυξη 2,5% όταν όλη η Ευρωπαϊκή Ένωση, ο ΟΟΣΑ, το Διεθνές Νομισματικό Ταμείο, βλέπουν την ανάπτυξη σημαντικά χαμηλότερη. Άλλωστε και πέρυσι όλες οι κυβερν</w:t>
      </w:r>
      <w:r>
        <w:rPr>
          <w:rFonts w:eastAsia="Times New Roman"/>
          <w:szCs w:val="24"/>
        </w:rPr>
        <w:t>ητικές προβλέψεις σε σχέση με την ανάπτυξη έπεσαν έξω, όπως και η προπέρσινη, όπως και η προηγούμενη. Σε κανέναν -επαναλαμβάνω, σε κανέναν!- από τους τέσσερις προϋπολογισμούς που εκτελέσατε, δεν πιάσατε τους στόχους της ανάπτυξης. Τέσσερις στις τέσσερις απ</w:t>
      </w:r>
      <w:r>
        <w:rPr>
          <w:rFonts w:eastAsia="Times New Roman"/>
          <w:szCs w:val="24"/>
        </w:rPr>
        <w:t xml:space="preserve">οτυχίες στον πιο σημαντικό δείκτη που αφορά στην πορεία της ελληνικής οικονομίας. </w:t>
      </w:r>
    </w:p>
    <w:p w14:paraId="5FC2FAC9" w14:textId="77777777" w:rsidR="0020643A" w:rsidRDefault="00E84ECF">
      <w:pPr>
        <w:spacing w:line="600" w:lineRule="auto"/>
        <w:ind w:firstLine="720"/>
        <w:contextualSpacing/>
        <w:jc w:val="both"/>
        <w:rPr>
          <w:rFonts w:eastAsia="Times New Roman"/>
          <w:szCs w:val="24"/>
        </w:rPr>
      </w:pPr>
      <w:r>
        <w:rPr>
          <w:rFonts w:eastAsia="Times New Roman"/>
          <w:szCs w:val="24"/>
        </w:rPr>
        <w:t xml:space="preserve">Ο </w:t>
      </w:r>
      <w:r>
        <w:rPr>
          <w:rFonts w:eastAsia="Times New Roman"/>
          <w:szCs w:val="24"/>
        </w:rPr>
        <w:t>π</w:t>
      </w:r>
      <w:r>
        <w:rPr>
          <w:rFonts w:eastAsia="Times New Roman"/>
          <w:szCs w:val="24"/>
        </w:rPr>
        <w:t>ροϋπολογισμός αυτός υπηρετεί τα δυσβάσταχτα πλεονάσματα με τα οποία ο ΣΥΡΙΖΑ αντάλλαξε την αναξιοπιστία και την ανεπάρκειά του. Διότι γι’ αυτό, κύριε Τσίπρα, σας δέσμευσα</w:t>
      </w:r>
      <w:r>
        <w:rPr>
          <w:rFonts w:eastAsia="Times New Roman"/>
          <w:szCs w:val="24"/>
        </w:rPr>
        <w:t>ν στα πλεονάσματα 3,5%. Ήταν το τίμημα που έπρεπε να πληρώσει η χώρα και η ελληνική οικονομία για τη δική σας προσωπική αναξιοπιστία. Είναι ο λογαριασμός τον οποίο πληρώνουν οι Έλληνες πολίτες για το τι κάνατε το πρώτο εξάμηνο του 2015, το οποίο πεισματικά</w:t>
      </w:r>
      <w:r>
        <w:rPr>
          <w:rFonts w:eastAsia="Times New Roman"/>
          <w:szCs w:val="24"/>
        </w:rPr>
        <w:t xml:space="preserve"> θέλετε να ξεχάστε, για να έρθετε εδώ να μας πείτε ότι κυβερνάτε μόλις εκατό μέρες όταν είστε ο μακροβιότερος μνημονιακός Πρωθυπουργός, αυτός που υπέγραψε το τρίτο μνημόνιο και δέσμευσε τη χώρα στο άτυπο τέταρτο. </w:t>
      </w:r>
    </w:p>
    <w:p w14:paraId="5FC2FACA" w14:textId="77777777" w:rsidR="0020643A" w:rsidRDefault="00E84ECF">
      <w:pPr>
        <w:spacing w:line="600" w:lineRule="auto"/>
        <w:ind w:firstLine="720"/>
        <w:contextualSpacing/>
        <w:jc w:val="both"/>
        <w:rPr>
          <w:rFonts w:eastAsia="Times New Roman"/>
          <w:szCs w:val="24"/>
        </w:rPr>
      </w:pPr>
      <w:r>
        <w:rPr>
          <w:rFonts w:eastAsia="Times New Roman"/>
          <w:szCs w:val="24"/>
        </w:rPr>
        <w:t xml:space="preserve">Ο </w:t>
      </w:r>
      <w:r>
        <w:rPr>
          <w:rFonts w:eastAsia="Times New Roman"/>
          <w:szCs w:val="24"/>
        </w:rPr>
        <w:t>π</w:t>
      </w:r>
      <w:r>
        <w:rPr>
          <w:rFonts w:eastAsia="Times New Roman"/>
          <w:szCs w:val="24"/>
        </w:rPr>
        <w:t>ροϋπολογισμός αυτός, κύριε Τσίπρα, παρα</w:t>
      </w:r>
      <w:r>
        <w:rPr>
          <w:rFonts w:eastAsia="Times New Roman"/>
          <w:szCs w:val="24"/>
        </w:rPr>
        <w:t>μένει αντίπαλος του πολίτη. Διατηρεί τους είκοσι εννέα φόρους και τις δεκάδες περικοπές του ΣΥΡΙΖΑ. Πυροβολεί τη μεσαία τάξη, θέτει εμπόδια στους επενδυτές, αλλά εξοντώνει και τους πιο αδύναμους. Κάνει τους φτωχούς φτωχότερους και διαρκώς τους πολλαπλασιάζ</w:t>
      </w:r>
      <w:r>
        <w:rPr>
          <w:rFonts w:eastAsia="Times New Roman"/>
          <w:szCs w:val="24"/>
        </w:rPr>
        <w:t xml:space="preserve">ει, συντρίβοντας με αυτόν τον τρόπο τον κορμό της πραγματικής κοινωνίας. </w:t>
      </w:r>
    </w:p>
    <w:p w14:paraId="5FC2FACB" w14:textId="77777777" w:rsidR="0020643A" w:rsidRDefault="00E84ECF">
      <w:pPr>
        <w:spacing w:line="600" w:lineRule="auto"/>
        <w:ind w:firstLine="720"/>
        <w:contextualSpacing/>
        <w:jc w:val="both"/>
        <w:rPr>
          <w:rFonts w:eastAsia="Times New Roman"/>
          <w:szCs w:val="24"/>
        </w:rPr>
      </w:pPr>
      <w:r>
        <w:rPr>
          <w:rFonts w:eastAsia="Times New Roman"/>
          <w:szCs w:val="24"/>
        </w:rPr>
        <w:t xml:space="preserve">Είναι, λοιπόν, ένας </w:t>
      </w:r>
      <w:r>
        <w:rPr>
          <w:rFonts w:eastAsia="Times New Roman"/>
          <w:szCs w:val="24"/>
        </w:rPr>
        <w:t>π</w:t>
      </w:r>
      <w:r>
        <w:rPr>
          <w:rFonts w:eastAsia="Times New Roman"/>
          <w:szCs w:val="24"/>
        </w:rPr>
        <w:t>ροϋπολογισμός που έχει τα ίδια χαρακτηριστικά με όλους τους προηγούμενους. Φορολογική αφαίμαξη, πίεση στον κοινωνικό ιστό και φυσικά πλήρη μεταρρυθμιστική ατολμία. Αναπαράγει τον φαύλο κύκλο της στασιμότητας. Είναι γνήσιο τέκνο σας και αυτό ο τελευταίος πρ</w:t>
      </w:r>
      <w:r>
        <w:rPr>
          <w:rFonts w:eastAsia="Times New Roman"/>
          <w:szCs w:val="24"/>
        </w:rPr>
        <w:t xml:space="preserve">οϋπολογισμός σας. Αντιαναπτυξιακός, αναποτελεσματικός και άδικος. Πιστός στους στόχους του τέταρτου μνημονίου υπηρετεί κι αυτός τα υπέρογκα πλεονάσματα, με τα οποία ήδη έχει δεσμευθεί η Κυβέρνηση. </w:t>
      </w:r>
    </w:p>
    <w:p w14:paraId="5FC2FACC" w14:textId="77777777" w:rsidR="0020643A" w:rsidRDefault="00E84ECF">
      <w:pPr>
        <w:spacing w:line="600" w:lineRule="auto"/>
        <w:ind w:firstLine="720"/>
        <w:contextualSpacing/>
        <w:jc w:val="both"/>
        <w:rPr>
          <w:rFonts w:eastAsia="Times New Roman"/>
          <w:szCs w:val="24"/>
        </w:rPr>
      </w:pPr>
      <w:r>
        <w:rPr>
          <w:rFonts w:eastAsia="Times New Roman"/>
          <w:szCs w:val="24"/>
        </w:rPr>
        <w:t>Αυτός, λοιπόν, κύριε Τσίπρα, είναι ο δρόμος που εισηγείται</w:t>
      </w:r>
      <w:r>
        <w:rPr>
          <w:rFonts w:eastAsia="Times New Roman"/>
          <w:szCs w:val="24"/>
        </w:rPr>
        <w:t xml:space="preserve"> και ο </w:t>
      </w:r>
      <w:r>
        <w:rPr>
          <w:rFonts w:eastAsia="Times New Roman"/>
          <w:szCs w:val="24"/>
        </w:rPr>
        <w:t>π</w:t>
      </w:r>
      <w:r>
        <w:rPr>
          <w:rFonts w:eastAsia="Times New Roman"/>
          <w:szCs w:val="24"/>
        </w:rPr>
        <w:t>ροϋπολογισμός του 2019, μία πορεία ανάμεσα σε φόρους, σε φόβους και σε ψέματα, που οδηγεί σε διάλυση τη μεσαία τάξη και σε παρακμή τη χώρα, ένα σχέδιο κομμένο και ραμμένο στο μικρό μπόι του ΣΥΡΙΖΑ, που, δυστυχώς, δεν μπορεί να σηκώσει τις μεγάλες π</w:t>
      </w:r>
      <w:r>
        <w:rPr>
          <w:rFonts w:eastAsia="Times New Roman"/>
          <w:szCs w:val="24"/>
        </w:rPr>
        <w:t xml:space="preserve">ροσδοκίες της πατρίδας μας. </w:t>
      </w:r>
    </w:p>
    <w:p w14:paraId="5FC2FACD" w14:textId="77777777" w:rsidR="0020643A" w:rsidRDefault="00E84ECF">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ευτυχώς για τη χώρα αυτός ο </w:t>
      </w:r>
      <w:r>
        <w:rPr>
          <w:rFonts w:eastAsia="Times New Roman"/>
          <w:szCs w:val="24"/>
        </w:rPr>
        <w:t>π</w:t>
      </w:r>
      <w:r>
        <w:rPr>
          <w:rFonts w:eastAsia="Times New Roman"/>
          <w:szCs w:val="24"/>
        </w:rPr>
        <w:t>ροϋπολογισμός σύντομα θα αποτελεί παρελθόν, μαζί με αυτούς που τον εισηγούνται και με την έγκριση του λαού ένα άλλο πρόγραμμα θα πάρει τη θέση του. Ένα πρόγραμμα που θα</w:t>
      </w:r>
      <w:r>
        <w:rPr>
          <w:rFonts w:eastAsia="Times New Roman"/>
          <w:szCs w:val="24"/>
        </w:rPr>
        <w:t xml:space="preserve"> ξαναφέρει την ελπίδα και την αισιοδοξία. Ένας οδικός χάρτης ρεαλιστικός και τεκμηριωμένος που θα δίνει δύναμη στην οικονομία και προοπτική στον πολίτη. </w:t>
      </w:r>
    </w:p>
    <w:p w14:paraId="5FC2FACE" w14:textId="77777777" w:rsidR="0020643A" w:rsidRDefault="00E84ECF">
      <w:pPr>
        <w:spacing w:line="600" w:lineRule="auto"/>
        <w:ind w:firstLine="720"/>
        <w:contextualSpacing/>
        <w:jc w:val="center"/>
        <w:rPr>
          <w:rFonts w:eastAsia="Times New Roman"/>
          <w:szCs w:val="24"/>
        </w:rPr>
      </w:pPr>
      <w:r>
        <w:rPr>
          <w:rFonts w:eastAsia="Times New Roman"/>
          <w:szCs w:val="24"/>
        </w:rPr>
        <w:t>(Θόρυβος από την πτέρυγα του ΣΥΡΙΖΑ)</w:t>
      </w:r>
    </w:p>
    <w:p w14:paraId="5FC2FACF" w14:textId="77777777" w:rsidR="0020643A" w:rsidRDefault="00E84ECF">
      <w:pPr>
        <w:spacing w:line="600" w:lineRule="auto"/>
        <w:ind w:firstLine="720"/>
        <w:contextualSpacing/>
        <w:jc w:val="both"/>
        <w:rPr>
          <w:rFonts w:eastAsia="Times New Roman"/>
          <w:szCs w:val="24"/>
        </w:rPr>
      </w:pPr>
      <w:r w:rsidRPr="00D05A61">
        <w:rPr>
          <w:rFonts w:eastAsia="Times New Roman"/>
          <w:b/>
          <w:szCs w:val="24"/>
        </w:rPr>
        <w:t>ΠΡΟΕΔΡΟΣ (Νικόλαος Βούτσης):</w:t>
      </w:r>
      <w:r>
        <w:rPr>
          <w:rFonts w:eastAsia="Times New Roman"/>
          <w:szCs w:val="24"/>
        </w:rPr>
        <w:t xml:space="preserve"> Παρακαλώ, ησυχία. </w:t>
      </w:r>
    </w:p>
    <w:p w14:paraId="5FC2FAD0" w14:textId="77777777" w:rsidR="0020643A" w:rsidRDefault="00E84ECF">
      <w:pPr>
        <w:spacing w:line="600" w:lineRule="auto"/>
        <w:ind w:firstLine="720"/>
        <w:contextualSpacing/>
        <w:jc w:val="both"/>
        <w:rPr>
          <w:rFonts w:eastAsia="Times New Roman"/>
          <w:szCs w:val="24"/>
        </w:rPr>
      </w:pPr>
      <w:r>
        <w:rPr>
          <w:rFonts w:eastAsia="Times New Roman"/>
          <w:b/>
          <w:szCs w:val="24"/>
        </w:rPr>
        <w:t>ΚΥΡΙΑΚΟΣ ΜΗΤΣΟΤΑΚ</w:t>
      </w:r>
      <w:r>
        <w:rPr>
          <w:rFonts w:eastAsia="Times New Roman"/>
          <w:b/>
          <w:szCs w:val="24"/>
        </w:rPr>
        <w:t>ΗΣ (Πρόεδρος της Νέας Δημοκρατίας):</w:t>
      </w:r>
      <w:r>
        <w:rPr>
          <w:rFonts w:eastAsia="Times New Roman"/>
          <w:szCs w:val="24"/>
        </w:rPr>
        <w:t xml:space="preserve"> Γιατί η δική μας αντίληψη για την οικονομία υπηρετεί τη συνολική ευημερία. Κι απ’ αυτή τη συνολική ευημερία θα έχουν όφελος όλοι οι πολίτες. Τον στόχο μας περιγράφει το λιτό δίπτυχο: λιγότεροι φόροι και εισφορές, περισσό</w:t>
      </w:r>
      <w:r>
        <w:rPr>
          <w:rFonts w:eastAsia="Times New Roman"/>
          <w:szCs w:val="24"/>
        </w:rPr>
        <w:t xml:space="preserve">τερες επενδύσεις και νέες, καλές δουλειές. Επιδίωξή μας είναι η τόνωση της δημιουργικής επιχειρηματικότητας, η ενίσχυση της μεσαίας τάξης και η πραγματική στήριξη των αδυνάμων. </w:t>
      </w:r>
    </w:p>
    <w:p w14:paraId="5FC2FAD1" w14:textId="77777777" w:rsidR="0020643A" w:rsidRDefault="00E84ECF">
      <w:pPr>
        <w:spacing w:line="600" w:lineRule="auto"/>
        <w:ind w:firstLine="720"/>
        <w:contextualSpacing/>
        <w:jc w:val="both"/>
        <w:rPr>
          <w:rFonts w:eastAsia="Times New Roman" w:cs="Times New Roman"/>
          <w:szCs w:val="24"/>
        </w:rPr>
      </w:pPr>
      <w:r w:rsidRPr="00E614B5">
        <w:rPr>
          <w:rFonts w:eastAsia="Times New Roman" w:cs="Times New Roman"/>
        </w:rPr>
        <w:t>Διότι</w:t>
      </w:r>
      <w:r>
        <w:rPr>
          <w:rFonts w:eastAsia="Times New Roman" w:cs="Times New Roman"/>
          <w:szCs w:val="24"/>
        </w:rPr>
        <w:t>, ξέρετε, κύριε Τσίπρα, όσα επιδόματα κ</w:t>
      </w:r>
      <w:r w:rsidRPr="00B85C77">
        <w:rPr>
          <w:rFonts w:eastAsia="Times New Roman" w:cs="Times New Roman"/>
          <w:szCs w:val="24"/>
        </w:rPr>
        <w:t>ι αν μοιράσετε</w:t>
      </w:r>
      <w:r>
        <w:rPr>
          <w:rFonts w:eastAsia="Times New Roman" w:cs="Times New Roman"/>
          <w:szCs w:val="24"/>
        </w:rPr>
        <w:t>,</w:t>
      </w:r>
      <w:r w:rsidRPr="00B85C77">
        <w:rPr>
          <w:rFonts w:eastAsia="Times New Roman" w:cs="Times New Roman"/>
          <w:szCs w:val="24"/>
        </w:rPr>
        <w:t xml:space="preserve"> </w:t>
      </w:r>
      <w:r>
        <w:rPr>
          <w:rFonts w:eastAsia="Times New Roman" w:cs="Times New Roman"/>
          <w:szCs w:val="24"/>
        </w:rPr>
        <w:t>η</w:t>
      </w:r>
      <w:r w:rsidRPr="00B85C77">
        <w:rPr>
          <w:rFonts w:eastAsia="Times New Roman" w:cs="Times New Roman"/>
          <w:szCs w:val="24"/>
        </w:rPr>
        <w:t xml:space="preserve"> πιο αποτελεσματι</w:t>
      </w:r>
      <w:r w:rsidRPr="00B85C77">
        <w:rPr>
          <w:rFonts w:eastAsia="Times New Roman" w:cs="Times New Roman"/>
          <w:szCs w:val="24"/>
        </w:rPr>
        <w:t>κή κοινωνική πολιτική παραμένει η δημιουργία θέσεων απασχόλησης</w:t>
      </w:r>
      <w:r>
        <w:rPr>
          <w:rFonts w:eastAsia="Times New Roman" w:cs="Times New Roman"/>
          <w:szCs w:val="24"/>
        </w:rPr>
        <w:t>,</w:t>
      </w:r>
      <w:r w:rsidRPr="00B85C77">
        <w:rPr>
          <w:rFonts w:eastAsia="Times New Roman" w:cs="Times New Roman"/>
          <w:szCs w:val="24"/>
        </w:rPr>
        <w:t xml:space="preserve"> σταθερών καλών θέσεων απασχόλησης</w:t>
      </w:r>
      <w:r>
        <w:rPr>
          <w:rFonts w:eastAsia="Times New Roman" w:cs="Times New Roman"/>
          <w:szCs w:val="24"/>
        </w:rPr>
        <w:t>,</w:t>
      </w:r>
      <w:r w:rsidRPr="00B85C77">
        <w:rPr>
          <w:rFonts w:eastAsia="Times New Roman" w:cs="Times New Roman"/>
          <w:szCs w:val="24"/>
        </w:rPr>
        <w:t xml:space="preserve"> οι οποίες για να έρθουν χρειάζονται επενδύσεις</w:t>
      </w:r>
      <w:r>
        <w:rPr>
          <w:rFonts w:eastAsia="Times New Roman" w:cs="Times New Roman"/>
          <w:szCs w:val="24"/>
        </w:rPr>
        <w:t>,</w:t>
      </w:r>
      <w:r w:rsidRPr="00B85C77">
        <w:rPr>
          <w:rFonts w:eastAsia="Times New Roman" w:cs="Times New Roman"/>
          <w:szCs w:val="24"/>
        </w:rPr>
        <w:t xml:space="preserve"> επενδύσεις τις οποίες η δικιά σας η πολιτική επιμένει να διώχνει από τη χώρα</w:t>
      </w:r>
      <w:r>
        <w:rPr>
          <w:rFonts w:eastAsia="Times New Roman" w:cs="Times New Roman"/>
          <w:szCs w:val="24"/>
        </w:rPr>
        <w:t xml:space="preserve">. </w:t>
      </w:r>
    </w:p>
    <w:p w14:paraId="5FC2FAD2" w14:textId="77777777" w:rsidR="0020643A" w:rsidRDefault="00E84ECF">
      <w:pPr>
        <w:spacing w:line="600" w:lineRule="auto"/>
        <w:ind w:firstLine="720"/>
        <w:contextualSpacing/>
        <w:jc w:val="both"/>
        <w:rPr>
          <w:rFonts w:eastAsia="Times New Roman" w:cs="Times New Roman"/>
          <w:szCs w:val="24"/>
        </w:rPr>
      </w:pPr>
      <w:r w:rsidRPr="00F331DF">
        <w:rPr>
          <w:rFonts w:eastAsia="Times New Roman"/>
          <w:bCs/>
        </w:rPr>
        <w:t>Και</w:t>
      </w:r>
      <w:r>
        <w:rPr>
          <w:rFonts w:eastAsia="Times New Roman" w:cs="Times New Roman"/>
          <w:szCs w:val="24"/>
        </w:rPr>
        <w:t>,</w:t>
      </w:r>
      <w:r w:rsidRPr="00B85C77">
        <w:rPr>
          <w:rFonts w:eastAsia="Times New Roman" w:cs="Times New Roman"/>
          <w:szCs w:val="24"/>
        </w:rPr>
        <w:t xml:space="preserve"> ναι</w:t>
      </w:r>
      <w:r>
        <w:rPr>
          <w:rFonts w:eastAsia="Times New Roman" w:cs="Times New Roman"/>
          <w:szCs w:val="24"/>
        </w:rPr>
        <w:t>, κ</w:t>
      </w:r>
      <w:r w:rsidRPr="00B85C77">
        <w:rPr>
          <w:rFonts w:eastAsia="Times New Roman" w:cs="Times New Roman"/>
          <w:szCs w:val="24"/>
        </w:rPr>
        <w:t>ύριε Τσίπρα</w:t>
      </w:r>
      <w:r>
        <w:rPr>
          <w:rFonts w:eastAsia="Times New Roman" w:cs="Times New Roman"/>
          <w:szCs w:val="24"/>
        </w:rPr>
        <w:t>,</w:t>
      </w:r>
      <w:r w:rsidRPr="00B85C77">
        <w:rPr>
          <w:rFonts w:eastAsia="Times New Roman" w:cs="Times New Roman"/>
          <w:szCs w:val="24"/>
        </w:rPr>
        <w:t xml:space="preserve"> στο επίκεντρο της δικιάς μας πολιτικής βρίσκεται και η </w:t>
      </w:r>
      <w:r>
        <w:rPr>
          <w:rFonts w:eastAsia="Times New Roman" w:cs="Times New Roman"/>
          <w:szCs w:val="24"/>
        </w:rPr>
        <w:t>ε</w:t>
      </w:r>
      <w:r w:rsidRPr="00B85C77">
        <w:rPr>
          <w:rFonts w:eastAsia="Times New Roman" w:cs="Times New Roman"/>
          <w:szCs w:val="24"/>
        </w:rPr>
        <w:t>πιστροφή σε λογικά ετήσια πλεονάσματα</w:t>
      </w:r>
      <w:r>
        <w:rPr>
          <w:rFonts w:eastAsia="Times New Roman" w:cs="Times New Roman"/>
          <w:szCs w:val="24"/>
        </w:rPr>
        <w:t>,</w:t>
      </w:r>
      <w:r w:rsidRPr="00B85C77">
        <w:rPr>
          <w:rFonts w:eastAsia="Times New Roman" w:cs="Times New Roman"/>
          <w:szCs w:val="24"/>
        </w:rPr>
        <w:t xml:space="preserve"> ώστε να μπορούμε να έχουμε δημοσιονομικό χώρο να αυξήσουμε την παραγωγή και την ανταγωνιστικότητα</w:t>
      </w:r>
      <w:r>
        <w:rPr>
          <w:rFonts w:eastAsia="Times New Roman" w:cs="Times New Roman"/>
          <w:szCs w:val="24"/>
        </w:rPr>
        <w:t>,</w:t>
      </w:r>
      <w:r w:rsidRPr="00B85C77">
        <w:rPr>
          <w:rFonts w:eastAsia="Times New Roman" w:cs="Times New Roman"/>
          <w:szCs w:val="24"/>
        </w:rPr>
        <w:t xml:space="preserve"> αλλά να έχουμε και πραγματικές πρόνοι</w:t>
      </w:r>
      <w:r>
        <w:rPr>
          <w:rFonts w:eastAsia="Times New Roman" w:cs="Times New Roman"/>
          <w:szCs w:val="24"/>
        </w:rPr>
        <w:t>ε</w:t>
      </w:r>
      <w:r w:rsidRPr="00B85C77">
        <w:rPr>
          <w:rFonts w:eastAsia="Times New Roman" w:cs="Times New Roman"/>
          <w:szCs w:val="24"/>
        </w:rPr>
        <w:t>ς κοινωνικής συνοχής</w:t>
      </w:r>
      <w:r>
        <w:rPr>
          <w:rFonts w:eastAsia="Times New Roman" w:cs="Times New Roman"/>
          <w:szCs w:val="24"/>
        </w:rPr>
        <w:t>.</w:t>
      </w:r>
    </w:p>
    <w:p w14:paraId="5FC2FAD3"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Κ</w:t>
      </w:r>
      <w:r w:rsidRPr="00B85C77">
        <w:rPr>
          <w:rFonts w:eastAsia="Times New Roman" w:cs="Times New Roman"/>
          <w:szCs w:val="24"/>
        </w:rPr>
        <w:t>αι αναρωτιέμαι</w:t>
      </w:r>
      <w:r>
        <w:rPr>
          <w:rFonts w:eastAsia="Times New Roman" w:cs="Times New Roman"/>
          <w:szCs w:val="24"/>
        </w:rPr>
        <w:t>, κ</w:t>
      </w:r>
      <w:r w:rsidRPr="00B85C77">
        <w:rPr>
          <w:rFonts w:eastAsia="Times New Roman" w:cs="Times New Roman"/>
          <w:szCs w:val="24"/>
        </w:rPr>
        <w:t>ύριε Τσίπρα</w:t>
      </w:r>
      <w:r>
        <w:rPr>
          <w:rFonts w:eastAsia="Times New Roman" w:cs="Times New Roman"/>
          <w:szCs w:val="24"/>
        </w:rPr>
        <w:t>: Από τη στιγμή</w:t>
      </w:r>
      <w:r w:rsidRPr="00B85C77">
        <w:rPr>
          <w:rFonts w:eastAsia="Times New Roman" w:cs="Times New Roman"/>
          <w:szCs w:val="24"/>
        </w:rPr>
        <w:t xml:space="preserve"> που εσείς ο </w:t>
      </w:r>
      <w:r>
        <w:rPr>
          <w:rFonts w:eastAsia="Times New Roman" w:cs="Times New Roman"/>
          <w:szCs w:val="24"/>
        </w:rPr>
        <w:t>ίδιος,</w:t>
      </w:r>
      <w:r w:rsidRPr="00B85C77">
        <w:rPr>
          <w:rFonts w:eastAsia="Times New Roman" w:cs="Times New Roman"/>
          <w:szCs w:val="24"/>
        </w:rPr>
        <w:t xml:space="preserve"> δια του </w:t>
      </w:r>
      <w:r>
        <w:rPr>
          <w:rFonts w:eastAsia="Times New Roman" w:cs="Times New Roman"/>
          <w:szCs w:val="24"/>
        </w:rPr>
        <w:t>Υ</w:t>
      </w:r>
      <w:r w:rsidRPr="00B85C77">
        <w:rPr>
          <w:rFonts w:eastAsia="Times New Roman" w:cs="Times New Roman"/>
          <w:szCs w:val="24"/>
        </w:rPr>
        <w:t xml:space="preserve">πουργού </w:t>
      </w:r>
      <w:r>
        <w:rPr>
          <w:rFonts w:eastAsia="Times New Roman" w:cs="Times New Roman"/>
          <w:szCs w:val="24"/>
        </w:rPr>
        <w:t>σας,</w:t>
      </w:r>
      <w:r w:rsidRPr="00B85C77">
        <w:rPr>
          <w:rFonts w:eastAsia="Times New Roman" w:cs="Times New Roman"/>
          <w:szCs w:val="24"/>
        </w:rPr>
        <w:t xml:space="preserve"> αναγνωρίζετ</w:t>
      </w:r>
      <w:r>
        <w:rPr>
          <w:rFonts w:eastAsia="Times New Roman" w:cs="Times New Roman"/>
          <w:szCs w:val="24"/>
        </w:rPr>
        <w:t>ε</w:t>
      </w:r>
      <w:r w:rsidRPr="00B85C77">
        <w:rPr>
          <w:rFonts w:eastAsia="Times New Roman" w:cs="Times New Roman"/>
          <w:szCs w:val="24"/>
        </w:rPr>
        <w:t xml:space="preserve"> ότι τα υπερβολικά πλεονάσματα δεν είναι και η σωστή πολιτική</w:t>
      </w:r>
      <w:r>
        <w:rPr>
          <w:rFonts w:eastAsia="Times New Roman" w:cs="Times New Roman"/>
          <w:szCs w:val="24"/>
        </w:rPr>
        <w:t>,</w:t>
      </w:r>
      <w:r w:rsidRPr="00B85C77">
        <w:rPr>
          <w:rFonts w:eastAsia="Times New Roman" w:cs="Times New Roman"/>
          <w:szCs w:val="24"/>
        </w:rPr>
        <w:t xml:space="preserve"> συμφωνείτε με το</w:t>
      </w:r>
      <w:r>
        <w:rPr>
          <w:rFonts w:eastAsia="Times New Roman" w:cs="Times New Roman"/>
          <w:szCs w:val="24"/>
        </w:rPr>
        <w:t>ν</w:t>
      </w:r>
      <w:r w:rsidRPr="00B85C77">
        <w:rPr>
          <w:rFonts w:eastAsia="Times New Roman" w:cs="Times New Roman"/>
          <w:szCs w:val="24"/>
        </w:rPr>
        <w:t xml:space="preserve"> στόχο της αποκλιμάκωσης των πρωτογενών πλεονασμάτων</w:t>
      </w:r>
      <w:r>
        <w:rPr>
          <w:rFonts w:eastAsia="Times New Roman" w:cs="Times New Roman"/>
          <w:szCs w:val="24"/>
        </w:rPr>
        <w:t xml:space="preserve">; </w:t>
      </w:r>
    </w:p>
    <w:p w14:paraId="5FC2FAD4" w14:textId="77777777" w:rsidR="0020643A" w:rsidRDefault="00E84ECF">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5FC2FAD5"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rPr>
        <w:t>Π</w:t>
      </w:r>
      <w:r>
        <w:rPr>
          <w:rFonts w:eastAsia="Times New Roman" w:cs="Times New Roman"/>
          <w:b/>
        </w:rPr>
        <w:t>ΡΟΕΔΡΟΣ (Νικόλαος Βούτσης):</w:t>
      </w:r>
      <w:r>
        <w:rPr>
          <w:rFonts w:eastAsia="Times New Roman" w:cs="Times New Roman"/>
          <w:szCs w:val="24"/>
        </w:rPr>
        <w:t xml:space="preserve"> Κάντε λίγο ησυχία, </w:t>
      </w:r>
      <w:r w:rsidRPr="006A04B1">
        <w:rPr>
          <w:rFonts w:eastAsia="Times New Roman" w:cs="Times New Roman"/>
          <w:szCs w:val="24"/>
        </w:rPr>
        <w:t>παρακαλώ</w:t>
      </w:r>
      <w:r>
        <w:rPr>
          <w:rFonts w:eastAsia="Times New Roman" w:cs="Times New Roman"/>
          <w:szCs w:val="24"/>
        </w:rPr>
        <w:t>.</w:t>
      </w:r>
    </w:p>
    <w:p w14:paraId="5FC2FAD6" w14:textId="77777777" w:rsidR="0020643A" w:rsidRDefault="00E84ECF">
      <w:pPr>
        <w:spacing w:line="600" w:lineRule="auto"/>
        <w:ind w:firstLine="720"/>
        <w:contextualSpacing/>
        <w:jc w:val="both"/>
        <w:rPr>
          <w:rFonts w:eastAsia="Times New Roman" w:cs="Times New Roman"/>
          <w:szCs w:val="24"/>
        </w:rPr>
      </w:pPr>
      <w:r w:rsidRPr="00B85C77">
        <w:rPr>
          <w:rFonts w:eastAsia="Times New Roman" w:cs="Times New Roman"/>
          <w:b/>
          <w:szCs w:val="24"/>
        </w:rPr>
        <w:t xml:space="preserve">ΚΥΡΙΑΚΟΣ ΜΗΤΣΟΤΑΚΗΣ (Πρόεδρος της </w:t>
      </w:r>
      <w:r w:rsidRPr="00B85C77">
        <w:rPr>
          <w:rFonts w:eastAsia="Times New Roman" w:cs="Times New Roman"/>
          <w:b/>
        </w:rPr>
        <w:t>Νέας Δημοκρατίας):</w:t>
      </w:r>
      <w:r>
        <w:rPr>
          <w:rFonts w:eastAsia="Times New Roman" w:cs="Times New Roman"/>
        </w:rPr>
        <w:t xml:space="preserve"> </w:t>
      </w:r>
      <w:r>
        <w:rPr>
          <w:rFonts w:eastAsia="Times New Roman" w:cs="Times New Roman"/>
          <w:szCs w:val="24"/>
        </w:rPr>
        <w:t>Διότι εμείς θεωρούμε</w:t>
      </w:r>
      <w:r w:rsidRPr="00B85C77">
        <w:rPr>
          <w:rFonts w:eastAsia="Times New Roman" w:cs="Times New Roman"/>
          <w:szCs w:val="24"/>
        </w:rPr>
        <w:t xml:space="preserve"> ότι μία νέα κυβέρνηση</w:t>
      </w:r>
      <w:r>
        <w:rPr>
          <w:rFonts w:eastAsia="Times New Roman" w:cs="Times New Roman"/>
          <w:szCs w:val="24"/>
        </w:rPr>
        <w:t>, με</w:t>
      </w:r>
      <w:r w:rsidRPr="00B85C77">
        <w:rPr>
          <w:rFonts w:eastAsia="Times New Roman" w:cs="Times New Roman"/>
          <w:szCs w:val="24"/>
        </w:rPr>
        <w:t xml:space="preserve"> μεταρρυθμιστική αξιοπιστία</w:t>
      </w:r>
      <w:r>
        <w:rPr>
          <w:rFonts w:eastAsia="Times New Roman" w:cs="Times New Roman"/>
          <w:szCs w:val="24"/>
        </w:rPr>
        <w:t>,</w:t>
      </w:r>
      <w:r w:rsidRPr="00B85C77">
        <w:rPr>
          <w:rFonts w:eastAsia="Times New Roman" w:cs="Times New Roman"/>
          <w:szCs w:val="24"/>
        </w:rPr>
        <w:t xml:space="preserve"> μπορεί και πρέπει να το</w:t>
      </w:r>
      <w:r>
        <w:rPr>
          <w:rFonts w:eastAsia="Times New Roman" w:cs="Times New Roman"/>
          <w:szCs w:val="24"/>
        </w:rPr>
        <w:t>ν διεκδικήσει αυτό τον στόχο</w:t>
      </w:r>
      <w:r w:rsidRPr="00C95434">
        <w:rPr>
          <w:rFonts w:eastAsia="Times New Roman" w:cs="Times New Roman"/>
          <w:szCs w:val="24"/>
        </w:rPr>
        <w:t xml:space="preserve">. </w:t>
      </w:r>
      <w:r>
        <w:rPr>
          <w:rFonts w:eastAsia="Times New Roman" w:cs="Times New Roman"/>
          <w:szCs w:val="24"/>
        </w:rPr>
        <w:t xml:space="preserve">Και θα </w:t>
      </w:r>
      <w:r w:rsidRPr="00B85C77">
        <w:rPr>
          <w:rFonts w:eastAsia="Times New Roman" w:cs="Times New Roman"/>
          <w:szCs w:val="24"/>
        </w:rPr>
        <w:t>καταφέρει η</w:t>
      </w:r>
      <w:r w:rsidRPr="00B85C77">
        <w:rPr>
          <w:rFonts w:eastAsia="Times New Roman" w:cs="Times New Roman"/>
          <w:szCs w:val="24"/>
        </w:rPr>
        <w:t xml:space="preserve"> </w:t>
      </w:r>
      <w:r>
        <w:rPr>
          <w:rFonts w:eastAsia="Times New Roman" w:cs="Times New Roman"/>
          <w:szCs w:val="24"/>
        </w:rPr>
        <w:t>Κ</w:t>
      </w:r>
      <w:r w:rsidRPr="00B85C77">
        <w:rPr>
          <w:rFonts w:eastAsia="Times New Roman" w:cs="Times New Roman"/>
          <w:szCs w:val="24"/>
        </w:rPr>
        <w:t>υβέρνηση της Νέας Δημοκρατίας να διεκδικήσει αυτό το</w:t>
      </w:r>
      <w:r>
        <w:rPr>
          <w:rFonts w:eastAsia="Times New Roman" w:cs="Times New Roman"/>
          <w:szCs w:val="24"/>
        </w:rPr>
        <w:t>ν</w:t>
      </w:r>
      <w:r w:rsidRPr="00B85C77">
        <w:rPr>
          <w:rFonts w:eastAsia="Times New Roman" w:cs="Times New Roman"/>
          <w:szCs w:val="24"/>
        </w:rPr>
        <w:t xml:space="preserve"> στόχο</w:t>
      </w:r>
      <w:r>
        <w:rPr>
          <w:rFonts w:eastAsia="Times New Roman" w:cs="Times New Roman"/>
          <w:szCs w:val="24"/>
        </w:rPr>
        <w:t>…</w:t>
      </w:r>
    </w:p>
    <w:p w14:paraId="5FC2FAD7" w14:textId="77777777" w:rsidR="0020643A" w:rsidRDefault="00E84ECF">
      <w:pPr>
        <w:spacing w:line="600" w:lineRule="auto"/>
        <w:ind w:firstLine="709"/>
        <w:contextualSpacing/>
        <w:jc w:val="center"/>
        <w:rPr>
          <w:rFonts w:eastAsia="Times New Roman" w:cs="Times New Roman"/>
        </w:rPr>
      </w:pPr>
      <w:r w:rsidRPr="002914BE">
        <w:rPr>
          <w:rFonts w:eastAsia="Times New Roman" w:cs="Times New Roman"/>
        </w:rPr>
        <w:t>(Χειροκροτήματα από την πτέρυγα της Νέας Δημοκρατίας)</w:t>
      </w:r>
    </w:p>
    <w:p w14:paraId="5FC2FAD8"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 …δι</w:t>
      </w:r>
      <w:r w:rsidRPr="00B85C77">
        <w:rPr>
          <w:rFonts w:eastAsia="Times New Roman" w:cs="Times New Roman"/>
          <w:szCs w:val="24"/>
        </w:rPr>
        <w:t>ότι έχει αξιοπιστία στην Ευρώπη</w:t>
      </w:r>
      <w:r>
        <w:rPr>
          <w:rFonts w:eastAsia="Times New Roman" w:cs="Times New Roman"/>
          <w:szCs w:val="24"/>
        </w:rPr>
        <w:t xml:space="preserve">, καθώς </w:t>
      </w:r>
      <w:r w:rsidRPr="00B85C77">
        <w:rPr>
          <w:rFonts w:eastAsia="Times New Roman" w:cs="Times New Roman"/>
          <w:szCs w:val="24"/>
        </w:rPr>
        <w:t>και τα μεταρρυθμιστικά εχέγγυα που χρειάζονται για να μπορούμε να αποδείξουμε και</w:t>
      </w:r>
      <w:r>
        <w:rPr>
          <w:rFonts w:eastAsia="Times New Roman" w:cs="Times New Roman"/>
          <w:szCs w:val="24"/>
        </w:rPr>
        <w:t xml:space="preserve"> στους πιο καχύποπτους ότι αυτά τα οποία </w:t>
      </w:r>
      <w:r w:rsidRPr="00B85C77">
        <w:rPr>
          <w:rFonts w:eastAsia="Times New Roman" w:cs="Times New Roman"/>
          <w:szCs w:val="24"/>
        </w:rPr>
        <w:t>λέμε</w:t>
      </w:r>
      <w:r>
        <w:rPr>
          <w:rFonts w:eastAsia="Times New Roman" w:cs="Times New Roman"/>
          <w:szCs w:val="24"/>
        </w:rPr>
        <w:t>,</w:t>
      </w:r>
      <w:r w:rsidRPr="00B85C77">
        <w:rPr>
          <w:rFonts w:eastAsia="Times New Roman" w:cs="Times New Roman"/>
          <w:szCs w:val="24"/>
        </w:rPr>
        <w:t xml:space="preserve"> τα πιστεύουμε και τα εννοούμε</w:t>
      </w:r>
      <w:r>
        <w:rPr>
          <w:rFonts w:eastAsia="Times New Roman" w:cs="Times New Roman"/>
          <w:szCs w:val="24"/>
        </w:rPr>
        <w:t>.</w:t>
      </w:r>
    </w:p>
    <w:p w14:paraId="5FC2FAD9"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sidRPr="00A92A6A">
        <w:rPr>
          <w:rFonts w:eastAsia="Times New Roman" w:cs="Times New Roman"/>
        </w:rPr>
        <w:t>Νέα Δημοκρατία</w:t>
      </w:r>
      <w:r w:rsidRPr="00B85C77">
        <w:rPr>
          <w:rFonts w:eastAsia="Times New Roman" w:cs="Times New Roman"/>
          <w:szCs w:val="24"/>
        </w:rPr>
        <w:t xml:space="preserve"> θα κλ</w:t>
      </w:r>
      <w:r>
        <w:rPr>
          <w:rFonts w:eastAsia="Times New Roman" w:cs="Times New Roman"/>
          <w:szCs w:val="24"/>
        </w:rPr>
        <w:t>ηθεί</w:t>
      </w:r>
      <w:r w:rsidRPr="00B85C77">
        <w:rPr>
          <w:rFonts w:eastAsia="Times New Roman" w:cs="Times New Roman"/>
          <w:szCs w:val="24"/>
        </w:rPr>
        <w:t xml:space="preserve"> τους επόμενους μήνες </w:t>
      </w:r>
      <w:r w:rsidRPr="002314B3">
        <w:rPr>
          <w:rFonts w:eastAsia="Times New Roman"/>
          <w:bCs/>
          <w:shd w:val="clear" w:color="auto" w:fill="FFFFFF"/>
        </w:rPr>
        <w:t>να</w:t>
      </w:r>
      <w:r>
        <w:rPr>
          <w:rFonts w:eastAsia="Times New Roman" w:cs="Times New Roman"/>
          <w:szCs w:val="24"/>
        </w:rPr>
        <w:t xml:space="preserve"> γεφυρώσει παλαιά </w:t>
      </w:r>
      <w:r w:rsidRPr="00F331DF">
        <w:rPr>
          <w:rFonts w:eastAsia="Times New Roman"/>
          <w:bCs/>
        </w:rPr>
        <w:t>και</w:t>
      </w:r>
      <w:r>
        <w:rPr>
          <w:rFonts w:eastAsia="Times New Roman" w:cs="Times New Roman"/>
          <w:szCs w:val="24"/>
        </w:rPr>
        <w:t xml:space="preserve"> νέα</w:t>
      </w:r>
      <w:r w:rsidRPr="00B85C77">
        <w:rPr>
          <w:rFonts w:eastAsia="Times New Roman" w:cs="Times New Roman"/>
          <w:szCs w:val="24"/>
        </w:rPr>
        <w:t xml:space="preserve"> ρήγματα στην </w:t>
      </w:r>
      <w:r>
        <w:rPr>
          <w:rFonts w:eastAsia="Times New Roman" w:cs="Times New Roman"/>
          <w:szCs w:val="24"/>
        </w:rPr>
        <w:t>ε</w:t>
      </w:r>
      <w:r w:rsidRPr="00B85C77">
        <w:rPr>
          <w:rFonts w:eastAsia="Times New Roman" w:cs="Times New Roman"/>
          <w:szCs w:val="24"/>
        </w:rPr>
        <w:t>λληνική κοινωνία τα χρόνια της κρίσης</w:t>
      </w:r>
      <w:r>
        <w:rPr>
          <w:rFonts w:eastAsia="Times New Roman" w:cs="Times New Roman"/>
          <w:szCs w:val="24"/>
        </w:rPr>
        <w:t>. Κ</w:t>
      </w:r>
      <w:r w:rsidRPr="00B85C77">
        <w:rPr>
          <w:rFonts w:eastAsia="Times New Roman" w:cs="Times New Roman"/>
          <w:szCs w:val="24"/>
        </w:rPr>
        <w:t xml:space="preserve">αλείται να κλείσει </w:t>
      </w:r>
      <w:r>
        <w:rPr>
          <w:rFonts w:eastAsia="Times New Roman" w:cs="Times New Roman"/>
          <w:szCs w:val="24"/>
        </w:rPr>
        <w:t>τα</w:t>
      </w:r>
      <w:r w:rsidRPr="00B85C77">
        <w:rPr>
          <w:rFonts w:eastAsia="Times New Roman" w:cs="Times New Roman"/>
          <w:szCs w:val="24"/>
        </w:rPr>
        <w:t xml:space="preserve"> τραύματα του διχασμού </w:t>
      </w:r>
      <w:r w:rsidRPr="008F0891">
        <w:rPr>
          <w:rFonts w:eastAsia="Times New Roman" w:cs="Times New Roman"/>
          <w:bCs/>
          <w:shd w:val="clear" w:color="auto" w:fill="FFFFFF"/>
        </w:rPr>
        <w:t>που</w:t>
      </w:r>
      <w:r>
        <w:rPr>
          <w:rFonts w:eastAsia="Times New Roman" w:cs="Times New Roman"/>
          <w:szCs w:val="24"/>
        </w:rPr>
        <w:t xml:space="preserve"> </w:t>
      </w:r>
      <w:r>
        <w:rPr>
          <w:rFonts w:eastAsia="Times New Roman" w:cs="Times New Roman"/>
          <w:szCs w:val="24"/>
        </w:rPr>
        <w:t>άφησε πίσω αυτή η Κ</w:t>
      </w:r>
      <w:r w:rsidRPr="00B85C77">
        <w:rPr>
          <w:rFonts w:eastAsia="Times New Roman" w:cs="Times New Roman"/>
          <w:szCs w:val="24"/>
        </w:rPr>
        <w:t>υβέρνηση</w:t>
      </w:r>
      <w:r>
        <w:rPr>
          <w:rFonts w:eastAsia="Times New Roman" w:cs="Times New Roman"/>
          <w:szCs w:val="24"/>
        </w:rPr>
        <w:t xml:space="preserve">. Το λέω </w:t>
      </w:r>
      <w:r w:rsidRPr="00E614B5">
        <w:rPr>
          <w:rFonts w:eastAsia="Times New Roman" w:cs="Times New Roman"/>
        </w:rPr>
        <w:t>διότι</w:t>
      </w:r>
      <w:r>
        <w:rPr>
          <w:rFonts w:eastAsia="Times New Roman" w:cs="Times New Roman"/>
          <w:szCs w:val="24"/>
        </w:rPr>
        <w:t xml:space="preserve"> ανάπτυξη</w:t>
      </w:r>
      <w:r w:rsidRPr="00B85C77">
        <w:rPr>
          <w:rFonts w:eastAsia="Times New Roman" w:cs="Times New Roman"/>
          <w:szCs w:val="24"/>
        </w:rPr>
        <w:t xml:space="preserve"> </w:t>
      </w:r>
      <w:r>
        <w:rPr>
          <w:rFonts w:eastAsia="Times New Roman" w:cs="Times New Roman"/>
          <w:szCs w:val="24"/>
        </w:rPr>
        <w:t>και ευημερία δεν θα έρθουν με</w:t>
      </w:r>
      <w:r w:rsidRPr="00B85C77">
        <w:rPr>
          <w:rFonts w:eastAsia="Times New Roman" w:cs="Times New Roman"/>
          <w:szCs w:val="24"/>
        </w:rPr>
        <w:t xml:space="preserve"> μία κοινωνία διχασμένη</w:t>
      </w:r>
      <w:r>
        <w:rPr>
          <w:rFonts w:eastAsia="Times New Roman" w:cs="Times New Roman"/>
          <w:szCs w:val="24"/>
        </w:rPr>
        <w:t>.</w:t>
      </w:r>
    </w:p>
    <w:p w14:paraId="5FC2FADA"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Μ</w:t>
      </w:r>
      <w:r w:rsidRPr="00B85C77">
        <w:rPr>
          <w:rFonts w:eastAsia="Times New Roman" w:cs="Times New Roman"/>
          <w:szCs w:val="24"/>
        </w:rPr>
        <w:t>ιλάτε</w:t>
      </w:r>
      <w:r>
        <w:rPr>
          <w:rFonts w:eastAsia="Times New Roman" w:cs="Times New Roman"/>
          <w:szCs w:val="24"/>
        </w:rPr>
        <w:t>, κ</w:t>
      </w:r>
      <w:r w:rsidRPr="00B85C77">
        <w:rPr>
          <w:rFonts w:eastAsia="Times New Roman" w:cs="Times New Roman"/>
          <w:szCs w:val="24"/>
        </w:rPr>
        <w:t>ύριε Τσίπρα</w:t>
      </w:r>
      <w:r>
        <w:rPr>
          <w:rFonts w:eastAsia="Times New Roman" w:cs="Times New Roman"/>
          <w:szCs w:val="24"/>
        </w:rPr>
        <w:t>,</w:t>
      </w:r>
      <w:r w:rsidRPr="00B85C77">
        <w:rPr>
          <w:rFonts w:eastAsia="Times New Roman" w:cs="Times New Roman"/>
          <w:szCs w:val="24"/>
        </w:rPr>
        <w:t xml:space="preserve"> συχνά για αυτό το δήθεν ρήγμα </w:t>
      </w:r>
      <w:r>
        <w:rPr>
          <w:rFonts w:eastAsia="Times New Roman" w:cs="Times New Roman"/>
          <w:szCs w:val="24"/>
        </w:rPr>
        <w:t xml:space="preserve">μεταξύ της ελίτ </w:t>
      </w:r>
      <w:r w:rsidRPr="00F331DF">
        <w:rPr>
          <w:rFonts w:eastAsia="Times New Roman"/>
          <w:bCs/>
        </w:rPr>
        <w:t>και</w:t>
      </w:r>
      <w:r w:rsidRPr="00B85C77">
        <w:rPr>
          <w:rFonts w:eastAsia="Times New Roman" w:cs="Times New Roman"/>
          <w:szCs w:val="24"/>
        </w:rPr>
        <w:t xml:space="preserve"> του λαού</w:t>
      </w:r>
      <w:r>
        <w:rPr>
          <w:rFonts w:eastAsia="Times New Roman" w:cs="Times New Roman"/>
          <w:szCs w:val="24"/>
        </w:rPr>
        <w:t>. Α</w:t>
      </w:r>
      <w:r w:rsidRPr="00B85C77">
        <w:rPr>
          <w:rFonts w:eastAsia="Times New Roman" w:cs="Times New Roman"/>
          <w:szCs w:val="24"/>
        </w:rPr>
        <w:t xml:space="preserve">λλού είναι τα πραγματικά ρήγματα σήμερα στην </w:t>
      </w:r>
      <w:r>
        <w:rPr>
          <w:rFonts w:eastAsia="Times New Roman" w:cs="Times New Roman"/>
          <w:szCs w:val="24"/>
        </w:rPr>
        <w:t>ε</w:t>
      </w:r>
      <w:r w:rsidRPr="00B85C77">
        <w:rPr>
          <w:rFonts w:eastAsia="Times New Roman" w:cs="Times New Roman"/>
          <w:szCs w:val="24"/>
        </w:rPr>
        <w:t>λληνική κοινωνία</w:t>
      </w:r>
      <w:r>
        <w:rPr>
          <w:rFonts w:eastAsia="Times New Roman" w:cs="Times New Roman"/>
          <w:szCs w:val="24"/>
        </w:rPr>
        <w:t>.</w:t>
      </w:r>
      <w:r w:rsidRPr="00B85C77">
        <w:rPr>
          <w:rFonts w:eastAsia="Times New Roman" w:cs="Times New Roman"/>
          <w:szCs w:val="24"/>
        </w:rPr>
        <w:t xml:space="preserve"> </w:t>
      </w:r>
      <w:r w:rsidRPr="00D66BCA">
        <w:rPr>
          <w:rFonts w:eastAsia="Times New Roman"/>
          <w:bCs/>
        </w:rPr>
        <w:t>Είνα</w:t>
      </w:r>
      <w:r w:rsidRPr="00D66BCA">
        <w:rPr>
          <w:rFonts w:eastAsia="Times New Roman"/>
          <w:bCs/>
        </w:rPr>
        <w:t>ι</w:t>
      </w:r>
      <w:r>
        <w:rPr>
          <w:rFonts w:eastAsia="Times New Roman" w:cs="Times New Roman"/>
          <w:szCs w:val="24"/>
        </w:rPr>
        <w:t xml:space="preserve"> ανάμεσα σε αυτούς</w:t>
      </w:r>
      <w:r w:rsidRPr="00B85C77">
        <w:rPr>
          <w:rFonts w:eastAsia="Times New Roman" w:cs="Times New Roman"/>
          <w:szCs w:val="24"/>
        </w:rPr>
        <w:t xml:space="preserve"> οι οποίοι ανταποκρίνονται στα χρέη </w:t>
      </w:r>
      <w:r>
        <w:rPr>
          <w:rFonts w:eastAsia="Times New Roman" w:cs="Times New Roman"/>
          <w:szCs w:val="24"/>
        </w:rPr>
        <w:t xml:space="preserve">τους </w:t>
      </w:r>
      <w:r w:rsidRPr="00F331DF">
        <w:rPr>
          <w:rFonts w:eastAsia="Times New Roman"/>
          <w:bCs/>
        </w:rPr>
        <w:t>και</w:t>
      </w:r>
      <w:r>
        <w:rPr>
          <w:rFonts w:eastAsia="Times New Roman" w:cs="Times New Roman"/>
          <w:szCs w:val="24"/>
        </w:rPr>
        <w:t xml:space="preserve"> σε αυτούς </w:t>
      </w:r>
      <w:r w:rsidRPr="008F0891">
        <w:rPr>
          <w:rFonts w:eastAsia="Times New Roman" w:cs="Times New Roman"/>
          <w:bCs/>
          <w:shd w:val="clear" w:color="auto" w:fill="FFFFFF"/>
        </w:rPr>
        <w:t>που</w:t>
      </w:r>
      <w:r>
        <w:rPr>
          <w:rFonts w:eastAsia="Times New Roman" w:cs="Times New Roman"/>
          <w:szCs w:val="24"/>
        </w:rPr>
        <w:t xml:space="preserve">  βουλιάζουν στα χρέη. Ε</w:t>
      </w:r>
      <w:r w:rsidRPr="00D66BCA">
        <w:rPr>
          <w:rFonts w:eastAsia="Times New Roman"/>
          <w:bCs/>
        </w:rPr>
        <w:t>ίναι</w:t>
      </w:r>
      <w:r>
        <w:rPr>
          <w:rFonts w:eastAsia="Times New Roman" w:cs="Times New Roman"/>
          <w:szCs w:val="24"/>
        </w:rPr>
        <w:t xml:space="preserve"> </w:t>
      </w:r>
      <w:r w:rsidRPr="00B85C77">
        <w:rPr>
          <w:rFonts w:eastAsia="Times New Roman" w:cs="Times New Roman"/>
          <w:szCs w:val="24"/>
        </w:rPr>
        <w:t>ανάμεσα σε αυτούς που θεωρούν τους εαυτούς τους κερδισμένους από την παγκοσμιοποίηση και σε αυτούς που βλέπουν την παγκοσμιοποίηση ως φόβητρο</w:t>
      </w:r>
      <w:r>
        <w:rPr>
          <w:rFonts w:eastAsia="Times New Roman" w:cs="Times New Roman"/>
          <w:szCs w:val="24"/>
        </w:rPr>
        <w:t>. Ε</w:t>
      </w:r>
      <w:r w:rsidRPr="00D66BCA">
        <w:rPr>
          <w:rFonts w:eastAsia="Times New Roman"/>
          <w:bCs/>
        </w:rPr>
        <w:t>ίναι</w:t>
      </w:r>
      <w:r>
        <w:rPr>
          <w:rFonts w:eastAsia="Times New Roman" w:cs="Times New Roman"/>
          <w:szCs w:val="24"/>
        </w:rPr>
        <w:t xml:space="preserve"> ανάμεσα σε αυτούς </w:t>
      </w:r>
      <w:r w:rsidRPr="008F0891">
        <w:rPr>
          <w:rFonts w:eastAsia="Times New Roman" w:cs="Times New Roman"/>
          <w:bCs/>
          <w:shd w:val="clear" w:color="auto" w:fill="FFFFFF"/>
        </w:rPr>
        <w:t>που</w:t>
      </w:r>
      <w:r>
        <w:rPr>
          <w:rFonts w:eastAsia="Times New Roman" w:cs="Times New Roman"/>
          <w:szCs w:val="24"/>
        </w:rPr>
        <w:t xml:space="preserve"> </w:t>
      </w:r>
      <w:r w:rsidRPr="00B85C77">
        <w:rPr>
          <w:rFonts w:eastAsia="Times New Roman" w:cs="Times New Roman"/>
          <w:szCs w:val="24"/>
        </w:rPr>
        <w:t>κατοικούν σε δυναμικ</w:t>
      </w:r>
      <w:r>
        <w:rPr>
          <w:rFonts w:eastAsia="Times New Roman" w:cs="Times New Roman"/>
          <w:szCs w:val="24"/>
        </w:rPr>
        <w:t>ές περιοχές της χώρας και σε όσου</w:t>
      </w:r>
      <w:r w:rsidRPr="00B85C77">
        <w:rPr>
          <w:rFonts w:eastAsia="Times New Roman" w:cs="Times New Roman"/>
          <w:szCs w:val="24"/>
        </w:rPr>
        <w:t>ς μένουν σε φθ</w:t>
      </w:r>
      <w:r>
        <w:rPr>
          <w:rFonts w:eastAsia="Times New Roman" w:cs="Times New Roman"/>
          <w:szCs w:val="24"/>
        </w:rPr>
        <w:t xml:space="preserve">ίνουσες γωνιές της πατρίδας μας. </w:t>
      </w:r>
      <w:r w:rsidRPr="00B85C77">
        <w:rPr>
          <w:rFonts w:eastAsia="Times New Roman" w:cs="Times New Roman"/>
          <w:szCs w:val="24"/>
        </w:rPr>
        <w:t>Δυστυχώς</w:t>
      </w:r>
      <w:r>
        <w:rPr>
          <w:rFonts w:eastAsia="Times New Roman" w:cs="Times New Roman"/>
          <w:szCs w:val="24"/>
        </w:rPr>
        <w:t>,</w:t>
      </w:r>
      <w:r w:rsidRPr="00B85C77">
        <w:rPr>
          <w:rFonts w:eastAsia="Times New Roman" w:cs="Times New Roman"/>
          <w:szCs w:val="24"/>
        </w:rPr>
        <w:t xml:space="preserve"> οι δεύτερες </w:t>
      </w:r>
      <w:r>
        <w:rPr>
          <w:rFonts w:eastAsia="Times New Roman" w:cs="Times New Roman"/>
          <w:szCs w:val="24"/>
        </w:rPr>
        <w:t>ε</w:t>
      </w:r>
      <w:r w:rsidRPr="00B85C77">
        <w:rPr>
          <w:rFonts w:eastAsia="Times New Roman" w:cs="Times New Roman"/>
          <w:szCs w:val="24"/>
        </w:rPr>
        <w:t xml:space="preserve">ίναι περισσότερες από τις </w:t>
      </w:r>
      <w:r>
        <w:rPr>
          <w:rFonts w:eastAsia="Times New Roman" w:cs="Times New Roman"/>
          <w:szCs w:val="24"/>
        </w:rPr>
        <w:t>πρώτες.</w:t>
      </w:r>
    </w:p>
    <w:p w14:paraId="5FC2FADB"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Υ</w:t>
      </w:r>
      <w:r w:rsidRPr="00B85C77">
        <w:rPr>
          <w:rFonts w:eastAsia="Times New Roman" w:cs="Times New Roman"/>
          <w:szCs w:val="24"/>
        </w:rPr>
        <w:t>πάρχει ένα πραγματικό ρ</w:t>
      </w:r>
      <w:r>
        <w:rPr>
          <w:rFonts w:eastAsia="Times New Roman" w:cs="Times New Roman"/>
          <w:szCs w:val="24"/>
        </w:rPr>
        <w:t>ήγμα σήμερα μεταξύ ηλικιωμένων κ</w:t>
      </w:r>
      <w:r w:rsidRPr="00B85C77">
        <w:rPr>
          <w:rFonts w:eastAsia="Times New Roman" w:cs="Times New Roman"/>
          <w:szCs w:val="24"/>
        </w:rPr>
        <w:t>αι νέων</w:t>
      </w:r>
      <w:r>
        <w:rPr>
          <w:rFonts w:eastAsia="Times New Roman" w:cs="Times New Roman"/>
          <w:szCs w:val="24"/>
        </w:rPr>
        <w:t>, δ</w:t>
      </w:r>
      <w:r w:rsidRPr="00B85C77">
        <w:rPr>
          <w:rFonts w:eastAsia="Times New Roman" w:cs="Times New Roman"/>
          <w:szCs w:val="24"/>
        </w:rPr>
        <w:t>υστυχώς ει</w:t>
      </w:r>
      <w:r w:rsidRPr="00B85C77">
        <w:rPr>
          <w:rFonts w:eastAsia="Times New Roman" w:cs="Times New Roman"/>
          <w:szCs w:val="24"/>
        </w:rPr>
        <w:t>ς βάρος των νέων</w:t>
      </w:r>
      <w:r>
        <w:rPr>
          <w:rFonts w:eastAsia="Times New Roman" w:cs="Times New Roman"/>
          <w:szCs w:val="24"/>
        </w:rPr>
        <w:t xml:space="preserve">. </w:t>
      </w:r>
      <w:r w:rsidRPr="00B83DBF">
        <w:rPr>
          <w:rFonts w:eastAsia="Times New Roman" w:cs="Times New Roman"/>
          <w:szCs w:val="24"/>
        </w:rPr>
        <w:t>Υπάρχει</w:t>
      </w:r>
      <w:r>
        <w:rPr>
          <w:rFonts w:eastAsia="Times New Roman" w:cs="Times New Roman"/>
          <w:szCs w:val="24"/>
        </w:rPr>
        <w:t xml:space="preserve"> ένα ρήγμα ανάμεσα σε αυτούς </w:t>
      </w:r>
      <w:r w:rsidRPr="008F0891">
        <w:rPr>
          <w:rFonts w:eastAsia="Times New Roman" w:cs="Times New Roman"/>
          <w:bCs/>
          <w:shd w:val="clear" w:color="auto" w:fill="FFFFFF"/>
        </w:rPr>
        <w:t>που</w:t>
      </w:r>
      <w:r>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εξοικειωμένοι </w:t>
      </w:r>
      <w:r w:rsidRPr="00B85C77">
        <w:rPr>
          <w:rFonts w:eastAsia="Times New Roman" w:cs="Times New Roman"/>
          <w:szCs w:val="24"/>
        </w:rPr>
        <w:t xml:space="preserve">με </w:t>
      </w:r>
      <w:r>
        <w:rPr>
          <w:rFonts w:eastAsia="Times New Roman" w:cs="Times New Roman"/>
          <w:szCs w:val="24"/>
        </w:rPr>
        <w:t xml:space="preserve">την </w:t>
      </w:r>
      <w:r w:rsidRPr="00B85C77">
        <w:rPr>
          <w:rFonts w:eastAsia="Times New Roman" w:cs="Times New Roman"/>
          <w:szCs w:val="24"/>
        </w:rPr>
        <w:t>τεχνολογία και ανά</w:t>
      </w:r>
      <w:r>
        <w:rPr>
          <w:rFonts w:eastAsia="Times New Roman" w:cs="Times New Roman"/>
          <w:szCs w:val="24"/>
        </w:rPr>
        <w:t>μεσα σε αυτούς που τη φοβούνται. Κ</w:t>
      </w:r>
      <w:r w:rsidRPr="00B85C77">
        <w:rPr>
          <w:rFonts w:eastAsia="Times New Roman" w:cs="Times New Roman"/>
          <w:szCs w:val="24"/>
        </w:rPr>
        <w:t>αι τέλος</w:t>
      </w:r>
      <w:r>
        <w:rPr>
          <w:rFonts w:eastAsia="Times New Roman" w:cs="Times New Roman"/>
          <w:szCs w:val="24"/>
        </w:rPr>
        <w:t>,</w:t>
      </w:r>
      <w:r w:rsidRPr="00B85C77">
        <w:rPr>
          <w:rFonts w:eastAsia="Times New Roman" w:cs="Times New Roman"/>
          <w:szCs w:val="24"/>
        </w:rPr>
        <w:t xml:space="preserve"> υπάρχει ένα μεγάλο ρήγμα ανάμεσα σε αυτούς που έχουν σταθερή εργασία </w:t>
      </w:r>
      <w:r w:rsidRPr="00F331DF">
        <w:rPr>
          <w:rFonts w:eastAsia="Times New Roman"/>
          <w:bCs/>
        </w:rPr>
        <w:t>και</w:t>
      </w:r>
      <w:r>
        <w:rPr>
          <w:rFonts w:eastAsia="Times New Roman" w:cs="Times New Roman"/>
          <w:szCs w:val="24"/>
        </w:rPr>
        <w:t xml:space="preserve"> σε εκείνους </w:t>
      </w:r>
      <w:r w:rsidRPr="008F0891">
        <w:rPr>
          <w:rFonts w:eastAsia="Times New Roman" w:cs="Times New Roman"/>
          <w:bCs/>
          <w:shd w:val="clear" w:color="auto" w:fill="FFFFFF"/>
        </w:rPr>
        <w:t>που</w:t>
      </w:r>
      <w:r>
        <w:rPr>
          <w:rFonts w:eastAsia="Times New Roman" w:cs="Times New Roman"/>
          <w:szCs w:val="24"/>
        </w:rPr>
        <w:t xml:space="preserve"> ζουν με</w:t>
      </w:r>
      <w:r w:rsidRPr="00B85C77">
        <w:rPr>
          <w:rFonts w:eastAsia="Times New Roman" w:cs="Times New Roman"/>
          <w:szCs w:val="24"/>
        </w:rPr>
        <w:t xml:space="preserve"> τον εφιάλτη </w:t>
      </w:r>
      <w:r w:rsidRPr="00B85C77">
        <w:rPr>
          <w:rFonts w:eastAsia="Times New Roman" w:cs="Times New Roman"/>
          <w:szCs w:val="24"/>
        </w:rPr>
        <w:t>της μερικής απασχόλησης</w:t>
      </w:r>
      <w:r>
        <w:rPr>
          <w:rFonts w:eastAsia="Times New Roman" w:cs="Times New Roman"/>
          <w:szCs w:val="24"/>
        </w:rPr>
        <w:t>,</w:t>
      </w:r>
      <w:r w:rsidRPr="00B85C77">
        <w:rPr>
          <w:rFonts w:eastAsia="Times New Roman" w:cs="Times New Roman"/>
          <w:szCs w:val="24"/>
        </w:rPr>
        <w:t xml:space="preserve"> η οποία συχνά </w:t>
      </w:r>
      <w:r>
        <w:rPr>
          <w:rFonts w:eastAsia="Times New Roman" w:cs="Times New Roman"/>
          <w:szCs w:val="24"/>
        </w:rPr>
        <w:t xml:space="preserve">είναι και ανασφάλιστη. </w:t>
      </w:r>
    </w:p>
    <w:p w14:paraId="5FC2FADC" w14:textId="77777777" w:rsidR="0020643A" w:rsidRDefault="00E84ECF">
      <w:pPr>
        <w:spacing w:line="600" w:lineRule="auto"/>
        <w:ind w:firstLine="720"/>
        <w:contextualSpacing/>
        <w:jc w:val="both"/>
        <w:rPr>
          <w:rFonts w:eastAsia="Times New Roman" w:cs="Times New Roman"/>
          <w:szCs w:val="24"/>
        </w:rPr>
      </w:pPr>
      <w:r w:rsidRPr="00B85C77">
        <w:rPr>
          <w:rFonts w:eastAsia="Times New Roman" w:cs="Times New Roman"/>
          <w:szCs w:val="24"/>
        </w:rPr>
        <w:t>Αυτά είναι τα πραγματικά ρήγματα για τα οποία πρέπει να μιλήσουμε</w:t>
      </w:r>
      <w:r>
        <w:rPr>
          <w:rFonts w:eastAsia="Times New Roman" w:cs="Times New Roman"/>
          <w:szCs w:val="24"/>
        </w:rPr>
        <w:t>. Α</w:t>
      </w:r>
      <w:r w:rsidRPr="00B85C77">
        <w:rPr>
          <w:rFonts w:eastAsia="Times New Roman" w:cs="Times New Roman"/>
          <w:szCs w:val="24"/>
        </w:rPr>
        <w:t xml:space="preserve">υτά είναι </w:t>
      </w:r>
      <w:r>
        <w:rPr>
          <w:rFonts w:eastAsia="Times New Roman" w:cs="Times New Roman"/>
          <w:szCs w:val="24"/>
        </w:rPr>
        <w:t xml:space="preserve">τα ρήγματα τα οποία </w:t>
      </w:r>
      <w:r w:rsidRPr="00BA34D7">
        <w:rPr>
          <w:rFonts w:eastAsia="Times New Roman" w:cs="Times New Roman"/>
        </w:rPr>
        <w:t>πρέπει</w:t>
      </w:r>
      <w:r>
        <w:rPr>
          <w:rFonts w:eastAsia="Times New Roman" w:cs="Times New Roman"/>
          <w:szCs w:val="24"/>
        </w:rPr>
        <w:t xml:space="preserve"> </w:t>
      </w:r>
      <w:r w:rsidRPr="002314B3">
        <w:rPr>
          <w:rFonts w:eastAsia="Times New Roman"/>
          <w:bCs/>
          <w:shd w:val="clear" w:color="auto" w:fill="FFFFFF"/>
        </w:rPr>
        <w:t>να</w:t>
      </w:r>
      <w:r>
        <w:rPr>
          <w:rFonts w:eastAsia="Times New Roman" w:cs="Times New Roman"/>
          <w:szCs w:val="24"/>
        </w:rPr>
        <w:t xml:space="preserve"> γεφυρώσουμε. </w:t>
      </w:r>
      <w:r w:rsidRPr="00F331DF">
        <w:rPr>
          <w:rFonts w:eastAsia="Times New Roman"/>
          <w:bCs/>
        </w:rPr>
        <w:t>Και</w:t>
      </w:r>
      <w:r>
        <w:rPr>
          <w:rFonts w:eastAsia="Times New Roman" w:cs="Times New Roman"/>
          <w:szCs w:val="24"/>
        </w:rPr>
        <w:t xml:space="preserve"> </w:t>
      </w:r>
      <w:r w:rsidRPr="00BA34D7">
        <w:rPr>
          <w:rFonts w:eastAsia="Times New Roman" w:cs="Times New Roman"/>
        </w:rPr>
        <w:t>πρέπει</w:t>
      </w:r>
      <w:r>
        <w:rPr>
          <w:rFonts w:eastAsia="Times New Roman" w:cs="Times New Roman"/>
          <w:szCs w:val="24"/>
        </w:rPr>
        <w:t xml:space="preserve"> να αποδείξουμε, εμείς, η μεγάλη</w:t>
      </w:r>
      <w:r w:rsidRPr="00B85C77">
        <w:rPr>
          <w:rFonts w:eastAsia="Times New Roman" w:cs="Times New Roman"/>
          <w:szCs w:val="24"/>
        </w:rPr>
        <w:t xml:space="preserve"> φιλελεύθερη κοινωνική </w:t>
      </w:r>
      <w:r>
        <w:rPr>
          <w:rFonts w:eastAsia="Times New Roman" w:cs="Times New Roman"/>
          <w:szCs w:val="24"/>
        </w:rPr>
        <w:t>Κ</w:t>
      </w:r>
      <w:r w:rsidRPr="00B85C77">
        <w:rPr>
          <w:rFonts w:eastAsia="Times New Roman" w:cs="Times New Roman"/>
          <w:szCs w:val="24"/>
        </w:rPr>
        <w:t>εντροδεξιά</w:t>
      </w:r>
      <w:r>
        <w:rPr>
          <w:rFonts w:eastAsia="Times New Roman" w:cs="Times New Roman"/>
          <w:szCs w:val="24"/>
        </w:rPr>
        <w:t>,</w:t>
      </w:r>
      <w:r w:rsidRPr="00B85C77">
        <w:rPr>
          <w:rFonts w:eastAsia="Times New Roman" w:cs="Times New Roman"/>
          <w:szCs w:val="24"/>
        </w:rPr>
        <w:t xml:space="preserve"> ότι </w:t>
      </w:r>
      <w:r>
        <w:rPr>
          <w:rFonts w:eastAsia="Times New Roman" w:cs="Times New Roman"/>
          <w:szCs w:val="24"/>
        </w:rPr>
        <w:t xml:space="preserve">η </w:t>
      </w:r>
      <w:r w:rsidRPr="00B85C77">
        <w:rPr>
          <w:rFonts w:eastAsia="Times New Roman" w:cs="Times New Roman"/>
          <w:szCs w:val="24"/>
        </w:rPr>
        <w:t xml:space="preserve">ρωμαλέα ανάπτυξη και </w:t>
      </w:r>
      <w:r>
        <w:rPr>
          <w:rFonts w:eastAsia="Times New Roman" w:cs="Times New Roman"/>
          <w:szCs w:val="24"/>
        </w:rPr>
        <w:t xml:space="preserve">η </w:t>
      </w:r>
      <w:r w:rsidRPr="00B85C77">
        <w:rPr>
          <w:rFonts w:eastAsia="Times New Roman" w:cs="Times New Roman"/>
          <w:szCs w:val="24"/>
        </w:rPr>
        <w:t>κοινωνική συνοχή μπορούν να πάνε χέρι-χέρι</w:t>
      </w:r>
      <w:r>
        <w:rPr>
          <w:rFonts w:eastAsia="Times New Roman" w:cs="Times New Roman"/>
          <w:szCs w:val="24"/>
        </w:rPr>
        <w:t>.</w:t>
      </w:r>
      <w:r w:rsidRPr="00B85C77">
        <w:rPr>
          <w:rFonts w:eastAsia="Times New Roman" w:cs="Times New Roman"/>
          <w:szCs w:val="24"/>
        </w:rPr>
        <w:t xml:space="preserve"> Γιατί η ανασυγκρότηση της μεσαίας τάξης</w:t>
      </w:r>
      <w:r>
        <w:rPr>
          <w:rFonts w:eastAsia="Times New Roman" w:cs="Times New Roman"/>
          <w:szCs w:val="24"/>
        </w:rPr>
        <w:t>, α</w:t>
      </w:r>
      <w:r w:rsidRPr="00B85C77">
        <w:rPr>
          <w:rFonts w:eastAsia="Times New Roman" w:cs="Times New Roman"/>
          <w:szCs w:val="24"/>
        </w:rPr>
        <w:t xml:space="preserve">λλά και </w:t>
      </w:r>
      <w:r>
        <w:rPr>
          <w:rFonts w:eastAsia="Times New Roman" w:cs="Times New Roman"/>
          <w:szCs w:val="24"/>
        </w:rPr>
        <w:t xml:space="preserve">η στήριξη της ελληνικής </w:t>
      </w:r>
      <w:r w:rsidRPr="00B85C77">
        <w:rPr>
          <w:rFonts w:eastAsia="Times New Roman" w:cs="Times New Roman"/>
          <w:szCs w:val="24"/>
        </w:rPr>
        <w:t>οικογένειας</w:t>
      </w:r>
      <w:r>
        <w:rPr>
          <w:rFonts w:eastAsia="Times New Roman" w:cs="Times New Roman"/>
          <w:szCs w:val="24"/>
        </w:rPr>
        <w:t>,</w:t>
      </w:r>
      <w:r w:rsidRPr="00B85C77">
        <w:rPr>
          <w:rFonts w:eastAsia="Times New Roman" w:cs="Times New Roman"/>
          <w:szCs w:val="24"/>
        </w:rPr>
        <w:t xml:space="preserve"> αποτελούν για μένα αδιαπραγμάτευτη προτεραιότητα</w:t>
      </w:r>
      <w:r>
        <w:rPr>
          <w:rFonts w:eastAsia="Times New Roman" w:cs="Times New Roman"/>
          <w:szCs w:val="24"/>
        </w:rPr>
        <w:t>.</w:t>
      </w:r>
    </w:p>
    <w:p w14:paraId="5FC2FADD" w14:textId="77777777" w:rsidR="0020643A" w:rsidRDefault="00E84ECF">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w:t>
      </w:r>
      <w:r>
        <w:rPr>
          <w:rFonts w:eastAsia="Times New Roman" w:cs="Times New Roman"/>
          <w:szCs w:val="24"/>
        </w:rPr>
        <w:t>Α)</w:t>
      </w:r>
    </w:p>
    <w:p w14:paraId="5FC2FADE"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rPr>
        <w:t>ΠΡΟΕΔΡΟΣ (Νικόλαος Βούτσης):</w:t>
      </w:r>
      <w:r>
        <w:rPr>
          <w:rFonts w:eastAsia="Times New Roman" w:cs="Times New Roman"/>
          <w:szCs w:val="24"/>
        </w:rPr>
        <w:t xml:space="preserve"> Π</w:t>
      </w:r>
      <w:r w:rsidRPr="006A04B1">
        <w:rPr>
          <w:rFonts w:eastAsia="Times New Roman" w:cs="Times New Roman"/>
          <w:szCs w:val="24"/>
        </w:rPr>
        <w:t>αρακαλώ</w:t>
      </w:r>
      <w:r>
        <w:rPr>
          <w:rFonts w:eastAsia="Times New Roman" w:cs="Times New Roman"/>
          <w:szCs w:val="24"/>
        </w:rPr>
        <w:t>.</w:t>
      </w:r>
    </w:p>
    <w:p w14:paraId="5FC2FADF" w14:textId="77777777" w:rsidR="0020643A" w:rsidRDefault="00E84ECF">
      <w:pPr>
        <w:spacing w:line="600" w:lineRule="auto"/>
        <w:ind w:firstLine="720"/>
        <w:contextualSpacing/>
        <w:jc w:val="both"/>
        <w:rPr>
          <w:rFonts w:eastAsia="Times New Roman" w:cs="Times New Roman"/>
          <w:szCs w:val="24"/>
        </w:rPr>
      </w:pPr>
      <w:r w:rsidRPr="00B85C77">
        <w:rPr>
          <w:rFonts w:eastAsia="Times New Roman" w:cs="Times New Roman"/>
          <w:b/>
          <w:szCs w:val="24"/>
        </w:rPr>
        <w:t xml:space="preserve">ΚΥΡΙΑΚΟΣ ΜΗΤΣΟΤΑΚΗΣ (Πρόεδρος της </w:t>
      </w:r>
      <w:r w:rsidRPr="00B85C77">
        <w:rPr>
          <w:rFonts w:eastAsia="Times New Roman" w:cs="Times New Roman"/>
          <w:b/>
        </w:rPr>
        <w:t>Νέας Δημοκρατίας):</w:t>
      </w:r>
      <w:r>
        <w:rPr>
          <w:rFonts w:eastAsia="Times New Roman" w:cs="Times New Roman"/>
        </w:rPr>
        <w:t xml:space="preserve"> Κυρίες και κύριοι, προχθές ολοκληρώθηκε το δωδέκατο συνέδριο του </w:t>
      </w:r>
      <w:r>
        <w:rPr>
          <w:rFonts w:eastAsia="Times New Roman" w:cs="Times New Roman"/>
        </w:rPr>
        <w:t>κ</w:t>
      </w:r>
      <w:r>
        <w:rPr>
          <w:rFonts w:eastAsia="Times New Roman" w:cs="Times New Roman"/>
        </w:rPr>
        <w:t xml:space="preserve">όμματός μας. Ήταν ένα συνέδριο ανοιχτό, </w:t>
      </w:r>
      <w:r w:rsidRPr="00B85C77">
        <w:rPr>
          <w:rFonts w:eastAsia="Times New Roman" w:cs="Times New Roman"/>
          <w:szCs w:val="24"/>
        </w:rPr>
        <w:t>δημοκρατικό</w:t>
      </w:r>
      <w:r>
        <w:rPr>
          <w:rFonts w:eastAsia="Times New Roman" w:cs="Times New Roman"/>
          <w:szCs w:val="24"/>
        </w:rPr>
        <w:t>,</w:t>
      </w:r>
      <w:r w:rsidRPr="00B85C77">
        <w:rPr>
          <w:rFonts w:eastAsia="Times New Roman" w:cs="Times New Roman"/>
          <w:szCs w:val="24"/>
        </w:rPr>
        <w:t xml:space="preserve"> ένα συνέδριο το οποίο είχε το βλέμμα </w:t>
      </w:r>
      <w:r>
        <w:rPr>
          <w:rFonts w:eastAsia="Times New Roman" w:cs="Times New Roman"/>
          <w:szCs w:val="24"/>
        </w:rPr>
        <w:t>στραμ</w:t>
      </w:r>
      <w:r>
        <w:rPr>
          <w:rFonts w:eastAsia="Times New Roman" w:cs="Times New Roman"/>
          <w:szCs w:val="24"/>
        </w:rPr>
        <w:t xml:space="preserve">μένο </w:t>
      </w:r>
      <w:r w:rsidRPr="00B85C77">
        <w:rPr>
          <w:rFonts w:eastAsia="Times New Roman" w:cs="Times New Roman"/>
          <w:szCs w:val="24"/>
        </w:rPr>
        <w:t>στο μέλλον</w:t>
      </w:r>
      <w:r>
        <w:rPr>
          <w:rFonts w:eastAsia="Times New Roman" w:cs="Times New Roman"/>
          <w:szCs w:val="24"/>
        </w:rPr>
        <w:t xml:space="preserve">. </w:t>
      </w:r>
    </w:p>
    <w:p w14:paraId="5FC2FAE0"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Ε</w:t>
      </w:r>
      <w:r w:rsidRPr="00B85C77">
        <w:rPr>
          <w:rFonts w:eastAsia="Times New Roman" w:cs="Times New Roman"/>
          <w:szCs w:val="24"/>
        </w:rPr>
        <w:t xml:space="preserve">πιτρέψτε μου να </w:t>
      </w:r>
      <w:r>
        <w:rPr>
          <w:rFonts w:eastAsia="Times New Roman" w:cs="Times New Roman"/>
          <w:szCs w:val="24"/>
        </w:rPr>
        <w:t xml:space="preserve">σταθώ εν </w:t>
      </w:r>
      <w:r w:rsidRPr="00B85C77">
        <w:rPr>
          <w:rFonts w:eastAsia="Times New Roman" w:cs="Times New Roman"/>
          <w:szCs w:val="24"/>
        </w:rPr>
        <w:t xml:space="preserve">συντομία </w:t>
      </w:r>
      <w:r>
        <w:rPr>
          <w:rFonts w:eastAsia="Times New Roman" w:cs="Times New Roman"/>
          <w:szCs w:val="24"/>
        </w:rPr>
        <w:t>στις σημαντικότερες προτάσεις μας, οι οποίες αφορούν…</w:t>
      </w:r>
    </w:p>
    <w:p w14:paraId="5FC2FAE1" w14:textId="77777777" w:rsidR="0020643A" w:rsidRDefault="00E84ECF">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14:paraId="5FC2FAE2"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Είπατε κάτι; </w:t>
      </w:r>
      <w:r w:rsidRPr="00B85C77">
        <w:rPr>
          <w:rFonts w:eastAsia="Times New Roman" w:cs="Times New Roman"/>
          <w:szCs w:val="24"/>
        </w:rPr>
        <w:t>Αν είστε κουρασμένοι</w:t>
      </w:r>
      <w:r>
        <w:rPr>
          <w:rFonts w:eastAsia="Times New Roman" w:cs="Times New Roman"/>
          <w:szCs w:val="24"/>
        </w:rPr>
        <w:t>,</w:t>
      </w:r>
      <w:r w:rsidRPr="00B85C77">
        <w:rPr>
          <w:rFonts w:eastAsia="Times New Roman" w:cs="Times New Roman"/>
          <w:szCs w:val="24"/>
        </w:rPr>
        <w:t xml:space="preserve"> μπορείτε να περάσετε έξω</w:t>
      </w:r>
      <w:r>
        <w:rPr>
          <w:rFonts w:eastAsia="Times New Roman" w:cs="Times New Roman"/>
          <w:szCs w:val="24"/>
        </w:rPr>
        <w:t>.</w:t>
      </w:r>
      <w:r w:rsidRPr="00B85C77">
        <w:rPr>
          <w:rFonts w:eastAsia="Times New Roman" w:cs="Times New Roman"/>
          <w:szCs w:val="24"/>
        </w:rPr>
        <w:t xml:space="preserve"> </w:t>
      </w:r>
    </w:p>
    <w:p w14:paraId="5FC2FAE3"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rPr>
        <w:t>ΠΡΟΕΔΡΟΣ (Νικόλαος Βούτσης):</w:t>
      </w:r>
      <w:r>
        <w:rPr>
          <w:rFonts w:eastAsia="Times New Roman" w:cs="Times New Roman"/>
          <w:szCs w:val="24"/>
        </w:rPr>
        <w:t xml:space="preserve"> Π</w:t>
      </w:r>
      <w:r w:rsidRPr="006A04B1">
        <w:rPr>
          <w:rFonts w:eastAsia="Times New Roman" w:cs="Times New Roman"/>
          <w:szCs w:val="24"/>
        </w:rPr>
        <w:t>αρακαλώ</w:t>
      </w:r>
      <w:r>
        <w:rPr>
          <w:rFonts w:eastAsia="Times New Roman" w:cs="Times New Roman"/>
          <w:szCs w:val="24"/>
        </w:rPr>
        <w:t xml:space="preserve">, μην κάνετε </w:t>
      </w:r>
      <w:r>
        <w:rPr>
          <w:rFonts w:eastAsia="Times New Roman" w:cs="Times New Roman"/>
          <w:szCs w:val="24"/>
        </w:rPr>
        <w:t xml:space="preserve">υποδείξεις. Σας </w:t>
      </w:r>
      <w:r w:rsidRPr="006A04B1">
        <w:rPr>
          <w:rFonts w:eastAsia="Times New Roman" w:cs="Times New Roman"/>
          <w:szCs w:val="24"/>
        </w:rPr>
        <w:t>παρακαλώ</w:t>
      </w:r>
      <w:r>
        <w:rPr>
          <w:rFonts w:eastAsia="Times New Roman" w:cs="Times New Roman"/>
          <w:szCs w:val="24"/>
        </w:rPr>
        <w:t xml:space="preserve">, </w:t>
      </w:r>
      <w:r w:rsidRPr="00565BE2">
        <w:rPr>
          <w:rFonts w:eastAsia="Times New Roman" w:cs="Times New Roman"/>
          <w:szCs w:val="24"/>
        </w:rPr>
        <w:t>κύριε Πρόεδρε</w:t>
      </w:r>
      <w:r>
        <w:rPr>
          <w:rFonts w:eastAsia="Times New Roman" w:cs="Times New Roman"/>
          <w:szCs w:val="24"/>
        </w:rPr>
        <w:t>.</w:t>
      </w:r>
    </w:p>
    <w:p w14:paraId="5FC2FAE4" w14:textId="77777777" w:rsidR="0020643A" w:rsidRDefault="00E84ECF">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της Νέας Δημοκρατίας)</w:t>
      </w:r>
    </w:p>
    <w:p w14:paraId="5FC2FAE5" w14:textId="77777777" w:rsidR="0020643A" w:rsidRDefault="00E84ECF">
      <w:pPr>
        <w:spacing w:line="600" w:lineRule="auto"/>
        <w:ind w:firstLine="720"/>
        <w:contextualSpacing/>
        <w:jc w:val="both"/>
        <w:rPr>
          <w:rFonts w:eastAsia="Times New Roman" w:cs="Times New Roman"/>
        </w:rPr>
      </w:pPr>
      <w:r>
        <w:rPr>
          <w:rFonts w:eastAsia="Times New Roman" w:cs="Times New Roman"/>
          <w:b/>
          <w:szCs w:val="24"/>
        </w:rPr>
        <w:t>Κ</w:t>
      </w:r>
      <w:r w:rsidRPr="00B85C77">
        <w:rPr>
          <w:rFonts w:eastAsia="Times New Roman" w:cs="Times New Roman"/>
          <w:b/>
          <w:szCs w:val="24"/>
        </w:rPr>
        <w:t xml:space="preserve">ΥΡΙΑΚΟΣ ΜΗΤΣΟΤΑΚΗΣ (Πρόεδρος της </w:t>
      </w:r>
      <w:r w:rsidRPr="00B85C77">
        <w:rPr>
          <w:rFonts w:eastAsia="Times New Roman" w:cs="Times New Roman"/>
          <w:b/>
        </w:rPr>
        <w:t>Νέας Δημοκρατίας):</w:t>
      </w:r>
      <w:r>
        <w:rPr>
          <w:rFonts w:eastAsia="Times New Roman" w:cs="Times New Roman"/>
        </w:rPr>
        <w:t xml:space="preserve"> Υποδείξεις τέτοιες όχι σε μένα. Να περάσετε έξω αν </w:t>
      </w:r>
      <w:r w:rsidRPr="00592664">
        <w:rPr>
          <w:rFonts w:eastAsia="Times New Roman"/>
          <w:bCs/>
          <w:shd w:val="clear" w:color="auto" w:fill="FFFFFF"/>
        </w:rPr>
        <w:t>δεν</w:t>
      </w:r>
      <w:r>
        <w:rPr>
          <w:rFonts w:eastAsia="Times New Roman" w:cs="Times New Roman"/>
        </w:rPr>
        <w:t xml:space="preserve"> θέλετε να ακούσετε. </w:t>
      </w:r>
    </w:p>
    <w:p w14:paraId="5FC2FAE6" w14:textId="77777777" w:rsidR="0020643A" w:rsidRDefault="00E84ECF">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14:paraId="5FC2FAE7"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rPr>
        <w:t>ΠΡΟΕΔΡΟΣ (Νικόλαος Βούτσης):</w:t>
      </w:r>
      <w:r>
        <w:rPr>
          <w:rFonts w:eastAsia="Times New Roman" w:cs="Times New Roman"/>
          <w:szCs w:val="24"/>
        </w:rPr>
        <w:t xml:space="preserve"> </w:t>
      </w:r>
      <w:r w:rsidRPr="00565BE2">
        <w:rPr>
          <w:rFonts w:eastAsia="Times New Roman" w:cs="Times New Roman"/>
          <w:szCs w:val="24"/>
        </w:rPr>
        <w:t>Κύριε Πρόεδρε</w:t>
      </w:r>
      <w:r>
        <w:rPr>
          <w:rFonts w:eastAsia="Times New Roman" w:cs="Times New Roman"/>
          <w:szCs w:val="24"/>
        </w:rPr>
        <w:t xml:space="preserve">, εγώ προεδρεύω, </w:t>
      </w:r>
      <w:r w:rsidRPr="00A8202F">
        <w:rPr>
          <w:rFonts w:eastAsia="Times New Roman"/>
          <w:bCs/>
          <w:shd w:val="clear" w:color="auto" w:fill="FFFFFF"/>
        </w:rPr>
        <w:t>δεν</w:t>
      </w:r>
      <w:r>
        <w:rPr>
          <w:rFonts w:eastAsia="Times New Roman" w:cs="Times New Roman"/>
          <w:szCs w:val="24"/>
        </w:rPr>
        <w:t xml:space="preserve"> προεδρεύετε εσείς </w:t>
      </w:r>
      <w:r w:rsidRPr="00F331DF">
        <w:rPr>
          <w:rFonts w:eastAsia="Times New Roman"/>
          <w:bCs/>
        </w:rPr>
        <w:t>και</w:t>
      </w:r>
      <w:r>
        <w:rPr>
          <w:rFonts w:eastAsia="Times New Roman" w:cs="Times New Roman"/>
          <w:szCs w:val="24"/>
        </w:rPr>
        <w:t xml:space="preserve"> δι’ εμού </w:t>
      </w:r>
      <w:r w:rsidRPr="002314B3">
        <w:rPr>
          <w:rFonts w:eastAsia="Times New Roman"/>
          <w:bCs/>
          <w:shd w:val="clear" w:color="auto" w:fill="FFFFFF"/>
        </w:rPr>
        <w:t>να</w:t>
      </w:r>
      <w:r>
        <w:rPr>
          <w:rFonts w:eastAsia="Times New Roman" w:cs="Times New Roman"/>
          <w:szCs w:val="24"/>
        </w:rPr>
        <w:t xml:space="preserve"> μιλάτε. Σας το έχω ξαναπεί. Δι</w:t>
      </w:r>
      <w:r>
        <w:rPr>
          <w:rFonts w:eastAsia="Times New Roman" w:cs="Times New Roman"/>
          <w:szCs w:val="24"/>
        </w:rPr>
        <w:t>ά</w:t>
      </w:r>
      <w:r>
        <w:rPr>
          <w:rFonts w:eastAsia="Times New Roman" w:cs="Times New Roman"/>
          <w:szCs w:val="24"/>
        </w:rPr>
        <w:t xml:space="preserve"> του Προεδρεύοντος μιλάτε. Αυτό λέει ο Κανονισμός.</w:t>
      </w:r>
    </w:p>
    <w:p w14:paraId="5FC2FAE8" w14:textId="77777777" w:rsidR="0020643A" w:rsidRDefault="00E84ECF">
      <w:pPr>
        <w:spacing w:line="600" w:lineRule="auto"/>
        <w:ind w:firstLine="720"/>
        <w:contextualSpacing/>
        <w:jc w:val="both"/>
        <w:rPr>
          <w:rFonts w:eastAsia="Times New Roman" w:cs="Times New Roman"/>
        </w:rPr>
      </w:pPr>
      <w:r w:rsidRPr="00B85C77">
        <w:rPr>
          <w:rFonts w:eastAsia="Times New Roman" w:cs="Times New Roman"/>
          <w:b/>
          <w:szCs w:val="24"/>
        </w:rPr>
        <w:t xml:space="preserve">ΚΥΡΙΑΚΟΣ ΜΗΤΣΟΤΑΚΗΣ (Πρόεδρος της </w:t>
      </w:r>
      <w:r w:rsidRPr="00B85C77">
        <w:rPr>
          <w:rFonts w:eastAsia="Times New Roman" w:cs="Times New Roman"/>
          <w:b/>
        </w:rPr>
        <w:t>Νέας Δημοκρατίας):</w:t>
      </w:r>
      <w:r>
        <w:rPr>
          <w:rFonts w:eastAsia="Times New Roman" w:cs="Times New Roman"/>
          <w:b/>
        </w:rPr>
        <w:t xml:space="preserve"> </w:t>
      </w:r>
      <w:r w:rsidRPr="00F46A89">
        <w:rPr>
          <w:rFonts w:eastAsia="Times New Roman" w:cs="Times New Roman"/>
        </w:rPr>
        <w:t xml:space="preserve">Δεν δέχομαι υποδείξεις, </w:t>
      </w:r>
      <w:r w:rsidRPr="00F46A89">
        <w:rPr>
          <w:rFonts w:eastAsia="Times New Roman" w:cs="Times New Roman"/>
        </w:rPr>
        <w:t>κύριε Πρόεδρε.</w:t>
      </w:r>
      <w:r>
        <w:rPr>
          <w:rFonts w:eastAsia="Times New Roman" w:cs="Times New Roman"/>
        </w:rPr>
        <w:t xml:space="preserve"> Να κάνετε καλά τη δουλειά σας. </w:t>
      </w:r>
    </w:p>
    <w:p w14:paraId="5FC2FAE9" w14:textId="77777777" w:rsidR="0020643A" w:rsidRDefault="00E84ECF">
      <w:pPr>
        <w:spacing w:line="600" w:lineRule="auto"/>
        <w:ind w:firstLine="720"/>
        <w:contextualSpacing/>
        <w:jc w:val="both"/>
        <w:rPr>
          <w:rFonts w:eastAsia="Times New Roman" w:cs="Times New Roman"/>
          <w:szCs w:val="24"/>
        </w:rPr>
      </w:pPr>
      <w:r w:rsidRPr="00AD6554">
        <w:rPr>
          <w:rFonts w:eastAsia="Times New Roman" w:cs="Times New Roman"/>
          <w:b/>
        </w:rPr>
        <w:t>ΠΡΟΕΔΡΟΣ (Ν</w:t>
      </w:r>
      <w:r>
        <w:rPr>
          <w:rFonts w:eastAsia="Times New Roman" w:cs="Times New Roman"/>
          <w:b/>
        </w:rPr>
        <w:t>ικόλαος Βούτσης</w:t>
      </w:r>
      <w:r w:rsidRPr="00AD6554">
        <w:rPr>
          <w:rFonts w:eastAsia="Times New Roman" w:cs="Times New Roman"/>
          <w:b/>
        </w:rPr>
        <w:t>):</w:t>
      </w:r>
      <w:r w:rsidRPr="00C95434">
        <w:rPr>
          <w:rFonts w:eastAsia="Times New Roman" w:cs="Times New Roman"/>
          <w:szCs w:val="24"/>
        </w:rPr>
        <w:t xml:space="preserve"> </w:t>
      </w:r>
      <w:r>
        <w:rPr>
          <w:rFonts w:eastAsia="Times New Roman" w:cs="Times New Roman"/>
          <w:szCs w:val="24"/>
        </w:rPr>
        <w:t xml:space="preserve">Θα δέχεστε υποδείξεις. </w:t>
      </w:r>
    </w:p>
    <w:p w14:paraId="5FC2FAEA" w14:textId="77777777" w:rsidR="0020643A" w:rsidRDefault="00E84ECF">
      <w:pPr>
        <w:spacing w:line="600" w:lineRule="auto"/>
        <w:ind w:firstLine="720"/>
        <w:contextualSpacing/>
        <w:jc w:val="both"/>
        <w:rPr>
          <w:rFonts w:eastAsia="Times New Roman" w:cs="Times New Roman"/>
        </w:rPr>
      </w:pPr>
      <w:r w:rsidRPr="00B85C77">
        <w:rPr>
          <w:rFonts w:eastAsia="Times New Roman" w:cs="Times New Roman"/>
          <w:b/>
          <w:szCs w:val="24"/>
        </w:rPr>
        <w:t xml:space="preserve">ΚΥΡΙΑΚΟΣ ΜΗΤΣΟΤΑΚΗΣ (Πρόεδρος της </w:t>
      </w:r>
      <w:r w:rsidRPr="00B85C77">
        <w:rPr>
          <w:rFonts w:eastAsia="Times New Roman" w:cs="Times New Roman"/>
          <w:b/>
        </w:rPr>
        <w:t>Νέας Δημοκρατίας):</w:t>
      </w:r>
      <w:r>
        <w:rPr>
          <w:rFonts w:eastAsia="Times New Roman" w:cs="Times New Roman"/>
          <w:b/>
        </w:rPr>
        <w:t xml:space="preserve"> </w:t>
      </w:r>
      <w:r w:rsidRPr="00F46A89">
        <w:rPr>
          <w:rFonts w:eastAsia="Times New Roman" w:cs="Times New Roman"/>
        </w:rPr>
        <w:t xml:space="preserve">Σταματήστε </w:t>
      </w:r>
      <w:r w:rsidRPr="00F46A89">
        <w:rPr>
          <w:rFonts w:eastAsia="Times New Roman"/>
          <w:bCs/>
          <w:shd w:val="clear" w:color="auto" w:fill="FFFFFF"/>
        </w:rPr>
        <w:t>να</w:t>
      </w:r>
      <w:r w:rsidRPr="00F46A89">
        <w:rPr>
          <w:rFonts w:eastAsia="Times New Roman" w:cs="Times New Roman"/>
        </w:rPr>
        <w:t xml:space="preserve"> φέρεστε ως Πρόεδρος του ΣΥΡΙΖΑ.</w:t>
      </w:r>
      <w:r>
        <w:rPr>
          <w:rFonts w:eastAsia="Times New Roman" w:cs="Times New Roman"/>
          <w:b/>
        </w:rPr>
        <w:t xml:space="preserve"> </w:t>
      </w:r>
      <w:r>
        <w:rPr>
          <w:rFonts w:eastAsia="Times New Roman" w:cs="Times New Roman"/>
        </w:rPr>
        <w:t>Αρκετά πια!</w:t>
      </w:r>
      <w:r>
        <w:rPr>
          <w:rFonts w:eastAsia="Times New Roman" w:cs="Times New Roman"/>
          <w:b/>
        </w:rPr>
        <w:t xml:space="preserve"> </w:t>
      </w:r>
      <w:r>
        <w:rPr>
          <w:rFonts w:eastAsia="Times New Roman" w:cs="Times New Roman"/>
        </w:rPr>
        <w:t>Αρκετά πια!</w:t>
      </w:r>
    </w:p>
    <w:p w14:paraId="5FC2FAEB" w14:textId="77777777" w:rsidR="0020643A" w:rsidRDefault="00E84ECF">
      <w:pPr>
        <w:spacing w:line="600" w:lineRule="auto"/>
        <w:ind w:firstLine="709"/>
        <w:contextualSpacing/>
        <w:jc w:val="center"/>
        <w:rPr>
          <w:rFonts w:eastAsia="Times New Roman" w:cs="Times New Roman"/>
        </w:rPr>
      </w:pPr>
      <w:r w:rsidRPr="002914BE">
        <w:rPr>
          <w:rFonts w:eastAsia="Times New Roman" w:cs="Times New Roman"/>
        </w:rPr>
        <w:t xml:space="preserve">(Χειροκροτήματα από την πτέρυγα </w:t>
      </w:r>
      <w:r w:rsidRPr="002914BE">
        <w:rPr>
          <w:rFonts w:eastAsia="Times New Roman" w:cs="Times New Roman"/>
        </w:rPr>
        <w:t>της Νέας Δημοκρατίας)</w:t>
      </w:r>
    </w:p>
    <w:p w14:paraId="5FC2FAEC" w14:textId="77777777" w:rsidR="0020643A" w:rsidRDefault="00E84ECF">
      <w:pPr>
        <w:spacing w:line="600" w:lineRule="auto"/>
        <w:ind w:firstLine="720"/>
        <w:contextualSpacing/>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δ</w:t>
      </w:r>
      <w:r>
        <w:rPr>
          <w:rFonts w:eastAsia="Times New Roman" w:cs="Times New Roman"/>
          <w:szCs w:val="24"/>
        </w:rPr>
        <w:t>ιαμαρτυρίες από την πτέρυγα του ΣΥΡΙΖΑ)</w:t>
      </w:r>
    </w:p>
    <w:p w14:paraId="5FC2FAED" w14:textId="77777777" w:rsidR="0020643A" w:rsidRDefault="00E84ECF">
      <w:pPr>
        <w:spacing w:line="600" w:lineRule="auto"/>
        <w:ind w:firstLine="720"/>
        <w:contextualSpacing/>
        <w:jc w:val="both"/>
        <w:rPr>
          <w:rFonts w:eastAsia="Times New Roman" w:cs="Times New Roman"/>
          <w:szCs w:val="24"/>
        </w:rPr>
      </w:pPr>
      <w:r w:rsidRPr="00AD6554">
        <w:rPr>
          <w:rFonts w:eastAsia="Times New Roman" w:cs="Times New Roman"/>
          <w:b/>
        </w:rPr>
        <w:t>ΠΡΟΕΔΡΟΣ (Ν</w:t>
      </w:r>
      <w:r>
        <w:rPr>
          <w:rFonts w:eastAsia="Times New Roman" w:cs="Times New Roman"/>
          <w:b/>
        </w:rPr>
        <w:t>ικόλαος Βούτσης</w:t>
      </w:r>
      <w:r w:rsidRPr="00AD6554">
        <w:rPr>
          <w:rFonts w:eastAsia="Times New Roman" w:cs="Times New Roman"/>
          <w:b/>
        </w:rPr>
        <w:t>):</w:t>
      </w:r>
      <w:r w:rsidRPr="00C95434">
        <w:rPr>
          <w:rFonts w:eastAsia="Times New Roman" w:cs="Times New Roman"/>
          <w:szCs w:val="24"/>
        </w:rPr>
        <w:t xml:space="preserve"> </w:t>
      </w:r>
      <w:r>
        <w:rPr>
          <w:rFonts w:eastAsia="Times New Roman" w:cs="Times New Roman"/>
          <w:szCs w:val="24"/>
        </w:rPr>
        <w:t xml:space="preserve">Θα δέχεστε υποδείξεις. Καταλάβατε; </w:t>
      </w:r>
    </w:p>
    <w:p w14:paraId="5FC2FAEE" w14:textId="77777777" w:rsidR="0020643A" w:rsidRDefault="00E84ECF">
      <w:pPr>
        <w:spacing w:line="600" w:lineRule="auto"/>
        <w:ind w:firstLine="720"/>
        <w:contextualSpacing/>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δ</w:t>
      </w:r>
      <w:r>
        <w:rPr>
          <w:rFonts w:eastAsia="Times New Roman" w:cs="Times New Roman"/>
          <w:szCs w:val="24"/>
        </w:rPr>
        <w:t>ιαμαρτυρίες από την πτέρυγα της Νέας Δημοκρατίας)</w:t>
      </w:r>
    </w:p>
    <w:p w14:paraId="5FC2FAEF" w14:textId="77777777" w:rsidR="0020643A" w:rsidRDefault="00E84ECF">
      <w:pPr>
        <w:spacing w:line="600" w:lineRule="auto"/>
        <w:ind w:firstLine="720"/>
        <w:contextualSpacing/>
        <w:jc w:val="both"/>
        <w:rPr>
          <w:rFonts w:eastAsia="Times New Roman" w:cs="Times New Roman"/>
          <w:b/>
        </w:rPr>
      </w:pPr>
      <w:r w:rsidRPr="00B85C77">
        <w:rPr>
          <w:rFonts w:eastAsia="Times New Roman" w:cs="Times New Roman"/>
          <w:b/>
          <w:szCs w:val="24"/>
        </w:rPr>
        <w:t xml:space="preserve">ΚΥΡΙΑΚΟΣ ΜΗΤΣΟΤΑΚΗΣ (Πρόεδρος της </w:t>
      </w:r>
      <w:r w:rsidRPr="00B85C77">
        <w:rPr>
          <w:rFonts w:eastAsia="Times New Roman" w:cs="Times New Roman"/>
          <w:b/>
        </w:rPr>
        <w:t>Νέας Δημοκρατίας):</w:t>
      </w:r>
      <w:r>
        <w:rPr>
          <w:rFonts w:eastAsia="Times New Roman" w:cs="Times New Roman"/>
          <w:b/>
        </w:rPr>
        <w:t xml:space="preserve"> </w:t>
      </w:r>
      <w:r w:rsidRPr="00F46A89">
        <w:rPr>
          <w:rFonts w:eastAsia="Times New Roman" w:cs="Times New Roman"/>
        </w:rPr>
        <w:t>Δ</w:t>
      </w:r>
      <w:r>
        <w:rPr>
          <w:rFonts w:eastAsia="Times New Roman" w:cs="Times New Roman"/>
        </w:rPr>
        <w:t>ε</w:t>
      </w:r>
      <w:r>
        <w:rPr>
          <w:rFonts w:eastAsia="Times New Roman" w:cs="Times New Roman"/>
        </w:rPr>
        <w:t>ν θα μου υψ</w:t>
      </w:r>
      <w:r w:rsidRPr="00F46A89">
        <w:rPr>
          <w:rFonts w:eastAsia="Times New Roman" w:cs="Times New Roman"/>
        </w:rPr>
        <w:t>ώνετε εμένα τον τόνο της φωνής σας.</w:t>
      </w:r>
      <w:r>
        <w:rPr>
          <w:rFonts w:eastAsia="Times New Roman" w:cs="Times New Roman"/>
        </w:rPr>
        <w:t xml:space="preserve"> </w:t>
      </w:r>
    </w:p>
    <w:p w14:paraId="5FC2FAF0" w14:textId="77777777" w:rsidR="0020643A" w:rsidRDefault="00E84ECF">
      <w:pPr>
        <w:spacing w:line="600" w:lineRule="auto"/>
        <w:ind w:firstLine="720"/>
        <w:contextualSpacing/>
        <w:jc w:val="both"/>
        <w:rPr>
          <w:rFonts w:eastAsia="Times New Roman" w:cs="Times New Roman"/>
          <w:szCs w:val="24"/>
        </w:rPr>
      </w:pPr>
      <w:r w:rsidRPr="00AD6554">
        <w:rPr>
          <w:rFonts w:eastAsia="Times New Roman" w:cs="Times New Roman"/>
          <w:b/>
        </w:rPr>
        <w:t>ΠΡΟΕΔΡΟΣ (Ν</w:t>
      </w:r>
      <w:r>
        <w:rPr>
          <w:rFonts w:eastAsia="Times New Roman" w:cs="Times New Roman"/>
          <w:b/>
        </w:rPr>
        <w:t>ικόλαος Βούτσης</w:t>
      </w:r>
      <w:r w:rsidRPr="00AD6554">
        <w:rPr>
          <w:rFonts w:eastAsia="Times New Roman" w:cs="Times New Roman"/>
          <w:b/>
        </w:rPr>
        <w:t>):</w:t>
      </w:r>
      <w:r w:rsidRPr="00C95434">
        <w:rPr>
          <w:rFonts w:eastAsia="Times New Roman" w:cs="Times New Roman"/>
          <w:szCs w:val="24"/>
        </w:rPr>
        <w:t xml:space="preserve"> </w:t>
      </w:r>
      <w:r>
        <w:rPr>
          <w:rFonts w:eastAsia="Times New Roman" w:cs="Times New Roman"/>
          <w:szCs w:val="24"/>
        </w:rPr>
        <w:t>Αφήστε αυτό το ύφος!</w:t>
      </w:r>
    </w:p>
    <w:p w14:paraId="5FC2FAF1" w14:textId="77777777" w:rsidR="0020643A" w:rsidRDefault="00E84ECF">
      <w:pPr>
        <w:spacing w:line="600" w:lineRule="auto"/>
        <w:ind w:firstLine="720"/>
        <w:contextualSpacing/>
        <w:jc w:val="both"/>
        <w:rPr>
          <w:rFonts w:eastAsia="Times New Roman" w:cs="Times New Roman"/>
        </w:rPr>
      </w:pPr>
      <w:r w:rsidRPr="00B85C77">
        <w:rPr>
          <w:rFonts w:eastAsia="Times New Roman" w:cs="Times New Roman"/>
          <w:b/>
          <w:szCs w:val="24"/>
        </w:rPr>
        <w:t xml:space="preserve">ΚΥΡΙΑΚΟΣ ΜΗΤΣΟΤΑΚΗΣ (Πρόεδρος της </w:t>
      </w:r>
      <w:r w:rsidRPr="00B85C77">
        <w:rPr>
          <w:rFonts w:eastAsia="Times New Roman" w:cs="Times New Roman"/>
          <w:b/>
        </w:rPr>
        <w:t>Νέας Δημοκρατίας):</w:t>
      </w:r>
      <w:r>
        <w:rPr>
          <w:rFonts w:eastAsia="Times New Roman" w:cs="Times New Roman"/>
          <w:b/>
        </w:rPr>
        <w:t xml:space="preserve"> </w:t>
      </w:r>
      <w:r w:rsidRPr="00F46A89">
        <w:rPr>
          <w:rFonts w:eastAsia="Times New Roman" w:cs="Times New Roman"/>
        </w:rPr>
        <w:t>Κάντε τη δουλειά σας</w:t>
      </w:r>
      <w:r>
        <w:rPr>
          <w:rFonts w:eastAsia="Times New Roman" w:cs="Times New Roman"/>
        </w:rPr>
        <w:t xml:space="preserve">, αλλιώς κατεβείτε </w:t>
      </w:r>
      <w:r w:rsidRPr="00F46A89">
        <w:rPr>
          <w:rFonts w:eastAsia="Times New Roman"/>
          <w:bCs/>
        </w:rPr>
        <w:t>και</w:t>
      </w:r>
      <w:r>
        <w:rPr>
          <w:rFonts w:eastAsia="Times New Roman" w:cs="Times New Roman"/>
        </w:rPr>
        <w:t xml:space="preserve"> πηγαίνετε κάτω. </w:t>
      </w:r>
    </w:p>
    <w:p w14:paraId="5FC2FAF2" w14:textId="77777777" w:rsidR="0020643A" w:rsidRDefault="00E84ECF">
      <w:pPr>
        <w:spacing w:line="600" w:lineRule="auto"/>
        <w:ind w:firstLine="709"/>
        <w:contextualSpacing/>
        <w:jc w:val="center"/>
        <w:rPr>
          <w:rFonts w:eastAsia="Times New Roman" w:cs="Times New Roman"/>
        </w:rPr>
      </w:pPr>
      <w:r w:rsidRPr="002914BE">
        <w:rPr>
          <w:rFonts w:eastAsia="Times New Roman" w:cs="Times New Roman"/>
        </w:rPr>
        <w:t xml:space="preserve">(Χειροκροτήματα από την πτέρυγα της Νέας </w:t>
      </w:r>
      <w:r w:rsidRPr="002914BE">
        <w:rPr>
          <w:rFonts w:eastAsia="Times New Roman" w:cs="Times New Roman"/>
        </w:rPr>
        <w:t>Δημοκρατίας)</w:t>
      </w:r>
    </w:p>
    <w:p w14:paraId="5FC2FAF3" w14:textId="77777777" w:rsidR="0020643A" w:rsidRDefault="00E84ECF">
      <w:pPr>
        <w:spacing w:line="600" w:lineRule="auto"/>
        <w:ind w:firstLine="709"/>
        <w:contextualSpacing/>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δ</w:t>
      </w:r>
      <w:r>
        <w:rPr>
          <w:rFonts w:eastAsia="Times New Roman" w:cs="Times New Roman"/>
          <w:szCs w:val="24"/>
        </w:rPr>
        <w:t>ιαμαρτυρίες από την πτέρυγα του ΣΥΡΙΖΑ)</w:t>
      </w:r>
    </w:p>
    <w:p w14:paraId="5FC2FAF4" w14:textId="77777777" w:rsidR="0020643A" w:rsidRDefault="00E84ECF">
      <w:pPr>
        <w:spacing w:line="600" w:lineRule="auto"/>
        <w:ind w:firstLine="720"/>
        <w:contextualSpacing/>
        <w:jc w:val="both"/>
        <w:rPr>
          <w:rFonts w:eastAsia="Times New Roman" w:cs="Times New Roman"/>
          <w:szCs w:val="24"/>
        </w:rPr>
      </w:pPr>
      <w:r w:rsidRPr="00AD6554">
        <w:rPr>
          <w:rFonts w:eastAsia="Times New Roman" w:cs="Times New Roman"/>
          <w:b/>
        </w:rPr>
        <w:t>ΠΡΟΕΔΡΟΣ (Ν</w:t>
      </w:r>
      <w:r>
        <w:rPr>
          <w:rFonts w:eastAsia="Times New Roman" w:cs="Times New Roman"/>
          <w:b/>
        </w:rPr>
        <w:t>ικόλαος Βούτσης</w:t>
      </w:r>
      <w:r w:rsidRPr="00AD6554">
        <w:rPr>
          <w:rFonts w:eastAsia="Times New Roman" w:cs="Times New Roman"/>
          <w:b/>
        </w:rPr>
        <w:t>):</w:t>
      </w:r>
      <w:r w:rsidRPr="00C95434">
        <w:rPr>
          <w:rFonts w:eastAsia="Times New Roman" w:cs="Times New Roman"/>
          <w:szCs w:val="24"/>
        </w:rPr>
        <w:t xml:space="preserve"> </w:t>
      </w:r>
      <w:r>
        <w:rPr>
          <w:rFonts w:eastAsia="Times New Roman" w:cs="Times New Roman"/>
          <w:szCs w:val="24"/>
        </w:rPr>
        <w:t xml:space="preserve">Τι λέτε, κύριε Μητσοτάκη; </w:t>
      </w:r>
    </w:p>
    <w:p w14:paraId="5FC2FAF5" w14:textId="77777777" w:rsidR="0020643A" w:rsidRDefault="00E84ECF">
      <w:pPr>
        <w:spacing w:line="600" w:lineRule="auto"/>
        <w:ind w:firstLine="720"/>
        <w:contextualSpacing/>
        <w:jc w:val="both"/>
        <w:rPr>
          <w:rFonts w:eastAsia="Times New Roman" w:cs="Times New Roman"/>
        </w:rPr>
      </w:pPr>
      <w:r w:rsidRPr="00B85C77">
        <w:rPr>
          <w:rFonts w:eastAsia="Times New Roman" w:cs="Times New Roman"/>
          <w:b/>
          <w:szCs w:val="24"/>
        </w:rPr>
        <w:t xml:space="preserve">ΚΥΡΙΑΚΟΣ ΜΗΤΣΟΤΑΚΗΣ (Πρόεδρος της </w:t>
      </w:r>
      <w:r w:rsidRPr="00B85C77">
        <w:rPr>
          <w:rFonts w:eastAsia="Times New Roman" w:cs="Times New Roman"/>
          <w:b/>
        </w:rPr>
        <w:t>Νέας Δημοκρατίας):</w:t>
      </w:r>
      <w:r>
        <w:rPr>
          <w:rFonts w:eastAsia="Times New Roman" w:cs="Times New Roman"/>
          <w:b/>
        </w:rPr>
        <w:t xml:space="preserve"> </w:t>
      </w:r>
      <w:r>
        <w:rPr>
          <w:rFonts w:eastAsia="Times New Roman" w:cs="Times New Roman"/>
        </w:rPr>
        <w:t>Λ</w:t>
      </w:r>
      <w:r w:rsidRPr="008A5F99">
        <w:rPr>
          <w:rFonts w:eastAsia="Times New Roman" w:cs="Times New Roman"/>
        </w:rPr>
        <w:t>οιπόν</w:t>
      </w:r>
      <w:r>
        <w:rPr>
          <w:rFonts w:eastAsia="Times New Roman" w:cs="Times New Roman"/>
        </w:rPr>
        <w:t>, αρκετά πια!</w:t>
      </w:r>
    </w:p>
    <w:p w14:paraId="5FC2FAF6" w14:textId="77777777" w:rsidR="0020643A" w:rsidRDefault="00E84ECF">
      <w:pPr>
        <w:spacing w:line="600" w:lineRule="auto"/>
        <w:ind w:firstLine="720"/>
        <w:contextualSpacing/>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δ</w:t>
      </w:r>
      <w:r>
        <w:rPr>
          <w:rFonts w:eastAsia="Times New Roman" w:cs="Times New Roman"/>
          <w:szCs w:val="24"/>
        </w:rPr>
        <w:t>ιαμαρτυρίες από την πτέρυγα του ΣΥΡΙΖΑ)</w:t>
      </w:r>
    </w:p>
    <w:p w14:paraId="5FC2FAF7"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rPr>
        <w:t>ΠΡΟΕΔΡΟΣ (</w:t>
      </w:r>
      <w:r>
        <w:rPr>
          <w:rFonts w:eastAsia="Times New Roman" w:cs="Times New Roman"/>
          <w:b/>
        </w:rPr>
        <w:t>Νικόλαος Βούτσης):</w:t>
      </w:r>
      <w:r>
        <w:rPr>
          <w:rFonts w:eastAsia="Times New Roman" w:cs="Times New Roman"/>
          <w:szCs w:val="24"/>
        </w:rPr>
        <w:t xml:space="preserve"> Κύριε Μητσοτάκη, αυτόν τον αυταρχισμό αλλού, όχι στον </w:t>
      </w:r>
      <w:r w:rsidRPr="00F6666A">
        <w:rPr>
          <w:rFonts w:eastAsia="Times New Roman"/>
        </w:rPr>
        <w:t>Πρ</w:t>
      </w:r>
      <w:r>
        <w:rPr>
          <w:rFonts w:eastAsia="Times New Roman"/>
        </w:rPr>
        <w:t>όεδρο</w:t>
      </w:r>
      <w:r w:rsidRPr="00F6666A">
        <w:rPr>
          <w:rFonts w:eastAsia="Times New Roman"/>
        </w:rPr>
        <w:t xml:space="preserve"> της Βουλής</w:t>
      </w:r>
      <w:r>
        <w:rPr>
          <w:rFonts w:eastAsia="Times New Roman" w:cs="Times New Roman"/>
          <w:szCs w:val="24"/>
        </w:rPr>
        <w:t xml:space="preserve">. Καταλάβατε; </w:t>
      </w:r>
    </w:p>
    <w:p w14:paraId="5FC2FAF8" w14:textId="77777777" w:rsidR="0020643A" w:rsidRDefault="00E84ECF">
      <w:pPr>
        <w:spacing w:line="600" w:lineRule="auto"/>
        <w:ind w:firstLine="720"/>
        <w:contextualSpacing/>
        <w:jc w:val="both"/>
        <w:rPr>
          <w:rFonts w:eastAsia="Times New Roman" w:cs="Times New Roman"/>
        </w:rPr>
      </w:pPr>
      <w:r w:rsidRPr="00B85C77">
        <w:rPr>
          <w:rFonts w:eastAsia="Times New Roman" w:cs="Times New Roman"/>
          <w:b/>
          <w:szCs w:val="24"/>
        </w:rPr>
        <w:t xml:space="preserve">ΚΥΡΙΑΚΟΣ ΜΗΤΣΟΤΑΚΗΣ (Πρόεδρος της </w:t>
      </w:r>
      <w:r w:rsidRPr="00B85C77">
        <w:rPr>
          <w:rFonts w:eastAsia="Times New Roman" w:cs="Times New Roman"/>
          <w:b/>
        </w:rPr>
        <w:t>Νέας Δημοκρατίας):</w:t>
      </w:r>
      <w:r>
        <w:rPr>
          <w:rFonts w:eastAsia="Times New Roman" w:cs="Times New Roman"/>
          <w:b/>
        </w:rPr>
        <w:t xml:space="preserve"> </w:t>
      </w:r>
      <w:r w:rsidRPr="00592664">
        <w:rPr>
          <w:rFonts w:eastAsia="Times New Roman" w:cs="Times New Roman"/>
        </w:rPr>
        <w:t xml:space="preserve">Κατεβάστε τον τόνο της φωνής </w:t>
      </w:r>
      <w:r>
        <w:rPr>
          <w:rFonts w:eastAsia="Times New Roman" w:cs="Times New Roman"/>
        </w:rPr>
        <w:t>σας τώρα!</w:t>
      </w:r>
    </w:p>
    <w:p w14:paraId="5FC2FAF9"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rPr>
        <w:t>ΠΡΟΕΔΡΟΣ (Νικόλαος Βούτσης):</w:t>
      </w:r>
      <w:r>
        <w:rPr>
          <w:rFonts w:eastAsia="Times New Roman" w:cs="Times New Roman"/>
          <w:szCs w:val="24"/>
        </w:rPr>
        <w:t xml:space="preserve"> Καταλάβατε; Αυταρχισμό </w:t>
      </w:r>
      <w:r w:rsidRPr="00F331DF">
        <w:rPr>
          <w:rFonts w:eastAsia="Times New Roman"/>
          <w:bCs/>
        </w:rPr>
        <w:t>και</w:t>
      </w:r>
      <w:r>
        <w:rPr>
          <w:rFonts w:eastAsia="Times New Roman" w:cs="Times New Roman"/>
          <w:szCs w:val="24"/>
        </w:rPr>
        <w:t xml:space="preserve"> αλ</w:t>
      </w:r>
      <w:r>
        <w:rPr>
          <w:rFonts w:eastAsia="Times New Roman" w:cs="Times New Roman"/>
          <w:szCs w:val="24"/>
        </w:rPr>
        <w:t xml:space="preserve">αζονεία αλλού. Καταλάβατε; </w:t>
      </w:r>
    </w:p>
    <w:p w14:paraId="5FC2FAFA" w14:textId="77777777" w:rsidR="0020643A" w:rsidRDefault="00E84ECF">
      <w:pPr>
        <w:spacing w:line="600" w:lineRule="auto"/>
        <w:ind w:firstLine="720"/>
        <w:contextualSpacing/>
        <w:jc w:val="both"/>
        <w:rPr>
          <w:rFonts w:eastAsia="Times New Roman" w:cs="Times New Roman"/>
        </w:rPr>
      </w:pPr>
      <w:r w:rsidRPr="00B85C77">
        <w:rPr>
          <w:rFonts w:eastAsia="Times New Roman" w:cs="Times New Roman"/>
          <w:b/>
          <w:szCs w:val="24"/>
        </w:rPr>
        <w:t xml:space="preserve">ΚΥΡΙΑΚΟΣ ΜΗΤΣΟΤΑΚΗΣ (Πρόεδρος της </w:t>
      </w:r>
      <w:r w:rsidRPr="00B85C77">
        <w:rPr>
          <w:rFonts w:eastAsia="Times New Roman" w:cs="Times New Roman"/>
          <w:b/>
        </w:rPr>
        <w:t>Νέας Δημοκρατίας):</w:t>
      </w:r>
      <w:r>
        <w:rPr>
          <w:rFonts w:eastAsia="Times New Roman" w:cs="Times New Roman"/>
          <w:b/>
        </w:rPr>
        <w:t xml:space="preserve"> </w:t>
      </w:r>
      <w:r>
        <w:rPr>
          <w:rFonts w:eastAsia="Times New Roman" w:cs="Times New Roman"/>
        </w:rPr>
        <w:t xml:space="preserve">Τώρα, κατεβάστε τον τόνο της φωνής σας. Να κατεβείτε κάτω αν </w:t>
      </w:r>
      <w:r w:rsidRPr="008A5F99">
        <w:rPr>
          <w:rFonts w:eastAsia="Times New Roman"/>
          <w:bCs/>
          <w:shd w:val="clear" w:color="auto" w:fill="FFFFFF"/>
        </w:rPr>
        <w:t>δεν</w:t>
      </w:r>
      <w:r>
        <w:rPr>
          <w:rFonts w:eastAsia="Times New Roman" w:cs="Times New Roman"/>
        </w:rPr>
        <w:t xml:space="preserve"> μπορείτε. </w:t>
      </w:r>
    </w:p>
    <w:p w14:paraId="5FC2FAFB" w14:textId="77777777" w:rsidR="0020643A" w:rsidRDefault="00E84ECF">
      <w:pPr>
        <w:spacing w:line="600" w:lineRule="auto"/>
        <w:ind w:firstLine="709"/>
        <w:contextualSpacing/>
        <w:jc w:val="center"/>
        <w:rPr>
          <w:rFonts w:eastAsia="Times New Roman" w:cs="Times New Roman"/>
        </w:rPr>
      </w:pPr>
      <w:r w:rsidRPr="002914BE">
        <w:rPr>
          <w:rFonts w:eastAsia="Times New Roman" w:cs="Times New Roman"/>
        </w:rPr>
        <w:t>(Χειροκροτήματα από την πτέρυγα της Νέας Δημοκρατίας)</w:t>
      </w:r>
    </w:p>
    <w:p w14:paraId="5FC2FAFC" w14:textId="77777777" w:rsidR="0020643A" w:rsidRDefault="00E84ECF">
      <w:pPr>
        <w:spacing w:line="600" w:lineRule="auto"/>
        <w:contextualSpacing/>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δ</w:t>
      </w:r>
      <w:r>
        <w:rPr>
          <w:rFonts w:eastAsia="Times New Roman" w:cs="Times New Roman"/>
          <w:szCs w:val="24"/>
        </w:rPr>
        <w:t xml:space="preserve">ιαμαρτυρίες από την πτέρυγα του </w:t>
      </w:r>
      <w:r>
        <w:rPr>
          <w:rFonts w:eastAsia="Times New Roman" w:cs="Times New Roman"/>
          <w:szCs w:val="24"/>
        </w:rPr>
        <w:t>ΣΥΡΙΖΑ)</w:t>
      </w:r>
    </w:p>
    <w:p w14:paraId="5FC2FAFD"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rPr>
        <w:t>ΠΡΟΕΔΡΟΣ (Νικόλαος Βούτσης):</w:t>
      </w:r>
      <w:r>
        <w:rPr>
          <w:rFonts w:eastAsia="Times New Roman" w:cs="Times New Roman"/>
          <w:szCs w:val="24"/>
        </w:rPr>
        <w:t xml:space="preserve"> Δεν καταλαβαίνω τώρα, τεχνητή ένταση κάνετε; </w:t>
      </w:r>
      <w:r w:rsidRPr="00DF7ACC">
        <w:rPr>
          <w:rFonts w:eastAsia="Times New Roman" w:cs="Times New Roman"/>
          <w:bCs/>
          <w:shd w:val="clear" w:color="auto" w:fill="FFFFFF"/>
        </w:rPr>
        <w:t>Γιατί</w:t>
      </w:r>
      <w:r>
        <w:rPr>
          <w:rFonts w:eastAsia="Times New Roman" w:cs="Times New Roman"/>
          <w:szCs w:val="24"/>
        </w:rPr>
        <w:t xml:space="preserve"> το κάνετε αυτό; </w:t>
      </w:r>
    </w:p>
    <w:p w14:paraId="5FC2FAFE" w14:textId="77777777" w:rsidR="0020643A" w:rsidRDefault="00E84ECF">
      <w:pPr>
        <w:spacing w:line="600" w:lineRule="auto"/>
        <w:ind w:firstLine="720"/>
        <w:contextualSpacing/>
        <w:jc w:val="both"/>
        <w:rPr>
          <w:rFonts w:eastAsia="Times New Roman" w:cs="Times New Roman"/>
        </w:rPr>
      </w:pPr>
      <w:r w:rsidRPr="00B85C77">
        <w:rPr>
          <w:rFonts w:eastAsia="Times New Roman" w:cs="Times New Roman"/>
          <w:b/>
          <w:szCs w:val="24"/>
        </w:rPr>
        <w:t xml:space="preserve">ΚΥΡΙΑΚΟΣ ΜΗΤΣΟΤΑΚΗΣ (Πρόεδρος της </w:t>
      </w:r>
      <w:r w:rsidRPr="00B85C77">
        <w:rPr>
          <w:rFonts w:eastAsia="Times New Roman" w:cs="Times New Roman"/>
          <w:b/>
        </w:rPr>
        <w:t>Νέας Δημοκρατίας):</w:t>
      </w:r>
      <w:r>
        <w:rPr>
          <w:rFonts w:eastAsia="Times New Roman" w:cs="Times New Roman"/>
          <w:b/>
        </w:rPr>
        <w:t xml:space="preserve"> </w:t>
      </w:r>
      <w:r>
        <w:rPr>
          <w:rFonts w:eastAsia="Times New Roman" w:cs="Times New Roman"/>
        </w:rPr>
        <w:t xml:space="preserve">Αρκετά αυτά. Μια χαρά πήγαινε η </w:t>
      </w:r>
      <w:r w:rsidRPr="008A5F99">
        <w:rPr>
          <w:rFonts w:eastAsia="Times New Roman"/>
        </w:rPr>
        <w:t>συνεδρίαση</w:t>
      </w:r>
      <w:r>
        <w:rPr>
          <w:rFonts w:eastAsia="Times New Roman" w:cs="Times New Roman"/>
        </w:rPr>
        <w:t>.</w:t>
      </w:r>
    </w:p>
    <w:p w14:paraId="5FC2FAFF"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rPr>
        <w:t>ΠΡΟΕΔΡΟΣ (Νικόλαος Βούτσης):</w:t>
      </w:r>
      <w:r>
        <w:rPr>
          <w:rFonts w:eastAsia="Times New Roman" w:cs="Times New Roman"/>
          <w:szCs w:val="24"/>
        </w:rPr>
        <w:t xml:space="preserve"> </w:t>
      </w:r>
      <w:r w:rsidRPr="00DF7ACC">
        <w:rPr>
          <w:rFonts w:eastAsia="Times New Roman" w:cs="Times New Roman"/>
          <w:bCs/>
          <w:shd w:val="clear" w:color="auto" w:fill="FFFFFF"/>
        </w:rPr>
        <w:t>Γιατί</w:t>
      </w:r>
      <w:r>
        <w:rPr>
          <w:rFonts w:eastAsia="Times New Roman" w:cs="Times New Roman"/>
          <w:szCs w:val="24"/>
        </w:rPr>
        <w:t xml:space="preserve"> το κάνετε αυτό;</w:t>
      </w:r>
    </w:p>
    <w:p w14:paraId="5FC2FB00" w14:textId="77777777" w:rsidR="0020643A" w:rsidRDefault="00E84ECF">
      <w:pPr>
        <w:spacing w:line="600" w:lineRule="auto"/>
        <w:ind w:firstLine="720"/>
        <w:contextualSpacing/>
        <w:jc w:val="both"/>
        <w:rPr>
          <w:rFonts w:eastAsia="Times New Roman" w:cs="Times New Roman"/>
        </w:rPr>
      </w:pPr>
      <w:r w:rsidRPr="00B85C77">
        <w:rPr>
          <w:rFonts w:eastAsia="Times New Roman" w:cs="Times New Roman"/>
          <w:b/>
          <w:szCs w:val="24"/>
        </w:rPr>
        <w:t>ΚΥΡ</w:t>
      </w:r>
      <w:r w:rsidRPr="00B85C77">
        <w:rPr>
          <w:rFonts w:eastAsia="Times New Roman" w:cs="Times New Roman"/>
          <w:b/>
          <w:szCs w:val="24"/>
        </w:rPr>
        <w:t xml:space="preserve">ΙΑΚΟΣ ΜΗΤΣΟΤΑΚΗΣ (Πρόεδρος της </w:t>
      </w:r>
      <w:r w:rsidRPr="00B85C77">
        <w:rPr>
          <w:rFonts w:eastAsia="Times New Roman" w:cs="Times New Roman"/>
          <w:b/>
        </w:rPr>
        <w:t>Νέας Δημοκρατίας):</w:t>
      </w:r>
      <w:r>
        <w:rPr>
          <w:rFonts w:eastAsia="Times New Roman" w:cs="Times New Roman"/>
          <w:b/>
        </w:rPr>
        <w:t xml:space="preserve"> </w:t>
      </w:r>
      <w:r w:rsidRPr="00592664">
        <w:rPr>
          <w:rFonts w:eastAsia="Times New Roman" w:cs="Times New Roman"/>
          <w:bCs/>
          <w:shd w:val="clear" w:color="auto" w:fill="FFFFFF"/>
        </w:rPr>
        <w:t>Γιατί</w:t>
      </w:r>
      <w:r>
        <w:rPr>
          <w:rFonts w:eastAsia="Times New Roman" w:cs="Times New Roman"/>
        </w:rPr>
        <w:t xml:space="preserve"> </w:t>
      </w:r>
      <w:r w:rsidRPr="00592664">
        <w:rPr>
          <w:rFonts w:eastAsia="Times New Roman"/>
          <w:bCs/>
          <w:shd w:val="clear" w:color="auto" w:fill="FFFFFF"/>
        </w:rPr>
        <w:t>δεν</w:t>
      </w:r>
      <w:r>
        <w:rPr>
          <w:rFonts w:eastAsia="Times New Roman" w:cs="Times New Roman"/>
        </w:rPr>
        <w:t xml:space="preserve"> μπορείτε </w:t>
      </w:r>
      <w:r w:rsidRPr="00592664">
        <w:rPr>
          <w:rFonts w:eastAsia="Times New Roman"/>
          <w:bCs/>
          <w:shd w:val="clear" w:color="auto" w:fill="FFFFFF"/>
        </w:rPr>
        <w:t>να</w:t>
      </w:r>
      <w:r>
        <w:rPr>
          <w:rFonts w:eastAsia="Times New Roman" w:cs="Times New Roman"/>
        </w:rPr>
        <w:t xml:space="preserve"> επιβάλλετε την τάξη </w:t>
      </w:r>
      <w:r>
        <w:rPr>
          <w:rFonts w:eastAsia="Times New Roman"/>
          <w:bCs/>
        </w:rPr>
        <w:t>ή</w:t>
      </w:r>
      <w:r>
        <w:rPr>
          <w:rFonts w:eastAsia="Times New Roman" w:cs="Times New Roman"/>
        </w:rPr>
        <w:t xml:space="preserve"> </w:t>
      </w:r>
      <w:r w:rsidRPr="00592664">
        <w:rPr>
          <w:rFonts w:eastAsia="Times New Roman" w:cs="Times New Roman"/>
          <w:bCs/>
          <w:shd w:val="clear" w:color="auto" w:fill="FFFFFF"/>
        </w:rPr>
        <w:t>γιατί</w:t>
      </w:r>
      <w:r>
        <w:rPr>
          <w:rFonts w:eastAsia="Times New Roman" w:cs="Times New Roman"/>
        </w:rPr>
        <w:t xml:space="preserve"> </w:t>
      </w:r>
      <w:r w:rsidRPr="00592664">
        <w:rPr>
          <w:rFonts w:eastAsia="Times New Roman"/>
          <w:bCs/>
          <w:shd w:val="clear" w:color="auto" w:fill="FFFFFF"/>
        </w:rPr>
        <w:t>δεν</w:t>
      </w:r>
      <w:r>
        <w:rPr>
          <w:rFonts w:eastAsia="Times New Roman" w:cs="Times New Roman"/>
        </w:rPr>
        <w:t xml:space="preserve"> θέλετε </w:t>
      </w:r>
      <w:r w:rsidRPr="00592664">
        <w:rPr>
          <w:rFonts w:eastAsia="Times New Roman"/>
          <w:bCs/>
          <w:shd w:val="clear" w:color="auto" w:fill="FFFFFF"/>
        </w:rPr>
        <w:t>να</w:t>
      </w:r>
      <w:r>
        <w:rPr>
          <w:rFonts w:eastAsia="Times New Roman" w:cs="Times New Roman"/>
        </w:rPr>
        <w:t xml:space="preserve"> επιβάλλετε την τάξη. Γι’ αυτό! </w:t>
      </w:r>
    </w:p>
    <w:p w14:paraId="5FC2FB01" w14:textId="77777777" w:rsidR="0020643A" w:rsidRDefault="00E84ECF">
      <w:pPr>
        <w:spacing w:line="600" w:lineRule="auto"/>
        <w:ind w:firstLine="709"/>
        <w:contextualSpacing/>
        <w:jc w:val="center"/>
        <w:rPr>
          <w:rFonts w:eastAsia="Times New Roman" w:cs="Times New Roman"/>
        </w:rPr>
      </w:pPr>
      <w:r>
        <w:rPr>
          <w:rFonts w:eastAsia="Times New Roman" w:cs="Times New Roman"/>
        </w:rPr>
        <w:t>(Χειροκροτήματα από την πτέρυγα της Νέας Δημοκρατίας)</w:t>
      </w:r>
    </w:p>
    <w:p w14:paraId="5FC2FB02" w14:textId="77777777" w:rsidR="0020643A" w:rsidRDefault="00E84ECF">
      <w:pPr>
        <w:spacing w:line="600" w:lineRule="auto"/>
        <w:ind w:firstLine="720"/>
        <w:contextualSpacing/>
        <w:jc w:val="both"/>
        <w:rPr>
          <w:rFonts w:eastAsia="Times New Roman" w:cs="Times New Roman"/>
        </w:rPr>
      </w:pPr>
      <w:r w:rsidRPr="008A5F99">
        <w:rPr>
          <w:rFonts w:eastAsia="Times New Roman" w:cs="Times New Roman"/>
          <w:bCs/>
          <w:shd w:val="clear" w:color="auto" w:fill="FFFFFF"/>
        </w:rPr>
        <w:t>Γιατί</w:t>
      </w:r>
      <w:r w:rsidRPr="008A5F99">
        <w:rPr>
          <w:rFonts w:eastAsia="Times New Roman" w:cs="Times New Roman"/>
        </w:rPr>
        <w:t xml:space="preserve"> μεροληπτείτε συστηματικά εις βάρος της Νέας Δημοκρατίας. </w:t>
      </w:r>
      <w:r w:rsidRPr="008A5F99">
        <w:rPr>
          <w:rFonts w:eastAsia="Times New Roman" w:cs="Times New Roman"/>
          <w:bCs/>
          <w:shd w:val="clear" w:color="auto" w:fill="FFFFFF"/>
        </w:rPr>
        <w:t>Γιατί</w:t>
      </w:r>
      <w:r w:rsidRPr="008A5F99">
        <w:rPr>
          <w:rFonts w:eastAsia="Times New Roman" w:cs="Times New Roman"/>
        </w:rPr>
        <w:t xml:space="preserve"> είστε κομματικός Πρόεδρος</w:t>
      </w:r>
      <w:r>
        <w:rPr>
          <w:rFonts w:eastAsia="Times New Roman" w:cs="Times New Roman"/>
        </w:rPr>
        <w:t>. Για αυτό ακριβώς!</w:t>
      </w:r>
    </w:p>
    <w:p w14:paraId="5FC2FB03" w14:textId="77777777" w:rsidR="0020643A" w:rsidRDefault="00E84ECF">
      <w:pPr>
        <w:spacing w:line="600" w:lineRule="auto"/>
        <w:ind w:firstLine="720"/>
        <w:contextualSpacing/>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δ</w:t>
      </w:r>
      <w:r>
        <w:rPr>
          <w:rFonts w:eastAsia="Times New Roman" w:cs="Times New Roman"/>
          <w:szCs w:val="24"/>
        </w:rPr>
        <w:t>ιαμαρτυρίες από την πτέρυγα του ΣΥΡΙΖΑ)</w:t>
      </w:r>
    </w:p>
    <w:p w14:paraId="5FC2FB04"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rPr>
        <w:t>ΠΡΟΕΔΡΟΣ (Νικόλαος Βούτσης):</w:t>
      </w:r>
      <w:r>
        <w:rPr>
          <w:rFonts w:eastAsia="Times New Roman" w:cs="Times New Roman"/>
          <w:szCs w:val="24"/>
        </w:rPr>
        <w:t xml:space="preserve"> Κύριε Μητσοτάκη, έχετε άδικο </w:t>
      </w:r>
      <w:r w:rsidRPr="00F331DF">
        <w:rPr>
          <w:rFonts w:eastAsia="Times New Roman"/>
          <w:bCs/>
        </w:rPr>
        <w:t>και</w:t>
      </w:r>
      <w:r>
        <w:rPr>
          <w:rFonts w:eastAsia="Times New Roman" w:cs="Times New Roman"/>
          <w:szCs w:val="24"/>
        </w:rPr>
        <w:t xml:space="preserve"> </w:t>
      </w:r>
      <w:r w:rsidRPr="00A8202F">
        <w:rPr>
          <w:rFonts w:eastAsia="Times New Roman"/>
          <w:bCs/>
          <w:shd w:val="clear" w:color="auto" w:fill="FFFFFF"/>
        </w:rPr>
        <w:t>δεν</w:t>
      </w:r>
      <w:r>
        <w:rPr>
          <w:rFonts w:eastAsia="Times New Roman" w:cs="Times New Roman"/>
          <w:szCs w:val="24"/>
        </w:rPr>
        <w:t xml:space="preserve"> μπορείτε </w:t>
      </w:r>
      <w:r w:rsidRPr="002314B3">
        <w:rPr>
          <w:rFonts w:eastAsia="Times New Roman"/>
          <w:bCs/>
          <w:shd w:val="clear" w:color="auto" w:fill="FFFFFF"/>
        </w:rPr>
        <w:t>να</w:t>
      </w:r>
      <w:r>
        <w:rPr>
          <w:rFonts w:eastAsia="Times New Roman" w:cs="Times New Roman"/>
          <w:szCs w:val="24"/>
        </w:rPr>
        <w:t xml:space="preserve"> συμπεριφέρεστε με</w:t>
      </w:r>
      <w:r>
        <w:rPr>
          <w:rFonts w:eastAsia="Times New Roman" w:cs="Times New Roman"/>
          <w:szCs w:val="24"/>
        </w:rPr>
        <w:t xml:space="preserve"> τέτοιον τρόπο. Σας έχω πει </w:t>
      </w:r>
      <w:r w:rsidRPr="008A5F99">
        <w:rPr>
          <w:rFonts w:eastAsia="Times New Roman" w:cs="Times New Roman"/>
          <w:szCs w:val="24"/>
        </w:rPr>
        <w:t xml:space="preserve">επανειλημμένα </w:t>
      </w:r>
      <w:r w:rsidRPr="002B5B2E">
        <w:rPr>
          <w:rFonts w:eastAsia="Times New Roman"/>
          <w:bCs/>
          <w:shd w:val="clear" w:color="auto" w:fill="FFFFFF"/>
        </w:rPr>
        <w:t>ότι</w:t>
      </w:r>
      <w:r>
        <w:rPr>
          <w:rFonts w:eastAsia="Times New Roman" w:cs="Times New Roman"/>
          <w:szCs w:val="24"/>
        </w:rPr>
        <w:t xml:space="preserve"> δι</w:t>
      </w:r>
      <w:r>
        <w:rPr>
          <w:rFonts w:eastAsia="Times New Roman" w:cs="Times New Roman"/>
          <w:szCs w:val="24"/>
        </w:rPr>
        <w:t>ά</w:t>
      </w:r>
      <w:r>
        <w:rPr>
          <w:rFonts w:eastAsia="Times New Roman" w:cs="Times New Roman"/>
          <w:szCs w:val="24"/>
        </w:rPr>
        <w:t xml:space="preserve"> του </w:t>
      </w:r>
      <w:r w:rsidRPr="00F6666A">
        <w:rPr>
          <w:rFonts w:eastAsia="Times New Roman"/>
        </w:rPr>
        <w:t>Προέδρου της Βουλής</w:t>
      </w:r>
      <w:r>
        <w:rPr>
          <w:rFonts w:eastAsia="Times New Roman" w:cs="Times New Roman"/>
          <w:szCs w:val="24"/>
        </w:rPr>
        <w:t xml:space="preserve"> ζητάτε τον λόγο. </w:t>
      </w:r>
    </w:p>
    <w:p w14:paraId="5FC2FB05" w14:textId="77777777" w:rsidR="0020643A" w:rsidRDefault="00E84ECF">
      <w:pPr>
        <w:spacing w:line="600" w:lineRule="auto"/>
        <w:ind w:firstLine="720"/>
        <w:contextualSpacing/>
        <w:jc w:val="both"/>
        <w:rPr>
          <w:rFonts w:eastAsia="Times New Roman" w:cs="Times New Roman"/>
        </w:rPr>
      </w:pPr>
      <w:r w:rsidRPr="00B85C77">
        <w:rPr>
          <w:rFonts w:eastAsia="Times New Roman" w:cs="Times New Roman"/>
          <w:b/>
          <w:szCs w:val="24"/>
        </w:rPr>
        <w:t xml:space="preserve">ΚΥΡΙΑΚΟΣ ΜΗΤΣΟΤΑΚΗΣ (Πρόεδρος της </w:t>
      </w:r>
      <w:r w:rsidRPr="00B85C77">
        <w:rPr>
          <w:rFonts w:eastAsia="Times New Roman" w:cs="Times New Roman"/>
          <w:b/>
        </w:rPr>
        <w:t>Νέας Δημοκρατίας):</w:t>
      </w:r>
      <w:r>
        <w:rPr>
          <w:rFonts w:eastAsia="Times New Roman" w:cs="Times New Roman"/>
          <w:b/>
        </w:rPr>
        <w:t xml:space="preserve"> </w:t>
      </w:r>
      <w:r w:rsidRPr="008A5F99">
        <w:rPr>
          <w:rFonts w:eastAsia="Times New Roman" w:cs="Times New Roman"/>
          <w:bCs/>
          <w:shd w:val="clear" w:color="auto" w:fill="FFFFFF"/>
        </w:rPr>
        <w:t>Γιατί</w:t>
      </w:r>
      <w:r>
        <w:rPr>
          <w:rFonts w:eastAsia="Times New Roman" w:cs="Times New Roman"/>
        </w:rPr>
        <w:t xml:space="preserve"> ουρλιάζετε;</w:t>
      </w:r>
    </w:p>
    <w:p w14:paraId="5FC2FB06"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rPr>
        <w:t>ΠΡΟΕΔΡΟΣ (Νικόλαος Βούτσης):</w:t>
      </w:r>
      <w:r>
        <w:rPr>
          <w:rFonts w:eastAsia="Times New Roman" w:cs="Times New Roman"/>
          <w:szCs w:val="24"/>
        </w:rPr>
        <w:t xml:space="preserve"> Σε κάθε συνάδελφο… </w:t>
      </w:r>
    </w:p>
    <w:p w14:paraId="5FC2FB07" w14:textId="77777777" w:rsidR="0020643A" w:rsidRDefault="00E84ECF">
      <w:pPr>
        <w:spacing w:line="600" w:lineRule="auto"/>
        <w:ind w:firstLine="720"/>
        <w:contextualSpacing/>
        <w:jc w:val="both"/>
        <w:rPr>
          <w:rFonts w:eastAsia="Times New Roman" w:cs="Times New Roman"/>
        </w:rPr>
      </w:pPr>
      <w:r w:rsidRPr="00B85C77">
        <w:rPr>
          <w:rFonts w:eastAsia="Times New Roman" w:cs="Times New Roman"/>
          <w:b/>
          <w:szCs w:val="24"/>
        </w:rPr>
        <w:t xml:space="preserve">ΚΥΡΙΑΚΟΣ ΜΗΤΣΟΤΑΚΗΣ (Πρόεδρος της </w:t>
      </w:r>
      <w:r w:rsidRPr="00B85C77">
        <w:rPr>
          <w:rFonts w:eastAsia="Times New Roman" w:cs="Times New Roman"/>
          <w:b/>
        </w:rPr>
        <w:t xml:space="preserve">Νέας </w:t>
      </w:r>
      <w:r w:rsidRPr="00B85C77">
        <w:rPr>
          <w:rFonts w:eastAsia="Times New Roman" w:cs="Times New Roman"/>
          <w:b/>
        </w:rPr>
        <w:t>Δημοκρατίας):</w:t>
      </w:r>
      <w:r>
        <w:rPr>
          <w:rFonts w:eastAsia="Times New Roman" w:cs="Times New Roman"/>
          <w:b/>
        </w:rPr>
        <w:t xml:space="preserve"> </w:t>
      </w:r>
      <w:r w:rsidRPr="008A5F99">
        <w:rPr>
          <w:rFonts w:eastAsia="Times New Roman" w:cs="Times New Roman"/>
          <w:bCs/>
          <w:shd w:val="clear" w:color="auto" w:fill="FFFFFF"/>
        </w:rPr>
        <w:t>Γιατί</w:t>
      </w:r>
      <w:r>
        <w:rPr>
          <w:rFonts w:eastAsia="Times New Roman" w:cs="Times New Roman"/>
        </w:rPr>
        <w:t xml:space="preserve"> ουρλιάζετε;</w:t>
      </w:r>
    </w:p>
    <w:p w14:paraId="5FC2FB08"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rPr>
        <w:t>ΠΡΟΕΔΡΟΣ (Νικόλαος Βούτσης):</w:t>
      </w:r>
      <w:r w:rsidRPr="00AD6554">
        <w:rPr>
          <w:rFonts w:eastAsia="Times New Roman" w:cs="Times New Roman"/>
        </w:rPr>
        <w:t xml:space="preserve"> </w:t>
      </w:r>
      <w:r w:rsidRPr="00A8202F">
        <w:rPr>
          <w:rFonts w:eastAsia="Times New Roman"/>
          <w:bCs/>
          <w:shd w:val="clear" w:color="auto" w:fill="FFFFFF"/>
        </w:rPr>
        <w:t>Δεν</w:t>
      </w:r>
      <w:r>
        <w:rPr>
          <w:rFonts w:eastAsia="Times New Roman" w:cs="Times New Roman"/>
          <w:szCs w:val="24"/>
        </w:rPr>
        <w:t xml:space="preserve"> ουρλιάζω. Σας λέω ευθύτατα </w:t>
      </w:r>
      <w:r w:rsidRPr="002B5B2E">
        <w:rPr>
          <w:rFonts w:eastAsia="Times New Roman"/>
          <w:bCs/>
          <w:shd w:val="clear" w:color="auto" w:fill="FFFFFF"/>
        </w:rPr>
        <w:t>ότι</w:t>
      </w:r>
      <w:r>
        <w:rPr>
          <w:rFonts w:eastAsia="Times New Roman" w:cs="Times New Roman"/>
          <w:szCs w:val="24"/>
        </w:rPr>
        <w:t xml:space="preserve"> σε κάθε…</w:t>
      </w:r>
    </w:p>
    <w:p w14:paraId="5FC2FB09" w14:textId="77777777" w:rsidR="0020643A" w:rsidRDefault="00E84ECF">
      <w:pPr>
        <w:spacing w:line="600" w:lineRule="auto"/>
        <w:ind w:firstLine="720"/>
        <w:contextualSpacing/>
        <w:jc w:val="both"/>
        <w:rPr>
          <w:rFonts w:eastAsia="Times New Roman" w:cs="Times New Roman"/>
        </w:rPr>
      </w:pPr>
      <w:r w:rsidRPr="00B85C77">
        <w:rPr>
          <w:rFonts w:eastAsia="Times New Roman" w:cs="Times New Roman"/>
          <w:b/>
          <w:szCs w:val="24"/>
        </w:rPr>
        <w:t xml:space="preserve">ΚΥΡΙΑΚΟΣ ΜΗΤΣΟΤΑΚΗΣ (Πρόεδρος της </w:t>
      </w:r>
      <w:r w:rsidRPr="00B85C77">
        <w:rPr>
          <w:rFonts w:eastAsia="Times New Roman" w:cs="Times New Roman"/>
          <w:b/>
        </w:rPr>
        <w:t>Νέας Δημοκρατίας):</w:t>
      </w:r>
      <w:r>
        <w:rPr>
          <w:rFonts w:eastAsia="Times New Roman" w:cs="Times New Roman"/>
        </w:rPr>
        <w:t xml:space="preserve"> Κατεβάστε τον τόνο της φωνής σας.</w:t>
      </w:r>
    </w:p>
    <w:p w14:paraId="5FC2FB0A"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rPr>
        <w:t>ΠΡΟΕΔΡΟΣ (Νικόλαος Βούτσης):</w:t>
      </w:r>
      <w:r>
        <w:rPr>
          <w:rFonts w:eastAsia="Times New Roman" w:cs="Times New Roman"/>
          <w:szCs w:val="24"/>
        </w:rPr>
        <w:t xml:space="preserve"> Όταν μιλάει κάποιος συνάδελφος, </w:t>
      </w:r>
      <w:r w:rsidRPr="006A04B1">
        <w:rPr>
          <w:rFonts w:eastAsia="Times New Roman" w:cs="Times New Roman"/>
          <w:szCs w:val="24"/>
        </w:rPr>
        <w:t>παρ</w:t>
      </w:r>
      <w:r w:rsidRPr="006A04B1">
        <w:rPr>
          <w:rFonts w:eastAsia="Times New Roman" w:cs="Times New Roman"/>
          <w:szCs w:val="24"/>
        </w:rPr>
        <w:t>ακαλώ</w:t>
      </w:r>
      <w:r>
        <w:rPr>
          <w:rFonts w:eastAsia="Times New Roman" w:cs="Times New Roman"/>
          <w:szCs w:val="24"/>
        </w:rPr>
        <w:t xml:space="preserve"> πολύ, επιβάλλουμε εμείς την τάξη. Σας </w:t>
      </w:r>
      <w:r w:rsidRPr="006A04B1">
        <w:rPr>
          <w:rFonts w:eastAsia="Times New Roman" w:cs="Times New Roman"/>
          <w:szCs w:val="24"/>
        </w:rPr>
        <w:t>παρακαλώ</w:t>
      </w:r>
      <w:r>
        <w:rPr>
          <w:rFonts w:eastAsia="Times New Roman" w:cs="Times New Roman"/>
          <w:szCs w:val="24"/>
        </w:rPr>
        <w:t xml:space="preserve">! </w:t>
      </w:r>
    </w:p>
    <w:p w14:paraId="5FC2FB0B" w14:textId="77777777" w:rsidR="0020643A" w:rsidRDefault="00E84ECF">
      <w:pPr>
        <w:spacing w:line="600" w:lineRule="auto"/>
        <w:ind w:firstLine="720"/>
        <w:contextualSpacing/>
        <w:jc w:val="both"/>
        <w:rPr>
          <w:rFonts w:eastAsia="Times New Roman" w:cs="Times New Roman"/>
        </w:rPr>
      </w:pPr>
      <w:r w:rsidRPr="00B85C77">
        <w:rPr>
          <w:rFonts w:eastAsia="Times New Roman" w:cs="Times New Roman"/>
          <w:b/>
          <w:szCs w:val="24"/>
        </w:rPr>
        <w:t xml:space="preserve">ΚΥΡΙΑΚΟΣ ΜΗΤΣΟΤΑΚΗΣ (Πρόεδρος της </w:t>
      </w:r>
      <w:r w:rsidRPr="00B85C77">
        <w:rPr>
          <w:rFonts w:eastAsia="Times New Roman" w:cs="Times New Roman"/>
          <w:b/>
        </w:rPr>
        <w:t>Νέας Δημοκρατίας):</w:t>
      </w:r>
      <w:r>
        <w:rPr>
          <w:rFonts w:eastAsia="Times New Roman" w:cs="Times New Roman"/>
        </w:rPr>
        <w:t xml:space="preserve"> Όταν οι συνάδελφοι του ΣΥΡΙΖΑ συστηματικά ασχημονούν </w:t>
      </w:r>
      <w:r w:rsidRPr="008A5F99">
        <w:rPr>
          <w:rFonts w:eastAsia="Times New Roman"/>
          <w:bCs/>
        </w:rPr>
        <w:t>και</w:t>
      </w:r>
      <w:r>
        <w:rPr>
          <w:rFonts w:eastAsia="Times New Roman" w:cs="Times New Roman"/>
        </w:rPr>
        <w:t xml:space="preserve"> </w:t>
      </w:r>
      <w:r w:rsidRPr="008A5F99">
        <w:rPr>
          <w:rFonts w:eastAsia="Times New Roman"/>
          <w:bCs/>
          <w:shd w:val="clear" w:color="auto" w:fill="FFFFFF"/>
        </w:rPr>
        <w:t>δεν</w:t>
      </w:r>
      <w:r>
        <w:rPr>
          <w:rFonts w:eastAsia="Times New Roman" w:cs="Times New Roman"/>
        </w:rPr>
        <w:t xml:space="preserve"> λέτε κουβέντα, </w:t>
      </w:r>
      <w:r w:rsidRPr="008A5F99">
        <w:rPr>
          <w:rFonts w:eastAsia="Times New Roman"/>
          <w:bCs/>
          <w:shd w:val="clear" w:color="auto" w:fill="FFFFFF"/>
        </w:rPr>
        <w:t>θα</w:t>
      </w:r>
      <w:r>
        <w:rPr>
          <w:rFonts w:eastAsia="Times New Roman" w:cs="Times New Roman"/>
        </w:rPr>
        <w:t xml:space="preserve"> την επιβάλλω εγώ την τάξη, αφού </w:t>
      </w:r>
      <w:r w:rsidRPr="008A5F99">
        <w:rPr>
          <w:rFonts w:eastAsia="Times New Roman"/>
          <w:bCs/>
          <w:shd w:val="clear" w:color="auto" w:fill="FFFFFF"/>
        </w:rPr>
        <w:t>δεν</w:t>
      </w:r>
      <w:r>
        <w:rPr>
          <w:rFonts w:eastAsia="Times New Roman" w:cs="Times New Roman"/>
        </w:rPr>
        <w:t xml:space="preserve"> μπορείτε </w:t>
      </w:r>
      <w:r w:rsidRPr="008A5F99">
        <w:rPr>
          <w:rFonts w:eastAsia="Times New Roman"/>
          <w:bCs/>
          <w:shd w:val="clear" w:color="auto" w:fill="FFFFFF"/>
        </w:rPr>
        <w:t>να</w:t>
      </w:r>
      <w:r>
        <w:rPr>
          <w:rFonts w:eastAsia="Times New Roman" w:cs="Times New Roman"/>
        </w:rPr>
        <w:t xml:space="preserve"> την επιβάλλετε εσείς.</w:t>
      </w:r>
    </w:p>
    <w:p w14:paraId="5FC2FB0C" w14:textId="77777777" w:rsidR="0020643A" w:rsidRDefault="00E84ECF">
      <w:pPr>
        <w:spacing w:line="600" w:lineRule="auto"/>
        <w:ind w:firstLine="720"/>
        <w:contextualSpacing/>
        <w:jc w:val="center"/>
        <w:rPr>
          <w:rFonts w:eastAsia="Times New Roman" w:cs="Times New Roman"/>
        </w:rPr>
      </w:pPr>
      <w:r>
        <w:rPr>
          <w:rFonts w:eastAsia="Times New Roman" w:cs="Times New Roman"/>
        </w:rPr>
        <w:t>(Χειροκροτήματα από την πτέρυγα της Νέας Δημοκρατίας)</w:t>
      </w:r>
    </w:p>
    <w:p w14:paraId="5FC2FB0D" w14:textId="77777777" w:rsidR="0020643A" w:rsidRDefault="00E84ECF">
      <w:pPr>
        <w:spacing w:line="600" w:lineRule="auto"/>
        <w:ind w:firstLine="709"/>
        <w:contextualSpacing/>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δ</w:t>
      </w:r>
      <w:r>
        <w:rPr>
          <w:rFonts w:eastAsia="Times New Roman" w:cs="Times New Roman"/>
          <w:szCs w:val="24"/>
        </w:rPr>
        <w:t>ιαμαρτυρίες από την πτέρυγα του ΣΥΡΙΖΑ)</w:t>
      </w:r>
    </w:p>
    <w:p w14:paraId="5FC2FB0E"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rPr>
        <w:t>ΠΡΟΕΔΡΟΣ (Νικόλαος Βούτσης):</w:t>
      </w:r>
      <w:r>
        <w:rPr>
          <w:rFonts w:eastAsia="Times New Roman" w:cs="Times New Roman"/>
          <w:szCs w:val="24"/>
        </w:rPr>
        <w:t xml:space="preserve"> Καθόλου </w:t>
      </w:r>
      <w:r w:rsidRPr="00A8202F">
        <w:rPr>
          <w:rFonts w:eastAsia="Times New Roman"/>
          <w:bCs/>
          <w:shd w:val="clear" w:color="auto" w:fill="FFFFFF"/>
        </w:rPr>
        <w:t>δεν</w:t>
      </w:r>
      <w:r>
        <w:rPr>
          <w:rFonts w:eastAsia="Times New Roman" w:cs="Times New Roman"/>
          <w:szCs w:val="24"/>
        </w:rPr>
        <w:t xml:space="preserve"> ασχημονούν. Δεν βρίσκεστε σε τάξη σχολείου ούτε στο συνέδριο της </w:t>
      </w:r>
      <w:r w:rsidRPr="00AE0FAD">
        <w:rPr>
          <w:rFonts w:eastAsia="Times New Roman" w:cs="Times New Roman"/>
        </w:rPr>
        <w:t>Νέας Δημοκρατίας</w:t>
      </w:r>
      <w:r>
        <w:rPr>
          <w:rFonts w:eastAsia="Times New Roman" w:cs="Times New Roman"/>
        </w:rPr>
        <w:t xml:space="preserve">. </w:t>
      </w:r>
      <w:r w:rsidRPr="00F46A89">
        <w:rPr>
          <w:rFonts w:eastAsia="Times New Roman" w:cs="Times New Roman"/>
        </w:rPr>
        <w:t>Παρακαλώ</w:t>
      </w:r>
      <w:r>
        <w:rPr>
          <w:rFonts w:eastAsia="Times New Roman" w:cs="Times New Roman"/>
        </w:rPr>
        <w:t xml:space="preserve"> πολύ. Σιγά </w:t>
      </w:r>
      <w:r w:rsidRPr="00F46A89">
        <w:rPr>
          <w:rFonts w:eastAsia="Times New Roman"/>
          <w:bCs/>
          <w:shd w:val="clear" w:color="auto" w:fill="FFFFFF"/>
        </w:rPr>
        <w:t>να</w:t>
      </w:r>
      <w:r>
        <w:rPr>
          <w:rFonts w:eastAsia="Times New Roman" w:cs="Times New Roman"/>
        </w:rPr>
        <w:t xml:space="preserve"> μην επιβάλλετε </w:t>
      </w:r>
      <w:r w:rsidRPr="00F46A89">
        <w:rPr>
          <w:rFonts w:eastAsia="Times New Roman"/>
          <w:bCs/>
        </w:rPr>
        <w:t>και</w:t>
      </w:r>
      <w:r>
        <w:rPr>
          <w:rFonts w:eastAsia="Times New Roman" w:cs="Times New Roman"/>
        </w:rPr>
        <w:t xml:space="preserve"> την τάξη εδώ μέσα. </w:t>
      </w:r>
      <w:r>
        <w:rPr>
          <w:rFonts w:eastAsia="Times New Roman" w:cs="Times New Roman"/>
          <w:szCs w:val="24"/>
        </w:rPr>
        <w:t xml:space="preserve">Σας </w:t>
      </w:r>
      <w:r w:rsidRPr="006A04B1">
        <w:rPr>
          <w:rFonts w:eastAsia="Times New Roman" w:cs="Times New Roman"/>
          <w:szCs w:val="24"/>
        </w:rPr>
        <w:t>παρακαλώ</w:t>
      </w:r>
      <w:r>
        <w:rPr>
          <w:rFonts w:eastAsia="Times New Roman" w:cs="Times New Roman"/>
          <w:szCs w:val="24"/>
        </w:rPr>
        <w:t xml:space="preserve"> πολύ!</w:t>
      </w:r>
    </w:p>
    <w:p w14:paraId="5FC2FB0F" w14:textId="77777777" w:rsidR="0020643A" w:rsidRDefault="00E84ECF">
      <w:pPr>
        <w:spacing w:line="600" w:lineRule="auto"/>
        <w:ind w:firstLine="720"/>
        <w:contextualSpacing/>
        <w:jc w:val="both"/>
        <w:rPr>
          <w:rFonts w:eastAsia="Times New Roman" w:cs="Times New Roman"/>
        </w:rPr>
      </w:pPr>
      <w:r w:rsidRPr="00B85C77">
        <w:rPr>
          <w:rFonts w:eastAsia="Times New Roman" w:cs="Times New Roman"/>
          <w:b/>
          <w:szCs w:val="24"/>
        </w:rPr>
        <w:t xml:space="preserve">ΚΥΡΙΑΚΟΣ ΜΗΤΣΟΤΑΚΗΣ (Πρόεδρος της </w:t>
      </w:r>
      <w:r w:rsidRPr="00B85C77">
        <w:rPr>
          <w:rFonts w:eastAsia="Times New Roman" w:cs="Times New Roman"/>
          <w:b/>
        </w:rPr>
        <w:t>Νέας Δημοκρατίας):</w:t>
      </w:r>
      <w:r>
        <w:rPr>
          <w:rFonts w:eastAsia="Times New Roman" w:cs="Times New Roman"/>
        </w:rPr>
        <w:t xml:space="preserve"> Ακριβώς, είμαστε στη </w:t>
      </w:r>
      <w:r w:rsidRPr="008A5F99">
        <w:rPr>
          <w:rFonts w:eastAsia="Times New Roman"/>
          <w:bCs/>
        </w:rPr>
        <w:t>Βουλή</w:t>
      </w:r>
      <w:r>
        <w:rPr>
          <w:rFonts w:eastAsia="Times New Roman" w:cs="Times New Roman"/>
        </w:rPr>
        <w:t>…</w:t>
      </w:r>
    </w:p>
    <w:p w14:paraId="5FC2FB10"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rPr>
        <w:t>ΠΡΟΕΔΡΟΣ (Νικόλαος Βούτσης):</w:t>
      </w:r>
      <w:r>
        <w:rPr>
          <w:rFonts w:eastAsia="Times New Roman" w:cs="Times New Roman"/>
          <w:szCs w:val="24"/>
        </w:rPr>
        <w:t xml:space="preserve"> </w:t>
      </w:r>
      <w:r w:rsidRPr="00AD6554">
        <w:rPr>
          <w:rFonts w:eastAsia="Times New Roman" w:cs="Times New Roman"/>
        </w:rPr>
        <w:t xml:space="preserve"> </w:t>
      </w:r>
      <w:r>
        <w:rPr>
          <w:rFonts w:eastAsia="Times New Roman" w:cs="Times New Roman"/>
        </w:rPr>
        <w:t>Ακριβώς. Ο καθένας στον ρόλο του.</w:t>
      </w:r>
    </w:p>
    <w:p w14:paraId="5FC2FB11" w14:textId="77777777" w:rsidR="0020643A" w:rsidRDefault="00E84ECF">
      <w:pPr>
        <w:spacing w:line="600" w:lineRule="auto"/>
        <w:ind w:firstLine="720"/>
        <w:contextualSpacing/>
        <w:jc w:val="both"/>
        <w:rPr>
          <w:rFonts w:eastAsia="Times New Roman" w:cs="Times New Roman"/>
        </w:rPr>
      </w:pPr>
      <w:r w:rsidRPr="00B85C77">
        <w:rPr>
          <w:rFonts w:eastAsia="Times New Roman" w:cs="Times New Roman"/>
          <w:b/>
          <w:szCs w:val="24"/>
        </w:rPr>
        <w:t xml:space="preserve">ΚΥΡΙΑΚΟΣ ΜΗΤΣΟΤΑΚΗΣ (Πρόεδρος της </w:t>
      </w:r>
      <w:r w:rsidRPr="00B85C77">
        <w:rPr>
          <w:rFonts w:eastAsia="Times New Roman" w:cs="Times New Roman"/>
          <w:b/>
        </w:rPr>
        <w:t>Νέας Δημοκρατίας):</w:t>
      </w:r>
      <w:r>
        <w:rPr>
          <w:rFonts w:eastAsia="Times New Roman" w:cs="Times New Roman"/>
        </w:rPr>
        <w:t xml:space="preserve"> </w:t>
      </w:r>
      <w:r>
        <w:rPr>
          <w:rFonts w:eastAsia="Times New Roman" w:cs="Times New Roman"/>
        </w:rPr>
        <w:t xml:space="preserve">…με έναν Πρόεδρο </w:t>
      </w:r>
      <w:r w:rsidRPr="008A5F99">
        <w:rPr>
          <w:rFonts w:eastAsia="Times New Roman" w:cs="Times New Roman"/>
        </w:rPr>
        <w:t>ο οποίος</w:t>
      </w:r>
      <w:r>
        <w:rPr>
          <w:rFonts w:eastAsia="Times New Roman" w:cs="Times New Roman"/>
        </w:rPr>
        <w:t xml:space="preserve"> εδώ </w:t>
      </w:r>
      <w:r w:rsidRPr="008A5F99">
        <w:rPr>
          <w:rFonts w:eastAsia="Times New Roman"/>
          <w:bCs/>
        </w:rPr>
        <w:t>και</w:t>
      </w:r>
      <w:r>
        <w:rPr>
          <w:rFonts w:eastAsia="Times New Roman" w:cs="Times New Roman"/>
        </w:rPr>
        <w:t xml:space="preserve"> πολύ καιρό </w:t>
      </w:r>
      <w:r w:rsidRPr="008A5F99">
        <w:rPr>
          <w:rFonts w:eastAsia="Times New Roman"/>
          <w:bCs/>
        </w:rPr>
        <w:t>έχει</w:t>
      </w:r>
      <w:r>
        <w:rPr>
          <w:rFonts w:eastAsia="Times New Roman" w:cs="Times New Roman"/>
        </w:rPr>
        <w:t xml:space="preserve"> αποποιηθεί τον ρόλο του. </w:t>
      </w:r>
    </w:p>
    <w:p w14:paraId="5FC2FB12"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rPr>
        <w:t>ΠΡΟΕΔΡΟΣ (Νικόλαος Βούτσης):</w:t>
      </w:r>
      <w:r>
        <w:rPr>
          <w:rFonts w:eastAsia="Times New Roman" w:cs="Times New Roman"/>
          <w:szCs w:val="24"/>
        </w:rPr>
        <w:t xml:space="preserve"> Κύριε Μητσοτάκη, ο καθένας τον ρόλο του. Σας </w:t>
      </w:r>
      <w:r w:rsidRPr="006A04B1">
        <w:rPr>
          <w:rFonts w:eastAsia="Times New Roman" w:cs="Times New Roman"/>
          <w:szCs w:val="24"/>
        </w:rPr>
        <w:t>παρακαλώ</w:t>
      </w:r>
      <w:r>
        <w:rPr>
          <w:rFonts w:eastAsia="Times New Roman" w:cs="Times New Roman"/>
          <w:szCs w:val="24"/>
        </w:rPr>
        <w:t xml:space="preserve"> πολύ. </w:t>
      </w:r>
    </w:p>
    <w:p w14:paraId="5FC2FB13" w14:textId="77777777" w:rsidR="0020643A" w:rsidRDefault="00E84ECF">
      <w:pPr>
        <w:spacing w:line="600" w:lineRule="auto"/>
        <w:ind w:firstLine="720"/>
        <w:contextualSpacing/>
        <w:jc w:val="both"/>
        <w:rPr>
          <w:rFonts w:eastAsia="Times New Roman" w:cs="Times New Roman"/>
        </w:rPr>
      </w:pPr>
      <w:r w:rsidRPr="00B85C77">
        <w:rPr>
          <w:rFonts w:eastAsia="Times New Roman" w:cs="Times New Roman"/>
          <w:b/>
          <w:szCs w:val="24"/>
        </w:rPr>
        <w:t xml:space="preserve">ΚΥΡΙΑΚΟΣ ΜΗΤΣΟΤΑΚΗΣ (Πρόεδρος της </w:t>
      </w:r>
      <w:r w:rsidRPr="00B85C77">
        <w:rPr>
          <w:rFonts w:eastAsia="Times New Roman" w:cs="Times New Roman"/>
          <w:b/>
        </w:rPr>
        <w:t>Νέας Δημοκρατίας):</w:t>
      </w:r>
      <w:r>
        <w:rPr>
          <w:rFonts w:eastAsia="Times New Roman" w:cs="Times New Roman"/>
        </w:rPr>
        <w:t xml:space="preserve"> </w:t>
      </w:r>
      <w:r>
        <w:rPr>
          <w:rFonts w:eastAsia="Times New Roman" w:cs="Times New Roman"/>
          <w:szCs w:val="24"/>
        </w:rPr>
        <w:t xml:space="preserve">Και εμείς σε </w:t>
      </w:r>
      <w:r w:rsidRPr="008A5F99">
        <w:rPr>
          <w:rFonts w:eastAsia="Times New Roman" w:cs="Times New Roman"/>
          <w:szCs w:val="24"/>
        </w:rPr>
        <w:t xml:space="preserve">προεκλογική περίοδο </w:t>
      </w:r>
      <w:r w:rsidRPr="008A5F99">
        <w:rPr>
          <w:rFonts w:eastAsia="Times New Roman" w:cs="Times New Roman"/>
          <w:szCs w:val="24"/>
        </w:rPr>
        <w:t>είμαστε, κύριε Πρόεδρε,</w:t>
      </w:r>
      <w:r>
        <w:rPr>
          <w:rFonts w:eastAsia="Times New Roman" w:cs="Times New Roman"/>
          <w:szCs w:val="24"/>
        </w:rPr>
        <w:t xml:space="preserve"> ε;</w:t>
      </w:r>
    </w:p>
    <w:p w14:paraId="5FC2FB14" w14:textId="77777777" w:rsidR="0020643A" w:rsidRDefault="00E84ECF">
      <w:pPr>
        <w:spacing w:line="600" w:lineRule="auto"/>
        <w:ind w:firstLine="720"/>
        <w:contextualSpacing/>
        <w:jc w:val="both"/>
        <w:rPr>
          <w:rFonts w:eastAsia="Times New Roman" w:cs="Times New Roman"/>
        </w:rPr>
      </w:pPr>
      <w:r>
        <w:rPr>
          <w:rFonts w:eastAsia="Times New Roman" w:cs="Times New Roman"/>
          <w:b/>
        </w:rPr>
        <w:t>ΠΡΟΕΔΡΟΣ (Νικόλαος Βούτσης):</w:t>
      </w:r>
      <w:r>
        <w:rPr>
          <w:rFonts w:eastAsia="Times New Roman" w:cs="Times New Roman"/>
          <w:szCs w:val="24"/>
        </w:rPr>
        <w:t xml:space="preserve"> </w:t>
      </w:r>
      <w:r>
        <w:rPr>
          <w:rFonts w:eastAsia="Times New Roman" w:cs="Times New Roman"/>
        </w:rPr>
        <w:t xml:space="preserve">Εσείς είστε τέσσερα χρόνια σε προεκλογική περίοδο. Σας </w:t>
      </w:r>
      <w:r w:rsidRPr="00F46A89">
        <w:rPr>
          <w:rFonts w:eastAsia="Times New Roman" w:cs="Times New Roman"/>
        </w:rPr>
        <w:t>παρακαλώ</w:t>
      </w:r>
      <w:r>
        <w:rPr>
          <w:rFonts w:eastAsia="Times New Roman" w:cs="Times New Roman"/>
        </w:rPr>
        <w:t xml:space="preserve">. </w:t>
      </w:r>
    </w:p>
    <w:p w14:paraId="5FC2FB15" w14:textId="77777777" w:rsidR="0020643A" w:rsidRDefault="00E84ECF">
      <w:pPr>
        <w:spacing w:line="600" w:lineRule="auto"/>
        <w:ind w:firstLine="709"/>
        <w:contextualSpacing/>
        <w:jc w:val="center"/>
        <w:rPr>
          <w:rFonts w:eastAsia="Times New Roman" w:cs="Times New Roman"/>
        </w:rPr>
      </w:pPr>
      <w:r w:rsidRPr="007F5FBB">
        <w:rPr>
          <w:rFonts w:eastAsia="Times New Roman" w:cs="Times New Roman"/>
        </w:rPr>
        <w:t>(Χειροκροτήματα από την πτέρυγα του ΣΥΡΙΖΑ)</w:t>
      </w:r>
    </w:p>
    <w:p w14:paraId="5FC2FB16"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rPr>
        <w:t xml:space="preserve">Συνεχίστε, σας </w:t>
      </w:r>
      <w:r w:rsidRPr="00B85C77">
        <w:rPr>
          <w:rFonts w:eastAsia="Times New Roman" w:cs="Times New Roman"/>
          <w:szCs w:val="24"/>
        </w:rPr>
        <w:t>παρακαλώ</w:t>
      </w:r>
      <w:r>
        <w:rPr>
          <w:rFonts w:eastAsia="Times New Roman" w:cs="Times New Roman"/>
          <w:szCs w:val="24"/>
        </w:rPr>
        <w:t>.</w:t>
      </w:r>
    </w:p>
    <w:p w14:paraId="5FC2FB17" w14:textId="77777777" w:rsidR="0020643A" w:rsidRDefault="00E84ECF">
      <w:pPr>
        <w:spacing w:line="600" w:lineRule="auto"/>
        <w:ind w:firstLine="720"/>
        <w:contextualSpacing/>
        <w:jc w:val="both"/>
        <w:rPr>
          <w:rFonts w:eastAsia="Times New Roman" w:cs="Times New Roman"/>
          <w:szCs w:val="24"/>
        </w:rPr>
      </w:pPr>
      <w:r w:rsidRPr="00B85C77">
        <w:rPr>
          <w:rFonts w:eastAsia="Times New Roman" w:cs="Times New Roman"/>
          <w:b/>
          <w:szCs w:val="24"/>
        </w:rPr>
        <w:t xml:space="preserve">ΚΥΡΙΑΚΟΣ ΜΗΤΣΟΤΑΚΗΣ (Πρόεδρος της </w:t>
      </w:r>
      <w:r w:rsidRPr="00B85C77">
        <w:rPr>
          <w:rFonts w:eastAsia="Times New Roman" w:cs="Times New Roman"/>
          <w:b/>
        </w:rPr>
        <w:t>Νέας Δημοκρατίας):</w:t>
      </w:r>
      <w:r>
        <w:rPr>
          <w:rFonts w:eastAsia="Times New Roman" w:cs="Times New Roman"/>
        </w:rPr>
        <w:t xml:space="preserve"> Απέναντι, </w:t>
      </w:r>
      <w:r w:rsidRPr="008A5F99">
        <w:rPr>
          <w:rFonts w:eastAsia="Times New Roman" w:cs="Times New Roman"/>
        </w:rPr>
        <w:t>λοιπόν</w:t>
      </w:r>
      <w:r>
        <w:rPr>
          <w:rFonts w:eastAsia="Times New Roman" w:cs="Times New Roman"/>
        </w:rPr>
        <w:t xml:space="preserve">, </w:t>
      </w:r>
      <w:r w:rsidRPr="00B85C77">
        <w:rPr>
          <w:rFonts w:eastAsia="Times New Roman" w:cs="Times New Roman"/>
          <w:szCs w:val="24"/>
        </w:rPr>
        <w:t xml:space="preserve">στις </w:t>
      </w:r>
      <w:r>
        <w:rPr>
          <w:rFonts w:eastAsia="Times New Roman" w:cs="Times New Roman"/>
          <w:szCs w:val="24"/>
        </w:rPr>
        <w:t>έωλες προ</w:t>
      </w:r>
      <w:r w:rsidRPr="00B85C77">
        <w:rPr>
          <w:rFonts w:eastAsia="Times New Roman" w:cs="Times New Roman"/>
          <w:szCs w:val="24"/>
        </w:rPr>
        <w:t>βλέψεις ενός προϋπολογισμού που έρχεται να συμπληρώσει μία τετραετία αποτυχίας</w:t>
      </w:r>
      <w:r>
        <w:rPr>
          <w:rFonts w:eastAsia="Times New Roman" w:cs="Times New Roman"/>
          <w:szCs w:val="24"/>
        </w:rPr>
        <w:t>, εμείς βάζουμε ένα συνεκτικό</w:t>
      </w:r>
      <w:r w:rsidRPr="00B85C77">
        <w:rPr>
          <w:rFonts w:eastAsia="Times New Roman" w:cs="Times New Roman"/>
          <w:szCs w:val="24"/>
        </w:rPr>
        <w:t xml:space="preserve"> πρόγραμμα για την </w:t>
      </w:r>
      <w:r>
        <w:rPr>
          <w:rFonts w:eastAsia="Times New Roman" w:cs="Times New Roman"/>
          <w:szCs w:val="24"/>
        </w:rPr>
        <w:t xml:space="preserve">επανεκκίνηση </w:t>
      </w:r>
      <w:r w:rsidRPr="00B85C77">
        <w:rPr>
          <w:rFonts w:eastAsia="Times New Roman" w:cs="Times New Roman"/>
          <w:szCs w:val="24"/>
        </w:rPr>
        <w:t>της οικονομίας</w:t>
      </w:r>
      <w:r>
        <w:rPr>
          <w:rFonts w:eastAsia="Times New Roman" w:cs="Times New Roman"/>
          <w:szCs w:val="24"/>
        </w:rPr>
        <w:t xml:space="preserve">. </w:t>
      </w:r>
    </w:p>
    <w:p w14:paraId="5FC2FB18"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Πράγματι, κύριε Χουλιαράκη, </w:t>
      </w:r>
      <w:r w:rsidRPr="00B85C77">
        <w:rPr>
          <w:rFonts w:eastAsia="Times New Roman" w:cs="Times New Roman"/>
          <w:szCs w:val="24"/>
        </w:rPr>
        <w:t>πρόκειται για δύο διαφορετικούς κόσμους</w:t>
      </w:r>
      <w:r>
        <w:rPr>
          <w:rFonts w:eastAsia="Times New Roman" w:cs="Times New Roman"/>
          <w:szCs w:val="24"/>
        </w:rPr>
        <w:t>. Ε</w:t>
      </w:r>
      <w:r w:rsidRPr="00B85C77">
        <w:rPr>
          <w:rFonts w:eastAsia="Times New Roman" w:cs="Times New Roman"/>
          <w:szCs w:val="24"/>
        </w:rPr>
        <w:t>σείς επι</w:t>
      </w:r>
      <w:r w:rsidRPr="00B85C77">
        <w:rPr>
          <w:rFonts w:eastAsia="Times New Roman" w:cs="Times New Roman"/>
          <w:szCs w:val="24"/>
        </w:rPr>
        <w:t>βάλλε</w:t>
      </w:r>
      <w:r>
        <w:rPr>
          <w:rFonts w:eastAsia="Times New Roman" w:cs="Times New Roman"/>
          <w:szCs w:val="24"/>
        </w:rPr>
        <w:t>τε</w:t>
      </w:r>
      <w:r w:rsidRPr="00B85C77">
        <w:rPr>
          <w:rFonts w:eastAsia="Times New Roman" w:cs="Times New Roman"/>
          <w:szCs w:val="24"/>
        </w:rPr>
        <w:t xml:space="preserve"> μία καθήλωσ</w:t>
      </w:r>
      <w:r>
        <w:rPr>
          <w:rFonts w:eastAsia="Times New Roman" w:cs="Times New Roman"/>
          <w:szCs w:val="24"/>
        </w:rPr>
        <w:t>η. Ε</w:t>
      </w:r>
      <w:r w:rsidRPr="00B85C77">
        <w:rPr>
          <w:rFonts w:eastAsia="Times New Roman" w:cs="Times New Roman"/>
          <w:szCs w:val="24"/>
        </w:rPr>
        <w:t>μείς εισηγούμαστε μία τολμηρή επανεκκίνηση</w:t>
      </w:r>
      <w:r>
        <w:rPr>
          <w:rFonts w:eastAsia="Times New Roman" w:cs="Times New Roman"/>
          <w:szCs w:val="24"/>
        </w:rPr>
        <w:t>. Ε</w:t>
      </w:r>
      <w:r w:rsidRPr="00B85C77">
        <w:rPr>
          <w:rFonts w:eastAsia="Times New Roman" w:cs="Times New Roman"/>
          <w:szCs w:val="24"/>
        </w:rPr>
        <w:t>μείς πιστεύουμε στη δύναμη της ιδιωτικής πρωτοβουλίας ως κινητήριο μοχλό παραγωγής πλούτου</w:t>
      </w:r>
      <w:r>
        <w:rPr>
          <w:rFonts w:eastAsia="Times New Roman" w:cs="Times New Roman"/>
          <w:szCs w:val="24"/>
        </w:rPr>
        <w:t>.</w:t>
      </w:r>
      <w:r w:rsidRPr="00B85C77">
        <w:rPr>
          <w:rFonts w:eastAsia="Times New Roman" w:cs="Times New Roman"/>
          <w:szCs w:val="24"/>
        </w:rPr>
        <w:t xml:space="preserve"> Ναι</w:t>
      </w:r>
      <w:r>
        <w:rPr>
          <w:rFonts w:eastAsia="Times New Roman" w:cs="Times New Roman"/>
          <w:szCs w:val="24"/>
        </w:rPr>
        <w:t>,</w:t>
      </w:r>
      <w:r w:rsidRPr="00B85C77">
        <w:rPr>
          <w:rFonts w:eastAsia="Times New Roman" w:cs="Times New Roman"/>
          <w:szCs w:val="24"/>
        </w:rPr>
        <w:t xml:space="preserve"> εμείς θέλουμε να μειώσουμε τους </w:t>
      </w:r>
      <w:r>
        <w:rPr>
          <w:rFonts w:eastAsia="Times New Roman" w:cs="Times New Roman"/>
          <w:szCs w:val="24"/>
        </w:rPr>
        <w:t>φό</w:t>
      </w:r>
      <w:r w:rsidRPr="00B85C77">
        <w:rPr>
          <w:rFonts w:eastAsia="Times New Roman" w:cs="Times New Roman"/>
          <w:szCs w:val="24"/>
        </w:rPr>
        <w:t>ρους και τις εισφορές</w:t>
      </w:r>
      <w:r>
        <w:rPr>
          <w:rFonts w:eastAsia="Times New Roman" w:cs="Times New Roman"/>
          <w:szCs w:val="24"/>
        </w:rPr>
        <w:t>. Ε</w:t>
      </w:r>
      <w:r w:rsidRPr="00B85C77">
        <w:rPr>
          <w:rFonts w:eastAsia="Times New Roman" w:cs="Times New Roman"/>
          <w:szCs w:val="24"/>
        </w:rPr>
        <w:t xml:space="preserve">σείς θέλετε να </w:t>
      </w:r>
      <w:r>
        <w:rPr>
          <w:rFonts w:eastAsia="Times New Roman" w:cs="Times New Roman"/>
          <w:szCs w:val="24"/>
        </w:rPr>
        <w:t xml:space="preserve">τους </w:t>
      </w:r>
      <w:r w:rsidRPr="00B85C77">
        <w:rPr>
          <w:rFonts w:eastAsia="Times New Roman" w:cs="Times New Roman"/>
          <w:szCs w:val="24"/>
        </w:rPr>
        <w:t xml:space="preserve">κρατήσετε </w:t>
      </w:r>
      <w:r>
        <w:rPr>
          <w:rFonts w:eastAsia="Times New Roman" w:cs="Times New Roman"/>
          <w:szCs w:val="24"/>
        </w:rPr>
        <w:t xml:space="preserve">υψηλούς, </w:t>
      </w:r>
      <w:r w:rsidRPr="00D477CE">
        <w:rPr>
          <w:rFonts w:eastAsia="Times New Roman" w:cs="Times New Roman"/>
        </w:rPr>
        <w:t>για να</w:t>
      </w:r>
      <w:r>
        <w:rPr>
          <w:rFonts w:eastAsia="Times New Roman" w:cs="Times New Roman"/>
          <w:szCs w:val="24"/>
        </w:rPr>
        <w:t xml:space="preserve"> συντηρείτε </w:t>
      </w:r>
      <w:r w:rsidRPr="00B85C77">
        <w:rPr>
          <w:rFonts w:eastAsia="Times New Roman" w:cs="Times New Roman"/>
          <w:szCs w:val="24"/>
        </w:rPr>
        <w:t xml:space="preserve">ένα κομματικό κράτος </w:t>
      </w:r>
      <w:r>
        <w:rPr>
          <w:rFonts w:eastAsia="Times New Roman" w:cs="Times New Roman"/>
          <w:szCs w:val="24"/>
        </w:rPr>
        <w:t xml:space="preserve">και </w:t>
      </w:r>
      <w:r w:rsidRPr="002314B3">
        <w:rPr>
          <w:rFonts w:eastAsia="Times New Roman"/>
          <w:bCs/>
          <w:shd w:val="clear" w:color="auto" w:fill="FFFFFF"/>
        </w:rPr>
        <w:t>να</w:t>
      </w:r>
      <w:r>
        <w:rPr>
          <w:rFonts w:eastAsia="Times New Roman" w:cs="Times New Roman"/>
          <w:szCs w:val="24"/>
        </w:rPr>
        <w:t xml:space="preserve"> </w:t>
      </w:r>
      <w:r w:rsidRPr="00B85C77">
        <w:rPr>
          <w:rFonts w:eastAsia="Times New Roman" w:cs="Times New Roman"/>
          <w:szCs w:val="24"/>
        </w:rPr>
        <w:t>διορίζετ</w:t>
      </w:r>
      <w:r>
        <w:rPr>
          <w:rFonts w:eastAsia="Times New Roman" w:cs="Times New Roman"/>
          <w:szCs w:val="24"/>
        </w:rPr>
        <w:t>ε</w:t>
      </w:r>
      <w:r w:rsidRPr="00B85C77">
        <w:rPr>
          <w:rFonts w:eastAsia="Times New Roman" w:cs="Times New Roman"/>
          <w:szCs w:val="24"/>
        </w:rPr>
        <w:t xml:space="preserve"> συγγενείς και φίλους</w:t>
      </w:r>
      <w:r>
        <w:rPr>
          <w:rFonts w:eastAsia="Times New Roman" w:cs="Times New Roman"/>
          <w:szCs w:val="24"/>
        </w:rPr>
        <w:t>.</w:t>
      </w:r>
      <w:r w:rsidRPr="00B85C77">
        <w:rPr>
          <w:rFonts w:eastAsia="Times New Roman" w:cs="Times New Roman"/>
          <w:szCs w:val="24"/>
        </w:rPr>
        <w:t xml:space="preserve"> Αυτή είναι η μεγάλη</w:t>
      </w:r>
      <w:r>
        <w:rPr>
          <w:rFonts w:eastAsia="Times New Roman" w:cs="Times New Roman"/>
          <w:szCs w:val="24"/>
        </w:rPr>
        <w:t xml:space="preserve"> μας</w:t>
      </w:r>
      <w:r w:rsidRPr="00B85C77">
        <w:rPr>
          <w:rFonts w:eastAsia="Times New Roman" w:cs="Times New Roman"/>
          <w:szCs w:val="24"/>
        </w:rPr>
        <w:t xml:space="preserve"> διαφορά</w:t>
      </w:r>
      <w:r>
        <w:rPr>
          <w:rFonts w:eastAsia="Times New Roman" w:cs="Times New Roman"/>
          <w:szCs w:val="24"/>
        </w:rPr>
        <w:t>.</w:t>
      </w:r>
    </w:p>
    <w:p w14:paraId="5FC2FB19" w14:textId="77777777" w:rsidR="0020643A" w:rsidRDefault="00E84ECF">
      <w:pPr>
        <w:spacing w:line="600" w:lineRule="auto"/>
        <w:ind w:firstLine="709"/>
        <w:contextualSpacing/>
        <w:jc w:val="center"/>
        <w:rPr>
          <w:rFonts w:eastAsia="Times New Roman" w:cs="Times New Roman"/>
        </w:rPr>
      </w:pPr>
      <w:r>
        <w:rPr>
          <w:rFonts w:eastAsia="Times New Roman" w:cs="Times New Roman"/>
        </w:rPr>
        <w:t>(Χειροκροτήματα από την πτέρυγα της Νέας Δημοκρατίας)</w:t>
      </w:r>
    </w:p>
    <w:p w14:paraId="5FC2FB1A"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Όμως,</w:t>
      </w:r>
      <w:r w:rsidRPr="00B85C77">
        <w:rPr>
          <w:rFonts w:eastAsia="Times New Roman" w:cs="Times New Roman"/>
          <w:szCs w:val="24"/>
        </w:rPr>
        <w:t xml:space="preserve"> </w:t>
      </w:r>
      <w:r>
        <w:rPr>
          <w:rFonts w:eastAsia="Times New Roman" w:cs="Times New Roman"/>
          <w:szCs w:val="24"/>
        </w:rPr>
        <w:t>κ</w:t>
      </w:r>
      <w:r w:rsidRPr="00B85C77">
        <w:rPr>
          <w:rFonts w:eastAsia="Times New Roman" w:cs="Times New Roman"/>
          <w:szCs w:val="24"/>
        </w:rPr>
        <w:t>ύριε Τσίπρα</w:t>
      </w:r>
      <w:r>
        <w:rPr>
          <w:rFonts w:eastAsia="Times New Roman" w:cs="Times New Roman"/>
          <w:szCs w:val="24"/>
        </w:rPr>
        <w:t>,</w:t>
      </w:r>
      <w:r w:rsidRPr="00B85C77">
        <w:rPr>
          <w:rFonts w:eastAsia="Times New Roman" w:cs="Times New Roman"/>
          <w:szCs w:val="24"/>
        </w:rPr>
        <w:t xml:space="preserve"> καθώς είναι </w:t>
      </w:r>
      <w:r>
        <w:rPr>
          <w:rFonts w:eastAsia="Times New Roman" w:cs="Times New Roman"/>
          <w:szCs w:val="24"/>
        </w:rPr>
        <w:t xml:space="preserve">σήμερα </w:t>
      </w:r>
      <w:r w:rsidRPr="00B85C77">
        <w:rPr>
          <w:rFonts w:eastAsia="Times New Roman" w:cs="Times New Roman"/>
          <w:szCs w:val="24"/>
        </w:rPr>
        <w:t>μία ευκαιρία απολογισμού</w:t>
      </w:r>
      <w:r>
        <w:rPr>
          <w:rFonts w:eastAsia="Times New Roman" w:cs="Times New Roman"/>
          <w:szCs w:val="24"/>
        </w:rPr>
        <w:t>, θα ήταν υποκριτικ</w:t>
      </w:r>
      <w:r>
        <w:rPr>
          <w:rFonts w:eastAsia="Times New Roman" w:cs="Times New Roman"/>
          <w:szCs w:val="24"/>
        </w:rPr>
        <w:t>ό σε αυτή</w:t>
      </w:r>
      <w:r w:rsidRPr="00B85C77">
        <w:rPr>
          <w:rFonts w:eastAsia="Times New Roman" w:cs="Times New Roman"/>
          <w:szCs w:val="24"/>
        </w:rPr>
        <w:t xml:space="preserve"> την τελευταία συνεδρίαση </w:t>
      </w:r>
      <w:r>
        <w:rPr>
          <w:rFonts w:eastAsia="Times New Roman" w:cs="Times New Roman"/>
          <w:szCs w:val="24"/>
        </w:rPr>
        <w:t>της χρονιάς</w:t>
      </w:r>
      <w:r w:rsidRPr="00B85C77">
        <w:rPr>
          <w:rFonts w:eastAsia="Times New Roman" w:cs="Times New Roman"/>
          <w:szCs w:val="24"/>
        </w:rPr>
        <w:t xml:space="preserve"> να μιλάμε μόνο για αριθμούς</w:t>
      </w:r>
      <w:r>
        <w:rPr>
          <w:rFonts w:eastAsia="Times New Roman" w:cs="Times New Roman"/>
          <w:szCs w:val="24"/>
        </w:rPr>
        <w:t>,</w:t>
      </w:r>
      <w:r w:rsidRPr="00B85C77">
        <w:rPr>
          <w:rFonts w:eastAsia="Times New Roman" w:cs="Times New Roman"/>
          <w:szCs w:val="24"/>
        </w:rPr>
        <w:t xml:space="preserve"> όταν εξελίσσεται αρνητικά το εθνικό πρόβλημα του </w:t>
      </w:r>
      <w:r>
        <w:rPr>
          <w:rFonts w:eastAsia="Times New Roman" w:cs="Times New Roman"/>
          <w:szCs w:val="24"/>
        </w:rPr>
        <w:t>σ</w:t>
      </w:r>
      <w:r w:rsidRPr="00B85C77">
        <w:rPr>
          <w:rFonts w:eastAsia="Times New Roman" w:cs="Times New Roman"/>
          <w:szCs w:val="24"/>
        </w:rPr>
        <w:t>κοπιανού</w:t>
      </w:r>
      <w:r>
        <w:rPr>
          <w:rFonts w:eastAsia="Times New Roman" w:cs="Times New Roman"/>
          <w:szCs w:val="24"/>
        </w:rPr>
        <w:t>,</w:t>
      </w:r>
      <w:r w:rsidRPr="00B85C77">
        <w:rPr>
          <w:rFonts w:eastAsia="Times New Roman" w:cs="Times New Roman"/>
          <w:szCs w:val="24"/>
        </w:rPr>
        <w:t xml:space="preserve"> όταν θρηνούμε το </w:t>
      </w:r>
      <w:r>
        <w:rPr>
          <w:rFonts w:eastAsia="Times New Roman" w:cs="Times New Roman"/>
          <w:szCs w:val="24"/>
        </w:rPr>
        <w:t>εκατοστό θύμα της τραγωδίας στο Μ</w:t>
      </w:r>
      <w:r w:rsidRPr="00B85C77">
        <w:rPr>
          <w:rFonts w:eastAsia="Times New Roman" w:cs="Times New Roman"/>
          <w:szCs w:val="24"/>
        </w:rPr>
        <w:t>άτι</w:t>
      </w:r>
      <w:r>
        <w:rPr>
          <w:rFonts w:eastAsia="Times New Roman" w:cs="Times New Roman"/>
          <w:szCs w:val="24"/>
        </w:rPr>
        <w:t>,</w:t>
      </w:r>
      <w:r w:rsidRPr="00B85C77">
        <w:rPr>
          <w:rFonts w:eastAsia="Times New Roman" w:cs="Times New Roman"/>
          <w:szCs w:val="24"/>
        </w:rPr>
        <w:t xml:space="preserve"> </w:t>
      </w:r>
      <w:r w:rsidRPr="00E3584E">
        <w:rPr>
          <w:rFonts w:eastAsia="Times New Roman" w:cs="Times New Roman"/>
        </w:rPr>
        <w:t>χωρίς</w:t>
      </w:r>
      <w:r>
        <w:rPr>
          <w:rFonts w:eastAsia="Times New Roman" w:cs="Times New Roman"/>
          <w:szCs w:val="24"/>
        </w:rPr>
        <w:t xml:space="preserve"> ακόμα </w:t>
      </w:r>
      <w:r w:rsidRPr="002314B3">
        <w:rPr>
          <w:rFonts w:eastAsia="Times New Roman"/>
          <w:bCs/>
          <w:shd w:val="clear" w:color="auto" w:fill="FFFFFF"/>
        </w:rPr>
        <w:t>να</w:t>
      </w:r>
      <w:r>
        <w:rPr>
          <w:rFonts w:eastAsia="Times New Roman" w:cs="Times New Roman"/>
          <w:szCs w:val="24"/>
        </w:rPr>
        <w:t xml:space="preserve"> έχουν αποδοθεί ευθύνες, </w:t>
      </w:r>
      <w:r w:rsidRPr="00B85C77">
        <w:rPr>
          <w:rFonts w:eastAsia="Times New Roman" w:cs="Times New Roman"/>
          <w:szCs w:val="24"/>
        </w:rPr>
        <w:t>όταν οι βόμβες στα μέσα εν</w:t>
      </w:r>
      <w:r w:rsidRPr="00B85C77">
        <w:rPr>
          <w:rFonts w:eastAsia="Times New Roman" w:cs="Times New Roman"/>
          <w:szCs w:val="24"/>
        </w:rPr>
        <w:t xml:space="preserve">ημέρωσης και η ανομία παντού δίνουν το μέτρο της </w:t>
      </w:r>
      <w:r>
        <w:rPr>
          <w:rFonts w:eastAsia="Times New Roman" w:cs="Times New Roman"/>
          <w:szCs w:val="24"/>
        </w:rPr>
        <w:t>κ</w:t>
      </w:r>
      <w:r w:rsidRPr="00B85C77">
        <w:rPr>
          <w:rFonts w:eastAsia="Times New Roman" w:cs="Times New Roman"/>
          <w:szCs w:val="24"/>
        </w:rPr>
        <w:t>αθημερινής ανασφάλειας</w:t>
      </w:r>
      <w:r>
        <w:rPr>
          <w:rFonts w:eastAsia="Times New Roman" w:cs="Times New Roman"/>
          <w:szCs w:val="24"/>
        </w:rPr>
        <w:t>, κ</w:t>
      </w:r>
      <w:r w:rsidRPr="00B85C77">
        <w:rPr>
          <w:rFonts w:eastAsia="Times New Roman" w:cs="Times New Roman"/>
          <w:szCs w:val="24"/>
        </w:rPr>
        <w:t xml:space="preserve">αι βέβαια όταν η </w:t>
      </w:r>
      <w:r>
        <w:rPr>
          <w:rFonts w:eastAsia="Times New Roman" w:cs="Times New Roman"/>
          <w:szCs w:val="24"/>
        </w:rPr>
        <w:t>δ</w:t>
      </w:r>
      <w:r w:rsidRPr="00B85C77">
        <w:rPr>
          <w:rFonts w:eastAsia="Times New Roman" w:cs="Times New Roman"/>
          <w:szCs w:val="24"/>
        </w:rPr>
        <w:t xml:space="preserve">ημόσια ζωή εξακολουθεί να </w:t>
      </w:r>
      <w:r>
        <w:rPr>
          <w:rFonts w:eastAsia="Times New Roman" w:cs="Times New Roman"/>
          <w:szCs w:val="24"/>
        </w:rPr>
        <w:t>δηλητηριάζεται</w:t>
      </w:r>
      <w:r w:rsidRPr="00B85C77">
        <w:rPr>
          <w:rFonts w:eastAsia="Times New Roman" w:cs="Times New Roman"/>
          <w:szCs w:val="24"/>
        </w:rPr>
        <w:t xml:space="preserve"> με νέα ψέματα</w:t>
      </w:r>
      <w:r>
        <w:rPr>
          <w:rFonts w:eastAsia="Times New Roman" w:cs="Times New Roman"/>
          <w:szCs w:val="24"/>
        </w:rPr>
        <w:t>,</w:t>
      </w:r>
      <w:r w:rsidRPr="00B85C77">
        <w:rPr>
          <w:rFonts w:eastAsia="Times New Roman" w:cs="Times New Roman"/>
          <w:szCs w:val="24"/>
        </w:rPr>
        <w:t xml:space="preserve"> προεκλογικά </w:t>
      </w:r>
      <w:r>
        <w:rPr>
          <w:rFonts w:eastAsia="Times New Roman" w:cs="Times New Roman"/>
          <w:szCs w:val="24"/>
        </w:rPr>
        <w:t>ρουσφέτια και σκοτεινά σκάνδαλα. Η</w:t>
      </w:r>
      <w:r w:rsidRPr="00B85C77">
        <w:rPr>
          <w:rFonts w:eastAsia="Times New Roman" w:cs="Times New Roman"/>
          <w:szCs w:val="24"/>
        </w:rPr>
        <w:t xml:space="preserve"> Ελλάδα </w:t>
      </w:r>
      <w:r>
        <w:rPr>
          <w:rFonts w:eastAsia="Times New Roman" w:cs="Times New Roman"/>
          <w:szCs w:val="24"/>
        </w:rPr>
        <w:t>φτωχαίνει, μικραίνει και φοβάται.</w:t>
      </w:r>
    </w:p>
    <w:p w14:paraId="5FC2FB1B" w14:textId="77777777" w:rsidR="0020643A" w:rsidRDefault="00E84ECF">
      <w:pPr>
        <w:spacing w:line="600" w:lineRule="auto"/>
        <w:ind w:firstLine="720"/>
        <w:contextualSpacing/>
        <w:jc w:val="both"/>
        <w:rPr>
          <w:rFonts w:eastAsia="Times New Roman" w:cs="Times New Roman"/>
          <w:szCs w:val="24"/>
        </w:rPr>
      </w:pPr>
      <w:r>
        <w:rPr>
          <w:rFonts w:eastAsia="Times New Roman"/>
          <w:bCs/>
        </w:rPr>
        <w:t xml:space="preserve">Περιμένω, </w:t>
      </w:r>
      <w:r w:rsidRPr="001776DC">
        <w:rPr>
          <w:rFonts w:eastAsia="Times New Roman"/>
          <w:bCs/>
        </w:rPr>
        <w:t>λοιπόν</w:t>
      </w:r>
      <w:r>
        <w:rPr>
          <w:rFonts w:eastAsia="Times New Roman"/>
          <w:bCs/>
        </w:rPr>
        <w:t>, κ</w:t>
      </w:r>
      <w:r w:rsidRPr="00B85C77">
        <w:rPr>
          <w:rFonts w:eastAsia="Times New Roman" w:cs="Times New Roman"/>
          <w:szCs w:val="24"/>
        </w:rPr>
        <w:t>ύριε Τσίπρα</w:t>
      </w:r>
      <w:r>
        <w:rPr>
          <w:rFonts w:eastAsia="Times New Roman" w:cs="Times New Roman"/>
          <w:szCs w:val="24"/>
        </w:rPr>
        <w:t xml:space="preserve">, </w:t>
      </w:r>
      <w:r w:rsidRPr="002314B3">
        <w:rPr>
          <w:rFonts w:eastAsia="Times New Roman"/>
          <w:bCs/>
          <w:shd w:val="clear" w:color="auto" w:fill="FFFFFF"/>
        </w:rPr>
        <w:t>να</w:t>
      </w:r>
      <w:r>
        <w:rPr>
          <w:rFonts w:eastAsia="Times New Roman" w:cs="Times New Roman"/>
          <w:szCs w:val="24"/>
        </w:rPr>
        <w:t xml:space="preserve"> </w:t>
      </w:r>
      <w:r w:rsidRPr="00B85C77">
        <w:rPr>
          <w:rFonts w:eastAsia="Times New Roman" w:cs="Times New Roman"/>
          <w:szCs w:val="24"/>
        </w:rPr>
        <w:t>μιλήσετε εδώ στη Βουλή όχι μόνο για την οικονομία</w:t>
      </w:r>
      <w:r>
        <w:rPr>
          <w:rFonts w:eastAsia="Times New Roman" w:cs="Times New Roman"/>
          <w:szCs w:val="24"/>
        </w:rPr>
        <w:t>,</w:t>
      </w:r>
      <w:r w:rsidRPr="00B85C77">
        <w:rPr>
          <w:rFonts w:eastAsia="Times New Roman" w:cs="Times New Roman"/>
          <w:szCs w:val="24"/>
        </w:rPr>
        <w:t xml:space="preserve"> αλλά και για άλλα μεγάλα θέματα που απασχολούν τους πολίτες</w:t>
      </w:r>
      <w:r>
        <w:rPr>
          <w:rFonts w:eastAsia="Times New Roman" w:cs="Times New Roman"/>
          <w:szCs w:val="24"/>
        </w:rPr>
        <w:t>,</w:t>
      </w:r>
      <w:r w:rsidRPr="00B85C77">
        <w:rPr>
          <w:rFonts w:eastAsia="Times New Roman" w:cs="Times New Roman"/>
          <w:szCs w:val="24"/>
        </w:rPr>
        <w:t xml:space="preserve"> να μιλήσετε για τις εξελίξεις που αφορούν στα εθνικά μέτωπα</w:t>
      </w:r>
      <w:r>
        <w:rPr>
          <w:rFonts w:eastAsia="Times New Roman" w:cs="Times New Roman"/>
          <w:szCs w:val="24"/>
        </w:rPr>
        <w:t>. Ανεβήκατε σ</w:t>
      </w:r>
      <w:r w:rsidRPr="00B85C77">
        <w:rPr>
          <w:rFonts w:eastAsia="Times New Roman" w:cs="Times New Roman"/>
          <w:szCs w:val="24"/>
        </w:rPr>
        <w:t>τη Θεσσαλονίκη</w:t>
      </w:r>
      <w:r>
        <w:rPr>
          <w:rFonts w:eastAsia="Times New Roman" w:cs="Times New Roman"/>
          <w:szCs w:val="24"/>
        </w:rPr>
        <w:t>, σε μία, ομολογουμένως, ό</w:t>
      </w:r>
      <w:r w:rsidRPr="00B85C77">
        <w:rPr>
          <w:rFonts w:eastAsia="Times New Roman" w:cs="Times New Roman"/>
          <w:szCs w:val="24"/>
        </w:rPr>
        <w:t xml:space="preserve">χι ιδιαίτερα </w:t>
      </w:r>
      <w:r w:rsidRPr="00B85C77">
        <w:rPr>
          <w:rFonts w:eastAsia="Times New Roman" w:cs="Times New Roman"/>
          <w:szCs w:val="24"/>
        </w:rPr>
        <w:t>επιτυχημένη συγκέντρωση</w:t>
      </w:r>
      <w:r>
        <w:rPr>
          <w:rFonts w:eastAsia="Times New Roman" w:cs="Times New Roman"/>
          <w:szCs w:val="24"/>
        </w:rPr>
        <w:t>…</w:t>
      </w:r>
    </w:p>
    <w:p w14:paraId="5FC2FB1C" w14:textId="77777777" w:rsidR="0020643A" w:rsidRDefault="00E84ECF">
      <w:pPr>
        <w:spacing w:line="600" w:lineRule="auto"/>
        <w:ind w:firstLine="709"/>
        <w:contextualSpacing/>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δ</w:t>
      </w:r>
      <w:r>
        <w:rPr>
          <w:rFonts w:eastAsia="Times New Roman" w:cs="Times New Roman"/>
          <w:szCs w:val="24"/>
        </w:rPr>
        <w:t>ιαμαρτυρίες από την πτέρυγα του ΣΥΡΙΖΑ)</w:t>
      </w:r>
    </w:p>
    <w:p w14:paraId="5FC2FB1D" w14:textId="77777777" w:rsidR="0020643A" w:rsidRDefault="00E84ECF">
      <w:pPr>
        <w:spacing w:line="600" w:lineRule="auto"/>
        <w:ind w:firstLine="720"/>
        <w:contextualSpacing/>
        <w:jc w:val="both"/>
        <w:rPr>
          <w:rFonts w:eastAsia="Times New Roman" w:cs="Times New Roman"/>
          <w:szCs w:val="24"/>
        </w:rPr>
      </w:pPr>
      <w:r w:rsidRPr="00B85C77">
        <w:rPr>
          <w:rFonts w:eastAsia="Times New Roman" w:cs="Times New Roman"/>
          <w:szCs w:val="24"/>
        </w:rPr>
        <w:t xml:space="preserve"> </w:t>
      </w:r>
      <w:r>
        <w:rPr>
          <w:rFonts w:eastAsia="Times New Roman" w:cs="Times New Roman"/>
          <w:szCs w:val="24"/>
        </w:rPr>
        <w:t>…</w:t>
      </w:r>
      <w:r w:rsidRPr="00B85C77">
        <w:rPr>
          <w:rFonts w:eastAsia="Times New Roman" w:cs="Times New Roman"/>
          <w:szCs w:val="24"/>
        </w:rPr>
        <w:t>για να προσβάλετε τους Μακεδόνες</w:t>
      </w:r>
      <w:r>
        <w:rPr>
          <w:rFonts w:eastAsia="Times New Roman" w:cs="Times New Roman"/>
          <w:szCs w:val="24"/>
        </w:rPr>
        <w:t xml:space="preserve"> μέσα σ</w:t>
      </w:r>
      <w:r w:rsidRPr="00B85C77">
        <w:rPr>
          <w:rFonts w:eastAsia="Times New Roman" w:cs="Times New Roman"/>
          <w:szCs w:val="24"/>
        </w:rPr>
        <w:t xml:space="preserve">το σπίτι </w:t>
      </w:r>
      <w:r>
        <w:rPr>
          <w:rFonts w:eastAsia="Times New Roman" w:cs="Times New Roman"/>
          <w:szCs w:val="24"/>
        </w:rPr>
        <w:t>τους…</w:t>
      </w:r>
    </w:p>
    <w:p w14:paraId="5FC2FB1E" w14:textId="77777777" w:rsidR="0020643A" w:rsidRDefault="00E84ECF">
      <w:pPr>
        <w:spacing w:line="600" w:lineRule="auto"/>
        <w:ind w:firstLine="709"/>
        <w:contextualSpacing/>
        <w:jc w:val="center"/>
        <w:rPr>
          <w:rFonts w:eastAsia="Times New Roman" w:cs="Times New Roman"/>
        </w:rPr>
      </w:pPr>
      <w:r>
        <w:rPr>
          <w:rFonts w:eastAsia="Times New Roman" w:cs="Times New Roman"/>
        </w:rPr>
        <w:t>(Χειροκροτήματα από την πτέρυγα της Νέας Δημοκρατίας)</w:t>
      </w:r>
    </w:p>
    <w:p w14:paraId="5FC2FB1F"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w:t>
      </w:r>
      <w:r w:rsidRPr="00B85C77">
        <w:rPr>
          <w:rFonts w:eastAsia="Times New Roman" w:cs="Times New Roman"/>
          <w:szCs w:val="24"/>
        </w:rPr>
        <w:t>να πείτε ακροδεξιό</w:t>
      </w:r>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εθνικιστή όποιον διαφωνεί με τη </w:t>
      </w:r>
      <w:r>
        <w:rPr>
          <w:rFonts w:eastAsia="Times New Roman" w:cs="Times New Roman"/>
          <w:szCs w:val="24"/>
        </w:rPr>
        <w:t>σ</w:t>
      </w:r>
      <w:r>
        <w:rPr>
          <w:rFonts w:eastAsia="Times New Roman" w:cs="Times New Roman"/>
          <w:szCs w:val="24"/>
        </w:rPr>
        <w:t>υμφωνία σας.</w:t>
      </w:r>
      <w:r>
        <w:rPr>
          <w:rFonts w:eastAsia="Times New Roman" w:cs="Times New Roman"/>
          <w:szCs w:val="24"/>
        </w:rPr>
        <w:t xml:space="preserve"> </w:t>
      </w:r>
    </w:p>
    <w:p w14:paraId="5FC2FB20" w14:textId="77777777" w:rsidR="0020643A" w:rsidRDefault="00E84ECF">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14:paraId="5FC2FB21" w14:textId="77777777" w:rsidR="0020643A" w:rsidRDefault="00E84ECF">
      <w:pPr>
        <w:spacing w:line="600" w:lineRule="auto"/>
        <w:ind w:firstLine="720"/>
        <w:contextualSpacing/>
        <w:jc w:val="both"/>
        <w:rPr>
          <w:rFonts w:eastAsia="Times New Roman"/>
          <w:bCs/>
        </w:rPr>
      </w:pPr>
      <w:r>
        <w:rPr>
          <w:rFonts w:eastAsia="Times New Roman" w:cs="Times New Roman"/>
          <w:b/>
        </w:rPr>
        <w:t>ΠΡΟΕΔΡΟΣ (Νικόλαος Βούτσης):</w:t>
      </w:r>
      <w:r>
        <w:rPr>
          <w:rFonts w:eastAsia="Times New Roman" w:cs="Times New Roman"/>
          <w:szCs w:val="24"/>
        </w:rPr>
        <w:t xml:space="preserve"> </w:t>
      </w:r>
      <w:r>
        <w:rPr>
          <w:rFonts w:eastAsia="Times New Roman"/>
          <w:bCs/>
        </w:rPr>
        <w:t xml:space="preserve">Κάντε ησυχία, </w:t>
      </w:r>
      <w:r w:rsidRPr="001776DC">
        <w:rPr>
          <w:rFonts w:eastAsia="Times New Roman"/>
          <w:bCs/>
        </w:rPr>
        <w:t>παρακαλώ</w:t>
      </w:r>
      <w:r>
        <w:rPr>
          <w:rFonts w:eastAsia="Times New Roman"/>
          <w:bCs/>
        </w:rPr>
        <w:t>.</w:t>
      </w:r>
    </w:p>
    <w:p w14:paraId="5FC2FB22" w14:textId="77777777" w:rsidR="0020643A" w:rsidRDefault="00E84ECF">
      <w:pPr>
        <w:spacing w:line="600" w:lineRule="auto"/>
        <w:ind w:firstLine="720"/>
        <w:contextualSpacing/>
        <w:jc w:val="both"/>
        <w:rPr>
          <w:rFonts w:eastAsia="Times New Roman" w:cs="Times New Roman"/>
          <w:bCs/>
          <w:shd w:val="clear" w:color="auto" w:fill="FFFFFF"/>
        </w:rPr>
      </w:pPr>
      <w:r w:rsidRPr="00B85C77">
        <w:rPr>
          <w:rFonts w:eastAsia="Times New Roman" w:cs="Times New Roman"/>
          <w:b/>
          <w:szCs w:val="24"/>
        </w:rPr>
        <w:t xml:space="preserve">ΚΥΡΙΑΚΟΣ ΜΗΤΣΟΤΑΚΗΣ (Πρόεδρος της </w:t>
      </w:r>
      <w:r w:rsidRPr="00B85C77">
        <w:rPr>
          <w:rFonts w:eastAsia="Times New Roman" w:cs="Times New Roman"/>
          <w:b/>
        </w:rPr>
        <w:t>Νέας Δημοκρατίας):</w:t>
      </w:r>
      <w:r>
        <w:rPr>
          <w:rFonts w:eastAsia="Times New Roman" w:cs="Times New Roman"/>
        </w:rPr>
        <w:t xml:space="preserve"> Όχι, </w:t>
      </w:r>
      <w:r w:rsidRPr="001776DC">
        <w:rPr>
          <w:rFonts w:eastAsia="Times New Roman" w:cs="Times New Roman"/>
        </w:rPr>
        <w:t>κύριε συνάδελφε</w:t>
      </w:r>
      <w:r>
        <w:rPr>
          <w:rFonts w:eastAsia="Times New Roman" w:cs="Times New Roman"/>
        </w:rPr>
        <w:t xml:space="preserve">. Το ίδιο λέει το 80% της ελληνικής </w:t>
      </w:r>
      <w:r w:rsidRPr="001776DC">
        <w:rPr>
          <w:rFonts w:eastAsia="Times New Roman" w:cs="Times New Roman"/>
          <w:bCs/>
          <w:shd w:val="clear" w:color="auto" w:fill="FFFFFF"/>
        </w:rPr>
        <w:t>κοινωνί</w:t>
      </w:r>
      <w:r>
        <w:rPr>
          <w:rFonts w:eastAsia="Times New Roman" w:cs="Times New Roman"/>
          <w:bCs/>
          <w:shd w:val="clear" w:color="auto" w:fill="FFFFFF"/>
        </w:rPr>
        <w:t xml:space="preserve">ας! </w:t>
      </w:r>
    </w:p>
    <w:p w14:paraId="5FC2FB23" w14:textId="77777777" w:rsidR="0020643A" w:rsidRDefault="00E84ECF">
      <w:pPr>
        <w:spacing w:line="600" w:lineRule="auto"/>
        <w:ind w:firstLine="709"/>
        <w:contextualSpacing/>
        <w:jc w:val="center"/>
        <w:rPr>
          <w:rFonts w:eastAsia="Times New Roman" w:cs="Times New Roman"/>
        </w:rPr>
      </w:pPr>
      <w:r>
        <w:rPr>
          <w:rFonts w:eastAsia="Times New Roman" w:cs="Times New Roman"/>
        </w:rPr>
        <w:t xml:space="preserve">(Χειροκροτήματα από την πτέρυγα της Νέας </w:t>
      </w:r>
      <w:r>
        <w:rPr>
          <w:rFonts w:eastAsia="Times New Roman" w:cs="Times New Roman"/>
        </w:rPr>
        <w:t>Δημοκρατίας)</w:t>
      </w:r>
    </w:p>
    <w:p w14:paraId="5FC2FB24" w14:textId="77777777" w:rsidR="0020643A" w:rsidRDefault="00E84ECF">
      <w:pPr>
        <w:spacing w:line="600" w:lineRule="auto"/>
        <w:ind w:firstLine="720"/>
        <w:contextualSpacing/>
        <w:jc w:val="both"/>
        <w:rPr>
          <w:rFonts w:eastAsia="Times New Roman" w:cs="Times New Roman"/>
          <w:szCs w:val="24"/>
        </w:rPr>
      </w:pPr>
      <w:r>
        <w:rPr>
          <w:rFonts w:eastAsia="Times New Roman"/>
          <w:bCs/>
        </w:rPr>
        <w:t>Ε</w:t>
      </w:r>
      <w:r>
        <w:rPr>
          <w:rFonts w:eastAsia="Times New Roman" w:cs="Times New Roman"/>
          <w:szCs w:val="24"/>
        </w:rPr>
        <w:t>ρμηνεύσα</w:t>
      </w:r>
      <w:r w:rsidRPr="00B85C77">
        <w:rPr>
          <w:rFonts w:eastAsia="Times New Roman" w:cs="Times New Roman"/>
          <w:szCs w:val="24"/>
        </w:rPr>
        <w:t>τε όπως θέλετε την ιστορία</w:t>
      </w:r>
      <w:r>
        <w:rPr>
          <w:rFonts w:eastAsia="Times New Roman" w:cs="Times New Roman"/>
          <w:szCs w:val="24"/>
        </w:rPr>
        <w:t xml:space="preserve">. Μιλήσατε ακόμα </w:t>
      </w:r>
      <w:r w:rsidRPr="00F331DF">
        <w:rPr>
          <w:rFonts w:eastAsia="Times New Roman"/>
          <w:bCs/>
        </w:rPr>
        <w:t>και</w:t>
      </w:r>
      <w:r>
        <w:rPr>
          <w:rFonts w:eastAsia="Times New Roman" w:cs="Times New Roman"/>
          <w:szCs w:val="24"/>
        </w:rPr>
        <w:t xml:space="preserve"> για τον Εμφύλιο, σπείροντας </w:t>
      </w:r>
      <w:r w:rsidRPr="00B85C77">
        <w:rPr>
          <w:rFonts w:eastAsia="Times New Roman" w:cs="Times New Roman"/>
          <w:szCs w:val="24"/>
        </w:rPr>
        <w:t xml:space="preserve">και πάλι τον </w:t>
      </w:r>
      <w:r>
        <w:rPr>
          <w:rFonts w:eastAsia="Times New Roman" w:cs="Times New Roman"/>
          <w:szCs w:val="24"/>
        </w:rPr>
        <w:t>ε</w:t>
      </w:r>
      <w:r w:rsidRPr="00B85C77">
        <w:rPr>
          <w:rFonts w:eastAsia="Times New Roman" w:cs="Times New Roman"/>
          <w:szCs w:val="24"/>
        </w:rPr>
        <w:t xml:space="preserve">θνικό </w:t>
      </w:r>
      <w:r>
        <w:rPr>
          <w:rFonts w:eastAsia="Times New Roman" w:cs="Times New Roman"/>
          <w:szCs w:val="24"/>
        </w:rPr>
        <w:t>δ</w:t>
      </w:r>
      <w:r w:rsidRPr="00B85C77">
        <w:rPr>
          <w:rFonts w:eastAsia="Times New Roman" w:cs="Times New Roman"/>
          <w:szCs w:val="24"/>
        </w:rPr>
        <w:t>ιχασμό</w:t>
      </w:r>
      <w:r>
        <w:rPr>
          <w:rFonts w:eastAsia="Times New Roman" w:cs="Times New Roman"/>
          <w:szCs w:val="24"/>
        </w:rPr>
        <w:t xml:space="preserve">. </w:t>
      </w:r>
      <w:r w:rsidRPr="00B85C77">
        <w:rPr>
          <w:rFonts w:eastAsia="Times New Roman" w:cs="Times New Roman"/>
          <w:szCs w:val="24"/>
        </w:rPr>
        <w:t xml:space="preserve"> </w:t>
      </w:r>
    </w:p>
    <w:p w14:paraId="5FC2FB25" w14:textId="77777777" w:rsidR="0020643A" w:rsidRDefault="00E84ECF">
      <w:pPr>
        <w:spacing w:line="600" w:lineRule="auto"/>
        <w:ind w:firstLine="720"/>
        <w:contextualSpacing/>
        <w:jc w:val="both"/>
        <w:rPr>
          <w:rFonts w:eastAsia="Times New Roman" w:cs="Times New Roman"/>
          <w:szCs w:val="24"/>
        </w:rPr>
      </w:pPr>
      <w:r w:rsidRPr="00E95E28">
        <w:rPr>
          <w:rFonts w:eastAsia="Times New Roman" w:cs="Times New Roman"/>
          <w:szCs w:val="24"/>
        </w:rPr>
        <w:t xml:space="preserve">Για μακεδονική ταυτότητα και μακεδονική γλώσσα </w:t>
      </w:r>
      <w:r>
        <w:rPr>
          <w:rFonts w:eastAsia="Times New Roman" w:cs="Times New Roman"/>
          <w:szCs w:val="24"/>
        </w:rPr>
        <w:t xml:space="preserve">δεν είπατε </w:t>
      </w:r>
      <w:r w:rsidRPr="00E95E28">
        <w:rPr>
          <w:rFonts w:eastAsia="Times New Roman" w:cs="Times New Roman"/>
          <w:szCs w:val="24"/>
        </w:rPr>
        <w:t>ούτε μία λέξη</w:t>
      </w:r>
      <w:r>
        <w:rPr>
          <w:rFonts w:eastAsia="Times New Roman" w:cs="Times New Roman"/>
          <w:szCs w:val="24"/>
        </w:rPr>
        <w:t>, ο</w:t>
      </w:r>
      <w:r w:rsidRPr="00E95E28">
        <w:rPr>
          <w:rFonts w:eastAsia="Times New Roman" w:cs="Times New Roman"/>
          <w:szCs w:val="24"/>
        </w:rPr>
        <w:t>ύτε βέβαια για τα καμώματα του συνεταίρου σ</w:t>
      </w:r>
      <w:r>
        <w:rPr>
          <w:rFonts w:eastAsia="Times New Roman" w:cs="Times New Roman"/>
          <w:szCs w:val="24"/>
        </w:rPr>
        <w:t>ας που τώρα</w:t>
      </w:r>
      <w:r>
        <w:rPr>
          <w:rFonts w:eastAsia="Times New Roman" w:cs="Times New Roman"/>
          <w:szCs w:val="24"/>
        </w:rPr>
        <w:t xml:space="preserve"> μαλώνει με τον κ.</w:t>
      </w:r>
      <w:r w:rsidRPr="00E95E28">
        <w:rPr>
          <w:rFonts w:eastAsia="Times New Roman" w:cs="Times New Roman"/>
          <w:szCs w:val="24"/>
        </w:rPr>
        <w:t xml:space="preserve"> Κοτζιά</w:t>
      </w:r>
      <w:r>
        <w:rPr>
          <w:rFonts w:eastAsia="Times New Roman" w:cs="Times New Roman"/>
          <w:szCs w:val="24"/>
        </w:rPr>
        <w:t>,</w:t>
      </w:r>
      <w:r w:rsidRPr="00E95E28">
        <w:rPr>
          <w:rFonts w:eastAsia="Times New Roman" w:cs="Times New Roman"/>
          <w:szCs w:val="24"/>
        </w:rPr>
        <w:t xml:space="preserve"> κατηγορώντας ο ένας τον άλλον με βαριές κατηγορίες</w:t>
      </w:r>
      <w:r>
        <w:rPr>
          <w:rFonts w:eastAsia="Times New Roman" w:cs="Times New Roman"/>
          <w:szCs w:val="24"/>
        </w:rPr>
        <w:t>.</w:t>
      </w:r>
      <w:r w:rsidRPr="00E95E28">
        <w:rPr>
          <w:rFonts w:eastAsia="Times New Roman" w:cs="Times New Roman"/>
          <w:szCs w:val="24"/>
        </w:rPr>
        <w:t xml:space="preserve"> Είναι ο ίδιος ο κ</w:t>
      </w:r>
      <w:r>
        <w:rPr>
          <w:rFonts w:eastAsia="Times New Roman" w:cs="Times New Roman"/>
          <w:szCs w:val="24"/>
        </w:rPr>
        <w:t>.</w:t>
      </w:r>
      <w:r w:rsidRPr="00E95E28">
        <w:rPr>
          <w:rFonts w:eastAsia="Times New Roman" w:cs="Times New Roman"/>
          <w:szCs w:val="24"/>
        </w:rPr>
        <w:t xml:space="preserve"> Κοτζιάς </w:t>
      </w:r>
      <w:r>
        <w:rPr>
          <w:rFonts w:eastAsia="Times New Roman" w:cs="Times New Roman"/>
          <w:szCs w:val="24"/>
        </w:rPr>
        <w:t>–π</w:t>
      </w:r>
      <w:r w:rsidRPr="00E95E28">
        <w:rPr>
          <w:rFonts w:eastAsia="Times New Roman" w:cs="Times New Roman"/>
          <w:szCs w:val="24"/>
        </w:rPr>
        <w:t>ροσέξτε</w:t>
      </w:r>
      <w:r>
        <w:rPr>
          <w:rFonts w:eastAsia="Times New Roman" w:cs="Times New Roman"/>
          <w:szCs w:val="24"/>
        </w:rPr>
        <w:t>-</w:t>
      </w:r>
      <w:r w:rsidRPr="00E95E28">
        <w:rPr>
          <w:rFonts w:eastAsia="Times New Roman" w:cs="Times New Roman"/>
          <w:szCs w:val="24"/>
        </w:rPr>
        <w:t xml:space="preserve"> που τώρα </w:t>
      </w:r>
      <w:r>
        <w:rPr>
          <w:rFonts w:eastAsia="Times New Roman" w:cs="Times New Roman"/>
          <w:szCs w:val="24"/>
        </w:rPr>
        <w:t xml:space="preserve">ζητάει </w:t>
      </w:r>
      <w:r w:rsidRPr="00E95E28">
        <w:rPr>
          <w:rFonts w:eastAsia="Times New Roman" w:cs="Times New Roman"/>
          <w:szCs w:val="24"/>
        </w:rPr>
        <w:t xml:space="preserve">μυστική ψηφοφορία για το </w:t>
      </w:r>
      <w:r>
        <w:rPr>
          <w:rFonts w:eastAsia="Times New Roman" w:cs="Times New Roman"/>
          <w:szCs w:val="24"/>
        </w:rPr>
        <w:t>σ</w:t>
      </w:r>
      <w:r w:rsidRPr="00E95E28">
        <w:rPr>
          <w:rFonts w:eastAsia="Times New Roman" w:cs="Times New Roman"/>
          <w:szCs w:val="24"/>
        </w:rPr>
        <w:t>κοπιανό</w:t>
      </w:r>
      <w:r>
        <w:rPr>
          <w:rFonts w:eastAsia="Times New Roman" w:cs="Times New Roman"/>
          <w:szCs w:val="24"/>
        </w:rPr>
        <w:t>.</w:t>
      </w:r>
      <w:r w:rsidRPr="00E95E28">
        <w:rPr>
          <w:rFonts w:eastAsia="Times New Roman" w:cs="Times New Roman"/>
          <w:szCs w:val="24"/>
        </w:rPr>
        <w:t xml:space="preserve"> Τι έγινε</w:t>
      </w:r>
      <w:r>
        <w:rPr>
          <w:rFonts w:eastAsia="Times New Roman" w:cs="Times New Roman"/>
          <w:szCs w:val="24"/>
        </w:rPr>
        <w:t>; Φοβάστε</w:t>
      </w:r>
      <w:r w:rsidRPr="00E95E28">
        <w:rPr>
          <w:rFonts w:eastAsia="Times New Roman" w:cs="Times New Roman"/>
          <w:szCs w:val="24"/>
        </w:rPr>
        <w:t xml:space="preserve"> κάτι</w:t>
      </w:r>
      <w:r>
        <w:rPr>
          <w:rFonts w:eastAsia="Times New Roman" w:cs="Times New Roman"/>
          <w:szCs w:val="24"/>
        </w:rPr>
        <w:t>;</w:t>
      </w:r>
      <w:r w:rsidRPr="00E95E28">
        <w:rPr>
          <w:rFonts w:eastAsia="Times New Roman" w:cs="Times New Roman"/>
          <w:szCs w:val="24"/>
        </w:rPr>
        <w:t xml:space="preserve"> Δεν θέλετε ξαφνικά να αναλάβετε τις ευθύνες </w:t>
      </w:r>
      <w:r>
        <w:rPr>
          <w:rFonts w:eastAsia="Times New Roman" w:cs="Times New Roman"/>
          <w:szCs w:val="24"/>
        </w:rPr>
        <w:t>σας,</w:t>
      </w:r>
      <w:r w:rsidRPr="00E95E28">
        <w:rPr>
          <w:rFonts w:eastAsia="Times New Roman" w:cs="Times New Roman"/>
          <w:szCs w:val="24"/>
        </w:rPr>
        <w:t xml:space="preserve"> </w:t>
      </w:r>
      <w:r>
        <w:rPr>
          <w:rFonts w:eastAsia="Times New Roman" w:cs="Times New Roman"/>
          <w:szCs w:val="24"/>
        </w:rPr>
        <w:t xml:space="preserve">κύριε </w:t>
      </w:r>
      <w:r w:rsidRPr="00E95E28">
        <w:rPr>
          <w:rFonts w:eastAsia="Times New Roman" w:cs="Times New Roman"/>
          <w:szCs w:val="24"/>
        </w:rPr>
        <w:t>Τσίπρα</w:t>
      </w:r>
      <w:r>
        <w:rPr>
          <w:rFonts w:eastAsia="Times New Roman" w:cs="Times New Roman"/>
          <w:szCs w:val="24"/>
        </w:rPr>
        <w:t>;</w:t>
      </w:r>
    </w:p>
    <w:p w14:paraId="5FC2FB26"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Μ</w:t>
      </w:r>
      <w:r>
        <w:rPr>
          <w:rFonts w:eastAsia="Times New Roman" w:cs="Times New Roman"/>
          <w:szCs w:val="24"/>
        </w:rPr>
        <w:t>υστική ψηφοφορία δεν θα γίνει. Τότε, θα ακουστεί, κύριε Τσίπρα, το</w:t>
      </w:r>
      <w:r w:rsidRPr="00E95E28">
        <w:rPr>
          <w:rFonts w:eastAsia="Times New Roman" w:cs="Times New Roman"/>
          <w:szCs w:val="24"/>
        </w:rPr>
        <w:t xml:space="preserve"> </w:t>
      </w:r>
      <w:r>
        <w:rPr>
          <w:rFonts w:eastAsia="Times New Roman" w:cs="Times New Roman"/>
          <w:szCs w:val="24"/>
        </w:rPr>
        <w:t>«ν</w:t>
      </w:r>
      <w:r w:rsidRPr="00E95E28">
        <w:rPr>
          <w:rFonts w:eastAsia="Times New Roman" w:cs="Times New Roman"/>
          <w:szCs w:val="24"/>
        </w:rPr>
        <w:t>αι</w:t>
      </w:r>
      <w:r>
        <w:rPr>
          <w:rFonts w:eastAsia="Times New Roman" w:cs="Times New Roman"/>
          <w:szCs w:val="24"/>
        </w:rPr>
        <w:t>»</w:t>
      </w:r>
      <w:r w:rsidRPr="00E95E28">
        <w:rPr>
          <w:rFonts w:eastAsia="Times New Roman" w:cs="Times New Roman"/>
          <w:szCs w:val="24"/>
        </w:rPr>
        <w:t xml:space="preserve"> το οποίο θα πείτε εσείς εκεί που όλοι οι άλλοι είχαν πει </w:t>
      </w:r>
      <w:r>
        <w:rPr>
          <w:rFonts w:eastAsia="Times New Roman" w:cs="Times New Roman"/>
          <w:szCs w:val="24"/>
        </w:rPr>
        <w:t>«</w:t>
      </w:r>
      <w:r w:rsidRPr="00E95E28">
        <w:rPr>
          <w:rFonts w:eastAsia="Times New Roman" w:cs="Times New Roman"/>
          <w:szCs w:val="24"/>
        </w:rPr>
        <w:t>όχι</w:t>
      </w:r>
      <w:r>
        <w:rPr>
          <w:rFonts w:eastAsia="Times New Roman" w:cs="Times New Roman"/>
          <w:szCs w:val="24"/>
        </w:rPr>
        <w:t>».</w:t>
      </w:r>
    </w:p>
    <w:p w14:paraId="5FC2FB27" w14:textId="77777777" w:rsidR="0020643A" w:rsidRDefault="00E84ECF">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FC2FB28" w14:textId="77777777" w:rsidR="0020643A" w:rsidRDefault="00E84ECF">
      <w:pPr>
        <w:spacing w:line="600" w:lineRule="auto"/>
        <w:ind w:firstLine="720"/>
        <w:contextualSpacing/>
        <w:jc w:val="both"/>
        <w:rPr>
          <w:rFonts w:eastAsia="Times New Roman" w:cs="Times New Roman"/>
          <w:szCs w:val="24"/>
        </w:rPr>
      </w:pPr>
      <w:r w:rsidRPr="00E95E28">
        <w:rPr>
          <w:rFonts w:eastAsia="Times New Roman" w:cs="Times New Roman"/>
          <w:szCs w:val="24"/>
        </w:rPr>
        <w:t>Περιμένω</w:t>
      </w:r>
      <w:r>
        <w:rPr>
          <w:rFonts w:eastAsia="Times New Roman" w:cs="Times New Roman"/>
          <w:szCs w:val="24"/>
        </w:rPr>
        <w:t>,</w:t>
      </w:r>
      <w:r w:rsidRPr="00E95E28">
        <w:rPr>
          <w:rFonts w:eastAsia="Times New Roman" w:cs="Times New Roman"/>
          <w:szCs w:val="24"/>
        </w:rPr>
        <w:t xml:space="preserve"> </w:t>
      </w:r>
      <w:r>
        <w:rPr>
          <w:rFonts w:eastAsia="Times New Roman" w:cs="Times New Roman"/>
          <w:szCs w:val="24"/>
        </w:rPr>
        <w:t>όμως,</w:t>
      </w:r>
      <w:r w:rsidRPr="00E95E28">
        <w:rPr>
          <w:rFonts w:eastAsia="Times New Roman" w:cs="Times New Roman"/>
          <w:szCs w:val="24"/>
        </w:rPr>
        <w:t xml:space="preserve"> </w:t>
      </w:r>
      <w:r>
        <w:rPr>
          <w:rFonts w:eastAsia="Times New Roman" w:cs="Times New Roman"/>
          <w:szCs w:val="24"/>
        </w:rPr>
        <w:t xml:space="preserve">κύριε </w:t>
      </w:r>
      <w:r w:rsidRPr="00E95E28">
        <w:rPr>
          <w:rFonts w:eastAsia="Times New Roman" w:cs="Times New Roman"/>
          <w:szCs w:val="24"/>
        </w:rPr>
        <w:t>Τσίπρα</w:t>
      </w:r>
      <w:r>
        <w:rPr>
          <w:rFonts w:eastAsia="Times New Roman" w:cs="Times New Roman"/>
          <w:szCs w:val="24"/>
        </w:rPr>
        <w:t>,</w:t>
      </w:r>
      <w:r w:rsidRPr="00E95E28">
        <w:rPr>
          <w:rFonts w:eastAsia="Times New Roman" w:cs="Times New Roman"/>
          <w:szCs w:val="24"/>
        </w:rPr>
        <w:t xml:space="preserve"> να μιλήσετε και για την Αλβανία</w:t>
      </w:r>
      <w:r>
        <w:rPr>
          <w:rFonts w:eastAsia="Times New Roman" w:cs="Times New Roman"/>
          <w:szCs w:val="24"/>
        </w:rPr>
        <w:t>,</w:t>
      </w:r>
      <w:r w:rsidRPr="00E95E28">
        <w:rPr>
          <w:rFonts w:eastAsia="Times New Roman" w:cs="Times New Roman"/>
          <w:szCs w:val="24"/>
        </w:rPr>
        <w:t xml:space="preserve"> για την απαράδεκτη </w:t>
      </w:r>
      <w:r>
        <w:rPr>
          <w:rFonts w:eastAsia="Times New Roman" w:cs="Times New Roman"/>
          <w:szCs w:val="24"/>
        </w:rPr>
        <w:t>υφαρπαγή των περιουσιών της ε</w:t>
      </w:r>
      <w:r w:rsidRPr="00E95E28">
        <w:rPr>
          <w:rFonts w:eastAsia="Times New Roman" w:cs="Times New Roman"/>
          <w:szCs w:val="24"/>
        </w:rPr>
        <w:t>λληνικής μειονότητας από το αλβανικό κράτος</w:t>
      </w:r>
      <w:r>
        <w:rPr>
          <w:rFonts w:eastAsia="Times New Roman" w:cs="Times New Roman"/>
          <w:szCs w:val="24"/>
        </w:rPr>
        <w:t>.</w:t>
      </w:r>
    </w:p>
    <w:p w14:paraId="5FC2FB29" w14:textId="77777777" w:rsidR="0020643A" w:rsidRDefault="00E84ECF">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FC2FB2A"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Με απειλήσατε, κύριε </w:t>
      </w:r>
      <w:r w:rsidRPr="00E95E28">
        <w:rPr>
          <w:rFonts w:eastAsia="Times New Roman" w:cs="Times New Roman"/>
          <w:szCs w:val="24"/>
        </w:rPr>
        <w:t>Τσίπρα</w:t>
      </w:r>
      <w:r>
        <w:rPr>
          <w:rFonts w:eastAsia="Times New Roman" w:cs="Times New Roman"/>
          <w:szCs w:val="24"/>
        </w:rPr>
        <w:t>,</w:t>
      </w:r>
      <w:r w:rsidRPr="00E95E28">
        <w:rPr>
          <w:rFonts w:eastAsia="Times New Roman" w:cs="Times New Roman"/>
          <w:szCs w:val="24"/>
        </w:rPr>
        <w:t xml:space="preserve"> ότι θα με καταγγείλετε στις Βρυξέλλες</w:t>
      </w:r>
      <w:r>
        <w:rPr>
          <w:rFonts w:eastAsia="Times New Roman" w:cs="Times New Roman"/>
          <w:szCs w:val="24"/>
        </w:rPr>
        <w:t>,</w:t>
      </w:r>
      <w:r w:rsidRPr="00E95E28">
        <w:rPr>
          <w:rFonts w:eastAsia="Times New Roman" w:cs="Times New Roman"/>
          <w:szCs w:val="24"/>
        </w:rPr>
        <w:t xml:space="preserve"> επειδή είπα ότι ανταλλάξετε την αχρείαστ</w:t>
      </w:r>
      <w:r w:rsidRPr="00E95E28">
        <w:rPr>
          <w:rFonts w:eastAsia="Times New Roman" w:cs="Times New Roman"/>
          <w:szCs w:val="24"/>
        </w:rPr>
        <w:t>η μη περικοπή τ</w:t>
      </w:r>
      <w:r>
        <w:rPr>
          <w:rFonts w:eastAsia="Times New Roman" w:cs="Times New Roman"/>
          <w:szCs w:val="24"/>
        </w:rPr>
        <w:t>ων συντάξεων με μία απαράδεκτη ε</w:t>
      </w:r>
      <w:r w:rsidRPr="00E95E28">
        <w:rPr>
          <w:rFonts w:eastAsia="Times New Roman" w:cs="Times New Roman"/>
          <w:szCs w:val="24"/>
        </w:rPr>
        <w:t xml:space="preserve">θνική υποχώρηση στο </w:t>
      </w:r>
      <w:r>
        <w:rPr>
          <w:rFonts w:eastAsia="Times New Roman" w:cs="Times New Roman"/>
          <w:szCs w:val="24"/>
        </w:rPr>
        <w:t>σ</w:t>
      </w:r>
      <w:r w:rsidRPr="00E95E28">
        <w:rPr>
          <w:rFonts w:eastAsia="Times New Roman" w:cs="Times New Roman"/>
          <w:szCs w:val="24"/>
        </w:rPr>
        <w:t>κοπιανό</w:t>
      </w:r>
      <w:r>
        <w:rPr>
          <w:rFonts w:eastAsia="Times New Roman" w:cs="Times New Roman"/>
          <w:szCs w:val="24"/>
        </w:rPr>
        <w:t>.</w:t>
      </w:r>
      <w:r w:rsidRPr="00E95E28">
        <w:rPr>
          <w:rFonts w:eastAsia="Times New Roman" w:cs="Times New Roman"/>
          <w:szCs w:val="24"/>
        </w:rPr>
        <w:t xml:space="preserve"> Φυσικά</w:t>
      </w:r>
      <w:r>
        <w:rPr>
          <w:rFonts w:eastAsia="Times New Roman" w:cs="Times New Roman"/>
          <w:szCs w:val="24"/>
        </w:rPr>
        <w:t>,</w:t>
      </w:r>
      <w:r w:rsidRPr="00E95E28">
        <w:rPr>
          <w:rFonts w:eastAsia="Times New Roman" w:cs="Times New Roman"/>
          <w:szCs w:val="24"/>
        </w:rPr>
        <w:t xml:space="preserve"> δεν είπατε τίποτα από όλα αυτά</w:t>
      </w:r>
      <w:r>
        <w:rPr>
          <w:rFonts w:eastAsia="Times New Roman" w:cs="Times New Roman"/>
          <w:szCs w:val="24"/>
        </w:rPr>
        <w:t>.</w:t>
      </w:r>
      <w:r w:rsidRPr="00E95E28">
        <w:rPr>
          <w:rFonts w:eastAsia="Times New Roman" w:cs="Times New Roman"/>
          <w:szCs w:val="24"/>
        </w:rPr>
        <w:t xml:space="preserve"> Δεν είπατε τίποτα</w:t>
      </w:r>
      <w:r>
        <w:rPr>
          <w:rFonts w:eastAsia="Times New Roman" w:cs="Times New Roman"/>
          <w:szCs w:val="24"/>
        </w:rPr>
        <w:t>, όμως,</w:t>
      </w:r>
      <w:r w:rsidRPr="00E95E28">
        <w:rPr>
          <w:rFonts w:eastAsia="Times New Roman" w:cs="Times New Roman"/>
          <w:szCs w:val="24"/>
        </w:rPr>
        <w:t xml:space="preserve"> στις Βρυξέλλες ούτε για το φίλο </w:t>
      </w:r>
      <w:r>
        <w:rPr>
          <w:rFonts w:eastAsia="Times New Roman" w:cs="Times New Roman"/>
          <w:szCs w:val="24"/>
        </w:rPr>
        <w:t xml:space="preserve">σας τον κ. Ράμα. </w:t>
      </w:r>
    </w:p>
    <w:p w14:paraId="5FC2FB2B" w14:textId="77777777" w:rsidR="0020643A" w:rsidRDefault="00E84ECF">
      <w:pPr>
        <w:spacing w:line="600" w:lineRule="auto"/>
        <w:ind w:firstLine="720"/>
        <w:contextualSpacing/>
        <w:jc w:val="both"/>
        <w:rPr>
          <w:rFonts w:eastAsia="Times New Roman" w:cs="Times New Roman"/>
          <w:szCs w:val="24"/>
        </w:rPr>
      </w:pPr>
      <w:r w:rsidRPr="00E95E28">
        <w:rPr>
          <w:rFonts w:eastAsia="Times New Roman" w:cs="Times New Roman"/>
          <w:szCs w:val="24"/>
        </w:rPr>
        <w:t xml:space="preserve">Αφού δεν το λέτε </w:t>
      </w:r>
      <w:r>
        <w:rPr>
          <w:rFonts w:eastAsia="Times New Roman" w:cs="Times New Roman"/>
          <w:szCs w:val="24"/>
        </w:rPr>
        <w:t>εσείς,</w:t>
      </w:r>
      <w:r w:rsidRPr="00E95E28">
        <w:rPr>
          <w:rFonts w:eastAsia="Times New Roman" w:cs="Times New Roman"/>
          <w:szCs w:val="24"/>
        </w:rPr>
        <w:t xml:space="preserve"> λοιπόν</w:t>
      </w:r>
      <w:r>
        <w:rPr>
          <w:rFonts w:eastAsia="Times New Roman" w:cs="Times New Roman"/>
          <w:szCs w:val="24"/>
        </w:rPr>
        <w:t>,</w:t>
      </w:r>
      <w:r w:rsidRPr="00E95E28">
        <w:rPr>
          <w:rFonts w:eastAsia="Times New Roman" w:cs="Times New Roman"/>
          <w:szCs w:val="24"/>
        </w:rPr>
        <w:t xml:space="preserve"> </w:t>
      </w:r>
      <w:r>
        <w:rPr>
          <w:rFonts w:eastAsia="Times New Roman" w:cs="Times New Roman"/>
          <w:szCs w:val="24"/>
        </w:rPr>
        <w:t>θα το πω εγώ και θα στείλω ένα ξ</w:t>
      </w:r>
      <w:r w:rsidRPr="00E95E28">
        <w:rPr>
          <w:rFonts w:eastAsia="Times New Roman" w:cs="Times New Roman"/>
          <w:szCs w:val="24"/>
        </w:rPr>
        <w:t xml:space="preserve">εκάθαρο μήνυμα </w:t>
      </w:r>
      <w:r>
        <w:rPr>
          <w:rFonts w:eastAsia="Times New Roman" w:cs="Times New Roman"/>
          <w:szCs w:val="24"/>
        </w:rPr>
        <w:t xml:space="preserve">από </w:t>
      </w:r>
      <w:r w:rsidRPr="00E95E28">
        <w:rPr>
          <w:rFonts w:eastAsia="Times New Roman" w:cs="Times New Roman"/>
          <w:szCs w:val="24"/>
        </w:rPr>
        <w:t>εδώ στα Τίρανα</w:t>
      </w:r>
      <w:r>
        <w:rPr>
          <w:rFonts w:eastAsia="Times New Roman" w:cs="Times New Roman"/>
          <w:szCs w:val="24"/>
        </w:rPr>
        <w:t>:</w:t>
      </w:r>
      <w:r w:rsidRPr="00E95E28">
        <w:rPr>
          <w:rFonts w:eastAsia="Times New Roman" w:cs="Times New Roman"/>
          <w:szCs w:val="24"/>
        </w:rPr>
        <w:t xml:space="preserve"> Εάν η Αλβανία δεν σεβασ</w:t>
      </w:r>
      <w:r>
        <w:rPr>
          <w:rFonts w:eastAsia="Times New Roman" w:cs="Times New Roman"/>
          <w:szCs w:val="24"/>
        </w:rPr>
        <w:t>τεί έμπρακτα τα δικαιώματα της ε</w:t>
      </w:r>
      <w:r w:rsidRPr="00E95E28">
        <w:rPr>
          <w:rFonts w:eastAsia="Times New Roman" w:cs="Times New Roman"/>
          <w:szCs w:val="24"/>
        </w:rPr>
        <w:t>λληνικής εθνικής μειονότητας</w:t>
      </w:r>
      <w:r>
        <w:rPr>
          <w:rFonts w:eastAsia="Times New Roman" w:cs="Times New Roman"/>
          <w:szCs w:val="24"/>
        </w:rPr>
        <w:t>, μπορεί να ξεχάσει τις ε</w:t>
      </w:r>
      <w:r w:rsidRPr="00E95E28">
        <w:rPr>
          <w:rFonts w:eastAsia="Times New Roman" w:cs="Times New Roman"/>
          <w:szCs w:val="24"/>
        </w:rPr>
        <w:t>υρωπαϊκές τ</w:t>
      </w:r>
      <w:r>
        <w:rPr>
          <w:rFonts w:eastAsia="Times New Roman" w:cs="Times New Roman"/>
          <w:szCs w:val="24"/>
        </w:rPr>
        <w:t>η</w:t>
      </w:r>
      <w:r w:rsidRPr="00E95E28">
        <w:rPr>
          <w:rFonts w:eastAsia="Times New Roman" w:cs="Times New Roman"/>
          <w:szCs w:val="24"/>
        </w:rPr>
        <w:t>ς φιλοδοξίες</w:t>
      </w:r>
      <w:r>
        <w:rPr>
          <w:rFonts w:eastAsia="Times New Roman" w:cs="Times New Roman"/>
          <w:szCs w:val="24"/>
        </w:rPr>
        <w:t>.</w:t>
      </w:r>
      <w:r w:rsidRPr="00E95E28">
        <w:rPr>
          <w:rFonts w:eastAsia="Times New Roman" w:cs="Times New Roman"/>
          <w:szCs w:val="24"/>
        </w:rPr>
        <w:t xml:space="preserve"> Για να δούμε</w:t>
      </w:r>
      <w:r>
        <w:rPr>
          <w:rFonts w:eastAsia="Times New Roman" w:cs="Times New Roman"/>
          <w:szCs w:val="24"/>
        </w:rPr>
        <w:t>, λ</w:t>
      </w:r>
      <w:r w:rsidRPr="00E95E28">
        <w:rPr>
          <w:rFonts w:eastAsia="Times New Roman" w:cs="Times New Roman"/>
          <w:szCs w:val="24"/>
        </w:rPr>
        <w:t>οιπό</w:t>
      </w:r>
      <w:r>
        <w:rPr>
          <w:rFonts w:eastAsia="Times New Roman" w:cs="Times New Roman"/>
          <w:szCs w:val="24"/>
        </w:rPr>
        <w:t>ν, κ</w:t>
      </w:r>
      <w:r w:rsidRPr="00E95E28">
        <w:rPr>
          <w:rFonts w:eastAsia="Times New Roman" w:cs="Times New Roman"/>
          <w:szCs w:val="24"/>
        </w:rPr>
        <w:t>ύριε Τσίπρα</w:t>
      </w:r>
      <w:r>
        <w:rPr>
          <w:rFonts w:eastAsia="Times New Roman" w:cs="Times New Roman"/>
          <w:szCs w:val="24"/>
        </w:rPr>
        <w:t>, α</w:t>
      </w:r>
      <w:r w:rsidRPr="00E95E28">
        <w:rPr>
          <w:rFonts w:eastAsia="Times New Roman" w:cs="Times New Roman"/>
          <w:szCs w:val="24"/>
        </w:rPr>
        <w:t xml:space="preserve">ν </w:t>
      </w:r>
      <w:r>
        <w:rPr>
          <w:rFonts w:eastAsia="Times New Roman" w:cs="Times New Roman"/>
          <w:szCs w:val="24"/>
        </w:rPr>
        <w:t xml:space="preserve">τουλάχιστον σε αυτό </w:t>
      </w:r>
      <w:r w:rsidRPr="00E95E28">
        <w:rPr>
          <w:rFonts w:eastAsia="Times New Roman" w:cs="Times New Roman"/>
          <w:szCs w:val="24"/>
        </w:rPr>
        <w:t>μπορούμε να συμφωνήσουμε</w:t>
      </w:r>
      <w:r>
        <w:rPr>
          <w:rFonts w:eastAsia="Times New Roman" w:cs="Times New Roman"/>
          <w:szCs w:val="24"/>
        </w:rPr>
        <w:t>.</w:t>
      </w:r>
    </w:p>
    <w:p w14:paraId="5FC2FB2C"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(Ό</w:t>
      </w:r>
      <w:r>
        <w:rPr>
          <w:rFonts w:eastAsia="Times New Roman" w:cs="Times New Roman"/>
          <w:szCs w:val="24"/>
        </w:rPr>
        <w:t>ρθιοι οι Βουλευτές της Νέας Δημοκρατίας χειροκροτούν ζωηρά και παρατεταμένα)</w:t>
      </w:r>
    </w:p>
    <w:p w14:paraId="5FC2FB2D" w14:textId="77777777" w:rsidR="0020643A" w:rsidRDefault="00E84ECF">
      <w:pPr>
        <w:spacing w:line="600" w:lineRule="auto"/>
        <w:ind w:firstLine="720"/>
        <w:contextualSpacing/>
        <w:jc w:val="both"/>
        <w:rPr>
          <w:rFonts w:eastAsia="Times New Roman" w:cs="Times New Roman"/>
          <w:szCs w:val="24"/>
        </w:rPr>
      </w:pPr>
      <w:r w:rsidRPr="00E95E28">
        <w:rPr>
          <w:rFonts w:eastAsia="Times New Roman" w:cs="Times New Roman"/>
          <w:szCs w:val="24"/>
        </w:rPr>
        <w:t>Αναρωτιέμαι</w:t>
      </w:r>
      <w:r>
        <w:rPr>
          <w:rFonts w:eastAsia="Times New Roman" w:cs="Times New Roman"/>
          <w:szCs w:val="24"/>
        </w:rPr>
        <w:t>,</w:t>
      </w:r>
      <w:r w:rsidRPr="00E95E28">
        <w:rPr>
          <w:rFonts w:eastAsia="Times New Roman" w:cs="Times New Roman"/>
          <w:szCs w:val="24"/>
        </w:rPr>
        <w:t xml:space="preserve"> </w:t>
      </w:r>
      <w:r>
        <w:rPr>
          <w:rFonts w:eastAsia="Times New Roman" w:cs="Times New Roman"/>
          <w:szCs w:val="24"/>
        </w:rPr>
        <w:t>β</w:t>
      </w:r>
      <w:r w:rsidRPr="00E95E28">
        <w:rPr>
          <w:rFonts w:eastAsia="Times New Roman" w:cs="Times New Roman"/>
          <w:szCs w:val="24"/>
        </w:rPr>
        <w:t>έβαια</w:t>
      </w:r>
      <w:r>
        <w:rPr>
          <w:rFonts w:eastAsia="Times New Roman" w:cs="Times New Roman"/>
          <w:szCs w:val="24"/>
        </w:rPr>
        <w:t>,</w:t>
      </w:r>
      <w:r w:rsidRPr="00E95E28">
        <w:rPr>
          <w:rFonts w:eastAsia="Times New Roman" w:cs="Times New Roman"/>
          <w:szCs w:val="24"/>
        </w:rPr>
        <w:t xml:space="preserve"> αν και σήμερα θα επιλέξετε να μιλήσετε για το περιβόητο ηθικό σας πλεονέκτημα</w:t>
      </w:r>
      <w:r>
        <w:rPr>
          <w:rFonts w:eastAsia="Times New Roman" w:cs="Times New Roman"/>
          <w:szCs w:val="24"/>
        </w:rPr>
        <w:t>,</w:t>
      </w:r>
      <w:r w:rsidRPr="00E95E28">
        <w:rPr>
          <w:rFonts w:eastAsia="Times New Roman" w:cs="Times New Roman"/>
          <w:szCs w:val="24"/>
        </w:rPr>
        <w:t xml:space="preserve"> το οποίο πνίγηκε </w:t>
      </w:r>
      <w:r>
        <w:rPr>
          <w:rFonts w:eastAsia="Times New Roman" w:cs="Times New Roman"/>
          <w:szCs w:val="24"/>
        </w:rPr>
        <w:t>-</w:t>
      </w:r>
      <w:r w:rsidRPr="00E95E28">
        <w:rPr>
          <w:rFonts w:eastAsia="Times New Roman" w:cs="Times New Roman"/>
          <w:szCs w:val="24"/>
        </w:rPr>
        <w:t>και πνίγεται</w:t>
      </w:r>
      <w:r>
        <w:rPr>
          <w:rFonts w:eastAsia="Times New Roman" w:cs="Times New Roman"/>
          <w:szCs w:val="24"/>
        </w:rPr>
        <w:t>-</w:t>
      </w:r>
      <w:r w:rsidRPr="00E95E28">
        <w:rPr>
          <w:rFonts w:eastAsia="Times New Roman" w:cs="Times New Roman"/>
          <w:szCs w:val="24"/>
        </w:rPr>
        <w:t xml:space="preserve"> σε </w:t>
      </w:r>
      <w:r>
        <w:rPr>
          <w:rFonts w:eastAsia="Times New Roman" w:cs="Times New Roman"/>
          <w:szCs w:val="24"/>
        </w:rPr>
        <w:t xml:space="preserve">έναν ορυμαγδό </w:t>
      </w:r>
      <w:r w:rsidRPr="00E95E28">
        <w:rPr>
          <w:rFonts w:eastAsia="Times New Roman" w:cs="Times New Roman"/>
          <w:szCs w:val="24"/>
        </w:rPr>
        <w:t>σκανδάλων</w:t>
      </w:r>
      <w:r>
        <w:rPr>
          <w:rFonts w:eastAsia="Times New Roman" w:cs="Times New Roman"/>
          <w:szCs w:val="24"/>
        </w:rPr>
        <w:t>.</w:t>
      </w:r>
      <w:r w:rsidRPr="00E95E28">
        <w:rPr>
          <w:rFonts w:eastAsia="Times New Roman" w:cs="Times New Roman"/>
          <w:szCs w:val="24"/>
        </w:rPr>
        <w:t xml:space="preserve"> Και αναρωτιέμαι</w:t>
      </w:r>
      <w:r>
        <w:rPr>
          <w:rFonts w:eastAsia="Times New Roman" w:cs="Times New Roman"/>
          <w:szCs w:val="24"/>
        </w:rPr>
        <w:t>,</w:t>
      </w:r>
      <w:r w:rsidRPr="00E95E28">
        <w:rPr>
          <w:rFonts w:eastAsia="Times New Roman" w:cs="Times New Roman"/>
          <w:szCs w:val="24"/>
        </w:rPr>
        <w:t xml:space="preserve"> άραγε</w:t>
      </w:r>
      <w:r>
        <w:rPr>
          <w:rFonts w:eastAsia="Times New Roman" w:cs="Times New Roman"/>
          <w:szCs w:val="24"/>
        </w:rPr>
        <w:t>,</w:t>
      </w:r>
      <w:r w:rsidRPr="00E95E28">
        <w:rPr>
          <w:rFonts w:eastAsia="Times New Roman" w:cs="Times New Roman"/>
          <w:szCs w:val="24"/>
        </w:rPr>
        <w:t xml:space="preserve"> πώς αισθάνονται </w:t>
      </w:r>
      <w:r>
        <w:rPr>
          <w:rFonts w:eastAsia="Times New Roman" w:cs="Times New Roman"/>
          <w:szCs w:val="24"/>
        </w:rPr>
        <w:t xml:space="preserve">οι </w:t>
      </w:r>
      <w:r w:rsidRPr="00E95E28">
        <w:rPr>
          <w:rFonts w:eastAsia="Times New Roman" w:cs="Times New Roman"/>
          <w:szCs w:val="24"/>
        </w:rPr>
        <w:t>καλοπροαίρετοι συμπολίτες μας που σας ψήφισαν στο όνομα του δήθεν ηθικού πλεονεκτήματος</w:t>
      </w:r>
      <w:r>
        <w:rPr>
          <w:rFonts w:eastAsia="Times New Roman" w:cs="Times New Roman"/>
          <w:szCs w:val="24"/>
        </w:rPr>
        <w:t>,</w:t>
      </w:r>
      <w:r w:rsidRPr="00E95E28">
        <w:rPr>
          <w:rFonts w:eastAsia="Times New Roman" w:cs="Times New Roman"/>
          <w:szCs w:val="24"/>
        </w:rPr>
        <w:t xml:space="preserve"> τώρα που σας βλέπουν να </w:t>
      </w:r>
      <w:r>
        <w:rPr>
          <w:rFonts w:eastAsia="Times New Roman" w:cs="Times New Roman"/>
          <w:szCs w:val="24"/>
        </w:rPr>
        <w:t xml:space="preserve">βουλιάζετε </w:t>
      </w:r>
      <w:r w:rsidRPr="00E95E28">
        <w:rPr>
          <w:rFonts w:eastAsia="Times New Roman" w:cs="Times New Roman"/>
          <w:szCs w:val="24"/>
        </w:rPr>
        <w:t>στην αλαζονεία</w:t>
      </w:r>
      <w:r>
        <w:rPr>
          <w:rFonts w:eastAsia="Times New Roman" w:cs="Times New Roman"/>
          <w:szCs w:val="24"/>
        </w:rPr>
        <w:t>,</w:t>
      </w:r>
      <w:r w:rsidRPr="00E95E28">
        <w:rPr>
          <w:rFonts w:eastAsia="Times New Roman" w:cs="Times New Roman"/>
          <w:szCs w:val="24"/>
        </w:rPr>
        <w:t xml:space="preserve"> στη χλιδή </w:t>
      </w:r>
      <w:r>
        <w:rPr>
          <w:rFonts w:eastAsia="Times New Roman" w:cs="Times New Roman"/>
          <w:szCs w:val="24"/>
        </w:rPr>
        <w:t xml:space="preserve">και στη διαφθορά </w:t>
      </w:r>
      <w:r w:rsidRPr="00E95E28">
        <w:rPr>
          <w:rFonts w:eastAsia="Times New Roman" w:cs="Times New Roman"/>
          <w:szCs w:val="24"/>
        </w:rPr>
        <w:t>της εξουσίας</w:t>
      </w:r>
      <w:r>
        <w:rPr>
          <w:rFonts w:eastAsia="Times New Roman" w:cs="Times New Roman"/>
          <w:szCs w:val="24"/>
        </w:rPr>
        <w:t>.</w:t>
      </w:r>
    </w:p>
    <w:p w14:paraId="5FC2FB2E" w14:textId="77777777" w:rsidR="0020643A" w:rsidRDefault="00E84ECF">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5FC2FB2F"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w:t>
      </w:r>
      <w:r>
        <w:rPr>
          <w:rFonts w:eastAsia="Times New Roman" w:cs="Times New Roman"/>
          <w:b/>
          <w:szCs w:val="24"/>
        </w:rPr>
        <w:t>ς):</w:t>
      </w:r>
      <w:r>
        <w:rPr>
          <w:rFonts w:eastAsia="Times New Roman" w:cs="Times New Roman"/>
          <w:szCs w:val="24"/>
        </w:rPr>
        <w:t xml:space="preserve">  Ήσυχα, παρακαλώ. Κάντε ησυχία. Ακούστε με προσοχή. </w:t>
      </w:r>
    </w:p>
    <w:p w14:paraId="5FC2FB30"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sidRPr="00E95E28">
        <w:rPr>
          <w:rFonts w:eastAsia="Times New Roman" w:cs="Times New Roman"/>
          <w:szCs w:val="24"/>
        </w:rPr>
        <w:t xml:space="preserve"> Σε όλους </w:t>
      </w:r>
      <w:r>
        <w:rPr>
          <w:rFonts w:eastAsia="Times New Roman" w:cs="Times New Roman"/>
          <w:szCs w:val="24"/>
        </w:rPr>
        <w:t xml:space="preserve">αυτούς απευθύνομαι σήμερα. </w:t>
      </w:r>
    </w:p>
    <w:p w14:paraId="5FC2FB31"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Απευθύνομαι, όμως, και σε όλους </w:t>
      </w:r>
      <w:r w:rsidRPr="00E95E28">
        <w:rPr>
          <w:rFonts w:eastAsia="Times New Roman" w:cs="Times New Roman"/>
          <w:szCs w:val="24"/>
        </w:rPr>
        <w:t xml:space="preserve">τους Έλληνες που </w:t>
      </w:r>
      <w:r>
        <w:rPr>
          <w:rFonts w:eastAsia="Times New Roman" w:cs="Times New Roman"/>
          <w:szCs w:val="24"/>
        </w:rPr>
        <w:t>κουρασμένοι και απογοητευμένοι</w:t>
      </w:r>
      <w:r w:rsidRPr="00E95E28">
        <w:rPr>
          <w:rFonts w:eastAsia="Times New Roman" w:cs="Times New Roman"/>
          <w:szCs w:val="24"/>
        </w:rPr>
        <w:t xml:space="preserve"> αναζητούν ένα καλύτερο αύριο </w:t>
      </w:r>
      <w:r w:rsidRPr="00E95E28">
        <w:rPr>
          <w:rFonts w:eastAsia="Times New Roman" w:cs="Times New Roman"/>
          <w:szCs w:val="24"/>
        </w:rPr>
        <w:t xml:space="preserve">για αυτούς και τα παιδιά </w:t>
      </w:r>
      <w:r>
        <w:rPr>
          <w:rFonts w:eastAsia="Times New Roman" w:cs="Times New Roman"/>
          <w:szCs w:val="24"/>
        </w:rPr>
        <w:t>τους.</w:t>
      </w:r>
      <w:r w:rsidRPr="00E95E28">
        <w:rPr>
          <w:rFonts w:eastAsia="Times New Roman" w:cs="Times New Roman"/>
          <w:szCs w:val="24"/>
        </w:rPr>
        <w:t xml:space="preserve"> Ο </w:t>
      </w:r>
      <w:r>
        <w:rPr>
          <w:rFonts w:eastAsia="Times New Roman" w:cs="Times New Roman"/>
          <w:szCs w:val="24"/>
        </w:rPr>
        <w:t>δικός μας στόχος δεν είναι μόνο η νίκη στις</w:t>
      </w:r>
      <w:r w:rsidRPr="00E95E28">
        <w:rPr>
          <w:rFonts w:eastAsia="Times New Roman" w:cs="Times New Roman"/>
          <w:szCs w:val="24"/>
        </w:rPr>
        <w:t xml:space="preserve"> επόμενες εκλογές</w:t>
      </w:r>
      <w:r>
        <w:rPr>
          <w:rFonts w:eastAsia="Times New Roman" w:cs="Times New Roman"/>
          <w:szCs w:val="24"/>
        </w:rPr>
        <w:t>, αλλά</w:t>
      </w:r>
      <w:r w:rsidRPr="00E95E28">
        <w:rPr>
          <w:rFonts w:eastAsia="Times New Roman" w:cs="Times New Roman"/>
          <w:szCs w:val="24"/>
        </w:rPr>
        <w:t xml:space="preserve"> η εφαρμογή ενός συγκροτημένου σχεδίου για την αναγέννηση της πατρίδας </w:t>
      </w:r>
      <w:r>
        <w:rPr>
          <w:rFonts w:eastAsia="Times New Roman" w:cs="Times New Roman"/>
          <w:szCs w:val="24"/>
        </w:rPr>
        <w:t>μας, για μι</w:t>
      </w:r>
      <w:r w:rsidRPr="00E95E28">
        <w:rPr>
          <w:rFonts w:eastAsia="Times New Roman" w:cs="Times New Roman"/>
          <w:szCs w:val="24"/>
        </w:rPr>
        <w:t>α νέα εποχή ευημερίας για τους πολλούς</w:t>
      </w:r>
      <w:r>
        <w:rPr>
          <w:rFonts w:eastAsia="Times New Roman" w:cs="Times New Roman"/>
          <w:szCs w:val="24"/>
        </w:rPr>
        <w:t xml:space="preserve">, για μια νέα δημιουργική πορεία της </w:t>
      </w:r>
      <w:r w:rsidRPr="00E95E28">
        <w:rPr>
          <w:rFonts w:eastAsia="Times New Roman" w:cs="Times New Roman"/>
          <w:szCs w:val="24"/>
        </w:rPr>
        <w:t>Ελλάδος</w:t>
      </w:r>
      <w:r>
        <w:rPr>
          <w:rFonts w:eastAsia="Times New Roman" w:cs="Times New Roman"/>
          <w:szCs w:val="24"/>
        </w:rPr>
        <w:t>.</w:t>
      </w:r>
    </w:p>
    <w:p w14:paraId="5FC2FB32" w14:textId="77777777" w:rsidR="0020643A" w:rsidRDefault="00E84ECF">
      <w:pPr>
        <w:spacing w:line="600" w:lineRule="auto"/>
        <w:ind w:firstLine="720"/>
        <w:contextualSpacing/>
        <w:jc w:val="both"/>
        <w:rPr>
          <w:rFonts w:eastAsia="Times New Roman" w:cs="Times New Roman"/>
          <w:szCs w:val="24"/>
        </w:rPr>
      </w:pPr>
      <w:r w:rsidRPr="00E95E28">
        <w:rPr>
          <w:rFonts w:eastAsia="Times New Roman" w:cs="Times New Roman"/>
          <w:szCs w:val="24"/>
        </w:rPr>
        <w:t>Βασική προϋπόθεση</w:t>
      </w:r>
      <w:r>
        <w:rPr>
          <w:rFonts w:eastAsia="Times New Roman" w:cs="Times New Roman"/>
          <w:szCs w:val="24"/>
        </w:rPr>
        <w:t>,</w:t>
      </w:r>
      <w:r w:rsidRPr="00E95E28">
        <w:rPr>
          <w:rFonts w:eastAsia="Times New Roman" w:cs="Times New Roman"/>
          <w:szCs w:val="24"/>
        </w:rPr>
        <w:t xml:space="preserve"> </w:t>
      </w:r>
      <w:r>
        <w:rPr>
          <w:rFonts w:eastAsia="Times New Roman" w:cs="Times New Roman"/>
          <w:szCs w:val="24"/>
        </w:rPr>
        <w:t>όμως, όμως</w:t>
      </w:r>
      <w:r w:rsidRPr="00E95E28">
        <w:rPr>
          <w:rFonts w:eastAsia="Times New Roman" w:cs="Times New Roman"/>
          <w:szCs w:val="24"/>
        </w:rPr>
        <w:t xml:space="preserve"> για να γίνει αυτό είναι η εμπιστοσύνη</w:t>
      </w:r>
      <w:r>
        <w:rPr>
          <w:rFonts w:eastAsia="Times New Roman" w:cs="Times New Roman"/>
          <w:szCs w:val="24"/>
        </w:rPr>
        <w:t>.</w:t>
      </w:r>
      <w:r w:rsidRPr="00E95E28">
        <w:rPr>
          <w:rFonts w:eastAsia="Times New Roman" w:cs="Times New Roman"/>
          <w:szCs w:val="24"/>
        </w:rPr>
        <w:t xml:space="preserve"> Για να υπάρξει</w:t>
      </w:r>
      <w:r>
        <w:rPr>
          <w:rFonts w:eastAsia="Times New Roman" w:cs="Times New Roman"/>
          <w:szCs w:val="24"/>
        </w:rPr>
        <w:t>, όμως</w:t>
      </w:r>
      <w:r w:rsidRPr="00E95E28">
        <w:rPr>
          <w:rFonts w:eastAsia="Times New Roman" w:cs="Times New Roman"/>
          <w:szCs w:val="24"/>
        </w:rPr>
        <w:t xml:space="preserve"> εμπιστοσύνη</w:t>
      </w:r>
      <w:r>
        <w:rPr>
          <w:rFonts w:eastAsia="Times New Roman" w:cs="Times New Roman"/>
          <w:szCs w:val="24"/>
        </w:rPr>
        <w:t>,</w:t>
      </w:r>
      <w:r w:rsidRPr="00E95E28">
        <w:rPr>
          <w:rFonts w:eastAsia="Times New Roman" w:cs="Times New Roman"/>
          <w:szCs w:val="24"/>
        </w:rPr>
        <w:t xml:space="preserve"> οφείλουμε να μιλήσουμε στη γλώσσα της αλήθειας</w:t>
      </w:r>
      <w:r>
        <w:rPr>
          <w:rFonts w:eastAsia="Times New Roman" w:cs="Times New Roman"/>
          <w:szCs w:val="24"/>
        </w:rPr>
        <w:t>,</w:t>
      </w:r>
      <w:r w:rsidRPr="00E95E28">
        <w:rPr>
          <w:rFonts w:eastAsia="Times New Roman" w:cs="Times New Roman"/>
          <w:szCs w:val="24"/>
        </w:rPr>
        <w:t xml:space="preserve"> να επαναφέρουμε την αξιοπιστία στην πολιτική</w:t>
      </w:r>
      <w:r>
        <w:rPr>
          <w:rFonts w:eastAsia="Times New Roman" w:cs="Times New Roman"/>
          <w:szCs w:val="24"/>
        </w:rPr>
        <w:t>, να ξαναδώσουμε ρεαλιστική ε</w:t>
      </w:r>
      <w:r w:rsidRPr="00E95E28">
        <w:rPr>
          <w:rFonts w:eastAsia="Times New Roman" w:cs="Times New Roman"/>
          <w:szCs w:val="24"/>
        </w:rPr>
        <w:t>λπίδα στους πολίτες</w:t>
      </w:r>
      <w:r>
        <w:rPr>
          <w:rFonts w:eastAsia="Times New Roman" w:cs="Times New Roman"/>
          <w:szCs w:val="24"/>
        </w:rPr>
        <w:t>.</w:t>
      </w:r>
      <w:r w:rsidRPr="00E95E28">
        <w:rPr>
          <w:rFonts w:eastAsia="Times New Roman" w:cs="Times New Roman"/>
          <w:szCs w:val="24"/>
        </w:rPr>
        <w:t xml:space="preserve"> Όχ</w:t>
      </w:r>
      <w:r w:rsidRPr="00E95E28">
        <w:rPr>
          <w:rFonts w:eastAsia="Times New Roman" w:cs="Times New Roman"/>
          <w:szCs w:val="24"/>
        </w:rPr>
        <w:t xml:space="preserve">ι </w:t>
      </w:r>
      <w:r>
        <w:rPr>
          <w:rFonts w:eastAsia="Times New Roman" w:cs="Times New Roman"/>
          <w:szCs w:val="24"/>
        </w:rPr>
        <w:t xml:space="preserve">τα ψεύτικα </w:t>
      </w:r>
      <w:r w:rsidRPr="00E95E28">
        <w:rPr>
          <w:rFonts w:eastAsia="Times New Roman" w:cs="Times New Roman"/>
          <w:szCs w:val="24"/>
        </w:rPr>
        <w:t>λόγια</w:t>
      </w:r>
      <w:r>
        <w:rPr>
          <w:rFonts w:eastAsia="Times New Roman" w:cs="Times New Roman"/>
          <w:szCs w:val="24"/>
        </w:rPr>
        <w:t xml:space="preserve"> τα </w:t>
      </w:r>
      <w:r w:rsidRPr="00E95E28">
        <w:rPr>
          <w:rFonts w:eastAsia="Times New Roman" w:cs="Times New Roman"/>
          <w:szCs w:val="24"/>
        </w:rPr>
        <w:t>μεγάλα που οδηγούν σε απογοήτευση και αποτυχίες</w:t>
      </w:r>
      <w:r>
        <w:rPr>
          <w:rFonts w:eastAsia="Times New Roman" w:cs="Times New Roman"/>
          <w:szCs w:val="24"/>
        </w:rPr>
        <w:t>.</w:t>
      </w:r>
      <w:r w:rsidRPr="00E95E28">
        <w:rPr>
          <w:rFonts w:eastAsia="Times New Roman" w:cs="Times New Roman"/>
          <w:szCs w:val="24"/>
        </w:rPr>
        <w:t xml:space="preserve"> Όχι άλλα ψέματα</w:t>
      </w:r>
      <w:r>
        <w:rPr>
          <w:rFonts w:eastAsia="Times New Roman" w:cs="Times New Roman"/>
          <w:szCs w:val="24"/>
        </w:rPr>
        <w:t>.</w:t>
      </w:r>
      <w:r w:rsidRPr="00E95E28">
        <w:rPr>
          <w:rFonts w:eastAsia="Times New Roman" w:cs="Times New Roman"/>
          <w:szCs w:val="24"/>
        </w:rPr>
        <w:t xml:space="preserve"> Όχι άλλες ψεύτικες υποσχέσεις που μετά θα τις πληρώσει με φόρους και περικοπές </w:t>
      </w:r>
      <w:r>
        <w:rPr>
          <w:rFonts w:eastAsia="Times New Roman" w:cs="Times New Roman"/>
          <w:szCs w:val="24"/>
        </w:rPr>
        <w:t xml:space="preserve">η </w:t>
      </w:r>
      <w:r w:rsidRPr="00E95E28">
        <w:rPr>
          <w:rFonts w:eastAsia="Times New Roman" w:cs="Times New Roman"/>
          <w:szCs w:val="24"/>
        </w:rPr>
        <w:t>κοινωνία</w:t>
      </w:r>
      <w:r>
        <w:rPr>
          <w:rFonts w:eastAsia="Times New Roman" w:cs="Times New Roman"/>
          <w:szCs w:val="24"/>
        </w:rPr>
        <w:t>.</w:t>
      </w:r>
    </w:p>
    <w:p w14:paraId="5FC2FB33" w14:textId="77777777" w:rsidR="0020643A" w:rsidRDefault="00E84ECF">
      <w:pPr>
        <w:spacing w:line="600" w:lineRule="auto"/>
        <w:ind w:firstLine="720"/>
        <w:contextualSpacing/>
        <w:jc w:val="both"/>
        <w:rPr>
          <w:rFonts w:eastAsia="Times New Roman" w:cs="Times New Roman"/>
          <w:szCs w:val="24"/>
        </w:rPr>
      </w:pPr>
      <w:r w:rsidRPr="00E95E28">
        <w:rPr>
          <w:rFonts w:eastAsia="Times New Roman" w:cs="Times New Roman"/>
          <w:szCs w:val="24"/>
        </w:rPr>
        <w:t>Επιτρέψτε μου</w:t>
      </w:r>
      <w:r>
        <w:rPr>
          <w:rFonts w:eastAsia="Times New Roman" w:cs="Times New Roman"/>
          <w:szCs w:val="24"/>
        </w:rPr>
        <w:t>,</w:t>
      </w:r>
      <w:r w:rsidRPr="00E95E28">
        <w:rPr>
          <w:rFonts w:eastAsia="Times New Roman" w:cs="Times New Roman"/>
          <w:szCs w:val="24"/>
        </w:rPr>
        <w:t xml:space="preserve"> κυρίες και κύριοι</w:t>
      </w:r>
      <w:r>
        <w:rPr>
          <w:rFonts w:eastAsia="Times New Roman" w:cs="Times New Roman"/>
          <w:szCs w:val="24"/>
        </w:rPr>
        <w:t>, να κλείσω με μι</w:t>
      </w:r>
      <w:r w:rsidRPr="00E95E28">
        <w:rPr>
          <w:rFonts w:eastAsia="Times New Roman" w:cs="Times New Roman"/>
          <w:szCs w:val="24"/>
        </w:rPr>
        <w:t xml:space="preserve">α θετική </w:t>
      </w:r>
      <w:r>
        <w:rPr>
          <w:rFonts w:eastAsia="Times New Roman" w:cs="Times New Roman"/>
          <w:szCs w:val="24"/>
        </w:rPr>
        <w:t xml:space="preserve">εικόνα. </w:t>
      </w:r>
      <w:r w:rsidRPr="00E95E28">
        <w:rPr>
          <w:rFonts w:eastAsia="Times New Roman" w:cs="Times New Roman"/>
          <w:szCs w:val="24"/>
        </w:rPr>
        <w:t>Στο γραφείο</w:t>
      </w:r>
      <w:r w:rsidRPr="00E95E28">
        <w:rPr>
          <w:rFonts w:eastAsia="Times New Roman" w:cs="Times New Roman"/>
          <w:szCs w:val="24"/>
        </w:rPr>
        <w:t xml:space="preserve"> μου έ</w:t>
      </w:r>
      <w:r>
        <w:rPr>
          <w:rFonts w:eastAsia="Times New Roman" w:cs="Times New Roman"/>
          <w:szCs w:val="24"/>
        </w:rPr>
        <w:t>χω μι</w:t>
      </w:r>
      <w:r w:rsidRPr="00E95E28">
        <w:rPr>
          <w:rFonts w:eastAsia="Times New Roman" w:cs="Times New Roman"/>
          <w:szCs w:val="24"/>
        </w:rPr>
        <w:t xml:space="preserve">α ασπρόμαυρη φωτογραφία του </w:t>
      </w:r>
      <w:r>
        <w:rPr>
          <w:rFonts w:eastAsia="Times New Roman" w:cs="Times New Roman"/>
          <w:szCs w:val="24"/>
        </w:rPr>
        <w:t xml:space="preserve">φιλέλληνα φωτογράφου Μπόμπ Μακέιμπ. Είναι </w:t>
      </w:r>
      <w:r w:rsidRPr="00E95E28">
        <w:rPr>
          <w:rFonts w:eastAsia="Times New Roman" w:cs="Times New Roman"/>
          <w:szCs w:val="24"/>
        </w:rPr>
        <w:t>αυτή η ωραία φωτογραφία</w:t>
      </w:r>
      <w:r>
        <w:rPr>
          <w:rFonts w:eastAsia="Times New Roman" w:cs="Times New Roman"/>
          <w:szCs w:val="24"/>
        </w:rPr>
        <w:t xml:space="preserve">, η οποία </w:t>
      </w:r>
      <w:r w:rsidRPr="00E95E28">
        <w:rPr>
          <w:rFonts w:eastAsia="Times New Roman" w:cs="Times New Roman"/>
          <w:szCs w:val="24"/>
        </w:rPr>
        <w:t>απεικονίζει τρία κοριτσάκια στο Άνω Περιστέρι στην Ήπειρο το 1961</w:t>
      </w:r>
      <w:r>
        <w:rPr>
          <w:rFonts w:eastAsia="Times New Roman" w:cs="Times New Roman"/>
          <w:szCs w:val="24"/>
        </w:rPr>
        <w:t>.</w:t>
      </w:r>
      <w:r w:rsidRPr="00E95E28">
        <w:rPr>
          <w:rFonts w:eastAsia="Times New Roman" w:cs="Times New Roman"/>
          <w:szCs w:val="24"/>
        </w:rPr>
        <w:t xml:space="preserve"> </w:t>
      </w:r>
      <w:r>
        <w:rPr>
          <w:rFonts w:eastAsia="Times New Roman" w:cs="Times New Roman"/>
          <w:szCs w:val="24"/>
        </w:rPr>
        <w:t>Τώρα λέγεται Μεγάλο Περιστέρι, α</w:t>
      </w:r>
      <w:r w:rsidRPr="00E95E28">
        <w:rPr>
          <w:rFonts w:eastAsia="Times New Roman" w:cs="Times New Roman"/>
          <w:szCs w:val="24"/>
        </w:rPr>
        <w:t>ν δεν κάνω λάθος</w:t>
      </w:r>
      <w:r>
        <w:rPr>
          <w:rFonts w:eastAsia="Times New Roman" w:cs="Times New Roman"/>
          <w:szCs w:val="24"/>
        </w:rPr>
        <w:t xml:space="preserve">, κύριε </w:t>
      </w:r>
      <w:r w:rsidRPr="00E95E28">
        <w:rPr>
          <w:rFonts w:eastAsia="Times New Roman" w:cs="Times New Roman"/>
          <w:szCs w:val="24"/>
        </w:rPr>
        <w:t>Τασούλα</w:t>
      </w:r>
      <w:r>
        <w:rPr>
          <w:rFonts w:eastAsia="Times New Roman" w:cs="Times New Roman"/>
          <w:szCs w:val="24"/>
        </w:rPr>
        <w:t>.</w:t>
      </w:r>
      <w:r w:rsidRPr="00E95E28">
        <w:rPr>
          <w:rFonts w:eastAsia="Times New Roman" w:cs="Times New Roman"/>
          <w:szCs w:val="24"/>
        </w:rPr>
        <w:t xml:space="preserve"> Δεν φοράνε παπούτσια</w:t>
      </w:r>
      <w:r>
        <w:rPr>
          <w:rFonts w:eastAsia="Times New Roman" w:cs="Times New Roman"/>
          <w:szCs w:val="24"/>
        </w:rPr>
        <w:t>. Τα ρούχα τους είναι μπαλωμένα.</w:t>
      </w:r>
      <w:r w:rsidRPr="00E95E28">
        <w:rPr>
          <w:rFonts w:eastAsia="Times New Roman" w:cs="Times New Roman"/>
          <w:szCs w:val="24"/>
        </w:rPr>
        <w:t xml:space="preserve"> Περπατάνε πάνω σε ένα</w:t>
      </w:r>
      <w:r>
        <w:rPr>
          <w:rFonts w:eastAsia="Times New Roman" w:cs="Times New Roman"/>
          <w:szCs w:val="24"/>
        </w:rPr>
        <w:t>ν</w:t>
      </w:r>
      <w:r w:rsidRPr="00E95E28">
        <w:rPr>
          <w:rFonts w:eastAsia="Times New Roman" w:cs="Times New Roman"/>
          <w:szCs w:val="24"/>
        </w:rPr>
        <w:t xml:space="preserve"> χωματόδρομο</w:t>
      </w:r>
      <w:r>
        <w:rPr>
          <w:rFonts w:eastAsia="Times New Roman" w:cs="Times New Roman"/>
          <w:szCs w:val="24"/>
        </w:rPr>
        <w:t>.</w:t>
      </w:r>
      <w:r w:rsidRPr="00E95E28">
        <w:rPr>
          <w:rFonts w:eastAsia="Times New Roman" w:cs="Times New Roman"/>
          <w:szCs w:val="24"/>
        </w:rPr>
        <w:t xml:space="preserve"> Πίσω τους φαίνονται κάτι χαμόσπιτα</w:t>
      </w:r>
      <w:r>
        <w:rPr>
          <w:rFonts w:eastAsia="Times New Roman" w:cs="Times New Roman"/>
          <w:szCs w:val="24"/>
        </w:rPr>
        <w:t>.</w:t>
      </w:r>
      <w:r w:rsidRPr="00E95E28">
        <w:rPr>
          <w:rFonts w:eastAsia="Times New Roman" w:cs="Times New Roman"/>
          <w:szCs w:val="24"/>
        </w:rPr>
        <w:t xml:space="preserve"> Έχουν</w:t>
      </w:r>
      <w:r>
        <w:rPr>
          <w:rFonts w:eastAsia="Times New Roman" w:cs="Times New Roman"/>
          <w:szCs w:val="24"/>
        </w:rPr>
        <w:t>,</w:t>
      </w:r>
      <w:r w:rsidRPr="00E95E28">
        <w:rPr>
          <w:rFonts w:eastAsia="Times New Roman" w:cs="Times New Roman"/>
          <w:szCs w:val="24"/>
        </w:rPr>
        <w:t xml:space="preserve"> </w:t>
      </w:r>
      <w:r>
        <w:rPr>
          <w:rFonts w:eastAsia="Times New Roman" w:cs="Times New Roman"/>
          <w:szCs w:val="24"/>
        </w:rPr>
        <w:t>όμως,</w:t>
      </w:r>
      <w:r w:rsidRPr="00E95E28">
        <w:rPr>
          <w:rFonts w:eastAsia="Times New Roman" w:cs="Times New Roman"/>
          <w:szCs w:val="24"/>
        </w:rPr>
        <w:t xml:space="preserve"> ένα αστραφτερό χαμόγελο και ένα βλέμμα το οποίο πετάει σπίθες</w:t>
      </w:r>
      <w:r>
        <w:rPr>
          <w:rFonts w:eastAsia="Times New Roman" w:cs="Times New Roman"/>
          <w:szCs w:val="24"/>
        </w:rPr>
        <w:t>.</w:t>
      </w:r>
      <w:r w:rsidRPr="00E95E28">
        <w:rPr>
          <w:rFonts w:eastAsia="Times New Roman" w:cs="Times New Roman"/>
          <w:szCs w:val="24"/>
        </w:rPr>
        <w:t xml:space="preserve"> Συμβολίζουν την Ελλάδα που δεν το έβαλε κάτω</w:t>
      </w:r>
      <w:r>
        <w:rPr>
          <w:rFonts w:eastAsia="Times New Roman" w:cs="Times New Roman"/>
          <w:szCs w:val="24"/>
        </w:rPr>
        <w:t>.</w:t>
      </w:r>
      <w:r w:rsidRPr="00E95E28">
        <w:rPr>
          <w:rFonts w:eastAsia="Times New Roman" w:cs="Times New Roman"/>
          <w:szCs w:val="24"/>
        </w:rPr>
        <w:t xml:space="preserve"> </w:t>
      </w:r>
      <w:r>
        <w:rPr>
          <w:rFonts w:eastAsia="Times New Roman" w:cs="Times New Roman"/>
          <w:szCs w:val="24"/>
        </w:rPr>
        <w:t>Συμβολίζ</w:t>
      </w:r>
      <w:r>
        <w:rPr>
          <w:rFonts w:eastAsia="Times New Roman" w:cs="Times New Roman"/>
          <w:szCs w:val="24"/>
        </w:rPr>
        <w:t xml:space="preserve">ουν </w:t>
      </w:r>
      <w:r w:rsidRPr="00E95E28">
        <w:rPr>
          <w:rFonts w:eastAsia="Times New Roman" w:cs="Times New Roman"/>
          <w:szCs w:val="24"/>
        </w:rPr>
        <w:t>την Ελλάδα που ατενίζει με θάρρος το μέλλον</w:t>
      </w:r>
      <w:r>
        <w:rPr>
          <w:rFonts w:eastAsia="Times New Roman" w:cs="Times New Roman"/>
          <w:szCs w:val="24"/>
        </w:rPr>
        <w:t>.</w:t>
      </w:r>
      <w:r w:rsidRPr="00E95E28">
        <w:rPr>
          <w:rFonts w:eastAsia="Times New Roman" w:cs="Times New Roman"/>
          <w:szCs w:val="24"/>
        </w:rPr>
        <w:t xml:space="preserve"> </w:t>
      </w:r>
      <w:r>
        <w:rPr>
          <w:rFonts w:eastAsia="Times New Roman" w:cs="Times New Roman"/>
          <w:szCs w:val="24"/>
        </w:rPr>
        <w:t xml:space="preserve">Μας θυμίζουν ότι ως </w:t>
      </w:r>
      <w:r w:rsidRPr="00E95E28">
        <w:rPr>
          <w:rFonts w:eastAsia="Times New Roman" w:cs="Times New Roman"/>
          <w:szCs w:val="24"/>
        </w:rPr>
        <w:t>χώρα πέσαμε πολλές φορές και σηκωθήκαμε ξανά</w:t>
      </w:r>
      <w:r>
        <w:rPr>
          <w:rFonts w:eastAsia="Times New Roman" w:cs="Times New Roman"/>
          <w:szCs w:val="24"/>
        </w:rPr>
        <w:t>, ότι η γενιά των</w:t>
      </w:r>
      <w:r w:rsidRPr="00E95E28">
        <w:rPr>
          <w:rFonts w:eastAsia="Times New Roman" w:cs="Times New Roman"/>
          <w:szCs w:val="24"/>
        </w:rPr>
        <w:t xml:space="preserve"> πατεράδων μας και των παππούδων </w:t>
      </w:r>
      <w:r>
        <w:rPr>
          <w:rFonts w:eastAsia="Times New Roman" w:cs="Times New Roman"/>
          <w:szCs w:val="24"/>
        </w:rPr>
        <w:t>μας, των μανάδων μας και των γιαγιάδων μας βγήκε</w:t>
      </w:r>
      <w:r w:rsidRPr="00E95E28">
        <w:rPr>
          <w:rFonts w:eastAsia="Times New Roman" w:cs="Times New Roman"/>
          <w:szCs w:val="24"/>
        </w:rPr>
        <w:t xml:space="preserve"> από την κόλαση ενός πολέμου και ενός εμφυλίο</w:t>
      </w:r>
      <w:r w:rsidRPr="00E95E28">
        <w:rPr>
          <w:rFonts w:eastAsia="Times New Roman" w:cs="Times New Roman"/>
          <w:szCs w:val="24"/>
        </w:rPr>
        <w:t>υ</w:t>
      </w:r>
      <w:r>
        <w:rPr>
          <w:rFonts w:eastAsia="Times New Roman" w:cs="Times New Roman"/>
          <w:szCs w:val="24"/>
        </w:rPr>
        <w:t xml:space="preserve"> και</w:t>
      </w:r>
      <w:r w:rsidRPr="00E95E28">
        <w:rPr>
          <w:rFonts w:eastAsia="Times New Roman" w:cs="Times New Roman"/>
          <w:szCs w:val="24"/>
        </w:rPr>
        <w:t xml:space="preserve"> δούλεψα</w:t>
      </w:r>
      <w:r>
        <w:rPr>
          <w:rFonts w:eastAsia="Times New Roman" w:cs="Times New Roman"/>
          <w:szCs w:val="24"/>
        </w:rPr>
        <w:t>ν σκληρά και μας άφησαν μι</w:t>
      </w:r>
      <w:r w:rsidRPr="00E95E28">
        <w:rPr>
          <w:rFonts w:eastAsia="Times New Roman" w:cs="Times New Roman"/>
          <w:szCs w:val="24"/>
        </w:rPr>
        <w:t>α Ελλάδα πολύ καλύτερη από αυτή που παρέλαβαν</w:t>
      </w:r>
      <w:r>
        <w:rPr>
          <w:rFonts w:eastAsia="Times New Roman" w:cs="Times New Roman"/>
          <w:szCs w:val="24"/>
        </w:rPr>
        <w:t>.</w:t>
      </w:r>
      <w:r w:rsidRPr="00E95E28">
        <w:rPr>
          <w:rFonts w:eastAsia="Times New Roman" w:cs="Times New Roman"/>
          <w:szCs w:val="24"/>
        </w:rPr>
        <w:t xml:space="preserve"> </w:t>
      </w:r>
    </w:p>
    <w:p w14:paraId="5FC2FB34"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Και ναι, αυτά τα </w:t>
      </w:r>
      <w:r w:rsidRPr="00E95E28">
        <w:rPr>
          <w:rFonts w:eastAsia="Times New Roman" w:cs="Times New Roman"/>
          <w:szCs w:val="24"/>
        </w:rPr>
        <w:t>τρία κοριτσάκια με τον τρόπο τους και το χαμόγελό τους μας στέλνουν ένα μήνυμα αισιοδοξίας</w:t>
      </w:r>
      <w:r>
        <w:rPr>
          <w:rFonts w:eastAsia="Times New Roman" w:cs="Times New Roman"/>
          <w:szCs w:val="24"/>
        </w:rPr>
        <w:t>:</w:t>
      </w:r>
      <w:r w:rsidRPr="00E95E28">
        <w:rPr>
          <w:rFonts w:eastAsia="Times New Roman" w:cs="Times New Roman"/>
          <w:szCs w:val="24"/>
        </w:rPr>
        <w:t xml:space="preserve"> Ενωμένοι μπορούμε </w:t>
      </w:r>
      <w:r>
        <w:rPr>
          <w:rFonts w:eastAsia="Times New Roman" w:cs="Times New Roman"/>
          <w:szCs w:val="24"/>
        </w:rPr>
        <w:t xml:space="preserve">καλύτερα </w:t>
      </w:r>
      <w:r w:rsidRPr="00E95E28">
        <w:rPr>
          <w:rFonts w:eastAsia="Times New Roman" w:cs="Times New Roman"/>
          <w:szCs w:val="24"/>
        </w:rPr>
        <w:t>και αξίζουμε καλύτερα</w:t>
      </w:r>
      <w:r>
        <w:rPr>
          <w:rFonts w:eastAsia="Times New Roman" w:cs="Times New Roman"/>
          <w:szCs w:val="24"/>
        </w:rPr>
        <w:t>, για να φτι</w:t>
      </w:r>
      <w:r>
        <w:rPr>
          <w:rFonts w:eastAsia="Times New Roman" w:cs="Times New Roman"/>
          <w:szCs w:val="24"/>
        </w:rPr>
        <w:t>άξουμε μια καλύτερη ζωή</w:t>
      </w:r>
      <w:r w:rsidRPr="00E95E28">
        <w:rPr>
          <w:rFonts w:eastAsia="Times New Roman" w:cs="Times New Roman"/>
          <w:szCs w:val="24"/>
        </w:rPr>
        <w:t xml:space="preserve"> </w:t>
      </w:r>
      <w:r>
        <w:rPr>
          <w:rFonts w:eastAsia="Times New Roman" w:cs="Times New Roman"/>
          <w:szCs w:val="24"/>
        </w:rPr>
        <w:t xml:space="preserve">για </w:t>
      </w:r>
      <w:r w:rsidRPr="00E95E28">
        <w:rPr>
          <w:rFonts w:eastAsia="Times New Roman" w:cs="Times New Roman"/>
          <w:szCs w:val="24"/>
        </w:rPr>
        <w:t xml:space="preserve">όλους και ιδίως για τα παιδιά </w:t>
      </w:r>
      <w:r>
        <w:rPr>
          <w:rFonts w:eastAsia="Times New Roman" w:cs="Times New Roman"/>
          <w:szCs w:val="24"/>
        </w:rPr>
        <w:t>μας,</w:t>
      </w:r>
      <w:r w:rsidRPr="00E95E28">
        <w:rPr>
          <w:rFonts w:eastAsia="Times New Roman" w:cs="Times New Roman"/>
          <w:szCs w:val="24"/>
        </w:rPr>
        <w:t xml:space="preserve"> για όλα τα παιδιά του ελληνικού λαού</w:t>
      </w:r>
      <w:r>
        <w:rPr>
          <w:rFonts w:eastAsia="Times New Roman" w:cs="Times New Roman"/>
          <w:szCs w:val="24"/>
        </w:rPr>
        <w:t>.</w:t>
      </w:r>
      <w:r w:rsidRPr="00E95E28">
        <w:rPr>
          <w:rFonts w:eastAsia="Times New Roman" w:cs="Times New Roman"/>
          <w:szCs w:val="24"/>
        </w:rPr>
        <w:t xml:space="preserve"> Κοιτάμε μπροστά</w:t>
      </w:r>
      <w:r>
        <w:rPr>
          <w:rFonts w:eastAsia="Times New Roman" w:cs="Times New Roman"/>
          <w:szCs w:val="24"/>
        </w:rPr>
        <w:t>,</w:t>
      </w:r>
      <w:r w:rsidRPr="00E95E28">
        <w:rPr>
          <w:rFonts w:eastAsia="Times New Roman" w:cs="Times New Roman"/>
          <w:szCs w:val="24"/>
        </w:rPr>
        <w:t xml:space="preserve"> γιατί μπροστά θα πάμε την Ελλάδα</w:t>
      </w:r>
      <w:r>
        <w:rPr>
          <w:rFonts w:eastAsia="Times New Roman" w:cs="Times New Roman"/>
          <w:szCs w:val="24"/>
        </w:rPr>
        <w:t>.</w:t>
      </w:r>
      <w:r w:rsidRPr="00E95E28">
        <w:rPr>
          <w:rFonts w:eastAsia="Times New Roman" w:cs="Times New Roman"/>
          <w:szCs w:val="24"/>
        </w:rPr>
        <w:t xml:space="preserve"> </w:t>
      </w:r>
    </w:p>
    <w:p w14:paraId="5FC2FB35"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5FC2FB36"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Πρόεδρος της Νέας Δημοκρατίας κ. Κυριάκος Μητσοτάκης καταθέτει για τ</w:t>
      </w:r>
      <w:r>
        <w:rPr>
          <w:rFonts w:eastAsia="Times New Roman" w:cs="Times New Roman"/>
          <w:szCs w:val="24"/>
        </w:rPr>
        <w:t>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5FC2FB37"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14:paraId="5FC2FB38"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Ευχαριστούμε πολύ. </w:t>
      </w:r>
    </w:p>
    <w:p w14:paraId="5FC2FB39"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Η ομιλία ήταν πενήντα τέσσερα λεπτά. Είχε γίνει λάθος. Το αντιληφθήκατε. Απλώς, το σημειώνω για τα Πρακτικά. Δεν παίζει κάποιον ρόλο. </w:t>
      </w:r>
    </w:p>
    <w:p w14:paraId="5FC2FB3A"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w:t>
      </w:r>
      <w:r>
        <w:rPr>
          <w:rFonts w:eastAsia="Times New Roman" w:cs="Times New Roman"/>
          <w:szCs w:val="24"/>
        </w:rPr>
        <w:t>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των Ελλήνων, είκοσι έξι μαθήτριες και μαθητές και δύο</w:t>
      </w:r>
      <w:r>
        <w:rPr>
          <w:rFonts w:eastAsia="Times New Roman" w:cs="Times New Roman"/>
          <w:szCs w:val="24"/>
        </w:rPr>
        <w:t xml:space="preserve"> συνοδοί εκπαιδευτικοί από το Γυμνάσιο Δελφών. </w:t>
      </w:r>
    </w:p>
    <w:p w14:paraId="5FC2FB3B"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Η Βουλή </w:t>
      </w:r>
      <w:r>
        <w:rPr>
          <w:rFonts w:eastAsia="Times New Roman" w:cs="Times New Roman"/>
          <w:szCs w:val="24"/>
        </w:rPr>
        <w:t>σά</w:t>
      </w:r>
      <w:r>
        <w:rPr>
          <w:rFonts w:eastAsia="Times New Roman" w:cs="Times New Roman"/>
          <w:szCs w:val="24"/>
        </w:rPr>
        <w:t>ς</w:t>
      </w:r>
      <w:r>
        <w:rPr>
          <w:rFonts w:eastAsia="Times New Roman" w:cs="Times New Roman"/>
          <w:szCs w:val="24"/>
        </w:rPr>
        <w:t xml:space="preserve"> καλωσορίζει.</w:t>
      </w:r>
    </w:p>
    <w:p w14:paraId="5FC2FB3C" w14:textId="77777777" w:rsidR="0020643A" w:rsidRDefault="00E84ECF">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5FC2FB3D"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Υπουργός Οικονομικών κ. Ευκλείδης Τσακαλώτος. </w:t>
      </w:r>
    </w:p>
    <w:p w14:paraId="5FC2FB3E"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Ευχαριστώ, κύριε Πρόεδρε. </w:t>
      </w:r>
    </w:p>
    <w:p w14:paraId="5FC2FB3F"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w:t>
      </w:r>
      <w:r w:rsidRPr="00E95E28">
        <w:rPr>
          <w:rFonts w:eastAsia="Times New Roman" w:cs="Times New Roman"/>
          <w:szCs w:val="24"/>
        </w:rPr>
        <w:t>θέλω να μιλήσω σήμερα για αφηγήματα</w:t>
      </w:r>
      <w:r>
        <w:rPr>
          <w:rFonts w:eastAsia="Times New Roman" w:cs="Times New Roman"/>
          <w:szCs w:val="24"/>
        </w:rPr>
        <w:t>.</w:t>
      </w:r>
      <w:r w:rsidRPr="00E95E28">
        <w:rPr>
          <w:rFonts w:eastAsia="Times New Roman" w:cs="Times New Roman"/>
          <w:szCs w:val="24"/>
        </w:rPr>
        <w:t xml:space="preserve"> Ξέρω </w:t>
      </w:r>
      <w:r>
        <w:rPr>
          <w:rFonts w:eastAsia="Times New Roman" w:cs="Times New Roman"/>
          <w:szCs w:val="24"/>
        </w:rPr>
        <w:t>ότι στη</w:t>
      </w:r>
      <w:r w:rsidRPr="00E95E28">
        <w:rPr>
          <w:rFonts w:eastAsia="Times New Roman" w:cs="Times New Roman"/>
          <w:szCs w:val="24"/>
        </w:rPr>
        <w:t xml:space="preserve"> συντρόφισσα </w:t>
      </w:r>
      <w:r>
        <w:rPr>
          <w:rFonts w:eastAsia="Times New Roman" w:cs="Times New Roman"/>
          <w:szCs w:val="24"/>
        </w:rPr>
        <w:t xml:space="preserve">μου Σία </w:t>
      </w:r>
      <w:r w:rsidRPr="00E95E28">
        <w:rPr>
          <w:rFonts w:eastAsia="Times New Roman" w:cs="Times New Roman"/>
          <w:szCs w:val="24"/>
        </w:rPr>
        <w:t>Αναγνωστοπούλου δεν αρέσει η λέξη για λόγους που ακόμα δεν έχουμε βρει καιρό να συζητήσουμε</w:t>
      </w:r>
      <w:r>
        <w:rPr>
          <w:rFonts w:eastAsia="Times New Roman" w:cs="Times New Roman"/>
          <w:szCs w:val="24"/>
        </w:rPr>
        <w:t>.</w:t>
      </w:r>
      <w:r w:rsidRPr="00E95E28">
        <w:rPr>
          <w:rFonts w:eastAsia="Times New Roman" w:cs="Times New Roman"/>
          <w:szCs w:val="24"/>
        </w:rPr>
        <w:t xml:space="preserve"> Για </w:t>
      </w:r>
      <w:r>
        <w:rPr>
          <w:rFonts w:eastAsia="Times New Roman" w:cs="Times New Roman"/>
          <w:szCs w:val="24"/>
        </w:rPr>
        <w:t>ε</w:t>
      </w:r>
      <w:r w:rsidRPr="00E95E28">
        <w:rPr>
          <w:rFonts w:eastAsia="Times New Roman" w:cs="Times New Roman"/>
          <w:szCs w:val="24"/>
        </w:rPr>
        <w:t>μένα</w:t>
      </w:r>
      <w:r>
        <w:rPr>
          <w:rFonts w:eastAsia="Times New Roman" w:cs="Times New Roman"/>
          <w:szCs w:val="24"/>
        </w:rPr>
        <w:t>, όμως,</w:t>
      </w:r>
      <w:r w:rsidRPr="00E95E28">
        <w:rPr>
          <w:rFonts w:eastAsia="Times New Roman" w:cs="Times New Roman"/>
          <w:szCs w:val="24"/>
        </w:rPr>
        <w:t xml:space="preserve"> οι άνθρωποι από την</w:t>
      </w:r>
      <w:r w:rsidRPr="00E95E28">
        <w:rPr>
          <w:rFonts w:eastAsia="Times New Roman" w:cs="Times New Roman"/>
          <w:szCs w:val="24"/>
        </w:rPr>
        <w:t xml:space="preserve"> αρχή της ιστορίας </w:t>
      </w:r>
      <w:r>
        <w:rPr>
          <w:rFonts w:eastAsia="Times New Roman" w:cs="Times New Roman"/>
          <w:szCs w:val="24"/>
        </w:rPr>
        <w:t xml:space="preserve">έλεγαν </w:t>
      </w:r>
      <w:r w:rsidRPr="00E95E28">
        <w:rPr>
          <w:rFonts w:eastAsia="Times New Roman" w:cs="Times New Roman"/>
          <w:szCs w:val="24"/>
        </w:rPr>
        <w:t>ιστορίες</w:t>
      </w:r>
      <w:r>
        <w:rPr>
          <w:rFonts w:eastAsia="Times New Roman" w:cs="Times New Roman"/>
          <w:szCs w:val="24"/>
        </w:rPr>
        <w:t>.</w:t>
      </w:r>
      <w:r w:rsidRPr="00E95E28">
        <w:rPr>
          <w:rFonts w:eastAsia="Times New Roman" w:cs="Times New Roman"/>
          <w:szCs w:val="24"/>
        </w:rPr>
        <w:t xml:space="preserve"> Ήταν πολίτες</w:t>
      </w:r>
      <w:r>
        <w:rPr>
          <w:rFonts w:eastAsia="Times New Roman" w:cs="Times New Roman"/>
          <w:szCs w:val="24"/>
        </w:rPr>
        <w:t>.</w:t>
      </w:r>
      <w:r w:rsidRPr="00E95E28">
        <w:rPr>
          <w:rFonts w:eastAsia="Times New Roman" w:cs="Times New Roman"/>
          <w:szCs w:val="24"/>
        </w:rPr>
        <w:t xml:space="preserve"> Ήταν εργαζόμενοι</w:t>
      </w:r>
      <w:r>
        <w:rPr>
          <w:rFonts w:eastAsia="Times New Roman" w:cs="Times New Roman"/>
          <w:szCs w:val="24"/>
        </w:rPr>
        <w:t>.</w:t>
      </w:r>
      <w:r w:rsidRPr="00E95E28">
        <w:rPr>
          <w:rFonts w:eastAsia="Times New Roman" w:cs="Times New Roman"/>
          <w:szCs w:val="24"/>
        </w:rPr>
        <w:t xml:space="preserve"> Ήταν ζωγράφοι</w:t>
      </w:r>
      <w:r>
        <w:rPr>
          <w:rFonts w:eastAsia="Times New Roman" w:cs="Times New Roman"/>
          <w:szCs w:val="24"/>
        </w:rPr>
        <w:t>. Όλοι αυτοί έλεγαν</w:t>
      </w:r>
      <w:r w:rsidRPr="00E95E28">
        <w:rPr>
          <w:rFonts w:eastAsia="Times New Roman" w:cs="Times New Roman"/>
          <w:szCs w:val="24"/>
        </w:rPr>
        <w:t xml:space="preserve"> ιστορίες </w:t>
      </w:r>
      <w:r>
        <w:rPr>
          <w:rFonts w:eastAsia="Times New Roman" w:cs="Times New Roman"/>
          <w:szCs w:val="24"/>
        </w:rPr>
        <w:t xml:space="preserve">για το από πού </w:t>
      </w:r>
      <w:r w:rsidRPr="00E95E28">
        <w:rPr>
          <w:rFonts w:eastAsia="Times New Roman" w:cs="Times New Roman"/>
          <w:szCs w:val="24"/>
        </w:rPr>
        <w:t>έρχονται</w:t>
      </w:r>
      <w:r>
        <w:rPr>
          <w:rFonts w:eastAsia="Times New Roman" w:cs="Times New Roman"/>
          <w:szCs w:val="24"/>
        </w:rPr>
        <w:t>, πού</w:t>
      </w:r>
      <w:r w:rsidRPr="00E95E28">
        <w:rPr>
          <w:rFonts w:eastAsia="Times New Roman" w:cs="Times New Roman"/>
          <w:szCs w:val="24"/>
        </w:rPr>
        <w:t xml:space="preserve"> είναι και πού θέλουν να πάνε</w:t>
      </w:r>
      <w:r>
        <w:rPr>
          <w:rFonts w:eastAsia="Times New Roman" w:cs="Times New Roman"/>
          <w:szCs w:val="24"/>
        </w:rPr>
        <w:t>.</w:t>
      </w:r>
      <w:r w:rsidRPr="00E95E28">
        <w:rPr>
          <w:rFonts w:eastAsia="Times New Roman" w:cs="Times New Roman"/>
          <w:szCs w:val="24"/>
        </w:rPr>
        <w:t xml:space="preserve"> Και θέλω να πω το δικό μας αφήγημα</w:t>
      </w:r>
      <w:r>
        <w:rPr>
          <w:rFonts w:eastAsia="Times New Roman" w:cs="Times New Roman"/>
          <w:szCs w:val="24"/>
        </w:rPr>
        <w:t xml:space="preserve"> για το από πού ερχόμαστε,  πού είμαστε και πού θέλου</w:t>
      </w:r>
      <w:r>
        <w:rPr>
          <w:rFonts w:eastAsia="Times New Roman" w:cs="Times New Roman"/>
          <w:szCs w:val="24"/>
        </w:rPr>
        <w:t>με να πάμε και να το</w:t>
      </w:r>
      <w:r w:rsidRPr="00E95E28">
        <w:rPr>
          <w:rFonts w:eastAsia="Times New Roman" w:cs="Times New Roman"/>
          <w:szCs w:val="24"/>
        </w:rPr>
        <w:t xml:space="preserve"> συγκρίνω με άλλα αφηγήματα</w:t>
      </w:r>
      <w:r>
        <w:rPr>
          <w:rFonts w:eastAsia="Times New Roman" w:cs="Times New Roman"/>
          <w:szCs w:val="24"/>
        </w:rPr>
        <w:t>.</w:t>
      </w:r>
    </w:p>
    <w:p w14:paraId="5FC2FB40" w14:textId="77777777" w:rsidR="0020643A" w:rsidRDefault="00E84ECF">
      <w:pPr>
        <w:spacing w:line="600" w:lineRule="auto"/>
        <w:ind w:firstLine="720"/>
        <w:contextualSpacing/>
        <w:jc w:val="both"/>
        <w:rPr>
          <w:rFonts w:eastAsia="Times New Roman" w:cs="Times New Roman"/>
          <w:szCs w:val="24"/>
        </w:rPr>
      </w:pPr>
      <w:r w:rsidRPr="00E95E28">
        <w:rPr>
          <w:rFonts w:eastAsia="Times New Roman" w:cs="Times New Roman"/>
          <w:szCs w:val="24"/>
        </w:rPr>
        <w:t>Αρχίζω με κάτι που είπε ο Νίκος Καραθανασόπουλος στην εισήγησή του</w:t>
      </w:r>
      <w:r>
        <w:rPr>
          <w:rFonts w:eastAsia="Times New Roman" w:cs="Times New Roman"/>
          <w:szCs w:val="24"/>
        </w:rPr>
        <w:t>.</w:t>
      </w:r>
      <w:r w:rsidRPr="00E95E28">
        <w:rPr>
          <w:rFonts w:eastAsia="Times New Roman" w:cs="Times New Roman"/>
          <w:szCs w:val="24"/>
        </w:rPr>
        <w:t xml:space="preserve"> Είπε ότι είναι ένα από τα παράλογα του καπιταλισμού </w:t>
      </w:r>
      <w:r>
        <w:rPr>
          <w:rFonts w:eastAsia="Times New Roman" w:cs="Times New Roman"/>
          <w:szCs w:val="24"/>
        </w:rPr>
        <w:t xml:space="preserve">ότι </w:t>
      </w:r>
      <w:r w:rsidRPr="00E95E28">
        <w:rPr>
          <w:rFonts w:eastAsia="Times New Roman" w:cs="Times New Roman"/>
          <w:szCs w:val="24"/>
        </w:rPr>
        <w:t>π</w:t>
      </w:r>
      <w:r>
        <w:rPr>
          <w:rFonts w:eastAsia="Times New Roman" w:cs="Times New Roman"/>
          <w:szCs w:val="24"/>
        </w:rPr>
        <w:t>αρά</w:t>
      </w:r>
      <w:r w:rsidRPr="00E95E28">
        <w:rPr>
          <w:rFonts w:eastAsia="Times New Roman" w:cs="Times New Roman"/>
          <w:szCs w:val="24"/>
        </w:rPr>
        <w:t xml:space="preserve"> τις τεχνολογικές εξελίξεις και τη φοβερή αύξηση του πλούτου</w:t>
      </w:r>
      <w:r>
        <w:rPr>
          <w:rFonts w:eastAsia="Times New Roman" w:cs="Times New Roman"/>
          <w:szCs w:val="24"/>
        </w:rPr>
        <w:t>,</w:t>
      </w:r>
      <w:r w:rsidRPr="00E95E28">
        <w:rPr>
          <w:rFonts w:eastAsia="Times New Roman" w:cs="Times New Roman"/>
          <w:szCs w:val="24"/>
        </w:rPr>
        <w:t xml:space="preserve"> ο καπιταλισμός δε</w:t>
      </w:r>
      <w:r w:rsidRPr="00E95E28">
        <w:rPr>
          <w:rFonts w:eastAsia="Times New Roman" w:cs="Times New Roman"/>
          <w:szCs w:val="24"/>
        </w:rPr>
        <w:t>ν μπορεί να δώσει στα δικά μας παιδιά καλύτερους μισθούς</w:t>
      </w:r>
      <w:r>
        <w:rPr>
          <w:rFonts w:eastAsia="Times New Roman" w:cs="Times New Roman"/>
          <w:szCs w:val="24"/>
        </w:rPr>
        <w:t>, καλύτερες</w:t>
      </w:r>
      <w:r w:rsidRPr="00E95E28">
        <w:rPr>
          <w:rFonts w:eastAsia="Times New Roman" w:cs="Times New Roman"/>
          <w:szCs w:val="24"/>
        </w:rPr>
        <w:t xml:space="preserve"> συντάξεις</w:t>
      </w:r>
      <w:r>
        <w:rPr>
          <w:rFonts w:eastAsia="Times New Roman" w:cs="Times New Roman"/>
          <w:szCs w:val="24"/>
        </w:rPr>
        <w:t>,</w:t>
      </w:r>
      <w:r w:rsidRPr="00E95E28">
        <w:rPr>
          <w:rFonts w:eastAsia="Times New Roman" w:cs="Times New Roman"/>
          <w:szCs w:val="24"/>
        </w:rPr>
        <w:t xml:space="preserve"> καλύτερα δικαιώματα από ό</w:t>
      </w:r>
      <w:r>
        <w:rPr>
          <w:rFonts w:eastAsia="Times New Roman" w:cs="Times New Roman"/>
          <w:szCs w:val="24"/>
        </w:rPr>
        <w:t>,τι είχαν ο</w:t>
      </w:r>
      <w:r w:rsidRPr="00E95E28">
        <w:rPr>
          <w:rFonts w:eastAsia="Times New Roman" w:cs="Times New Roman"/>
          <w:szCs w:val="24"/>
        </w:rPr>
        <w:t>ι πατεράδες και οι μαμάδες</w:t>
      </w:r>
      <w:r>
        <w:rPr>
          <w:rFonts w:eastAsia="Times New Roman" w:cs="Times New Roman"/>
          <w:szCs w:val="24"/>
        </w:rPr>
        <w:t xml:space="preserve"> μας.</w:t>
      </w:r>
      <w:r w:rsidRPr="00E95E28">
        <w:rPr>
          <w:rFonts w:eastAsia="Times New Roman" w:cs="Times New Roman"/>
          <w:szCs w:val="24"/>
        </w:rPr>
        <w:t xml:space="preserve"> </w:t>
      </w:r>
      <w:r>
        <w:rPr>
          <w:rFonts w:eastAsia="Times New Roman" w:cs="Times New Roman"/>
          <w:szCs w:val="24"/>
        </w:rPr>
        <w:t xml:space="preserve">Έβαλε αυτό το ζήτημα. </w:t>
      </w:r>
      <w:r w:rsidRPr="00E95E28">
        <w:rPr>
          <w:rFonts w:eastAsia="Times New Roman" w:cs="Times New Roman"/>
          <w:szCs w:val="24"/>
        </w:rPr>
        <w:t>Κατά την άποψή μου</w:t>
      </w:r>
      <w:r>
        <w:rPr>
          <w:rFonts w:eastAsia="Times New Roman" w:cs="Times New Roman"/>
          <w:szCs w:val="24"/>
        </w:rPr>
        <w:t>,</w:t>
      </w:r>
      <w:r w:rsidRPr="00E95E28">
        <w:rPr>
          <w:rFonts w:eastAsia="Times New Roman" w:cs="Times New Roman"/>
          <w:szCs w:val="24"/>
        </w:rPr>
        <w:t xml:space="preserve"> δεν είναι ένα σημαντικό ζήτημα </w:t>
      </w:r>
      <w:r>
        <w:rPr>
          <w:rFonts w:eastAsia="Times New Roman" w:cs="Times New Roman"/>
          <w:szCs w:val="24"/>
        </w:rPr>
        <w:t xml:space="preserve">αυτό που </w:t>
      </w:r>
      <w:r w:rsidRPr="00E95E28">
        <w:rPr>
          <w:rFonts w:eastAsia="Times New Roman" w:cs="Times New Roman"/>
          <w:szCs w:val="24"/>
        </w:rPr>
        <w:t>έβαλε</w:t>
      </w:r>
      <w:r>
        <w:rPr>
          <w:rFonts w:eastAsia="Times New Roman" w:cs="Times New Roman"/>
          <w:szCs w:val="24"/>
        </w:rPr>
        <w:t>.</w:t>
      </w:r>
      <w:r w:rsidRPr="00E95E28">
        <w:rPr>
          <w:rFonts w:eastAsia="Times New Roman" w:cs="Times New Roman"/>
          <w:szCs w:val="24"/>
        </w:rPr>
        <w:t xml:space="preserve"> Είναι το ζήτημα που </w:t>
      </w:r>
      <w:r w:rsidRPr="00E95E28">
        <w:rPr>
          <w:rFonts w:eastAsia="Times New Roman" w:cs="Times New Roman"/>
          <w:szCs w:val="24"/>
        </w:rPr>
        <w:t>έχουμε να αντιμετωπίσουμε</w:t>
      </w:r>
      <w:r>
        <w:rPr>
          <w:rFonts w:eastAsia="Times New Roman" w:cs="Times New Roman"/>
          <w:szCs w:val="24"/>
        </w:rPr>
        <w:t>.</w:t>
      </w:r>
      <w:r w:rsidRPr="00E95E28">
        <w:rPr>
          <w:rFonts w:eastAsia="Times New Roman" w:cs="Times New Roman"/>
          <w:szCs w:val="24"/>
        </w:rPr>
        <w:t xml:space="preserve"> Αυτό είναι το μεγάλο ζήτημα</w:t>
      </w:r>
      <w:r>
        <w:rPr>
          <w:rFonts w:eastAsia="Times New Roman" w:cs="Times New Roman"/>
          <w:szCs w:val="24"/>
        </w:rPr>
        <w:t>.</w:t>
      </w:r>
      <w:r w:rsidRPr="00E95E28">
        <w:rPr>
          <w:rFonts w:eastAsia="Times New Roman" w:cs="Times New Roman"/>
          <w:szCs w:val="24"/>
        </w:rPr>
        <w:t xml:space="preserve"> </w:t>
      </w:r>
    </w:p>
    <w:p w14:paraId="5FC2FB41" w14:textId="77777777" w:rsidR="0020643A" w:rsidRDefault="00E84ECF">
      <w:pPr>
        <w:spacing w:line="600" w:lineRule="auto"/>
        <w:ind w:firstLine="720"/>
        <w:contextualSpacing/>
        <w:jc w:val="both"/>
        <w:rPr>
          <w:rFonts w:eastAsia="Times New Roman" w:cs="Times New Roman"/>
          <w:szCs w:val="24"/>
        </w:rPr>
      </w:pPr>
      <w:r w:rsidRPr="00E95E28">
        <w:rPr>
          <w:rFonts w:eastAsia="Times New Roman" w:cs="Times New Roman"/>
          <w:szCs w:val="24"/>
        </w:rPr>
        <w:t xml:space="preserve">Θέλετε </w:t>
      </w:r>
      <w:r>
        <w:rPr>
          <w:rFonts w:eastAsia="Times New Roman" w:cs="Times New Roman"/>
          <w:szCs w:val="24"/>
        </w:rPr>
        <w:t>να καταλάβετε γιατί τ</w:t>
      </w:r>
      <w:r w:rsidRPr="00E95E28">
        <w:rPr>
          <w:rFonts w:eastAsia="Times New Roman" w:cs="Times New Roman"/>
          <w:szCs w:val="24"/>
        </w:rPr>
        <w:t xml:space="preserve">ο </w:t>
      </w:r>
      <w:r>
        <w:rPr>
          <w:rFonts w:eastAsia="Times New Roman" w:cs="Times New Roman"/>
          <w:szCs w:val="24"/>
        </w:rPr>
        <w:t>Ο</w:t>
      </w:r>
      <w:r w:rsidRPr="00E95E28">
        <w:rPr>
          <w:rFonts w:eastAsia="Times New Roman" w:cs="Times New Roman"/>
          <w:szCs w:val="24"/>
        </w:rPr>
        <w:t xml:space="preserve">λλανδικό </w:t>
      </w:r>
      <w:r>
        <w:rPr>
          <w:rFonts w:eastAsia="Times New Roman" w:cs="Times New Roman"/>
          <w:szCs w:val="24"/>
        </w:rPr>
        <w:t>Ε</w:t>
      </w:r>
      <w:r w:rsidRPr="00E95E28">
        <w:rPr>
          <w:rFonts w:eastAsia="Times New Roman" w:cs="Times New Roman"/>
          <w:szCs w:val="24"/>
        </w:rPr>
        <w:t xml:space="preserve">ργατικό </w:t>
      </w:r>
      <w:r>
        <w:rPr>
          <w:rFonts w:eastAsia="Times New Roman" w:cs="Times New Roman"/>
          <w:szCs w:val="24"/>
        </w:rPr>
        <w:t>Κ</w:t>
      </w:r>
      <w:r w:rsidRPr="00E95E28">
        <w:rPr>
          <w:rFonts w:eastAsia="Times New Roman" w:cs="Times New Roman"/>
          <w:szCs w:val="24"/>
        </w:rPr>
        <w:t xml:space="preserve">όμμα είχε τη χειρότερη επίδοση από το </w:t>
      </w:r>
      <w:r>
        <w:rPr>
          <w:rFonts w:eastAsia="Times New Roman" w:cs="Times New Roman"/>
          <w:szCs w:val="24"/>
        </w:rPr>
        <w:t>’</w:t>
      </w:r>
      <w:r w:rsidRPr="00E95E28">
        <w:rPr>
          <w:rFonts w:eastAsia="Times New Roman" w:cs="Times New Roman"/>
          <w:szCs w:val="24"/>
        </w:rPr>
        <w:t>45</w:t>
      </w:r>
      <w:r>
        <w:rPr>
          <w:rFonts w:eastAsia="Times New Roman" w:cs="Times New Roman"/>
          <w:szCs w:val="24"/>
        </w:rPr>
        <w:t>;</w:t>
      </w:r>
      <w:r w:rsidRPr="00E95E28">
        <w:rPr>
          <w:rFonts w:eastAsia="Times New Roman" w:cs="Times New Roman"/>
          <w:szCs w:val="24"/>
        </w:rPr>
        <w:t xml:space="preserve"> </w:t>
      </w:r>
      <w:r>
        <w:rPr>
          <w:rFonts w:eastAsia="Times New Roman" w:cs="Times New Roman"/>
          <w:szCs w:val="24"/>
        </w:rPr>
        <w:t xml:space="preserve">Θέλετε να καταλάβετε γιατί το </w:t>
      </w:r>
      <w:r>
        <w:rPr>
          <w:rFonts w:eastAsia="Times New Roman" w:cs="Times New Roman"/>
          <w:szCs w:val="24"/>
        </w:rPr>
        <w:t>Σ</w:t>
      </w:r>
      <w:r>
        <w:rPr>
          <w:rFonts w:eastAsia="Times New Roman" w:cs="Times New Roman"/>
          <w:szCs w:val="24"/>
        </w:rPr>
        <w:t xml:space="preserve">οσιαλδημοκρατικό </w:t>
      </w:r>
      <w:r>
        <w:rPr>
          <w:rFonts w:eastAsia="Times New Roman" w:cs="Times New Roman"/>
          <w:szCs w:val="24"/>
        </w:rPr>
        <w:t>Κ</w:t>
      </w:r>
      <w:r>
        <w:rPr>
          <w:rFonts w:eastAsia="Times New Roman" w:cs="Times New Roman"/>
          <w:szCs w:val="24"/>
        </w:rPr>
        <w:t xml:space="preserve">όμμα </w:t>
      </w:r>
      <w:r w:rsidRPr="00E95E28">
        <w:rPr>
          <w:rFonts w:eastAsia="Times New Roman" w:cs="Times New Roman"/>
          <w:szCs w:val="24"/>
        </w:rPr>
        <w:t xml:space="preserve">της Σουηδίας </w:t>
      </w:r>
      <w:r>
        <w:rPr>
          <w:rFonts w:eastAsia="Times New Roman" w:cs="Times New Roman"/>
          <w:szCs w:val="24"/>
        </w:rPr>
        <w:t xml:space="preserve">είχε τη χειρότερη επίδοση από </w:t>
      </w:r>
      <w:r w:rsidRPr="00E95E28">
        <w:rPr>
          <w:rFonts w:eastAsia="Times New Roman" w:cs="Times New Roman"/>
          <w:szCs w:val="24"/>
        </w:rPr>
        <w:t>το 1908</w:t>
      </w:r>
      <w:r>
        <w:rPr>
          <w:rFonts w:eastAsia="Times New Roman" w:cs="Times New Roman"/>
          <w:szCs w:val="24"/>
        </w:rPr>
        <w:t>;</w:t>
      </w:r>
      <w:r w:rsidRPr="00E95E28">
        <w:rPr>
          <w:rFonts w:eastAsia="Times New Roman" w:cs="Times New Roman"/>
          <w:szCs w:val="24"/>
        </w:rPr>
        <w:t xml:space="preserve"> </w:t>
      </w:r>
      <w:r>
        <w:rPr>
          <w:rFonts w:eastAsia="Times New Roman" w:cs="Times New Roman"/>
          <w:szCs w:val="24"/>
        </w:rPr>
        <w:t xml:space="preserve">Θέλετε να καταλάβετε γιατί το </w:t>
      </w:r>
      <w:r w:rsidRPr="00E95E28">
        <w:rPr>
          <w:rFonts w:eastAsia="Times New Roman" w:cs="Times New Roman"/>
          <w:szCs w:val="24"/>
          <w:lang w:val="en-US"/>
        </w:rPr>
        <w:t>CDU</w:t>
      </w:r>
      <w:r w:rsidRPr="00E95E28">
        <w:rPr>
          <w:rFonts w:eastAsia="Times New Roman" w:cs="Times New Roman"/>
          <w:szCs w:val="24"/>
        </w:rPr>
        <w:t xml:space="preserve"> μαζί με το </w:t>
      </w:r>
      <w:r w:rsidRPr="00E95E28">
        <w:rPr>
          <w:rFonts w:eastAsia="Times New Roman" w:cs="Times New Roman"/>
          <w:szCs w:val="24"/>
          <w:lang w:val="en-US"/>
        </w:rPr>
        <w:t>CSU</w:t>
      </w:r>
      <w:r w:rsidRPr="00E95E28">
        <w:rPr>
          <w:rFonts w:eastAsia="Times New Roman" w:cs="Times New Roman"/>
          <w:szCs w:val="24"/>
        </w:rPr>
        <w:t xml:space="preserve"> στη Γερμανία είχαν το χειρότερο αποτέλεσμα </w:t>
      </w:r>
      <w:r>
        <w:rPr>
          <w:rFonts w:eastAsia="Times New Roman" w:cs="Times New Roman"/>
          <w:szCs w:val="24"/>
        </w:rPr>
        <w:t>από το ’</w:t>
      </w:r>
      <w:r w:rsidRPr="00E95E28">
        <w:rPr>
          <w:rFonts w:eastAsia="Times New Roman" w:cs="Times New Roman"/>
          <w:szCs w:val="24"/>
        </w:rPr>
        <w:t>49</w:t>
      </w:r>
      <w:r>
        <w:rPr>
          <w:rFonts w:eastAsia="Times New Roman" w:cs="Times New Roman"/>
          <w:szCs w:val="24"/>
        </w:rPr>
        <w:t xml:space="preserve">; Θέλετε να καταλάβετε </w:t>
      </w:r>
      <w:r w:rsidRPr="00E95E28">
        <w:rPr>
          <w:rFonts w:eastAsia="Times New Roman" w:cs="Times New Roman"/>
          <w:szCs w:val="24"/>
        </w:rPr>
        <w:t xml:space="preserve">γιατί το </w:t>
      </w:r>
      <w:r w:rsidRPr="00E95E28">
        <w:rPr>
          <w:rFonts w:eastAsia="Times New Roman" w:cs="Times New Roman"/>
          <w:szCs w:val="24"/>
          <w:lang w:val="en-US"/>
        </w:rPr>
        <w:t>S</w:t>
      </w:r>
      <w:r>
        <w:rPr>
          <w:rFonts w:eastAsia="Times New Roman" w:cs="Times New Roman"/>
          <w:szCs w:val="24"/>
          <w:lang w:val="en-US"/>
        </w:rPr>
        <w:t>PD</w:t>
      </w:r>
      <w:r>
        <w:rPr>
          <w:rFonts w:eastAsia="Times New Roman" w:cs="Times New Roman"/>
          <w:szCs w:val="24"/>
        </w:rPr>
        <w:t xml:space="preserve"> </w:t>
      </w:r>
      <w:r w:rsidRPr="00E95E28">
        <w:rPr>
          <w:rFonts w:eastAsia="Times New Roman" w:cs="Times New Roman"/>
          <w:szCs w:val="24"/>
        </w:rPr>
        <w:t xml:space="preserve">στις πρόσφατες εκλογές είχε το χειρότερο αποτέλεσμα </w:t>
      </w:r>
      <w:r>
        <w:rPr>
          <w:rFonts w:eastAsia="Times New Roman" w:cs="Times New Roman"/>
          <w:szCs w:val="24"/>
        </w:rPr>
        <w:t xml:space="preserve">από το ’33; Θέλετε να καταλάβετε </w:t>
      </w:r>
      <w:r w:rsidRPr="00E95E28">
        <w:rPr>
          <w:rFonts w:eastAsia="Times New Roman" w:cs="Times New Roman"/>
          <w:szCs w:val="24"/>
        </w:rPr>
        <w:t xml:space="preserve">γιατί το </w:t>
      </w:r>
      <w:r>
        <w:rPr>
          <w:rFonts w:eastAsia="Times New Roman" w:cs="Times New Roman"/>
          <w:szCs w:val="24"/>
        </w:rPr>
        <w:t>Γ</w:t>
      </w:r>
      <w:r w:rsidRPr="00E95E28">
        <w:rPr>
          <w:rFonts w:eastAsia="Times New Roman" w:cs="Times New Roman"/>
          <w:szCs w:val="24"/>
        </w:rPr>
        <w:t xml:space="preserve">αλλικό </w:t>
      </w:r>
      <w:r>
        <w:rPr>
          <w:rFonts w:eastAsia="Times New Roman" w:cs="Times New Roman"/>
          <w:szCs w:val="24"/>
        </w:rPr>
        <w:t>Ρ</w:t>
      </w:r>
      <w:r w:rsidRPr="00E95E28">
        <w:rPr>
          <w:rFonts w:eastAsia="Times New Roman" w:cs="Times New Roman"/>
          <w:szCs w:val="24"/>
        </w:rPr>
        <w:t xml:space="preserve">επουμπλικανικό </w:t>
      </w:r>
      <w:r w:rsidRPr="00E95E28">
        <w:rPr>
          <w:rFonts w:eastAsia="Times New Roman" w:cs="Times New Roman"/>
          <w:szCs w:val="24"/>
        </w:rPr>
        <w:t>Κόμμα είχε τη χειρότερη απόδοση από τότε που γεννήθηκε</w:t>
      </w:r>
      <w:r>
        <w:rPr>
          <w:rFonts w:eastAsia="Times New Roman" w:cs="Times New Roman"/>
          <w:szCs w:val="24"/>
        </w:rPr>
        <w:t>;</w:t>
      </w:r>
      <w:r w:rsidRPr="00E95E28">
        <w:rPr>
          <w:rFonts w:eastAsia="Times New Roman" w:cs="Times New Roman"/>
          <w:szCs w:val="24"/>
        </w:rPr>
        <w:t xml:space="preserve"> </w:t>
      </w:r>
      <w:r>
        <w:rPr>
          <w:rFonts w:eastAsia="Times New Roman" w:cs="Times New Roman"/>
          <w:szCs w:val="24"/>
        </w:rPr>
        <w:t xml:space="preserve">Θέλετε να καταλάβετε </w:t>
      </w:r>
      <w:r w:rsidRPr="00E95E28">
        <w:rPr>
          <w:rFonts w:eastAsia="Times New Roman" w:cs="Times New Roman"/>
          <w:szCs w:val="24"/>
        </w:rPr>
        <w:t xml:space="preserve">γιατί το </w:t>
      </w:r>
      <w:r>
        <w:rPr>
          <w:rFonts w:eastAsia="Times New Roman" w:cs="Times New Roman"/>
          <w:szCs w:val="24"/>
        </w:rPr>
        <w:t>Γ</w:t>
      </w:r>
      <w:r w:rsidRPr="00E95E28">
        <w:rPr>
          <w:rFonts w:eastAsia="Times New Roman" w:cs="Times New Roman"/>
          <w:szCs w:val="24"/>
        </w:rPr>
        <w:t xml:space="preserve">αλλικό </w:t>
      </w:r>
      <w:r>
        <w:rPr>
          <w:rFonts w:eastAsia="Times New Roman" w:cs="Times New Roman"/>
          <w:szCs w:val="24"/>
        </w:rPr>
        <w:t>Σ</w:t>
      </w:r>
      <w:r w:rsidRPr="00E95E28">
        <w:rPr>
          <w:rFonts w:eastAsia="Times New Roman" w:cs="Times New Roman"/>
          <w:szCs w:val="24"/>
        </w:rPr>
        <w:t xml:space="preserve">οσιαλιστικό </w:t>
      </w:r>
      <w:r>
        <w:rPr>
          <w:rFonts w:eastAsia="Times New Roman" w:cs="Times New Roman"/>
          <w:szCs w:val="24"/>
        </w:rPr>
        <w:t>Κ</w:t>
      </w:r>
      <w:r w:rsidRPr="00E95E28">
        <w:rPr>
          <w:rFonts w:eastAsia="Times New Roman" w:cs="Times New Roman"/>
          <w:szCs w:val="24"/>
        </w:rPr>
        <w:t>όμμα έπεσε στο 6,3</w:t>
      </w:r>
      <w:r>
        <w:rPr>
          <w:rFonts w:eastAsia="Times New Roman" w:cs="Times New Roman"/>
          <w:szCs w:val="24"/>
        </w:rPr>
        <w:t>%;</w:t>
      </w:r>
      <w:r w:rsidRPr="00E95E28">
        <w:rPr>
          <w:rFonts w:eastAsia="Times New Roman" w:cs="Times New Roman"/>
          <w:szCs w:val="24"/>
        </w:rPr>
        <w:t xml:space="preserve"> </w:t>
      </w:r>
      <w:r>
        <w:rPr>
          <w:rFonts w:eastAsia="Times New Roman" w:cs="Times New Roman"/>
          <w:szCs w:val="24"/>
        </w:rPr>
        <w:t>Διότι</w:t>
      </w:r>
      <w:r w:rsidRPr="00E95E28">
        <w:rPr>
          <w:rFonts w:eastAsia="Times New Roman" w:cs="Times New Roman"/>
          <w:szCs w:val="24"/>
        </w:rPr>
        <w:t xml:space="preserve"> δεν υπάρχουν απαντήσεις σε αυτά τα ερωτήματα</w:t>
      </w:r>
      <w:r>
        <w:rPr>
          <w:rFonts w:eastAsia="Times New Roman" w:cs="Times New Roman"/>
          <w:szCs w:val="24"/>
        </w:rPr>
        <w:t>.</w:t>
      </w:r>
      <w:r w:rsidRPr="00E95E28">
        <w:rPr>
          <w:rFonts w:eastAsia="Times New Roman" w:cs="Times New Roman"/>
          <w:szCs w:val="24"/>
        </w:rPr>
        <w:t xml:space="preserve"> Πρέπει εμείς να </w:t>
      </w:r>
      <w:r>
        <w:rPr>
          <w:rFonts w:eastAsia="Times New Roman" w:cs="Times New Roman"/>
          <w:szCs w:val="24"/>
        </w:rPr>
        <w:t>επινοήσουμε π</w:t>
      </w:r>
      <w:r w:rsidRPr="00E95E28">
        <w:rPr>
          <w:rFonts w:eastAsia="Times New Roman" w:cs="Times New Roman"/>
          <w:szCs w:val="24"/>
        </w:rPr>
        <w:t>ώς μπορούμε να υποσχεθούμε</w:t>
      </w:r>
      <w:r>
        <w:rPr>
          <w:rFonts w:eastAsia="Times New Roman" w:cs="Times New Roman"/>
          <w:szCs w:val="24"/>
        </w:rPr>
        <w:t>, όσο</w:t>
      </w:r>
      <w:r w:rsidRPr="00E95E28">
        <w:rPr>
          <w:rFonts w:eastAsia="Times New Roman" w:cs="Times New Roman"/>
          <w:szCs w:val="24"/>
        </w:rPr>
        <w:t xml:space="preserve"> άσχημα </w:t>
      </w:r>
      <w:r>
        <w:rPr>
          <w:rFonts w:eastAsia="Times New Roman" w:cs="Times New Roman"/>
          <w:szCs w:val="24"/>
        </w:rPr>
        <w:t xml:space="preserve">κι αν </w:t>
      </w:r>
      <w:r w:rsidRPr="00E95E28">
        <w:rPr>
          <w:rFonts w:eastAsia="Times New Roman" w:cs="Times New Roman"/>
          <w:szCs w:val="24"/>
        </w:rPr>
        <w:t>ε</w:t>
      </w:r>
      <w:r w:rsidRPr="00E95E28">
        <w:rPr>
          <w:rFonts w:eastAsia="Times New Roman" w:cs="Times New Roman"/>
          <w:szCs w:val="24"/>
        </w:rPr>
        <w:t>ίναι τα πράγματα</w:t>
      </w:r>
      <w:r>
        <w:rPr>
          <w:rFonts w:eastAsia="Times New Roman" w:cs="Times New Roman"/>
          <w:szCs w:val="24"/>
        </w:rPr>
        <w:t>,</w:t>
      </w:r>
      <w:r w:rsidRPr="00E95E28">
        <w:rPr>
          <w:rFonts w:eastAsia="Times New Roman" w:cs="Times New Roman"/>
          <w:szCs w:val="24"/>
        </w:rPr>
        <w:t xml:space="preserve"> ότι θα είναι καλύτερα για τα παιδιά </w:t>
      </w:r>
      <w:r>
        <w:rPr>
          <w:rFonts w:eastAsia="Times New Roman" w:cs="Times New Roman"/>
          <w:szCs w:val="24"/>
        </w:rPr>
        <w:t>μας,</w:t>
      </w:r>
      <w:r w:rsidRPr="00E95E28">
        <w:rPr>
          <w:rFonts w:eastAsia="Times New Roman" w:cs="Times New Roman"/>
          <w:szCs w:val="24"/>
        </w:rPr>
        <w:t xml:space="preserve"> σε σχέση με τις συντάξεις</w:t>
      </w:r>
      <w:r>
        <w:rPr>
          <w:rFonts w:eastAsia="Times New Roman" w:cs="Times New Roman"/>
          <w:szCs w:val="24"/>
        </w:rPr>
        <w:t>,</w:t>
      </w:r>
      <w:r w:rsidRPr="00E95E28">
        <w:rPr>
          <w:rFonts w:eastAsia="Times New Roman" w:cs="Times New Roman"/>
          <w:szCs w:val="24"/>
        </w:rPr>
        <w:t xml:space="preserve"> τα</w:t>
      </w:r>
      <w:r>
        <w:rPr>
          <w:rFonts w:eastAsia="Times New Roman" w:cs="Times New Roman"/>
          <w:szCs w:val="24"/>
        </w:rPr>
        <w:t xml:space="preserve"> δικαιώματα και </w:t>
      </w:r>
      <w:r w:rsidRPr="00E95E28">
        <w:rPr>
          <w:rFonts w:eastAsia="Times New Roman" w:cs="Times New Roman"/>
          <w:szCs w:val="24"/>
        </w:rPr>
        <w:t>τους μισθούς</w:t>
      </w:r>
      <w:r>
        <w:rPr>
          <w:rFonts w:eastAsia="Times New Roman" w:cs="Times New Roman"/>
          <w:szCs w:val="24"/>
        </w:rPr>
        <w:t>.</w:t>
      </w:r>
      <w:r w:rsidRPr="00E95E28">
        <w:rPr>
          <w:rFonts w:eastAsia="Times New Roman" w:cs="Times New Roman"/>
          <w:szCs w:val="24"/>
        </w:rPr>
        <w:t xml:space="preserve"> </w:t>
      </w:r>
    </w:p>
    <w:p w14:paraId="5FC2FB42" w14:textId="77777777" w:rsidR="0020643A" w:rsidRDefault="00E84ECF">
      <w:pPr>
        <w:spacing w:line="600" w:lineRule="auto"/>
        <w:ind w:firstLine="720"/>
        <w:contextualSpacing/>
        <w:jc w:val="both"/>
        <w:rPr>
          <w:rFonts w:eastAsia="Times New Roman" w:cs="Times New Roman"/>
          <w:szCs w:val="24"/>
        </w:rPr>
      </w:pPr>
      <w:r w:rsidRPr="005114B0">
        <w:rPr>
          <w:rFonts w:eastAsia="Times New Roman" w:cs="Times New Roman"/>
          <w:szCs w:val="24"/>
        </w:rPr>
        <w:t xml:space="preserve">Στην </w:t>
      </w:r>
      <w:r>
        <w:rPr>
          <w:rFonts w:eastAsia="Times New Roman" w:cs="Times New Roman"/>
          <w:szCs w:val="24"/>
        </w:rPr>
        <w:t>ε</w:t>
      </w:r>
      <w:r w:rsidRPr="005114B0">
        <w:rPr>
          <w:rFonts w:eastAsia="Times New Roman" w:cs="Times New Roman"/>
          <w:szCs w:val="24"/>
        </w:rPr>
        <w:t>πιτροπή αρ</w:t>
      </w:r>
      <w:r>
        <w:rPr>
          <w:rFonts w:eastAsia="Times New Roman" w:cs="Times New Roman"/>
          <w:szCs w:val="24"/>
        </w:rPr>
        <w:t>χίσαμε μια συζήτηση με τον κ.</w:t>
      </w:r>
      <w:r w:rsidRPr="005114B0">
        <w:rPr>
          <w:rFonts w:eastAsia="Times New Roman" w:cs="Times New Roman"/>
          <w:szCs w:val="24"/>
        </w:rPr>
        <w:t xml:space="preserve"> Σκανδαλίδη για το πώς και γιατί </w:t>
      </w:r>
      <w:r>
        <w:rPr>
          <w:rFonts w:eastAsia="Times New Roman" w:cs="Times New Roman"/>
          <w:szCs w:val="24"/>
        </w:rPr>
        <w:t>υπήρχε αυτή η μεγάλη ανισότητα, ό</w:t>
      </w:r>
      <w:r w:rsidRPr="005114B0">
        <w:rPr>
          <w:rFonts w:eastAsia="Times New Roman" w:cs="Times New Roman"/>
          <w:szCs w:val="24"/>
        </w:rPr>
        <w:t xml:space="preserve">χι επί ημερών σας με τα </w:t>
      </w:r>
      <w:r>
        <w:rPr>
          <w:rFonts w:eastAsia="Times New Roman" w:cs="Times New Roman"/>
          <w:szCs w:val="24"/>
        </w:rPr>
        <w:t>μν</w:t>
      </w:r>
      <w:r>
        <w:rPr>
          <w:rFonts w:eastAsia="Times New Roman" w:cs="Times New Roman"/>
          <w:szCs w:val="24"/>
        </w:rPr>
        <w:t>ημόνια</w:t>
      </w:r>
      <w:r w:rsidRPr="005114B0">
        <w:rPr>
          <w:rFonts w:eastAsia="Times New Roman" w:cs="Times New Roman"/>
          <w:szCs w:val="24"/>
        </w:rPr>
        <w:t xml:space="preserve"> και τα δικά μας τα χρόνια</w:t>
      </w:r>
      <w:r>
        <w:rPr>
          <w:rFonts w:eastAsia="Times New Roman" w:cs="Times New Roman"/>
          <w:szCs w:val="24"/>
        </w:rPr>
        <w:t>,</w:t>
      </w:r>
      <w:r w:rsidRPr="005114B0">
        <w:rPr>
          <w:rFonts w:eastAsia="Times New Roman" w:cs="Times New Roman"/>
          <w:szCs w:val="24"/>
        </w:rPr>
        <w:t xml:space="preserve"> αλλά το 2008</w:t>
      </w:r>
      <w:r>
        <w:rPr>
          <w:rFonts w:eastAsia="Times New Roman" w:cs="Times New Roman"/>
          <w:szCs w:val="24"/>
        </w:rPr>
        <w:t>.</w:t>
      </w:r>
      <w:r w:rsidRPr="005114B0">
        <w:rPr>
          <w:rFonts w:eastAsia="Times New Roman" w:cs="Times New Roman"/>
          <w:szCs w:val="24"/>
        </w:rPr>
        <w:t xml:space="preserve"> Θέλω </w:t>
      </w:r>
      <w:r>
        <w:rPr>
          <w:rFonts w:eastAsia="Times New Roman" w:cs="Times New Roman"/>
          <w:szCs w:val="24"/>
        </w:rPr>
        <w:t>να δώσω μι</w:t>
      </w:r>
      <w:r w:rsidRPr="005114B0">
        <w:rPr>
          <w:rFonts w:eastAsia="Times New Roman" w:cs="Times New Roman"/>
          <w:szCs w:val="24"/>
        </w:rPr>
        <w:t>α πρώτη προσέγγιση</w:t>
      </w:r>
      <w:r>
        <w:rPr>
          <w:rFonts w:eastAsia="Times New Roman" w:cs="Times New Roman"/>
          <w:szCs w:val="24"/>
        </w:rPr>
        <w:t>, γιατί</w:t>
      </w:r>
      <w:r w:rsidRPr="005114B0">
        <w:rPr>
          <w:rFonts w:eastAsia="Times New Roman" w:cs="Times New Roman"/>
          <w:szCs w:val="24"/>
        </w:rPr>
        <w:t xml:space="preserve"> προφανώς είναι πολύ μεγάλη συζήτηση</w:t>
      </w:r>
      <w:r>
        <w:rPr>
          <w:rFonts w:eastAsia="Times New Roman" w:cs="Times New Roman"/>
          <w:szCs w:val="24"/>
        </w:rPr>
        <w:t>.</w:t>
      </w:r>
      <w:r w:rsidRPr="005114B0">
        <w:rPr>
          <w:rFonts w:eastAsia="Times New Roman" w:cs="Times New Roman"/>
          <w:szCs w:val="24"/>
        </w:rPr>
        <w:t xml:space="preserve"> </w:t>
      </w:r>
    </w:p>
    <w:p w14:paraId="5FC2FB43" w14:textId="77777777" w:rsidR="0020643A" w:rsidRDefault="00E84ECF">
      <w:pPr>
        <w:spacing w:line="600" w:lineRule="auto"/>
        <w:ind w:firstLine="720"/>
        <w:contextualSpacing/>
        <w:jc w:val="both"/>
        <w:rPr>
          <w:rFonts w:eastAsia="Times New Roman" w:cs="Times New Roman"/>
          <w:szCs w:val="24"/>
        </w:rPr>
      </w:pPr>
      <w:r w:rsidRPr="005114B0">
        <w:rPr>
          <w:rFonts w:eastAsia="Times New Roman" w:cs="Times New Roman"/>
          <w:szCs w:val="24"/>
        </w:rPr>
        <w:t>Η υπόσχεση της παγκοσμιοποίησης τι ήτανε</w:t>
      </w:r>
      <w:r>
        <w:rPr>
          <w:rFonts w:eastAsia="Times New Roman" w:cs="Times New Roman"/>
          <w:szCs w:val="24"/>
        </w:rPr>
        <w:t>, π</w:t>
      </w:r>
      <w:r w:rsidRPr="005114B0">
        <w:rPr>
          <w:rFonts w:eastAsia="Times New Roman" w:cs="Times New Roman"/>
          <w:szCs w:val="24"/>
        </w:rPr>
        <w:t xml:space="preserve">ου </w:t>
      </w:r>
      <w:r>
        <w:rPr>
          <w:rFonts w:eastAsia="Times New Roman" w:cs="Times New Roman"/>
          <w:szCs w:val="24"/>
        </w:rPr>
        <w:t>το πιστέψανε και κεντροαριστεροί</w:t>
      </w:r>
      <w:r w:rsidRPr="005114B0">
        <w:rPr>
          <w:rFonts w:eastAsia="Times New Roman" w:cs="Times New Roman"/>
          <w:szCs w:val="24"/>
        </w:rPr>
        <w:t xml:space="preserve"> και κεντροδεξιοί</w:t>
      </w:r>
      <w:r>
        <w:rPr>
          <w:rFonts w:eastAsia="Times New Roman" w:cs="Times New Roman"/>
          <w:szCs w:val="24"/>
        </w:rPr>
        <w:t>;</w:t>
      </w:r>
      <w:r w:rsidRPr="005114B0">
        <w:rPr>
          <w:rFonts w:eastAsia="Times New Roman" w:cs="Times New Roman"/>
          <w:szCs w:val="24"/>
        </w:rPr>
        <w:t xml:space="preserve"> </w:t>
      </w:r>
      <w:r>
        <w:rPr>
          <w:rFonts w:eastAsia="Times New Roman" w:cs="Times New Roman"/>
          <w:szCs w:val="24"/>
        </w:rPr>
        <w:t>«Να μην</w:t>
      </w:r>
      <w:r w:rsidRPr="005114B0">
        <w:rPr>
          <w:rFonts w:eastAsia="Times New Roman" w:cs="Times New Roman"/>
          <w:szCs w:val="24"/>
        </w:rPr>
        <w:t xml:space="preserve"> φοβάστε </w:t>
      </w:r>
      <w:r>
        <w:rPr>
          <w:rFonts w:eastAsia="Times New Roman" w:cs="Times New Roman"/>
          <w:szCs w:val="24"/>
        </w:rPr>
        <w:t xml:space="preserve">οι πολλοί. </w:t>
      </w:r>
      <w:r w:rsidRPr="005114B0">
        <w:rPr>
          <w:rFonts w:eastAsia="Times New Roman" w:cs="Times New Roman"/>
          <w:szCs w:val="24"/>
        </w:rPr>
        <w:t xml:space="preserve">Μπορεί να φοβάστε αν δουλεύετε σε χαλυβουργία στη Βρετανία ή στην </w:t>
      </w:r>
      <w:r>
        <w:rPr>
          <w:rFonts w:eastAsia="Times New Roman" w:cs="Times New Roman"/>
          <w:szCs w:val="24"/>
        </w:rPr>
        <w:t>κ</w:t>
      </w:r>
      <w:r w:rsidRPr="005114B0">
        <w:rPr>
          <w:rFonts w:eastAsia="Times New Roman" w:cs="Times New Roman"/>
          <w:szCs w:val="24"/>
        </w:rPr>
        <w:t>λωστοϋφαντουργία στην Ελλάδα</w:t>
      </w:r>
      <w:r>
        <w:rPr>
          <w:rFonts w:eastAsia="Times New Roman" w:cs="Times New Roman"/>
          <w:szCs w:val="24"/>
        </w:rPr>
        <w:t>,</w:t>
      </w:r>
      <w:r w:rsidRPr="005114B0">
        <w:rPr>
          <w:rFonts w:eastAsia="Times New Roman" w:cs="Times New Roman"/>
          <w:szCs w:val="24"/>
        </w:rPr>
        <w:t xml:space="preserve"> αλλά </w:t>
      </w:r>
      <w:r>
        <w:rPr>
          <w:rFonts w:eastAsia="Times New Roman" w:cs="Times New Roman"/>
          <w:szCs w:val="24"/>
        </w:rPr>
        <w:t>οι μεσαίες τάξεις έχουν τίποτα να φοβηθούν». Κι</w:t>
      </w:r>
      <w:r w:rsidRPr="005114B0">
        <w:rPr>
          <w:rFonts w:eastAsia="Times New Roman" w:cs="Times New Roman"/>
          <w:szCs w:val="24"/>
        </w:rPr>
        <w:t xml:space="preserve"> αυτό ήταν που δεν </w:t>
      </w:r>
      <w:r>
        <w:rPr>
          <w:rFonts w:eastAsia="Times New Roman" w:cs="Times New Roman"/>
          <w:szCs w:val="24"/>
        </w:rPr>
        <w:t>α</w:t>
      </w:r>
      <w:r w:rsidRPr="005114B0">
        <w:rPr>
          <w:rFonts w:eastAsia="Times New Roman" w:cs="Times New Roman"/>
          <w:szCs w:val="24"/>
        </w:rPr>
        <w:t>ποδείχθηκε</w:t>
      </w:r>
      <w:r>
        <w:rPr>
          <w:rFonts w:eastAsia="Times New Roman" w:cs="Times New Roman"/>
          <w:szCs w:val="24"/>
        </w:rPr>
        <w:t>.</w:t>
      </w:r>
      <w:r w:rsidRPr="005114B0">
        <w:rPr>
          <w:rFonts w:eastAsia="Times New Roman" w:cs="Times New Roman"/>
          <w:szCs w:val="24"/>
        </w:rPr>
        <w:t xml:space="preserve"> Από την παγκοσμιοποίηση χάσανε</w:t>
      </w:r>
      <w:r>
        <w:rPr>
          <w:rFonts w:eastAsia="Times New Roman" w:cs="Times New Roman"/>
          <w:szCs w:val="24"/>
        </w:rPr>
        <w:t>,</w:t>
      </w:r>
      <w:r w:rsidRPr="005114B0">
        <w:rPr>
          <w:rFonts w:eastAsia="Times New Roman" w:cs="Times New Roman"/>
          <w:szCs w:val="24"/>
        </w:rPr>
        <w:t xml:space="preserve"> όχι μόνο </w:t>
      </w:r>
      <w:r>
        <w:rPr>
          <w:rFonts w:eastAsia="Times New Roman" w:cs="Times New Roman"/>
          <w:szCs w:val="24"/>
        </w:rPr>
        <w:t xml:space="preserve">η </w:t>
      </w:r>
      <w:r w:rsidRPr="005114B0">
        <w:rPr>
          <w:rFonts w:eastAsia="Times New Roman" w:cs="Times New Roman"/>
          <w:szCs w:val="24"/>
        </w:rPr>
        <w:t>εργατική τάξη</w:t>
      </w:r>
      <w:r>
        <w:rPr>
          <w:rFonts w:eastAsia="Times New Roman" w:cs="Times New Roman"/>
          <w:szCs w:val="24"/>
        </w:rPr>
        <w:t>,</w:t>
      </w:r>
      <w:r w:rsidRPr="005114B0">
        <w:rPr>
          <w:rFonts w:eastAsia="Times New Roman" w:cs="Times New Roman"/>
          <w:szCs w:val="24"/>
        </w:rPr>
        <w:t xml:space="preserve"> όχι μόνο που αυτο</w:t>
      </w:r>
      <w:r w:rsidRPr="005114B0">
        <w:rPr>
          <w:rFonts w:eastAsia="Times New Roman" w:cs="Times New Roman"/>
          <w:szCs w:val="24"/>
        </w:rPr>
        <w:t>ί που ήταν στο περιθώριο πάντα και είναι</w:t>
      </w:r>
      <w:r>
        <w:rPr>
          <w:rFonts w:eastAsia="Times New Roman" w:cs="Times New Roman"/>
          <w:szCs w:val="24"/>
        </w:rPr>
        <w:t>,</w:t>
      </w:r>
      <w:r w:rsidRPr="005114B0">
        <w:rPr>
          <w:rFonts w:eastAsia="Times New Roman" w:cs="Times New Roman"/>
          <w:szCs w:val="24"/>
        </w:rPr>
        <w:t xml:space="preserve"> αλλά και οι μεσαίες τάξεις</w:t>
      </w:r>
      <w:r>
        <w:rPr>
          <w:rFonts w:eastAsia="Times New Roman" w:cs="Times New Roman"/>
          <w:szCs w:val="24"/>
        </w:rPr>
        <w:t>.</w:t>
      </w:r>
      <w:r w:rsidRPr="005114B0">
        <w:rPr>
          <w:rFonts w:eastAsia="Times New Roman" w:cs="Times New Roman"/>
          <w:szCs w:val="24"/>
        </w:rPr>
        <w:t xml:space="preserve"> Οι μεσαίες τάξεις χτυπιούνται </w:t>
      </w:r>
      <w:r>
        <w:rPr>
          <w:rFonts w:eastAsia="Times New Roman" w:cs="Times New Roman"/>
          <w:szCs w:val="24"/>
        </w:rPr>
        <w:t xml:space="preserve">παντού </w:t>
      </w:r>
      <w:r w:rsidRPr="005114B0">
        <w:rPr>
          <w:rFonts w:eastAsia="Times New Roman" w:cs="Times New Roman"/>
          <w:szCs w:val="24"/>
        </w:rPr>
        <w:t>και σε όλες τις χώρες</w:t>
      </w:r>
      <w:r>
        <w:rPr>
          <w:rFonts w:eastAsia="Times New Roman" w:cs="Times New Roman"/>
          <w:szCs w:val="24"/>
        </w:rPr>
        <w:t>,</w:t>
      </w:r>
      <w:r w:rsidRPr="005114B0">
        <w:rPr>
          <w:rFonts w:eastAsia="Times New Roman" w:cs="Times New Roman"/>
          <w:szCs w:val="24"/>
        </w:rPr>
        <w:t xml:space="preserve"> είτε είναι στην </w:t>
      </w:r>
      <w:r>
        <w:rPr>
          <w:rFonts w:eastAsia="Times New Roman" w:cs="Times New Roman"/>
          <w:szCs w:val="24"/>
        </w:rPr>
        <w:t xml:space="preserve">Αμερική είτε είναι στην Ευρώπη. </w:t>
      </w:r>
    </w:p>
    <w:p w14:paraId="5FC2FB44" w14:textId="77777777" w:rsidR="0020643A" w:rsidRDefault="00E84ECF">
      <w:pPr>
        <w:spacing w:line="600" w:lineRule="auto"/>
        <w:ind w:firstLine="720"/>
        <w:contextualSpacing/>
        <w:jc w:val="both"/>
        <w:rPr>
          <w:rFonts w:eastAsia="Times New Roman" w:cs="Times New Roman"/>
          <w:szCs w:val="24"/>
        </w:rPr>
      </w:pPr>
      <w:r w:rsidRPr="005114B0">
        <w:rPr>
          <w:rFonts w:eastAsia="Times New Roman" w:cs="Times New Roman"/>
          <w:szCs w:val="24"/>
        </w:rPr>
        <w:t xml:space="preserve">Υπάρχουν </w:t>
      </w:r>
      <w:r>
        <w:rPr>
          <w:rFonts w:eastAsia="Times New Roman" w:cs="Times New Roman"/>
          <w:szCs w:val="24"/>
        </w:rPr>
        <w:t>από την Αριστερά δύο</w:t>
      </w:r>
      <w:r w:rsidRPr="005114B0">
        <w:rPr>
          <w:rFonts w:eastAsia="Times New Roman" w:cs="Times New Roman"/>
          <w:szCs w:val="24"/>
        </w:rPr>
        <w:t xml:space="preserve"> απαντήσεις σε αυτό</w:t>
      </w:r>
      <w:r>
        <w:rPr>
          <w:rFonts w:eastAsia="Times New Roman" w:cs="Times New Roman"/>
          <w:szCs w:val="24"/>
        </w:rPr>
        <w:t>, είτε μι</w:t>
      </w:r>
      <w:r w:rsidRPr="005114B0">
        <w:rPr>
          <w:rFonts w:eastAsia="Times New Roman" w:cs="Times New Roman"/>
          <w:szCs w:val="24"/>
        </w:rPr>
        <w:t>α μερική υποχώρηση σ</w:t>
      </w:r>
      <w:r w:rsidRPr="005114B0">
        <w:rPr>
          <w:rFonts w:eastAsia="Times New Roman" w:cs="Times New Roman"/>
          <w:szCs w:val="24"/>
        </w:rPr>
        <w:t>το έθνος</w:t>
      </w:r>
      <w:r>
        <w:rPr>
          <w:rFonts w:eastAsia="Times New Roman" w:cs="Times New Roman"/>
          <w:szCs w:val="24"/>
        </w:rPr>
        <w:t xml:space="preserve"> </w:t>
      </w:r>
      <w:r w:rsidRPr="005114B0">
        <w:rPr>
          <w:rFonts w:eastAsia="Times New Roman" w:cs="Times New Roman"/>
          <w:szCs w:val="24"/>
        </w:rPr>
        <w:t>-</w:t>
      </w:r>
      <w:r>
        <w:rPr>
          <w:rFonts w:eastAsia="Times New Roman" w:cs="Times New Roman"/>
          <w:szCs w:val="24"/>
        </w:rPr>
        <w:t xml:space="preserve"> </w:t>
      </w:r>
      <w:r w:rsidRPr="005114B0">
        <w:rPr>
          <w:rFonts w:eastAsia="Times New Roman" w:cs="Times New Roman"/>
          <w:szCs w:val="24"/>
        </w:rPr>
        <w:t>κράτος</w:t>
      </w:r>
      <w:r>
        <w:rPr>
          <w:rFonts w:eastAsia="Times New Roman" w:cs="Times New Roman"/>
          <w:szCs w:val="24"/>
        </w:rPr>
        <w:t>, που την</w:t>
      </w:r>
      <w:r w:rsidRPr="005114B0">
        <w:rPr>
          <w:rFonts w:eastAsia="Times New Roman" w:cs="Times New Roman"/>
          <w:szCs w:val="24"/>
        </w:rPr>
        <w:t xml:space="preserve"> υποστηρίζουν πολλοί σοβαροί επιστήμονες</w:t>
      </w:r>
      <w:r>
        <w:rPr>
          <w:rFonts w:eastAsia="Times New Roman" w:cs="Times New Roman"/>
          <w:szCs w:val="24"/>
        </w:rPr>
        <w:t>,</w:t>
      </w:r>
      <w:r w:rsidRPr="005114B0">
        <w:rPr>
          <w:rFonts w:eastAsia="Times New Roman" w:cs="Times New Roman"/>
          <w:szCs w:val="24"/>
        </w:rPr>
        <w:t xml:space="preserve"> όπως ο Ντάνι Ρόντρικ από το </w:t>
      </w:r>
      <w:r>
        <w:rPr>
          <w:rFonts w:eastAsia="Times New Roman" w:cs="Times New Roman"/>
          <w:szCs w:val="24"/>
          <w:lang w:val="en"/>
        </w:rPr>
        <w:t>Harvard</w:t>
      </w:r>
      <w:r w:rsidRPr="005114B0">
        <w:rPr>
          <w:rFonts w:eastAsia="Times New Roman" w:cs="Times New Roman"/>
          <w:szCs w:val="24"/>
        </w:rPr>
        <w:t xml:space="preserve"> που έχει </w:t>
      </w:r>
      <w:r>
        <w:rPr>
          <w:rFonts w:eastAsia="Times New Roman" w:cs="Times New Roman"/>
          <w:szCs w:val="24"/>
        </w:rPr>
        <w:t>γράψει γι’</w:t>
      </w:r>
      <w:r w:rsidRPr="005114B0">
        <w:rPr>
          <w:rFonts w:eastAsia="Times New Roman" w:cs="Times New Roman"/>
          <w:szCs w:val="24"/>
        </w:rPr>
        <w:t xml:space="preserve"> αυτό</w:t>
      </w:r>
      <w:r>
        <w:rPr>
          <w:rFonts w:eastAsia="Times New Roman" w:cs="Times New Roman"/>
          <w:szCs w:val="24"/>
        </w:rPr>
        <w:t>, ότι χρειάζεται μι</w:t>
      </w:r>
      <w:r w:rsidRPr="005114B0">
        <w:rPr>
          <w:rFonts w:eastAsia="Times New Roman" w:cs="Times New Roman"/>
          <w:szCs w:val="24"/>
        </w:rPr>
        <w:t>α μερική υπ</w:t>
      </w:r>
      <w:r>
        <w:rPr>
          <w:rFonts w:eastAsia="Times New Roman" w:cs="Times New Roman"/>
          <w:szCs w:val="24"/>
        </w:rPr>
        <w:t>αναχώρηση, ή μι</w:t>
      </w:r>
      <w:r w:rsidRPr="005114B0">
        <w:rPr>
          <w:rFonts w:eastAsia="Times New Roman" w:cs="Times New Roman"/>
          <w:szCs w:val="24"/>
        </w:rPr>
        <w:t xml:space="preserve">α πολιτική εμβάθυνση της παγκοσμιοποίησης </w:t>
      </w:r>
      <w:r>
        <w:rPr>
          <w:rFonts w:eastAsia="Times New Roman" w:cs="Times New Roman"/>
          <w:szCs w:val="24"/>
        </w:rPr>
        <w:t>με</w:t>
      </w:r>
      <w:r w:rsidRPr="005114B0">
        <w:rPr>
          <w:rFonts w:eastAsia="Times New Roman" w:cs="Times New Roman"/>
          <w:szCs w:val="24"/>
        </w:rPr>
        <w:t xml:space="preserve"> δημοκρατία και με δημοκρατικό έλεγχο</w:t>
      </w:r>
      <w:r>
        <w:rPr>
          <w:rFonts w:eastAsia="Times New Roman" w:cs="Times New Roman"/>
          <w:szCs w:val="24"/>
        </w:rPr>
        <w:t xml:space="preserve">, </w:t>
      </w:r>
      <w:r>
        <w:rPr>
          <w:rFonts w:eastAsia="Times New Roman" w:cs="Times New Roman"/>
          <w:szCs w:val="24"/>
        </w:rPr>
        <w:t xml:space="preserve">ένα από τα δύο. </w:t>
      </w:r>
      <w:r w:rsidRPr="005114B0">
        <w:rPr>
          <w:rFonts w:eastAsia="Times New Roman" w:cs="Times New Roman"/>
          <w:szCs w:val="24"/>
        </w:rPr>
        <w:t xml:space="preserve">Και επειδή στην Ευρώπη </w:t>
      </w:r>
      <w:r>
        <w:rPr>
          <w:rFonts w:eastAsia="Times New Roman" w:cs="Times New Roman"/>
          <w:szCs w:val="24"/>
        </w:rPr>
        <w:t>σοσιαλ</w:t>
      </w:r>
      <w:r w:rsidRPr="005114B0">
        <w:rPr>
          <w:rFonts w:eastAsia="Times New Roman" w:cs="Times New Roman"/>
          <w:szCs w:val="24"/>
        </w:rPr>
        <w:t xml:space="preserve">δημοκράτες από </w:t>
      </w:r>
      <w:r>
        <w:rPr>
          <w:rFonts w:eastAsia="Times New Roman" w:cs="Times New Roman"/>
          <w:szCs w:val="24"/>
        </w:rPr>
        <w:t>τον Κόστα και τον Σάντσες</w:t>
      </w:r>
      <w:r w:rsidRPr="005114B0">
        <w:rPr>
          <w:rFonts w:eastAsia="Times New Roman" w:cs="Times New Roman"/>
          <w:szCs w:val="24"/>
        </w:rPr>
        <w:t xml:space="preserve"> και το</w:t>
      </w:r>
      <w:r>
        <w:rPr>
          <w:rFonts w:eastAsia="Times New Roman" w:cs="Times New Roman"/>
          <w:szCs w:val="24"/>
        </w:rPr>
        <w:t>ν</w:t>
      </w:r>
      <w:r w:rsidRPr="005114B0">
        <w:rPr>
          <w:rFonts w:eastAsia="Times New Roman" w:cs="Times New Roman"/>
          <w:szCs w:val="24"/>
        </w:rPr>
        <w:t xml:space="preserve"> </w:t>
      </w:r>
      <w:r>
        <w:rPr>
          <w:rFonts w:eastAsia="Times New Roman" w:cs="Times New Roman"/>
          <w:szCs w:val="24"/>
        </w:rPr>
        <w:t>Μοσκ</w:t>
      </w:r>
      <w:r w:rsidRPr="005114B0">
        <w:rPr>
          <w:rFonts w:eastAsia="Times New Roman" w:cs="Times New Roman"/>
          <w:szCs w:val="24"/>
        </w:rPr>
        <w:t xml:space="preserve">οβισί </w:t>
      </w:r>
      <w:r>
        <w:rPr>
          <w:rFonts w:eastAsia="Times New Roman" w:cs="Times New Roman"/>
          <w:szCs w:val="24"/>
        </w:rPr>
        <w:t>μας πλησιάζουνε, γιατί μας πλησιάζουνε;</w:t>
      </w:r>
      <w:r w:rsidRPr="005114B0">
        <w:rPr>
          <w:rFonts w:eastAsia="Times New Roman" w:cs="Times New Roman"/>
          <w:szCs w:val="24"/>
        </w:rPr>
        <w:t xml:space="preserve"> Μας πλησιάζουν</w:t>
      </w:r>
      <w:r>
        <w:rPr>
          <w:rFonts w:eastAsia="Times New Roman" w:cs="Times New Roman"/>
          <w:szCs w:val="24"/>
        </w:rPr>
        <w:t>ε,</w:t>
      </w:r>
      <w:r w:rsidRPr="005114B0">
        <w:rPr>
          <w:rFonts w:eastAsia="Times New Roman" w:cs="Times New Roman"/>
          <w:szCs w:val="24"/>
        </w:rPr>
        <w:t xml:space="preserve"> γιατί έχ</w:t>
      </w:r>
      <w:r>
        <w:rPr>
          <w:rFonts w:eastAsia="Times New Roman" w:cs="Times New Roman"/>
          <w:szCs w:val="24"/>
        </w:rPr>
        <w:t>ουν την ίδια ανησυχία. Έχουν</w:t>
      </w:r>
      <w:r w:rsidRPr="005114B0">
        <w:rPr>
          <w:rFonts w:eastAsia="Times New Roman" w:cs="Times New Roman"/>
          <w:szCs w:val="24"/>
        </w:rPr>
        <w:t xml:space="preserve"> καταλάβει ότι το αφήγημα κάποιο</w:t>
      </w:r>
      <w:r>
        <w:rPr>
          <w:rFonts w:eastAsia="Times New Roman" w:cs="Times New Roman"/>
          <w:szCs w:val="24"/>
        </w:rPr>
        <w:t>υ</w:t>
      </w:r>
      <w:r w:rsidRPr="005114B0">
        <w:rPr>
          <w:rFonts w:eastAsia="Times New Roman" w:cs="Times New Roman"/>
          <w:szCs w:val="24"/>
        </w:rPr>
        <w:t xml:space="preserve"> </w:t>
      </w:r>
      <w:r>
        <w:rPr>
          <w:rFonts w:eastAsia="Times New Roman" w:cs="Times New Roman"/>
          <w:szCs w:val="24"/>
        </w:rPr>
        <w:t xml:space="preserve">Μπλερ, κάποιου Σημίτη ή </w:t>
      </w:r>
      <w:r>
        <w:rPr>
          <w:rFonts w:eastAsia="Times New Roman" w:cs="Times New Roman"/>
          <w:szCs w:val="24"/>
        </w:rPr>
        <w:t>κάποιου Κλίντον</w:t>
      </w:r>
      <w:r w:rsidRPr="005114B0">
        <w:rPr>
          <w:rFonts w:eastAsia="Times New Roman" w:cs="Times New Roman"/>
          <w:szCs w:val="24"/>
        </w:rPr>
        <w:t xml:space="preserve"> δε</w:t>
      </w:r>
      <w:r>
        <w:rPr>
          <w:rFonts w:eastAsia="Times New Roman" w:cs="Times New Roman"/>
          <w:szCs w:val="24"/>
        </w:rPr>
        <w:t>ν δουλεύει και δεν μπορεί να μας πάει</w:t>
      </w:r>
      <w:r w:rsidRPr="005114B0">
        <w:rPr>
          <w:rFonts w:eastAsia="Times New Roman" w:cs="Times New Roman"/>
          <w:szCs w:val="24"/>
        </w:rPr>
        <w:t xml:space="preserve"> μπροστά</w:t>
      </w:r>
      <w:r>
        <w:rPr>
          <w:rFonts w:eastAsia="Times New Roman" w:cs="Times New Roman"/>
          <w:szCs w:val="24"/>
        </w:rPr>
        <w:t>.</w:t>
      </w:r>
      <w:r w:rsidRPr="005114B0">
        <w:rPr>
          <w:rFonts w:eastAsia="Times New Roman" w:cs="Times New Roman"/>
          <w:szCs w:val="24"/>
        </w:rPr>
        <w:t xml:space="preserve"> </w:t>
      </w:r>
    </w:p>
    <w:p w14:paraId="5FC2FB45" w14:textId="77777777" w:rsidR="0020643A" w:rsidRDefault="00E84ECF">
      <w:pPr>
        <w:spacing w:line="600" w:lineRule="auto"/>
        <w:ind w:firstLine="720"/>
        <w:contextualSpacing/>
        <w:jc w:val="both"/>
        <w:rPr>
          <w:rFonts w:eastAsia="Times New Roman" w:cs="Times New Roman"/>
          <w:szCs w:val="24"/>
        </w:rPr>
      </w:pPr>
      <w:r w:rsidRPr="005114B0">
        <w:rPr>
          <w:rFonts w:eastAsia="Times New Roman" w:cs="Times New Roman"/>
          <w:szCs w:val="24"/>
        </w:rPr>
        <w:t xml:space="preserve">Βέβαια στην Ελλάδα δεν </w:t>
      </w:r>
      <w:r>
        <w:rPr>
          <w:rFonts w:eastAsia="Times New Roman" w:cs="Times New Roman"/>
          <w:szCs w:val="24"/>
        </w:rPr>
        <w:t>είναι όλοι.</w:t>
      </w:r>
      <w:r w:rsidRPr="005114B0">
        <w:rPr>
          <w:rFonts w:eastAsia="Times New Roman" w:cs="Times New Roman"/>
          <w:szCs w:val="24"/>
        </w:rPr>
        <w:t xml:space="preserve"> Μερικοί </w:t>
      </w:r>
      <w:r>
        <w:rPr>
          <w:rFonts w:eastAsia="Times New Roman" w:cs="Times New Roman"/>
          <w:szCs w:val="24"/>
        </w:rPr>
        <w:t xml:space="preserve">είμαι σίγουρος </w:t>
      </w:r>
      <w:r w:rsidRPr="005114B0">
        <w:rPr>
          <w:rFonts w:eastAsia="Times New Roman" w:cs="Times New Roman"/>
          <w:szCs w:val="24"/>
        </w:rPr>
        <w:t>ότι το συμμερίζονται</w:t>
      </w:r>
      <w:r>
        <w:rPr>
          <w:rFonts w:eastAsia="Times New Roman" w:cs="Times New Roman"/>
          <w:szCs w:val="24"/>
        </w:rPr>
        <w:t xml:space="preserve">. Μερικοί μας </w:t>
      </w:r>
      <w:r w:rsidRPr="005114B0">
        <w:rPr>
          <w:rFonts w:eastAsia="Times New Roman" w:cs="Times New Roman"/>
          <w:szCs w:val="24"/>
        </w:rPr>
        <w:t>είπαν ότι μας πλησιάζουν</w:t>
      </w:r>
      <w:r>
        <w:rPr>
          <w:rFonts w:eastAsia="Times New Roman" w:cs="Times New Roman"/>
          <w:szCs w:val="24"/>
        </w:rPr>
        <w:t>ε</w:t>
      </w:r>
      <w:r w:rsidRPr="005114B0">
        <w:rPr>
          <w:rFonts w:eastAsia="Times New Roman" w:cs="Times New Roman"/>
          <w:szCs w:val="24"/>
        </w:rPr>
        <w:t xml:space="preserve"> ο Μοσκοβισί </w:t>
      </w:r>
      <w:r>
        <w:rPr>
          <w:rFonts w:eastAsia="Times New Roman" w:cs="Times New Roman"/>
          <w:szCs w:val="24"/>
        </w:rPr>
        <w:t>ή μας πλησιάζει ο Σάντσες και ο Κόστα, γιατί αυτοί είναι δεξ</w:t>
      </w:r>
      <w:r>
        <w:rPr>
          <w:rFonts w:eastAsia="Times New Roman" w:cs="Times New Roman"/>
          <w:szCs w:val="24"/>
        </w:rPr>
        <w:t>ιοί σοσιαλ</w:t>
      </w:r>
      <w:r w:rsidRPr="005114B0">
        <w:rPr>
          <w:rFonts w:eastAsia="Times New Roman" w:cs="Times New Roman"/>
          <w:szCs w:val="24"/>
        </w:rPr>
        <w:t>δημοκράτες</w:t>
      </w:r>
      <w:r>
        <w:rPr>
          <w:rFonts w:eastAsia="Times New Roman" w:cs="Times New Roman"/>
          <w:szCs w:val="24"/>
        </w:rPr>
        <w:t>, ε</w:t>
      </w:r>
      <w:r w:rsidRPr="005114B0">
        <w:rPr>
          <w:rFonts w:eastAsia="Times New Roman" w:cs="Times New Roman"/>
          <w:szCs w:val="24"/>
        </w:rPr>
        <w:t xml:space="preserve">νώ οι ίδιοι είναι </w:t>
      </w:r>
      <w:r>
        <w:rPr>
          <w:rFonts w:eastAsia="Times New Roman" w:cs="Times New Roman"/>
          <w:szCs w:val="24"/>
        </w:rPr>
        <w:t>α</w:t>
      </w:r>
      <w:r w:rsidRPr="005114B0">
        <w:rPr>
          <w:rFonts w:eastAsia="Times New Roman" w:cs="Times New Roman"/>
          <w:szCs w:val="24"/>
        </w:rPr>
        <w:t xml:space="preserve">ριστεροί </w:t>
      </w:r>
      <w:r>
        <w:rPr>
          <w:rFonts w:eastAsia="Times New Roman" w:cs="Times New Roman"/>
          <w:szCs w:val="24"/>
        </w:rPr>
        <w:t>σοσιαλ</w:t>
      </w:r>
      <w:r w:rsidRPr="005114B0">
        <w:rPr>
          <w:rFonts w:eastAsia="Times New Roman" w:cs="Times New Roman"/>
          <w:szCs w:val="24"/>
        </w:rPr>
        <w:t>δημοκράτες</w:t>
      </w:r>
      <w:r>
        <w:rPr>
          <w:rFonts w:eastAsia="Times New Roman" w:cs="Times New Roman"/>
          <w:szCs w:val="24"/>
        </w:rPr>
        <w:t>.</w:t>
      </w:r>
      <w:r w:rsidRPr="005114B0">
        <w:rPr>
          <w:rFonts w:eastAsia="Times New Roman" w:cs="Times New Roman"/>
          <w:szCs w:val="24"/>
        </w:rPr>
        <w:t xml:space="preserve"> </w:t>
      </w:r>
    </w:p>
    <w:p w14:paraId="5FC2FB46" w14:textId="77777777" w:rsidR="0020643A" w:rsidRDefault="00E84ECF">
      <w:pPr>
        <w:spacing w:line="600" w:lineRule="auto"/>
        <w:ind w:firstLine="720"/>
        <w:contextualSpacing/>
        <w:jc w:val="both"/>
        <w:rPr>
          <w:rFonts w:eastAsia="Times New Roman" w:cs="Times New Roman"/>
          <w:szCs w:val="24"/>
        </w:rPr>
      </w:pPr>
      <w:r w:rsidRPr="005114B0">
        <w:rPr>
          <w:rFonts w:eastAsia="Times New Roman" w:cs="Times New Roman"/>
          <w:szCs w:val="24"/>
        </w:rPr>
        <w:t xml:space="preserve">Να </w:t>
      </w:r>
      <w:r>
        <w:rPr>
          <w:rFonts w:eastAsia="Times New Roman" w:cs="Times New Roman"/>
          <w:szCs w:val="24"/>
        </w:rPr>
        <w:t xml:space="preserve">σας πω κάτι; </w:t>
      </w:r>
      <w:r w:rsidRPr="005114B0">
        <w:rPr>
          <w:rFonts w:eastAsia="Times New Roman" w:cs="Times New Roman"/>
          <w:szCs w:val="24"/>
        </w:rPr>
        <w:t xml:space="preserve">Από </w:t>
      </w:r>
      <w:r>
        <w:rPr>
          <w:rFonts w:eastAsia="Times New Roman" w:cs="Times New Roman"/>
          <w:szCs w:val="24"/>
        </w:rPr>
        <w:t xml:space="preserve">το να πιστέψω </w:t>
      </w:r>
      <w:r w:rsidRPr="005114B0">
        <w:rPr>
          <w:rFonts w:eastAsia="Times New Roman" w:cs="Times New Roman"/>
          <w:szCs w:val="24"/>
        </w:rPr>
        <w:t>ότι ο κ</w:t>
      </w:r>
      <w:r>
        <w:rPr>
          <w:rFonts w:eastAsia="Times New Roman" w:cs="Times New Roman"/>
          <w:szCs w:val="24"/>
        </w:rPr>
        <w:t>.</w:t>
      </w:r>
      <w:r w:rsidRPr="005114B0">
        <w:rPr>
          <w:rFonts w:eastAsia="Times New Roman" w:cs="Times New Roman"/>
          <w:szCs w:val="24"/>
        </w:rPr>
        <w:t xml:space="preserve"> Βενιζέλος και ο </w:t>
      </w:r>
      <w:r>
        <w:rPr>
          <w:rFonts w:eastAsia="Times New Roman" w:cs="Times New Roman"/>
          <w:szCs w:val="24"/>
        </w:rPr>
        <w:t>κ.</w:t>
      </w:r>
      <w:r w:rsidRPr="005114B0">
        <w:rPr>
          <w:rFonts w:eastAsia="Times New Roman" w:cs="Times New Roman"/>
          <w:szCs w:val="24"/>
        </w:rPr>
        <w:t xml:space="preserve"> Λοβέρδος είναι αριστεροί σοσιαλδημοκράτες</w:t>
      </w:r>
      <w:r>
        <w:rPr>
          <w:rFonts w:eastAsia="Times New Roman" w:cs="Times New Roman"/>
          <w:szCs w:val="24"/>
        </w:rPr>
        <w:t>,</w:t>
      </w:r>
      <w:r w:rsidRPr="005114B0">
        <w:rPr>
          <w:rFonts w:eastAsia="Times New Roman" w:cs="Times New Roman"/>
          <w:szCs w:val="24"/>
        </w:rPr>
        <w:t xml:space="preserve"> είμαι πιο έτοιμος να πιστέψ</w:t>
      </w:r>
      <w:r>
        <w:rPr>
          <w:rFonts w:eastAsia="Times New Roman" w:cs="Times New Roman"/>
          <w:szCs w:val="24"/>
        </w:rPr>
        <w:t>ω ότι ο κ. Βορίδης και ο κ. Γεωργιάδης εμπνέονται β</w:t>
      </w:r>
      <w:r w:rsidRPr="005114B0">
        <w:rPr>
          <w:rFonts w:eastAsia="Times New Roman" w:cs="Times New Roman"/>
          <w:szCs w:val="24"/>
        </w:rPr>
        <w:t>ασι</w:t>
      </w:r>
      <w:r w:rsidRPr="005114B0">
        <w:rPr>
          <w:rFonts w:eastAsia="Times New Roman" w:cs="Times New Roman"/>
          <w:szCs w:val="24"/>
        </w:rPr>
        <w:t xml:space="preserve">κά από το </w:t>
      </w:r>
      <w:r>
        <w:rPr>
          <w:rFonts w:eastAsia="Times New Roman" w:cs="Times New Roman"/>
          <w:szCs w:val="24"/>
        </w:rPr>
        <w:t xml:space="preserve">Μάρτιν Λούθερ Κινγκ και από τον Μαχάτμα Γκάντι. </w:t>
      </w:r>
    </w:p>
    <w:p w14:paraId="5FC2FB47" w14:textId="77777777" w:rsidR="0020643A" w:rsidRDefault="00E84ECF">
      <w:pPr>
        <w:spacing w:line="600" w:lineRule="auto"/>
        <w:ind w:firstLine="720"/>
        <w:contextualSpacing/>
        <w:jc w:val="center"/>
        <w:rPr>
          <w:rFonts w:eastAsia="Times New Roman" w:cs="Times New Roman"/>
          <w:szCs w:val="24"/>
        </w:rPr>
      </w:pPr>
      <w:r w:rsidRPr="00517DAE">
        <w:rPr>
          <w:rFonts w:eastAsia="Times New Roman" w:cs="Times New Roman"/>
          <w:szCs w:val="24"/>
        </w:rPr>
        <w:t>(Χειροκροτήματα από την πτέρυγα του ΣΥΡΙΖΑ)</w:t>
      </w:r>
    </w:p>
    <w:p w14:paraId="5FC2FB48"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Επαναφέρω τη συζήτηση σε </w:t>
      </w:r>
      <w:r w:rsidRPr="005114B0">
        <w:rPr>
          <w:rFonts w:eastAsia="Times New Roman" w:cs="Times New Roman"/>
          <w:szCs w:val="24"/>
        </w:rPr>
        <w:t>αυτά που είπε ο κ</w:t>
      </w:r>
      <w:r>
        <w:rPr>
          <w:rFonts w:eastAsia="Times New Roman" w:cs="Times New Roman"/>
          <w:szCs w:val="24"/>
        </w:rPr>
        <w:t>.</w:t>
      </w:r>
      <w:r w:rsidRPr="005114B0">
        <w:rPr>
          <w:rFonts w:eastAsia="Times New Roman" w:cs="Times New Roman"/>
          <w:szCs w:val="24"/>
        </w:rPr>
        <w:t xml:space="preserve"> Καραθανασόπουλος</w:t>
      </w:r>
      <w:r>
        <w:rPr>
          <w:rFonts w:eastAsia="Times New Roman" w:cs="Times New Roman"/>
          <w:szCs w:val="24"/>
        </w:rPr>
        <w:t>. Μας είπε ο κ. Καραθ</w:t>
      </w:r>
      <w:r w:rsidRPr="005114B0">
        <w:rPr>
          <w:rFonts w:eastAsia="Times New Roman" w:cs="Times New Roman"/>
          <w:szCs w:val="24"/>
        </w:rPr>
        <w:t xml:space="preserve">ανασόπουλος το </w:t>
      </w:r>
      <w:r>
        <w:rPr>
          <w:rFonts w:eastAsia="Times New Roman" w:cs="Times New Roman"/>
          <w:szCs w:val="24"/>
        </w:rPr>
        <w:t xml:space="preserve">δικό του αφήγημα. Είπε </w:t>
      </w:r>
      <w:r w:rsidRPr="005114B0">
        <w:rPr>
          <w:rFonts w:eastAsia="Times New Roman" w:cs="Times New Roman"/>
          <w:szCs w:val="24"/>
        </w:rPr>
        <w:t xml:space="preserve">ότι χρειαζόμαστε κοινωνικοποίηση των μέσων παραγωγής </w:t>
      </w:r>
      <w:r>
        <w:rPr>
          <w:rFonts w:eastAsia="Times New Roman" w:cs="Times New Roman"/>
          <w:szCs w:val="24"/>
        </w:rPr>
        <w:t xml:space="preserve">και </w:t>
      </w:r>
      <w:r w:rsidRPr="005114B0">
        <w:rPr>
          <w:rFonts w:eastAsia="Times New Roman" w:cs="Times New Roman"/>
          <w:szCs w:val="24"/>
        </w:rPr>
        <w:t>λαϊκή εξουσία</w:t>
      </w:r>
      <w:r>
        <w:rPr>
          <w:rFonts w:eastAsia="Times New Roman" w:cs="Times New Roman"/>
          <w:szCs w:val="24"/>
        </w:rPr>
        <w:t>.</w:t>
      </w:r>
      <w:r w:rsidRPr="005114B0">
        <w:rPr>
          <w:rFonts w:eastAsia="Times New Roman" w:cs="Times New Roman"/>
          <w:szCs w:val="24"/>
        </w:rPr>
        <w:t xml:space="preserve"> </w:t>
      </w:r>
      <w:r>
        <w:rPr>
          <w:rFonts w:eastAsia="Times New Roman" w:cs="Times New Roman"/>
          <w:szCs w:val="24"/>
        </w:rPr>
        <w:t>Προφανώς απλοποιώ. Και</w:t>
      </w:r>
      <w:r w:rsidRPr="005114B0">
        <w:rPr>
          <w:rFonts w:eastAsia="Times New Roman" w:cs="Times New Roman"/>
          <w:szCs w:val="24"/>
        </w:rPr>
        <w:t xml:space="preserve"> είπε ότι αυτό δεν είναι δύσκολο πράγμα</w:t>
      </w:r>
      <w:r>
        <w:rPr>
          <w:rFonts w:eastAsia="Times New Roman" w:cs="Times New Roman"/>
          <w:szCs w:val="24"/>
        </w:rPr>
        <w:t>,</w:t>
      </w:r>
      <w:r w:rsidRPr="005114B0">
        <w:rPr>
          <w:rFonts w:eastAsia="Times New Roman" w:cs="Times New Roman"/>
          <w:szCs w:val="24"/>
        </w:rPr>
        <w:t xml:space="preserve"> είναι </w:t>
      </w:r>
      <w:r>
        <w:rPr>
          <w:rFonts w:eastAsia="Times New Roman" w:cs="Times New Roman"/>
          <w:szCs w:val="24"/>
        </w:rPr>
        <w:t>ρεαλιστικό</w:t>
      </w:r>
      <w:r w:rsidRPr="005114B0">
        <w:rPr>
          <w:rFonts w:eastAsia="Times New Roman" w:cs="Times New Roman"/>
          <w:szCs w:val="24"/>
        </w:rPr>
        <w:t xml:space="preserve"> γιατί είναι υπέρ των συμφερόντων των λαϊκών τάξεων και το μόνο που χρειάζεται</w:t>
      </w:r>
      <w:r>
        <w:rPr>
          <w:rFonts w:eastAsia="Times New Roman" w:cs="Times New Roman"/>
          <w:szCs w:val="24"/>
        </w:rPr>
        <w:t>, αν δεν παραποιώ,</w:t>
      </w:r>
      <w:r w:rsidRPr="005114B0">
        <w:rPr>
          <w:rFonts w:eastAsia="Times New Roman" w:cs="Times New Roman"/>
          <w:szCs w:val="24"/>
        </w:rPr>
        <w:t xml:space="preserve"> είναι η </w:t>
      </w:r>
      <w:r w:rsidRPr="005114B0">
        <w:rPr>
          <w:rFonts w:eastAsia="Times New Roman" w:cs="Times New Roman"/>
          <w:szCs w:val="24"/>
        </w:rPr>
        <w:t xml:space="preserve">λαϊκή απόφαση να βάλει την αστική τάξη στο </w:t>
      </w:r>
      <w:r>
        <w:rPr>
          <w:rFonts w:eastAsia="Times New Roman" w:cs="Times New Roman"/>
          <w:szCs w:val="24"/>
        </w:rPr>
        <w:t xml:space="preserve">χρονοντούλαπο </w:t>
      </w:r>
      <w:r w:rsidRPr="005114B0">
        <w:rPr>
          <w:rFonts w:eastAsia="Times New Roman" w:cs="Times New Roman"/>
          <w:szCs w:val="24"/>
        </w:rPr>
        <w:t>της ιστορίας</w:t>
      </w:r>
      <w:r>
        <w:rPr>
          <w:rFonts w:eastAsia="Times New Roman" w:cs="Times New Roman"/>
          <w:szCs w:val="24"/>
        </w:rPr>
        <w:t>.</w:t>
      </w:r>
    </w:p>
    <w:p w14:paraId="5FC2FB49" w14:textId="77777777" w:rsidR="0020643A" w:rsidRDefault="00E84ECF">
      <w:pPr>
        <w:spacing w:line="600" w:lineRule="auto"/>
        <w:ind w:firstLine="720"/>
        <w:contextualSpacing/>
        <w:jc w:val="both"/>
        <w:rPr>
          <w:rFonts w:eastAsia="Times New Roman" w:cs="Times New Roman"/>
          <w:szCs w:val="24"/>
        </w:rPr>
      </w:pPr>
      <w:r w:rsidRPr="005114B0">
        <w:rPr>
          <w:rFonts w:eastAsia="Times New Roman" w:cs="Times New Roman"/>
          <w:szCs w:val="24"/>
        </w:rPr>
        <w:t>Μακάρι να ήταν τόσο εύκολα τα πράγματα</w:t>
      </w:r>
      <w:r>
        <w:rPr>
          <w:rFonts w:eastAsia="Times New Roman" w:cs="Times New Roman"/>
          <w:szCs w:val="24"/>
        </w:rPr>
        <w:t>, γ</w:t>
      </w:r>
      <w:r w:rsidRPr="005114B0">
        <w:rPr>
          <w:rFonts w:eastAsia="Times New Roman" w:cs="Times New Roman"/>
          <w:szCs w:val="24"/>
        </w:rPr>
        <w:t>ιατί δυστυχώς αυτό που μάθαμε εμείς είναι ότι δεν φτάνει μόνο η σωστή γραμμή</w:t>
      </w:r>
      <w:r>
        <w:rPr>
          <w:rFonts w:eastAsia="Times New Roman" w:cs="Times New Roman"/>
          <w:szCs w:val="24"/>
        </w:rPr>
        <w:t>. Δεν φτάνει</w:t>
      </w:r>
      <w:r w:rsidRPr="005114B0">
        <w:rPr>
          <w:rFonts w:eastAsia="Times New Roman" w:cs="Times New Roman"/>
          <w:szCs w:val="24"/>
        </w:rPr>
        <w:t xml:space="preserve"> να ξέρεις μόνο τι θέλεις να κάνεις</w:t>
      </w:r>
      <w:r>
        <w:rPr>
          <w:rFonts w:eastAsia="Times New Roman" w:cs="Times New Roman"/>
          <w:szCs w:val="24"/>
        </w:rPr>
        <w:t>. Πρέπει ν</w:t>
      </w:r>
      <w:r w:rsidRPr="005114B0">
        <w:rPr>
          <w:rFonts w:eastAsia="Times New Roman" w:cs="Times New Roman"/>
          <w:szCs w:val="24"/>
        </w:rPr>
        <w:t>α ξέρεις πώ</w:t>
      </w:r>
      <w:r w:rsidRPr="005114B0">
        <w:rPr>
          <w:rFonts w:eastAsia="Times New Roman" w:cs="Times New Roman"/>
          <w:szCs w:val="24"/>
        </w:rPr>
        <w:t xml:space="preserve">ς </w:t>
      </w:r>
      <w:r>
        <w:rPr>
          <w:rFonts w:eastAsia="Times New Roman" w:cs="Times New Roman"/>
          <w:szCs w:val="24"/>
        </w:rPr>
        <w:t xml:space="preserve">να κάνεις </w:t>
      </w:r>
      <w:r w:rsidRPr="005114B0">
        <w:rPr>
          <w:rFonts w:eastAsia="Times New Roman" w:cs="Times New Roman"/>
          <w:szCs w:val="24"/>
        </w:rPr>
        <w:t xml:space="preserve">το </w:t>
      </w:r>
      <w:r>
        <w:rPr>
          <w:rFonts w:eastAsia="Times New Roman" w:cs="Times New Roman"/>
          <w:szCs w:val="24"/>
        </w:rPr>
        <w:t>δ</w:t>
      </w:r>
      <w:r w:rsidRPr="005114B0">
        <w:rPr>
          <w:rFonts w:eastAsia="Times New Roman" w:cs="Times New Roman"/>
          <w:szCs w:val="24"/>
        </w:rPr>
        <w:t>ημόσιο πιο δημοκρατικό και να λογοδοτεί</w:t>
      </w:r>
      <w:r>
        <w:rPr>
          <w:rFonts w:eastAsia="Times New Roman" w:cs="Times New Roman"/>
          <w:szCs w:val="24"/>
        </w:rPr>
        <w:t>.</w:t>
      </w:r>
      <w:r w:rsidRPr="005114B0">
        <w:rPr>
          <w:rFonts w:eastAsia="Times New Roman" w:cs="Times New Roman"/>
          <w:szCs w:val="24"/>
        </w:rPr>
        <w:t xml:space="preserve"> Πρέπει να ξέρεις και να μάθεις πώς </w:t>
      </w:r>
      <w:r>
        <w:rPr>
          <w:rFonts w:eastAsia="Times New Roman" w:cs="Times New Roman"/>
          <w:szCs w:val="24"/>
        </w:rPr>
        <w:t>να αναδιαρθρώσεις</w:t>
      </w:r>
      <w:r w:rsidRPr="005114B0">
        <w:rPr>
          <w:rFonts w:eastAsia="Times New Roman" w:cs="Times New Roman"/>
          <w:szCs w:val="24"/>
        </w:rPr>
        <w:t xml:space="preserve"> </w:t>
      </w:r>
      <w:r>
        <w:rPr>
          <w:rFonts w:eastAsia="Times New Roman" w:cs="Times New Roman"/>
          <w:szCs w:val="24"/>
        </w:rPr>
        <w:t xml:space="preserve">τις </w:t>
      </w:r>
      <w:r w:rsidRPr="005114B0">
        <w:rPr>
          <w:rFonts w:eastAsia="Times New Roman" w:cs="Times New Roman"/>
          <w:szCs w:val="24"/>
        </w:rPr>
        <w:t>δημόσιες επιχειρήσεις</w:t>
      </w:r>
      <w:r>
        <w:rPr>
          <w:rFonts w:eastAsia="Times New Roman" w:cs="Times New Roman"/>
          <w:szCs w:val="24"/>
        </w:rPr>
        <w:t>,</w:t>
      </w:r>
      <w:r w:rsidRPr="005114B0">
        <w:rPr>
          <w:rFonts w:eastAsia="Times New Roman" w:cs="Times New Roman"/>
          <w:szCs w:val="24"/>
        </w:rPr>
        <w:t xml:space="preserve"> να είναι και αποτελεσματικές</w:t>
      </w:r>
      <w:r>
        <w:rPr>
          <w:rFonts w:eastAsia="Times New Roman" w:cs="Times New Roman"/>
          <w:szCs w:val="24"/>
        </w:rPr>
        <w:t>,</w:t>
      </w:r>
      <w:r w:rsidRPr="005114B0">
        <w:rPr>
          <w:rFonts w:eastAsia="Times New Roman" w:cs="Times New Roman"/>
          <w:szCs w:val="24"/>
        </w:rPr>
        <w:t xml:space="preserve"> αλλά και κοινωνικές</w:t>
      </w:r>
      <w:r>
        <w:rPr>
          <w:rFonts w:eastAsia="Times New Roman" w:cs="Times New Roman"/>
          <w:szCs w:val="24"/>
        </w:rPr>
        <w:t xml:space="preserve">. Πρέπει να </w:t>
      </w:r>
      <w:r w:rsidRPr="005114B0">
        <w:rPr>
          <w:rFonts w:eastAsia="Times New Roman" w:cs="Times New Roman"/>
          <w:szCs w:val="24"/>
        </w:rPr>
        <w:t>μάθεις πώς να έχει</w:t>
      </w:r>
      <w:r>
        <w:rPr>
          <w:rFonts w:eastAsia="Times New Roman" w:cs="Times New Roman"/>
          <w:szCs w:val="24"/>
        </w:rPr>
        <w:t xml:space="preserve">ς </w:t>
      </w:r>
      <w:r w:rsidRPr="005114B0">
        <w:rPr>
          <w:rFonts w:eastAsia="Times New Roman" w:cs="Times New Roman"/>
          <w:szCs w:val="24"/>
        </w:rPr>
        <w:t xml:space="preserve">τη χρηματοδότηση και τη στήριξη του </w:t>
      </w:r>
      <w:r w:rsidRPr="005114B0">
        <w:rPr>
          <w:rFonts w:eastAsia="Times New Roman" w:cs="Times New Roman"/>
          <w:szCs w:val="24"/>
        </w:rPr>
        <w:t>κόσμου για το</w:t>
      </w:r>
      <w:r>
        <w:rPr>
          <w:rFonts w:eastAsia="Times New Roman" w:cs="Times New Roman"/>
          <w:szCs w:val="24"/>
        </w:rPr>
        <w:t>ν</w:t>
      </w:r>
      <w:r w:rsidRPr="005114B0">
        <w:rPr>
          <w:rFonts w:eastAsia="Times New Roman" w:cs="Times New Roman"/>
          <w:szCs w:val="24"/>
        </w:rPr>
        <w:t xml:space="preserve"> δημόσιο τομέα</w:t>
      </w:r>
      <w:r>
        <w:rPr>
          <w:rFonts w:eastAsia="Times New Roman" w:cs="Times New Roman"/>
          <w:szCs w:val="24"/>
        </w:rPr>
        <w:t>.</w:t>
      </w:r>
      <w:r w:rsidRPr="005114B0">
        <w:rPr>
          <w:rFonts w:eastAsia="Times New Roman" w:cs="Times New Roman"/>
          <w:szCs w:val="24"/>
        </w:rPr>
        <w:t xml:space="preserve"> Αυτό δεν γίνεται μόνο με τη βούληση</w:t>
      </w:r>
      <w:r>
        <w:rPr>
          <w:rFonts w:eastAsia="Times New Roman" w:cs="Times New Roman"/>
          <w:szCs w:val="24"/>
        </w:rPr>
        <w:t>.</w:t>
      </w:r>
      <w:r w:rsidRPr="005114B0">
        <w:rPr>
          <w:rFonts w:eastAsia="Times New Roman" w:cs="Times New Roman"/>
          <w:szCs w:val="24"/>
        </w:rPr>
        <w:t xml:space="preserve"> </w:t>
      </w:r>
    </w:p>
    <w:p w14:paraId="5FC2FB4A" w14:textId="77777777" w:rsidR="0020643A" w:rsidRDefault="00E84ECF">
      <w:pPr>
        <w:spacing w:line="600" w:lineRule="auto"/>
        <w:ind w:firstLine="720"/>
        <w:contextualSpacing/>
        <w:jc w:val="both"/>
        <w:rPr>
          <w:rFonts w:eastAsia="Times New Roman" w:cs="Times New Roman"/>
          <w:szCs w:val="24"/>
        </w:rPr>
      </w:pPr>
      <w:r w:rsidRPr="005114B0">
        <w:rPr>
          <w:rFonts w:eastAsia="Times New Roman" w:cs="Times New Roman"/>
          <w:szCs w:val="24"/>
        </w:rPr>
        <w:t>Και σας λέω</w:t>
      </w:r>
      <w:r>
        <w:rPr>
          <w:rFonts w:eastAsia="Times New Roman" w:cs="Times New Roman"/>
          <w:szCs w:val="24"/>
        </w:rPr>
        <w:t>,</w:t>
      </w:r>
      <w:r w:rsidRPr="005114B0">
        <w:rPr>
          <w:rFonts w:eastAsia="Times New Roman" w:cs="Times New Roman"/>
          <w:szCs w:val="24"/>
        </w:rPr>
        <w:t xml:space="preserve"> να έχετε διαφορετικό αφήγημα από </w:t>
      </w:r>
      <w:r>
        <w:rPr>
          <w:rFonts w:eastAsia="Times New Roman" w:cs="Times New Roman"/>
          <w:szCs w:val="24"/>
        </w:rPr>
        <w:t>μας,</w:t>
      </w:r>
      <w:r w:rsidRPr="005114B0">
        <w:rPr>
          <w:rFonts w:eastAsia="Times New Roman" w:cs="Times New Roman"/>
          <w:szCs w:val="24"/>
        </w:rPr>
        <w:t xml:space="preserve"> αλλά αυτά τα προβλήματα και άλλα πολλά που θα μπορούσα να ονομάσω</w:t>
      </w:r>
      <w:r>
        <w:rPr>
          <w:rFonts w:eastAsia="Times New Roman" w:cs="Times New Roman"/>
          <w:szCs w:val="24"/>
        </w:rPr>
        <w:t>,</w:t>
      </w:r>
      <w:r w:rsidRPr="005114B0">
        <w:rPr>
          <w:rFonts w:eastAsia="Times New Roman" w:cs="Times New Roman"/>
          <w:szCs w:val="24"/>
        </w:rPr>
        <w:t xml:space="preserve"> θα τα βρείτε μπροστ</w:t>
      </w:r>
      <w:r>
        <w:rPr>
          <w:rFonts w:eastAsia="Times New Roman" w:cs="Times New Roman"/>
          <w:szCs w:val="24"/>
        </w:rPr>
        <w:t>ά σας με οποιαδήποτε στρατηγική.</w:t>
      </w:r>
      <w:r w:rsidRPr="005114B0">
        <w:rPr>
          <w:rFonts w:eastAsia="Times New Roman" w:cs="Times New Roman"/>
          <w:szCs w:val="24"/>
        </w:rPr>
        <w:t xml:space="preserve"> Αυτό που κάνει ο Σ</w:t>
      </w:r>
      <w:r w:rsidRPr="005114B0">
        <w:rPr>
          <w:rFonts w:eastAsia="Times New Roman" w:cs="Times New Roman"/>
          <w:szCs w:val="24"/>
        </w:rPr>
        <w:t xml:space="preserve">ΥΡΙΖΑ είναι να μαθαίνει και </w:t>
      </w:r>
      <w:r>
        <w:rPr>
          <w:rFonts w:eastAsia="Times New Roman" w:cs="Times New Roman"/>
          <w:szCs w:val="24"/>
        </w:rPr>
        <w:t xml:space="preserve">από </w:t>
      </w:r>
      <w:r w:rsidRPr="005114B0">
        <w:rPr>
          <w:rFonts w:eastAsia="Times New Roman" w:cs="Times New Roman"/>
          <w:szCs w:val="24"/>
        </w:rPr>
        <w:t xml:space="preserve">αυτά που έχει κάνει σωστά και </w:t>
      </w:r>
      <w:r>
        <w:rPr>
          <w:rFonts w:eastAsia="Times New Roman" w:cs="Times New Roman"/>
          <w:szCs w:val="24"/>
        </w:rPr>
        <w:t xml:space="preserve">από </w:t>
      </w:r>
      <w:r w:rsidRPr="005114B0">
        <w:rPr>
          <w:rFonts w:eastAsia="Times New Roman" w:cs="Times New Roman"/>
          <w:szCs w:val="24"/>
        </w:rPr>
        <w:t>αυτά που έχει κάνει λάθος</w:t>
      </w:r>
      <w:r>
        <w:rPr>
          <w:rFonts w:eastAsia="Times New Roman" w:cs="Times New Roman"/>
          <w:szCs w:val="24"/>
        </w:rPr>
        <w:t>.</w:t>
      </w:r>
    </w:p>
    <w:p w14:paraId="5FC2FB4B"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Ποιο είναι το</w:t>
      </w:r>
      <w:r w:rsidRPr="005114B0">
        <w:rPr>
          <w:rFonts w:eastAsia="Times New Roman" w:cs="Times New Roman"/>
          <w:szCs w:val="24"/>
        </w:rPr>
        <w:t xml:space="preserve"> αφήγημα της Νέας Δημοκρατίας</w:t>
      </w:r>
      <w:r>
        <w:rPr>
          <w:rFonts w:eastAsia="Times New Roman" w:cs="Times New Roman"/>
          <w:szCs w:val="24"/>
        </w:rPr>
        <w:t>; Ότι</w:t>
      </w:r>
      <w:r w:rsidRPr="005114B0">
        <w:rPr>
          <w:rFonts w:eastAsia="Times New Roman" w:cs="Times New Roman"/>
          <w:szCs w:val="24"/>
        </w:rPr>
        <w:t xml:space="preserve"> </w:t>
      </w:r>
      <w:r>
        <w:rPr>
          <w:rFonts w:eastAsia="Times New Roman" w:cs="Times New Roman"/>
          <w:szCs w:val="24"/>
        </w:rPr>
        <w:t>καταστρέψαμε τις μεσαίες τάξεις, ότι φτωχοποιήσαμε</w:t>
      </w:r>
      <w:r w:rsidRPr="005114B0">
        <w:rPr>
          <w:rFonts w:eastAsia="Times New Roman" w:cs="Times New Roman"/>
          <w:szCs w:val="24"/>
        </w:rPr>
        <w:t xml:space="preserve"> την κοινωνία και όλα αυτά</w:t>
      </w:r>
      <w:r>
        <w:rPr>
          <w:rFonts w:eastAsia="Times New Roman" w:cs="Times New Roman"/>
          <w:szCs w:val="24"/>
        </w:rPr>
        <w:t>,</w:t>
      </w:r>
      <w:r w:rsidRPr="005114B0">
        <w:rPr>
          <w:rFonts w:eastAsia="Times New Roman" w:cs="Times New Roman"/>
          <w:szCs w:val="24"/>
        </w:rPr>
        <w:t xml:space="preserve"> </w:t>
      </w:r>
      <w:r>
        <w:rPr>
          <w:rFonts w:eastAsia="Times New Roman" w:cs="Times New Roman"/>
          <w:szCs w:val="24"/>
        </w:rPr>
        <w:t>ενώ ήταν</w:t>
      </w:r>
      <w:r w:rsidRPr="005114B0">
        <w:rPr>
          <w:rFonts w:eastAsia="Times New Roman" w:cs="Times New Roman"/>
          <w:szCs w:val="24"/>
        </w:rPr>
        <w:t xml:space="preserve"> στρωμένος </w:t>
      </w:r>
      <w:r>
        <w:rPr>
          <w:rFonts w:eastAsia="Times New Roman" w:cs="Times New Roman"/>
          <w:szCs w:val="24"/>
        </w:rPr>
        <w:t>ο</w:t>
      </w:r>
      <w:r w:rsidRPr="005114B0">
        <w:rPr>
          <w:rFonts w:eastAsia="Times New Roman" w:cs="Times New Roman"/>
          <w:szCs w:val="24"/>
        </w:rPr>
        <w:t xml:space="preserve"> δρόμος το 2014</w:t>
      </w:r>
      <w:r>
        <w:rPr>
          <w:rFonts w:eastAsia="Times New Roman" w:cs="Times New Roman"/>
          <w:szCs w:val="24"/>
        </w:rPr>
        <w:t>.</w:t>
      </w:r>
    </w:p>
    <w:p w14:paraId="5FC2FB4C"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Αρχίζω με στοιχεία</w:t>
      </w:r>
      <w:r w:rsidRPr="005114B0">
        <w:rPr>
          <w:rFonts w:eastAsia="Times New Roman" w:cs="Times New Roman"/>
          <w:szCs w:val="24"/>
        </w:rPr>
        <w:t xml:space="preserve"> για τα μεσαία στρώματα</w:t>
      </w:r>
      <w:r>
        <w:rPr>
          <w:rFonts w:eastAsia="Times New Roman" w:cs="Times New Roman"/>
          <w:szCs w:val="24"/>
        </w:rPr>
        <w:t>.</w:t>
      </w:r>
      <w:r w:rsidRPr="005114B0">
        <w:rPr>
          <w:rFonts w:eastAsia="Times New Roman" w:cs="Times New Roman"/>
          <w:szCs w:val="24"/>
        </w:rPr>
        <w:t xml:space="preserve"> </w:t>
      </w:r>
      <w:r>
        <w:rPr>
          <w:rFonts w:eastAsia="Times New Roman" w:cs="Times New Roman"/>
          <w:szCs w:val="24"/>
        </w:rPr>
        <w:t>Παίρνω για παράδειγμα μι</w:t>
      </w:r>
      <w:r w:rsidRPr="005114B0">
        <w:rPr>
          <w:rFonts w:eastAsia="Times New Roman" w:cs="Times New Roman"/>
          <w:szCs w:val="24"/>
        </w:rPr>
        <w:t xml:space="preserve">α οικογένεια με δύο παιδιά </w:t>
      </w:r>
      <w:r>
        <w:rPr>
          <w:rFonts w:eastAsia="Times New Roman" w:cs="Times New Roman"/>
          <w:szCs w:val="24"/>
        </w:rPr>
        <w:t>που βρίσκεται στη μέση, έχει 50% πιο πλούσιε</w:t>
      </w:r>
      <w:r w:rsidRPr="005114B0">
        <w:rPr>
          <w:rFonts w:eastAsia="Times New Roman" w:cs="Times New Roman"/>
          <w:szCs w:val="24"/>
        </w:rPr>
        <w:t xml:space="preserve">ς </w:t>
      </w:r>
      <w:r>
        <w:rPr>
          <w:rFonts w:eastAsia="Times New Roman" w:cs="Times New Roman"/>
          <w:szCs w:val="24"/>
        </w:rPr>
        <w:t>οικογένειες από αυτή και</w:t>
      </w:r>
      <w:r w:rsidRPr="005114B0">
        <w:rPr>
          <w:rFonts w:eastAsia="Times New Roman" w:cs="Times New Roman"/>
          <w:szCs w:val="24"/>
        </w:rPr>
        <w:t xml:space="preserve"> 50% λιγότερο πλούσιες</w:t>
      </w:r>
      <w:r>
        <w:rPr>
          <w:rFonts w:eastAsia="Times New Roman" w:cs="Times New Roman"/>
          <w:szCs w:val="24"/>
        </w:rPr>
        <w:t>. Τι εισόδημα είχαν το</w:t>
      </w:r>
      <w:r w:rsidRPr="005114B0">
        <w:rPr>
          <w:rFonts w:eastAsia="Times New Roman" w:cs="Times New Roman"/>
          <w:szCs w:val="24"/>
        </w:rPr>
        <w:t xml:space="preserve"> 2009</w:t>
      </w:r>
      <w:r>
        <w:rPr>
          <w:rFonts w:eastAsia="Times New Roman" w:cs="Times New Roman"/>
          <w:szCs w:val="24"/>
        </w:rPr>
        <w:t>; Είχαν</w:t>
      </w:r>
      <w:r w:rsidRPr="005114B0">
        <w:rPr>
          <w:rFonts w:eastAsia="Times New Roman" w:cs="Times New Roman"/>
          <w:szCs w:val="24"/>
        </w:rPr>
        <w:t xml:space="preserve"> 23.</w:t>
      </w:r>
      <w:r>
        <w:rPr>
          <w:rFonts w:eastAsia="Times New Roman" w:cs="Times New Roman"/>
          <w:szCs w:val="24"/>
        </w:rPr>
        <w:t>9</w:t>
      </w:r>
      <w:r w:rsidRPr="005114B0">
        <w:rPr>
          <w:rFonts w:eastAsia="Times New Roman" w:cs="Times New Roman"/>
          <w:szCs w:val="24"/>
        </w:rPr>
        <w:t>2</w:t>
      </w:r>
      <w:r>
        <w:rPr>
          <w:rFonts w:eastAsia="Times New Roman" w:cs="Times New Roman"/>
          <w:szCs w:val="24"/>
        </w:rPr>
        <w:t>6</w:t>
      </w:r>
      <w:r w:rsidRPr="005114B0">
        <w:rPr>
          <w:rFonts w:eastAsia="Times New Roman" w:cs="Times New Roman"/>
          <w:szCs w:val="24"/>
        </w:rPr>
        <w:t xml:space="preserve"> </w:t>
      </w:r>
      <w:r>
        <w:rPr>
          <w:rFonts w:eastAsia="Times New Roman" w:cs="Times New Roman"/>
          <w:szCs w:val="24"/>
        </w:rPr>
        <w:t>ευρώ. Τι είχαν το</w:t>
      </w:r>
      <w:r w:rsidRPr="005114B0">
        <w:rPr>
          <w:rFonts w:eastAsia="Times New Roman" w:cs="Times New Roman"/>
          <w:szCs w:val="24"/>
        </w:rPr>
        <w:t xml:space="preserve"> 2014</w:t>
      </w:r>
      <w:r>
        <w:rPr>
          <w:rFonts w:eastAsia="Times New Roman" w:cs="Times New Roman"/>
          <w:szCs w:val="24"/>
        </w:rPr>
        <w:t>; Είχα</w:t>
      </w:r>
      <w:r>
        <w:rPr>
          <w:rFonts w:eastAsia="Times New Roman" w:cs="Times New Roman"/>
          <w:szCs w:val="24"/>
        </w:rPr>
        <w:t>ν 15.0</w:t>
      </w:r>
      <w:r w:rsidRPr="005114B0">
        <w:rPr>
          <w:rFonts w:eastAsia="Times New Roman" w:cs="Times New Roman"/>
          <w:szCs w:val="24"/>
        </w:rPr>
        <w:t>40 ευρώ</w:t>
      </w:r>
      <w:r>
        <w:rPr>
          <w:rFonts w:eastAsia="Times New Roman" w:cs="Times New Roman"/>
          <w:szCs w:val="24"/>
        </w:rPr>
        <w:t>.</w:t>
      </w:r>
      <w:r w:rsidRPr="005114B0">
        <w:rPr>
          <w:rFonts w:eastAsia="Times New Roman" w:cs="Times New Roman"/>
          <w:szCs w:val="24"/>
        </w:rPr>
        <w:t xml:space="preserve"> </w:t>
      </w:r>
      <w:r>
        <w:rPr>
          <w:rFonts w:eastAsia="Times New Roman" w:cs="Times New Roman"/>
          <w:szCs w:val="24"/>
        </w:rPr>
        <w:t>Είχαμε μ</w:t>
      </w:r>
      <w:r w:rsidRPr="005114B0">
        <w:rPr>
          <w:rFonts w:eastAsia="Times New Roman" w:cs="Times New Roman"/>
          <w:szCs w:val="24"/>
        </w:rPr>
        <w:t xml:space="preserve">είωση 37% και μείωση </w:t>
      </w:r>
      <w:r>
        <w:rPr>
          <w:rFonts w:eastAsia="Times New Roman" w:cs="Times New Roman"/>
          <w:szCs w:val="24"/>
        </w:rPr>
        <w:t>κατά 8.8</w:t>
      </w:r>
      <w:r w:rsidRPr="005114B0">
        <w:rPr>
          <w:rFonts w:eastAsia="Times New Roman" w:cs="Times New Roman"/>
          <w:szCs w:val="24"/>
        </w:rPr>
        <w:t xml:space="preserve">86 </w:t>
      </w:r>
      <w:r>
        <w:rPr>
          <w:rFonts w:eastAsia="Times New Roman" w:cs="Times New Roman"/>
          <w:szCs w:val="24"/>
        </w:rPr>
        <w:t xml:space="preserve">ευρώ. Αν αυτή δεν είναι αρκετά μεσαία τάξη, παίρνω μια ίδια οικογένεια </w:t>
      </w:r>
      <w:r w:rsidRPr="005114B0">
        <w:rPr>
          <w:rFonts w:eastAsia="Times New Roman" w:cs="Times New Roman"/>
          <w:szCs w:val="24"/>
        </w:rPr>
        <w:t xml:space="preserve">με δύο παιδιά που έχει 25% </w:t>
      </w:r>
      <w:r>
        <w:rPr>
          <w:rFonts w:eastAsia="Times New Roman" w:cs="Times New Roman"/>
          <w:szCs w:val="24"/>
        </w:rPr>
        <w:t>πιο πλούσιες οικογένειες και 75%</w:t>
      </w:r>
      <w:r w:rsidRPr="005114B0">
        <w:rPr>
          <w:rFonts w:eastAsia="Times New Roman" w:cs="Times New Roman"/>
          <w:szCs w:val="24"/>
        </w:rPr>
        <w:t xml:space="preserve"> φτωχότερες οικογένειες</w:t>
      </w:r>
      <w:r>
        <w:rPr>
          <w:rFonts w:eastAsia="Times New Roman" w:cs="Times New Roman"/>
          <w:szCs w:val="24"/>
        </w:rPr>
        <w:t>. Τι εισόδημα είχε το 2009; Είχε εισόδημα 34.000</w:t>
      </w:r>
      <w:r>
        <w:rPr>
          <w:rFonts w:eastAsia="Times New Roman" w:cs="Times New Roman"/>
          <w:szCs w:val="24"/>
        </w:rPr>
        <w:t>. Τι είχε το 2014; Είχε 21.720 ευρώ. Είχαμε</w:t>
      </w:r>
      <w:r w:rsidRPr="005114B0">
        <w:rPr>
          <w:rFonts w:eastAsia="Times New Roman" w:cs="Times New Roman"/>
          <w:szCs w:val="24"/>
        </w:rPr>
        <w:t xml:space="preserve"> μείωση 36%</w:t>
      </w:r>
      <w:r>
        <w:rPr>
          <w:rFonts w:eastAsia="Times New Roman" w:cs="Times New Roman"/>
          <w:szCs w:val="24"/>
        </w:rPr>
        <w:t xml:space="preserve"> και 12.28</w:t>
      </w:r>
      <w:r w:rsidRPr="005114B0">
        <w:rPr>
          <w:rFonts w:eastAsia="Times New Roman" w:cs="Times New Roman"/>
          <w:szCs w:val="24"/>
        </w:rPr>
        <w:t>0</w:t>
      </w:r>
      <w:r>
        <w:rPr>
          <w:rFonts w:eastAsia="Times New Roman" w:cs="Times New Roman"/>
          <w:szCs w:val="24"/>
        </w:rPr>
        <w:t xml:space="preserve"> ευρώ.</w:t>
      </w:r>
      <w:r w:rsidRPr="005114B0">
        <w:rPr>
          <w:rFonts w:eastAsia="Times New Roman" w:cs="Times New Roman"/>
          <w:szCs w:val="24"/>
        </w:rPr>
        <w:t xml:space="preserve"> Τι κάναμε εμείς από </w:t>
      </w:r>
      <w:r>
        <w:rPr>
          <w:rFonts w:eastAsia="Times New Roman" w:cs="Times New Roman"/>
          <w:szCs w:val="24"/>
        </w:rPr>
        <w:t>20</w:t>
      </w:r>
      <w:r w:rsidRPr="005114B0">
        <w:rPr>
          <w:rFonts w:eastAsia="Times New Roman" w:cs="Times New Roman"/>
          <w:szCs w:val="24"/>
        </w:rPr>
        <w:t xml:space="preserve">14 μέχρι </w:t>
      </w:r>
      <w:r>
        <w:rPr>
          <w:rFonts w:eastAsia="Times New Roman" w:cs="Times New Roman"/>
          <w:szCs w:val="24"/>
        </w:rPr>
        <w:t>20</w:t>
      </w:r>
      <w:r w:rsidRPr="005114B0">
        <w:rPr>
          <w:rFonts w:eastAsia="Times New Roman" w:cs="Times New Roman"/>
          <w:szCs w:val="24"/>
        </w:rPr>
        <w:t>16</w:t>
      </w:r>
      <w:r>
        <w:rPr>
          <w:rFonts w:eastAsia="Times New Roman" w:cs="Times New Roman"/>
          <w:szCs w:val="24"/>
        </w:rPr>
        <w:t>;</w:t>
      </w:r>
      <w:r w:rsidRPr="005114B0">
        <w:rPr>
          <w:rFonts w:eastAsia="Times New Roman" w:cs="Times New Roman"/>
          <w:szCs w:val="24"/>
        </w:rPr>
        <w:t xml:space="preserve"> Στη</w:t>
      </w:r>
      <w:r>
        <w:rPr>
          <w:rFonts w:eastAsia="Times New Roman" w:cs="Times New Roman"/>
          <w:szCs w:val="24"/>
        </w:rPr>
        <w:t>ν</w:t>
      </w:r>
      <w:r w:rsidRPr="005114B0">
        <w:rPr>
          <w:rFonts w:eastAsia="Times New Roman" w:cs="Times New Roman"/>
          <w:szCs w:val="24"/>
        </w:rPr>
        <w:t xml:space="preserve"> </w:t>
      </w:r>
      <w:r>
        <w:rPr>
          <w:rFonts w:eastAsia="Times New Roman" w:cs="Times New Roman"/>
          <w:szCs w:val="24"/>
        </w:rPr>
        <w:t>μι</w:t>
      </w:r>
      <w:r w:rsidRPr="005114B0">
        <w:rPr>
          <w:rFonts w:eastAsia="Times New Roman" w:cs="Times New Roman"/>
          <w:szCs w:val="24"/>
        </w:rPr>
        <w:t>α περίπτωση αυξήθηκε 160 και στην άλλη 146</w:t>
      </w:r>
      <w:r>
        <w:rPr>
          <w:rFonts w:eastAsia="Times New Roman" w:cs="Times New Roman"/>
          <w:szCs w:val="24"/>
        </w:rPr>
        <w:t>. Είναι πολύ μικρή αύξηση, αλλά α</w:t>
      </w:r>
      <w:r w:rsidRPr="005114B0">
        <w:rPr>
          <w:rFonts w:eastAsia="Times New Roman" w:cs="Times New Roman"/>
          <w:szCs w:val="24"/>
        </w:rPr>
        <w:t>υτοί είχαν 36</w:t>
      </w:r>
      <w:r>
        <w:rPr>
          <w:rFonts w:eastAsia="Times New Roman" w:cs="Times New Roman"/>
          <w:szCs w:val="24"/>
        </w:rPr>
        <w:t>%</w:t>
      </w:r>
      <w:r w:rsidRPr="005114B0">
        <w:rPr>
          <w:rFonts w:eastAsia="Times New Roman" w:cs="Times New Roman"/>
          <w:szCs w:val="24"/>
        </w:rPr>
        <w:t xml:space="preserve"> και 38</w:t>
      </w:r>
      <w:r>
        <w:rPr>
          <w:rFonts w:eastAsia="Times New Roman" w:cs="Times New Roman"/>
          <w:szCs w:val="24"/>
        </w:rPr>
        <w:t xml:space="preserve">%. </w:t>
      </w:r>
    </w:p>
    <w:p w14:paraId="5FC2FB4D" w14:textId="77777777" w:rsidR="0020643A" w:rsidRDefault="00E84ECF">
      <w:pPr>
        <w:spacing w:line="600" w:lineRule="auto"/>
        <w:ind w:firstLine="720"/>
        <w:contextualSpacing/>
        <w:jc w:val="both"/>
        <w:rPr>
          <w:rFonts w:eastAsia="Times New Roman" w:cs="Times New Roman"/>
          <w:szCs w:val="24"/>
        </w:rPr>
      </w:pPr>
      <w:r w:rsidRPr="005114B0">
        <w:rPr>
          <w:rFonts w:eastAsia="Times New Roman" w:cs="Times New Roman"/>
          <w:szCs w:val="24"/>
        </w:rPr>
        <w:t xml:space="preserve">Μπορείτε να μου πείτε </w:t>
      </w:r>
      <w:r>
        <w:rPr>
          <w:rFonts w:eastAsia="Times New Roman" w:cs="Times New Roman"/>
          <w:szCs w:val="24"/>
        </w:rPr>
        <w:t xml:space="preserve">ποιος κατέστρεψε </w:t>
      </w:r>
      <w:r>
        <w:rPr>
          <w:rFonts w:eastAsia="Times New Roman" w:cs="Times New Roman"/>
          <w:szCs w:val="24"/>
        </w:rPr>
        <w:t>τη μεσαία τάξη, όταν μιλάμε για 37% και 36</w:t>
      </w:r>
      <w:r w:rsidRPr="005114B0">
        <w:rPr>
          <w:rFonts w:eastAsia="Times New Roman" w:cs="Times New Roman"/>
          <w:szCs w:val="24"/>
        </w:rPr>
        <w:t>% και μας λέ</w:t>
      </w:r>
      <w:r>
        <w:rPr>
          <w:rFonts w:eastAsia="Times New Roman" w:cs="Times New Roman"/>
          <w:szCs w:val="24"/>
        </w:rPr>
        <w:t>τε</w:t>
      </w:r>
      <w:r w:rsidRPr="005114B0">
        <w:rPr>
          <w:rFonts w:eastAsia="Times New Roman" w:cs="Times New Roman"/>
          <w:szCs w:val="24"/>
        </w:rPr>
        <w:t xml:space="preserve"> ότι εμείς καταστρέψαμε τη μεσαία τάξη</w:t>
      </w:r>
      <w:r>
        <w:rPr>
          <w:rFonts w:eastAsia="Times New Roman" w:cs="Times New Roman"/>
          <w:szCs w:val="24"/>
        </w:rPr>
        <w:t>; Όταν εμείς τη σταθεροποιήσαμε</w:t>
      </w:r>
      <w:r w:rsidRPr="005114B0">
        <w:rPr>
          <w:rFonts w:eastAsia="Times New Roman" w:cs="Times New Roman"/>
          <w:szCs w:val="24"/>
        </w:rPr>
        <w:t xml:space="preserve"> και την </w:t>
      </w:r>
      <w:r>
        <w:rPr>
          <w:rFonts w:eastAsia="Times New Roman" w:cs="Times New Roman"/>
          <w:szCs w:val="24"/>
        </w:rPr>
        <w:t xml:space="preserve">αυξήσαμε </w:t>
      </w:r>
      <w:r w:rsidRPr="005114B0">
        <w:rPr>
          <w:rFonts w:eastAsia="Times New Roman" w:cs="Times New Roman"/>
          <w:szCs w:val="24"/>
        </w:rPr>
        <w:t>πολύ λίγο</w:t>
      </w:r>
      <w:r>
        <w:rPr>
          <w:rFonts w:eastAsia="Times New Roman" w:cs="Times New Roman"/>
          <w:szCs w:val="24"/>
        </w:rPr>
        <w:t>;</w:t>
      </w:r>
    </w:p>
    <w:p w14:paraId="5FC2FB4E" w14:textId="77777777" w:rsidR="0020643A" w:rsidRDefault="00E84ECF">
      <w:pPr>
        <w:spacing w:line="600" w:lineRule="auto"/>
        <w:ind w:firstLine="720"/>
        <w:contextualSpacing/>
        <w:jc w:val="center"/>
        <w:rPr>
          <w:rFonts w:eastAsia="Times New Roman" w:cs="Times New Roman"/>
          <w:szCs w:val="24"/>
        </w:rPr>
      </w:pPr>
      <w:r w:rsidRPr="00517DAE">
        <w:rPr>
          <w:rFonts w:eastAsia="Times New Roman" w:cs="Times New Roman"/>
          <w:szCs w:val="24"/>
        </w:rPr>
        <w:t>(Χειροκροτήματα από την πτέρυγα του ΣΥΡΙΖΑ)</w:t>
      </w:r>
    </w:p>
    <w:p w14:paraId="5FC2FB4F"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Πάμε τώρα </w:t>
      </w:r>
      <w:r w:rsidRPr="005114B0">
        <w:rPr>
          <w:rFonts w:eastAsia="Times New Roman" w:cs="Times New Roman"/>
          <w:szCs w:val="24"/>
        </w:rPr>
        <w:t>στη φτωχοποίηση της ελληνικής κοινωνίας</w:t>
      </w:r>
      <w:r>
        <w:rPr>
          <w:rFonts w:eastAsia="Times New Roman" w:cs="Times New Roman"/>
          <w:szCs w:val="24"/>
        </w:rPr>
        <w:t>.</w:t>
      </w:r>
      <w:r w:rsidRPr="005114B0">
        <w:rPr>
          <w:rFonts w:eastAsia="Times New Roman" w:cs="Times New Roman"/>
          <w:szCs w:val="24"/>
        </w:rPr>
        <w:t xml:space="preserve"> Τ</w:t>
      </w:r>
      <w:r>
        <w:rPr>
          <w:rFonts w:eastAsia="Times New Roman" w:cs="Times New Roman"/>
          <w:szCs w:val="24"/>
        </w:rPr>
        <w:t xml:space="preserve">ο </w:t>
      </w:r>
      <w:r w:rsidRPr="005114B0">
        <w:rPr>
          <w:rFonts w:eastAsia="Times New Roman" w:cs="Times New Roman"/>
          <w:szCs w:val="24"/>
        </w:rPr>
        <w:t>21%</w:t>
      </w:r>
      <w:r>
        <w:rPr>
          <w:rFonts w:eastAsia="Times New Roman" w:cs="Times New Roman"/>
          <w:szCs w:val="24"/>
        </w:rPr>
        <w:t xml:space="preserve"> </w:t>
      </w:r>
      <w:r>
        <w:rPr>
          <w:rFonts w:eastAsia="Times New Roman" w:cs="Times New Roman"/>
          <w:szCs w:val="24"/>
        </w:rPr>
        <w:t>από τ</w:t>
      </w:r>
      <w:r w:rsidRPr="005114B0">
        <w:rPr>
          <w:rFonts w:eastAsia="Times New Roman" w:cs="Times New Roman"/>
          <w:szCs w:val="24"/>
        </w:rPr>
        <w:t>α νοικοκυριά με τρία ή περισσότερα παιδιά το 2011 είχαν κίνδυνο φτώχειας</w:t>
      </w:r>
      <w:r>
        <w:rPr>
          <w:rFonts w:eastAsia="Times New Roman" w:cs="Times New Roman"/>
          <w:szCs w:val="24"/>
        </w:rPr>
        <w:t>.</w:t>
      </w:r>
      <w:r w:rsidRPr="005114B0">
        <w:rPr>
          <w:rFonts w:eastAsia="Times New Roman" w:cs="Times New Roman"/>
          <w:szCs w:val="24"/>
        </w:rPr>
        <w:t xml:space="preserve"> Το </w:t>
      </w:r>
      <w:r>
        <w:rPr>
          <w:rFonts w:eastAsia="Times New Roman" w:cs="Times New Roman"/>
          <w:szCs w:val="24"/>
        </w:rPr>
        <w:t>2014 το είχατε</w:t>
      </w:r>
      <w:r w:rsidRPr="005114B0">
        <w:rPr>
          <w:rFonts w:eastAsia="Times New Roman" w:cs="Times New Roman"/>
          <w:szCs w:val="24"/>
        </w:rPr>
        <w:t xml:space="preserve"> πάει</w:t>
      </w:r>
      <w:r>
        <w:rPr>
          <w:rFonts w:eastAsia="Times New Roman" w:cs="Times New Roman"/>
          <w:szCs w:val="24"/>
        </w:rPr>
        <w:t xml:space="preserve"> στο 30%. </w:t>
      </w:r>
      <w:r w:rsidRPr="005114B0">
        <w:rPr>
          <w:rFonts w:eastAsia="Times New Roman" w:cs="Times New Roman"/>
          <w:szCs w:val="24"/>
        </w:rPr>
        <w:t>Εμείς το φτάσαμε στο 24%</w:t>
      </w:r>
      <w:r>
        <w:rPr>
          <w:rFonts w:eastAsia="Times New Roman" w:cs="Times New Roman"/>
          <w:szCs w:val="24"/>
        </w:rPr>
        <w:t>.</w:t>
      </w:r>
      <w:r w:rsidRPr="005114B0">
        <w:rPr>
          <w:rFonts w:eastAsia="Times New Roman" w:cs="Times New Roman"/>
          <w:szCs w:val="24"/>
        </w:rPr>
        <w:t xml:space="preserve"> Η </w:t>
      </w:r>
      <w:r>
        <w:rPr>
          <w:rFonts w:eastAsia="Times New Roman" w:cs="Times New Roman"/>
          <w:szCs w:val="24"/>
        </w:rPr>
        <w:t>παιδική φτώχεια τ</w:t>
      </w:r>
      <w:r w:rsidRPr="005114B0">
        <w:rPr>
          <w:rFonts w:eastAsia="Times New Roman" w:cs="Times New Roman"/>
          <w:szCs w:val="24"/>
        </w:rPr>
        <w:t>α δύο αυτά χρόνια μειώθηκε κατά 2,1</w:t>
      </w:r>
      <w:r>
        <w:rPr>
          <w:rFonts w:eastAsia="Times New Roman" w:cs="Times New Roman"/>
          <w:szCs w:val="24"/>
        </w:rPr>
        <w:t xml:space="preserve">%. Η υλική </w:t>
      </w:r>
      <w:r w:rsidRPr="005114B0">
        <w:rPr>
          <w:rFonts w:eastAsia="Times New Roman" w:cs="Times New Roman"/>
          <w:szCs w:val="24"/>
        </w:rPr>
        <w:t>αποστέρηση το 2010 βρισκόταν στο 28,4%</w:t>
      </w:r>
      <w:r>
        <w:rPr>
          <w:rFonts w:eastAsia="Times New Roman" w:cs="Times New Roman"/>
          <w:szCs w:val="24"/>
        </w:rPr>
        <w:t>,</w:t>
      </w:r>
      <w:r w:rsidRPr="005114B0">
        <w:rPr>
          <w:rFonts w:eastAsia="Times New Roman" w:cs="Times New Roman"/>
          <w:szCs w:val="24"/>
        </w:rPr>
        <w:t xml:space="preserve"> το 2014 έφτασε</w:t>
      </w:r>
      <w:r w:rsidRPr="005114B0">
        <w:rPr>
          <w:rFonts w:eastAsia="Times New Roman" w:cs="Times New Roman"/>
          <w:szCs w:val="24"/>
        </w:rPr>
        <w:t xml:space="preserve"> σ</w:t>
      </w:r>
      <w:r>
        <w:rPr>
          <w:rFonts w:eastAsia="Times New Roman" w:cs="Times New Roman"/>
          <w:szCs w:val="24"/>
        </w:rPr>
        <w:t>το 39,9% και εμείς το έχουμε μειώσει</w:t>
      </w:r>
      <w:r w:rsidRPr="005114B0">
        <w:rPr>
          <w:rFonts w:eastAsia="Times New Roman" w:cs="Times New Roman"/>
          <w:szCs w:val="24"/>
        </w:rPr>
        <w:t xml:space="preserve"> 3,5</w:t>
      </w:r>
      <w:r>
        <w:rPr>
          <w:rFonts w:eastAsia="Times New Roman" w:cs="Times New Roman"/>
          <w:szCs w:val="24"/>
        </w:rPr>
        <w:t>%</w:t>
      </w:r>
      <w:r w:rsidRPr="005114B0">
        <w:rPr>
          <w:rFonts w:eastAsia="Times New Roman" w:cs="Times New Roman"/>
          <w:szCs w:val="24"/>
        </w:rPr>
        <w:t xml:space="preserve"> και έχουμε </w:t>
      </w:r>
      <w:r>
        <w:rPr>
          <w:rFonts w:eastAsia="Times New Roman" w:cs="Times New Roman"/>
          <w:szCs w:val="24"/>
        </w:rPr>
        <w:t>μειώσει</w:t>
      </w:r>
      <w:r w:rsidRPr="005114B0">
        <w:rPr>
          <w:rFonts w:eastAsia="Times New Roman" w:cs="Times New Roman"/>
          <w:szCs w:val="24"/>
        </w:rPr>
        <w:t xml:space="preserve"> και τον δείκτη </w:t>
      </w:r>
      <w:r>
        <w:rPr>
          <w:rFonts w:eastAsia="Times New Roman" w:cs="Times New Roman"/>
          <w:szCs w:val="24"/>
          <w:lang w:val="en"/>
        </w:rPr>
        <w:t>Gini</w:t>
      </w:r>
      <w:r>
        <w:rPr>
          <w:rFonts w:eastAsia="Times New Roman" w:cs="Times New Roman"/>
          <w:szCs w:val="24"/>
        </w:rPr>
        <w:t>,</w:t>
      </w:r>
      <w:r w:rsidRPr="005114B0">
        <w:rPr>
          <w:rFonts w:eastAsia="Times New Roman" w:cs="Times New Roman"/>
          <w:szCs w:val="24"/>
        </w:rPr>
        <w:t xml:space="preserve"> που είναι για τις ανισότητες</w:t>
      </w:r>
      <w:r>
        <w:rPr>
          <w:rFonts w:eastAsia="Times New Roman" w:cs="Times New Roman"/>
          <w:szCs w:val="24"/>
        </w:rPr>
        <w:t>.</w:t>
      </w:r>
      <w:r w:rsidRPr="005114B0">
        <w:rPr>
          <w:rFonts w:eastAsia="Times New Roman" w:cs="Times New Roman"/>
          <w:szCs w:val="24"/>
        </w:rPr>
        <w:t xml:space="preserve"> </w:t>
      </w:r>
    </w:p>
    <w:p w14:paraId="5FC2FB50" w14:textId="77777777" w:rsidR="0020643A" w:rsidRDefault="00E84ECF">
      <w:pPr>
        <w:spacing w:line="600" w:lineRule="auto"/>
        <w:ind w:firstLine="720"/>
        <w:contextualSpacing/>
        <w:jc w:val="both"/>
        <w:rPr>
          <w:rFonts w:eastAsia="Times New Roman" w:cs="Times New Roman"/>
          <w:szCs w:val="24"/>
        </w:rPr>
      </w:pPr>
      <w:r w:rsidRPr="005114B0">
        <w:rPr>
          <w:rFonts w:eastAsia="Times New Roman" w:cs="Times New Roman"/>
          <w:szCs w:val="24"/>
        </w:rPr>
        <w:t>Πάμε τώρα στο μέλλον</w:t>
      </w:r>
      <w:r>
        <w:rPr>
          <w:rFonts w:eastAsia="Times New Roman" w:cs="Times New Roman"/>
          <w:szCs w:val="24"/>
        </w:rPr>
        <w:t>, ό</w:t>
      </w:r>
      <w:r w:rsidRPr="005114B0">
        <w:rPr>
          <w:rFonts w:eastAsia="Times New Roman" w:cs="Times New Roman"/>
          <w:szCs w:val="24"/>
        </w:rPr>
        <w:t>χι τι κάναμε στο παρελθόν</w:t>
      </w:r>
      <w:r>
        <w:rPr>
          <w:rFonts w:eastAsia="Times New Roman" w:cs="Times New Roman"/>
          <w:szCs w:val="24"/>
        </w:rPr>
        <w:t xml:space="preserve">, και στον </w:t>
      </w:r>
      <w:r>
        <w:rPr>
          <w:rFonts w:eastAsia="Times New Roman" w:cs="Times New Roman"/>
          <w:szCs w:val="24"/>
        </w:rPr>
        <w:t>π</w:t>
      </w:r>
      <w:r>
        <w:rPr>
          <w:rFonts w:eastAsia="Times New Roman" w:cs="Times New Roman"/>
          <w:szCs w:val="24"/>
        </w:rPr>
        <w:t xml:space="preserve">ροϋπολογισμό. </w:t>
      </w:r>
      <w:r w:rsidRPr="005114B0">
        <w:rPr>
          <w:rFonts w:eastAsia="Times New Roman" w:cs="Times New Roman"/>
          <w:szCs w:val="24"/>
        </w:rPr>
        <w:t>Έχω τα στοιχεία</w:t>
      </w:r>
      <w:r>
        <w:rPr>
          <w:rFonts w:eastAsia="Times New Roman" w:cs="Times New Roman"/>
          <w:szCs w:val="24"/>
        </w:rPr>
        <w:t>,</w:t>
      </w:r>
      <w:r w:rsidRPr="005114B0">
        <w:rPr>
          <w:rFonts w:eastAsia="Times New Roman" w:cs="Times New Roman"/>
          <w:szCs w:val="24"/>
        </w:rPr>
        <w:t xml:space="preserve"> χωρίς να </w:t>
      </w:r>
      <w:r>
        <w:rPr>
          <w:rFonts w:eastAsia="Times New Roman" w:cs="Times New Roman"/>
          <w:szCs w:val="24"/>
        </w:rPr>
        <w:t>παίρνουμε</w:t>
      </w:r>
      <w:r w:rsidRPr="005114B0">
        <w:rPr>
          <w:rFonts w:eastAsia="Times New Roman" w:cs="Times New Roman"/>
          <w:szCs w:val="24"/>
        </w:rPr>
        <w:t xml:space="preserve"> υπ</w:t>
      </w:r>
      <w:r>
        <w:rPr>
          <w:rFonts w:eastAsia="Times New Roman" w:cs="Times New Roman"/>
          <w:szCs w:val="24"/>
        </w:rPr>
        <w:t xml:space="preserve">’ </w:t>
      </w:r>
      <w:r w:rsidRPr="005114B0">
        <w:rPr>
          <w:rFonts w:eastAsia="Times New Roman" w:cs="Times New Roman"/>
          <w:szCs w:val="24"/>
        </w:rPr>
        <w:t>όψ</w:t>
      </w:r>
      <w:r>
        <w:rPr>
          <w:rFonts w:eastAsia="Times New Roman" w:cs="Times New Roman"/>
          <w:szCs w:val="24"/>
        </w:rPr>
        <w:t>ιν</w:t>
      </w:r>
      <w:r w:rsidRPr="005114B0">
        <w:rPr>
          <w:rFonts w:eastAsia="Times New Roman" w:cs="Times New Roman"/>
          <w:szCs w:val="24"/>
        </w:rPr>
        <w:t xml:space="preserve"> ότι </w:t>
      </w:r>
      <w:r>
        <w:rPr>
          <w:rFonts w:eastAsia="Times New Roman" w:cs="Times New Roman"/>
          <w:szCs w:val="24"/>
        </w:rPr>
        <w:t xml:space="preserve">θα </w:t>
      </w:r>
      <w:r w:rsidRPr="005114B0">
        <w:rPr>
          <w:rFonts w:eastAsia="Times New Roman" w:cs="Times New Roman"/>
          <w:szCs w:val="24"/>
        </w:rPr>
        <w:t>έχουμε αν</w:t>
      </w:r>
      <w:r>
        <w:rPr>
          <w:rFonts w:eastAsia="Times New Roman" w:cs="Times New Roman"/>
          <w:szCs w:val="24"/>
        </w:rPr>
        <w:t>άπτυξη</w:t>
      </w:r>
      <w:r w:rsidRPr="005114B0">
        <w:rPr>
          <w:rFonts w:eastAsia="Times New Roman" w:cs="Times New Roman"/>
          <w:szCs w:val="24"/>
        </w:rPr>
        <w:t xml:space="preserve"> το </w:t>
      </w:r>
      <w:r>
        <w:rPr>
          <w:rFonts w:eastAsia="Times New Roman" w:cs="Times New Roman"/>
          <w:szCs w:val="24"/>
        </w:rPr>
        <w:t>20</w:t>
      </w:r>
      <w:r w:rsidRPr="005114B0">
        <w:rPr>
          <w:rFonts w:eastAsia="Times New Roman" w:cs="Times New Roman"/>
          <w:szCs w:val="24"/>
        </w:rPr>
        <w:t xml:space="preserve">19 και το </w:t>
      </w:r>
      <w:r>
        <w:rPr>
          <w:rFonts w:eastAsia="Times New Roman" w:cs="Times New Roman"/>
          <w:szCs w:val="24"/>
        </w:rPr>
        <w:t xml:space="preserve">2020, τι είναι </w:t>
      </w:r>
      <w:r w:rsidRPr="005114B0">
        <w:rPr>
          <w:rFonts w:eastAsia="Times New Roman" w:cs="Times New Roman"/>
          <w:szCs w:val="24"/>
        </w:rPr>
        <w:t xml:space="preserve">το αποτέλεσμα της </w:t>
      </w:r>
      <w:r>
        <w:rPr>
          <w:rFonts w:eastAsia="Times New Roman" w:cs="Times New Roman"/>
          <w:szCs w:val="24"/>
        </w:rPr>
        <w:t xml:space="preserve">μη </w:t>
      </w:r>
      <w:r w:rsidRPr="005114B0">
        <w:rPr>
          <w:rFonts w:eastAsia="Times New Roman" w:cs="Times New Roman"/>
          <w:szCs w:val="24"/>
        </w:rPr>
        <w:t>μείωσης τω</w:t>
      </w:r>
      <w:r>
        <w:rPr>
          <w:rFonts w:eastAsia="Times New Roman" w:cs="Times New Roman"/>
          <w:szCs w:val="24"/>
        </w:rPr>
        <w:t xml:space="preserve">ν συντάξεων και το πρόγραμμα των 910 εκατομμυρίων </w:t>
      </w:r>
      <w:r w:rsidRPr="005114B0">
        <w:rPr>
          <w:rFonts w:eastAsia="Times New Roman" w:cs="Times New Roman"/>
          <w:szCs w:val="24"/>
        </w:rPr>
        <w:t xml:space="preserve">που συζητάμε στον </w:t>
      </w:r>
      <w:r>
        <w:rPr>
          <w:rFonts w:eastAsia="Times New Roman" w:cs="Times New Roman"/>
          <w:szCs w:val="24"/>
        </w:rPr>
        <w:t>π</w:t>
      </w:r>
      <w:r w:rsidRPr="005114B0">
        <w:rPr>
          <w:rFonts w:eastAsia="Times New Roman" w:cs="Times New Roman"/>
          <w:szCs w:val="24"/>
        </w:rPr>
        <w:t>ροϋπολογισμό</w:t>
      </w:r>
      <w:r>
        <w:rPr>
          <w:rFonts w:eastAsia="Times New Roman" w:cs="Times New Roman"/>
          <w:szCs w:val="24"/>
        </w:rPr>
        <w:t xml:space="preserve">. Για το </w:t>
      </w:r>
      <w:r w:rsidRPr="005114B0">
        <w:rPr>
          <w:rFonts w:eastAsia="Times New Roman" w:cs="Times New Roman"/>
          <w:szCs w:val="24"/>
        </w:rPr>
        <w:t xml:space="preserve">πιο φτωχό </w:t>
      </w:r>
      <w:r>
        <w:rPr>
          <w:rFonts w:eastAsia="Times New Roman" w:cs="Times New Roman"/>
          <w:szCs w:val="24"/>
        </w:rPr>
        <w:t>10%</w:t>
      </w:r>
      <w:r w:rsidRPr="005114B0">
        <w:rPr>
          <w:rFonts w:eastAsia="Times New Roman" w:cs="Times New Roman"/>
          <w:szCs w:val="24"/>
        </w:rPr>
        <w:t xml:space="preserve"> του πληθυσμού</w:t>
      </w:r>
      <w:r>
        <w:rPr>
          <w:rFonts w:eastAsia="Times New Roman" w:cs="Times New Roman"/>
          <w:szCs w:val="24"/>
        </w:rPr>
        <w:t>,</w:t>
      </w:r>
      <w:r w:rsidRPr="005114B0">
        <w:rPr>
          <w:rFonts w:eastAsia="Times New Roman" w:cs="Times New Roman"/>
          <w:szCs w:val="24"/>
        </w:rPr>
        <w:t xml:space="preserve"> η αύξηση </w:t>
      </w:r>
      <w:r>
        <w:rPr>
          <w:rFonts w:eastAsia="Times New Roman" w:cs="Times New Roman"/>
          <w:szCs w:val="24"/>
        </w:rPr>
        <w:t xml:space="preserve">θα είναι </w:t>
      </w:r>
      <w:r w:rsidRPr="005114B0">
        <w:rPr>
          <w:rFonts w:eastAsia="Times New Roman" w:cs="Times New Roman"/>
          <w:szCs w:val="24"/>
        </w:rPr>
        <w:t>7,6% στο εισόδημα</w:t>
      </w:r>
      <w:r>
        <w:rPr>
          <w:rFonts w:eastAsia="Times New Roman" w:cs="Times New Roman"/>
          <w:szCs w:val="24"/>
        </w:rPr>
        <w:t>,</w:t>
      </w:r>
      <w:r w:rsidRPr="005114B0">
        <w:rPr>
          <w:rFonts w:eastAsia="Times New Roman" w:cs="Times New Roman"/>
          <w:szCs w:val="24"/>
        </w:rPr>
        <w:t xml:space="preserve"> στο διαθέσιμο εισόδημα</w:t>
      </w:r>
      <w:r>
        <w:rPr>
          <w:rFonts w:eastAsia="Times New Roman" w:cs="Times New Roman"/>
          <w:szCs w:val="24"/>
        </w:rPr>
        <w:t>,</w:t>
      </w:r>
      <w:r w:rsidRPr="005114B0">
        <w:rPr>
          <w:rFonts w:eastAsia="Times New Roman" w:cs="Times New Roman"/>
          <w:szCs w:val="24"/>
        </w:rPr>
        <w:t xml:space="preserve"> δηλαδή εισόδημ</w:t>
      </w:r>
      <w:r w:rsidRPr="005114B0">
        <w:rPr>
          <w:rFonts w:eastAsia="Times New Roman" w:cs="Times New Roman"/>
          <w:szCs w:val="24"/>
        </w:rPr>
        <w:t>α μετά από φόρους</w:t>
      </w:r>
      <w:r>
        <w:rPr>
          <w:rFonts w:eastAsia="Times New Roman" w:cs="Times New Roman"/>
          <w:szCs w:val="24"/>
        </w:rPr>
        <w:t>.</w:t>
      </w:r>
      <w:r w:rsidRPr="005114B0">
        <w:rPr>
          <w:rFonts w:eastAsia="Times New Roman" w:cs="Times New Roman"/>
          <w:szCs w:val="24"/>
        </w:rPr>
        <w:t xml:space="preserve"> Για το επόμενο </w:t>
      </w:r>
      <w:r>
        <w:rPr>
          <w:rFonts w:eastAsia="Times New Roman" w:cs="Times New Roman"/>
          <w:szCs w:val="24"/>
        </w:rPr>
        <w:t xml:space="preserve">10%, θα έχουμε αύξηση </w:t>
      </w:r>
      <w:r w:rsidRPr="005114B0">
        <w:rPr>
          <w:rFonts w:eastAsia="Times New Roman" w:cs="Times New Roman"/>
          <w:szCs w:val="24"/>
        </w:rPr>
        <w:t>3,3</w:t>
      </w:r>
      <w:r>
        <w:rPr>
          <w:rFonts w:eastAsia="Times New Roman" w:cs="Times New Roman"/>
          <w:szCs w:val="24"/>
        </w:rPr>
        <w:t>%.</w:t>
      </w:r>
      <w:r w:rsidRPr="005114B0">
        <w:rPr>
          <w:rFonts w:eastAsia="Times New Roman" w:cs="Times New Roman"/>
          <w:szCs w:val="24"/>
        </w:rPr>
        <w:t xml:space="preserve"> Για επόμενο </w:t>
      </w:r>
      <w:r>
        <w:rPr>
          <w:rFonts w:eastAsia="Times New Roman" w:cs="Times New Roman"/>
          <w:szCs w:val="24"/>
        </w:rPr>
        <w:t>10%, θα έχουμε αύξηση 2,2%</w:t>
      </w:r>
      <w:r w:rsidRPr="005114B0">
        <w:rPr>
          <w:rFonts w:eastAsia="Times New Roman" w:cs="Times New Roman"/>
          <w:szCs w:val="24"/>
        </w:rPr>
        <w:t xml:space="preserve"> και πάει λέγοντας</w:t>
      </w:r>
      <w:r>
        <w:rPr>
          <w:rFonts w:eastAsia="Times New Roman" w:cs="Times New Roman"/>
          <w:szCs w:val="24"/>
        </w:rPr>
        <w:t>.</w:t>
      </w:r>
    </w:p>
    <w:p w14:paraId="5FC2FB51"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Πού είναι </w:t>
      </w:r>
      <w:r w:rsidRPr="005114B0">
        <w:rPr>
          <w:rFonts w:eastAsia="Times New Roman" w:cs="Times New Roman"/>
          <w:szCs w:val="24"/>
        </w:rPr>
        <w:t xml:space="preserve">ο περιοριστικός </w:t>
      </w:r>
      <w:r>
        <w:rPr>
          <w:rFonts w:eastAsia="Times New Roman" w:cs="Times New Roman"/>
          <w:szCs w:val="24"/>
        </w:rPr>
        <w:t>π</w:t>
      </w:r>
      <w:r w:rsidRPr="005114B0">
        <w:rPr>
          <w:rFonts w:eastAsia="Times New Roman" w:cs="Times New Roman"/>
          <w:szCs w:val="24"/>
        </w:rPr>
        <w:t>ροϋπολογισμός για τα λαϊκά στρώματα</w:t>
      </w:r>
      <w:r>
        <w:rPr>
          <w:rFonts w:eastAsia="Times New Roman" w:cs="Times New Roman"/>
          <w:szCs w:val="24"/>
        </w:rPr>
        <w:t>,</w:t>
      </w:r>
      <w:r w:rsidRPr="005114B0">
        <w:rPr>
          <w:rFonts w:eastAsia="Times New Roman" w:cs="Times New Roman"/>
          <w:szCs w:val="24"/>
        </w:rPr>
        <w:t xml:space="preserve"> που μας είπατε</w:t>
      </w:r>
      <w:r>
        <w:rPr>
          <w:rFonts w:eastAsia="Times New Roman" w:cs="Times New Roman"/>
          <w:szCs w:val="24"/>
        </w:rPr>
        <w:t>;</w:t>
      </w:r>
      <w:r w:rsidRPr="005114B0">
        <w:rPr>
          <w:rFonts w:eastAsia="Times New Roman" w:cs="Times New Roman"/>
          <w:szCs w:val="24"/>
        </w:rPr>
        <w:t xml:space="preserve"> Αύξηση του εισοδήματος έχουν τα λαϊκά στρώματα</w:t>
      </w:r>
      <w:r>
        <w:rPr>
          <w:rFonts w:eastAsia="Times New Roman" w:cs="Times New Roman"/>
          <w:szCs w:val="24"/>
        </w:rPr>
        <w:t>.</w:t>
      </w:r>
      <w:r w:rsidRPr="005114B0">
        <w:rPr>
          <w:rFonts w:eastAsia="Times New Roman" w:cs="Times New Roman"/>
          <w:szCs w:val="24"/>
        </w:rPr>
        <w:t xml:space="preserve"> Θα </w:t>
      </w:r>
      <w:r>
        <w:rPr>
          <w:rFonts w:eastAsia="Times New Roman" w:cs="Times New Roman"/>
          <w:szCs w:val="24"/>
        </w:rPr>
        <w:t>μπορο</w:t>
      </w:r>
      <w:r>
        <w:rPr>
          <w:rFonts w:eastAsia="Times New Roman" w:cs="Times New Roman"/>
          <w:szCs w:val="24"/>
        </w:rPr>
        <w:t xml:space="preserve">ύσαμε περισσότερο; </w:t>
      </w:r>
      <w:r w:rsidRPr="005114B0">
        <w:rPr>
          <w:rFonts w:eastAsia="Times New Roman" w:cs="Times New Roman"/>
          <w:szCs w:val="24"/>
        </w:rPr>
        <w:t>Ίσως θα μπορούσαμε</w:t>
      </w:r>
      <w:r>
        <w:rPr>
          <w:rFonts w:eastAsia="Times New Roman" w:cs="Times New Roman"/>
          <w:szCs w:val="24"/>
        </w:rPr>
        <w:t>,</w:t>
      </w:r>
      <w:r w:rsidRPr="005114B0">
        <w:rPr>
          <w:rFonts w:eastAsia="Times New Roman" w:cs="Times New Roman"/>
          <w:szCs w:val="24"/>
        </w:rPr>
        <w:t xml:space="preserve"> αλλά αύξηση υπάρχει και δεν είναι και προεκλογικό</w:t>
      </w:r>
      <w:r>
        <w:rPr>
          <w:rFonts w:eastAsia="Times New Roman" w:cs="Times New Roman"/>
          <w:szCs w:val="24"/>
        </w:rPr>
        <w:t>ς</w:t>
      </w:r>
      <w:r>
        <w:rPr>
          <w:rFonts w:eastAsia="Times New Roman" w:cs="Times New Roman"/>
          <w:szCs w:val="24"/>
        </w:rPr>
        <w:t>.</w:t>
      </w:r>
      <w:r w:rsidRPr="005114B0">
        <w:rPr>
          <w:rFonts w:eastAsia="Times New Roman" w:cs="Times New Roman"/>
          <w:szCs w:val="24"/>
        </w:rPr>
        <w:t xml:space="preserve"> Είναι </w:t>
      </w:r>
      <w:r>
        <w:rPr>
          <w:rFonts w:eastAsia="Times New Roman" w:cs="Times New Roman"/>
          <w:szCs w:val="24"/>
        </w:rPr>
        <w:t>αυτά τα 910</w:t>
      </w:r>
      <w:r w:rsidRPr="005114B0">
        <w:rPr>
          <w:rFonts w:eastAsia="Times New Roman" w:cs="Times New Roman"/>
          <w:szCs w:val="24"/>
        </w:rPr>
        <w:t xml:space="preserve"> </w:t>
      </w:r>
      <w:r>
        <w:rPr>
          <w:rFonts w:eastAsia="Times New Roman" w:cs="Times New Roman"/>
          <w:szCs w:val="24"/>
        </w:rPr>
        <w:t xml:space="preserve">εκατομμύρια </w:t>
      </w:r>
      <w:r w:rsidRPr="005114B0">
        <w:rPr>
          <w:rFonts w:eastAsia="Times New Roman" w:cs="Times New Roman"/>
          <w:szCs w:val="24"/>
        </w:rPr>
        <w:t>που έχουμε</w:t>
      </w:r>
      <w:r>
        <w:rPr>
          <w:rFonts w:eastAsia="Times New Roman" w:cs="Times New Roman"/>
          <w:szCs w:val="24"/>
        </w:rPr>
        <w:t>,</w:t>
      </w:r>
      <w:r w:rsidRPr="005114B0">
        <w:rPr>
          <w:rFonts w:eastAsia="Times New Roman" w:cs="Times New Roman"/>
          <w:szCs w:val="24"/>
        </w:rPr>
        <w:t xml:space="preserve"> που μπορούμε να τα ξοδέψουμε</w:t>
      </w:r>
      <w:r>
        <w:rPr>
          <w:rFonts w:eastAsia="Times New Roman" w:cs="Times New Roman"/>
          <w:szCs w:val="24"/>
        </w:rPr>
        <w:t>.</w:t>
      </w:r>
      <w:r w:rsidRPr="005114B0">
        <w:rPr>
          <w:rFonts w:eastAsia="Times New Roman" w:cs="Times New Roman"/>
          <w:szCs w:val="24"/>
        </w:rPr>
        <w:t xml:space="preserve"> </w:t>
      </w:r>
    </w:p>
    <w:p w14:paraId="5FC2FB52" w14:textId="77777777" w:rsidR="0020643A" w:rsidRDefault="00E84ECF">
      <w:pPr>
        <w:spacing w:line="600" w:lineRule="auto"/>
        <w:ind w:firstLine="720"/>
        <w:contextualSpacing/>
        <w:jc w:val="both"/>
        <w:rPr>
          <w:rFonts w:eastAsia="Times New Roman" w:cs="Times New Roman"/>
          <w:szCs w:val="24"/>
        </w:rPr>
      </w:pPr>
      <w:r w:rsidRPr="005114B0">
        <w:rPr>
          <w:rFonts w:eastAsia="Times New Roman" w:cs="Times New Roman"/>
          <w:szCs w:val="24"/>
        </w:rPr>
        <w:t>Παρακάλεσ</w:t>
      </w:r>
      <w:r>
        <w:rPr>
          <w:rFonts w:eastAsia="Times New Roman" w:cs="Times New Roman"/>
          <w:szCs w:val="24"/>
        </w:rPr>
        <w:t>α</w:t>
      </w:r>
      <w:r w:rsidRPr="005114B0">
        <w:rPr>
          <w:rFonts w:eastAsia="Times New Roman" w:cs="Times New Roman"/>
          <w:szCs w:val="24"/>
        </w:rPr>
        <w:t xml:space="preserve"> τον </w:t>
      </w:r>
      <w:r>
        <w:rPr>
          <w:rFonts w:eastAsia="Times New Roman" w:cs="Times New Roman"/>
          <w:szCs w:val="24"/>
        </w:rPr>
        <w:t xml:space="preserve">κ. </w:t>
      </w:r>
      <w:r w:rsidRPr="005114B0">
        <w:rPr>
          <w:rFonts w:eastAsia="Times New Roman" w:cs="Times New Roman"/>
          <w:szCs w:val="24"/>
        </w:rPr>
        <w:t>Σταϊκούρα και άλλου</w:t>
      </w:r>
      <w:r>
        <w:rPr>
          <w:rFonts w:eastAsia="Times New Roman" w:cs="Times New Roman"/>
          <w:szCs w:val="24"/>
        </w:rPr>
        <w:t xml:space="preserve">ς, </w:t>
      </w:r>
      <w:r w:rsidRPr="005114B0">
        <w:rPr>
          <w:rFonts w:eastAsia="Times New Roman" w:cs="Times New Roman"/>
          <w:szCs w:val="24"/>
        </w:rPr>
        <w:t xml:space="preserve">τον </w:t>
      </w:r>
      <w:r>
        <w:rPr>
          <w:rFonts w:eastAsia="Times New Roman" w:cs="Times New Roman"/>
          <w:szCs w:val="24"/>
        </w:rPr>
        <w:t>κ. Δένδια, να μου πούνε αν τα 910 εκατομμύρια εί</w:t>
      </w:r>
      <w:r>
        <w:rPr>
          <w:rFonts w:eastAsia="Times New Roman" w:cs="Times New Roman"/>
          <w:szCs w:val="24"/>
        </w:rPr>
        <w:t xml:space="preserve">ναι λίγα ή είναι πολλά ή αν είναι ακριβώς το ίδιο. </w:t>
      </w:r>
      <w:r w:rsidRPr="005114B0">
        <w:rPr>
          <w:rFonts w:eastAsia="Times New Roman" w:cs="Times New Roman"/>
          <w:szCs w:val="24"/>
        </w:rPr>
        <w:t xml:space="preserve">Δεν </w:t>
      </w:r>
      <w:r>
        <w:rPr>
          <w:rFonts w:eastAsia="Times New Roman" w:cs="Times New Roman"/>
          <w:szCs w:val="24"/>
        </w:rPr>
        <w:t xml:space="preserve">πήρα απάντηση. </w:t>
      </w:r>
      <w:r w:rsidRPr="005114B0">
        <w:rPr>
          <w:rFonts w:eastAsia="Times New Roman" w:cs="Times New Roman"/>
          <w:szCs w:val="24"/>
        </w:rPr>
        <w:t>Όπως δεν πήρ</w:t>
      </w:r>
      <w:r>
        <w:rPr>
          <w:rFonts w:eastAsia="Times New Roman" w:cs="Times New Roman"/>
          <w:szCs w:val="24"/>
        </w:rPr>
        <w:t>ε</w:t>
      </w:r>
      <w:r w:rsidRPr="005114B0">
        <w:rPr>
          <w:rFonts w:eastAsia="Times New Roman" w:cs="Times New Roman"/>
          <w:szCs w:val="24"/>
        </w:rPr>
        <w:t xml:space="preserve"> απάντηση </w:t>
      </w:r>
      <w:r>
        <w:rPr>
          <w:rFonts w:eastAsia="Times New Roman" w:cs="Times New Roman"/>
          <w:szCs w:val="24"/>
        </w:rPr>
        <w:t xml:space="preserve">και ο κ. </w:t>
      </w:r>
      <w:r w:rsidRPr="005114B0">
        <w:rPr>
          <w:rFonts w:eastAsia="Times New Roman" w:cs="Times New Roman"/>
          <w:szCs w:val="24"/>
        </w:rPr>
        <w:t>Χουλιαράκης από τον κ</w:t>
      </w:r>
      <w:r>
        <w:rPr>
          <w:rFonts w:eastAsia="Times New Roman" w:cs="Times New Roman"/>
          <w:szCs w:val="24"/>
        </w:rPr>
        <w:t>.</w:t>
      </w:r>
      <w:r w:rsidRPr="005114B0">
        <w:rPr>
          <w:rFonts w:eastAsia="Times New Roman" w:cs="Times New Roman"/>
          <w:szCs w:val="24"/>
        </w:rPr>
        <w:t xml:space="preserve"> Μητσοτάκη</w:t>
      </w:r>
      <w:r>
        <w:rPr>
          <w:rFonts w:eastAsia="Times New Roman" w:cs="Times New Roman"/>
          <w:szCs w:val="24"/>
        </w:rPr>
        <w:t xml:space="preserve">. Τι είπε ο κ. Μητσοτάκης στην </w:t>
      </w:r>
      <w:r w:rsidRPr="005114B0">
        <w:rPr>
          <w:rFonts w:eastAsia="Times New Roman" w:cs="Times New Roman"/>
          <w:szCs w:val="24"/>
        </w:rPr>
        <w:t xml:space="preserve"> ερώτηση που του έκανε</w:t>
      </w:r>
      <w:r>
        <w:rPr>
          <w:rFonts w:eastAsia="Times New Roman" w:cs="Times New Roman"/>
          <w:szCs w:val="24"/>
        </w:rPr>
        <w:t>; Ότι: «Κι εσείς τα ίδ</w:t>
      </w:r>
      <w:r w:rsidRPr="005114B0">
        <w:rPr>
          <w:rFonts w:eastAsia="Times New Roman" w:cs="Times New Roman"/>
          <w:szCs w:val="24"/>
        </w:rPr>
        <w:t>ια κάνατε</w:t>
      </w:r>
      <w:r>
        <w:rPr>
          <w:rFonts w:eastAsia="Times New Roman" w:cs="Times New Roman"/>
          <w:szCs w:val="24"/>
        </w:rPr>
        <w:t>».</w:t>
      </w:r>
      <w:r w:rsidRPr="005114B0">
        <w:rPr>
          <w:rFonts w:eastAsia="Times New Roman" w:cs="Times New Roman"/>
          <w:szCs w:val="24"/>
        </w:rPr>
        <w:t xml:space="preserve"> Αυτό </w:t>
      </w:r>
      <w:r>
        <w:rPr>
          <w:rFonts w:eastAsia="Times New Roman" w:cs="Times New Roman"/>
          <w:szCs w:val="24"/>
        </w:rPr>
        <w:t>τ</w:t>
      </w:r>
      <w:r w:rsidRPr="005114B0">
        <w:rPr>
          <w:rFonts w:eastAsia="Times New Roman" w:cs="Times New Roman"/>
          <w:szCs w:val="24"/>
        </w:rPr>
        <w:t>ου είπε</w:t>
      </w:r>
      <w:r>
        <w:rPr>
          <w:rFonts w:eastAsia="Times New Roman" w:cs="Times New Roman"/>
          <w:szCs w:val="24"/>
        </w:rPr>
        <w:t>.</w:t>
      </w:r>
      <w:r w:rsidRPr="005114B0">
        <w:rPr>
          <w:rFonts w:eastAsia="Times New Roman" w:cs="Times New Roman"/>
          <w:szCs w:val="24"/>
        </w:rPr>
        <w:t xml:space="preserve"> Δεν το</w:t>
      </w:r>
      <w:r>
        <w:rPr>
          <w:rFonts w:eastAsia="Times New Roman" w:cs="Times New Roman"/>
          <w:szCs w:val="24"/>
        </w:rPr>
        <w:t>υ</w:t>
      </w:r>
      <w:r w:rsidRPr="005114B0">
        <w:rPr>
          <w:rFonts w:eastAsia="Times New Roman" w:cs="Times New Roman"/>
          <w:szCs w:val="24"/>
        </w:rPr>
        <w:t xml:space="preserve"> είπε αν είναι </w:t>
      </w:r>
      <w:r>
        <w:rPr>
          <w:rFonts w:eastAsia="Times New Roman" w:cs="Times New Roman"/>
          <w:szCs w:val="24"/>
        </w:rPr>
        <w:t>9 δισεκατομμύρια στα</w:t>
      </w:r>
      <w:r w:rsidRPr="005114B0">
        <w:rPr>
          <w:rFonts w:eastAsia="Times New Roman" w:cs="Times New Roman"/>
          <w:szCs w:val="24"/>
        </w:rPr>
        <w:t xml:space="preserve"> τέσσερα χρόνια</w:t>
      </w:r>
      <w:r>
        <w:rPr>
          <w:rFonts w:eastAsia="Times New Roman" w:cs="Times New Roman"/>
          <w:szCs w:val="24"/>
        </w:rPr>
        <w:t>,</w:t>
      </w:r>
      <w:r w:rsidRPr="005114B0">
        <w:rPr>
          <w:rFonts w:eastAsia="Times New Roman" w:cs="Times New Roman"/>
          <w:szCs w:val="24"/>
        </w:rPr>
        <w:t xml:space="preserve"> αν είναι 5 δι</w:t>
      </w:r>
      <w:r>
        <w:rPr>
          <w:rFonts w:eastAsia="Times New Roman" w:cs="Times New Roman"/>
          <w:szCs w:val="24"/>
        </w:rPr>
        <w:t xml:space="preserve">σεκατομμύρια και </w:t>
      </w:r>
      <w:r w:rsidRPr="005114B0">
        <w:rPr>
          <w:rFonts w:eastAsia="Times New Roman" w:cs="Times New Roman"/>
          <w:szCs w:val="24"/>
        </w:rPr>
        <w:t>από πο</w:t>
      </w:r>
      <w:r>
        <w:rPr>
          <w:rFonts w:eastAsia="Times New Roman" w:cs="Times New Roman"/>
          <w:szCs w:val="24"/>
        </w:rPr>
        <w:t>ύ</w:t>
      </w:r>
      <w:r w:rsidRPr="005114B0">
        <w:rPr>
          <w:rFonts w:eastAsia="Times New Roman" w:cs="Times New Roman"/>
          <w:szCs w:val="24"/>
        </w:rPr>
        <w:t xml:space="preserve"> θα </w:t>
      </w:r>
      <w:r>
        <w:rPr>
          <w:rFonts w:eastAsia="Times New Roman" w:cs="Times New Roman"/>
          <w:szCs w:val="24"/>
        </w:rPr>
        <w:t>έ</w:t>
      </w:r>
      <w:r w:rsidRPr="005114B0">
        <w:rPr>
          <w:rFonts w:eastAsia="Times New Roman" w:cs="Times New Roman"/>
          <w:szCs w:val="24"/>
        </w:rPr>
        <w:t>ρθουνε</w:t>
      </w:r>
      <w:r>
        <w:rPr>
          <w:rFonts w:eastAsia="Times New Roman" w:cs="Times New Roman"/>
          <w:szCs w:val="24"/>
        </w:rPr>
        <w:t>.</w:t>
      </w:r>
      <w:r w:rsidRPr="005114B0">
        <w:rPr>
          <w:rFonts w:eastAsia="Times New Roman" w:cs="Times New Roman"/>
          <w:szCs w:val="24"/>
        </w:rPr>
        <w:t xml:space="preserve"> Εγώ απάντηση σε αυτό δεν πήρα</w:t>
      </w:r>
      <w:r>
        <w:rPr>
          <w:rFonts w:eastAsia="Times New Roman" w:cs="Times New Roman"/>
          <w:szCs w:val="24"/>
        </w:rPr>
        <w:t>.</w:t>
      </w:r>
      <w:r w:rsidRPr="005114B0">
        <w:rPr>
          <w:rFonts w:eastAsia="Times New Roman" w:cs="Times New Roman"/>
          <w:szCs w:val="24"/>
        </w:rPr>
        <w:t xml:space="preserve"> </w:t>
      </w:r>
    </w:p>
    <w:p w14:paraId="5FC2FB53" w14:textId="77777777" w:rsidR="0020643A" w:rsidRDefault="00E84ECF">
      <w:pPr>
        <w:spacing w:line="600" w:lineRule="auto"/>
        <w:ind w:firstLine="720"/>
        <w:contextualSpacing/>
        <w:jc w:val="both"/>
        <w:rPr>
          <w:rFonts w:eastAsia="Times New Roman" w:cs="Times New Roman"/>
          <w:szCs w:val="24"/>
        </w:rPr>
      </w:pPr>
      <w:r w:rsidRPr="005114B0">
        <w:rPr>
          <w:rFonts w:eastAsia="Times New Roman" w:cs="Times New Roman"/>
          <w:szCs w:val="24"/>
        </w:rPr>
        <w:t xml:space="preserve">Θέλω να επιστρέψω στην ομιλία του </w:t>
      </w:r>
      <w:r>
        <w:rPr>
          <w:rFonts w:eastAsia="Times New Roman" w:cs="Times New Roman"/>
          <w:szCs w:val="24"/>
        </w:rPr>
        <w:t>κ. Σκανδαλίδη που</w:t>
      </w:r>
      <w:r w:rsidRPr="005114B0">
        <w:rPr>
          <w:rFonts w:eastAsia="Times New Roman" w:cs="Times New Roman"/>
          <w:szCs w:val="24"/>
        </w:rPr>
        <w:t xml:space="preserve"> μας είπε ότι είναι αντιαναπτυξιακό</w:t>
      </w:r>
      <w:r>
        <w:rPr>
          <w:rFonts w:eastAsia="Times New Roman" w:cs="Times New Roman"/>
          <w:szCs w:val="24"/>
        </w:rPr>
        <w:t>ς</w:t>
      </w:r>
      <w:r w:rsidRPr="005114B0">
        <w:rPr>
          <w:rFonts w:eastAsia="Times New Roman" w:cs="Times New Roman"/>
          <w:szCs w:val="24"/>
        </w:rPr>
        <w:t xml:space="preserve"> ο </w:t>
      </w:r>
      <w:r>
        <w:rPr>
          <w:rFonts w:eastAsia="Times New Roman" w:cs="Times New Roman"/>
          <w:szCs w:val="24"/>
        </w:rPr>
        <w:t>π</w:t>
      </w:r>
      <w:r w:rsidRPr="005114B0">
        <w:rPr>
          <w:rFonts w:eastAsia="Times New Roman" w:cs="Times New Roman"/>
          <w:szCs w:val="24"/>
        </w:rPr>
        <w:t>ροϋπολογισμός</w:t>
      </w:r>
      <w:r>
        <w:rPr>
          <w:rFonts w:eastAsia="Times New Roman" w:cs="Times New Roman"/>
          <w:szCs w:val="24"/>
        </w:rPr>
        <w:t>, ότι δεν έχει</w:t>
      </w:r>
      <w:r w:rsidRPr="005114B0">
        <w:rPr>
          <w:rFonts w:eastAsia="Times New Roman" w:cs="Times New Roman"/>
          <w:szCs w:val="24"/>
        </w:rPr>
        <w:t xml:space="preserve"> κα</w:t>
      </w:r>
      <w:r>
        <w:rPr>
          <w:rFonts w:eastAsia="Times New Roman" w:cs="Times New Roman"/>
          <w:szCs w:val="24"/>
        </w:rPr>
        <w:t>μ</w:t>
      </w:r>
      <w:r w:rsidRPr="005114B0">
        <w:rPr>
          <w:rFonts w:eastAsia="Times New Roman" w:cs="Times New Roman"/>
          <w:szCs w:val="24"/>
        </w:rPr>
        <w:t>μ</w:t>
      </w:r>
      <w:r>
        <w:rPr>
          <w:rFonts w:eastAsia="Times New Roman" w:cs="Times New Roman"/>
          <w:szCs w:val="24"/>
        </w:rPr>
        <w:t>ία αναπτυξιακή πνοή και το είπαν</w:t>
      </w:r>
      <w:r w:rsidRPr="005114B0">
        <w:rPr>
          <w:rFonts w:eastAsia="Times New Roman" w:cs="Times New Roman"/>
          <w:szCs w:val="24"/>
        </w:rPr>
        <w:t>ε και άλλοι από τη Νέα Δημοκρατία</w:t>
      </w:r>
      <w:r>
        <w:rPr>
          <w:rFonts w:eastAsia="Times New Roman" w:cs="Times New Roman"/>
          <w:szCs w:val="24"/>
        </w:rPr>
        <w:t>.</w:t>
      </w:r>
      <w:r w:rsidRPr="005114B0">
        <w:rPr>
          <w:rFonts w:eastAsia="Times New Roman" w:cs="Times New Roman"/>
          <w:szCs w:val="24"/>
        </w:rPr>
        <w:t xml:space="preserve"> Θα δείτε γιατί </w:t>
      </w:r>
      <w:r>
        <w:rPr>
          <w:rFonts w:eastAsia="Times New Roman" w:cs="Times New Roman"/>
          <w:szCs w:val="24"/>
        </w:rPr>
        <w:t>λέω για τον κ.</w:t>
      </w:r>
      <w:r w:rsidRPr="005114B0">
        <w:rPr>
          <w:rFonts w:eastAsia="Times New Roman" w:cs="Times New Roman"/>
          <w:szCs w:val="24"/>
        </w:rPr>
        <w:t xml:space="preserve"> Σκανδαλίδη</w:t>
      </w:r>
      <w:r>
        <w:rPr>
          <w:rFonts w:eastAsia="Times New Roman" w:cs="Times New Roman"/>
          <w:szCs w:val="24"/>
        </w:rPr>
        <w:t>,</w:t>
      </w:r>
      <w:r w:rsidRPr="005114B0">
        <w:rPr>
          <w:rFonts w:eastAsia="Times New Roman" w:cs="Times New Roman"/>
          <w:szCs w:val="24"/>
        </w:rPr>
        <w:t xml:space="preserve"> γιατί θέλω να δ</w:t>
      </w:r>
      <w:r>
        <w:rPr>
          <w:rFonts w:eastAsia="Times New Roman" w:cs="Times New Roman"/>
          <w:szCs w:val="24"/>
        </w:rPr>
        <w:t xml:space="preserve">ούμε αν μπορούμε να συζητήσουμε. </w:t>
      </w:r>
    </w:p>
    <w:p w14:paraId="5FC2FB54" w14:textId="77777777" w:rsidR="0020643A" w:rsidRDefault="00E84ECF">
      <w:pPr>
        <w:spacing w:line="600" w:lineRule="auto"/>
        <w:ind w:firstLine="720"/>
        <w:contextualSpacing/>
        <w:jc w:val="both"/>
        <w:rPr>
          <w:rFonts w:eastAsia="Times New Roman" w:cs="Times New Roman"/>
          <w:szCs w:val="24"/>
        </w:rPr>
      </w:pPr>
      <w:r w:rsidRPr="005114B0">
        <w:rPr>
          <w:rFonts w:eastAsia="Times New Roman" w:cs="Times New Roman"/>
          <w:szCs w:val="24"/>
        </w:rPr>
        <w:t>Το πρώτο πράγμα που πρέπει να πούμε</w:t>
      </w:r>
      <w:r>
        <w:rPr>
          <w:rFonts w:eastAsia="Times New Roman" w:cs="Times New Roman"/>
          <w:szCs w:val="24"/>
        </w:rPr>
        <w:t>,</w:t>
      </w:r>
      <w:r w:rsidRPr="005114B0">
        <w:rPr>
          <w:rFonts w:eastAsia="Times New Roman" w:cs="Times New Roman"/>
          <w:szCs w:val="24"/>
        </w:rPr>
        <w:t xml:space="preserve"> που μας λέτε για το Πρόγραμμα </w:t>
      </w:r>
      <w:r>
        <w:rPr>
          <w:rFonts w:eastAsia="Times New Roman" w:cs="Times New Roman"/>
          <w:szCs w:val="24"/>
        </w:rPr>
        <w:t>Δημοσίων Επενδύσεων, είναι</w:t>
      </w:r>
      <w:r w:rsidRPr="005114B0">
        <w:rPr>
          <w:rFonts w:eastAsia="Times New Roman" w:cs="Times New Roman"/>
          <w:szCs w:val="24"/>
        </w:rPr>
        <w:t xml:space="preserve"> ότι</w:t>
      </w:r>
      <w:r w:rsidRPr="005114B0">
        <w:rPr>
          <w:rFonts w:eastAsia="Times New Roman" w:cs="Times New Roman"/>
          <w:szCs w:val="24"/>
        </w:rPr>
        <w:t xml:space="preserve"> έχουμε πολλά εργαλεία</w:t>
      </w:r>
      <w:r>
        <w:rPr>
          <w:rFonts w:eastAsia="Times New Roman" w:cs="Times New Roman"/>
          <w:szCs w:val="24"/>
        </w:rPr>
        <w:t xml:space="preserve">. </w:t>
      </w:r>
    </w:p>
    <w:p w14:paraId="5FC2FB55" w14:textId="77777777" w:rsidR="0020643A" w:rsidRDefault="00E84ECF">
      <w:pPr>
        <w:tabs>
          <w:tab w:val="left" w:pos="2940"/>
        </w:tabs>
        <w:spacing w:line="600" w:lineRule="auto"/>
        <w:ind w:firstLine="720"/>
        <w:contextualSpacing/>
        <w:jc w:val="both"/>
        <w:rPr>
          <w:rFonts w:eastAsia="Times New Roman"/>
          <w:bCs/>
          <w:szCs w:val="24"/>
        </w:rPr>
      </w:pPr>
      <w:r>
        <w:rPr>
          <w:rFonts w:eastAsia="Times New Roman"/>
          <w:bCs/>
          <w:szCs w:val="24"/>
        </w:rPr>
        <w:t xml:space="preserve">Βεβαίως, είναι βασικό εργαλείο το Πρόγραμμα Δημοσίων Επενδύσεων. Όμως, όπως ανέπτυξε χθες στην ομιλία του </w:t>
      </w:r>
      <w:r w:rsidRPr="006E77C3">
        <w:rPr>
          <w:rFonts w:eastAsia="Times New Roman"/>
          <w:bCs/>
          <w:szCs w:val="24"/>
        </w:rPr>
        <w:t>ο Χριστόφορος ο Παπαδόπουλος</w:t>
      </w:r>
      <w:r>
        <w:rPr>
          <w:rFonts w:eastAsia="Times New Roman"/>
          <w:bCs/>
          <w:szCs w:val="24"/>
        </w:rPr>
        <w:t xml:space="preserve">, έχουμε </w:t>
      </w:r>
      <w:r w:rsidRPr="006E77C3">
        <w:rPr>
          <w:rFonts w:eastAsia="Times New Roman"/>
          <w:bCs/>
          <w:szCs w:val="24"/>
        </w:rPr>
        <w:t xml:space="preserve">και πολλά άλλα </w:t>
      </w:r>
      <w:r>
        <w:rPr>
          <w:rFonts w:eastAsia="Times New Roman"/>
          <w:bCs/>
          <w:szCs w:val="24"/>
        </w:rPr>
        <w:t xml:space="preserve">εργαλεία, όπως </w:t>
      </w:r>
      <w:r w:rsidRPr="006E77C3">
        <w:rPr>
          <w:rFonts w:eastAsia="Times New Roman"/>
          <w:bCs/>
          <w:szCs w:val="24"/>
        </w:rPr>
        <w:t>την Ευρωπαϊκή Τράπεζα Επενδύσεων</w:t>
      </w:r>
      <w:r>
        <w:rPr>
          <w:rFonts w:eastAsia="Times New Roman"/>
          <w:bCs/>
          <w:szCs w:val="24"/>
        </w:rPr>
        <w:t>, τα ΕΣΠΑ κ.λπ.. Έχουμε κα</w:t>
      </w:r>
      <w:r>
        <w:rPr>
          <w:rFonts w:eastAsia="Times New Roman"/>
          <w:bCs/>
          <w:szCs w:val="24"/>
        </w:rPr>
        <w:t>ι τις τράπεζες, που</w:t>
      </w:r>
      <w:r w:rsidRPr="006E77C3">
        <w:rPr>
          <w:rFonts w:eastAsia="Times New Roman"/>
          <w:bCs/>
          <w:szCs w:val="24"/>
        </w:rPr>
        <w:t xml:space="preserve"> άκουσα να </w:t>
      </w:r>
      <w:r>
        <w:rPr>
          <w:rFonts w:eastAsia="Times New Roman"/>
          <w:bCs/>
          <w:szCs w:val="24"/>
        </w:rPr>
        <w:t>τις χτυπάτ</w:t>
      </w:r>
      <w:r w:rsidRPr="006E77C3">
        <w:rPr>
          <w:rFonts w:eastAsia="Times New Roman"/>
          <w:bCs/>
          <w:szCs w:val="24"/>
        </w:rPr>
        <w:t xml:space="preserve">ε πάλι </w:t>
      </w:r>
      <w:r>
        <w:rPr>
          <w:rFonts w:eastAsia="Times New Roman"/>
          <w:bCs/>
          <w:szCs w:val="24"/>
        </w:rPr>
        <w:t xml:space="preserve">από </w:t>
      </w:r>
      <w:r w:rsidRPr="006E77C3">
        <w:rPr>
          <w:rFonts w:eastAsia="Times New Roman"/>
          <w:bCs/>
          <w:szCs w:val="24"/>
        </w:rPr>
        <w:t>π</w:t>
      </w:r>
      <w:r>
        <w:rPr>
          <w:rFonts w:eastAsia="Times New Roman"/>
          <w:bCs/>
          <w:szCs w:val="24"/>
        </w:rPr>
        <w:t>αντ</w:t>
      </w:r>
      <w:r w:rsidRPr="006E77C3">
        <w:rPr>
          <w:rFonts w:eastAsia="Times New Roman"/>
          <w:bCs/>
          <w:szCs w:val="24"/>
        </w:rPr>
        <w:t>ού</w:t>
      </w:r>
      <w:r>
        <w:rPr>
          <w:rFonts w:eastAsia="Times New Roman"/>
          <w:bCs/>
          <w:szCs w:val="24"/>
        </w:rPr>
        <w:t xml:space="preserve">, οι τράπεζες που ανακεφαλαιοποιήθηκαν, που φτάνουν τους στόχους τους, που επιστρέφουν οι καταθέσεις, που </w:t>
      </w:r>
      <w:r w:rsidRPr="006E77C3">
        <w:rPr>
          <w:rFonts w:eastAsia="Times New Roman"/>
          <w:bCs/>
          <w:szCs w:val="24"/>
        </w:rPr>
        <w:t xml:space="preserve">πηγαίνουν </w:t>
      </w:r>
      <w:r>
        <w:rPr>
          <w:rFonts w:eastAsia="Times New Roman"/>
          <w:bCs/>
          <w:szCs w:val="24"/>
        </w:rPr>
        <w:t xml:space="preserve">μπροστά, </w:t>
      </w:r>
      <w:r w:rsidRPr="006E77C3">
        <w:rPr>
          <w:rFonts w:eastAsia="Times New Roman"/>
          <w:bCs/>
          <w:szCs w:val="24"/>
        </w:rPr>
        <w:t xml:space="preserve">οι οποίες στην επέκταση της σύμβασης για το αεροδρόμιο </w:t>
      </w:r>
      <w:r>
        <w:rPr>
          <w:rFonts w:eastAsia="Times New Roman"/>
          <w:bCs/>
          <w:szCs w:val="24"/>
        </w:rPr>
        <w:t>δανείσανε 660</w:t>
      </w:r>
      <w:r w:rsidRPr="006E77C3">
        <w:rPr>
          <w:rFonts w:eastAsia="Times New Roman"/>
          <w:bCs/>
          <w:szCs w:val="24"/>
        </w:rPr>
        <w:t xml:space="preserve"> εκατο</w:t>
      </w:r>
      <w:r w:rsidRPr="006E77C3">
        <w:rPr>
          <w:rFonts w:eastAsia="Times New Roman"/>
          <w:bCs/>
          <w:szCs w:val="24"/>
        </w:rPr>
        <w:t>μμύρια</w:t>
      </w:r>
      <w:r>
        <w:rPr>
          <w:rFonts w:eastAsia="Times New Roman"/>
          <w:bCs/>
          <w:szCs w:val="24"/>
        </w:rPr>
        <w:t>.</w:t>
      </w:r>
    </w:p>
    <w:p w14:paraId="5FC2FB56" w14:textId="77777777" w:rsidR="0020643A" w:rsidRDefault="00E84ECF">
      <w:pPr>
        <w:tabs>
          <w:tab w:val="left" w:pos="2940"/>
        </w:tabs>
        <w:spacing w:line="600" w:lineRule="auto"/>
        <w:ind w:firstLine="720"/>
        <w:contextualSpacing/>
        <w:jc w:val="both"/>
        <w:rPr>
          <w:rFonts w:eastAsia="Times New Roman"/>
          <w:bCs/>
          <w:szCs w:val="24"/>
        </w:rPr>
      </w:pPr>
      <w:r>
        <w:rPr>
          <w:rFonts w:eastAsia="Times New Roman"/>
          <w:bCs/>
          <w:szCs w:val="24"/>
        </w:rPr>
        <w:t>Όταν υπάρχουν</w:t>
      </w:r>
      <w:r w:rsidRPr="006E77C3">
        <w:rPr>
          <w:rFonts w:eastAsia="Times New Roman"/>
          <w:bCs/>
          <w:szCs w:val="24"/>
        </w:rPr>
        <w:t xml:space="preserve"> καλές ιδέες</w:t>
      </w:r>
      <w:r>
        <w:rPr>
          <w:rFonts w:eastAsia="Times New Roman"/>
          <w:bCs/>
          <w:szCs w:val="24"/>
        </w:rPr>
        <w:t xml:space="preserve"> -γιατί δεν φταίει στην Ελλάδα, να το συμφωνήσουμε </w:t>
      </w:r>
      <w:r w:rsidRPr="006E77C3">
        <w:rPr>
          <w:rFonts w:eastAsia="Times New Roman"/>
          <w:bCs/>
          <w:szCs w:val="24"/>
        </w:rPr>
        <w:t>αυτό</w:t>
      </w:r>
      <w:r>
        <w:rPr>
          <w:rFonts w:eastAsia="Times New Roman"/>
          <w:bCs/>
          <w:szCs w:val="24"/>
        </w:rPr>
        <w:t xml:space="preserve">, </w:t>
      </w:r>
      <w:r w:rsidRPr="006E77C3">
        <w:rPr>
          <w:rFonts w:eastAsia="Times New Roman"/>
          <w:bCs/>
          <w:szCs w:val="24"/>
        </w:rPr>
        <w:t>μόνο ότι δεν υπάρχει χρηματοδότηση</w:t>
      </w:r>
      <w:r>
        <w:rPr>
          <w:rFonts w:eastAsia="Times New Roman"/>
          <w:bCs/>
          <w:szCs w:val="24"/>
        </w:rPr>
        <w:t xml:space="preserve">- και καλά </w:t>
      </w:r>
      <w:r>
        <w:rPr>
          <w:rFonts w:eastAsia="Times New Roman"/>
          <w:bCs/>
          <w:szCs w:val="24"/>
          <w:lang w:val="en-US"/>
        </w:rPr>
        <w:t>projects</w:t>
      </w:r>
      <w:r>
        <w:rPr>
          <w:rFonts w:eastAsia="Times New Roman"/>
          <w:bCs/>
          <w:szCs w:val="24"/>
        </w:rPr>
        <w:t xml:space="preserve">, θα </w:t>
      </w:r>
      <w:r w:rsidRPr="006E77C3">
        <w:rPr>
          <w:rFonts w:eastAsia="Times New Roman"/>
          <w:bCs/>
          <w:szCs w:val="24"/>
        </w:rPr>
        <w:t>μπορούν να επενδύσ</w:t>
      </w:r>
      <w:r>
        <w:rPr>
          <w:rFonts w:eastAsia="Times New Roman"/>
          <w:bCs/>
          <w:szCs w:val="24"/>
        </w:rPr>
        <w:t xml:space="preserve">ουν. Γι’ αυτό έχουμε </w:t>
      </w:r>
      <w:r w:rsidRPr="006E77C3">
        <w:rPr>
          <w:rFonts w:eastAsia="Times New Roman"/>
          <w:bCs/>
          <w:szCs w:val="24"/>
        </w:rPr>
        <w:t>δουλέ</w:t>
      </w:r>
      <w:r>
        <w:rPr>
          <w:rFonts w:eastAsia="Times New Roman"/>
          <w:bCs/>
          <w:szCs w:val="24"/>
        </w:rPr>
        <w:t xml:space="preserve">ψει </w:t>
      </w:r>
      <w:r w:rsidRPr="006E77C3">
        <w:rPr>
          <w:rFonts w:eastAsia="Times New Roman"/>
          <w:bCs/>
          <w:szCs w:val="24"/>
        </w:rPr>
        <w:t xml:space="preserve"> πάρα πολ</w:t>
      </w:r>
      <w:r>
        <w:rPr>
          <w:rFonts w:eastAsia="Times New Roman"/>
          <w:bCs/>
          <w:szCs w:val="24"/>
        </w:rPr>
        <w:t xml:space="preserve">ύ σκληρά και με το αναπτυξιακό μας σχέδιο και με </w:t>
      </w:r>
      <w:r>
        <w:rPr>
          <w:rFonts w:eastAsia="Times New Roman"/>
          <w:bCs/>
          <w:szCs w:val="24"/>
        </w:rPr>
        <w:t>την Ευρωπαϊκή Τράπεζα Επενδύσεων, για να μπορούμε να το αλλάξουμε αυτό.</w:t>
      </w:r>
    </w:p>
    <w:p w14:paraId="5FC2FB57" w14:textId="77777777" w:rsidR="0020643A" w:rsidRDefault="00E84ECF">
      <w:pPr>
        <w:tabs>
          <w:tab w:val="left" w:pos="2940"/>
        </w:tabs>
        <w:spacing w:line="600" w:lineRule="auto"/>
        <w:ind w:firstLine="720"/>
        <w:contextualSpacing/>
        <w:jc w:val="both"/>
        <w:rPr>
          <w:rFonts w:eastAsia="Times New Roman"/>
          <w:bCs/>
          <w:szCs w:val="24"/>
        </w:rPr>
      </w:pPr>
      <w:r>
        <w:rPr>
          <w:rFonts w:eastAsia="Times New Roman"/>
          <w:bCs/>
          <w:szCs w:val="24"/>
        </w:rPr>
        <w:t xml:space="preserve">Όμως, </w:t>
      </w:r>
      <w:r w:rsidRPr="006E77C3">
        <w:rPr>
          <w:rFonts w:eastAsia="Times New Roman"/>
          <w:bCs/>
          <w:szCs w:val="24"/>
        </w:rPr>
        <w:t xml:space="preserve">ανάπτυξη είναι </w:t>
      </w:r>
      <w:r>
        <w:rPr>
          <w:rFonts w:eastAsia="Times New Roman"/>
          <w:bCs/>
          <w:szCs w:val="24"/>
        </w:rPr>
        <w:t xml:space="preserve">και </w:t>
      </w:r>
      <w:r w:rsidRPr="006E77C3">
        <w:rPr>
          <w:rFonts w:eastAsia="Times New Roman"/>
          <w:bCs/>
          <w:szCs w:val="24"/>
        </w:rPr>
        <w:t>το κτηματολόγιο</w:t>
      </w:r>
      <w:r>
        <w:rPr>
          <w:rFonts w:eastAsia="Times New Roman"/>
          <w:bCs/>
          <w:szCs w:val="24"/>
        </w:rPr>
        <w:t xml:space="preserve"> και οι δασικοί</w:t>
      </w:r>
      <w:r w:rsidRPr="006E77C3">
        <w:rPr>
          <w:rFonts w:eastAsia="Times New Roman"/>
          <w:bCs/>
          <w:szCs w:val="24"/>
        </w:rPr>
        <w:t xml:space="preserve"> χάρτες</w:t>
      </w:r>
      <w:r>
        <w:rPr>
          <w:rFonts w:eastAsia="Times New Roman"/>
          <w:bCs/>
          <w:szCs w:val="24"/>
        </w:rPr>
        <w:t xml:space="preserve"> και ο αιγιαλός και το πλαίσιο επενδυτικών εργαλείων που έχει αλλάξει τελείως</w:t>
      </w:r>
      <w:r w:rsidRPr="006E77C3">
        <w:rPr>
          <w:rFonts w:eastAsia="Times New Roman"/>
          <w:bCs/>
          <w:szCs w:val="24"/>
        </w:rPr>
        <w:t xml:space="preserve"> τα τελευταία </w:t>
      </w:r>
      <w:r>
        <w:rPr>
          <w:rFonts w:eastAsia="Times New Roman"/>
          <w:bCs/>
          <w:szCs w:val="24"/>
        </w:rPr>
        <w:t>δύο χρόνια. Γιατί δεν τα κάνατε</w:t>
      </w:r>
      <w:r>
        <w:rPr>
          <w:rFonts w:eastAsia="Times New Roman"/>
          <w:bCs/>
          <w:szCs w:val="24"/>
        </w:rPr>
        <w:t xml:space="preserve"> αυτά τα τελευταία </w:t>
      </w:r>
      <w:r w:rsidRPr="006E77C3">
        <w:rPr>
          <w:rFonts w:eastAsia="Times New Roman"/>
          <w:bCs/>
          <w:szCs w:val="24"/>
        </w:rPr>
        <w:t>σαράντα</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 xml:space="preserve">πενήντα, να μην πω ογδόντα </w:t>
      </w:r>
      <w:r w:rsidRPr="006E77C3">
        <w:rPr>
          <w:rFonts w:eastAsia="Times New Roman"/>
          <w:bCs/>
          <w:szCs w:val="24"/>
        </w:rPr>
        <w:t>χρόνια</w:t>
      </w:r>
      <w:r>
        <w:rPr>
          <w:rFonts w:eastAsia="Times New Roman"/>
          <w:bCs/>
          <w:szCs w:val="24"/>
        </w:rPr>
        <w:t>, για να μπορεί κάποιος ξένος επενδυτής να ξέρει που είναι ο αιγιαλός, να ξέρει που είναι το δάσος, να ξέρει που δεν μπορεί να βάλει μια χημική επιχείρηση;</w:t>
      </w:r>
    </w:p>
    <w:p w14:paraId="5FC2FB58" w14:textId="77777777" w:rsidR="0020643A" w:rsidRDefault="00E84ECF">
      <w:pPr>
        <w:tabs>
          <w:tab w:val="left" w:pos="2940"/>
        </w:tabs>
        <w:spacing w:line="600" w:lineRule="auto"/>
        <w:ind w:firstLine="720"/>
        <w:contextualSpacing/>
        <w:jc w:val="both"/>
        <w:rPr>
          <w:rFonts w:eastAsia="Times New Roman"/>
          <w:bCs/>
          <w:szCs w:val="24"/>
        </w:rPr>
      </w:pPr>
      <w:r>
        <w:rPr>
          <w:rFonts w:eastAsia="Times New Roman"/>
          <w:bCs/>
          <w:szCs w:val="24"/>
        </w:rPr>
        <w:t>Μας λέει η Νέα Δημοκρατία ξανά και ξαν</w:t>
      </w:r>
      <w:r>
        <w:rPr>
          <w:rFonts w:eastAsia="Times New Roman"/>
          <w:bCs/>
          <w:szCs w:val="24"/>
        </w:rPr>
        <w:t>ά ότι έχουμε αλλεργία στις επενδύσεις. Εγώ, ε</w:t>
      </w:r>
      <w:r w:rsidRPr="006E77C3">
        <w:rPr>
          <w:rFonts w:eastAsia="Times New Roman"/>
          <w:bCs/>
          <w:szCs w:val="24"/>
        </w:rPr>
        <w:t>πειδή είμαι καλός άνθρωπος</w:t>
      </w:r>
      <w:r>
        <w:rPr>
          <w:rFonts w:eastAsia="Times New Roman"/>
          <w:bCs/>
          <w:szCs w:val="24"/>
        </w:rPr>
        <w:t>, θα δεχθώ ότι δεν</w:t>
      </w:r>
      <w:r w:rsidRPr="006E77C3">
        <w:rPr>
          <w:rFonts w:eastAsia="Times New Roman"/>
          <w:bCs/>
          <w:szCs w:val="24"/>
        </w:rPr>
        <w:t xml:space="preserve"> έχετε αλλεργία στις επενδύσεις</w:t>
      </w:r>
      <w:r>
        <w:rPr>
          <w:rFonts w:eastAsia="Times New Roman"/>
          <w:bCs/>
          <w:szCs w:val="24"/>
        </w:rPr>
        <w:t>,</w:t>
      </w:r>
      <w:r w:rsidRPr="006E77C3">
        <w:rPr>
          <w:rFonts w:eastAsia="Times New Roman"/>
          <w:bCs/>
          <w:szCs w:val="24"/>
        </w:rPr>
        <w:t xml:space="preserve"> αλλά έχετε μ</w:t>
      </w:r>
      <w:r>
        <w:rPr>
          <w:rFonts w:eastAsia="Times New Roman"/>
          <w:bCs/>
          <w:szCs w:val="24"/>
        </w:rPr>
        <w:t>ι</w:t>
      </w:r>
      <w:r w:rsidRPr="006E77C3">
        <w:rPr>
          <w:rFonts w:eastAsia="Times New Roman"/>
          <w:bCs/>
          <w:szCs w:val="24"/>
        </w:rPr>
        <w:t xml:space="preserve">α μικρή </w:t>
      </w:r>
      <w:r>
        <w:rPr>
          <w:rFonts w:eastAsia="Times New Roman"/>
          <w:bCs/>
          <w:szCs w:val="24"/>
        </w:rPr>
        <w:t xml:space="preserve">έφεση </w:t>
      </w:r>
      <w:r w:rsidRPr="006E77C3">
        <w:rPr>
          <w:rFonts w:eastAsia="Times New Roman"/>
          <w:bCs/>
          <w:szCs w:val="24"/>
        </w:rPr>
        <w:t>και ένα</w:t>
      </w:r>
      <w:r>
        <w:rPr>
          <w:rFonts w:eastAsia="Times New Roman"/>
          <w:bCs/>
          <w:szCs w:val="24"/>
        </w:rPr>
        <w:t>ν</w:t>
      </w:r>
      <w:r w:rsidRPr="006E77C3">
        <w:rPr>
          <w:rFonts w:eastAsia="Times New Roman"/>
          <w:bCs/>
          <w:szCs w:val="24"/>
        </w:rPr>
        <w:t xml:space="preserve"> μικρό </w:t>
      </w:r>
      <w:r>
        <w:rPr>
          <w:rFonts w:eastAsia="Times New Roman"/>
          <w:bCs/>
          <w:szCs w:val="24"/>
        </w:rPr>
        <w:t xml:space="preserve">εθισμό σ’ αυτές τις </w:t>
      </w:r>
      <w:r w:rsidRPr="006E77C3">
        <w:rPr>
          <w:rFonts w:eastAsia="Times New Roman"/>
          <w:bCs/>
          <w:szCs w:val="24"/>
        </w:rPr>
        <w:t>επενδύσ</w:t>
      </w:r>
      <w:r>
        <w:rPr>
          <w:rFonts w:eastAsia="Times New Roman"/>
          <w:bCs/>
          <w:szCs w:val="24"/>
        </w:rPr>
        <w:t>ει</w:t>
      </w:r>
      <w:r w:rsidRPr="006E77C3">
        <w:rPr>
          <w:rFonts w:eastAsia="Times New Roman"/>
          <w:bCs/>
          <w:szCs w:val="24"/>
        </w:rPr>
        <w:t xml:space="preserve">ς που μπορείτε να μεσολαβήσετε μέσα </w:t>
      </w:r>
      <w:r>
        <w:rPr>
          <w:rFonts w:eastAsia="Times New Roman"/>
          <w:bCs/>
          <w:szCs w:val="24"/>
        </w:rPr>
        <w:t xml:space="preserve">από το πελατειακό σύστημα. </w:t>
      </w:r>
      <w:r>
        <w:rPr>
          <w:rFonts w:eastAsia="Times New Roman"/>
          <w:bCs/>
          <w:szCs w:val="24"/>
        </w:rPr>
        <w:t>Α</w:t>
      </w:r>
      <w:r w:rsidRPr="006E77C3">
        <w:rPr>
          <w:rFonts w:eastAsia="Times New Roman"/>
          <w:bCs/>
          <w:szCs w:val="24"/>
        </w:rPr>
        <w:t>υτό</w:t>
      </w:r>
      <w:r>
        <w:rPr>
          <w:rFonts w:eastAsia="Times New Roman"/>
          <w:bCs/>
          <w:szCs w:val="24"/>
        </w:rPr>
        <w:t xml:space="preserve"> λέμε ότι το έχετε.</w:t>
      </w:r>
    </w:p>
    <w:p w14:paraId="5FC2FB59" w14:textId="77777777" w:rsidR="0020643A" w:rsidRDefault="00E84ECF">
      <w:pPr>
        <w:tabs>
          <w:tab w:val="left" w:pos="2940"/>
        </w:tabs>
        <w:spacing w:line="600" w:lineRule="auto"/>
        <w:ind w:firstLine="720"/>
        <w:contextualSpacing/>
        <w:jc w:val="center"/>
        <w:rPr>
          <w:rFonts w:eastAsia="Times New Roman"/>
          <w:bCs/>
          <w:szCs w:val="24"/>
        </w:rPr>
      </w:pPr>
      <w:r>
        <w:rPr>
          <w:rFonts w:eastAsia="Times New Roman"/>
          <w:bCs/>
          <w:szCs w:val="24"/>
        </w:rPr>
        <w:t>(Χειροκροτήματα από την πτέρυγα του ΣΥΡΙΖΑ)</w:t>
      </w:r>
    </w:p>
    <w:p w14:paraId="5FC2FB5A" w14:textId="77777777" w:rsidR="0020643A" w:rsidRDefault="00E84ECF">
      <w:pPr>
        <w:tabs>
          <w:tab w:val="left" w:pos="2940"/>
        </w:tabs>
        <w:spacing w:line="600" w:lineRule="auto"/>
        <w:ind w:firstLine="720"/>
        <w:contextualSpacing/>
        <w:jc w:val="both"/>
        <w:rPr>
          <w:rFonts w:eastAsia="Times New Roman"/>
          <w:bCs/>
          <w:szCs w:val="24"/>
        </w:rPr>
      </w:pPr>
      <w:r>
        <w:rPr>
          <w:rFonts w:eastAsia="Times New Roman"/>
          <w:bCs/>
          <w:szCs w:val="24"/>
        </w:rPr>
        <w:t>Όμως, ποιο είναι τ</w:t>
      </w:r>
      <w:r w:rsidRPr="006E77C3">
        <w:rPr>
          <w:rFonts w:eastAsia="Times New Roman"/>
          <w:bCs/>
          <w:szCs w:val="24"/>
        </w:rPr>
        <w:t xml:space="preserve">ο κυρίαρχο </w:t>
      </w:r>
      <w:r>
        <w:rPr>
          <w:rFonts w:eastAsia="Times New Roman"/>
          <w:bCs/>
          <w:szCs w:val="24"/>
        </w:rPr>
        <w:t>ζήτ</w:t>
      </w:r>
      <w:r w:rsidRPr="006E77C3">
        <w:rPr>
          <w:rFonts w:eastAsia="Times New Roman"/>
          <w:bCs/>
          <w:szCs w:val="24"/>
        </w:rPr>
        <w:t>ημα</w:t>
      </w:r>
      <w:r>
        <w:rPr>
          <w:rFonts w:eastAsia="Times New Roman"/>
          <w:bCs/>
          <w:szCs w:val="24"/>
        </w:rPr>
        <w:t xml:space="preserve">; Με ανησύχησε πάρα πολύ </w:t>
      </w:r>
      <w:r w:rsidRPr="006E77C3">
        <w:rPr>
          <w:rFonts w:eastAsia="Times New Roman"/>
          <w:bCs/>
          <w:szCs w:val="24"/>
        </w:rPr>
        <w:t>ο κ</w:t>
      </w:r>
      <w:r>
        <w:rPr>
          <w:rFonts w:eastAsia="Times New Roman"/>
          <w:bCs/>
          <w:szCs w:val="24"/>
        </w:rPr>
        <w:t>.</w:t>
      </w:r>
      <w:r w:rsidRPr="006E77C3">
        <w:rPr>
          <w:rFonts w:eastAsia="Times New Roman"/>
          <w:bCs/>
          <w:szCs w:val="24"/>
        </w:rPr>
        <w:t xml:space="preserve"> Μητσοτάκης και πάρα πολύ </w:t>
      </w:r>
      <w:r>
        <w:rPr>
          <w:rFonts w:eastAsia="Times New Roman"/>
          <w:bCs/>
          <w:szCs w:val="24"/>
        </w:rPr>
        <w:t>-σ</w:t>
      </w:r>
      <w:r w:rsidRPr="006E77C3">
        <w:rPr>
          <w:rFonts w:eastAsia="Times New Roman"/>
          <w:bCs/>
          <w:szCs w:val="24"/>
        </w:rPr>
        <w:t>υ</w:t>
      </w:r>
      <w:r>
        <w:rPr>
          <w:rFonts w:eastAsia="Times New Roman"/>
          <w:bCs/>
          <w:szCs w:val="24"/>
        </w:rPr>
        <w:t>γ</w:t>
      </w:r>
      <w:r w:rsidRPr="006E77C3">
        <w:rPr>
          <w:rFonts w:eastAsia="Times New Roman"/>
          <w:bCs/>
          <w:szCs w:val="24"/>
        </w:rPr>
        <w:t>γνώμη που το λέω</w:t>
      </w:r>
      <w:r>
        <w:rPr>
          <w:rFonts w:eastAsia="Times New Roman"/>
          <w:bCs/>
          <w:szCs w:val="24"/>
        </w:rPr>
        <w:t>- ο κ.</w:t>
      </w:r>
      <w:r w:rsidRPr="006E77C3">
        <w:rPr>
          <w:rFonts w:eastAsia="Times New Roman"/>
          <w:bCs/>
          <w:szCs w:val="24"/>
        </w:rPr>
        <w:t xml:space="preserve"> Θεοδωράκης</w:t>
      </w:r>
      <w:r>
        <w:rPr>
          <w:rFonts w:eastAsia="Times New Roman"/>
          <w:bCs/>
          <w:szCs w:val="24"/>
        </w:rPr>
        <w:t>. Έ</w:t>
      </w:r>
      <w:r w:rsidRPr="006E77C3">
        <w:rPr>
          <w:rFonts w:eastAsia="Times New Roman"/>
          <w:bCs/>
          <w:szCs w:val="24"/>
        </w:rPr>
        <w:t xml:space="preserve">χουμε μάθει τίποτα από το ερώτημα </w:t>
      </w:r>
      <w:r>
        <w:rPr>
          <w:rFonts w:eastAsia="Times New Roman"/>
          <w:bCs/>
          <w:szCs w:val="24"/>
        </w:rPr>
        <w:t>που έβαλε ο Κ</w:t>
      </w:r>
      <w:r w:rsidRPr="006E77C3">
        <w:rPr>
          <w:rFonts w:eastAsia="Times New Roman"/>
          <w:bCs/>
          <w:szCs w:val="24"/>
        </w:rPr>
        <w:t>αραθανασόπο</w:t>
      </w:r>
      <w:r w:rsidRPr="006E77C3">
        <w:rPr>
          <w:rFonts w:eastAsia="Times New Roman"/>
          <w:bCs/>
          <w:szCs w:val="24"/>
        </w:rPr>
        <w:t>υλος</w:t>
      </w:r>
      <w:r>
        <w:rPr>
          <w:rFonts w:eastAsia="Times New Roman"/>
          <w:bCs/>
          <w:szCs w:val="24"/>
        </w:rPr>
        <w:t xml:space="preserve">; Θα λέμε </w:t>
      </w:r>
      <w:r w:rsidRPr="006E77C3">
        <w:rPr>
          <w:rFonts w:eastAsia="Times New Roman"/>
          <w:bCs/>
          <w:szCs w:val="24"/>
        </w:rPr>
        <w:t>ανάπτυξη</w:t>
      </w:r>
      <w:r>
        <w:rPr>
          <w:rFonts w:eastAsia="Times New Roman"/>
          <w:bCs/>
          <w:szCs w:val="24"/>
        </w:rPr>
        <w:t>,</w:t>
      </w:r>
      <w:r w:rsidRPr="006E77C3">
        <w:rPr>
          <w:rFonts w:eastAsia="Times New Roman"/>
          <w:bCs/>
          <w:szCs w:val="24"/>
        </w:rPr>
        <w:t xml:space="preserve"> ανάπτυξη</w:t>
      </w:r>
      <w:r>
        <w:rPr>
          <w:rFonts w:eastAsia="Times New Roman"/>
          <w:bCs/>
          <w:szCs w:val="24"/>
        </w:rPr>
        <w:t>,</w:t>
      </w:r>
      <w:r w:rsidRPr="006E77C3">
        <w:rPr>
          <w:rFonts w:eastAsia="Times New Roman"/>
          <w:bCs/>
          <w:szCs w:val="24"/>
        </w:rPr>
        <w:t xml:space="preserve"> ανάπτυξη</w:t>
      </w:r>
      <w:r>
        <w:rPr>
          <w:rFonts w:eastAsia="Times New Roman"/>
          <w:bCs/>
          <w:szCs w:val="24"/>
        </w:rPr>
        <w:t>; Θα βρούμε μια</w:t>
      </w:r>
      <w:r w:rsidRPr="006E77C3">
        <w:rPr>
          <w:rFonts w:eastAsia="Times New Roman"/>
          <w:bCs/>
          <w:szCs w:val="24"/>
        </w:rPr>
        <w:t xml:space="preserve"> ισορροπία ανάμεσα στις </w:t>
      </w:r>
      <w:r>
        <w:rPr>
          <w:rFonts w:eastAsia="Times New Roman"/>
          <w:bCs/>
          <w:szCs w:val="24"/>
        </w:rPr>
        <w:t xml:space="preserve">στοχευμένες </w:t>
      </w:r>
      <w:r w:rsidRPr="006E77C3">
        <w:rPr>
          <w:rFonts w:eastAsia="Times New Roman"/>
          <w:bCs/>
          <w:szCs w:val="24"/>
        </w:rPr>
        <w:t xml:space="preserve">κοινωνικές πολιτικές </w:t>
      </w:r>
      <w:r>
        <w:rPr>
          <w:rFonts w:eastAsia="Times New Roman"/>
          <w:bCs/>
          <w:szCs w:val="24"/>
        </w:rPr>
        <w:t xml:space="preserve">και την ανάπτυξη ή θα ξαναπούμε </w:t>
      </w:r>
      <w:r w:rsidRPr="006E77C3">
        <w:rPr>
          <w:rFonts w:eastAsia="Times New Roman"/>
          <w:bCs/>
          <w:szCs w:val="24"/>
        </w:rPr>
        <w:t xml:space="preserve">από την αρχή </w:t>
      </w:r>
      <w:r>
        <w:rPr>
          <w:rFonts w:eastAsia="Times New Roman"/>
          <w:bCs/>
          <w:szCs w:val="24"/>
        </w:rPr>
        <w:t>ότι θ</w:t>
      </w:r>
      <w:r w:rsidRPr="006E77C3">
        <w:rPr>
          <w:rFonts w:eastAsia="Times New Roman"/>
          <w:bCs/>
          <w:szCs w:val="24"/>
        </w:rPr>
        <w:t xml:space="preserve">α </w:t>
      </w:r>
      <w:r>
        <w:rPr>
          <w:rFonts w:eastAsia="Times New Roman"/>
          <w:bCs/>
          <w:szCs w:val="24"/>
        </w:rPr>
        <w:t>αυξηθεί η πίτα πρώτα και μετά θα έρθει η ανάπτυξη;</w:t>
      </w:r>
    </w:p>
    <w:p w14:paraId="5FC2FB5B" w14:textId="77777777" w:rsidR="0020643A" w:rsidRDefault="00E84ECF">
      <w:pPr>
        <w:tabs>
          <w:tab w:val="left" w:pos="2940"/>
        </w:tabs>
        <w:spacing w:line="600" w:lineRule="auto"/>
        <w:ind w:firstLine="720"/>
        <w:contextualSpacing/>
        <w:jc w:val="both"/>
        <w:rPr>
          <w:rFonts w:eastAsia="Times New Roman"/>
          <w:bCs/>
          <w:szCs w:val="24"/>
        </w:rPr>
      </w:pPr>
      <w:r>
        <w:rPr>
          <w:rFonts w:eastAsia="Times New Roman"/>
          <w:bCs/>
          <w:szCs w:val="24"/>
        </w:rPr>
        <w:t xml:space="preserve">Σας τα είπε πάρα </w:t>
      </w:r>
      <w:r w:rsidRPr="006E77C3">
        <w:rPr>
          <w:rFonts w:eastAsia="Times New Roman"/>
          <w:bCs/>
          <w:szCs w:val="24"/>
        </w:rPr>
        <w:t xml:space="preserve">πολύ καλά </w:t>
      </w:r>
      <w:r>
        <w:rPr>
          <w:rFonts w:eastAsia="Times New Roman"/>
          <w:bCs/>
          <w:szCs w:val="24"/>
        </w:rPr>
        <w:t xml:space="preserve">ο Θοδωρής ο </w:t>
      </w:r>
      <w:r>
        <w:rPr>
          <w:rFonts w:eastAsia="Times New Roman"/>
          <w:bCs/>
          <w:szCs w:val="24"/>
        </w:rPr>
        <w:t xml:space="preserve">Δρίτσας χθες. Για εμάς ανάπτυξη </w:t>
      </w:r>
      <w:r w:rsidRPr="006E77C3">
        <w:rPr>
          <w:rFonts w:eastAsia="Times New Roman"/>
          <w:bCs/>
          <w:szCs w:val="24"/>
        </w:rPr>
        <w:t xml:space="preserve">χωρίς </w:t>
      </w:r>
      <w:r>
        <w:rPr>
          <w:rFonts w:eastAsia="Times New Roman"/>
          <w:bCs/>
          <w:szCs w:val="24"/>
        </w:rPr>
        <w:t xml:space="preserve">σχολικά γεύματα, </w:t>
      </w:r>
      <w:r w:rsidRPr="006E77C3">
        <w:rPr>
          <w:rFonts w:eastAsia="Times New Roman"/>
          <w:bCs/>
          <w:szCs w:val="24"/>
        </w:rPr>
        <w:t xml:space="preserve">χωρίς </w:t>
      </w:r>
      <w:r>
        <w:rPr>
          <w:rFonts w:eastAsia="Times New Roman"/>
          <w:bCs/>
          <w:szCs w:val="24"/>
        </w:rPr>
        <w:t xml:space="preserve">πρωτοβάθμια περίθαλψη, </w:t>
      </w:r>
      <w:r w:rsidRPr="006E77C3">
        <w:rPr>
          <w:rFonts w:eastAsia="Times New Roman"/>
          <w:bCs/>
          <w:szCs w:val="24"/>
        </w:rPr>
        <w:t xml:space="preserve">χωρίς </w:t>
      </w:r>
      <w:r>
        <w:rPr>
          <w:rFonts w:eastAsia="Times New Roman"/>
          <w:bCs/>
          <w:szCs w:val="24"/>
        </w:rPr>
        <w:t xml:space="preserve">εργασιακά δικαιώματα, </w:t>
      </w:r>
      <w:r w:rsidRPr="006E77C3">
        <w:rPr>
          <w:rFonts w:eastAsia="Times New Roman"/>
          <w:bCs/>
          <w:szCs w:val="24"/>
        </w:rPr>
        <w:t xml:space="preserve">χωρίς </w:t>
      </w:r>
      <w:r>
        <w:rPr>
          <w:rFonts w:eastAsia="Times New Roman"/>
          <w:bCs/>
          <w:szCs w:val="24"/>
        </w:rPr>
        <w:t xml:space="preserve">επιδόματα στέγασης, </w:t>
      </w:r>
      <w:r w:rsidRPr="006E77C3">
        <w:rPr>
          <w:rFonts w:eastAsia="Times New Roman"/>
          <w:bCs/>
          <w:szCs w:val="24"/>
        </w:rPr>
        <w:t xml:space="preserve">χωρίς </w:t>
      </w:r>
      <w:r>
        <w:rPr>
          <w:rFonts w:eastAsia="Times New Roman"/>
          <w:bCs/>
          <w:szCs w:val="24"/>
        </w:rPr>
        <w:t>την κοινωνία μαζί δεν υπάρχει. Αυτό φάνηκε πριν από το 2008. Αυτοί που πίστευαν ότι πρώτα θα έρθει η ανάπτυξη κα</w:t>
      </w:r>
      <w:r>
        <w:rPr>
          <w:rFonts w:eastAsia="Times New Roman"/>
          <w:bCs/>
          <w:szCs w:val="24"/>
        </w:rPr>
        <w:t xml:space="preserve">ι μετά θα βοηθηθεί </w:t>
      </w:r>
      <w:r w:rsidRPr="006E77C3">
        <w:rPr>
          <w:rFonts w:eastAsia="Times New Roman"/>
          <w:bCs/>
          <w:szCs w:val="24"/>
        </w:rPr>
        <w:t>η κοινωνία</w:t>
      </w:r>
      <w:r>
        <w:rPr>
          <w:rFonts w:eastAsia="Times New Roman"/>
          <w:bCs/>
          <w:szCs w:val="24"/>
        </w:rPr>
        <w:t xml:space="preserve"> διαψεύστηκαν, είτε ήταν κεντροδεξιοί είτε ήταν κεντροαριστεροί.</w:t>
      </w:r>
    </w:p>
    <w:p w14:paraId="5FC2FB5C" w14:textId="77777777" w:rsidR="0020643A" w:rsidRDefault="00E84ECF">
      <w:pPr>
        <w:tabs>
          <w:tab w:val="left" w:pos="2940"/>
        </w:tabs>
        <w:spacing w:line="600" w:lineRule="auto"/>
        <w:ind w:firstLine="720"/>
        <w:contextualSpacing/>
        <w:jc w:val="both"/>
        <w:rPr>
          <w:rFonts w:eastAsia="Times New Roman"/>
          <w:bCs/>
          <w:szCs w:val="24"/>
        </w:rPr>
      </w:pPr>
      <w:r>
        <w:rPr>
          <w:rFonts w:eastAsia="Times New Roman"/>
          <w:bCs/>
          <w:szCs w:val="24"/>
        </w:rPr>
        <w:t xml:space="preserve">Πάω τώρα σ’ ένα </w:t>
      </w:r>
      <w:r w:rsidRPr="006E77C3">
        <w:rPr>
          <w:rFonts w:eastAsia="Times New Roman"/>
          <w:bCs/>
          <w:szCs w:val="24"/>
        </w:rPr>
        <w:t xml:space="preserve">ερώτημα που έθεσε ο Μάρτιν </w:t>
      </w:r>
      <w:r>
        <w:rPr>
          <w:rFonts w:eastAsia="Times New Roman"/>
          <w:bCs/>
          <w:szCs w:val="24"/>
        </w:rPr>
        <w:t xml:space="preserve">Λούθερ Κινγκ, όχι για εσάς, κύριε Βορίδη, αυτή τη φορά. </w:t>
      </w:r>
    </w:p>
    <w:p w14:paraId="5FC2FB5D" w14:textId="77777777" w:rsidR="0020643A" w:rsidRDefault="00E84ECF">
      <w:pPr>
        <w:tabs>
          <w:tab w:val="left" w:pos="2940"/>
        </w:tabs>
        <w:spacing w:line="600" w:lineRule="auto"/>
        <w:ind w:firstLine="720"/>
        <w:contextualSpacing/>
        <w:jc w:val="both"/>
        <w:rPr>
          <w:rFonts w:eastAsia="Times New Roman"/>
          <w:bCs/>
          <w:szCs w:val="24"/>
        </w:rPr>
      </w:pPr>
      <w:r w:rsidRPr="003C6C2F">
        <w:rPr>
          <w:rFonts w:eastAsia="Times New Roman"/>
          <w:b/>
          <w:bCs/>
          <w:szCs w:val="24"/>
        </w:rPr>
        <w:t>ΠΡΟΕΔΡΟΣ (Νικόλαος Βούτσης):</w:t>
      </w:r>
      <w:r>
        <w:rPr>
          <w:rFonts w:eastAsia="Times New Roman"/>
          <w:bCs/>
          <w:szCs w:val="24"/>
        </w:rPr>
        <w:t xml:space="preserve"> Θα ζητήσει επί προσωπικού τον λόγο ο κ. Βορίδης, γιατί ήταν με τον Γκάντι και τώρα τον πήγε στον Μάρτιν Λούθερ Κινγκ.</w:t>
      </w:r>
    </w:p>
    <w:p w14:paraId="5FC2FB5E" w14:textId="77777777" w:rsidR="0020643A" w:rsidRDefault="00E84ECF">
      <w:pPr>
        <w:tabs>
          <w:tab w:val="left" w:pos="2940"/>
        </w:tabs>
        <w:spacing w:line="600" w:lineRule="auto"/>
        <w:ind w:firstLine="720"/>
        <w:contextualSpacing/>
        <w:jc w:val="both"/>
        <w:rPr>
          <w:rFonts w:eastAsia="Times New Roman"/>
          <w:bCs/>
          <w:szCs w:val="24"/>
        </w:rPr>
      </w:pPr>
      <w:r w:rsidRPr="00B2536F">
        <w:rPr>
          <w:rFonts w:eastAsia="Times New Roman"/>
          <w:b/>
          <w:bCs/>
          <w:szCs w:val="24"/>
        </w:rPr>
        <w:t>ΕΥΚΛΕΙΔΗΣ ΤΣΑΚΑΛΩΤΟΣ (Υπουργός Οικονομικών):</w:t>
      </w:r>
      <w:r>
        <w:rPr>
          <w:rFonts w:eastAsia="Times New Roman"/>
          <w:bCs/>
          <w:szCs w:val="24"/>
        </w:rPr>
        <w:t xml:space="preserve"> Δεν νομίζω. Αν μη τι άλλο, ο κ. Βορίδης έχει χιούμορ, που δεν χαρακτηρίζει τη δεξιά πτέρυγα.</w:t>
      </w:r>
      <w:r>
        <w:rPr>
          <w:rFonts w:eastAsia="Times New Roman"/>
          <w:bCs/>
          <w:szCs w:val="24"/>
        </w:rPr>
        <w:t xml:space="preserve"> Πρέπει να του το πω αυτό. Τώρα θα ζητήσουν όλοι οι άλλοι τον λόγο επί προσωπικού!</w:t>
      </w:r>
    </w:p>
    <w:p w14:paraId="5FC2FB5F" w14:textId="77777777" w:rsidR="0020643A" w:rsidRDefault="00E84ECF">
      <w:pPr>
        <w:tabs>
          <w:tab w:val="left" w:pos="2940"/>
        </w:tabs>
        <w:spacing w:line="600" w:lineRule="auto"/>
        <w:ind w:firstLine="720"/>
        <w:contextualSpacing/>
        <w:jc w:val="both"/>
        <w:rPr>
          <w:rFonts w:eastAsia="Times New Roman"/>
          <w:bCs/>
          <w:szCs w:val="24"/>
        </w:rPr>
      </w:pPr>
      <w:r>
        <w:rPr>
          <w:rFonts w:eastAsia="Times New Roman"/>
          <w:bCs/>
          <w:szCs w:val="24"/>
        </w:rPr>
        <w:t xml:space="preserve">Τι είπε ο Μάρτιν Λούθερ Κινγκ; Το θέμα είναι όχι τι έχεις </w:t>
      </w:r>
      <w:r w:rsidRPr="006E77C3">
        <w:rPr>
          <w:rFonts w:eastAsia="Times New Roman"/>
          <w:bCs/>
          <w:szCs w:val="24"/>
        </w:rPr>
        <w:t>κερδίσει</w:t>
      </w:r>
      <w:r>
        <w:rPr>
          <w:rFonts w:eastAsia="Times New Roman"/>
          <w:bCs/>
          <w:szCs w:val="24"/>
        </w:rPr>
        <w:t>, αλλά τι μπορείς να διατηρήσεις. Και αφού πέθανε ο Μάρτιν Λούθερ Κινγκ</w:t>
      </w:r>
      <w:r w:rsidRPr="006E77C3">
        <w:rPr>
          <w:rFonts w:eastAsia="Times New Roman"/>
          <w:bCs/>
          <w:szCs w:val="24"/>
        </w:rPr>
        <w:t xml:space="preserve"> </w:t>
      </w:r>
      <w:r>
        <w:rPr>
          <w:rFonts w:eastAsia="Times New Roman"/>
          <w:bCs/>
          <w:szCs w:val="24"/>
        </w:rPr>
        <w:t xml:space="preserve">το 1968, ξέρετε πόσο σημαντικό και </w:t>
      </w:r>
      <w:r>
        <w:rPr>
          <w:rFonts w:eastAsia="Times New Roman"/>
          <w:bCs/>
          <w:szCs w:val="24"/>
        </w:rPr>
        <w:t>πόσο τον έκαιγε στην Αμερική αυτό το ζήτημα. Μπορούμε να το διατηρήσουμε;</w:t>
      </w:r>
    </w:p>
    <w:p w14:paraId="5FC2FB60" w14:textId="77777777" w:rsidR="0020643A" w:rsidRDefault="00E84ECF">
      <w:pPr>
        <w:tabs>
          <w:tab w:val="left" w:pos="2940"/>
        </w:tabs>
        <w:spacing w:line="600" w:lineRule="auto"/>
        <w:ind w:firstLine="720"/>
        <w:contextualSpacing/>
        <w:jc w:val="both"/>
        <w:rPr>
          <w:rFonts w:eastAsia="Times New Roman"/>
          <w:bCs/>
          <w:szCs w:val="24"/>
        </w:rPr>
      </w:pPr>
      <w:r>
        <w:rPr>
          <w:rFonts w:eastAsia="Times New Roman"/>
          <w:bCs/>
          <w:szCs w:val="24"/>
        </w:rPr>
        <w:t>Εμείς β</w:t>
      </w:r>
      <w:r w:rsidRPr="006E77C3">
        <w:rPr>
          <w:rFonts w:eastAsia="Times New Roman"/>
          <w:bCs/>
          <w:szCs w:val="24"/>
        </w:rPr>
        <w:t>γήκαμε από το πρόγραμμα</w:t>
      </w:r>
      <w:r>
        <w:rPr>
          <w:rFonts w:eastAsia="Times New Roman"/>
          <w:bCs/>
          <w:szCs w:val="24"/>
        </w:rPr>
        <w:t>. Ε</w:t>
      </w:r>
      <w:r w:rsidRPr="006E77C3">
        <w:rPr>
          <w:rFonts w:eastAsia="Times New Roman"/>
          <w:bCs/>
          <w:szCs w:val="24"/>
        </w:rPr>
        <w:t>σείς δε</w:t>
      </w:r>
      <w:r>
        <w:rPr>
          <w:rFonts w:eastAsia="Times New Roman"/>
          <w:bCs/>
          <w:szCs w:val="24"/>
        </w:rPr>
        <w:t>ν</w:t>
      </w:r>
      <w:r w:rsidRPr="006E77C3">
        <w:rPr>
          <w:rFonts w:eastAsia="Times New Roman"/>
          <w:bCs/>
          <w:szCs w:val="24"/>
        </w:rPr>
        <w:t xml:space="preserve"> βγήκατε από το πρό</w:t>
      </w:r>
      <w:r>
        <w:rPr>
          <w:rFonts w:eastAsia="Times New Roman"/>
          <w:bCs/>
          <w:szCs w:val="24"/>
        </w:rPr>
        <w:t xml:space="preserve">γραμμα. Μας είπε ο Αρχηγός σας, ο κ. Μητσοτάκης, που δεν είναι εδώ, </w:t>
      </w:r>
      <w:r w:rsidRPr="006E77C3">
        <w:rPr>
          <w:rFonts w:eastAsia="Times New Roman"/>
          <w:bCs/>
          <w:szCs w:val="24"/>
        </w:rPr>
        <w:t xml:space="preserve">για το </w:t>
      </w:r>
      <w:r>
        <w:rPr>
          <w:rFonts w:eastAsia="Times New Roman"/>
          <w:bCs/>
          <w:szCs w:val="24"/>
        </w:rPr>
        <w:t>Διεθνές Νομισματικό Ταμείο. Θ</w:t>
      </w:r>
      <w:r w:rsidRPr="006E77C3">
        <w:rPr>
          <w:rFonts w:eastAsia="Times New Roman"/>
          <w:bCs/>
          <w:szCs w:val="24"/>
        </w:rPr>
        <w:t>α επιστρέψω στο επ</w:t>
      </w:r>
      <w:r w:rsidRPr="006E77C3">
        <w:rPr>
          <w:rFonts w:eastAsia="Times New Roman"/>
          <w:bCs/>
          <w:szCs w:val="24"/>
        </w:rPr>
        <w:t>ιχείρημ</w:t>
      </w:r>
      <w:r>
        <w:rPr>
          <w:rFonts w:eastAsia="Times New Roman"/>
          <w:bCs/>
          <w:szCs w:val="24"/>
        </w:rPr>
        <w:t>ά</w:t>
      </w:r>
      <w:r w:rsidRPr="006E77C3">
        <w:rPr>
          <w:rFonts w:eastAsia="Times New Roman"/>
          <w:bCs/>
          <w:szCs w:val="24"/>
        </w:rPr>
        <w:t xml:space="preserve"> του</w:t>
      </w:r>
      <w:r>
        <w:rPr>
          <w:rFonts w:eastAsia="Times New Roman"/>
          <w:bCs/>
          <w:szCs w:val="24"/>
        </w:rPr>
        <w:t>. Εδώ έ</w:t>
      </w:r>
      <w:r w:rsidRPr="006E77C3">
        <w:rPr>
          <w:rFonts w:eastAsia="Times New Roman"/>
          <w:bCs/>
          <w:szCs w:val="24"/>
        </w:rPr>
        <w:t xml:space="preserve">χω για </w:t>
      </w:r>
      <w:r>
        <w:rPr>
          <w:rFonts w:eastAsia="Times New Roman"/>
          <w:bCs/>
          <w:szCs w:val="24"/>
        </w:rPr>
        <w:t>τα Π</w:t>
      </w:r>
      <w:r w:rsidRPr="006E77C3">
        <w:rPr>
          <w:rFonts w:eastAsia="Times New Roman"/>
          <w:bCs/>
          <w:szCs w:val="24"/>
        </w:rPr>
        <w:t xml:space="preserve">ρακτικά </w:t>
      </w:r>
      <w:r>
        <w:rPr>
          <w:rFonts w:eastAsia="Times New Roman"/>
          <w:bCs/>
          <w:szCs w:val="24"/>
        </w:rPr>
        <w:t xml:space="preserve">τι λέει το Διεθνές Νομισματικό Ταμείο: «Μετά από τον Ιούνιο του 2014, το ελληνικό πρόγραμμα βγήκε εντελώς </w:t>
      </w:r>
      <w:r w:rsidRPr="006E77C3">
        <w:rPr>
          <w:rFonts w:eastAsia="Times New Roman"/>
          <w:bCs/>
          <w:szCs w:val="24"/>
        </w:rPr>
        <w:t>εκτός πορείας</w:t>
      </w:r>
      <w:r>
        <w:rPr>
          <w:rFonts w:eastAsia="Times New Roman"/>
          <w:bCs/>
          <w:szCs w:val="24"/>
        </w:rPr>
        <w:t>,</w:t>
      </w:r>
      <w:r w:rsidRPr="006E77C3">
        <w:rPr>
          <w:rFonts w:eastAsia="Times New Roman"/>
          <w:bCs/>
          <w:szCs w:val="24"/>
        </w:rPr>
        <w:t xml:space="preserve"> </w:t>
      </w:r>
      <w:r>
        <w:rPr>
          <w:rFonts w:eastAsia="Times New Roman"/>
          <w:bCs/>
          <w:szCs w:val="24"/>
          <w:lang w:val="en-US"/>
        </w:rPr>
        <w:t>irretrievably</w:t>
      </w:r>
      <w:r w:rsidRPr="0000504A">
        <w:rPr>
          <w:rFonts w:eastAsia="Times New Roman"/>
          <w:bCs/>
          <w:szCs w:val="24"/>
        </w:rPr>
        <w:t xml:space="preserve"> </w:t>
      </w:r>
      <w:r>
        <w:rPr>
          <w:rFonts w:eastAsia="Times New Roman"/>
          <w:bCs/>
          <w:szCs w:val="24"/>
          <w:lang w:val="en-US"/>
        </w:rPr>
        <w:t>off</w:t>
      </w:r>
      <w:r w:rsidRPr="0000504A">
        <w:rPr>
          <w:rFonts w:eastAsia="Times New Roman"/>
          <w:bCs/>
          <w:szCs w:val="24"/>
        </w:rPr>
        <w:t xml:space="preserve"> </w:t>
      </w:r>
      <w:r>
        <w:rPr>
          <w:rFonts w:eastAsia="Times New Roman"/>
          <w:bCs/>
          <w:szCs w:val="24"/>
          <w:lang w:val="en-US"/>
        </w:rPr>
        <w:t>tack</w:t>
      </w:r>
      <w:r>
        <w:rPr>
          <w:rFonts w:eastAsia="Times New Roman"/>
          <w:bCs/>
          <w:szCs w:val="24"/>
        </w:rPr>
        <w:t>». Το ίδιο το ΔΝΤ τα λέει.</w:t>
      </w:r>
    </w:p>
    <w:p w14:paraId="5FC2FB61" w14:textId="77777777" w:rsidR="0020643A" w:rsidRDefault="00E84ECF">
      <w:pPr>
        <w:tabs>
          <w:tab w:val="left" w:pos="2940"/>
        </w:tabs>
        <w:spacing w:line="600" w:lineRule="auto"/>
        <w:ind w:firstLine="720"/>
        <w:contextualSpacing/>
        <w:jc w:val="both"/>
        <w:rPr>
          <w:rFonts w:eastAsia="Times New Roman"/>
          <w:bCs/>
          <w:szCs w:val="24"/>
        </w:rPr>
      </w:pPr>
      <w:r>
        <w:rPr>
          <w:rFonts w:eastAsia="Times New Roman"/>
          <w:bCs/>
          <w:szCs w:val="24"/>
        </w:rPr>
        <w:t xml:space="preserve">(Στο σημείο αυτό ο Υπουργός </w:t>
      </w:r>
      <w:r>
        <w:rPr>
          <w:rFonts w:eastAsia="Times New Roman"/>
          <w:bCs/>
          <w:szCs w:val="24"/>
        </w:rPr>
        <w:t xml:space="preserve">κ. </w:t>
      </w:r>
      <w:r>
        <w:rPr>
          <w:rFonts w:eastAsia="Times New Roman"/>
          <w:bCs/>
          <w:szCs w:val="24"/>
        </w:rPr>
        <w:t>Ευκλείδης Τσακαλώ</w:t>
      </w:r>
      <w:r>
        <w:rPr>
          <w:rFonts w:eastAsia="Times New Roman"/>
          <w:bCs/>
          <w:szCs w:val="24"/>
        </w:rPr>
        <w:t xml:space="preserve">τος καταθέτει για τα Πρακτικά το προαναφερθέν έγγραφο, το οποίο βρίσκεται στο </w:t>
      </w:r>
      <w:r>
        <w:rPr>
          <w:rFonts w:eastAsia="Times New Roman"/>
          <w:bCs/>
          <w:szCs w:val="24"/>
        </w:rPr>
        <w:t>α</w:t>
      </w:r>
      <w:r>
        <w:rPr>
          <w:rFonts w:eastAsia="Times New Roman"/>
          <w:bCs/>
          <w:szCs w:val="24"/>
        </w:rPr>
        <w:t>ρχείο του Τμήματος Γραμματείας της Διεύθυνσης Στενογραφίας και Πρακτικών της Βουλής)</w:t>
      </w:r>
    </w:p>
    <w:p w14:paraId="5FC2FB62" w14:textId="77777777" w:rsidR="0020643A" w:rsidRDefault="00E84ECF">
      <w:pPr>
        <w:tabs>
          <w:tab w:val="left" w:pos="2940"/>
        </w:tabs>
        <w:spacing w:line="600" w:lineRule="auto"/>
        <w:ind w:firstLine="720"/>
        <w:contextualSpacing/>
        <w:jc w:val="both"/>
        <w:rPr>
          <w:rFonts w:eastAsia="Times New Roman"/>
          <w:bCs/>
          <w:szCs w:val="24"/>
        </w:rPr>
      </w:pPr>
      <w:r>
        <w:rPr>
          <w:rFonts w:eastAsia="Times New Roman"/>
          <w:bCs/>
          <w:szCs w:val="24"/>
        </w:rPr>
        <w:t xml:space="preserve">Ο Ντάισελμπλουμ </w:t>
      </w:r>
      <w:r w:rsidRPr="006E77C3">
        <w:rPr>
          <w:rFonts w:eastAsia="Times New Roman"/>
          <w:bCs/>
          <w:szCs w:val="24"/>
        </w:rPr>
        <w:t>σε μ</w:t>
      </w:r>
      <w:r>
        <w:rPr>
          <w:rFonts w:eastAsia="Times New Roman"/>
          <w:bCs/>
          <w:szCs w:val="24"/>
        </w:rPr>
        <w:t>ι</w:t>
      </w:r>
      <w:r w:rsidRPr="006E77C3">
        <w:rPr>
          <w:rFonts w:eastAsia="Times New Roman"/>
          <w:bCs/>
          <w:szCs w:val="24"/>
        </w:rPr>
        <w:t>α συνέντευξη στον Παύλο Τσίμα λέει</w:t>
      </w:r>
      <w:r>
        <w:rPr>
          <w:rFonts w:eastAsia="Times New Roman"/>
          <w:bCs/>
          <w:szCs w:val="24"/>
        </w:rPr>
        <w:t>: «Κ</w:t>
      </w:r>
      <w:r w:rsidRPr="006E77C3">
        <w:rPr>
          <w:rFonts w:eastAsia="Times New Roman"/>
          <w:bCs/>
          <w:szCs w:val="24"/>
        </w:rPr>
        <w:t>α</w:t>
      </w:r>
      <w:r>
        <w:rPr>
          <w:rFonts w:eastAsia="Times New Roman"/>
          <w:bCs/>
          <w:szCs w:val="24"/>
        </w:rPr>
        <w:t>μ</w:t>
      </w:r>
      <w:r>
        <w:rPr>
          <w:rFonts w:eastAsia="Times New Roman"/>
          <w:bCs/>
          <w:szCs w:val="24"/>
        </w:rPr>
        <w:t>μ</w:t>
      </w:r>
      <w:r w:rsidRPr="006E77C3">
        <w:rPr>
          <w:rFonts w:eastAsia="Times New Roman"/>
          <w:bCs/>
          <w:szCs w:val="24"/>
        </w:rPr>
        <w:t xml:space="preserve">ία μεταρρύθμιση στο δεύτερο </w:t>
      </w:r>
      <w:r w:rsidRPr="006E77C3">
        <w:rPr>
          <w:rFonts w:eastAsia="Times New Roman"/>
          <w:bCs/>
          <w:szCs w:val="24"/>
        </w:rPr>
        <w:t>μισό του 2014</w:t>
      </w:r>
      <w:r>
        <w:rPr>
          <w:rFonts w:eastAsia="Times New Roman"/>
          <w:bCs/>
          <w:szCs w:val="24"/>
        </w:rPr>
        <w:t>. Α</w:t>
      </w:r>
      <w:r w:rsidRPr="006E77C3">
        <w:rPr>
          <w:rFonts w:eastAsia="Times New Roman"/>
          <w:bCs/>
          <w:szCs w:val="24"/>
        </w:rPr>
        <w:t>ν το είχε κάνει</w:t>
      </w:r>
      <w:r>
        <w:rPr>
          <w:rFonts w:eastAsia="Times New Roman"/>
          <w:bCs/>
          <w:szCs w:val="24"/>
        </w:rPr>
        <w:t>,</w:t>
      </w:r>
      <w:r w:rsidRPr="006E77C3">
        <w:rPr>
          <w:rFonts w:eastAsia="Times New Roman"/>
          <w:bCs/>
          <w:szCs w:val="24"/>
        </w:rPr>
        <w:t xml:space="preserve"> θα είχε βγει</w:t>
      </w:r>
      <w:r>
        <w:rPr>
          <w:rFonts w:eastAsia="Times New Roman"/>
          <w:bCs/>
          <w:szCs w:val="24"/>
        </w:rPr>
        <w:t>».</w:t>
      </w:r>
    </w:p>
    <w:p w14:paraId="5FC2FB63" w14:textId="77777777" w:rsidR="0020643A" w:rsidRDefault="00E84ECF">
      <w:pPr>
        <w:tabs>
          <w:tab w:val="left" w:pos="2940"/>
        </w:tabs>
        <w:spacing w:line="600" w:lineRule="auto"/>
        <w:ind w:firstLine="720"/>
        <w:contextualSpacing/>
        <w:jc w:val="both"/>
        <w:rPr>
          <w:rFonts w:eastAsia="Times New Roman"/>
          <w:bCs/>
          <w:szCs w:val="24"/>
        </w:rPr>
      </w:pPr>
      <w:r>
        <w:rPr>
          <w:rFonts w:eastAsia="Times New Roman"/>
          <w:bCs/>
          <w:szCs w:val="24"/>
        </w:rPr>
        <w:t>Κ</w:t>
      </w:r>
      <w:r w:rsidRPr="006E77C3">
        <w:rPr>
          <w:rFonts w:eastAsia="Times New Roman"/>
          <w:bCs/>
          <w:szCs w:val="24"/>
        </w:rPr>
        <w:t xml:space="preserve">ι </w:t>
      </w:r>
      <w:r>
        <w:rPr>
          <w:rFonts w:eastAsia="Times New Roman"/>
          <w:bCs/>
          <w:szCs w:val="24"/>
        </w:rPr>
        <w:t>ε</w:t>
      </w:r>
      <w:r w:rsidRPr="006E77C3">
        <w:rPr>
          <w:rFonts w:eastAsia="Times New Roman"/>
          <w:bCs/>
          <w:szCs w:val="24"/>
        </w:rPr>
        <w:t xml:space="preserve">μείς ήρθαμε στην εξουσία χωρίς </w:t>
      </w:r>
      <w:r>
        <w:rPr>
          <w:rFonts w:eastAsia="Times New Roman"/>
          <w:bCs/>
          <w:szCs w:val="24"/>
        </w:rPr>
        <w:t xml:space="preserve">πρόγραμμα, χωρίς </w:t>
      </w:r>
      <w:r w:rsidRPr="006E77C3">
        <w:rPr>
          <w:rFonts w:eastAsia="Times New Roman"/>
          <w:bCs/>
          <w:szCs w:val="24"/>
        </w:rPr>
        <w:t>κάλυψη</w:t>
      </w:r>
      <w:r>
        <w:rPr>
          <w:rFonts w:eastAsia="Times New Roman"/>
          <w:bCs/>
          <w:szCs w:val="24"/>
        </w:rPr>
        <w:t xml:space="preserve">, μ’ ένα </w:t>
      </w:r>
      <w:r w:rsidRPr="006E77C3">
        <w:rPr>
          <w:rFonts w:eastAsia="Times New Roman"/>
          <w:bCs/>
          <w:szCs w:val="24"/>
        </w:rPr>
        <w:t>μήνα</w:t>
      </w:r>
      <w:r>
        <w:rPr>
          <w:rFonts w:eastAsia="Times New Roman"/>
          <w:bCs/>
          <w:szCs w:val="24"/>
        </w:rPr>
        <w:t xml:space="preserve"> για </w:t>
      </w:r>
      <w:r w:rsidRPr="006E77C3">
        <w:rPr>
          <w:rFonts w:eastAsia="Times New Roman"/>
          <w:bCs/>
          <w:szCs w:val="24"/>
        </w:rPr>
        <w:t>να φτιάξουμε τα πράγματα</w:t>
      </w:r>
      <w:r>
        <w:rPr>
          <w:rFonts w:eastAsia="Times New Roman"/>
          <w:bCs/>
          <w:szCs w:val="24"/>
        </w:rPr>
        <w:t>. Κ</w:t>
      </w:r>
      <w:r w:rsidRPr="006E77C3">
        <w:rPr>
          <w:rFonts w:eastAsia="Times New Roman"/>
          <w:bCs/>
          <w:szCs w:val="24"/>
        </w:rPr>
        <w:t xml:space="preserve">ι εμείς </w:t>
      </w:r>
      <w:r>
        <w:rPr>
          <w:rFonts w:eastAsia="Times New Roman"/>
          <w:bCs/>
          <w:szCs w:val="24"/>
        </w:rPr>
        <w:t>σας αφήνουμε, αν έρθετε εσείς -π</w:t>
      </w:r>
      <w:r w:rsidRPr="006E77C3">
        <w:rPr>
          <w:rFonts w:eastAsia="Times New Roman"/>
          <w:bCs/>
          <w:szCs w:val="24"/>
        </w:rPr>
        <w:t>ου δεν πρόκειται να γίνε</w:t>
      </w:r>
      <w:r>
        <w:rPr>
          <w:rFonts w:eastAsia="Times New Roman"/>
          <w:bCs/>
          <w:szCs w:val="24"/>
        </w:rPr>
        <w:t xml:space="preserve">ι, δεν έχουμε </w:t>
      </w:r>
      <w:r w:rsidRPr="006E77C3">
        <w:rPr>
          <w:rFonts w:eastAsia="Times New Roman"/>
          <w:bCs/>
          <w:szCs w:val="24"/>
        </w:rPr>
        <w:t>τέτοιο σκοπό</w:t>
      </w:r>
      <w:r>
        <w:rPr>
          <w:rFonts w:eastAsia="Times New Roman"/>
          <w:bCs/>
          <w:szCs w:val="24"/>
        </w:rPr>
        <w:t>-</w:t>
      </w:r>
      <w:r w:rsidRPr="006E77C3">
        <w:rPr>
          <w:rFonts w:eastAsia="Times New Roman"/>
          <w:bCs/>
          <w:szCs w:val="24"/>
        </w:rPr>
        <w:t xml:space="preserve"> και με μαξιλά</w:t>
      </w:r>
      <w:r w:rsidRPr="006E77C3">
        <w:rPr>
          <w:rFonts w:eastAsia="Times New Roman"/>
          <w:bCs/>
          <w:szCs w:val="24"/>
        </w:rPr>
        <w:t>ρι και με ρύθμιση του χρέους</w:t>
      </w:r>
      <w:r>
        <w:rPr>
          <w:rFonts w:eastAsia="Times New Roman"/>
          <w:bCs/>
          <w:szCs w:val="24"/>
        </w:rPr>
        <w:t>.</w:t>
      </w:r>
    </w:p>
    <w:p w14:paraId="5FC2FB64" w14:textId="77777777" w:rsidR="0020643A" w:rsidRDefault="00E84ECF">
      <w:pPr>
        <w:tabs>
          <w:tab w:val="left" w:pos="2940"/>
        </w:tabs>
        <w:spacing w:line="600" w:lineRule="auto"/>
        <w:ind w:firstLine="720"/>
        <w:contextualSpacing/>
        <w:jc w:val="both"/>
        <w:rPr>
          <w:rFonts w:eastAsia="Times New Roman"/>
          <w:bCs/>
          <w:szCs w:val="24"/>
        </w:rPr>
      </w:pPr>
      <w:r>
        <w:rPr>
          <w:rFonts w:eastAsia="Times New Roman"/>
          <w:bCs/>
          <w:szCs w:val="24"/>
        </w:rPr>
        <w:t xml:space="preserve">Εσείς λέγατε ότι το χρέος ήταν βιώσιμο. Είπε </w:t>
      </w:r>
      <w:r w:rsidRPr="006E77C3">
        <w:rPr>
          <w:rFonts w:eastAsia="Times New Roman"/>
          <w:bCs/>
          <w:szCs w:val="24"/>
        </w:rPr>
        <w:t>ο κ</w:t>
      </w:r>
      <w:r>
        <w:rPr>
          <w:rFonts w:eastAsia="Times New Roman"/>
          <w:bCs/>
          <w:szCs w:val="24"/>
        </w:rPr>
        <w:t xml:space="preserve">. Μητσοτάκης ότι </w:t>
      </w:r>
      <w:r w:rsidRPr="006E77C3">
        <w:rPr>
          <w:rFonts w:eastAsia="Times New Roman"/>
          <w:bCs/>
          <w:szCs w:val="24"/>
        </w:rPr>
        <w:t xml:space="preserve">το </w:t>
      </w:r>
      <w:r>
        <w:rPr>
          <w:rFonts w:eastAsia="Times New Roman"/>
          <w:bCs/>
          <w:szCs w:val="24"/>
        </w:rPr>
        <w:t>ΔΝΤ</w:t>
      </w:r>
      <w:r w:rsidRPr="006E77C3">
        <w:rPr>
          <w:rFonts w:eastAsia="Times New Roman"/>
          <w:bCs/>
          <w:szCs w:val="24"/>
        </w:rPr>
        <w:t xml:space="preserve"> έλεγε ότι το χρέος </w:t>
      </w:r>
      <w:r>
        <w:rPr>
          <w:rFonts w:eastAsia="Times New Roman"/>
          <w:bCs/>
          <w:szCs w:val="24"/>
        </w:rPr>
        <w:t>ήταν βιώσιμο. Το έλεγε το ΔΝΤ. Γ</w:t>
      </w:r>
      <w:r w:rsidRPr="006E77C3">
        <w:rPr>
          <w:rFonts w:eastAsia="Times New Roman"/>
          <w:bCs/>
          <w:szCs w:val="24"/>
        </w:rPr>
        <w:t>ιατί</w:t>
      </w:r>
      <w:r>
        <w:rPr>
          <w:rFonts w:eastAsia="Times New Roman"/>
          <w:bCs/>
          <w:szCs w:val="24"/>
        </w:rPr>
        <w:t xml:space="preserve">; Γιατί, </w:t>
      </w:r>
      <w:r w:rsidRPr="006E77C3">
        <w:rPr>
          <w:rFonts w:eastAsia="Times New Roman"/>
          <w:bCs/>
          <w:szCs w:val="24"/>
        </w:rPr>
        <w:t>όπως είπε ο κ</w:t>
      </w:r>
      <w:r>
        <w:rPr>
          <w:rFonts w:eastAsia="Times New Roman"/>
          <w:bCs/>
          <w:szCs w:val="24"/>
        </w:rPr>
        <w:t xml:space="preserve">. Σταϊκούρας, σε </w:t>
      </w:r>
      <w:r w:rsidRPr="006E77C3">
        <w:rPr>
          <w:rFonts w:eastAsia="Times New Roman"/>
          <w:bCs/>
          <w:szCs w:val="24"/>
        </w:rPr>
        <w:t>μ</w:t>
      </w:r>
      <w:r>
        <w:rPr>
          <w:rFonts w:eastAsia="Times New Roman"/>
          <w:bCs/>
          <w:szCs w:val="24"/>
        </w:rPr>
        <w:t>ι</w:t>
      </w:r>
      <w:r w:rsidRPr="006E77C3">
        <w:rPr>
          <w:rFonts w:eastAsia="Times New Roman"/>
          <w:bCs/>
          <w:szCs w:val="24"/>
        </w:rPr>
        <w:t xml:space="preserve">α πρόταση </w:t>
      </w:r>
      <w:r>
        <w:rPr>
          <w:rFonts w:eastAsia="Times New Roman"/>
          <w:bCs/>
          <w:szCs w:val="24"/>
        </w:rPr>
        <w:t xml:space="preserve">αμίμητη: «Είχαμε </w:t>
      </w:r>
      <w:r w:rsidRPr="006E77C3">
        <w:rPr>
          <w:rFonts w:eastAsia="Times New Roman"/>
          <w:bCs/>
          <w:szCs w:val="24"/>
        </w:rPr>
        <w:t>συμφωνήσει ρυθμ</w:t>
      </w:r>
      <w:r>
        <w:rPr>
          <w:rFonts w:eastAsia="Times New Roman"/>
          <w:bCs/>
          <w:szCs w:val="24"/>
        </w:rPr>
        <w:t>ού</w:t>
      </w:r>
      <w:r w:rsidRPr="006E77C3">
        <w:rPr>
          <w:rFonts w:eastAsia="Times New Roman"/>
          <w:bCs/>
          <w:szCs w:val="24"/>
        </w:rPr>
        <w:t>ς ανάπτυξης</w:t>
      </w:r>
      <w:r>
        <w:rPr>
          <w:rFonts w:eastAsia="Times New Roman"/>
          <w:bCs/>
          <w:szCs w:val="24"/>
        </w:rPr>
        <w:t>».</w:t>
      </w:r>
    </w:p>
    <w:p w14:paraId="5FC2FB65" w14:textId="77777777" w:rsidR="0020643A" w:rsidRDefault="00E84ECF">
      <w:pPr>
        <w:tabs>
          <w:tab w:val="left" w:pos="2940"/>
        </w:tabs>
        <w:spacing w:line="600" w:lineRule="auto"/>
        <w:ind w:firstLine="720"/>
        <w:contextualSpacing/>
        <w:jc w:val="both"/>
        <w:rPr>
          <w:rFonts w:eastAsia="Times New Roman"/>
          <w:bCs/>
          <w:szCs w:val="24"/>
        </w:rPr>
      </w:pPr>
      <w:r w:rsidRPr="006E77C3">
        <w:rPr>
          <w:rFonts w:eastAsia="Times New Roman"/>
          <w:bCs/>
          <w:szCs w:val="24"/>
        </w:rPr>
        <w:t>Κατ</w:t>
      </w:r>
      <w:r>
        <w:rPr>
          <w:rFonts w:eastAsia="Times New Roman"/>
          <w:bCs/>
          <w:szCs w:val="24"/>
        </w:rPr>
        <w:t xml:space="preserve">’ </w:t>
      </w:r>
      <w:r w:rsidRPr="006E77C3">
        <w:rPr>
          <w:rFonts w:eastAsia="Times New Roman"/>
          <w:bCs/>
          <w:szCs w:val="24"/>
        </w:rPr>
        <w:t>αρχάς</w:t>
      </w:r>
      <w:r>
        <w:rPr>
          <w:rFonts w:eastAsia="Times New Roman"/>
          <w:bCs/>
          <w:szCs w:val="24"/>
        </w:rPr>
        <w:t xml:space="preserve">, να σας πω, κύριε Σταϊκούρα, ότι οι ρυθμοί ανάπτυξης δεν συμφωνούνται. Δεν είναι ένα κιλό </w:t>
      </w:r>
      <w:r w:rsidRPr="006E77C3">
        <w:rPr>
          <w:rFonts w:eastAsia="Times New Roman"/>
          <w:bCs/>
          <w:szCs w:val="24"/>
        </w:rPr>
        <w:t xml:space="preserve">λάδι </w:t>
      </w:r>
      <w:r>
        <w:rPr>
          <w:rFonts w:eastAsia="Times New Roman"/>
          <w:bCs/>
          <w:szCs w:val="24"/>
        </w:rPr>
        <w:t>που κάνει πέντε ευρώ. Δουλεύεις για να κάνεις ρυθμούς ανάπτυξης. Δεν συμφωνείς ρυθμούς ανάπτυξης.</w:t>
      </w:r>
    </w:p>
    <w:p w14:paraId="5FC2FB66" w14:textId="77777777" w:rsidR="0020643A" w:rsidRDefault="00E84ECF">
      <w:pPr>
        <w:tabs>
          <w:tab w:val="left" w:pos="2940"/>
        </w:tabs>
        <w:spacing w:line="600" w:lineRule="auto"/>
        <w:ind w:firstLine="720"/>
        <w:contextualSpacing/>
        <w:jc w:val="both"/>
        <w:rPr>
          <w:rFonts w:eastAsia="Times New Roman"/>
          <w:bCs/>
          <w:szCs w:val="24"/>
        </w:rPr>
      </w:pPr>
      <w:r>
        <w:rPr>
          <w:rFonts w:eastAsia="Times New Roman"/>
          <w:bCs/>
          <w:szCs w:val="24"/>
        </w:rPr>
        <w:t xml:space="preserve">Το </w:t>
      </w:r>
      <w:r w:rsidRPr="006E77C3">
        <w:rPr>
          <w:rFonts w:eastAsia="Times New Roman"/>
          <w:bCs/>
          <w:szCs w:val="24"/>
        </w:rPr>
        <w:t>δεύτερο</w:t>
      </w:r>
      <w:r>
        <w:rPr>
          <w:rFonts w:eastAsia="Times New Roman"/>
          <w:bCs/>
          <w:szCs w:val="24"/>
        </w:rPr>
        <w:t>, αυτό που</w:t>
      </w:r>
      <w:r w:rsidRPr="006E77C3">
        <w:rPr>
          <w:rFonts w:eastAsia="Times New Roman"/>
          <w:bCs/>
          <w:szCs w:val="24"/>
        </w:rPr>
        <w:t xml:space="preserve"> συμφωνήσατε ήταν</w:t>
      </w:r>
      <w:r>
        <w:rPr>
          <w:rFonts w:eastAsia="Times New Roman"/>
          <w:bCs/>
          <w:szCs w:val="24"/>
        </w:rPr>
        <w:t xml:space="preserve"> α</w:t>
      </w:r>
      <w:r w:rsidRPr="006E77C3">
        <w:rPr>
          <w:rFonts w:eastAsia="Times New Roman"/>
          <w:bCs/>
          <w:szCs w:val="24"/>
        </w:rPr>
        <w:t>κριβώς αυτό π</w:t>
      </w:r>
      <w:r w:rsidRPr="006E77C3">
        <w:rPr>
          <w:rFonts w:eastAsia="Times New Roman"/>
          <w:bCs/>
          <w:szCs w:val="24"/>
        </w:rPr>
        <w:t>ου χρειαζό</w:t>
      </w:r>
      <w:r>
        <w:rPr>
          <w:rFonts w:eastAsia="Times New Roman"/>
          <w:bCs/>
          <w:szCs w:val="24"/>
        </w:rPr>
        <w:t xml:space="preserve">ταν </w:t>
      </w:r>
      <w:r w:rsidRPr="006E77C3">
        <w:rPr>
          <w:rFonts w:eastAsia="Times New Roman"/>
          <w:bCs/>
          <w:szCs w:val="24"/>
        </w:rPr>
        <w:t xml:space="preserve">για να μη χρειάζεται </w:t>
      </w:r>
      <w:r>
        <w:rPr>
          <w:rFonts w:eastAsia="Times New Roman"/>
          <w:bCs/>
          <w:szCs w:val="24"/>
        </w:rPr>
        <w:t xml:space="preserve">να πάρετε </w:t>
      </w:r>
      <w:r w:rsidRPr="006E77C3">
        <w:rPr>
          <w:rFonts w:eastAsia="Times New Roman"/>
          <w:bCs/>
          <w:szCs w:val="24"/>
        </w:rPr>
        <w:t>τίποτα για το χρέος</w:t>
      </w:r>
      <w:r>
        <w:rPr>
          <w:rFonts w:eastAsia="Times New Roman"/>
          <w:bCs/>
          <w:szCs w:val="24"/>
        </w:rPr>
        <w:t>. Α</w:t>
      </w:r>
      <w:r w:rsidRPr="006E77C3">
        <w:rPr>
          <w:rFonts w:eastAsia="Times New Roman"/>
          <w:bCs/>
          <w:szCs w:val="24"/>
        </w:rPr>
        <w:t>υτό συμφωνήσα</w:t>
      </w:r>
      <w:r>
        <w:rPr>
          <w:rFonts w:eastAsia="Times New Roman"/>
          <w:bCs/>
          <w:szCs w:val="24"/>
        </w:rPr>
        <w:t>τε. Ε</w:t>
      </w:r>
      <w:r w:rsidRPr="006E77C3">
        <w:rPr>
          <w:rFonts w:eastAsia="Times New Roman"/>
          <w:bCs/>
          <w:szCs w:val="24"/>
        </w:rPr>
        <w:t xml:space="preserve">ίχατε </w:t>
      </w:r>
      <w:r>
        <w:rPr>
          <w:rFonts w:eastAsia="Times New Roman"/>
          <w:bCs/>
          <w:szCs w:val="24"/>
        </w:rPr>
        <w:t xml:space="preserve">τους ρυθμούς </w:t>
      </w:r>
      <w:r w:rsidRPr="006E77C3">
        <w:rPr>
          <w:rFonts w:eastAsia="Times New Roman"/>
          <w:bCs/>
          <w:szCs w:val="24"/>
        </w:rPr>
        <w:t xml:space="preserve">ανάπτυξης </w:t>
      </w:r>
      <w:r>
        <w:rPr>
          <w:rFonts w:eastAsia="Times New Roman"/>
          <w:bCs/>
          <w:szCs w:val="24"/>
        </w:rPr>
        <w:t xml:space="preserve">από τη μια μεριά, τα πρωτογενή πλεονάσματα </w:t>
      </w:r>
      <w:r w:rsidRPr="006E77C3">
        <w:rPr>
          <w:rFonts w:eastAsia="Times New Roman"/>
          <w:bCs/>
          <w:szCs w:val="24"/>
        </w:rPr>
        <w:t xml:space="preserve"> μεγαλύτερα από αυτά που </w:t>
      </w:r>
      <w:r>
        <w:rPr>
          <w:rFonts w:eastAsia="Times New Roman"/>
          <w:bCs/>
          <w:szCs w:val="24"/>
        </w:rPr>
        <w:t xml:space="preserve">διαπραγματεύθηκαν μ’ εμάς και δεν χρειαζόταν τίποτα για το χρέος. Και δεν </w:t>
      </w:r>
      <w:r>
        <w:rPr>
          <w:rFonts w:eastAsia="Times New Roman"/>
          <w:bCs/>
          <w:szCs w:val="24"/>
        </w:rPr>
        <w:t xml:space="preserve">σας πίστευε κανένας. Και μας λέτε </w:t>
      </w:r>
      <w:r w:rsidRPr="006E77C3">
        <w:rPr>
          <w:rFonts w:eastAsia="Times New Roman"/>
          <w:bCs/>
          <w:szCs w:val="24"/>
        </w:rPr>
        <w:t>για το 4,2</w:t>
      </w:r>
      <w:r>
        <w:rPr>
          <w:rFonts w:eastAsia="Times New Roman"/>
          <w:bCs/>
          <w:szCs w:val="24"/>
        </w:rPr>
        <w:t xml:space="preserve">; </w:t>
      </w:r>
    </w:p>
    <w:p w14:paraId="5FC2FB67" w14:textId="77777777" w:rsidR="0020643A" w:rsidRDefault="00E84ECF">
      <w:pPr>
        <w:tabs>
          <w:tab w:val="left" w:pos="2940"/>
        </w:tabs>
        <w:spacing w:line="600" w:lineRule="auto"/>
        <w:ind w:firstLine="720"/>
        <w:contextualSpacing/>
        <w:jc w:val="both"/>
        <w:rPr>
          <w:rFonts w:eastAsia="Times New Roman"/>
          <w:color w:val="000000" w:themeColor="text1"/>
          <w:szCs w:val="24"/>
        </w:rPr>
      </w:pPr>
      <w:r w:rsidRPr="002C12EF">
        <w:rPr>
          <w:rFonts w:eastAsia="Times New Roman"/>
          <w:color w:val="000000" w:themeColor="text1"/>
          <w:szCs w:val="24"/>
        </w:rPr>
        <w:t>Σας απάντησε ο κ. Χουλιαράκης και, άρα, δεν θα ξοδέψω άλλο</w:t>
      </w:r>
      <w:r w:rsidRPr="002C12EF">
        <w:rPr>
          <w:rFonts w:eastAsia="Times New Roman"/>
          <w:color w:val="000000" w:themeColor="text1"/>
          <w:szCs w:val="24"/>
        </w:rPr>
        <w:t>ν</w:t>
      </w:r>
      <w:r w:rsidRPr="002C12EF">
        <w:rPr>
          <w:rFonts w:eastAsia="Times New Roman"/>
          <w:color w:val="000000" w:themeColor="text1"/>
          <w:szCs w:val="24"/>
        </w:rPr>
        <w:t xml:space="preserve"> χρόνο γι’ αυτό. Ήταν εννιά πριν από το καλοκαίρι.</w:t>
      </w:r>
    </w:p>
    <w:p w14:paraId="5FC2FB68" w14:textId="77777777" w:rsidR="0020643A" w:rsidRDefault="00E84ECF">
      <w:pPr>
        <w:tabs>
          <w:tab w:val="left" w:pos="2940"/>
        </w:tabs>
        <w:spacing w:line="600" w:lineRule="auto"/>
        <w:ind w:firstLine="720"/>
        <w:contextualSpacing/>
        <w:jc w:val="both"/>
        <w:rPr>
          <w:rFonts w:eastAsia="Times New Roman"/>
          <w:bCs/>
          <w:szCs w:val="24"/>
        </w:rPr>
      </w:pPr>
      <w:r w:rsidRPr="002C12EF">
        <w:rPr>
          <w:rFonts w:eastAsia="Times New Roman"/>
          <w:color w:val="000000" w:themeColor="text1"/>
          <w:szCs w:val="24"/>
        </w:rPr>
        <w:t>Μια κουβέντα θέλω να πω για τα 80, 100, 200 δισεκατομμύρια, που κόστισε ο ΣΥΡΙΖΑ. Με ρώτησε ο κ. Γεωργιάδης -νομίζω έφυγε τώρα- γιατί δεν τα λέω αυτά στον Ρέγκλιν. Η τάση μου είναι αν κάποιος έρθει και μου πει ότι είναι ο Μοντγκόμερι του Αλαμέιν, να μη συζ</w:t>
      </w:r>
      <w:r w:rsidRPr="002C12EF">
        <w:rPr>
          <w:rFonts w:eastAsia="Times New Roman"/>
          <w:color w:val="000000" w:themeColor="text1"/>
          <w:szCs w:val="24"/>
        </w:rPr>
        <w:t xml:space="preserve">ητήσω τη στρατηγική του Αλαμέιν. </w:t>
      </w:r>
      <w:r>
        <w:rPr>
          <w:rFonts w:eastAsia="Times New Roman"/>
          <w:bCs/>
          <w:szCs w:val="24"/>
        </w:rPr>
        <w:t xml:space="preserve">Η τάση μου είναι να τον φέρω, γιατί είμαι και καλός άνθρωπος, να πιούμε έναν καφέ, να καλέσω και τον </w:t>
      </w:r>
      <w:r w:rsidRPr="006E77C3">
        <w:rPr>
          <w:rFonts w:eastAsia="Times New Roman"/>
          <w:bCs/>
          <w:szCs w:val="24"/>
        </w:rPr>
        <w:t>Χρήστο Μαντά</w:t>
      </w:r>
      <w:r>
        <w:rPr>
          <w:rFonts w:eastAsia="Times New Roman"/>
          <w:bCs/>
          <w:szCs w:val="24"/>
        </w:rPr>
        <w:t>,</w:t>
      </w:r>
      <w:r w:rsidRPr="006E77C3">
        <w:rPr>
          <w:rFonts w:eastAsia="Times New Roman"/>
          <w:bCs/>
          <w:szCs w:val="24"/>
        </w:rPr>
        <w:t xml:space="preserve"> που είναι ειδικός</w:t>
      </w:r>
      <w:r>
        <w:rPr>
          <w:rFonts w:eastAsia="Times New Roman"/>
          <w:bCs/>
          <w:szCs w:val="24"/>
        </w:rPr>
        <w:t>,</w:t>
      </w:r>
      <w:r w:rsidRPr="006E77C3">
        <w:rPr>
          <w:rFonts w:eastAsia="Times New Roman"/>
          <w:bCs/>
          <w:szCs w:val="24"/>
        </w:rPr>
        <w:t xml:space="preserve"> να συζητήσουμε </w:t>
      </w:r>
      <w:r>
        <w:rPr>
          <w:rFonts w:eastAsia="Times New Roman"/>
          <w:bCs/>
          <w:szCs w:val="24"/>
        </w:rPr>
        <w:t>γιατί θεωρεί ότι είναι ο Μοντγκόμερ</w:t>
      </w:r>
      <w:r>
        <w:rPr>
          <w:rFonts w:eastAsia="Times New Roman"/>
          <w:bCs/>
          <w:szCs w:val="24"/>
        </w:rPr>
        <w:t>ι</w:t>
      </w:r>
      <w:r>
        <w:rPr>
          <w:rFonts w:eastAsia="Times New Roman"/>
          <w:bCs/>
          <w:szCs w:val="24"/>
        </w:rPr>
        <w:t xml:space="preserve"> του Αλαμέιν. Αυτή είναι η τάση μου.</w:t>
      </w:r>
    </w:p>
    <w:p w14:paraId="5FC2FB69" w14:textId="77777777" w:rsidR="0020643A" w:rsidRDefault="00E84ECF">
      <w:pPr>
        <w:tabs>
          <w:tab w:val="left" w:pos="2940"/>
        </w:tabs>
        <w:spacing w:line="600" w:lineRule="auto"/>
        <w:ind w:firstLine="709"/>
        <w:contextualSpacing/>
        <w:jc w:val="center"/>
        <w:rPr>
          <w:rFonts w:eastAsia="Times New Roman"/>
          <w:bCs/>
          <w:szCs w:val="24"/>
        </w:rPr>
      </w:pPr>
      <w:r>
        <w:rPr>
          <w:rFonts w:eastAsia="Times New Roman"/>
          <w:bCs/>
          <w:szCs w:val="24"/>
        </w:rPr>
        <w:t>(</w:t>
      </w:r>
      <w:r>
        <w:rPr>
          <w:rFonts w:eastAsia="Times New Roman"/>
          <w:bCs/>
          <w:szCs w:val="24"/>
        </w:rPr>
        <w:t>Χειροκροτήματα από την πτέρυγα του ΣΥΡΙΖΑ)</w:t>
      </w:r>
    </w:p>
    <w:p w14:paraId="5FC2FB6A" w14:textId="77777777" w:rsidR="0020643A" w:rsidRDefault="00E84ECF">
      <w:pPr>
        <w:tabs>
          <w:tab w:val="left" w:pos="2940"/>
        </w:tabs>
        <w:spacing w:line="600" w:lineRule="auto"/>
        <w:ind w:firstLine="720"/>
        <w:contextualSpacing/>
        <w:jc w:val="both"/>
        <w:rPr>
          <w:rFonts w:eastAsia="Times New Roman"/>
          <w:bCs/>
          <w:szCs w:val="24"/>
        </w:rPr>
      </w:pPr>
      <w:r>
        <w:rPr>
          <w:rFonts w:eastAsia="Times New Roman"/>
          <w:bCs/>
          <w:szCs w:val="24"/>
        </w:rPr>
        <w:t xml:space="preserve">Όμως, ο κ. </w:t>
      </w:r>
      <w:r w:rsidRPr="006E77C3">
        <w:rPr>
          <w:rFonts w:eastAsia="Times New Roman"/>
          <w:bCs/>
          <w:szCs w:val="24"/>
        </w:rPr>
        <w:t>Πέτσας μ</w:t>
      </w:r>
      <w:r>
        <w:rPr>
          <w:rFonts w:eastAsia="Times New Roman"/>
          <w:bCs/>
          <w:szCs w:val="24"/>
        </w:rPr>
        <w:t>ά</w:t>
      </w:r>
      <w:r w:rsidRPr="006E77C3">
        <w:rPr>
          <w:rFonts w:eastAsia="Times New Roman"/>
          <w:bCs/>
          <w:szCs w:val="24"/>
        </w:rPr>
        <w:t>ς έδωσε την εξήγηση γιατί ήταν</w:t>
      </w:r>
      <w:r>
        <w:rPr>
          <w:rFonts w:eastAsia="Times New Roman"/>
          <w:bCs/>
          <w:szCs w:val="24"/>
        </w:rPr>
        <w:t xml:space="preserve"> 100 δισεκατομμύρια. Έχω εδώ </w:t>
      </w:r>
      <w:r w:rsidRPr="006E77C3">
        <w:rPr>
          <w:rFonts w:eastAsia="Times New Roman"/>
          <w:bCs/>
          <w:szCs w:val="24"/>
        </w:rPr>
        <w:t>το άρθρο του</w:t>
      </w:r>
      <w:r>
        <w:rPr>
          <w:rFonts w:eastAsia="Times New Roman"/>
          <w:bCs/>
          <w:szCs w:val="24"/>
        </w:rPr>
        <w:t>,</w:t>
      </w:r>
      <w:r w:rsidRPr="006E77C3">
        <w:rPr>
          <w:rFonts w:eastAsia="Times New Roman"/>
          <w:bCs/>
          <w:szCs w:val="24"/>
        </w:rPr>
        <w:t xml:space="preserve"> στο </w:t>
      </w:r>
      <w:r>
        <w:rPr>
          <w:rFonts w:eastAsia="Times New Roman"/>
          <w:bCs/>
          <w:szCs w:val="24"/>
        </w:rPr>
        <w:t>οποίο λέει για τα 100 δισεκατομμύρια. Σας το καταθέτω στα Πρακτικά.</w:t>
      </w:r>
    </w:p>
    <w:p w14:paraId="5FC2FB6B" w14:textId="77777777" w:rsidR="0020643A" w:rsidRDefault="00E84ECF">
      <w:pPr>
        <w:tabs>
          <w:tab w:val="left" w:pos="2940"/>
        </w:tabs>
        <w:spacing w:line="600" w:lineRule="auto"/>
        <w:ind w:firstLine="720"/>
        <w:contextualSpacing/>
        <w:jc w:val="both"/>
        <w:rPr>
          <w:rFonts w:eastAsia="Times New Roman"/>
          <w:bCs/>
          <w:szCs w:val="24"/>
        </w:rPr>
      </w:pPr>
      <w:r>
        <w:rPr>
          <w:rFonts w:eastAsia="Times New Roman"/>
          <w:bCs/>
          <w:szCs w:val="24"/>
        </w:rPr>
        <w:t xml:space="preserve">(Στο σημείο αυτό ο Υπουργός Οικονομικών </w:t>
      </w:r>
      <w:r>
        <w:rPr>
          <w:rFonts w:eastAsia="Times New Roman"/>
          <w:bCs/>
          <w:szCs w:val="24"/>
        </w:rPr>
        <w:t xml:space="preserve">κ. </w:t>
      </w:r>
      <w:r>
        <w:rPr>
          <w:rFonts w:eastAsia="Times New Roman"/>
          <w:bCs/>
          <w:szCs w:val="24"/>
        </w:rPr>
        <w:t>Ευκλε</w:t>
      </w:r>
      <w:r>
        <w:rPr>
          <w:rFonts w:eastAsia="Times New Roman"/>
          <w:bCs/>
          <w:szCs w:val="24"/>
        </w:rPr>
        <w:t xml:space="preserve">ίδης Τσακαλώτος καταθέτει για τα Πρακτικά το προαναφερθέν έγγραφο, το οποίο βρίσκεται στο </w:t>
      </w:r>
      <w:r>
        <w:rPr>
          <w:rFonts w:eastAsia="Times New Roman"/>
          <w:bCs/>
          <w:szCs w:val="24"/>
        </w:rPr>
        <w:t>α</w:t>
      </w:r>
      <w:r>
        <w:rPr>
          <w:rFonts w:eastAsia="Times New Roman"/>
          <w:bCs/>
          <w:szCs w:val="24"/>
        </w:rPr>
        <w:t>ρχείο του Τμήματος Γραμματείας της Διεύθυνσης Στενογραφίας και Πρακτικών της Βουλής)</w:t>
      </w:r>
    </w:p>
    <w:p w14:paraId="5FC2FB6C" w14:textId="77777777" w:rsidR="0020643A" w:rsidRDefault="00E84ECF">
      <w:pPr>
        <w:tabs>
          <w:tab w:val="left" w:pos="2940"/>
        </w:tabs>
        <w:spacing w:line="600" w:lineRule="auto"/>
        <w:ind w:firstLine="720"/>
        <w:contextualSpacing/>
        <w:jc w:val="both"/>
        <w:rPr>
          <w:rFonts w:eastAsia="Times New Roman"/>
          <w:bCs/>
          <w:szCs w:val="24"/>
        </w:rPr>
      </w:pPr>
      <w:r>
        <w:rPr>
          <w:rFonts w:eastAsia="Times New Roman"/>
          <w:bCs/>
          <w:szCs w:val="24"/>
        </w:rPr>
        <w:t>Λέει πού</w:t>
      </w:r>
      <w:r w:rsidRPr="006E77C3">
        <w:rPr>
          <w:rFonts w:eastAsia="Times New Roman"/>
          <w:bCs/>
          <w:szCs w:val="24"/>
        </w:rPr>
        <w:t xml:space="preserve"> θα ήταν το χρέος</w:t>
      </w:r>
      <w:r>
        <w:rPr>
          <w:rFonts w:eastAsia="Times New Roman"/>
          <w:bCs/>
          <w:szCs w:val="24"/>
        </w:rPr>
        <w:t xml:space="preserve"> το 20</w:t>
      </w:r>
      <w:r w:rsidRPr="006E77C3">
        <w:rPr>
          <w:rFonts w:eastAsia="Times New Roman"/>
          <w:bCs/>
          <w:szCs w:val="24"/>
        </w:rPr>
        <w:t>22</w:t>
      </w:r>
      <w:r>
        <w:rPr>
          <w:rFonts w:eastAsia="Times New Roman"/>
          <w:bCs/>
          <w:szCs w:val="24"/>
        </w:rPr>
        <w:t>, σύμφωνα με τις</w:t>
      </w:r>
      <w:r w:rsidRPr="006E77C3">
        <w:rPr>
          <w:rFonts w:eastAsia="Times New Roman"/>
          <w:bCs/>
          <w:szCs w:val="24"/>
        </w:rPr>
        <w:t xml:space="preserve"> προβλέψεις </w:t>
      </w:r>
      <w:r>
        <w:rPr>
          <w:rFonts w:eastAsia="Times New Roman"/>
          <w:bCs/>
          <w:szCs w:val="24"/>
        </w:rPr>
        <w:t xml:space="preserve">του </w:t>
      </w:r>
      <w:r w:rsidRPr="006E77C3">
        <w:rPr>
          <w:rFonts w:eastAsia="Times New Roman"/>
          <w:bCs/>
          <w:szCs w:val="24"/>
        </w:rPr>
        <w:t>2014</w:t>
      </w:r>
      <w:r>
        <w:rPr>
          <w:rFonts w:eastAsia="Times New Roman"/>
          <w:bCs/>
          <w:szCs w:val="24"/>
        </w:rPr>
        <w:t>, και πού θ</w:t>
      </w:r>
      <w:r>
        <w:rPr>
          <w:rFonts w:eastAsia="Times New Roman"/>
          <w:bCs/>
          <w:szCs w:val="24"/>
        </w:rPr>
        <w:t xml:space="preserve">α ήταν το χρέος το 2022 με τις προβλέψεις του 2015 και κάνει αυτή τη </w:t>
      </w:r>
      <w:r w:rsidRPr="006E77C3">
        <w:rPr>
          <w:rFonts w:eastAsia="Times New Roman"/>
          <w:bCs/>
          <w:szCs w:val="24"/>
        </w:rPr>
        <w:t xml:space="preserve">διαφορά </w:t>
      </w:r>
      <w:r>
        <w:rPr>
          <w:rFonts w:eastAsia="Times New Roman"/>
          <w:bCs/>
          <w:szCs w:val="24"/>
        </w:rPr>
        <w:t xml:space="preserve">και βγάζει </w:t>
      </w:r>
      <w:r w:rsidRPr="006E77C3">
        <w:rPr>
          <w:rFonts w:eastAsia="Times New Roman"/>
          <w:bCs/>
          <w:szCs w:val="24"/>
        </w:rPr>
        <w:t xml:space="preserve">100 </w:t>
      </w:r>
      <w:r>
        <w:rPr>
          <w:rFonts w:eastAsia="Times New Roman"/>
          <w:bCs/>
          <w:szCs w:val="24"/>
        </w:rPr>
        <w:t>δισεκατομμύρια. Δηλαδή, η διαφορά ανάμεσα στις δύο προβλέψεις είναι 100 δισεκατομμύρια.</w:t>
      </w:r>
    </w:p>
    <w:p w14:paraId="5FC2FB6D" w14:textId="77777777" w:rsidR="0020643A" w:rsidRDefault="00E84ECF">
      <w:pPr>
        <w:tabs>
          <w:tab w:val="left" w:pos="2940"/>
        </w:tabs>
        <w:spacing w:line="600" w:lineRule="auto"/>
        <w:ind w:firstLine="720"/>
        <w:contextualSpacing/>
        <w:jc w:val="both"/>
        <w:rPr>
          <w:rFonts w:eastAsia="Times New Roman"/>
          <w:bCs/>
          <w:szCs w:val="24"/>
        </w:rPr>
      </w:pPr>
      <w:r>
        <w:rPr>
          <w:rFonts w:eastAsia="Times New Roman"/>
          <w:bCs/>
          <w:szCs w:val="24"/>
        </w:rPr>
        <w:t>Το πρώτο είναι ότι εγώ μπορούσα ν</w:t>
      </w:r>
      <w:r w:rsidRPr="006E77C3">
        <w:rPr>
          <w:rFonts w:eastAsia="Times New Roman"/>
          <w:bCs/>
          <w:szCs w:val="24"/>
        </w:rPr>
        <w:t>α κάνω αυτή την άσκηση αρχίζοντας με οποιο</w:t>
      </w:r>
      <w:r>
        <w:rPr>
          <w:rFonts w:eastAsia="Times New Roman"/>
          <w:bCs/>
          <w:szCs w:val="24"/>
        </w:rPr>
        <w:t>ν</w:t>
      </w:r>
      <w:r w:rsidRPr="006E77C3">
        <w:rPr>
          <w:rFonts w:eastAsia="Times New Roman"/>
          <w:bCs/>
          <w:szCs w:val="24"/>
        </w:rPr>
        <w:t>δήποτε χρ</w:t>
      </w:r>
      <w:r>
        <w:rPr>
          <w:rFonts w:eastAsia="Times New Roman"/>
          <w:bCs/>
          <w:szCs w:val="24"/>
        </w:rPr>
        <w:t xml:space="preserve">όνο, με το 2018, με το 2019 και θα έβαζα παρόμοιους </w:t>
      </w:r>
      <w:r w:rsidRPr="006E77C3">
        <w:rPr>
          <w:rFonts w:eastAsia="Times New Roman"/>
          <w:bCs/>
          <w:szCs w:val="24"/>
        </w:rPr>
        <w:t>αριθμούς</w:t>
      </w:r>
      <w:r>
        <w:rPr>
          <w:rFonts w:eastAsia="Times New Roman"/>
          <w:bCs/>
          <w:szCs w:val="24"/>
        </w:rPr>
        <w:t>. Δεν θέλω να το κάνω αυτό. Θ</w:t>
      </w:r>
      <w:r w:rsidRPr="006E77C3">
        <w:rPr>
          <w:rFonts w:eastAsia="Times New Roman"/>
          <w:bCs/>
          <w:szCs w:val="24"/>
        </w:rPr>
        <w:t xml:space="preserve">έλω να σας πω το </w:t>
      </w:r>
      <w:r>
        <w:rPr>
          <w:rFonts w:eastAsia="Times New Roman"/>
          <w:bCs/>
          <w:szCs w:val="24"/>
        </w:rPr>
        <w:t>βασικό επιχείρημα. Το βασικό επιχείρημα είναι ό</w:t>
      </w:r>
      <w:r w:rsidRPr="006E77C3">
        <w:rPr>
          <w:rFonts w:eastAsia="Times New Roman"/>
          <w:bCs/>
          <w:szCs w:val="24"/>
        </w:rPr>
        <w:t xml:space="preserve">τι όταν λέμε εμείς </w:t>
      </w:r>
      <w:r>
        <w:rPr>
          <w:rFonts w:eastAsia="Times New Roman"/>
          <w:bCs/>
          <w:szCs w:val="24"/>
        </w:rPr>
        <w:t>ότι μειώσατε το εισόδημα 25%, από τα 249 δισεκατομμύρια στα 185 δισεκατομμύ</w:t>
      </w:r>
      <w:r>
        <w:rPr>
          <w:rFonts w:eastAsia="Times New Roman"/>
          <w:bCs/>
          <w:szCs w:val="24"/>
        </w:rPr>
        <w:t xml:space="preserve">ρια, αυτά τα 64 δισεκατομμύρια είναι </w:t>
      </w:r>
      <w:r w:rsidRPr="006E77C3">
        <w:rPr>
          <w:rFonts w:eastAsia="Times New Roman"/>
          <w:bCs/>
          <w:szCs w:val="24"/>
        </w:rPr>
        <w:t>πραγματικοί αριθμοί</w:t>
      </w:r>
      <w:r>
        <w:rPr>
          <w:rFonts w:eastAsia="Times New Roman"/>
          <w:bCs/>
          <w:szCs w:val="24"/>
        </w:rPr>
        <w:t xml:space="preserve">. Τα </w:t>
      </w:r>
      <w:r w:rsidRPr="006E77C3">
        <w:rPr>
          <w:rFonts w:eastAsia="Times New Roman"/>
          <w:bCs/>
          <w:szCs w:val="24"/>
        </w:rPr>
        <w:t>64</w:t>
      </w:r>
      <w:r>
        <w:rPr>
          <w:rFonts w:eastAsia="Times New Roman"/>
          <w:bCs/>
          <w:szCs w:val="24"/>
        </w:rPr>
        <w:t xml:space="preserve"> δισεκατομμύρια δεν μπορεί να τα αμφισβητήσει κανένας. Είναι αριθμοί, τι ήταν το 2009, τι ήταν το 2014 και η διαφορά.</w:t>
      </w:r>
    </w:p>
    <w:p w14:paraId="5FC2FB6E" w14:textId="77777777" w:rsidR="0020643A" w:rsidRDefault="00E84ECF">
      <w:pPr>
        <w:tabs>
          <w:tab w:val="left" w:pos="2940"/>
        </w:tabs>
        <w:spacing w:line="600" w:lineRule="auto"/>
        <w:ind w:firstLine="720"/>
        <w:contextualSpacing/>
        <w:jc w:val="both"/>
        <w:rPr>
          <w:rFonts w:eastAsia="Times New Roman"/>
          <w:bCs/>
          <w:szCs w:val="24"/>
        </w:rPr>
      </w:pPr>
      <w:r>
        <w:rPr>
          <w:rFonts w:eastAsia="Times New Roman"/>
          <w:bCs/>
          <w:szCs w:val="24"/>
        </w:rPr>
        <w:t xml:space="preserve">Το δικό </w:t>
      </w:r>
      <w:r w:rsidRPr="006E77C3">
        <w:rPr>
          <w:rFonts w:eastAsia="Times New Roman"/>
          <w:bCs/>
          <w:szCs w:val="24"/>
        </w:rPr>
        <w:t xml:space="preserve">σας είναι </w:t>
      </w:r>
      <w:r>
        <w:rPr>
          <w:rFonts w:eastAsia="Times New Roman"/>
          <w:bCs/>
          <w:szCs w:val="24"/>
        </w:rPr>
        <w:t xml:space="preserve">ένα αυθαίρετο σχήμα </w:t>
      </w:r>
      <w:r w:rsidRPr="006E77C3">
        <w:rPr>
          <w:rFonts w:eastAsia="Times New Roman"/>
          <w:bCs/>
          <w:szCs w:val="24"/>
        </w:rPr>
        <w:t>υπολογισμού προβλέψ</w:t>
      </w:r>
      <w:r>
        <w:rPr>
          <w:rFonts w:eastAsia="Times New Roman"/>
          <w:bCs/>
          <w:szCs w:val="24"/>
        </w:rPr>
        <w:t>εων από τη μι</w:t>
      </w:r>
      <w:r w:rsidRPr="006E77C3">
        <w:rPr>
          <w:rFonts w:eastAsia="Times New Roman"/>
          <w:bCs/>
          <w:szCs w:val="24"/>
        </w:rPr>
        <w:t xml:space="preserve">α </w:t>
      </w:r>
      <w:r w:rsidRPr="006E77C3">
        <w:rPr>
          <w:rFonts w:eastAsia="Times New Roman"/>
          <w:bCs/>
          <w:szCs w:val="24"/>
        </w:rPr>
        <w:t>μεριά</w:t>
      </w:r>
      <w:r>
        <w:rPr>
          <w:rFonts w:eastAsia="Times New Roman"/>
          <w:bCs/>
          <w:szCs w:val="24"/>
        </w:rPr>
        <w:t xml:space="preserve">, προβλέψεων από </w:t>
      </w:r>
      <w:r w:rsidRPr="006E77C3">
        <w:rPr>
          <w:rFonts w:eastAsia="Times New Roman"/>
          <w:bCs/>
          <w:szCs w:val="24"/>
        </w:rPr>
        <w:t>την άλλη</w:t>
      </w:r>
      <w:r>
        <w:rPr>
          <w:rFonts w:eastAsia="Times New Roman"/>
          <w:bCs/>
          <w:szCs w:val="24"/>
        </w:rPr>
        <w:t xml:space="preserve">. Το </w:t>
      </w:r>
      <w:r w:rsidRPr="006E77C3">
        <w:rPr>
          <w:rFonts w:eastAsia="Times New Roman"/>
          <w:bCs/>
          <w:szCs w:val="24"/>
        </w:rPr>
        <w:t>ένα</w:t>
      </w:r>
      <w:r>
        <w:rPr>
          <w:rFonts w:eastAsia="Times New Roman"/>
          <w:bCs/>
          <w:szCs w:val="24"/>
        </w:rPr>
        <w:t xml:space="preserve"> στέκει </w:t>
      </w:r>
      <w:r w:rsidRPr="006E77C3">
        <w:rPr>
          <w:rFonts w:eastAsia="Times New Roman"/>
          <w:bCs/>
          <w:szCs w:val="24"/>
        </w:rPr>
        <w:t>στην οικονομική θεωρία</w:t>
      </w:r>
      <w:r>
        <w:rPr>
          <w:rFonts w:eastAsia="Times New Roman"/>
          <w:bCs/>
          <w:szCs w:val="24"/>
        </w:rPr>
        <w:t>, το άλλο δεν στέκει και γι’ α</w:t>
      </w:r>
      <w:r w:rsidRPr="006E77C3">
        <w:rPr>
          <w:rFonts w:eastAsia="Times New Roman"/>
          <w:bCs/>
          <w:szCs w:val="24"/>
        </w:rPr>
        <w:t>υτό δεν έχω απαντήσ</w:t>
      </w:r>
      <w:r>
        <w:rPr>
          <w:rFonts w:eastAsia="Times New Roman"/>
          <w:bCs/>
          <w:szCs w:val="24"/>
        </w:rPr>
        <w:t xml:space="preserve">ει </w:t>
      </w:r>
      <w:r w:rsidRPr="006E77C3">
        <w:rPr>
          <w:rFonts w:eastAsia="Times New Roman"/>
          <w:bCs/>
          <w:szCs w:val="24"/>
        </w:rPr>
        <w:t xml:space="preserve">ούτε </w:t>
      </w:r>
      <w:r>
        <w:rPr>
          <w:rFonts w:eastAsia="Times New Roman"/>
          <w:bCs/>
          <w:szCs w:val="24"/>
        </w:rPr>
        <w:t xml:space="preserve">στον Ρέγκλιν </w:t>
      </w:r>
      <w:r w:rsidRPr="006E77C3">
        <w:rPr>
          <w:rFonts w:eastAsia="Times New Roman"/>
          <w:bCs/>
          <w:szCs w:val="24"/>
        </w:rPr>
        <w:t xml:space="preserve">ούτε </w:t>
      </w:r>
      <w:r>
        <w:rPr>
          <w:rFonts w:eastAsia="Times New Roman"/>
          <w:bCs/>
          <w:szCs w:val="24"/>
        </w:rPr>
        <w:t>στον</w:t>
      </w:r>
      <w:r w:rsidRPr="006E77C3">
        <w:rPr>
          <w:rFonts w:eastAsia="Times New Roman"/>
          <w:bCs/>
          <w:szCs w:val="24"/>
        </w:rPr>
        <w:t xml:space="preserve"> Στουρνάρα ούτε σε κανέναν άλλο </w:t>
      </w:r>
      <w:r>
        <w:rPr>
          <w:rFonts w:eastAsia="Times New Roman"/>
          <w:bCs/>
          <w:szCs w:val="24"/>
        </w:rPr>
        <w:t>που έχει αυτές τι</w:t>
      </w:r>
      <w:r w:rsidRPr="006E77C3">
        <w:rPr>
          <w:rFonts w:eastAsia="Times New Roman"/>
          <w:bCs/>
          <w:szCs w:val="24"/>
        </w:rPr>
        <w:t>ς απόψ</w:t>
      </w:r>
      <w:r>
        <w:rPr>
          <w:rFonts w:eastAsia="Times New Roman"/>
          <w:bCs/>
          <w:szCs w:val="24"/>
        </w:rPr>
        <w:t>ει</w:t>
      </w:r>
      <w:r w:rsidRPr="006E77C3">
        <w:rPr>
          <w:rFonts w:eastAsia="Times New Roman"/>
          <w:bCs/>
          <w:szCs w:val="24"/>
        </w:rPr>
        <w:t>ς</w:t>
      </w:r>
      <w:r>
        <w:rPr>
          <w:rFonts w:eastAsia="Times New Roman"/>
          <w:bCs/>
          <w:szCs w:val="24"/>
        </w:rPr>
        <w:t>, γιατί δεν είναι σοβαρό ν</w:t>
      </w:r>
      <w:r w:rsidRPr="006E77C3">
        <w:rPr>
          <w:rFonts w:eastAsia="Times New Roman"/>
          <w:bCs/>
          <w:szCs w:val="24"/>
        </w:rPr>
        <w:t>α συγκρίνου</w:t>
      </w:r>
      <w:r>
        <w:rPr>
          <w:rFonts w:eastAsia="Times New Roman"/>
          <w:bCs/>
          <w:szCs w:val="24"/>
        </w:rPr>
        <w:t>με</w:t>
      </w:r>
      <w:r w:rsidRPr="006E77C3">
        <w:rPr>
          <w:rFonts w:eastAsia="Times New Roman"/>
          <w:bCs/>
          <w:szCs w:val="24"/>
        </w:rPr>
        <w:t xml:space="preserve"> προβλέψεις</w:t>
      </w:r>
      <w:r>
        <w:rPr>
          <w:rFonts w:eastAsia="Times New Roman"/>
          <w:bCs/>
          <w:szCs w:val="24"/>
        </w:rPr>
        <w:t>.</w:t>
      </w:r>
    </w:p>
    <w:p w14:paraId="5FC2FB6F" w14:textId="77777777" w:rsidR="0020643A" w:rsidRDefault="00E84ECF">
      <w:pPr>
        <w:tabs>
          <w:tab w:val="left" w:pos="2940"/>
        </w:tabs>
        <w:spacing w:line="600" w:lineRule="auto"/>
        <w:ind w:firstLine="720"/>
        <w:contextualSpacing/>
        <w:jc w:val="both"/>
        <w:rPr>
          <w:rFonts w:eastAsia="Times New Roman"/>
          <w:bCs/>
          <w:szCs w:val="24"/>
        </w:rPr>
      </w:pPr>
      <w:r>
        <w:rPr>
          <w:rFonts w:eastAsia="Times New Roman"/>
          <w:bCs/>
          <w:szCs w:val="24"/>
        </w:rPr>
        <w:t>Δεν</w:t>
      </w:r>
      <w:r w:rsidRPr="006E77C3">
        <w:rPr>
          <w:rFonts w:eastAsia="Times New Roman"/>
          <w:bCs/>
          <w:szCs w:val="24"/>
        </w:rPr>
        <w:t xml:space="preserve"> είπατε τίποτα για το χρέος</w:t>
      </w:r>
      <w:r>
        <w:rPr>
          <w:rFonts w:eastAsia="Times New Roman"/>
          <w:bCs/>
          <w:szCs w:val="24"/>
        </w:rPr>
        <w:t>.</w:t>
      </w:r>
      <w:r w:rsidRPr="006E77C3">
        <w:rPr>
          <w:rFonts w:eastAsia="Times New Roman"/>
          <w:bCs/>
          <w:szCs w:val="24"/>
        </w:rPr>
        <w:t xml:space="preserve"> Ο</w:t>
      </w:r>
      <w:r>
        <w:rPr>
          <w:rFonts w:eastAsia="Times New Roman"/>
          <w:bCs/>
          <w:szCs w:val="24"/>
        </w:rPr>
        <w:t xml:space="preserve">ύτε και εγώ θα πω πολλά για το χρέος, γιατί </w:t>
      </w:r>
      <w:r w:rsidRPr="006E77C3">
        <w:rPr>
          <w:rFonts w:eastAsia="Times New Roman"/>
          <w:bCs/>
          <w:szCs w:val="24"/>
        </w:rPr>
        <w:t xml:space="preserve">τα </w:t>
      </w:r>
      <w:r>
        <w:rPr>
          <w:rFonts w:eastAsia="Times New Roman"/>
          <w:bCs/>
          <w:szCs w:val="24"/>
        </w:rPr>
        <w:t>έ</w:t>
      </w:r>
      <w:r w:rsidRPr="006E77C3">
        <w:rPr>
          <w:rFonts w:eastAsia="Times New Roman"/>
          <w:bCs/>
          <w:szCs w:val="24"/>
        </w:rPr>
        <w:t xml:space="preserve">χουμε πει και </w:t>
      </w:r>
      <w:r>
        <w:rPr>
          <w:rFonts w:eastAsia="Times New Roman"/>
          <w:bCs/>
          <w:szCs w:val="24"/>
        </w:rPr>
        <w:t>για τι</w:t>
      </w:r>
      <w:r w:rsidRPr="006E77C3">
        <w:rPr>
          <w:rFonts w:eastAsia="Times New Roman"/>
          <w:bCs/>
          <w:szCs w:val="24"/>
        </w:rPr>
        <w:t>ς επιμηκύνσ</w:t>
      </w:r>
      <w:r>
        <w:rPr>
          <w:rFonts w:eastAsia="Times New Roman"/>
          <w:bCs/>
          <w:szCs w:val="24"/>
        </w:rPr>
        <w:t>εις π</w:t>
      </w:r>
      <w:r w:rsidRPr="006E77C3">
        <w:rPr>
          <w:rFonts w:eastAsia="Times New Roman"/>
          <w:bCs/>
          <w:szCs w:val="24"/>
        </w:rPr>
        <w:t xml:space="preserve">ου πήραμε </w:t>
      </w:r>
      <w:r>
        <w:rPr>
          <w:rFonts w:eastAsia="Times New Roman"/>
          <w:bCs/>
          <w:szCs w:val="24"/>
        </w:rPr>
        <w:t>και για το μαξιλάρι που πήρ</w:t>
      </w:r>
      <w:r w:rsidRPr="006E77C3">
        <w:rPr>
          <w:rFonts w:eastAsia="Times New Roman"/>
          <w:bCs/>
          <w:szCs w:val="24"/>
        </w:rPr>
        <w:t>αμε</w:t>
      </w:r>
      <w:r>
        <w:rPr>
          <w:rFonts w:eastAsia="Times New Roman"/>
          <w:bCs/>
          <w:szCs w:val="24"/>
        </w:rPr>
        <w:t xml:space="preserve">. </w:t>
      </w:r>
    </w:p>
    <w:p w14:paraId="5FC2FB70" w14:textId="77777777" w:rsidR="0020643A" w:rsidRDefault="00E84ECF">
      <w:pPr>
        <w:tabs>
          <w:tab w:val="left" w:pos="2940"/>
        </w:tabs>
        <w:spacing w:line="600" w:lineRule="auto"/>
        <w:ind w:firstLine="720"/>
        <w:contextualSpacing/>
        <w:jc w:val="both"/>
        <w:rPr>
          <w:rFonts w:eastAsia="Times New Roman"/>
          <w:bCs/>
          <w:szCs w:val="24"/>
        </w:rPr>
      </w:pPr>
      <w:r>
        <w:rPr>
          <w:rFonts w:eastAsia="Times New Roman"/>
          <w:bCs/>
          <w:szCs w:val="24"/>
        </w:rPr>
        <w:t>Θέλω να πω κάτι</w:t>
      </w:r>
      <w:r w:rsidRPr="006E77C3">
        <w:rPr>
          <w:rFonts w:eastAsia="Times New Roman"/>
          <w:bCs/>
          <w:szCs w:val="24"/>
        </w:rPr>
        <w:t xml:space="preserve"> διαφορετικό που δεν το έχετε πάρει χαμπάρι</w:t>
      </w:r>
      <w:r>
        <w:rPr>
          <w:rFonts w:eastAsia="Times New Roman"/>
          <w:bCs/>
          <w:szCs w:val="24"/>
        </w:rPr>
        <w:t>. Τ</w:t>
      </w:r>
      <w:r w:rsidRPr="006E77C3">
        <w:rPr>
          <w:rFonts w:eastAsia="Times New Roman"/>
          <w:bCs/>
          <w:szCs w:val="24"/>
        </w:rPr>
        <w:t>ο</w:t>
      </w:r>
      <w:r>
        <w:rPr>
          <w:rFonts w:eastAsia="Times New Roman"/>
          <w:bCs/>
          <w:szCs w:val="24"/>
        </w:rPr>
        <w:t>ν</w:t>
      </w:r>
      <w:r w:rsidRPr="006E77C3">
        <w:rPr>
          <w:rFonts w:eastAsia="Times New Roman"/>
          <w:bCs/>
          <w:szCs w:val="24"/>
        </w:rPr>
        <w:t xml:space="preserve"> τελευταίο ένα</w:t>
      </w:r>
      <w:r>
        <w:rPr>
          <w:rFonts w:eastAsia="Times New Roman"/>
          <w:bCs/>
          <w:szCs w:val="24"/>
        </w:rPr>
        <w:t>ν</w:t>
      </w:r>
      <w:r w:rsidRPr="006E77C3">
        <w:rPr>
          <w:rFonts w:eastAsia="Times New Roman"/>
          <w:bCs/>
          <w:szCs w:val="24"/>
        </w:rPr>
        <w:t xml:space="preserve"> χρόνο έχει γίνει</w:t>
      </w:r>
      <w:r w:rsidRPr="006E77C3">
        <w:rPr>
          <w:rFonts w:eastAsia="Times New Roman"/>
          <w:bCs/>
          <w:szCs w:val="24"/>
        </w:rPr>
        <w:t xml:space="preserve"> κάτι πολύ σημαντικό</w:t>
      </w:r>
      <w:r>
        <w:rPr>
          <w:rFonts w:eastAsia="Times New Roman"/>
          <w:bCs/>
          <w:szCs w:val="24"/>
        </w:rPr>
        <w:t>. Έ</w:t>
      </w:r>
      <w:r w:rsidRPr="006E77C3">
        <w:rPr>
          <w:rFonts w:eastAsia="Times New Roman"/>
          <w:bCs/>
          <w:szCs w:val="24"/>
        </w:rPr>
        <w:t>να μεγάλο κομμάτι του χρέους μας έχει πάει από κυμαινόμενα επιτόκια σ</w:t>
      </w:r>
      <w:r>
        <w:rPr>
          <w:rFonts w:eastAsia="Times New Roman"/>
          <w:bCs/>
          <w:szCs w:val="24"/>
        </w:rPr>
        <w:t>ε</w:t>
      </w:r>
      <w:r w:rsidRPr="006E77C3">
        <w:rPr>
          <w:rFonts w:eastAsia="Times New Roman"/>
          <w:bCs/>
          <w:szCs w:val="24"/>
        </w:rPr>
        <w:t xml:space="preserve"> σταθερά επιτόκια</w:t>
      </w:r>
      <w:r>
        <w:rPr>
          <w:rFonts w:eastAsia="Times New Roman"/>
          <w:bCs/>
          <w:szCs w:val="24"/>
        </w:rPr>
        <w:t xml:space="preserve">. Είναι </w:t>
      </w:r>
      <w:r w:rsidRPr="006E77C3">
        <w:rPr>
          <w:rFonts w:eastAsia="Times New Roman"/>
          <w:bCs/>
          <w:szCs w:val="24"/>
        </w:rPr>
        <w:t xml:space="preserve">πολύ μεγάλο </w:t>
      </w:r>
      <w:r>
        <w:rPr>
          <w:rFonts w:eastAsia="Times New Roman"/>
          <w:bCs/>
          <w:szCs w:val="24"/>
        </w:rPr>
        <w:t xml:space="preserve">αυτό το κομμάτι. Αυτό σημαίνει, αφού όλοι οι </w:t>
      </w:r>
      <w:r w:rsidRPr="006E77C3">
        <w:rPr>
          <w:rFonts w:eastAsia="Times New Roman"/>
          <w:bCs/>
          <w:szCs w:val="24"/>
        </w:rPr>
        <w:t xml:space="preserve">οικονομολόγοι προβλέπουν αύξηση </w:t>
      </w:r>
      <w:r>
        <w:rPr>
          <w:rFonts w:eastAsia="Times New Roman"/>
          <w:bCs/>
          <w:szCs w:val="24"/>
        </w:rPr>
        <w:t xml:space="preserve">των επιτοκίων, ότι για κάθε 1% </w:t>
      </w:r>
      <w:r w:rsidRPr="006E77C3">
        <w:rPr>
          <w:rFonts w:eastAsia="Times New Roman"/>
          <w:bCs/>
          <w:szCs w:val="24"/>
        </w:rPr>
        <w:t>αύξηση του επιτοκί</w:t>
      </w:r>
      <w:r w:rsidRPr="006E77C3">
        <w:rPr>
          <w:rFonts w:eastAsia="Times New Roman"/>
          <w:bCs/>
          <w:szCs w:val="24"/>
        </w:rPr>
        <w:t>ου κερδίζ</w:t>
      </w:r>
      <w:r>
        <w:rPr>
          <w:rFonts w:eastAsia="Times New Roman"/>
          <w:bCs/>
          <w:szCs w:val="24"/>
        </w:rPr>
        <w:t>ει</w:t>
      </w:r>
      <w:r w:rsidRPr="006E77C3">
        <w:rPr>
          <w:rFonts w:eastAsia="Times New Roman"/>
          <w:bCs/>
          <w:szCs w:val="24"/>
        </w:rPr>
        <w:t xml:space="preserve"> η χώρα μας </w:t>
      </w:r>
      <w:r>
        <w:rPr>
          <w:rFonts w:eastAsia="Times New Roman"/>
          <w:bCs/>
          <w:szCs w:val="24"/>
        </w:rPr>
        <w:t>για</w:t>
      </w:r>
      <w:r w:rsidRPr="006E77C3">
        <w:rPr>
          <w:rFonts w:eastAsia="Times New Roman"/>
          <w:bCs/>
          <w:szCs w:val="24"/>
        </w:rPr>
        <w:t xml:space="preserve"> κοινωνικές δαπάνες</w:t>
      </w:r>
      <w:r>
        <w:rPr>
          <w:rFonts w:eastAsia="Times New Roman"/>
          <w:bCs/>
          <w:szCs w:val="24"/>
        </w:rPr>
        <w:t>,</w:t>
      </w:r>
      <w:r w:rsidRPr="006E77C3">
        <w:rPr>
          <w:rFonts w:eastAsia="Times New Roman"/>
          <w:bCs/>
          <w:szCs w:val="24"/>
        </w:rPr>
        <w:t xml:space="preserve"> για ό</w:t>
      </w:r>
      <w:r>
        <w:rPr>
          <w:rFonts w:eastAsia="Times New Roman"/>
          <w:bCs/>
          <w:szCs w:val="24"/>
        </w:rPr>
        <w:t>,</w:t>
      </w:r>
      <w:r w:rsidRPr="006E77C3">
        <w:rPr>
          <w:rFonts w:eastAsia="Times New Roman"/>
          <w:bCs/>
          <w:szCs w:val="24"/>
        </w:rPr>
        <w:t>τι θέλου</w:t>
      </w:r>
      <w:r>
        <w:rPr>
          <w:rFonts w:eastAsia="Times New Roman"/>
          <w:bCs/>
          <w:szCs w:val="24"/>
        </w:rPr>
        <w:t xml:space="preserve">με, </w:t>
      </w:r>
      <w:r w:rsidRPr="006E77C3">
        <w:rPr>
          <w:rFonts w:eastAsia="Times New Roman"/>
          <w:bCs/>
          <w:szCs w:val="24"/>
        </w:rPr>
        <w:t>500 εκατομμύρια</w:t>
      </w:r>
      <w:r>
        <w:rPr>
          <w:rFonts w:eastAsia="Times New Roman"/>
          <w:bCs/>
          <w:szCs w:val="24"/>
        </w:rPr>
        <w:t>. Δ</w:t>
      </w:r>
      <w:r w:rsidRPr="006E77C3">
        <w:rPr>
          <w:rFonts w:eastAsia="Times New Roman"/>
          <w:bCs/>
          <w:szCs w:val="24"/>
        </w:rPr>
        <w:t>ηλαδή</w:t>
      </w:r>
      <w:r>
        <w:rPr>
          <w:rFonts w:eastAsia="Times New Roman"/>
          <w:bCs/>
          <w:szCs w:val="24"/>
        </w:rPr>
        <w:t>, με 2% θα είναι 1 δισεκατομμύριο.</w:t>
      </w:r>
    </w:p>
    <w:p w14:paraId="5FC2FB71" w14:textId="77777777" w:rsidR="0020643A" w:rsidRDefault="00E84ECF">
      <w:pPr>
        <w:tabs>
          <w:tab w:val="left" w:pos="2940"/>
        </w:tabs>
        <w:spacing w:line="600" w:lineRule="auto"/>
        <w:ind w:firstLine="720"/>
        <w:contextualSpacing/>
        <w:jc w:val="both"/>
        <w:rPr>
          <w:rFonts w:eastAsia="Times New Roman"/>
          <w:bCs/>
          <w:szCs w:val="24"/>
        </w:rPr>
      </w:pPr>
      <w:r>
        <w:rPr>
          <w:rFonts w:eastAsia="Times New Roman"/>
          <w:bCs/>
          <w:szCs w:val="24"/>
        </w:rPr>
        <w:t>Θ</w:t>
      </w:r>
      <w:r w:rsidRPr="006E77C3">
        <w:rPr>
          <w:rFonts w:eastAsia="Times New Roman"/>
          <w:bCs/>
          <w:szCs w:val="24"/>
        </w:rPr>
        <w:t xml:space="preserve">υμάστε πέρυσι </w:t>
      </w:r>
      <w:r>
        <w:rPr>
          <w:rFonts w:eastAsia="Times New Roman"/>
          <w:bCs/>
          <w:szCs w:val="24"/>
        </w:rPr>
        <w:t xml:space="preserve">ότι είχα </w:t>
      </w:r>
      <w:r w:rsidRPr="006E77C3">
        <w:rPr>
          <w:rFonts w:eastAsia="Times New Roman"/>
          <w:bCs/>
          <w:szCs w:val="24"/>
        </w:rPr>
        <w:t xml:space="preserve">ευχαριστήσει τον Στέλιο Παπαδόπουλο ως επικεφαλής του ΟΔΔΗΧ </w:t>
      </w:r>
      <w:r>
        <w:rPr>
          <w:rFonts w:eastAsia="Times New Roman"/>
          <w:bCs/>
          <w:szCs w:val="24"/>
        </w:rPr>
        <w:t>για τη δουλειά π</w:t>
      </w:r>
      <w:r w:rsidRPr="006E77C3">
        <w:rPr>
          <w:rFonts w:eastAsia="Times New Roman"/>
          <w:bCs/>
          <w:szCs w:val="24"/>
        </w:rPr>
        <w:t>ου είχε κάνει</w:t>
      </w:r>
      <w:r>
        <w:rPr>
          <w:rFonts w:eastAsia="Times New Roman"/>
          <w:bCs/>
          <w:szCs w:val="24"/>
        </w:rPr>
        <w:t>.</w:t>
      </w:r>
    </w:p>
    <w:p w14:paraId="5FC2FB72"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w:t>
      </w:r>
      <w:r w:rsidRPr="00D72247">
        <w:rPr>
          <w:rFonts w:eastAsia="Times New Roman" w:cs="Times New Roman"/>
          <w:szCs w:val="24"/>
        </w:rPr>
        <w:t>ευχαριστήσω το</w:t>
      </w:r>
      <w:r>
        <w:rPr>
          <w:rFonts w:eastAsia="Times New Roman" w:cs="Times New Roman"/>
          <w:szCs w:val="24"/>
        </w:rPr>
        <w:t>ν</w:t>
      </w:r>
      <w:r w:rsidRPr="00D72247">
        <w:rPr>
          <w:rFonts w:eastAsia="Times New Roman" w:cs="Times New Roman"/>
          <w:szCs w:val="24"/>
        </w:rPr>
        <w:t xml:space="preserve"> Δημήτρη Τσάκωνα</w:t>
      </w:r>
      <w:r>
        <w:rPr>
          <w:rFonts w:eastAsia="Times New Roman" w:cs="Times New Roman"/>
          <w:szCs w:val="24"/>
        </w:rPr>
        <w:t>, που είναι δημόσιος υπάλληλος κ</w:t>
      </w:r>
      <w:r w:rsidRPr="00D72247">
        <w:rPr>
          <w:rFonts w:eastAsia="Times New Roman" w:cs="Times New Roman"/>
          <w:szCs w:val="24"/>
        </w:rPr>
        <w:t xml:space="preserve">αι φέτος πήρε από το </w:t>
      </w:r>
      <w:r>
        <w:rPr>
          <w:rFonts w:eastAsia="Times New Roman" w:cs="Times New Roman"/>
          <w:szCs w:val="24"/>
        </w:rPr>
        <w:t>«</w:t>
      </w:r>
      <w:r>
        <w:rPr>
          <w:rFonts w:eastAsia="Times New Roman" w:cs="Times New Roman"/>
          <w:szCs w:val="24"/>
          <w:lang w:val="en-US"/>
        </w:rPr>
        <w:t>Risk</w:t>
      </w:r>
      <w:r>
        <w:rPr>
          <w:rFonts w:eastAsia="Times New Roman" w:cs="Times New Roman"/>
          <w:szCs w:val="24"/>
        </w:rPr>
        <w:t>.</w:t>
      </w:r>
      <w:r>
        <w:rPr>
          <w:rFonts w:eastAsia="Times New Roman" w:cs="Times New Roman"/>
          <w:szCs w:val="24"/>
          <w:lang w:val="en-US"/>
        </w:rPr>
        <w:t>net</w:t>
      </w:r>
      <w:r>
        <w:rPr>
          <w:rFonts w:eastAsia="Times New Roman" w:cs="Times New Roman"/>
          <w:szCs w:val="24"/>
        </w:rPr>
        <w:t>»</w:t>
      </w:r>
      <w:r w:rsidRPr="00D72247">
        <w:rPr>
          <w:rFonts w:eastAsia="Times New Roman" w:cs="Times New Roman"/>
          <w:szCs w:val="24"/>
        </w:rPr>
        <w:t xml:space="preserve"> το βραβείο του καλύτερου διαχειριστή δημόσιου χρέους. </w:t>
      </w:r>
      <w:r>
        <w:rPr>
          <w:rFonts w:eastAsia="Times New Roman" w:cs="Times New Roman"/>
          <w:szCs w:val="24"/>
        </w:rPr>
        <w:t>Α</w:t>
      </w:r>
      <w:r w:rsidRPr="00D72247">
        <w:rPr>
          <w:rFonts w:eastAsia="Times New Roman" w:cs="Times New Roman"/>
          <w:szCs w:val="24"/>
        </w:rPr>
        <w:t>υτός ο άνθρωπος μ</w:t>
      </w:r>
      <w:r>
        <w:rPr>
          <w:rFonts w:eastAsia="Times New Roman" w:cs="Times New Roman"/>
          <w:szCs w:val="24"/>
        </w:rPr>
        <w:t>ά</w:t>
      </w:r>
      <w:r w:rsidRPr="00D72247">
        <w:rPr>
          <w:rFonts w:eastAsia="Times New Roman" w:cs="Times New Roman"/>
          <w:szCs w:val="24"/>
        </w:rPr>
        <w:t>ς έχει δώσει 500 εκατομμύρια για κάθε 1%</w:t>
      </w:r>
      <w:r>
        <w:rPr>
          <w:rFonts w:eastAsia="Times New Roman" w:cs="Times New Roman"/>
          <w:szCs w:val="24"/>
        </w:rPr>
        <w:t xml:space="preserve">. </w:t>
      </w:r>
    </w:p>
    <w:p w14:paraId="5FC2FB73" w14:textId="77777777" w:rsidR="0020643A" w:rsidRDefault="00E84ECF">
      <w:pPr>
        <w:spacing w:line="600" w:lineRule="auto"/>
        <w:ind w:firstLine="709"/>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5FC2FB74"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Κ</w:t>
      </w:r>
      <w:r w:rsidRPr="00D72247">
        <w:rPr>
          <w:rFonts w:eastAsia="Times New Roman" w:cs="Times New Roman"/>
          <w:szCs w:val="24"/>
        </w:rPr>
        <w:t>αι ξέρετε κάτι άλλο</w:t>
      </w:r>
      <w:r>
        <w:rPr>
          <w:rFonts w:eastAsia="Times New Roman" w:cs="Times New Roman"/>
          <w:szCs w:val="24"/>
        </w:rPr>
        <w:t>; Ο</w:t>
      </w:r>
      <w:r w:rsidRPr="00D72247">
        <w:rPr>
          <w:rFonts w:eastAsia="Times New Roman" w:cs="Times New Roman"/>
          <w:szCs w:val="24"/>
        </w:rPr>
        <w:t xml:space="preserve"> κ</w:t>
      </w:r>
      <w:r>
        <w:rPr>
          <w:rFonts w:eastAsia="Times New Roman" w:cs="Times New Roman"/>
          <w:szCs w:val="24"/>
        </w:rPr>
        <w:t>.</w:t>
      </w:r>
      <w:r w:rsidRPr="00D72247">
        <w:rPr>
          <w:rFonts w:eastAsia="Times New Roman" w:cs="Times New Roman"/>
          <w:szCs w:val="24"/>
        </w:rPr>
        <w:t xml:space="preserve"> Παπαδόπουλος ήταν επιλογή του κ</w:t>
      </w:r>
      <w:r>
        <w:rPr>
          <w:rFonts w:eastAsia="Times New Roman" w:cs="Times New Roman"/>
          <w:szCs w:val="24"/>
        </w:rPr>
        <w:t>.</w:t>
      </w:r>
      <w:r w:rsidRPr="00D72247">
        <w:rPr>
          <w:rFonts w:eastAsia="Times New Roman" w:cs="Times New Roman"/>
          <w:szCs w:val="24"/>
        </w:rPr>
        <w:t xml:space="preserve"> Σαμαρά</w:t>
      </w:r>
      <w:r>
        <w:rPr>
          <w:rFonts w:eastAsia="Times New Roman" w:cs="Times New Roman"/>
          <w:szCs w:val="24"/>
        </w:rPr>
        <w:t>. Ο</w:t>
      </w:r>
      <w:r w:rsidRPr="00D72247">
        <w:rPr>
          <w:rFonts w:eastAsia="Times New Roman" w:cs="Times New Roman"/>
          <w:szCs w:val="24"/>
        </w:rPr>
        <w:t xml:space="preserve"> κ</w:t>
      </w:r>
      <w:r>
        <w:rPr>
          <w:rFonts w:eastAsia="Times New Roman" w:cs="Times New Roman"/>
          <w:szCs w:val="24"/>
        </w:rPr>
        <w:t>.</w:t>
      </w:r>
      <w:r w:rsidRPr="00D72247">
        <w:rPr>
          <w:rFonts w:eastAsia="Times New Roman" w:cs="Times New Roman"/>
          <w:szCs w:val="24"/>
        </w:rPr>
        <w:t xml:space="preserve"> Τσάκωνας είναι δημόσιος υπάλληλος</w:t>
      </w:r>
      <w:r>
        <w:rPr>
          <w:rFonts w:eastAsia="Times New Roman" w:cs="Times New Roman"/>
          <w:szCs w:val="24"/>
        </w:rPr>
        <w:t>. Ε</w:t>
      </w:r>
      <w:r w:rsidRPr="00D72247">
        <w:rPr>
          <w:rFonts w:eastAsia="Times New Roman" w:cs="Times New Roman"/>
          <w:szCs w:val="24"/>
        </w:rPr>
        <w:t>μείς δεν επιλέγουμε κομματικά</w:t>
      </w:r>
      <w:r>
        <w:rPr>
          <w:rFonts w:eastAsia="Times New Roman" w:cs="Times New Roman"/>
          <w:szCs w:val="24"/>
        </w:rPr>
        <w:t>, δημόσιο υπάλληλο επιλέξαμε. Αυτό που λέτε δεν στέκει καθόλου. Ε</w:t>
      </w:r>
      <w:r w:rsidRPr="00D72247">
        <w:rPr>
          <w:rFonts w:eastAsia="Times New Roman" w:cs="Times New Roman"/>
          <w:szCs w:val="24"/>
        </w:rPr>
        <w:t>μπιστευόμαστε ανθρώπους που μπορού</w:t>
      </w:r>
      <w:r>
        <w:rPr>
          <w:rFonts w:eastAsia="Times New Roman" w:cs="Times New Roman"/>
          <w:szCs w:val="24"/>
        </w:rPr>
        <w:t>ν</w:t>
      </w:r>
      <w:r w:rsidRPr="00D72247">
        <w:rPr>
          <w:rFonts w:eastAsia="Times New Roman" w:cs="Times New Roman"/>
          <w:szCs w:val="24"/>
        </w:rPr>
        <w:t xml:space="preserve"> να μας βοηθήσουν</w:t>
      </w:r>
      <w:r>
        <w:rPr>
          <w:rFonts w:eastAsia="Times New Roman" w:cs="Times New Roman"/>
          <w:szCs w:val="24"/>
        </w:rPr>
        <w:t xml:space="preserve">. </w:t>
      </w:r>
      <w:r>
        <w:rPr>
          <w:rFonts w:eastAsia="Times New Roman" w:cs="Times New Roman"/>
          <w:szCs w:val="24"/>
        </w:rPr>
        <w:t>Γ</w:t>
      </w:r>
      <w:r w:rsidRPr="00D72247">
        <w:rPr>
          <w:rFonts w:eastAsia="Times New Roman" w:cs="Times New Roman"/>
          <w:szCs w:val="24"/>
        </w:rPr>
        <w:t>ια τις καρέκλες</w:t>
      </w:r>
      <w:r>
        <w:rPr>
          <w:rFonts w:eastAsia="Times New Roman" w:cs="Times New Roman"/>
          <w:szCs w:val="24"/>
        </w:rPr>
        <w:t>,</w:t>
      </w:r>
      <w:r w:rsidRPr="00D72247">
        <w:rPr>
          <w:rFonts w:eastAsia="Times New Roman" w:cs="Times New Roman"/>
          <w:szCs w:val="24"/>
        </w:rPr>
        <w:t xml:space="preserve"> που λέτε</w:t>
      </w:r>
      <w:r>
        <w:rPr>
          <w:rFonts w:eastAsia="Times New Roman" w:cs="Times New Roman"/>
          <w:szCs w:val="24"/>
        </w:rPr>
        <w:t>,</w:t>
      </w:r>
      <w:r w:rsidRPr="00D72247">
        <w:rPr>
          <w:rFonts w:eastAsia="Times New Roman" w:cs="Times New Roman"/>
          <w:szCs w:val="24"/>
        </w:rPr>
        <w:t xml:space="preserve"> θα έχετε την ευκαιρία το</w:t>
      </w:r>
      <w:r>
        <w:rPr>
          <w:rFonts w:eastAsia="Times New Roman" w:cs="Times New Roman"/>
          <w:szCs w:val="24"/>
        </w:rPr>
        <w:t>ν</w:t>
      </w:r>
      <w:r w:rsidRPr="00D72247">
        <w:rPr>
          <w:rFonts w:eastAsia="Times New Roman" w:cs="Times New Roman"/>
          <w:szCs w:val="24"/>
        </w:rPr>
        <w:t xml:space="preserve"> </w:t>
      </w:r>
      <w:r>
        <w:rPr>
          <w:rFonts w:eastAsia="Times New Roman" w:cs="Times New Roman"/>
          <w:szCs w:val="24"/>
        </w:rPr>
        <w:t xml:space="preserve">Φλεβάρη, τον Μάρτη, </w:t>
      </w:r>
      <w:r w:rsidRPr="00D72247">
        <w:rPr>
          <w:rFonts w:eastAsia="Times New Roman" w:cs="Times New Roman"/>
          <w:szCs w:val="24"/>
        </w:rPr>
        <w:t>όταν θα ψηφίσετε μαζί μας να υπάρχουν περιορισμ</w:t>
      </w:r>
      <w:r>
        <w:rPr>
          <w:rFonts w:eastAsia="Times New Roman" w:cs="Times New Roman"/>
          <w:szCs w:val="24"/>
        </w:rPr>
        <w:t>οί για το</w:t>
      </w:r>
      <w:r w:rsidRPr="00D72247">
        <w:rPr>
          <w:rFonts w:eastAsia="Times New Roman" w:cs="Times New Roman"/>
          <w:szCs w:val="24"/>
        </w:rPr>
        <w:t xml:space="preserve"> πόσες φορές μπορούν οι </w:t>
      </w:r>
      <w:r>
        <w:rPr>
          <w:rFonts w:eastAsia="Times New Roman" w:cs="Times New Roman"/>
          <w:szCs w:val="24"/>
        </w:rPr>
        <w:t>Β</w:t>
      </w:r>
      <w:r w:rsidRPr="00D72247">
        <w:rPr>
          <w:rFonts w:eastAsia="Times New Roman" w:cs="Times New Roman"/>
          <w:szCs w:val="24"/>
        </w:rPr>
        <w:t xml:space="preserve">ουλευτές να γίνουν </w:t>
      </w:r>
      <w:r>
        <w:rPr>
          <w:rFonts w:eastAsia="Times New Roman" w:cs="Times New Roman"/>
          <w:szCs w:val="24"/>
        </w:rPr>
        <w:t>Β</w:t>
      </w:r>
      <w:r w:rsidRPr="00D72247">
        <w:rPr>
          <w:rFonts w:eastAsia="Times New Roman" w:cs="Times New Roman"/>
          <w:szCs w:val="24"/>
        </w:rPr>
        <w:t>ουλευτές</w:t>
      </w:r>
      <w:r>
        <w:rPr>
          <w:rFonts w:eastAsia="Times New Roman" w:cs="Times New Roman"/>
          <w:szCs w:val="24"/>
        </w:rPr>
        <w:t>,</w:t>
      </w:r>
      <w:r w:rsidRPr="00D72247">
        <w:rPr>
          <w:rFonts w:eastAsia="Times New Roman" w:cs="Times New Roman"/>
          <w:szCs w:val="24"/>
        </w:rPr>
        <w:t xml:space="preserve"> να δείξετε και εσείς ότι δεν </w:t>
      </w:r>
      <w:r>
        <w:rPr>
          <w:rFonts w:eastAsia="Times New Roman" w:cs="Times New Roman"/>
          <w:szCs w:val="24"/>
        </w:rPr>
        <w:t>είστε</w:t>
      </w:r>
      <w:r w:rsidRPr="00D72247">
        <w:rPr>
          <w:rFonts w:eastAsia="Times New Roman" w:cs="Times New Roman"/>
          <w:szCs w:val="24"/>
        </w:rPr>
        <w:t xml:space="preserve"> με τις καρέκλες</w:t>
      </w:r>
      <w:r>
        <w:rPr>
          <w:rFonts w:eastAsia="Times New Roman" w:cs="Times New Roman"/>
          <w:szCs w:val="24"/>
        </w:rPr>
        <w:t>.</w:t>
      </w:r>
    </w:p>
    <w:p w14:paraId="5FC2FB75" w14:textId="77777777" w:rsidR="0020643A" w:rsidRDefault="00E84ECF">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w:t>
      </w:r>
      <w:r>
        <w:rPr>
          <w:rFonts w:eastAsia="Times New Roman" w:cs="Times New Roman"/>
          <w:szCs w:val="24"/>
        </w:rPr>
        <w:t xml:space="preserve"> την πτέρυγα του ΣΥΡΙΖΑ)</w:t>
      </w:r>
    </w:p>
    <w:p w14:paraId="5FC2FB76"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Σας το είπε και ο Χουλιαράκης. Σ</w:t>
      </w:r>
      <w:r w:rsidRPr="00D72247">
        <w:rPr>
          <w:rFonts w:eastAsia="Times New Roman" w:cs="Times New Roman"/>
          <w:szCs w:val="24"/>
        </w:rPr>
        <w:t>το τέλος</w:t>
      </w:r>
      <w:r>
        <w:rPr>
          <w:rFonts w:eastAsia="Times New Roman" w:cs="Times New Roman"/>
          <w:szCs w:val="24"/>
        </w:rPr>
        <w:t>,</w:t>
      </w:r>
      <w:r w:rsidRPr="00D72247">
        <w:rPr>
          <w:rFonts w:eastAsia="Times New Roman" w:cs="Times New Roman"/>
          <w:szCs w:val="24"/>
        </w:rPr>
        <w:t xml:space="preserve"> όλο </w:t>
      </w:r>
      <w:r>
        <w:rPr>
          <w:rFonts w:eastAsia="Times New Roman" w:cs="Times New Roman"/>
          <w:szCs w:val="24"/>
        </w:rPr>
        <w:t>αυτό για το χρέος είναι το εξής: Ε</w:t>
      </w:r>
      <w:r w:rsidRPr="00D72247">
        <w:rPr>
          <w:rFonts w:eastAsia="Times New Roman" w:cs="Times New Roman"/>
          <w:szCs w:val="24"/>
        </w:rPr>
        <w:t>μείς δώσαμε σε οποιαδήποτε επόμενη κυβέρνηση</w:t>
      </w:r>
      <w:r>
        <w:rPr>
          <w:rFonts w:eastAsia="Times New Roman" w:cs="Times New Roman"/>
          <w:szCs w:val="24"/>
        </w:rPr>
        <w:t>,</w:t>
      </w:r>
      <w:r w:rsidRPr="00D72247">
        <w:rPr>
          <w:rFonts w:eastAsia="Times New Roman" w:cs="Times New Roman"/>
          <w:szCs w:val="24"/>
        </w:rPr>
        <w:t xml:space="preserve"> </w:t>
      </w:r>
      <w:r>
        <w:rPr>
          <w:rFonts w:eastAsia="Times New Roman" w:cs="Times New Roman"/>
          <w:szCs w:val="24"/>
        </w:rPr>
        <w:t xml:space="preserve">που </w:t>
      </w:r>
      <w:r w:rsidRPr="00D72247">
        <w:rPr>
          <w:rFonts w:eastAsia="Times New Roman" w:cs="Times New Roman"/>
          <w:szCs w:val="24"/>
        </w:rPr>
        <w:t>εμείς πιστεύουμε</w:t>
      </w:r>
      <w:r>
        <w:rPr>
          <w:rFonts w:eastAsia="Times New Roman" w:cs="Times New Roman"/>
          <w:szCs w:val="24"/>
        </w:rPr>
        <w:t xml:space="preserve"> ότι</w:t>
      </w:r>
      <w:r w:rsidRPr="00D72247">
        <w:rPr>
          <w:rFonts w:eastAsia="Times New Roman" w:cs="Times New Roman"/>
          <w:szCs w:val="24"/>
        </w:rPr>
        <w:t xml:space="preserve"> θα είμαστε εμείς</w:t>
      </w:r>
      <w:r>
        <w:rPr>
          <w:rFonts w:eastAsia="Times New Roman" w:cs="Times New Roman"/>
          <w:szCs w:val="24"/>
        </w:rPr>
        <w:t>, δέκα με δεκαπέντε</w:t>
      </w:r>
      <w:r w:rsidRPr="00D72247">
        <w:rPr>
          <w:rFonts w:eastAsia="Times New Roman" w:cs="Times New Roman"/>
          <w:szCs w:val="24"/>
        </w:rPr>
        <w:t xml:space="preserve"> χρόνια καθαρό διάδρομο</w:t>
      </w:r>
      <w:r>
        <w:rPr>
          <w:rFonts w:eastAsia="Times New Roman" w:cs="Times New Roman"/>
          <w:szCs w:val="24"/>
        </w:rPr>
        <w:t xml:space="preserve"> να σοβαρευτεί η χώρ</w:t>
      </w:r>
      <w:r w:rsidRPr="00D72247">
        <w:rPr>
          <w:rFonts w:eastAsia="Times New Roman" w:cs="Times New Roman"/>
          <w:szCs w:val="24"/>
        </w:rPr>
        <w:t xml:space="preserve">α </w:t>
      </w:r>
      <w:r w:rsidRPr="00D72247">
        <w:rPr>
          <w:rFonts w:eastAsia="Times New Roman" w:cs="Times New Roman"/>
          <w:szCs w:val="24"/>
        </w:rPr>
        <w:t>και να κάν</w:t>
      </w:r>
      <w:r>
        <w:rPr>
          <w:rFonts w:eastAsia="Times New Roman" w:cs="Times New Roman"/>
          <w:szCs w:val="24"/>
        </w:rPr>
        <w:t>ει</w:t>
      </w:r>
      <w:r w:rsidRPr="00D72247">
        <w:rPr>
          <w:rFonts w:eastAsia="Times New Roman" w:cs="Times New Roman"/>
          <w:szCs w:val="24"/>
        </w:rPr>
        <w:t xml:space="preserve"> σοβαρά πράγματα εκτός μνημονίου</w:t>
      </w:r>
      <w:r>
        <w:rPr>
          <w:rFonts w:eastAsia="Times New Roman" w:cs="Times New Roman"/>
          <w:szCs w:val="24"/>
        </w:rPr>
        <w:t xml:space="preserve">. Δέκα με δεκαπέντε </w:t>
      </w:r>
      <w:r w:rsidRPr="00D72247">
        <w:rPr>
          <w:rFonts w:eastAsia="Times New Roman" w:cs="Times New Roman"/>
          <w:szCs w:val="24"/>
        </w:rPr>
        <w:t>χρόνια</w:t>
      </w:r>
      <w:r>
        <w:rPr>
          <w:rFonts w:eastAsia="Times New Roman" w:cs="Times New Roman"/>
          <w:szCs w:val="24"/>
        </w:rPr>
        <w:t>. Γ</w:t>
      </w:r>
      <w:r w:rsidRPr="00D72247">
        <w:rPr>
          <w:rFonts w:eastAsia="Times New Roman" w:cs="Times New Roman"/>
          <w:szCs w:val="24"/>
        </w:rPr>
        <w:t xml:space="preserve">ια δύο χρόνια το χρέος είναι </w:t>
      </w:r>
      <w:r>
        <w:rPr>
          <w:rFonts w:eastAsia="Times New Roman" w:cs="Times New Roman"/>
          <w:szCs w:val="24"/>
        </w:rPr>
        <w:t xml:space="preserve">τελείως </w:t>
      </w:r>
      <w:r w:rsidRPr="00D72247">
        <w:rPr>
          <w:rFonts w:eastAsia="Times New Roman" w:cs="Times New Roman"/>
          <w:szCs w:val="24"/>
        </w:rPr>
        <w:t>καλυμμένο</w:t>
      </w:r>
      <w:r>
        <w:rPr>
          <w:rFonts w:eastAsia="Times New Roman" w:cs="Times New Roman"/>
          <w:szCs w:val="24"/>
        </w:rPr>
        <w:t>,</w:t>
      </w:r>
      <w:r w:rsidRPr="00D72247">
        <w:rPr>
          <w:rFonts w:eastAsia="Times New Roman" w:cs="Times New Roman"/>
          <w:szCs w:val="24"/>
        </w:rPr>
        <w:t xml:space="preserve"> όλες οι χρηματοδοτήσεις</w:t>
      </w:r>
      <w:r>
        <w:rPr>
          <w:rFonts w:eastAsia="Times New Roman" w:cs="Times New Roman"/>
          <w:szCs w:val="24"/>
        </w:rPr>
        <w:t>. Κ</w:t>
      </w:r>
      <w:r w:rsidRPr="00D72247">
        <w:rPr>
          <w:rFonts w:eastAsia="Times New Roman" w:cs="Times New Roman"/>
          <w:szCs w:val="24"/>
        </w:rPr>
        <w:t>αι μας λέτε ότι σας αφήσαμε</w:t>
      </w:r>
      <w:r>
        <w:rPr>
          <w:rFonts w:eastAsia="Times New Roman" w:cs="Times New Roman"/>
          <w:szCs w:val="24"/>
        </w:rPr>
        <w:t xml:space="preserve"> καμένη γη; Τέτοια</w:t>
      </w:r>
      <w:r w:rsidRPr="00D72247">
        <w:rPr>
          <w:rFonts w:eastAsia="Times New Roman" w:cs="Times New Roman"/>
          <w:szCs w:val="24"/>
        </w:rPr>
        <w:t xml:space="preserve"> αχαριστία έχουμε να δούμε από τότε που ο </w:t>
      </w:r>
      <w:r>
        <w:rPr>
          <w:rFonts w:eastAsia="Times New Roman" w:cs="Times New Roman"/>
          <w:szCs w:val="24"/>
          <w:lang w:val="en-US"/>
        </w:rPr>
        <w:t>King</w:t>
      </w:r>
      <w:r w:rsidRPr="00D72247">
        <w:rPr>
          <w:rFonts w:eastAsia="Times New Roman" w:cs="Times New Roman"/>
          <w:szCs w:val="24"/>
        </w:rPr>
        <w:t xml:space="preserve"> </w:t>
      </w:r>
      <w:r>
        <w:rPr>
          <w:rFonts w:eastAsia="Times New Roman" w:cs="Times New Roman"/>
          <w:szCs w:val="24"/>
          <w:lang w:val="en-US"/>
        </w:rPr>
        <w:t>Lear</w:t>
      </w:r>
      <w:r w:rsidRPr="00D72247">
        <w:rPr>
          <w:rFonts w:eastAsia="Times New Roman" w:cs="Times New Roman"/>
          <w:szCs w:val="24"/>
        </w:rPr>
        <w:t xml:space="preserve"> </w:t>
      </w:r>
      <w:r>
        <w:rPr>
          <w:rFonts w:eastAsia="Times New Roman" w:cs="Times New Roman"/>
          <w:szCs w:val="24"/>
        </w:rPr>
        <w:t xml:space="preserve">έδιωξε την κόρη του </w:t>
      </w:r>
      <w:r w:rsidRPr="00D72247">
        <w:rPr>
          <w:rFonts w:eastAsia="Times New Roman" w:cs="Times New Roman"/>
          <w:szCs w:val="24"/>
        </w:rPr>
        <w:t>Cordelia</w:t>
      </w:r>
      <w:r>
        <w:rPr>
          <w:rFonts w:eastAsia="Times New Roman" w:cs="Times New Roman"/>
          <w:szCs w:val="24"/>
        </w:rPr>
        <w:t xml:space="preserve">, που τον αγαπούσε, και έδιωξε την </w:t>
      </w:r>
      <w:r>
        <w:rPr>
          <w:rFonts w:eastAsia="Times New Roman" w:cs="Times New Roman"/>
          <w:szCs w:val="24"/>
          <w:lang w:val="en-US"/>
        </w:rPr>
        <w:t>Goneril</w:t>
      </w:r>
      <w:r>
        <w:rPr>
          <w:rFonts w:eastAsia="Times New Roman" w:cs="Times New Roman"/>
          <w:szCs w:val="24"/>
        </w:rPr>
        <w:t xml:space="preserve"> και τη </w:t>
      </w:r>
      <w:r>
        <w:rPr>
          <w:rFonts w:eastAsia="Times New Roman" w:cs="Times New Roman"/>
          <w:szCs w:val="24"/>
          <w:lang w:val="en-US"/>
        </w:rPr>
        <w:t>Regan</w:t>
      </w:r>
      <w:r w:rsidRPr="006468A1">
        <w:rPr>
          <w:rFonts w:eastAsia="Times New Roman" w:cs="Times New Roman"/>
          <w:szCs w:val="24"/>
        </w:rPr>
        <w:t xml:space="preserve"> </w:t>
      </w:r>
      <w:r>
        <w:rPr>
          <w:rFonts w:eastAsia="Times New Roman" w:cs="Times New Roman"/>
          <w:szCs w:val="24"/>
        </w:rPr>
        <w:t xml:space="preserve">που ήταν μπαγαπόντηδες. </w:t>
      </w:r>
      <w:r w:rsidRPr="00D72247">
        <w:rPr>
          <w:rFonts w:eastAsia="Times New Roman" w:cs="Times New Roman"/>
          <w:szCs w:val="24"/>
        </w:rPr>
        <w:t xml:space="preserve">Αυτή είναι </w:t>
      </w:r>
      <w:r>
        <w:rPr>
          <w:rFonts w:eastAsia="Times New Roman" w:cs="Times New Roman"/>
          <w:szCs w:val="24"/>
        </w:rPr>
        <w:t xml:space="preserve">πραγματική </w:t>
      </w:r>
      <w:r w:rsidRPr="00D72247">
        <w:rPr>
          <w:rFonts w:eastAsia="Times New Roman" w:cs="Times New Roman"/>
          <w:szCs w:val="24"/>
        </w:rPr>
        <w:t>αχαριστία</w:t>
      </w:r>
      <w:r>
        <w:rPr>
          <w:rFonts w:eastAsia="Times New Roman" w:cs="Times New Roman"/>
          <w:szCs w:val="24"/>
        </w:rPr>
        <w:t>!</w:t>
      </w:r>
    </w:p>
    <w:p w14:paraId="5FC2FB77" w14:textId="77777777" w:rsidR="0020643A" w:rsidRDefault="00E84ECF">
      <w:pPr>
        <w:spacing w:line="600" w:lineRule="auto"/>
        <w:ind w:firstLine="709"/>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5FC2FB78"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Σ</w:t>
      </w:r>
      <w:r w:rsidRPr="00D72247">
        <w:rPr>
          <w:rFonts w:eastAsia="Times New Roman" w:cs="Times New Roman"/>
          <w:szCs w:val="24"/>
        </w:rPr>
        <w:t>υνάδελφοι και συναδέλφισσες</w:t>
      </w:r>
      <w:r>
        <w:rPr>
          <w:rFonts w:eastAsia="Times New Roman" w:cs="Times New Roman"/>
          <w:szCs w:val="24"/>
        </w:rPr>
        <w:t>,</w:t>
      </w:r>
      <w:r w:rsidRPr="00D72247">
        <w:rPr>
          <w:rFonts w:eastAsia="Times New Roman" w:cs="Times New Roman"/>
          <w:szCs w:val="24"/>
        </w:rPr>
        <w:t xml:space="preserve"> φτάνοντας στο τέλος θέλω να σας πω </w:t>
      </w:r>
      <w:r>
        <w:rPr>
          <w:rFonts w:eastAsia="Times New Roman" w:cs="Times New Roman"/>
          <w:szCs w:val="24"/>
        </w:rPr>
        <w:t>πώς τε</w:t>
      </w:r>
      <w:r>
        <w:rPr>
          <w:rFonts w:eastAsia="Times New Roman" w:cs="Times New Roman"/>
          <w:szCs w:val="24"/>
        </w:rPr>
        <w:t>λειώνει το αφήγημα. Δεν είναι αρνητικό το αφήγημα, να τους σταματήσουμε τους άλλους. Π</w:t>
      </w:r>
      <w:r w:rsidRPr="00D72247">
        <w:rPr>
          <w:rFonts w:eastAsia="Times New Roman" w:cs="Times New Roman"/>
          <w:szCs w:val="24"/>
        </w:rPr>
        <w:t>αρ</w:t>
      </w:r>
      <w:r>
        <w:rPr>
          <w:rFonts w:eastAsia="Times New Roman" w:cs="Times New Roman"/>
          <w:szCs w:val="24"/>
        </w:rPr>
        <w:t xml:space="preserve">’ </w:t>
      </w:r>
      <w:r w:rsidRPr="00D72247">
        <w:rPr>
          <w:rFonts w:eastAsia="Times New Roman" w:cs="Times New Roman"/>
          <w:szCs w:val="24"/>
        </w:rPr>
        <w:t xml:space="preserve">όλο που δεν θα </w:t>
      </w:r>
      <w:r>
        <w:rPr>
          <w:rFonts w:eastAsia="Times New Roman" w:cs="Times New Roman"/>
          <w:szCs w:val="24"/>
        </w:rPr>
        <w:t>ή</w:t>
      </w:r>
      <w:r w:rsidRPr="00D72247">
        <w:rPr>
          <w:rFonts w:eastAsia="Times New Roman" w:cs="Times New Roman"/>
          <w:szCs w:val="24"/>
        </w:rPr>
        <w:t>θελα να το αφήσουμε σε φιλελεύθερους</w:t>
      </w:r>
      <w:r>
        <w:rPr>
          <w:rFonts w:eastAsia="Times New Roman" w:cs="Times New Roman"/>
          <w:szCs w:val="24"/>
        </w:rPr>
        <w:t>,</w:t>
      </w:r>
      <w:r w:rsidRPr="00D72247">
        <w:rPr>
          <w:rFonts w:eastAsia="Times New Roman" w:cs="Times New Roman"/>
          <w:szCs w:val="24"/>
        </w:rPr>
        <w:t xml:space="preserve"> που δεν μπορούν να ψηφίσουν </w:t>
      </w:r>
      <w:r>
        <w:rPr>
          <w:rFonts w:eastAsia="Times New Roman" w:cs="Times New Roman"/>
          <w:szCs w:val="24"/>
        </w:rPr>
        <w:t xml:space="preserve">ούτε </w:t>
      </w:r>
      <w:r w:rsidRPr="00D72247">
        <w:rPr>
          <w:rFonts w:eastAsia="Times New Roman" w:cs="Times New Roman"/>
          <w:szCs w:val="24"/>
        </w:rPr>
        <w:t>για την ιθαγένεια</w:t>
      </w:r>
      <w:r>
        <w:rPr>
          <w:rFonts w:eastAsia="Times New Roman" w:cs="Times New Roman"/>
          <w:szCs w:val="24"/>
        </w:rPr>
        <w:t>,</w:t>
      </w:r>
      <w:r w:rsidRPr="00D72247">
        <w:rPr>
          <w:rFonts w:eastAsia="Times New Roman" w:cs="Times New Roman"/>
          <w:szCs w:val="24"/>
        </w:rPr>
        <w:t xml:space="preserve"> για τα παιδάκια</w:t>
      </w:r>
      <w:r>
        <w:rPr>
          <w:rFonts w:eastAsia="Times New Roman" w:cs="Times New Roman"/>
          <w:szCs w:val="24"/>
        </w:rPr>
        <w:t xml:space="preserve"> </w:t>
      </w:r>
      <w:r w:rsidRPr="00D72247">
        <w:rPr>
          <w:rFonts w:eastAsia="Times New Roman" w:cs="Times New Roman"/>
          <w:szCs w:val="24"/>
        </w:rPr>
        <w:t xml:space="preserve">που </w:t>
      </w:r>
      <w:r>
        <w:rPr>
          <w:rFonts w:eastAsia="Times New Roman" w:cs="Times New Roman"/>
          <w:szCs w:val="24"/>
        </w:rPr>
        <w:t xml:space="preserve">γεννήθηκαν και έζησαν </w:t>
      </w:r>
      <w:r w:rsidRPr="00D72247">
        <w:rPr>
          <w:rFonts w:eastAsia="Times New Roman" w:cs="Times New Roman"/>
          <w:szCs w:val="24"/>
        </w:rPr>
        <w:t xml:space="preserve">εδώ </w:t>
      </w:r>
      <w:r>
        <w:rPr>
          <w:rFonts w:eastAsia="Times New Roman" w:cs="Times New Roman"/>
          <w:szCs w:val="24"/>
        </w:rPr>
        <w:t xml:space="preserve">και </w:t>
      </w:r>
      <w:r w:rsidRPr="00D72247">
        <w:rPr>
          <w:rFonts w:eastAsia="Times New Roman" w:cs="Times New Roman"/>
          <w:szCs w:val="24"/>
        </w:rPr>
        <w:t>αρνηθήκ</w:t>
      </w:r>
      <w:r>
        <w:rPr>
          <w:rFonts w:eastAsia="Times New Roman" w:cs="Times New Roman"/>
          <w:szCs w:val="24"/>
        </w:rPr>
        <w:t>ατε</w:t>
      </w:r>
      <w:r w:rsidRPr="00D72247">
        <w:rPr>
          <w:rFonts w:eastAsia="Times New Roman" w:cs="Times New Roman"/>
          <w:szCs w:val="24"/>
        </w:rPr>
        <w:t xml:space="preserve"> να ψηφίσετε</w:t>
      </w:r>
      <w:r>
        <w:rPr>
          <w:rFonts w:eastAsia="Times New Roman" w:cs="Times New Roman"/>
          <w:szCs w:val="24"/>
        </w:rPr>
        <w:t>,</w:t>
      </w:r>
      <w:r w:rsidRPr="00D72247">
        <w:rPr>
          <w:rFonts w:eastAsia="Times New Roman" w:cs="Times New Roman"/>
          <w:szCs w:val="24"/>
        </w:rPr>
        <w:t xml:space="preserve"> για να μπορούν να είναι </w:t>
      </w:r>
      <w:r>
        <w:rPr>
          <w:rFonts w:eastAsia="Times New Roman" w:cs="Times New Roman"/>
          <w:szCs w:val="24"/>
        </w:rPr>
        <w:t>Ε</w:t>
      </w:r>
      <w:r w:rsidRPr="00D72247">
        <w:rPr>
          <w:rFonts w:eastAsia="Times New Roman" w:cs="Times New Roman"/>
          <w:szCs w:val="24"/>
        </w:rPr>
        <w:t>λληνόπουλα</w:t>
      </w:r>
      <w:r>
        <w:rPr>
          <w:rFonts w:eastAsia="Times New Roman" w:cs="Times New Roman"/>
          <w:szCs w:val="24"/>
        </w:rPr>
        <w:t>.</w:t>
      </w:r>
    </w:p>
    <w:p w14:paraId="5FC2FB79" w14:textId="77777777" w:rsidR="0020643A" w:rsidRDefault="00E84ECF">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5FC2FB7A"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Ούτε θα ήθελα, αρνητικά, </w:t>
      </w:r>
      <w:r w:rsidRPr="00D72247">
        <w:rPr>
          <w:rFonts w:eastAsia="Times New Roman" w:cs="Times New Roman"/>
          <w:szCs w:val="24"/>
        </w:rPr>
        <w:t xml:space="preserve">να </w:t>
      </w:r>
      <w:r>
        <w:rPr>
          <w:rFonts w:eastAsia="Times New Roman" w:cs="Times New Roman"/>
          <w:szCs w:val="24"/>
        </w:rPr>
        <w:t>αφήσετε</w:t>
      </w:r>
      <w:r w:rsidRPr="00D72247">
        <w:rPr>
          <w:rFonts w:eastAsia="Times New Roman" w:cs="Times New Roman"/>
          <w:szCs w:val="24"/>
        </w:rPr>
        <w:t xml:space="preserve"> τη χώρα σε αυτούς που λένε ότι είναι φιλελεύθερ</w:t>
      </w:r>
      <w:r>
        <w:rPr>
          <w:rFonts w:eastAsia="Times New Roman" w:cs="Times New Roman"/>
          <w:szCs w:val="24"/>
        </w:rPr>
        <w:t>οι</w:t>
      </w:r>
      <w:r w:rsidRPr="00D72247">
        <w:rPr>
          <w:rFonts w:eastAsia="Times New Roman" w:cs="Times New Roman"/>
          <w:szCs w:val="24"/>
        </w:rPr>
        <w:t xml:space="preserve"> και μαζί με το </w:t>
      </w:r>
      <w:r>
        <w:rPr>
          <w:rFonts w:eastAsia="Times New Roman" w:cs="Times New Roman"/>
          <w:szCs w:val="24"/>
        </w:rPr>
        <w:t>Ε</w:t>
      </w:r>
      <w:r w:rsidRPr="00D72247">
        <w:rPr>
          <w:rFonts w:eastAsia="Times New Roman" w:cs="Times New Roman"/>
          <w:szCs w:val="24"/>
        </w:rPr>
        <w:t xml:space="preserve">υρωπαϊκό </w:t>
      </w:r>
      <w:r>
        <w:rPr>
          <w:rFonts w:eastAsia="Times New Roman" w:cs="Times New Roman"/>
          <w:szCs w:val="24"/>
        </w:rPr>
        <w:t>Λ</w:t>
      </w:r>
      <w:r w:rsidRPr="00D72247">
        <w:rPr>
          <w:rFonts w:eastAsia="Times New Roman" w:cs="Times New Roman"/>
          <w:szCs w:val="24"/>
        </w:rPr>
        <w:t xml:space="preserve">αϊκό </w:t>
      </w:r>
      <w:r>
        <w:rPr>
          <w:rFonts w:eastAsia="Times New Roman" w:cs="Times New Roman"/>
          <w:szCs w:val="24"/>
        </w:rPr>
        <w:t>Κόμμα μιλούν παντού για τη</w:t>
      </w:r>
      <w:r w:rsidRPr="00D72247">
        <w:rPr>
          <w:rFonts w:eastAsia="Times New Roman" w:cs="Times New Roman"/>
          <w:szCs w:val="24"/>
        </w:rPr>
        <w:t xml:space="preserve"> λιτότητα</w:t>
      </w:r>
      <w:r>
        <w:rPr>
          <w:rFonts w:eastAsia="Times New Roman" w:cs="Times New Roman"/>
          <w:szCs w:val="24"/>
        </w:rPr>
        <w:t xml:space="preserve"> και </w:t>
      </w:r>
      <w:r w:rsidRPr="00D72247">
        <w:rPr>
          <w:rFonts w:eastAsia="Times New Roman" w:cs="Times New Roman"/>
          <w:szCs w:val="24"/>
        </w:rPr>
        <w:t>με έ</w:t>
      </w:r>
      <w:r w:rsidRPr="00D72247">
        <w:rPr>
          <w:rFonts w:eastAsia="Times New Roman" w:cs="Times New Roman"/>
          <w:szCs w:val="24"/>
        </w:rPr>
        <w:t xml:space="preserve">χουν πρήξει σε κάθε </w:t>
      </w:r>
      <w:r>
        <w:rPr>
          <w:rFonts w:eastAsia="Times New Roman" w:cs="Times New Roman"/>
          <w:szCs w:val="24"/>
          <w:lang w:val="en-US"/>
        </w:rPr>
        <w:t>Eurogroup</w:t>
      </w:r>
      <w:r w:rsidRPr="006468A1">
        <w:rPr>
          <w:rFonts w:eastAsia="Times New Roman" w:cs="Times New Roman"/>
          <w:szCs w:val="24"/>
        </w:rPr>
        <w:t xml:space="preserve"> </w:t>
      </w:r>
      <w:r>
        <w:rPr>
          <w:rFonts w:eastAsia="Times New Roman" w:cs="Times New Roman"/>
          <w:szCs w:val="24"/>
        </w:rPr>
        <w:t>για το</w:t>
      </w:r>
      <w:r w:rsidRPr="00D72247">
        <w:rPr>
          <w:rFonts w:eastAsia="Times New Roman" w:cs="Times New Roman"/>
          <w:szCs w:val="24"/>
        </w:rPr>
        <w:t xml:space="preserve"> πόσο σημαντικ</w:t>
      </w:r>
      <w:r>
        <w:rPr>
          <w:rFonts w:eastAsia="Times New Roman" w:cs="Times New Roman"/>
          <w:szCs w:val="24"/>
        </w:rPr>
        <w:t>ή</w:t>
      </w:r>
      <w:r w:rsidRPr="00D72247">
        <w:rPr>
          <w:rFonts w:eastAsia="Times New Roman" w:cs="Times New Roman"/>
          <w:szCs w:val="24"/>
        </w:rPr>
        <w:t xml:space="preserve"> είναι</w:t>
      </w:r>
      <w:r>
        <w:rPr>
          <w:rFonts w:eastAsia="Times New Roman" w:cs="Times New Roman"/>
          <w:szCs w:val="24"/>
        </w:rPr>
        <w:t>, ενώ</w:t>
      </w:r>
      <w:r w:rsidRPr="00D72247">
        <w:rPr>
          <w:rFonts w:eastAsia="Times New Roman" w:cs="Times New Roman"/>
          <w:szCs w:val="24"/>
        </w:rPr>
        <w:t xml:space="preserve"> αυτοί είναι οι άνθρωποι που δεν έχουν καταφέρει να φτάσου</w:t>
      </w:r>
      <w:r>
        <w:rPr>
          <w:rFonts w:eastAsia="Times New Roman" w:cs="Times New Roman"/>
          <w:szCs w:val="24"/>
        </w:rPr>
        <w:t>ν</w:t>
      </w:r>
      <w:r w:rsidRPr="00D72247">
        <w:rPr>
          <w:rFonts w:eastAsia="Times New Roman" w:cs="Times New Roman"/>
          <w:szCs w:val="24"/>
        </w:rPr>
        <w:t xml:space="preserve"> </w:t>
      </w:r>
      <w:r>
        <w:rPr>
          <w:rFonts w:eastAsia="Times New Roman" w:cs="Times New Roman"/>
          <w:szCs w:val="24"/>
        </w:rPr>
        <w:t xml:space="preserve">ούτε </w:t>
      </w:r>
      <w:r w:rsidRPr="00D72247">
        <w:rPr>
          <w:rFonts w:eastAsia="Times New Roman" w:cs="Times New Roman"/>
          <w:szCs w:val="24"/>
        </w:rPr>
        <w:t>ένα</w:t>
      </w:r>
      <w:r>
        <w:rPr>
          <w:rFonts w:eastAsia="Times New Roman" w:cs="Times New Roman"/>
          <w:szCs w:val="24"/>
        </w:rPr>
        <w:t>ν</w:t>
      </w:r>
      <w:r w:rsidRPr="00D72247">
        <w:rPr>
          <w:rFonts w:eastAsia="Times New Roman" w:cs="Times New Roman"/>
          <w:szCs w:val="24"/>
        </w:rPr>
        <w:t xml:space="preserve"> δημοσιονομικό στόχο τα τελευταία </w:t>
      </w:r>
      <w:r>
        <w:rPr>
          <w:rFonts w:eastAsia="Times New Roman" w:cs="Times New Roman"/>
          <w:szCs w:val="24"/>
        </w:rPr>
        <w:t>πενήντα χρόνια.</w:t>
      </w:r>
    </w:p>
    <w:p w14:paraId="5FC2FB7B" w14:textId="77777777" w:rsidR="0020643A" w:rsidRDefault="00E84ECF">
      <w:pPr>
        <w:spacing w:line="600" w:lineRule="auto"/>
        <w:ind w:firstLine="709"/>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5FC2FB7C"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Ούτε θέλω να αφήσετε τη χώρα σε</w:t>
      </w:r>
      <w:r>
        <w:rPr>
          <w:rFonts w:eastAsia="Times New Roman" w:cs="Times New Roman"/>
          <w:szCs w:val="24"/>
        </w:rPr>
        <w:t xml:space="preserve"> αυτούς που</w:t>
      </w:r>
      <w:r w:rsidRPr="00D72247">
        <w:rPr>
          <w:rFonts w:eastAsia="Times New Roman" w:cs="Times New Roman"/>
          <w:szCs w:val="24"/>
        </w:rPr>
        <w:t xml:space="preserve"> λένε ό</w:t>
      </w:r>
      <w:r>
        <w:rPr>
          <w:rFonts w:eastAsia="Times New Roman" w:cs="Times New Roman"/>
          <w:szCs w:val="24"/>
        </w:rPr>
        <w:t>τι είναι με την παγκοσμιοποίηση, τις ελεύθερες αγορές,</w:t>
      </w:r>
      <w:r w:rsidRPr="00D72247">
        <w:rPr>
          <w:rFonts w:eastAsia="Times New Roman" w:cs="Times New Roman"/>
          <w:szCs w:val="24"/>
        </w:rPr>
        <w:t xml:space="preserve"> τη συναλλαγή </w:t>
      </w:r>
      <w:r>
        <w:rPr>
          <w:rFonts w:eastAsia="Times New Roman" w:cs="Times New Roman"/>
          <w:szCs w:val="24"/>
        </w:rPr>
        <w:t>εμπόρων και ό</w:t>
      </w:r>
      <w:r w:rsidRPr="00D72247">
        <w:rPr>
          <w:rFonts w:eastAsia="Times New Roman" w:cs="Times New Roman"/>
          <w:szCs w:val="24"/>
        </w:rPr>
        <w:t xml:space="preserve">ταν φτάνει το </w:t>
      </w:r>
      <w:r>
        <w:rPr>
          <w:rFonts w:eastAsia="Times New Roman" w:cs="Times New Roman"/>
          <w:szCs w:val="24"/>
        </w:rPr>
        <w:t xml:space="preserve">θέμα της Μακεδονίας, γίνονται εθνικιστές </w:t>
      </w:r>
      <w:r w:rsidRPr="00D72247">
        <w:rPr>
          <w:rFonts w:eastAsia="Times New Roman" w:cs="Times New Roman"/>
          <w:szCs w:val="24"/>
        </w:rPr>
        <w:t xml:space="preserve">και ξέρουν ότι δεν μπορούν να προχωρήσουν χωρίς </w:t>
      </w:r>
      <w:r>
        <w:rPr>
          <w:rFonts w:eastAsia="Times New Roman" w:cs="Times New Roman"/>
          <w:szCs w:val="24"/>
        </w:rPr>
        <w:t>τον εθνικισμό.</w:t>
      </w:r>
    </w:p>
    <w:p w14:paraId="5FC2FB7D" w14:textId="77777777" w:rsidR="0020643A" w:rsidRDefault="00E84ECF">
      <w:pPr>
        <w:spacing w:line="600" w:lineRule="auto"/>
        <w:ind w:firstLine="709"/>
        <w:contextualSpacing/>
        <w:jc w:val="center"/>
        <w:rPr>
          <w:rFonts w:eastAsia="Times New Roman" w:cs="Times New Roman"/>
          <w:szCs w:val="24"/>
        </w:rPr>
      </w:pPr>
      <w:r>
        <w:rPr>
          <w:rFonts w:eastAsia="Times New Roman" w:cs="Times New Roman"/>
          <w:szCs w:val="24"/>
        </w:rPr>
        <w:t>(Χειροκροτήματα από την πτέρυγα του ΣΥΡ</w:t>
      </w:r>
      <w:r>
        <w:rPr>
          <w:rFonts w:eastAsia="Times New Roman" w:cs="Times New Roman"/>
          <w:szCs w:val="24"/>
        </w:rPr>
        <w:t>ΙΖΑ)</w:t>
      </w:r>
    </w:p>
    <w:p w14:paraId="5FC2FB7E"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Άνθρωποι </w:t>
      </w:r>
      <w:r w:rsidRPr="00D72247">
        <w:rPr>
          <w:rFonts w:eastAsia="Times New Roman" w:cs="Times New Roman"/>
          <w:szCs w:val="24"/>
        </w:rPr>
        <w:t xml:space="preserve">που </w:t>
      </w:r>
      <w:r>
        <w:rPr>
          <w:rFonts w:eastAsia="Times New Roman" w:cs="Times New Roman"/>
          <w:szCs w:val="24"/>
        </w:rPr>
        <w:t>πίστεψαν</w:t>
      </w:r>
      <w:r w:rsidRPr="00D72247">
        <w:rPr>
          <w:rFonts w:eastAsia="Times New Roman" w:cs="Times New Roman"/>
          <w:szCs w:val="24"/>
        </w:rPr>
        <w:t xml:space="preserve"> στις αγορές </w:t>
      </w:r>
      <w:r>
        <w:rPr>
          <w:rFonts w:eastAsia="Times New Roman" w:cs="Times New Roman"/>
          <w:szCs w:val="24"/>
        </w:rPr>
        <w:t>δεν τους βγήκε, γιατί υπήρχε η ανισότητα, και</w:t>
      </w:r>
      <w:r w:rsidRPr="00D72247">
        <w:rPr>
          <w:rFonts w:eastAsia="Times New Roman" w:cs="Times New Roman"/>
          <w:szCs w:val="24"/>
        </w:rPr>
        <w:t xml:space="preserve"> τώρα μας λένε </w:t>
      </w:r>
      <w:r>
        <w:rPr>
          <w:rFonts w:eastAsia="Times New Roman" w:cs="Times New Roman"/>
          <w:szCs w:val="24"/>
        </w:rPr>
        <w:t>«</w:t>
      </w:r>
      <w:r w:rsidRPr="00D72247">
        <w:rPr>
          <w:rFonts w:eastAsia="Times New Roman" w:cs="Times New Roman"/>
          <w:szCs w:val="24"/>
        </w:rPr>
        <w:t xml:space="preserve">δεν φταίει το </w:t>
      </w:r>
      <w:r>
        <w:rPr>
          <w:rFonts w:eastAsia="Times New Roman" w:cs="Times New Roman"/>
          <w:szCs w:val="24"/>
        </w:rPr>
        <w:t>νεοφιλελεύθερο μοντέλο, φ</w:t>
      </w:r>
      <w:r w:rsidRPr="00D72247">
        <w:rPr>
          <w:rFonts w:eastAsia="Times New Roman" w:cs="Times New Roman"/>
          <w:szCs w:val="24"/>
        </w:rPr>
        <w:t>ταίνε οι ξένοι</w:t>
      </w:r>
      <w:r>
        <w:rPr>
          <w:rFonts w:eastAsia="Times New Roman" w:cs="Times New Roman"/>
          <w:szCs w:val="24"/>
        </w:rPr>
        <w:t>,</w:t>
      </w:r>
      <w:r w:rsidRPr="00D72247">
        <w:rPr>
          <w:rFonts w:eastAsia="Times New Roman" w:cs="Times New Roman"/>
          <w:szCs w:val="24"/>
        </w:rPr>
        <w:t xml:space="preserve"> φταίνε οι μαύροι</w:t>
      </w:r>
      <w:r>
        <w:rPr>
          <w:rFonts w:eastAsia="Times New Roman" w:cs="Times New Roman"/>
          <w:szCs w:val="24"/>
        </w:rPr>
        <w:t>, φταίνε οι</w:t>
      </w:r>
      <w:r w:rsidRPr="00D72247">
        <w:rPr>
          <w:rFonts w:eastAsia="Times New Roman" w:cs="Times New Roman"/>
          <w:szCs w:val="24"/>
        </w:rPr>
        <w:t xml:space="preserve"> μετανάστες</w:t>
      </w:r>
      <w:r>
        <w:rPr>
          <w:rFonts w:eastAsia="Times New Roman" w:cs="Times New Roman"/>
          <w:szCs w:val="24"/>
        </w:rPr>
        <w:t>».</w:t>
      </w:r>
    </w:p>
    <w:p w14:paraId="5FC2FB7F"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Θέλω </w:t>
      </w:r>
      <w:r w:rsidRPr="00D72247">
        <w:rPr>
          <w:rFonts w:eastAsia="Times New Roman" w:cs="Times New Roman"/>
          <w:szCs w:val="24"/>
        </w:rPr>
        <w:t xml:space="preserve">να πω </w:t>
      </w:r>
      <w:r>
        <w:rPr>
          <w:rFonts w:eastAsia="Times New Roman" w:cs="Times New Roman"/>
          <w:szCs w:val="24"/>
        </w:rPr>
        <w:t>κάτι τελευταίο, αν</w:t>
      </w:r>
      <w:r w:rsidRPr="00D72247">
        <w:rPr>
          <w:rFonts w:eastAsia="Times New Roman" w:cs="Times New Roman"/>
          <w:szCs w:val="24"/>
        </w:rPr>
        <w:t xml:space="preserve"> μου </w:t>
      </w:r>
      <w:r>
        <w:rPr>
          <w:rFonts w:eastAsia="Times New Roman" w:cs="Times New Roman"/>
          <w:szCs w:val="24"/>
        </w:rPr>
        <w:t>επιτρέπει</w:t>
      </w:r>
      <w:r w:rsidRPr="00D72247">
        <w:rPr>
          <w:rFonts w:eastAsia="Times New Roman" w:cs="Times New Roman"/>
          <w:szCs w:val="24"/>
        </w:rPr>
        <w:t xml:space="preserve"> ο κύριος </w:t>
      </w:r>
      <w:r>
        <w:rPr>
          <w:rFonts w:eastAsia="Times New Roman" w:cs="Times New Roman"/>
          <w:szCs w:val="24"/>
        </w:rPr>
        <w:t>Π</w:t>
      </w:r>
      <w:r w:rsidRPr="00D72247">
        <w:rPr>
          <w:rFonts w:eastAsia="Times New Roman" w:cs="Times New Roman"/>
          <w:szCs w:val="24"/>
        </w:rPr>
        <w:t>ρόεδρο</w:t>
      </w:r>
      <w:r w:rsidRPr="00D72247">
        <w:rPr>
          <w:rFonts w:eastAsia="Times New Roman" w:cs="Times New Roman"/>
          <w:szCs w:val="24"/>
        </w:rPr>
        <w:t>ς</w:t>
      </w:r>
      <w:r>
        <w:rPr>
          <w:rFonts w:eastAsia="Times New Roman" w:cs="Times New Roman"/>
          <w:szCs w:val="24"/>
        </w:rPr>
        <w:t>. Ξ</w:t>
      </w:r>
      <w:r w:rsidRPr="00D72247">
        <w:rPr>
          <w:rFonts w:eastAsia="Times New Roman" w:cs="Times New Roman"/>
          <w:szCs w:val="24"/>
        </w:rPr>
        <w:t xml:space="preserve">έρετε </w:t>
      </w:r>
      <w:r>
        <w:rPr>
          <w:rFonts w:eastAsia="Times New Roman" w:cs="Times New Roman"/>
          <w:szCs w:val="24"/>
        </w:rPr>
        <w:t>πολλοί</w:t>
      </w:r>
      <w:r w:rsidRPr="00D72247">
        <w:rPr>
          <w:rFonts w:eastAsia="Times New Roman" w:cs="Times New Roman"/>
          <w:szCs w:val="24"/>
        </w:rPr>
        <w:t xml:space="preserve"> και πολλές ότι ήμουν </w:t>
      </w:r>
      <w:r>
        <w:rPr>
          <w:rFonts w:eastAsia="Times New Roman" w:cs="Times New Roman"/>
          <w:szCs w:val="24"/>
        </w:rPr>
        <w:t xml:space="preserve">είκοσι οκτώ </w:t>
      </w:r>
      <w:r w:rsidRPr="00D72247">
        <w:rPr>
          <w:rFonts w:eastAsia="Times New Roman" w:cs="Times New Roman"/>
          <w:szCs w:val="24"/>
        </w:rPr>
        <w:t>χρόνια στη Βρετανία</w:t>
      </w:r>
      <w:r>
        <w:rPr>
          <w:rFonts w:eastAsia="Times New Roman" w:cs="Times New Roman"/>
          <w:szCs w:val="24"/>
        </w:rPr>
        <w:t>. Την αγάπησα αυτή τη χώρα. Όμως, β</w:t>
      </w:r>
      <w:r w:rsidRPr="00D72247">
        <w:rPr>
          <w:rFonts w:eastAsia="Times New Roman" w:cs="Times New Roman"/>
          <w:szCs w:val="24"/>
        </w:rPr>
        <w:t xml:space="preserve">λέπω μία </w:t>
      </w:r>
      <w:r>
        <w:rPr>
          <w:rFonts w:eastAsia="Times New Roman" w:cs="Times New Roman"/>
          <w:szCs w:val="24"/>
        </w:rPr>
        <w:t>χώρα</w:t>
      </w:r>
      <w:r w:rsidRPr="00D72247">
        <w:rPr>
          <w:rFonts w:eastAsia="Times New Roman" w:cs="Times New Roman"/>
          <w:szCs w:val="24"/>
        </w:rPr>
        <w:t xml:space="preserve"> να καταστρέφεται από τον εθνικισμό με </w:t>
      </w:r>
      <w:r>
        <w:rPr>
          <w:rFonts w:eastAsia="Times New Roman" w:cs="Times New Roman"/>
          <w:szCs w:val="24"/>
        </w:rPr>
        <w:t xml:space="preserve">το </w:t>
      </w:r>
      <w:r>
        <w:rPr>
          <w:rFonts w:eastAsia="Times New Roman" w:cs="Times New Roman"/>
          <w:szCs w:val="24"/>
          <w:lang w:val="en-US"/>
        </w:rPr>
        <w:t>Brexit</w:t>
      </w:r>
      <w:r w:rsidRPr="006468A1">
        <w:rPr>
          <w:rFonts w:eastAsia="Times New Roman" w:cs="Times New Roman"/>
          <w:szCs w:val="24"/>
        </w:rPr>
        <w:t xml:space="preserve">. </w:t>
      </w:r>
      <w:r>
        <w:rPr>
          <w:rFonts w:eastAsia="Times New Roman" w:cs="Times New Roman"/>
          <w:szCs w:val="24"/>
        </w:rPr>
        <w:t>Β</w:t>
      </w:r>
      <w:r w:rsidRPr="00D72247">
        <w:rPr>
          <w:rFonts w:eastAsia="Times New Roman" w:cs="Times New Roman"/>
          <w:szCs w:val="24"/>
        </w:rPr>
        <w:t xml:space="preserve">λέπω μία χώρα </w:t>
      </w:r>
      <w:r>
        <w:rPr>
          <w:rFonts w:eastAsia="Times New Roman" w:cs="Times New Roman"/>
          <w:szCs w:val="24"/>
        </w:rPr>
        <w:t xml:space="preserve">στην οποία το επίπεδο της συζήτησης </w:t>
      </w:r>
      <w:r w:rsidRPr="00D72247">
        <w:rPr>
          <w:rFonts w:eastAsia="Times New Roman" w:cs="Times New Roman"/>
          <w:szCs w:val="24"/>
        </w:rPr>
        <w:t>έχει κατέβει</w:t>
      </w:r>
      <w:r>
        <w:rPr>
          <w:rFonts w:eastAsia="Times New Roman" w:cs="Times New Roman"/>
          <w:szCs w:val="24"/>
        </w:rPr>
        <w:t xml:space="preserve"> και δεν θα το περίμενα π</w:t>
      </w:r>
      <w:r w:rsidRPr="00D72247">
        <w:rPr>
          <w:rFonts w:eastAsia="Times New Roman" w:cs="Times New Roman"/>
          <w:szCs w:val="24"/>
        </w:rPr>
        <w:t>ο</w:t>
      </w:r>
      <w:r w:rsidRPr="00D72247">
        <w:rPr>
          <w:rFonts w:eastAsia="Times New Roman" w:cs="Times New Roman"/>
          <w:szCs w:val="24"/>
        </w:rPr>
        <w:t>τέ</w:t>
      </w:r>
      <w:r>
        <w:rPr>
          <w:rFonts w:eastAsia="Times New Roman" w:cs="Times New Roman"/>
          <w:szCs w:val="24"/>
        </w:rPr>
        <w:t>. Β</w:t>
      </w:r>
      <w:r w:rsidRPr="00D72247">
        <w:rPr>
          <w:rFonts w:eastAsia="Times New Roman" w:cs="Times New Roman"/>
          <w:szCs w:val="24"/>
        </w:rPr>
        <w:t xml:space="preserve">λέπω μία </w:t>
      </w:r>
      <w:r>
        <w:rPr>
          <w:rFonts w:eastAsia="Times New Roman" w:cs="Times New Roman"/>
          <w:szCs w:val="24"/>
        </w:rPr>
        <w:t>χώρα</w:t>
      </w:r>
      <w:r w:rsidRPr="00D72247">
        <w:rPr>
          <w:rFonts w:eastAsia="Times New Roman" w:cs="Times New Roman"/>
          <w:szCs w:val="24"/>
        </w:rPr>
        <w:t xml:space="preserve"> </w:t>
      </w:r>
      <w:r>
        <w:rPr>
          <w:rFonts w:eastAsia="Times New Roman" w:cs="Times New Roman"/>
          <w:szCs w:val="24"/>
        </w:rPr>
        <w:t>ό</w:t>
      </w:r>
      <w:r w:rsidRPr="00D72247">
        <w:rPr>
          <w:rFonts w:eastAsia="Times New Roman" w:cs="Times New Roman"/>
          <w:szCs w:val="24"/>
        </w:rPr>
        <w:t xml:space="preserve">που υπάρχει </w:t>
      </w:r>
      <w:r>
        <w:rPr>
          <w:rFonts w:eastAsia="Times New Roman" w:cs="Times New Roman"/>
          <w:szCs w:val="24"/>
        </w:rPr>
        <w:t>μίσος. Β</w:t>
      </w:r>
      <w:r w:rsidRPr="00D72247">
        <w:rPr>
          <w:rFonts w:eastAsia="Times New Roman" w:cs="Times New Roman"/>
          <w:szCs w:val="24"/>
        </w:rPr>
        <w:t>λέπω μία χώρα που δεν έχει κα</w:t>
      </w:r>
      <w:r>
        <w:rPr>
          <w:rFonts w:eastAsia="Times New Roman" w:cs="Times New Roman"/>
          <w:szCs w:val="24"/>
        </w:rPr>
        <w:t>μ</w:t>
      </w:r>
      <w:r w:rsidRPr="00D72247">
        <w:rPr>
          <w:rFonts w:eastAsia="Times New Roman" w:cs="Times New Roman"/>
          <w:szCs w:val="24"/>
        </w:rPr>
        <w:t>μία σχέση</w:t>
      </w:r>
      <w:r>
        <w:rPr>
          <w:rFonts w:eastAsia="Times New Roman" w:cs="Times New Roman"/>
          <w:szCs w:val="24"/>
        </w:rPr>
        <w:t xml:space="preserve"> με το πώς ήταν</w:t>
      </w:r>
      <w:r w:rsidRPr="00D72247">
        <w:rPr>
          <w:rFonts w:eastAsia="Times New Roman" w:cs="Times New Roman"/>
          <w:szCs w:val="24"/>
        </w:rPr>
        <w:t xml:space="preserve"> και όλο</w:t>
      </w:r>
      <w:r>
        <w:rPr>
          <w:rFonts w:eastAsia="Times New Roman" w:cs="Times New Roman"/>
          <w:szCs w:val="24"/>
        </w:rPr>
        <w:t xml:space="preserve"> αυτό,</w:t>
      </w:r>
      <w:r w:rsidRPr="00D72247">
        <w:rPr>
          <w:rFonts w:eastAsia="Times New Roman" w:cs="Times New Roman"/>
          <w:szCs w:val="24"/>
        </w:rPr>
        <w:t xml:space="preserve"> επειδή κάποιοι εθνικιστές είπαν ότι </w:t>
      </w:r>
      <w:r>
        <w:rPr>
          <w:rFonts w:eastAsia="Times New Roman" w:cs="Times New Roman"/>
          <w:szCs w:val="24"/>
        </w:rPr>
        <w:t>«</w:t>
      </w:r>
      <w:r w:rsidRPr="00D72247">
        <w:rPr>
          <w:rFonts w:eastAsia="Times New Roman" w:cs="Times New Roman"/>
          <w:szCs w:val="24"/>
        </w:rPr>
        <w:t>εμείς είμαστε καλύτερο</w:t>
      </w:r>
      <w:r>
        <w:rPr>
          <w:rFonts w:eastAsia="Times New Roman" w:cs="Times New Roman"/>
          <w:szCs w:val="24"/>
        </w:rPr>
        <w:t>ι</w:t>
      </w:r>
      <w:r w:rsidRPr="00D72247">
        <w:rPr>
          <w:rFonts w:eastAsia="Times New Roman" w:cs="Times New Roman"/>
          <w:szCs w:val="24"/>
        </w:rPr>
        <w:t xml:space="preserve"> από τους άλλους </w:t>
      </w:r>
      <w:r>
        <w:rPr>
          <w:rFonts w:eastAsia="Times New Roman" w:cs="Times New Roman"/>
          <w:szCs w:val="24"/>
        </w:rPr>
        <w:t>κ</w:t>
      </w:r>
      <w:r w:rsidRPr="00D72247">
        <w:rPr>
          <w:rFonts w:eastAsia="Times New Roman" w:cs="Times New Roman"/>
          <w:szCs w:val="24"/>
        </w:rPr>
        <w:t>αι πρέπει να φύγουμε από την Ευρωπαϊκή Ένωση</w:t>
      </w:r>
      <w:r>
        <w:rPr>
          <w:rFonts w:eastAsia="Times New Roman" w:cs="Times New Roman"/>
          <w:szCs w:val="24"/>
        </w:rPr>
        <w:t>».</w:t>
      </w:r>
    </w:p>
    <w:p w14:paraId="5FC2FB80" w14:textId="77777777" w:rsidR="0020643A" w:rsidRDefault="00E84ECF">
      <w:pPr>
        <w:spacing w:line="600" w:lineRule="auto"/>
        <w:ind w:firstLine="709"/>
        <w:contextualSpacing/>
        <w:jc w:val="center"/>
        <w:rPr>
          <w:rFonts w:eastAsia="Times New Roman" w:cs="Times New Roman"/>
          <w:szCs w:val="24"/>
        </w:rPr>
      </w:pPr>
      <w:r>
        <w:rPr>
          <w:rFonts w:eastAsia="Times New Roman" w:cs="Times New Roman"/>
          <w:szCs w:val="24"/>
        </w:rPr>
        <w:t xml:space="preserve">(Χειροκροτήματα από </w:t>
      </w:r>
      <w:r>
        <w:rPr>
          <w:rFonts w:eastAsia="Times New Roman" w:cs="Times New Roman"/>
          <w:szCs w:val="24"/>
        </w:rPr>
        <w:t>την πτέρυγα του ΣΥΡΙΖΑ)</w:t>
      </w:r>
    </w:p>
    <w:p w14:paraId="5FC2FB81"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Μην το</w:t>
      </w:r>
      <w:r w:rsidRPr="00D72247">
        <w:rPr>
          <w:rFonts w:eastAsia="Times New Roman" w:cs="Times New Roman"/>
          <w:szCs w:val="24"/>
        </w:rPr>
        <w:t xml:space="preserve"> αφήσουμε ποτέ αυτό να γίνει </w:t>
      </w:r>
      <w:r>
        <w:rPr>
          <w:rFonts w:eastAsia="Times New Roman" w:cs="Times New Roman"/>
          <w:szCs w:val="24"/>
        </w:rPr>
        <w:t>σ</w:t>
      </w:r>
      <w:r w:rsidRPr="00D72247">
        <w:rPr>
          <w:rFonts w:eastAsia="Times New Roman" w:cs="Times New Roman"/>
          <w:szCs w:val="24"/>
        </w:rPr>
        <w:t>την Ελλάδα</w:t>
      </w:r>
      <w:r>
        <w:rPr>
          <w:rFonts w:eastAsia="Times New Roman" w:cs="Times New Roman"/>
          <w:szCs w:val="24"/>
        </w:rPr>
        <w:t xml:space="preserve">. Όταν αρχίσει ο εθνικισμός, στην </w:t>
      </w:r>
      <w:r w:rsidRPr="00D72247">
        <w:rPr>
          <w:rFonts w:eastAsia="Times New Roman" w:cs="Times New Roman"/>
          <w:szCs w:val="24"/>
        </w:rPr>
        <w:t>καλύτερη περίπτωση είναι καταστροφή</w:t>
      </w:r>
      <w:r>
        <w:rPr>
          <w:rFonts w:eastAsia="Times New Roman" w:cs="Times New Roman"/>
          <w:szCs w:val="24"/>
        </w:rPr>
        <w:t>. Στη</w:t>
      </w:r>
      <w:r w:rsidRPr="00D72247">
        <w:rPr>
          <w:rFonts w:eastAsia="Times New Roman" w:cs="Times New Roman"/>
          <w:szCs w:val="24"/>
        </w:rPr>
        <w:t>ν καλύτερη περίπτωση</w:t>
      </w:r>
      <w:r>
        <w:rPr>
          <w:rFonts w:eastAsia="Times New Roman" w:cs="Times New Roman"/>
          <w:szCs w:val="24"/>
        </w:rPr>
        <w:t>!</w:t>
      </w:r>
    </w:p>
    <w:p w14:paraId="5FC2FB82"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Κύριε Πρόεδρε, κ</w:t>
      </w:r>
      <w:r w:rsidRPr="00D72247">
        <w:rPr>
          <w:rFonts w:eastAsia="Times New Roman" w:cs="Times New Roman"/>
          <w:szCs w:val="24"/>
        </w:rPr>
        <w:t>υρίες και κύριοι συνάδελφοι</w:t>
      </w:r>
      <w:r>
        <w:rPr>
          <w:rFonts w:eastAsia="Times New Roman" w:cs="Times New Roman"/>
          <w:szCs w:val="24"/>
        </w:rPr>
        <w:t>,</w:t>
      </w:r>
      <w:r w:rsidRPr="00D72247">
        <w:rPr>
          <w:rFonts w:eastAsia="Times New Roman" w:cs="Times New Roman"/>
          <w:szCs w:val="24"/>
        </w:rPr>
        <w:t xml:space="preserve"> </w:t>
      </w:r>
      <w:r>
        <w:rPr>
          <w:rFonts w:eastAsia="Times New Roman" w:cs="Times New Roman"/>
          <w:szCs w:val="24"/>
        </w:rPr>
        <w:t>θα μου επιτρέψετε να τελειώσω με</w:t>
      </w:r>
      <w:r w:rsidRPr="00D72247">
        <w:rPr>
          <w:rFonts w:eastAsia="Times New Roman" w:cs="Times New Roman"/>
          <w:szCs w:val="24"/>
        </w:rPr>
        <w:t xml:space="preserve"> μία προσωπικ</w:t>
      </w:r>
      <w:r w:rsidRPr="00D72247">
        <w:rPr>
          <w:rFonts w:eastAsia="Times New Roman" w:cs="Times New Roman"/>
          <w:szCs w:val="24"/>
        </w:rPr>
        <w:t>ή νότα</w:t>
      </w:r>
      <w:r>
        <w:rPr>
          <w:rFonts w:eastAsia="Times New Roman" w:cs="Times New Roman"/>
          <w:szCs w:val="24"/>
        </w:rPr>
        <w:t>. Τ</w:t>
      </w:r>
      <w:r w:rsidRPr="00D72247">
        <w:rPr>
          <w:rFonts w:eastAsia="Times New Roman" w:cs="Times New Roman"/>
          <w:szCs w:val="24"/>
        </w:rPr>
        <w:t>ο είπε και ο κ</w:t>
      </w:r>
      <w:r>
        <w:rPr>
          <w:rFonts w:eastAsia="Times New Roman" w:cs="Times New Roman"/>
          <w:szCs w:val="24"/>
        </w:rPr>
        <w:t>.</w:t>
      </w:r>
      <w:r w:rsidRPr="00D72247">
        <w:rPr>
          <w:rFonts w:eastAsia="Times New Roman" w:cs="Times New Roman"/>
          <w:szCs w:val="24"/>
        </w:rPr>
        <w:t xml:space="preserve"> Μητσοτάκης</w:t>
      </w:r>
      <w:r>
        <w:rPr>
          <w:rFonts w:eastAsia="Times New Roman" w:cs="Times New Roman"/>
          <w:szCs w:val="24"/>
        </w:rPr>
        <w:t>,</w:t>
      </w:r>
      <w:r w:rsidRPr="00D72247">
        <w:rPr>
          <w:rFonts w:eastAsia="Times New Roman" w:cs="Times New Roman"/>
          <w:szCs w:val="24"/>
        </w:rPr>
        <w:t xml:space="preserve"> ότι είμαστε η </w:t>
      </w:r>
      <w:r>
        <w:rPr>
          <w:rFonts w:eastAsia="Times New Roman" w:cs="Times New Roman"/>
          <w:szCs w:val="24"/>
        </w:rPr>
        <w:t>μακροβιότερη μνημονιακή Κ</w:t>
      </w:r>
      <w:r w:rsidRPr="00D72247">
        <w:rPr>
          <w:rFonts w:eastAsia="Times New Roman" w:cs="Times New Roman"/>
          <w:szCs w:val="24"/>
        </w:rPr>
        <w:t>υβέρνηση και</w:t>
      </w:r>
      <w:r>
        <w:rPr>
          <w:rFonts w:eastAsia="Times New Roman" w:cs="Times New Roman"/>
          <w:szCs w:val="24"/>
        </w:rPr>
        <w:t>,</w:t>
      </w:r>
      <w:r w:rsidRPr="00D72247">
        <w:rPr>
          <w:rFonts w:eastAsia="Times New Roman" w:cs="Times New Roman"/>
          <w:szCs w:val="24"/>
        </w:rPr>
        <w:t xml:space="preserve"> </w:t>
      </w:r>
      <w:r>
        <w:rPr>
          <w:rFonts w:eastAsia="Times New Roman" w:cs="Times New Roman"/>
          <w:szCs w:val="24"/>
        </w:rPr>
        <w:t>ά</w:t>
      </w:r>
      <w:r w:rsidRPr="00D72247">
        <w:rPr>
          <w:rFonts w:eastAsia="Times New Roman" w:cs="Times New Roman"/>
          <w:szCs w:val="24"/>
        </w:rPr>
        <w:t>ρα</w:t>
      </w:r>
      <w:r>
        <w:rPr>
          <w:rFonts w:eastAsia="Times New Roman" w:cs="Times New Roman"/>
          <w:szCs w:val="24"/>
        </w:rPr>
        <w:t>,</w:t>
      </w:r>
      <w:r w:rsidRPr="00D72247">
        <w:rPr>
          <w:rFonts w:eastAsia="Times New Roman" w:cs="Times New Roman"/>
          <w:szCs w:val="24"/>
        </w:rPr>
        <w:t xml:space="preserve"> είμαι κι εγώ ο μακροβιότερος Υπουργός Οικονομικών</w:t>
      </w:r>
      <w:r>
        <w:rPr>
          <w:rFonts w:eastAsia="Times New Roman" w:cs="Times New Roman"/>
          <w:szCs w:val="24"/>
        </w:rPr>
        <w:t>. Δυσκολεύτηκα, τσαλακώθηκα, αλλά δεν με ενοχλεί το γεγονός ότι</w:t>
      </w:r>
      <w:r w:rsidRPr="00D72247">
        <w:rPr>
          <w:rFonts w:eastAsia="Times New Roman" w:cs="Times New Roman"/>
          <w:szCs w:val="24"/>
        </w:rPr>
        <w:t xml:space="preserve"> είμαι ο μακρο</w:t>
      </w:r>
      <w:r>
        <w:rPr>
          <w:rFonts w:eastAsia="Times New Roman" w:cs="Times New Roman"/>
          <w:szCs w:val="24"/>
        </w:rPr>
        <w:t>βιότερος Υπουργός Οικονομικών των</w:t>
      </w:r>
      <w:r w:rsidRPr="00D72247">
        <w:rPr>
          <w:rFonts w:eastAsia="Times New Roman" w:cs="Times New Roman"/>
          <w:szCs w:val="24"/>
        </w:rPr>
        <w:t xml:space="preserve"> μ</w:t>
      </w:r>
      <w:r w:rsidRPr="00D72247">
        <w:rPr>
          <w:rFonts w:eastAsia="Times New Roman" w:cs="Times New Roman"/>
          <w:szCs w:val="24"/>
        </w:rPr>
        <w:t>νημονίων</w:t>
      </w:r>
      <w:r>
        <w:rPr>
          <w:rFonts w:eastAsia="Times New Roman" w:cs="Times New Roman"/>
          <w:szCs w:val="24"/>
        </w:rPr>
        <w:t>. Θα με ενοχλούσε, αν μαζί με τον Χ</w:t>
      </w:r>
      <w:r w:rsidRPr="00D72247">
        <w:rPr>
          <w:rFonts w:eastAsia="Times New Roman" w:cs="Times New Roman"/>
          <w:szCs w:val="24"/>
        </w:rPr>
        <w:t>ουλιαράκη</w:t>
      </w:r>
      <w:r>
        <w:rPr>
          <w:rFonts w:eastAsia="Times New Roman" w:cs="Times New Roman"/>
          <w:szCs w:val="24"/>
        </w:rPr>
        <w:t>,</w:t>
      </w:r>
      <w:r w:rsidRPr="00D72247">
        <w:rPr>
          <w:rFonts w:eastAsia="Times New Roman" w:cs="Times New Roman"/>
          <w:szCs w:val="24"/>
        </w:rPr>
        <w:t xml:space="preserve"> </w:t>
      </w:r>
      <w:r>
        <w:rPr>
          <w:rFonts w:eastAsia="Times New Roman" w:cs="Times New Roman"/>
          <w:szCs w:val="24"/>
        </w:rPr>
        <w:t xml:space="preserve">μαζί με </w:t>
      </w:r>
      <w:r w:rsidRPr="00D72247">
        <w:rPr>
          <w:rFonts w:eastAsia="Times New Roman" w:cs="Times New Roman"/>
          <w:szCs w:val="24"/>
        </w:rPr>
        <w:t xml:space="preserve">τον Αλεξιάδη και την </w:t>
      </w:r>
      <w:r>
        <w:rPr>
          <w:rFonts w:eastAsia="Times New Roman" w:cs="Times New Roman"/>
          <w:szCs w:val="24"/>
        </w:rPr>
        <w:t>Παπανάτσιου,</w:t>
      </w:r>
      <w:r w:rsidRPr="00D72247">
        <w:rPr>
          <w:rFonts w:eastAsia="Times New Roman" w:cs="Times New Roman"/>
          <w:szCs w:val="24"/>
        </w:rPr>
        <w:t xml:space="preserve"> μαζί </w:t>
      </w:r>
      <w:r>
        <w:rPr>
          <w:rFonts w:eastAsia="Times New Roman" w:cs="Times New Roman"/>
          <w:szCs w:val="24"/>
        </w:rPr>
        <w:t xml:space="preserve">με </w:t>
      </w:r>
      <w:r w:rsidRPr="00D72247">
        <w:rPr>
          <w:rFonts w:eastAsia="Times New Roman" w:cs="Times New Roman"/>
          <w:szCs w:val="24"/>
        </w:rPr>
        <w:t>όλη τη διαπραγματευτική ομάδα</w:t>
      </w:r>
      <w:r>
        <w:rPr>
          <w:rFonts w:eastAsia="Times New Roman" w:cs="Times New Roman"/>
          <w:szCs w:val="24"/>
        </w:rPr>
        <w:t xml:space="preserve">, την Αχτσιόγλου, τον Χαρίτση, τον Λιάκο και μερικούς ανθρώπους που δεν ξέρετε σαν τον Δημήτρη Παπαγιαννάκο, </w:t>
      </w:r>
      <w:r w:rsidRPr="00D72247">
        <w:rPr>
          <w:rFonts w:eastAsia="Times New Roman" w:cs="Times New Roman"/>
          <w:szCs w:val="24"/>
        </w:rPr>
        <w:t xml:space="preserve">που πρέπει να </w:t>
      </w:r>
      <w:r w:rsidRPr="00D72247">
        <w:rPr>
          <w:rFonts w:eastAsia="Times New Roman" w:cs="Times New Roman"/>
          <w:szCs w:val="24"/>
        </w:rPr>
        <w:t>πούμε ότι είναι ο ήρωας αυτής της διαπραγμάτευσης</w:t>
      </w:r>
      <w:r>
        <w:rPr>
          <w:rFonts w:eastAsia="Times New Roman" w:cs="Times New Roman"/>
          <w:szCs w:val="24"/>
        </w:rPr>
        <w:t>,</w:t>
      </w:r>
      <w:r w:rsidRPr="00D72247">
        <w:rPr>
          <w:rFonts w:eastAsia="Times New Roman" w:cs="Times New Roman"/>
          <w:szCs w:val="24"/>
        </w:rPr>
        <w:t xml:space="preserve"> δεν είχαμε πάντα στο μπροστινό μέρος του κεφαλιού μας τα συμφέροντα των λαϊκών στρωμάτων</w:t>
      </w:r>
      <w:r>
        <w:rPr>
          <w:rFonts w:eastAsia="Times New Roman" w:cs="Times New Roman"/>
          <w:szCs w:val="24"/>
        </w:rPr>
        <w:t>.</w:t>
      </w:r>
      <w:r w:rsidRPr="004E1DDE">
        <w:rPr>
          <w:rFonts w:eastAsia="Times New Roman" w:cs="Times New Roman"/>
          <w:szCs w:val="24"/>
        </w:rPr>
        <w:t xml:space="preserve"> </w:t>
      </w:r>
      <w:r>
        <w:rPr>
          <w:rFonts w:eastAsia="Times New Roman" w:cs="Times New Roman"/>
          <w:szCs w:val="24"/>
        </w:rPr>
        <w:t>Α</w:t>
      </w:r>
      <w:r w:rsidRPr="00D72247">
        <w:rPr>
          <w:rFonts w:eastAsia="Times New Roman" w:cs="Times New Roman"/>
          <w:szCs w:val="24"/>
        </w:rPr>
        <w:t xml:space="preserve">ν </w:t>
      </w:r>
      <w:r>
        <w:rPr>
          <w:rFonts w:eastAsia="Times New Roman" w:cs="Times New Roman"/>
          <w:szCs w:val="24"/>
        </w:rPr>
        <w:t>πάντα αυτό δεν παλεύαμε.</w:t>
      </w:r>
    </w:p>
    <w:p w14:paraId="5FC2FB83" w14:textId="77777777" w:rsidR="0020643A" w:rsidRDefault="00E84ECF">
      <w:pPr>
        <w:spacing w:line="600" w:lineRule="auto"/>
        <w:ind w:firstLine="709"/>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5FC2FB84"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Θα με ενοχλούσε αν από τους πρώτους μήνες α</w:t>
      </w:r>
      <w:r>
        <w:rPr>
          <w:rFonts w:eastAsia="Times New Roman" w:cs="Times New Roman"/>
          <w:szCs w:val="24"/>
        </w:rPr>
        <w:t>ποφασίζαμε ότι η πολιτική δεν μπορεί να δώσει λύση και ψάχναμε έναν τεχνοκράτη για να αποδείξουμε ότι η πολιτική και οι πολιτικοί δεν μπορούν να τα καταφέρουν. Αυτό θα με ενοχλούσε πραγματικά.</w:t>
      </w:r>
    </w:p>
    <w:p w14:paraId="5FC2FB85" w14:textId="77777777" w:rsidR="0020643A" w:rsidRDefault="00E84ECF">
      <w:pPr>
        <w:spacing w:line="600" w:lineRule="auto"/>
        <w:ind w:firstLine="709"/>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5FC2FB86"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Θα με ενοχλούσε αν </w:t>
      </w:r>
      <w:r>
        <w:rPr>
          <w:rFonts w:eastAsia="Times New Roman" w:cs="Times New Roman"/>
          <w:szCs w:val="24"/>
        </w:rPr>
        <w:t>μετά από δύο χρόνια ζητούσα από τον Αλέξη να μου δώσει μια δουλειά «σιγουράντζα», όπως -τυχαίο το παράδειγμα- Διοικητής της Τράπεζας της Ελλάδας. Θα με ενοχλούσε αυτό.</w:t>
      </w:r>
    </w:p>
    <w:p w14:paraId="5FC2FB87" w14:textId="77777777" w:rsidR="0020643A" w:rsidRDefault="00E84ECF">
      <w:pPr>
        <w:spacing w:line="600" w:lineRule="auto"/>
        <w:ind w:firstLine="709"/>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5FC2FB88"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Θα με ενοχλούσε αν δεν </w:t>
      </w:r>
      <w:r w:rsidRPr="00D72247">
        <w:rPr>
          <w:rFonts w:eastAsia="Times New Roman" w:cs="Times New Roman"/>
          <w:szCs w:val="24"/>
        </w:rPr>
        <w:t xml:space="preserve">είχαμε βγάλει όλοι </w:t>
      </w:r>
      <w:r>
        <w:rPr>
          <w:rFonts w:eastAsia="Times New Roman" w:cs="Times New Roman"/>
          <w:szCs w:val="24"/>
        </w:rPr>
        <w:t>-</w:t>
      </w:r>
      <w:r w:rsidRPr="00D72247">
        <w:rPr>
          <w:rFonts w:eastAsia="Times New Roman" w:cs="Times New Roman"/>
          <w:szCs w:val="24"/>
        </w:rPr>
        <w:t>κ</w:t>
      </w:r>
      <w:r w:rsidRPr="00D72247">
        <w:rPr>
          <w:rFonts w:eastAsia="Times New Roman" w:cs="Times New Roman"/>
          <w:szCs w:val="24"/>
        </w:rPr>
        <w:t>αι εσείς και</w:t>
      </w:r>
      <w:r>
        <w:rPr>
          <w:rFonts w:eastAsia="Times New Roman" w:cs="Times New Roman"/>
          <w:szCs w:val="24"/>
        </w:rPr>
        <w:t xml:space="preserve"> οι Β</w:t>
      </w:r>
      <w:r w:rsidRPr="00D72247">
        <w:rPr>
          <w:rFonts w:eastAsia="Times New Roman" w:cs="Times New Roman"/>
          <w:szCs w:val="24"/>
        </w:rPr>
        <w:t>ουλευτές τ</w:t>
      </w:r>
      <w:r>
        <w:rPr>
          <w:rFonts w:eastAsia="Times New Roman" w:cs="Times New Roman"/>
          <w:szCs w:val="24"/>
        </w:rPr>
        <w:t>ων</w:t>
      </w:r>
      <w:r w:rsidRPr="00D72247">
        <w:rPr>
          <w:rFonts w:eastAsia="Times New Roman" w:cs="Times New Roman"/>
          <w:szCs w:val="24"/>
        </w:rPr>
        <w:t xml:space="preserve"> ΑΝΕΛ</w:t>
      </w:r>
      <w:r>
        <w:rPr>
          <w:rFonts w:eastAsia="Times New Roman" w:cs="Times New Roman"/>
          <w:szCs w:val="24"/>
        </w:rPr>
        <w:t>-</w:t>
      </w:r>
      <w:r w:rsidRPr="00D72247">
        <w:rPr>
          <w:rFonts w:eastAsia="Times New Roman" w:cs="Times New Roman"/>
          <w:szCs w:val="24"/>
        </w:rPr>
        <w:t xml:space="preserve"> όλοι μαζί</w:t>
      </w:r>
      <w:r>
        <w:rPr>
          <w:rFonts w:eastAsia="Times New Roman" w:cs="Times New Roman"/>
          <w:szCs w:val="24"/>
        </w:rPr>
        <w:t>,</w:t>
      </w:r>
      <w:r w:rsidRPr="00D72247">
        <w:rPr>
          <w:rFonts w:eastAsia="Times New Roman" w:cs="Times New Roman"/>
          <w:szCs w:val="24"/>
        </w:rPr>
        <w:t xml:space="preserve"> τη χώρα από το μνημόνιο</w:t>
      </w:r>
      <w:r>
        <w:rPr>
          <w:rFonts w:eastAsia="Times New Roman" w:cs="Times New Roman"/>
          <w:szCs w:val="24"/>
        </w:rPr>
        <w:t>. Όμως,</w:t>
      </w:r>
      <w:r w:rsidRPr="00D72247">
        <w:rPr>
          <w:rFonts w:eastAsia="Times New Roman" w:cs="Times New Roman"/>
          <w:szCs w:val="24"/>
        </w:rPr>
        <w:t xml:space="preserve"> τη βγάλαμε τη χώρα από το μνημόνιο και σε μας είναι να κάνουμε κάτι</w:t>
      </w:r>
      <w:r>
        <w:rPr>
          <w:rFonts w:eastAsia="Times New Roman" w:cs="Times New Roman"/>
          <w:szCs w:val="24"/>
        </w:rPr>
        <w:t>.</w:t>
      </w:r>
    </w:p>
    <w:p w14:paraId="5FC2FB89" w14:textId="77777777" w:rsidR="0020643A" w:rsidRDefault="00E84ECF">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5FC2FB8A"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Ε</w:t>
      </w:r>
      <w:r w:rsidRPr="00D72247">
        <w:rPr>
          <w:rFonts w:eastAsia="Times New Roman" w:cs="Times New Roman"/>
          <w:szCs w:val="24"/>
        </w:rPr>
        <w:t xml:space="preserve">ίναι δύσκολο να εξηγήσει κανείς </w:t>
      </w:r>
      <w:r>
        <w:rPr>
          <w:rFonts w:eastAsia="Times New Roman" w:cs="Times New Roman"/>
          <w:szCs w:val="24"/>
        </w:rPr>
        <w:t>τις</w:t>
      </w:r>
      <w:r w:rsidRPr="00D72247">
        <w:rPr>
          <w:rFonts w:eastAsia="Times New Roman" w:cs="Times New Roman"/>
          <w:szCs w:val="24"/>
        </w:rPr>
        <w:t xml:space="preserve"> δυσκολίες που είχαμε</w:t>
      </w:r>
      <w:r>
        <w:rPr>
          <w:rFonts w:eastAsia="Times New Roman" w:cs="Times New Roman"/>
          <w:szCs w:val="24"/>
        </w:rPr>
        <w:t xml:space="preserve">, </w:t>
      </w:r>
      <w:r w:rsidRPr="00D72247">
        <w:rPr>
          <w:rFonts w:eastAsia="Times New Roman" w:cs="Times New Roman"/>
          <w:szCs w:val="24"/>
        </w:rPr>
        <w:t xml:space="preserve">το </w:t>
      </w:r>
      <w:r w:rsidRPr="00D72247">
        <w:rPr>
          <w:rFonts w:eastAsia="Times New Roman" w:cs="Times New Roman"/>
          <w:szCs w:val="24"/>
        </w:rPr>
        <w:t>πόσο δύσκολο είναι να είσαι σε μία διαπραγμάτευση</w:t>
      </w:r>
      <w:r>
        <w:rPr>
          <w:rFonts w:eastAsia="Times New Roman" w:cs="Times New Roman"/>
          <w:szCs w:val="24"/>
        </w:rPr>
        <w:t xml:space="preserve"> κ</w:t>
      </w:r>
      <w:r w:rsidRPr="00D72247">
        <w:rPr>
          <w:rFonts w:eastAsia="Times New Roman" w:cs="Times New Roman"/>
          <w:szCs w:val="24"/>
        </w:rPr>
        <w:t>αι να ξέρεις ότ</w:t>
      </w:r>
      <w:r>
        <w:rPr>
          <w:rFonts w:eastAsia="Times New Roman" w:cs="Times New Roman"/>
          <w:szCs w:val="24"/>
        </w:rPr>
        <w:t xml:space="preserve">ι δεν παίζεται το δικό σου μέλλον, αλλά το μέλλον </w:t>
      </w:r>
      <w:r w:rsidRPr="00D72247">
        <w:rPr>
          <w:rFonts w:eastAsia="Times New Roman" w:cs="Times New Roman"/>
          <w:szCs w:val="24"/>
        </w:rPr>
        <w:t>μιας ολόκληρης κοινωνίας</w:t>
      </w:r>
      <w:r>
        <w:rPr>
          <w:rFonts w:eastAsia="Times New Roman" w:cs="Times New Roman"/>
          <w:szCs w:val="24"/>
        </w:rPr>
        <w:t xml:space="preserve">. </w:t>
      </w:r>
    </w:p>
    <w:p w14:paraId="5FC2FB8B"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Είναι δύσκολο να σας πούμε πό</w:t>
      </w:r>
      <w:r w:rsidRPr="00D72247">
        <w:rPr>
          <w:rFonts w:eastAsia="Times New Roman" w:cs="Times New Roman"/>
          <w:szCs w:val="24"/>
        </w:rPr>
        <w:t xml:space="preserve">σο δύσκολο ήταν όταν κάναμε </w:t>
      </w:r>
      <w:r>
        <w:rPr>
          <w:rFonts w:eastAsia="Times New Roman" w:cs="Times New Roman"/>
          <w:szCs w:val="24"/>
        </w:rPr>
        <w:t>συμβιβασμούς,</w:t>
      </w:r>
      <w:r w:rsidRPr="00D72247">
        <w:rPr>
          <w:rFonts w:eastAsia="Times New Roman" w:cs="Times New Roman"/>
          <w:szCs w:val="24"/>
        </w:rPr>
        <w:t xml:space="preserve"> όπως το καλοκαίρι το</w:t>
      </w:r>
      <w:r>
        <w:rPr>
          <w:rFonts w:eastAsia="Times New Roman" w:cs="Times New Roman"/>
          <w:szCs w:val="24"/>
        </w:rPr>
        <w:t>υ</w:t>
      </w:r>
      <w:r w:rsidRPr="00D72247">
        <w:rPr>
          <w:rFonts w:eastAsia="Times New Roman" w:cs="Times New Roman"/>
          <w:szCs w:val="24"/>
        </w:rPr>
        <w:t xml:space="preserve"> 2017 με τις συντάξει</w:t>
      </w:r>
      <w:r w:rsidRPr="00D72247">
        <w:rPr>
          <w:rFonts w:eastAsia="Times New Roman" w:cs="Times New Roman"/>
          <w:szCs w:val="24"/>
        </w:rPr>
        <w:t>ς</w:t>
      </w:r>
      <w:r>
        <w:rPr>
          <w:rFonts w:eastAsia="Times New Roman" w:cs="Times New Roman"/>
          <w:szCs w:val="24"/>
        </w:rPr>
        <w:t xml:space="preserve">. </w:t>
      </w:r>
    </w:p>
    <w:p w14:paraId="5FC2FB8C"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Ε</w:t>
      </w:r>
      <w:r w:rsidRPr="00D72247">
        <w:rPr>
          <w:rFonts w:eastAsia="Times New Roman" w:cs="Times New Roman"/>
          <w:szCs w:val="24"/>
        </w:rPr>
        <w:t xml:space="preserve">ίναι δύσκολο να σας πω </w:t>
      </w:r>
      <w:r>
        <w:rPr>
          <w:rFonts w:eastAsia="Times New Roman" w:cs="Times New Roman"/>
          <w:szCs w:val="24"/>
        </w:rPr>
        <w:t>πόση</w:t>
      </w:r>
      <w:r w:rsidRPr="00D72247">
        <w:rPr>
          <w:rFonts w:eastAsia="Times New Roman" w:cs="Times New Roman"/>
          <w:szCs w:val="24"/>
        </w:rPr>
        <w:t xml:space="preserve"> δουλειά χρειάστηκε για να μπορού</w:t>
      </w:r>
      <w:r>
        <w:rPr>
          <w:rFonts w:eastAsia="Times New Roman" w:cs="Times New Roman"/>
          <w:szCs w:val="24"/>
        </w:rPr>
        <w:t>με</w:t>
      </w:r>
      <w:r w:rsidRPr="00D72247">
        <w:rPr>
          <w:rFonts w:eastAsia="Times New Roman" w:cs="Times New Roman"/>
          <w:szCs w:val="24"/>
        </w:rPr>
        <w:t xml:space="preserve"> να το αναστρέψουμε αυτ</w:t>
      </w:r>
      <w:r>
        <w:rPr>
          <w:rFonts w:eastAsia="Times New Roman" w:cs="Times New Roman"/>
          <w:szCs w:val="24"/>
        </w:rPr>
        <w:t xml:space="preserve">ό. </w:t>
      </w:r>
    </w:p>
    <w:p w14:paraId="5FC2FB8D"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Ό</w:t>
      </w:r>
      <w:r w:rsidRPr="00D72247">
        <w:rPr>
          <w:rFonts w:eastAsia="Times New Roman" w:cs="Times New Roman"/>
          <w:szCs w:val="24"/>
        </w:rPr>
        <w:t>λα αυτά είναι δύσκολα</w:t>
      </w:r>
      <w:r>
        <w:rPr>
          <w:rFonts w:eastAsia="Times New Roman" w:cs="Times New Roman"/>
          <w:szCs w:val="24"/>
        </w:rPr>
        <w:t>. Όμως, ξέρετε κάτι; Ο</w:t>
      </w:r>
      <w:r w:rsidRPr="00D72247">
        <w:rPr>
          <w:rFonts w:eastAsia="Times New Roman" w:cs="Times New Roman"/>
          <w:szCs w:val="24"/>
        </w:rPr>
        <w:t xml:space="preserve"> λαός δεν θα μας </w:t>
      </w:r>
      <w:r>
        <w:rPr>
          <w:rFonts w:eastAsia="Times New Roman" w:cs="Times New Roman"/>
          <w:szCs w:val="24"/>
        </w:rPr>
        <w:t>παινέψει γι’</w:t>
      </w:r>
      <w:r w:rsidRPr="00D72247">
        <w:rPr>
          <w:rFonts w:eastAsia="Times New Roman" w:cs="Times New Roman"/>
          <w:szCs w:val="24"/>
        </w:rPr>
        <w:t xml:space="preserve"> αυτό</w:t>
      </w:r>
      <w:r>
        <w:rPr>
          <w:rFonts w:eastAsia="Times New Roman" w:cs="Times New Roman"/>
          <w:szCs w:val="24"/>
        </w:rPr>
        <w:t>. Ο λαός ξεχνάει και κοιτάει</w:t>
      </w:r>
      <w:r w:rsidRPr="00D72247">
        <w:rPr>
          <w:rFonts w:eastAsia="Times New Roman" w:cs="Times New Roman"/>
          <w:szCs w:val="24"/>
        </w:rPr>
        <w:t xml:space="preserve"> μπροστά</w:t>
      </w:r>
      <w:r>
        <w:rPr>
          <w:rFonts w:eastAsia="Times New Roman" w:cs="Times New Roman"/>
          <w:szCs w:val="24"/>
        </w:rPr>
        <w:t>. Και γι’</w:t>
      </w:r>
      <w:r w:rsidRPr="00D72247">
        <w:rPr>
          <w:rFonts w:eastAsia="Times New Roman" w:cs="Times New Roman"/>
          <w:szCs w:val="24"/>
        </w:rPr>
        <w:t xml:space="preserve"> αυτό είναι σημαντικό το αφήγημα</w:t>
      </w:r>
      <w:r>
        <w:rPr>
          <w:rFonts w:eastAsia="Times New Roman" w:cs="Times New Roman"/>
          <w:szCs w:val="24"/>
        </w:rPr>
        <w:t xml:space="preserve"> </w:t>
      </w:r>
      <w:r w:rsidRPr="00D72247">
        <w:rPr>
          <w:rFonts w:eastAsia="Times New Roman" w:cs="Times New Roman"/>
          <w:szCs w:val="24"/>
        </w:rPr>
        <w:t xml:space="preserve">πώς </w:t>
      </w:r>
      <w:r w:rsidRPr="00D72247">
        <w:rPr>
          <w:rFonts w:eastAsia="Times New Roman" w:cs="Times New Roman"/>
          <w:szCs w:val="24"/>
        </w:rPr>
        <w:t>μπορούμε να πάμε από δω και πέρα</w:t>
      </w:r>
      <w:r>
        <w:rPr>
          <w:rFonts w:eastAsia="Times New Roman" w:cs="Times New Roman"/>
          <w:szCs w:val="24"/>
        </w:rPr>
        <w:t>. Διότι με όλα αυτά που</w:t>
      </w:r>
      <w:r w:rsidRPr="00D72247">
        <w:rPr>
          <w:rFonts w:eastAsia="Times New Roman" w:cs="Times New Roman"/>
          <w:szCs w:val="24"/>
        </w:rPr>
        <w:t xml:space="preserve"> έχει περάσει ο ελληνικός λαός δικαιώνεται να μην τον ενδιαφέρουν οι προσπάθειες του παρελθόντος</w:t>
      </w:r>
      <w:r>
        <w:rPr>
          <w:rFonts w:eastAsia="Times New Roman" w:cs="Times New Roman"/>
          <w:szCs w:val="24"/>
        </w:rPr>
        <w:t>,</w:t>
      </w:r>
      <w:r w:rsidRPr="00D72247">
        <w:rPr>
          <w:rFonts w:eastAsia="Times New Roman" w:cs="Times New Roman"/>
          <w:szCs w:val="24"/>
        </w:rPr>
        <w:t xml:space="preserve"> αλλά </w:t>
      </w:r>
      <w:r>
        <w:rPr>
          <w:rFonts w:eastAsia="Times New Roman" w:cs="Times New Roman"/>
          <w:szCs w:val="24"/>
        </w:rPr>
        <w:t>η</w:t>
      </w:r>
      <w:r w:rsidRPr="00D72247">
        <w:rPr>
          <w:rFonts w:eastAsia="Times New Roman" w:cs="Times New Roman"/>
          <w:szCs w:val="24"/>
        </w:rPr>
        <w:t xml:space="preserve"> προοπτική για το μέλλον</w:t>
      </w:r>
      <w:r>
        <w:rPr>
          <w:rFonts w:eastAsia="Times New Roman" w:cs="Times New Roman"/>
          <w:szCs w:val="24"/>
        </w:rPr>
        <w:t>.</w:t>
      </w:r>
    </w:p>
    <w:p w14:paraId="5FC2FB8E"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Σ</w:t>
      </w:r>
      <w:r w:rsidRPr="00D72247">
        <w:rPr>
          <w:rFonts w:eastAsia="Times New Roman" w:cs="Times New Roman"/>
          <w:szCs w:val="24"/>
        </w:rPr>
        <w:t>ας εξήγησα το δικό μας αφήγημα</w:t>
      </w:r>
      <w:r>
        <w:rPr>
          <w:rFonts w:eastAsia="Times New Roman" w:cs="Times New Roman"/>
          <w:szCs w:val="24"/>
        </w:rPr>
        <w:t>. Τ</w:t>
      </w:r>
      <w:r w:rsidRPr="00D72247">
        <w:rPr>
          <w:rFonts w:eastAsia="Times New Roman" w:cs="Times New Roman"/>
          <w:szCs w:val="24"/>
        </w:rPr>
        <w:t xml:space="preserve">ώρα είναι υποχρέωση όλων </w:t>
      </w:r>
      <w:r>
        <w:rPr>
          <w:rFonts w:eastAsia="Times New Roman" w:cs="Times New Roman"/>
          <w:szCs w:val="24"/>
        </w:rPr>
        <w:t>μας, που πισ</w:t>
      </w:r>
      <w:r>
        <w:rPr>
          <w:rFonts w:eastAsia="Times New Roman" w:cs="Times New Roman"/>
          <w:szCs w:val="24"/>
        </w:rPr>
        <w:t>τεύουμε ότι μπορούμε σταδιακά,</w:t>
      </w:r>
      <w:r w:rsidRPr="00D72247">
        <w:rPr>
          <w:rFonts w:eastAsia="Times New Roman" w:cs="Times New Roman"/>
          <w:szCs w:val="24"/>
        </w:rPr>
        <w:t xml:space="preserve"> με πισωγυρίσματα</w:t>
      </w:r>
      <w:r>
        <w:rPr>
          <w:rFonts w:eastAsia="Times New Roman" w:cs="Times New Roman"/>
          <w:szCs w:val="24"/>
        </w:rPr>
        <w:t>,</w:t>
      </w:r>
      <w:r w:rsidRPr="00D72247">
        <w:rPr>
          <w:rFonts w:eastAsia="Times New Roman" w:cs="Times New Roman"/>
          <w:szCs w:val="24"/>
        </w:rPr>
        <w:t xml:space="preserve"> με λάθη</w:t>
      </w:r>
      <w:r>
        <w:rPr>
          <w:rFonts w:eastAsia="Times New Roman" w:cs="Times New Roman"/>
          <w:szCs w:val="24"/>
        </w:rPr>
        <w:t>,</w:t>
      </w:r>
      <w:r w:rsidRPr="00D72247">
        <w:rPr>
          <w:rFonts w:eastAsia="Times New Roman" w:cs="Times New Roman"/>
          <w:szCs w:val="24"/>
        </w:rPr>
        <w:t xml:space="preserve"> αλλά με στοχοπροσήλωση</w:t>
      </w:r>
      <w:r>
        <w:rPr>
          <w:rFonts w:eastAsia="Times New Roman" w:cs="Times New Roman"/>
          <w:szCs w:val="24"/>
        </w:rPr>
        <w:t>,</w:t>
      </w:r>
      <w:r w:rsidRPr="00D72247">
        <w:rPr>
          <w:rFonts w:eastAsia="Times New Roman" w:cs="Times New Roman"/>
          <w:szCs w:val="24"/>
        </w:rPr>
        <w:t xml:space="preserve"> να απαντήσουμε στο βασικό ερώτημα που θέτει </w:t>
      </w:r>
      <w:r>
        <w:rPr>
          <w:rFonts w:eastAsia="Times New Roman" w:cs="Times New Roman"/>
          <w:szCs w:val="24"/>
        </w:rPr>
        <w:t xml:space="preserve">η </w:t>
      </w:r>
      <w:r w:rsidRPr="00D72247">
        <w:rPr>
          <w:rFonts w:eastAsia="Times New Roman" w:cs="Times New Roman"/>
          <w:szCs w:val="24"/>
        </w:rPr>
        <w:t>ιστορία</w:t>
      </w:r>
      <w:r>
        <w:rPr>
          <w:rFonts w:eastAsia="Times New Roman" w:cs="Times New Roman"/>
          <w:szCs w:val="24"/>
        </w:rPr>
        <w:t>.</w:t>
      </w:r>
      <w:r w:rsidRPr="00D72247">
        <w:rPr>
          <w:rFonts w:eastAsia="Times New Roman" w:cs="Times New Roman"/>
          <w:szCs w:val="24"/>
        </w:rPr>
        <w:t xml:space="preserve"> Όχι αύριο</w:t>
      </w:r>
      <w:r>
        <w:rPr>
          <w:rFonts w:eastAsia="Times New Roman" w:cs="Times New Roman"/>
          <w:szCs w:val="24"/>
        </w:rPr>
        <w:t xml:space="preserve">, όχι κάποτε στο μέλλον, όταν </w:t>
      </w:r>
      <w:r w:rsidRPr="00D72247">
        <w:rPr>
          <w:rFonts w:eastAsia="Times New Roman" w:cs="Times New Roman"/>
          <w:szCs w:val="24"/>
        </w:rPr>
        <w:t xml:space="preserve">θα έχουν βελτιωθεί οι συνθήκες και </w:t>
      </w:r>
      <w:r>
        <w:rPr>
          <w:rFonts w:eastAsia="Times New Roman" w:cs="Times New Roman"/>
          <w:szCs w:val="24"/>
        </w:rPr>
        <w:t>οι συσχετισμοί, όχι όπο</w:t>
      </w:r>
      <w:r w:rsidRPr="00D72247">
        <w:rPr>
          <w:rFonts w:eastAsia="Times New Roman" w:cs="Times New Roman"/>
          <w:szCs w:val="24"/>
        </w:rPr>
        <w:t>τε είναι καλύτερα τα π</w:t>
      </w:r>
      <w:r w:rsidRPr="00D72247">
        <w:rPr>
          <w:rFonts w:eastAsia="Times New Roman" w:cs="Times New Roman"/>
          <w:szCs w:val="24"/>
        </w:rPr>
        <w:t>ράγματα</w:t>
      </w:r>
      <w:r>
        <w:rPr>
          <w:rFonts w:eastAsia="Times New Roman" w:cs="Times New Roman"/>
          <w:szCs w:val="24"/>
        </w:rPr>
        <w:t>,</w:t>
      </w:r>
      <w:r w:rsidRPr="00D72247">
        <w:rPr>
          <w:rFonts w:eastAsia="Times New Roman" w:cs="Times New Roman"/>
          <w:szCs w:val="24"/>
        </w:rPr>
        <w:t xml:space="preserve"> αλλά τώρα πριν και μετά τις εκλογές</w:t>
      </w:r>
      <w:r>
        <w:rPr>
          <w:rFonts w:eastAsia="Times New Roman" w:cs="Times New Roman"/>
          <w:szCs w:val="24"/>
        </w:rPr>
        <w:t>.</w:t>
      </w:r>
    </w:p>
    <w:p w14:paraId="5FC2FB8F"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(Ζωηρά και παρατεταμένα χειροκροτήματα από την πτέρυγα του ΣΥΡΙΖΑ)</w:t>
      </w:r>
    </w:p>
    <w:p w14:paraId="5FC2FB90" w14:textId="77777777" w:rsidR="0020643A" w:rsidRDefault="00E84ECF">
      <w:pPr>
        <w:spacing w:line="600" w:lineRule="auto"/>
        <w:ind w:firstLine="720"/>
        <w:contextualSpacing/>
        <w:jc w:val="both"/>
        <w:rPr>
          <w:rFonts w:eastAsia="Times New Roman" w:cs="Times New Roman"/>
          <w:szCs w:val="24"/>
        </w:rPr>
      </w:pPr>
      <w:r w:rsidRPr="004E1DDE">
        <w:rPr>
          <w:rFonts w:eastAsia="Times New Roman" w:cs="Times New Roman"/>
          <w:b/>
          <w:szCs w:val="24"/>
        </w:rPr>
        <w:t>ΠΡΟΕΔΡΟΣ (Νικόλαος Βούτσης):</w:t>
      </w:r>
      <w:r>
        <w:rPr>
          <w:rFonts w:eastAsia="Times New Roman" w:cs="Times New Roman"/>
          <w:szCs w:val="24"/>
        </w:rPr>
        <w:t xml:space="preserve"> Ε</w:t>
      </w:r>
      <w:r w:rsidRPr="00D72247">
        <w:rPr>
          <w:rFonts w:eastAsia="Times New Roman" w:cs="Times New Roman"/>
          <w:szCs w:val="24"/>
        </w:rPr>
        <w:t>υχαριστούμε πολύ</w:t>
      </w:r>
      <w:r>
        <w:rPr>
          <w:rFonts w:eastAsia="Times New Roman" w:cs="Times New Roman"/>
          <w:szCs w:val="24"/>
        </w:rPr>
        <w:t>, κύριε Τσακαλώτο.</w:t>
      </w:r>
    </w:p>
    <w:p w14:paraId="5FC2FB91" w14:textId="77777777" w:rsidR="0020643A" w:rsidRDefault="00E84ECF">
      <w:pPr>
        <w:spacing w:line="600" w:lineRule="auto"/>
        <w:ind w:firstLine="720"/>
        <w:contextualSpacing/>
        <w:jc w:val="both"/>
        <w:rPr>
          <w:rFonts w:eastAsia="Times New Roman" w:cs="Times New Roman"/>
        </w:rPr>
      </w:pPr>
      <w:r w:rsidRPr="000742D7">
        <w:rPr>
          <w:rFonts w:eastAsia="Times New Roman" w:cs="Times New Roman"/>
        </w:rPr>
        <w:t xml:space="preserve">Κυρίες και κύριοι συνάδελφοι, </w:t>
      </w:r>
      <w:r>
        <w:rPr>
          <w:rFonts w:eastAsia="Times New Roman" w:cs="Times New Roman"/>
        </w:rPr>
        <w:t>έχω την τιμή να ανακοινώσω</w:t>
      </w:r>
      <w:r w:rsidRPr="000742D7">
        <w:rPr>
          <w:rFonts w:eastAsia="Times New Roman" w:cs="Times New Roman"/>
        </w:rPr>
        <w:t xml:space="preserve">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 xml:space="preserve">πενήντα </w:t>
      </w:r>
      <w:r>
        <w:rPr>
          <w:rFonts w:eastAsia="Times New Roman" w:cs="Times New Roman"/>
        </w:rPr>
        <w:t>τρεις</w:t>
      </w:r>
      <w:r w:rsidRPr="000742D7">
        <w:rPr>
          <w:rFonts w:eastAsia="Times New Roman" w:cs="Times New Roman"/>
        </w:rPr>
        <w:t xml:space="preserve"> μαθήτριες και μαθητές και </w:t>
      </w:r>
      <w:r>
        <w:rPr>
          <w:rFonts w:eastAsia="Times New Roman" w:cs="Times New Roman"/>
        </w:rPr>
        <w:t>τέσσερις</w:t>
      </w:r>
      <w:r w:rsidRPr="000742D7">
        <w:rPr>
          <w:rFonts w:eastAsia="Times New Roman" w:cs="Times New Roman"/>
        </w:rPr>
        <w:t xml:space="preserve"> εκπαιδευτικοί συνοδοί τους από το </w:t>
      </w:r>
      <w:r>
        <w:rPr>
          <w:rFonts w:eastAsia="Times New Roman" w:cs="Times New Roman"/>
        </w:rPr>
        <w:t>1</w:t>
      </w:r>
      <w:r w:rsidRPr="00496A1F">
        <w:rPr>
          <w:rFonts w:eastAsia="Times New Roman" w:cs="Times New Roman"/>
          <w:vertAlign w:val="superscript"/>
        </w:rPr>
        <w:t>ο</w:t>
      </w:r>
      <w:r>
        <w:rPr>
          <w:rFonts w:eastAsia="Times New Roman" w:cs="Times New Roman"/>
        </w:rPr>
        <w:t xml:space="preserve"> Γυμνάσιο Κέρκυρας</w:t>
      </w:r>
      <w:r w:rsidRPr="000742D7">
        <w:rPr>
          <w:rFonts w:eastAsia="Times New Roman" w:cs="Times New Roman"/>
        </w:rPr>
        <w:t xml:space="preserve">. </w:t>
      </w:r>
    </w:p>
    <w:p w14:paraId="5FC2FB92" w14:textId="77777777" w:rsidR="0020643A" w:rsidRDefault="00E84ECF">
      <w:pPr>
        <w:spacing w:line="600" w:lineRule="auto"/>
        <w:ind w:left="360" w:firstLine="360"/>
        <w:contextualSpacing/>
        <w:jc w:val="both"/>
        <w:rPr>
          <w:rFonts w:eastAsia="Times New Roman" w:cs="Times New Roman"/>
        </w:rPr>
      </w:pPr>
      <w:r w:rsidRPr="000742D7">
        <w:rPr>
          <w:rFonts w:eastAsia="Times New Roman" w:cs="Times New Roman"/>
        </w:rPr>
        <w:t xml:space="preserve">Η Βουλή </w:t>
      </w:r>
      <w:r>
        <w:rPr>
          <w:rFonts w:eastAsia="Times New Roman" w:cs="Times New Roman"/>
        </w:rPr>
        <w:t>σάς</w:t>
      </w:r>
      <w:r w:rsidRPr="000742D7">
        <w:rPr>
          <w:rFonts w:eastAsia="Times New Roman" w:cs="Times New Roman"/>
        </w:rPr>
        <w:t xml:space="preserve"> καλωσορίζει. </w:t>
      </w:r>
    </w:p>
    <w:p w14:paraId="5FC2FB93" w14:textId="77777777" w:rsidR="0020643A" w:rsidRDefault="00E84ECF">
      <w:pPr>
        <w:spacing w:line="600" w:lineRule="auto"/>
        <w:ind w:firstLine="709"/>
        <w:contextualSpacing/>
        <w:jc w:val="center"/>
        <w:rPr>
          <w:rFonts w:eastAsia="Times New Roman" w:cs="Times New Roman"/>
        </w:rPr>
      </w:pPr>
      <w:r w:rsidRPr="000742D7">
        <w:rPr>
          <w:rFonts w:eastAsia="Times New Roman" w:cs="Times New Roman"/>
        </w:rPr>
        <w:t>(Χειροκροτήματα απ’ όλες τις πτέρυγες της Βουλής)</w:t>
      </w:r>
    </w:p>
    <w:p w14:paraId="5FC2FB94"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w:t>
      </w:r>
      <w:r w:rsidRPr="00D72247">
        <w:rPr>
          <w:rFonts w:eastAsia="Times New Roman" w:cs="Times New Roman"/>
          <w:szCs w:val="24"/>
        </w:rPr>
        <w:t>υνάδελφοι</w:t>
      </w:r>
      <w:r>
        <w:rPr>
          <w:rFonts w:eastAsia="Times New Roman" w:cs="Times New Roman"/>
          <w:szCs w:val="24"/>
        </w:rPr>
        <w:t>,</w:t>
      </w:r>
      <w:r w:rsidRPr="00D72247">
        <w:rPr>
          <w:rFonts w:eastAsia="Times New Roman" w:cs="Times New Roman"/>
          <w:szCs w:val="24"/>
        </w:rPr>
        <w:t xml:space="preserve"> πριν δώσω το</w:t>
      </w:r>
      <w:r>
        <w:rPr>
          <w:rFonts w:eastAsia="Times New Roman" w:cs="Times New Roman"/>
          <w:szCs w:val="24"/>
        </w:rPr>
        <w:t>ν</w:t>
      </w:r>
      <w:r w:rsidRPr="00D72247">
        <w:rPr>
          <w:rFonts w:eastAsia="Times New Roman" w:cs="Times New Roman"/>
          <w:szCs w:val="24"/>
        </w:rPr>
        <w:t xml:space="preserve"> λόγο στον </w:t>
      </w:r>
      <w:r>
        <w:rPr>
          <w:rFonts w:eastAsia="Times New Roman" w:cs="Times New Roman"/>
          <w:szCs w:val="24"/>
        </w:rPr>
        <w:t>Π</w:t>
      </w:r>
      <w:r w:rsidRPr="00D72247">
        <w:rPr>
          <w:rFonts w:eastAsia="Times New Roman" w:cs="Times New Roman"/>
          <w:szCs w:val="24"/>
        </w:rPr>
        <w:t>ρωθυπουργό με το</w:t>
      </w:r>
      <w:r>
        <w:rPr>
          <w:rFonts w:eastAsia="Times New Roman" w:cs="Times New Roman"/>
          <w:szCs w:val="24"/>
        </w:rPr>
        <w:t>ν</w:t>
      </w:r>
      <w:r w:rsidRPr="00D72247">
        <w:rPr>
          <w:rFonts w:eastAsia="Times New Roman" w:cs="Times New Roman"/>
          <w:szCs w:val="24"/>
        </w:rPr>
        <w:t xml:space="preserve"> οποίο θα </w:t>
      </w:r>
      <w:r w:rsidRPr="00D72247">
        <w:rPr>
          <w:rFonts w:eastAsia="Times New Roman" w:cs="Times New Roman"/>
          <w:szCs w:val="24"/>
        </w:rPr>
        <w:t>κλείσει και η σημερινή συζήτηση και θα προχωρήσουμε σε ψηφοφορία</w:t>
      </w:r>
      <w:r>
        <w:rPr>
          <w:rFonts w:eastAsia="Times New Roman" w:cs="Times New Roman"/>
          <w:szCs w:val="24"/>
        </w:rPr>
        <w:t xml:space="preserve">, να σας πω ότι, </w:t>
      </w:r>
      <w:r w:rsidRPr="00D72247">
        <w:rPr>
          <w:rFonts w:eastAsia="Times New Roman" w:cs="Times New Roman"/>
          <w:szCs w:val="24"/>
        </w:rPr>
        <w:t>ευτυχώς</w:t>
      </w:r>
      <w:r>
        <w:rPr>
          <w:rFonts w:eastAsia="Times New Roman" w:cs="Times New Roman"/>
          <w:szCs w:val="24"/>
        </w:rPr>
        <w:t>,</w:t>
      </w:r>
      <w:r w:rsidRPr="00D72247">
        <w:rPr>
          <w:rFonts w:eastAsia="Times New Roman" w:cs="Times New Roman"/>
          <w:szCs w:val="24"/>
        </w:rPr>
        <w:t xml:space="preserve"> με πολύ μεγάλη άνεση στη διαδικασία</w:t>
      </w:r>
      <w:r>
        <w:rPr>
          <w:rFonts w:eastAsia="Times New Roman" w:cs="Times New Roman"/>
          <w:szCs w:val="24"/>
        </w:rPr>
        <w:t>,</w:t>
      </w:r>
      <w:r w:rsidRPr="00D72247">
        <w:rPr>
          <w:rFonts w:eastAsia="Times New Roman" w:cs="Times New Roman"/>
          <w:szCs w:val="24"/>
        </w:rPr>
        <w:t xml:space="preserve"> χωρίς να χρειαστεί να μειωθούν οι χρόνοι των ομιλητών</w:t>
      </w:r>
      <w:r>
        <w:rPr>
          <w:rFonts w:eastAsia="Times New Roman" w:cs="Times New Roman"/>
          <w:szCs w:val="24"/>
        </w:rPr>
        <w:t>,</w:t>
      </w:r>
      <w:r w:rsidRPr="00D72247">
        <w:rPr>
          <w:rFonts w:eastAsia="Times New Roman" w:cs="Times New Roman"/>
          <w:szCs w:val="24"/>
        </w:rPr>
        <w:t xml:space="preserve"> η διαδικασία κράτησε </w:t>
      </w:r>
      <w:r>
        <w:rPr>
          <w:rFonts w:eastAsia="Times New Roman" w:cs="Times New Roman"/>
          <w:szCs w:val="24"/>
        </w:rPr>
        <w:t>πενήντα τέσσερις</w:t>
      </w:r>
      <w:r w:rsidRPr="00D72247">
        <w:rPr>
          <w:rFonts w:eastAsia="Times New Roman" w:cs="Times New Roman"/>
          <w:szCs w:val="24"/>
        </w:rPr>
        <w:t xml:space="preserve"> ώρες</w:t>
      </w:r>
      <w:r>
        <w:rPr>
          <w:rFonts w:eastAsia="Times New Roman" w:cs="Times New Roman"/>
          <w:szCs w:val="24"/>
        </w:rPr>
        <w:t>, μίλησαν διακόσιοι εξήντα πέντε</w:t>
      </w:r>
      <w:r>
        <w:rPr>
          <w:rFonts w:eastAsia="Times New Roman" w:cs="Times New Roman"/>
          <w:szCs w:val="24"/>
        </w:rPr>
        <w:t xml:space="preserve"> Βουλευτές -</w:t>
      </w:r>
      <w:r w:rsidRPr="00D72247">
        <w:rPr>
          <w:rFonts w:eastAsia="Times New Roman" w:cs="Times New Roman"/>
          <w:szCs w:val="24"/>
        </w:rPr>
        <w:t>το οποίο δεν έχει ξαναγίνει</w:t>
      </w:r>
      <w:r>
        <w:rPr>
          <w:rFonts w:eastAsia="Times New Roman" w:cs="Times New Roman"/>
          <w:szCs w:val="24"/>
        </w:rPr>
        <w:t>-</w:t>
      </w:r>
      <w:r w:rsidRPr="00D72247">
        <w:rPr>
          <w:rFonts w:eastAsia="Times New Roman" w:cs="Times New Roman"/>
          <w:szCs w:val="24"/>
        </w:rPr>
        <w:t xml:space="preserve"> εκ των οποίων </w:t>
      </w:r>
      <w:r>
        <w:rPr>
          <w:rFonts w:eastAsia="Times New Roman" w:cs="Times New Roman"/>
          <w:szCs w:val="24"/>
        </w:rPr>
        <w:t xml:space="preserve">οι διακόσιοι σαράντα οκτώ είναι </w:t>
      </w:r>
      <w:r w:rsidRPr="00D72247">
        <w:rPr>
          <w:rFonts w:eastAsia="Times New Roman" w:cs="Times New Roman"/>
          <w:szCs w:val="24"/>
        </w:rPr>
        <w:t xml:space="preserve">συνάδελφοι και </w:t>
      </w:r>
      <w:r>
        <w:rPr>
          <w:rFonts w:eastAsia="Times New Roman" w:cs="Times New Roman"/>
          <w:szCs w:val="24"/>
        </w:rPr>
        <w:t>οι δεκαεπτά εξωκοινοβουλευτικοί</w:t>
      </w:r>
      <w:r w:rsidRPr="00D72247">
        <w:rPr>
          <w:rFonts w:eastAsia="Times New Roman" w:cs="Times New Roman"/>
          <w:szCs w:val="24"/>
        </w:rPr>
        <w:t xml:space="preserve"> από τους </w:t>
      </w:r>
      <w:r>
        <w:rPr>
          <w:rFonts w:eastAsia="Times New Roman" w:cs="Times New Roman"/>
          <w:szCs w:val="24"/>
        </w:rPr>
        <w:t>Υ</w:t>
      </w:r>
      <w:r w:rsidRPr="00D72247">
        <w:rPr>
          <w:rFonts w:eastAsia="Times New Roman" w:cs="Times New Roman"/>
          <w:szCs w:val="24"/>
        </w:rPr>
        <w:t>πουργούς</w:t>
      </w:r>
      <w:r>
        <w:rPr>
          <w:rFonts w:eastAsia="Times New Roman" w:cs="Times New Roman"/>
          <w:szCs w:val="24"/>
        </w:rPr>
        <w:t>. Ε</w:t>
      </w:r>
      <w:r w:rsidRPr="00D72247">
        <w:rPr>
          <w:rFonts w:eastAsia="Times New Roman" w:cs="Times New Roman"/>
          <w:szCs w:val="24"/>
        </w:rPr>
        <w:t xml:space="preserve">λπίζω ότι θα κλείσουμε και πριν από τις </w:t>
      </w:r>
      <w:r>
        <w:rPr>
          <w:rFonts w:eastAsia="Times New Roman" w:cs="Times New Roman"/>
          <w:szCs w:val="24"/>
        </w:rPr>
        <w:t>δώδεκα η ώρα, αρκετά πιο νωρίς,</w:t>
      </w:r>
      <w:r w:rsidRPr="00D72247">
        <w:rPr>
          <w:rFonts w:eastAsia="Times New Roman" w:cs="Times New Roman"/>
          <w:szCs w:val="24"/>
        </w:rPr>
        <w:t xml:space="preserve"> με συμβολή όλων των πτερύγων </w:t>
      </w:r>
      <w:r w:rsidRPr="00D72247">
        <w:rPr>
          <w:rFonts w:eastAsia="Times New Roman" w:cs="Times New Roman"/>
          <w:szCs w:val="24"/>
        </w:rPr>
        <w:t xml:space="preserve">σε αυτή την </w:t>
      </w:r>
      <w:r>
        <w:rPr>
          <w:rFonts w:eastAsia="Times New Roman" w:cs="Times New Roman"/>
          <w:szCs w:val="24"/>
        </w:rPr>
        <w:t>Αίθουσα.</w:t>
      </w:r>
    </w:p>
    <w:p w14:paraId="5FC2FB95"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Τον λόγο έχει ο Πρωθυπουργός κ. Αλέξης Τσίπρας.</w:t>
      </w:r>
    </w:p>
    <w:p w14:paraId="5FC2FB96" w14:textId="77777777" w:rsidR="0020643A" w:rsidRDefault="00E84ECF">
      <w:pPr>
        <w:spacing w:line="600" w:lineRule="auto"/>
        <w:ind w:firstLine="709"/>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5FC2FB97" w14:textId="77777777" w:rsidR="0020643A" w:rsidRDefault="00E84ECF">
      <w:pPr>
        <w:spacing w:line="600" w:lineRule="auto"/>
        <w:ind w:firstLine="720"/>
        <w:contextualSpacing/>
        <w:jc w:val="both"/>
        <w:rPr>
          <w:rFonts w:eastAsia="Times New Roman"/>
          <w:color w:val="000000"/>
          <w:szCs w:val="24"/>
          <w:shd w:val="clear" w:color="auto" w:fill="FFFFFF"/>
        </w:rPr>
      </w:pPr>
      <w:r w:rsidRPr="00C41C8D">
        <w:rPr>
          <w:rFonts w:eastAsia="Times New Roman"/>
          <w:b/>
          <w:color w:val="000000"/>
          <w:szCs w:val="24"/>
          <w:shd w:val="clear" w:color="auto" w:fill="FFFFFF"/>
        </w:rPr>
        <w:t xml:space="preserve">ΑΛΕΞΗΣ ΤΣΙΠΡΑΣ (Πρόεδρος της Κυβέρνησης </w:t>
      </w:r>
      <w:r>
        <w:rPr>
          <w:rFonts w:eastAsia="Times New Roman"/>
          <w:b/>
          <w:color w:val="000000"/>
          <w:szCs w:val="24"/>
          <w:shd w:val="clear" w:color="auto" w:fill="FFFFFF"/>
        </w:rPr>
        <w:t>και</w:t>
      </w:r>
      <w:r w:rsidRPr="00C41C8D">
        <w:rPr>
          <w:rFonts w:eastAsia="Times New Roman"/>
          <w:b/>
          <w:color w:val="000000"/>
          <w:szCs w:val="24"/>
          <w:shd w:val="clear" w:color="auto" w:fill="FFFFFF"/>
        </w:rPr>
        <w:t xml:space="preserve"> Υπουργός Εξωτερικών):</w:t>
      </w:r>
      <w:r>
        <w:rPr>
          <w:rFonts w:eastAsia="Times New Roman"/>
          <w:b/>
          <w:color w:val="000000"/>
          <w:szCs w:val="24"/>
          <w:shd w:val="clear" w:color="auto" w:fill="FFFFFF"/>
        </w:rPr>
        <w:t xml:space="preserve"> </w:t>
      </w:r>
      <w:r>
        <w:rPr>
          <w:rFonts w:eastAsia="Times New Roman"/>
          <w:color w:val="000000"/>
          <w:szCs w:val="24"/>
          <w:shd w:val="clear" w:color="auto" w:fill="FFFFFF"/>
        </w:rPr>
        <w:t>Κύριε Πρόεδρε, κυρίες και κύριοι συνάδελφοι</w:t>
      </w:r>
      <w:r>
        <w:rPr>
          <w:rFonts w:eastAsia="Times New Roman"/>
          <w:b/>
          <w:color w:val="000000"/>
          <w:szCs w:val="24"/>
          <w:shd w:val="clear" w:color="auto" w:fill="FFFFFF"/>
        </w:rPr>
        <w:t xml:space="preserve">, </w:t>
      </w:r>
      <w:r>
        <w:rPr>
          <w:rFonts w:eastAsia="Times New Roman"/>
          <w:color w:val="000000"/>
          <w:szCs w:val="24"/>
          <w:shd w:val="clear" w:color="auto" w:fill="FFFFFF"/>
        </w:rPr>
        <w:t xml:space="preserve">η σημερινή μέρα είναι μια μέρα </w:t>
      </w:r>
      <w:r>
        <w:rPr>
          <w:rFonts w:eastAsia="Times New Roman"/>
          <w:color w:val="000000"/>
          <w:szCs w:val="24"/>
          <w:shd w:val="clear" w:color="auto" w:fill="FFFFFF"/>
        </w:rPr>
        <w:t>που ενδείκνυται για συγκρίσεις, αλλά και για ουσιαστικό διάλογο πάνω στα ζητήματα της οικονομίας.</w:t>
      </w:r>
    </w:p>
    <w:p w14:paraId="5FC2FB98" w14:textId="77777777" w:rsidR="0020643A" w:rsidRDefault="00E84ECF">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Επιτρέψτε μου, όμως, να ξεκινήσω με μία παρατήρηση. Δεν μπορώ να το αφήσω ασχολίαστο.</w:t>
      </w:r>
    </w:p>
    <w:p w14:paraId="5FC2FB99" w14:textId="77777777" w:rsidR="0020643A" w:rsidRDefault="00E84ECF">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Είμαι από το 2009 σε αυτήν εδώ την Αίθουσα -κοντά στα δέκα χρόνια- παρακ</w:t>
      </w:r>
      <w:r>
        <w:rPr>
          <w:rFonts w:eastAsia="Times New Roman"/>
          <w:color w:val="000000"/>
          <w:szCs w:val="24"/>
          <w:shd w:val="clear" w:color="auto" w:fill="FFFFFF"/>
        </w:rPr>
        <w:t>ολουθώ από παιδί τη Βουλή. Ειλικρινά μένω άναυδος. Δεν έχω ξαναδεί ποτέ παρόμοια συμπεριφορά όχι Αρχηγού Αξιωματικής Αντιπολίτευσης αλλά πολιτικού Αρχηγού, να απευθύνεται με αυτό το ιταμό και αυταρχικό ύφος σε εκλεγμένους Βουλευτές.</w:t>
      </w:r>
    </w:p>
    <w:p w14:paraId="5FC2FB9A" w14:textId="77777777" w:rsidR="0020643A" w:rsidRDefault="00E84ECF">
      <w:pPr>
        <w:spacing w:line="600" w:lineRule="auto"/>
        <w:ind w:firstLine="709"/>
        <w:contextualSpacing/>
        <w:jc w:val="center"/>
        <w:rPr>
          <w:rFonts w:eastAsia="Times New Roman"/>
          <w:color w:val="000000"/>
          <w:szCs w:val="24"/>
          <w:shd w:val="clear" w:color="auto" w:fill="FFFFFF"/>
        </w:rPr>
      </w:pPr>
      <w:r>
        <w:rPr>
          <w:rFonts w:eastAsia="Times New Roman"/>
          <w:color w:val="000000"/>
          <w:szCs w:val="24"/>
          <w:shd w:val="clear" w:color="auto" w:fill="FFFFFF"/>
        </w:rPr>
        <w:t xml:space="preserve">(Θόρυβος </w:t>
      </w:r>
      <w:r>
        <w:rPr>
          <w:rFonts w:eastAsia="Times New Roman"/>
          <w:color w:val="000000"/>
          <w:szCs w:val="24"/>
          <w:shd w:val="clear" w:color="auto" w:fill="FFFFFF"/>
        </w:rPr>
        <w:t>-</w:t>
      </w:r>
      <w:r>
        <w:rPr>
          <w:rFonts w:eastAsia="Times New Roman"/>
          <w:color w:val="000000"/>
          <w:szCs w:val="24"/>
          <w:shd w:val="clear" w:color="auto" w:fill="FFFFFF"/>
        </w:rPr>
        <w:t xml:space="preserve"> διαμαρτυρίες</w:t>
      </w:r>
      <w:r>
        <w:rPr>
          <w:rFonts w:eastAsia="Times New Roman"/>
          <w:color w:val="000000"/>
          <w:szCs w:val="24"/>
          <w:shd w:val="clear" w:color="auto" w:fill="FFFFFF"/>
        </w:rPr>
        <w:t xml:space="preserve"> από την πτέρυγα της Νέας Δημοκρατίας)</w:t>
      </w:r>
    </w:p>
    <w:p w14:paraId="5FC2FB9B" w14:textId="77777777" w:rsidR="0020643A" w:rsidRDefault="00E84ECF">
      <w:pPr>
        <w:spacing w:line="600" w:lineRule="auto"/>
        <w:ind w:firstLine="720"/>
        <w:contextualSpacing/>
        <w:rPr>
          <w:rFonts w:eastAsia="Times New Roman"/>
          <w:color w:val="000000"/>
          <w:szCs w:val="24"/>
          <w:shd w:val="clear" w:color="auto" w:fill="FFFFFF"/>
        </w:rPr>
      </w:pPr>
      <w:r w:rsidRPr="00AF1A14">
        <w:rPr>
          <w:rFonts w:eastAsia="Times New Roman"/>
          <w:b/>
          <w:color w:val="000000"/>
          <w:szCs w:val="24"/>
          <w:shd w:val="clear" w:color="auto" w:fill="FFFFFF"/>
        </w:rPr>
        <w:t>ΘΕΟΔΩΡΟΣ ΚΑΡΑΟΓΛΟΥ:</w:t>
      </w:r>
      <w:r>
        <w:rPr>
          <w:rFonts w:eastAsia="Times New Roman"/>
          <w:color w:val="000000"/>
          <w:szCs w:val="24"/>
          <w:shd w:val="clear" w:color="auto" w:fill="FFFFFF"/>
        </w:rPr>
        <w:t xml:space="preserve"> Τη συμπεριφορά του Βουλευτή να δείτε.</w:t>
      </w:r>
    </w:p>
    <w:p w14:paraId="5FC2FB9C" w14:textId="77777777" w:rsidR="0020643A" w:rsidRDefault="00E84ECF">
      <w:pPr>
        <w:spacing w:line="600" w:lineRule="auto"/>
        <w:ind w:firstLine="720"/>
        <w:contextualSpacing/>
        <w:jc w:val="both"/>
        <w:rPr>
          <w:rFonts w:eastAsia="Times New Roman"/>
          <w:color w:val="000000"/>
          <w:szCs w:val="24"/>
          <w:shd w:val="clear" w:color="auto" w:fill="FFFFFF"/>
        </w:rPr>
      </w:pPr>
      <w:r w:rsidRPr="00A67F05">
        <w:rPr>
          <w:rFonts w:eastAsia="Times New Roman"/>
          <w:b/>
          <w:color w:val="000000"/>
          <w:szCs w:val="24"/>
          <w:shd w:val="clear" w:color="auto" w:fill="FFFFFF"/>
        </w:rPr>
        <w:t>ΠΡΟΕΔΡΟΣ (Νικόλαος Βούτσης):</w:t>
      </w:r>
      <w:r>
        <w:rPr>
          <w:rFonts w:eastAsia="Times New Roman"/>
          <w:color w:val="000000"/>
          <w:szCs w:val="24"/>
          <w:shd w:val="clear" w:color="auto" w:fill="FFFFFF"/>
        </w:rPr>
        <w:t xml:space="preserve"> Σας παρακαλώ, κύριε Καράογλου, μη διακόπτετε.</w:t>
      </w:r>
    </w:p>
    <w:p w14:paraId="5FC2FB9D" w14:textId="77777777" w:rsidR="0020643A" w:rsidRDefault="00E84ECF">
      <w:pPr>
        <w:spacing w:line="600" w:lineRule="auto"/>
        <w:ind w:firstLine="720"/>
        <w:contextualSpacing/>
        <w:jc w:val="both"/>
        <w:rPr>
          <w:rFonts w:eastAsia="Times New Roman"/>
          <w:color w:val="000000"/>
          <w:szCs w:val="24"/>
          <w:shd w:val="clear" w:color="auto" w:fill="FFFFFF"/>
        </w:rPr>
      </w:pPr>
      <w:r w:rsidRPr="00A67F05">
        <w:rPr>
          <w:rFonts w:eastAsia="Times New Roman"/>
          <w:b/>
          <w:color w:val="000000"/>
          <w:szCs w:val="24"/>
          <w:shd w:val="clear" w:color="auto" w:fill="FFFFFF"/>
        </w:rPr>
        <w:t>ΚΥΡΙΑΚΟΣ ΜΗΤΣΟΤΑΚΗΣ (Πρόεδρος της Νέας Δημοκρατίας):</w:t>
      </w:r>
      <w:r>
        <w:rPr>
          <w:rFonts w:eastAsia="Times New Roman"/>
          <w:color w:val="000000"/>
          <w:szCs w:val="24"/>
          <w:shd w:val="clear" w:color="auto" w:fill="FFFFFF"/>
        </w:rPr>
        <w:t xml:space="preserve"> Ονομαστικά τον κ. Καράογλου, κύ</w:t>
      </w:r>
      <w:r>
        <w:rPr>
          <w:rFonts w:eastAsia="Times New Roman"/>
          <w:color w:val="000000"/>
          <w:szCs w:val="24"/>
          <w:shd w:val="clear" w:color="auto" w:fill="FFFFFF"/>
        </w:rPr>
        <w:t>ριε Πρόεδρε;</w:t>
      </w:r>
    </w:p>
    <w:p w14:paraId="5FC2FB9E" w14:textId="77777777" w:rsidR="0020643A" w:rsidRDefault="00E84ECF">
      <w:pPr>
        <w:spacing w:line="600" w:lineRule="auto"/>
        <w:ind w:firstLine="720"/>
        <w:contextualSpacing/>
        <w:jc w:val="both"/>
        <w:rPr>
          <w:rFonts w:eastAsia="Times New Roman"/>
          <w:color w:val="000000"/>
          <w:szCs w:val="24"/>
          <w:shd w:val="clear" w:color="auto" w:fill="FFFFFF"/>
        </w:rPr>
      </w:pPr>
      <w:r>
        <w:rPr>
          <w:rFonts w:eastAsia="Times New Roman"/>
          <w:b/>
          <w:color w:val="000000"/>
          <w:szCs w:val="24"/>
          <w:shd w:val="clear" w:color="auto" w:fill="FFFFFF"/>
        </w:rPr>
        <w:t>ΠΡΟΕΔΡΟΣ (Νικόλαος Βούτσης):</w:t>
      </w:r>
      <w:r>
        <w:rPr>
          <w:rFonts w:eastAsia="Times New Roman"/>
          <w:color w:val="000000"/>
          <w:szCs w:val="24"/>
          <w:shd w:val="clear" w:color="auto" w:fill="FFFFFF"/>
        </w:rPr>
        <w:t xml:space="preserve"> Μη διακόπτετε, κύριε Μητσοτάκη.</w:t>
      </w:r>
    </w:p>
    <w:p w14:paraId="5FC2FB9F" w14:textId="77777777" w:rsidR="0020643A" w:rsidRDefault="00E84ECF">
      <w:pPr>
        <w:spacing w:line="600" w:lineRule="auto"/>
        <w:ind w:firstLine="720"/>
        <w:contextualSpacing/>
        <w:jc w:val="both"/>
        <w:rPr>
          <w:rFonts w:eastAsia="Times New Roman"/>
          <w:color w:val="000000"/>
          <w:szCs w:val="24"/>
          <w:shd w:val="clear" w:color="auto" w:fill="FFFFFF"/>
        </w:rPr>
      </w:pPr>
      <w:r>
        <w:rPr>
          <w:rFonts w:eastAsia="Times New Roman"/>
          <w:b/>
          <w:color w:val="000000"/>
          <w:szCs w:val="24"/>
          <w:shd w:val="clear" w:color="auto" w:fill="FFFFFF"/>
        </w:rPr>
        <w:t xml:space="preserve">ΑΛΕΞΗΣ ΤΣΙΠΡΑΣ (Πρόεδρος της Κυβέρνησης </w:t>
      </w:r>
      <w:r>
        <w:rPr>
          <w:rFonts w:eastAsia="Times New Roman"/>
          <w:b/>
          <w:color w:val="000000"/>
          <w:szCs w:val="24"/>
          <w:shd w:val="clear" w:color="auto" w:fill="FFFFFF"/>
        </w:rPr>
        <w:t>και</w:t>
      </w:r>
      <w:r>
        <w:rPr>
          <w:rFonts w:eastAsia="Times New Roman"/>
          <w:b/>
          <w:color w:val="000000"/>
          <w:szCs w:val="24"/>
          <w:shd w:val="clear" w:color="auto" w:fill="FFFFFF"/>
        </w:rPr>
        <w:t xml:space="preserve"> Υπουργός Εξωτερικών): </w:t>
      </w:r>
      <w:r>
        <w:rPr>
          <w:rFonts w:eastAsia="Times New Roman"/>
          <w:color w:val="000000"/>
          <w:szCs w:val="24"/>
          <w:shd w:val="clear" w:color="auto" w:fill="FFFFFF"/>
        </w:rPr>
        <w:t xml:space="preserve">Κύριε Μητσοτάκη, μη διακόπτετε. Ψυχραιμία! Έχετε νεύρα. </w:t>
      </w:r>
    </w:p>
    <w:p w14:paraId="5FC2FBA0" w14:textId="77777777" w:rsidR="0020643A" w:rsidRDefault="00E84ECF">
      <w:pPr>
        <w:spacing w:line="600" w:lineRule="auto"/>
        <w:ind w:firstLine="720"/>
        <w:contextualSpacing/>
        <w:jc w:val="both"/>
        <w:rPr>
          <w:rFonts w:eastAsia="Times New Roman"/>
          <w:color w:val="000000"/>
          <w:szCs w:val="24"/>
          <w:shd w:val="clear" w:color="auto" w:fill="FFFFFF"/>
        </w:rPr>
      </w:pPr>
      <w:r>
        <w:rPr>
          <w:rFonts w:eastAsia="Times New Roman"/>
          <w:b/>
          <w:color w:val="000000"/>
          <w:szCs w:val="24"/>
          <w:shd w:val="clear" w:color="auto" w:fill="FFFFFF"/>
        </w:rPr>
        <w:t xml:space="preserve">ΚΥΡΙΑΚΟΣ ΜΗΤΣΟΤΑΚΗΣ (Πρόεδρος της Νέας Δημοκρατίας): </w:t>
      </w:r>
      <w:r>
        <w:rPr>
          <w:rFonts w:eastAsia="Times New Roman"/>
          <w:color w:val="000000"/>
          <w:szCs w:val="24"/>
          <w:shd w:val="clear" w:color="auto" w:fill="FFFFFF"/>
        </w:rPr>
        <w:t xml:space="preserve">Νεύρα έχετε </w:t>
      </w:r>
      <w:r>
        <w:rPr>
          <w:rFonts w:eastAsia="Times New Roman"/>
          <w:color w:val="000000"/>
          <w:szCs w:val="24"/>
          <w:shd w:val="clear" w:color="auto" w:fill="FFFFFF"/>
        </w:rPr>
        <w:t>εσείς!</w:t>
      </w:r>
    </w:p>
    <w:p w14:paraId="5FC2FBA1" w14:textId="77777777" w:rsidR="0020643A" w:rsidRDefault="00E84ECF">
      <w:pPr>
        <w:spacing w:line="600" w:lineRule="auto"/>
        <w:ind w:firstLine="720"/>
        <w:contextualSpacing/>
        <w:jc w:val="both"/>
        <w:rPr>
          <w:rFonts w:eastAsia="Times New Roman"/>
          <w:color w:val="000000"/>
          <w:szCs w:val="24"/>
          <w:shd w:val="clear" w:color="auto" w:fill="FFFFFF"/>
        </w:rPr>
      </w:pPr>
      <w:r>
        <w:rPr>
          <w:rFonts w:eastAsia="Times New Roman"/>
          <w:b/>
          <w:color w:val="000000"/>
          <w:szCs w:val="24"/>
          <w:shd w:val="clear" w:color="auto" w:fill="FFFFFF"/>
        </w:rPr>
        <w:t xml:space="preserve">ΑΛΕΞΗΣ ΤΣΙΠΡΑΣ (Πρόεδρος της Κυβέρνησης </w:t>
      </w:r>
      <w:r>
        <w:rPr>
          <w:rFonts w:eastAsia="Times New Roman"/>
          <w:b/>
          <w:color w:val="000000"/>
          <w:szCs w:val="24"/>
          <w:shd w:val="clear" w:color="auto" w:fill="FFFFFF"/>
        </w:rPr>
        <w:t>και</w:t>
      </w:r>
      <w:r>
        <w:rPr>
          <w:rFonts w:eastAsia="Times New Roman"/>
          <w:b/>
          <w:color w:val="000000"/>
          <w:szCs w:val="24"/>
          <w:shd w:val="clear" w:color="auto" w:fill="FFFFFF"/>
        </w:rPr>
        <w:t xml:space="preserve"> Υπουργός Εξωτερικών): </w:t>
      </w:r>
      <w:r>
        <w:rPr>
          <w:rFonts w:eastAsia="Times New Roman"/>
          <w:color w:val="000000"/>
          <w:szCs w:val="24"/>
          <w:shd w:val="clear" w:color="auto" w:fill="FFFFFF"/>
        </w:rPr>
        <w:t xml:space="preserve">Είμαι πολύ ήρεμος. Έχετε πολλά νεύρα το τελευταίο διάστημα. Είναι λογικό. Θα ακούσετε, όμως, το σχόλιό μου. </w:t>
      </w:r>
    </w:p>
    <w:p w14:paraId="5FC2FBA2" w14:textId="77777777" w:rsidR="0020643A" w:rsidRDefault="00E84ECF">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Είναι μια συμπεριφορά που αναρωτιέμαι εάν οφείλεται στο γεγονό</w:t>
      </w:r>
      <w:r>
        <w:rPr>
          <w:rFonts w:eastAsia="Times New Roman"/>
          <w:color w:val="000000"/>
          <w:szCs w:val="24"/>
          <w:shd w:val="clear" w:color="auto" w:fill="FFFFFF"/>
        </w:rPr>
        <w:t xml:space="preserve">ς ότι έχετε νεύρα, γιατί το έχετε ξανακάνει, να διατάζετε εκλεγμένο Βουλευτή να περάσει έξω και να απευθύνεστε με αυτόν τον ιταμό τρόπο στον Πρόεδρο της Βουλής και να κουνάτε το δάχτυλο ή είναι στοιχείο του χαρακτήρα σας, να συμπεριφέρεστε ως κακομαθημένο </w:t>
      </w:r>
      <w:r>
        <w:rPr>
          <w:rFonts w:eastAsia="Times New Roman"/>
          <w:color w:val="000000"/>
          <w:szCs w:val="24"/>
          <w:shd w:val="clear" w:color="auto" w:fill="FFFFFF"/>
        </w:rPr>
        <w:t xml:space="preserve">κολεγιόπαιδο, που νομίζει ότι η Βουλή των Ελλήνων είναι τσιφλίκι που σας κληρονόμησε ο πατέρας σας! Δεν είναι, όμως! Εδώ είναι ο ναός της </w:t>
      </w:r>
      <w:r>
        <w:rPr>
          <w:rFonts w:eastAsia="Times New Roman"/>
          <w:color w:val="000000"/>
          <w:szCs w:val="24"/>
          <w:shd w:val="clear" w:color="auto" w:fill="FFFFFF"/>
        </w:rPr>
        <w:t>δ</w:t>
      </w:r>
      <w:r>
        <w:rPr>
          <w:rFonts w:eastAsia="Times New Roman"/>
          <w:color w:val="000000"/>
          <w:szCs w:val="24"/>
          <w:shd w:val="clear" w:color="auto" w:fill="FFFFFF"/>
        </w:rPr>
        <w:t>ημοκρατίας!</w:t>
      </w:r>
    </w:p>
    <w:p w14:paraId="5FC2FBA3" w14:textId="77777777" w:rsidR="0020643A" w:rsidRDefault="00E84ECF">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(Ζωηρά και παρατεταμένα χειροκροτήματα από την πτέρυγα του ΣΥΡΙΖΑ)</w:t>
      </w:r>
    </w:p>
    <w:p w14:paraId="5FC2FBA4" w14:textId="77777777" w:rsidR="0020643A" w:rsidRDefault="00E84ECF">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Μπορεί στη ζωή σας κάποια πράγματα να </w:t>
      </w:r>
      <w:r>
        <w:rPr>
          <w:rFonts w:eastAsia="Times New Roman"/>
          <w:color w:val="000000"/>
          <w:szCs w:val="24"/>
          <w:shd w:val="clear" w:color="auto" w:fill="FFFFFF"/>
        </w:rPr>
        <w:t>τα βρήκατε εύκολα, αλλά αυτή η οίηση και η έπαρση είναι επικίνδυνη για ανθρώπους που διεκδικούν εξουσία. Και αλίμονο αν πάρουν μεγαλύτερη εξουσία ποτέ από αυτή που νομίζουν ότι έχουν!</w:t>
      </w:r>
    </w:p>
    <w:p w14:paraId="5FC2FBA5" w14:textId="77777777" w:rsidR="0020643A" w:rsidRDefault="00E84ECF">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Έρχομαι τώρα όχι στο θέμα του προϋπολογισμού αμέσως, διότι δυστυχώς για </w:t>
      </w:r>
      <w:r>
        <w:rPr>
          <w:rFonts w:eastAsia="Times New Roman"/>
          <w:color w:val="000000"/>
          <w:szCs w:val="24"/>
          <w:shd w:val="clear" w:color="auto" w:fill="FFFFFF"/>
        </w:rPr>
        <w:t xml:space="preserve">άλλη μία φορά στην ομιλία του ο κ. Μητσοτάκης ακολούθησε τον ίδιο ολισθηρό δρόμο, τον οποίο ξεκίνησε για πρώτη φορά στη συζήτηση την προηγούμενη εβδομάδα στη Βουλή, όπου τον είδαμε να έρχεται εδώ και να κατηγορεί τους πολιτικούς του αντιπάλους ως εθνικούς </w:t>
      </w:r>
      <w:r>
        <w:rPr>
          <w:rFonts w:eastAsia="Times New Roman"/>
          <w:color w:val="000000"/>
          <w:szCs w:val="24"/>
          <w:shd w:val="clear" w:color="auto" w:fill="FFFFFF"/>
        </w:rPr>
        <w:t xml:space="preserve">μειοδότες. Τον είδαμε να φτάνει στο κατώτατο σκαλί της αθλιότητας και να κατηγορεί τον Πρωθυπουργό της χώρας ότι πούλησε τη Μακεδονία στους Ευρωπαίους εταίρους, προκειμένου να πάρει τη μη περικοπή των συντάξεων. Με δυο λόγια, ότι έκανα συναλλαγή. </w:t>
      </w:r>
    </w:p>
    <w:p w14:paraId="5FC2FBA6" w14:textId="77777777" w:rsidR="0020643A" w:rsidRDefault="00E84ECF">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Και σας </w:t>
      </w:r>
      <w:r>
        <w:rPr>
          <w:rFonts w:eastAsia="Times New Roman"/>
          <w:color w:val="000000"/>
          <w:szCs w:val="24"/>
          <w:shd w:val="clear" w:color="auto" w:fill="FFFFFF"/>
        </w:rPr>
        <w:t xml:space="preserve">ρωτώ, κύριε Μητσοτάκη: Η συναλλαγή θέλει δύο. Γιατί δεν κατονομάζετε; Με ποιον έκανα αυτή τη συναλλαγή; Με τον κ. Γιούνκερ; Με την κ. Μέρκελ; Με τον κ. Μακρόν; Με ποιον έκανα αυτή τη συναλλαγή; </w:t>
      </w:r>
    </w:p>
    <w:p w14:paraId="5FC2FBA7" w14:textId="77777777" w:rsidR="0020643A" w:rsidRDefault="00E84ECF">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Αυτό, όμως, πέραν του γεγονότος ότι είναι ένα πρωτοφανές ολίσ</w:t>
      </w:r>
      <w:r>
        <w:rPr>
          <w:rFonts w:eastAsia="Times New Roman"/>
          <w:color w:val="000000"/>
          <w:szCs w:val="24"/>
          <w:shd w:val="clear" w:color="auto" w:fill="FFFFFF"/>
        </w:rPr>
        <w:t>θημα, αποδεικνύει και την ψεύτικη πίστη του κ. Μητσοτάκη στο λεγόμενο ευρωπαϊκό ιδεώδες, την εμπιστοσύνη του στην Ευρώπη και στους ευρωπαϊκούς θεσμούς.</w:t>
      </w:r>
    </w:p>
    <w:p w14:paraId="5FC2FBA8" w14:textId="77777777" w:rsidR="0020643A" w:rsidRDefault="00E84ECF">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Αυτή, λοιπόν, κύριε Μητσοτάκη, είναι η Ευρώπη στην οποία αγωνιζόσαστε να μείνουμε; Η Ευρώπη της φτηνής σ</w:t>
      </w:r>
      <w:r>
        <w:rPr>
          <w:rFonts w:eastAsia="Times New Roman"/>
          <w:color w:val="000000"/>
          <w:szCs w:val="24"/>
          <w:shd w:val="clear" w:color="auto" w:fill="FFFFFF"/>
        </w:rPr>
        <w:t xml:space="preserve">υναλλαγής; Η Ευρώπη που συναλλάσσεται προκειμένου να κερδίσει </w:t>
      </w:r>
      <w:r w:rsidRPr="001631F5">
        <w:rPr>
          <w:rFonts w:eastAsia="Times New Roman"/>
          <w:color w:val="000000"/>
          <w:szCs w:val="24"/>
          <w:shd w:val="clear" w:color="auto" w:fill="FFFFFF"/>
        </w:rPr>
        <w:t>και δίνει</w:t>
      </w:r>
      <w:r w:rsidRPr="00AF1A14">
        <w:rPr>
          <w:rFonts w:eastAsia="Times New Roman"/>
          <w:b/>
          <w:color w:val="000000"/>
          <w:szCs w:val="24"/>
          <w:shd w:val="clear" w:color="auto" w:fill="FFFFFF"/>
        </w:rPr>
        <w:t xml:space="preserve"> </w:t>
      </w:r>
      <w:r>
        <w:rPr>
          <w:rFonts w:eastAsia="Times New Roman"/>
          <w:color w:val="000000"/>
          <w:szCs w:val="24"/>
          <w:shd w:val="clear" w:color="auto" w:fill="FFFFFF"/>
        </w:rPr>
        <w:t>με αυτόν τον άθλιο τρόπο θέματα τα οποία έχουν κρίσιμη και εθνική σημασία για μία χώρα, προκειμένου να μη μειώσει συντάξεις;</w:t>
      </w:r>
    </w:p>
    <w:p w14:paraId="5FC2FBA9" w14:textId="77777777" w:rsidR="0020643A" w:rsidRDefault="00E84ECF">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Κύριε Μητσοτάκη, με τον τρόπο που πολιτεύεστε αποδεικνύετε </w:t>
      </w:r>
      <w:r>
        <w:rPr>
          <w:rFonts w:eastAsia="Times New Roman"/>
          <w:color w:val="000000"/>
          <w:szCs w:val="24"/>
          <w:shd w:val="clear" w:color="auto" w:fill="FFFFFF"/>
        </w:rPr>
        <w:t>ότι δεν είστε ευρωπαϊστής, αλλά ευρωπαϊστής με αφήγημα Σαλβίνι και Όρμπαν και με συνθήματα Μιχαλολιάκου, δυστυχώς.</w:t>
      </w:r>
    </w:p>
    <w:p w14:paraId="5FC2FBAA" w14:textId="77777777" w:rsidR="0020643A" w:rsidRDefault="00E84ECF">
      <w:pPr>
        <w:spacing w:line="600" w:lineRule="auto"/>
        <w:ind w:firstLine="709"/>
        <w:contextualSpacing/>
        <w:jc w:val="center"/>
        <w:rPr>
          <w:rFonts w:eastAsia="Times New Roman"/>
          <w:color w:val="000000"/>
          <w:szCs w:val="24"/>
          <w:shd w:val="clear" w:color="auto" w:fill="FFFFFF"/>
        </w:rPr>
      </w:pPr>
      <w:r>
        <w:rPr>
          <w:rFonts w:eastAsia="Times New Roman"/>
          <w:color w:val="000000"/>
          <w:szCs w:val="24"/>
          <w:shd w:val="clear" w:color="auto" w:fill="FFFFFF"/>
        </w:rPr>
        <w:t>(Χειροκροτήματα από την πτέρυγα του ΣΥΡΙΖΑ)</w:t>
      </w:r>
    </w:p>
    <w:p w14:paraId="5FC2FBAB" w14:textId="77777777" w:rsidR="0020643A" w:rsidRDefault="00E84ECF">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Γιατί ο κ. Μιχαλολιάκος της Χρυσής Αυγής έθεσε πρώτος αυτή τη φαεινή ιδέα, αυτό το σενάριο.</w:t>
      </w:r>
    </w:p>
    <w:p w14:paraId="5FC2FBAC" w14:textId="77777777" w:rsidR="0020643A" w:rsidRDefault="00E84ECF">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Την ε</w:t>
      </w:r>
      <w:r>
        <w:rPr>
          <w:rFonts w:eastAsia="Times New Roman"/>
          <w:color w:val="000000"/>
          <w:szCs w:val="24"/>
          <w:shd w:val="clear" w:color="auto" w:fill="FFFFFF"/>
        </w:rPr>
        <w:t>πομένη</w:t>
      </w:r>
      <w:r>
        <w:rPr>
          <w:rFonts w:eastAsia="Times New Roman"/>
          <w:color w:val="000000"/>
          <w:szCs w:val="24"/>
          <w:shd w:val="clear" w:color="auto" w:fill="FFFFFF"/>
        </w:rPr>
        <w:t>,</w:t>
      </w:r>
      <w:r>
        <w:rPr>
          <w:rFonts w:eastAsia="Times New Roman"/>
          <w:color w:val="000000"/>
          <w:szCs w:val="24"/>
          <w:shd w:val="clear" w:color="auto" w:fill="FFFFFF"/>
        </w:rPr>
        <w:t xml:space="preserve"> την ίδια αθλιότητα την επαναλάβατε στο συνέδριό σας. Εκεί, όμως, πήγατε και ένα σκαλί παρακάτω. Μετά τον κ. Σαμαρά, ο οποίος θυμήθηκε την εποχή του </w:t>
      </w:r>
      <w:r>
        <w:rPr>
          <w:rFonts w:eastAsia="Times New Roman"/>
          <w:color w:val="000000"/>
          <w:szCs w:val="24"/>
          <w:shd w:val="clear" w:color="auto" w:fill="FFFFFF"/>
        </w:rPr>
        <w:t>ε</w:t>
      </w:r>
      <w:r>
        <w:rPr>
          <w:rFonts w:eastAsia="Times New Roman"/>
          <w:color w:val="000000"/>
          <w:szCs w:val="24"/>
          <w:shd w:val="clear" w:color="auto" w:fill="FFFFFF"/>
        </w:rPr>
        <w:t>μφυλίου πολέμου και αναπαρήγαγε τα συνθήματα της Χρυσής Αυγής, σε σχέση με τον Άρη Βελουχιώτη και τ</w:t>
      </w:r>
      <w:r>
        <w:rPr>
          <w:rFonts w:eastAsia="Times New Roman"/>
          <w:color w:val="000000"/>
          <w:szCs w:val="24"/>
          <w:shd w:val="clear" w:color="auto" w:fill="FFFFFF"/>
        </w:rPr>
        <w:t xml:space="preserve">ο χαβιάρι και τα άλλα ωραία και χαριτωμένα που γράφουν οι χρυσαυγίτες στον διαδικτυακό τους τόπο, βγήκατε εσείς και, αφού επαναλάβατε την αθλιότητα περί συναλλαγής, είπατε κάτι που δεν ξέρω αν το καταλάβατε, όταν το λέγατε. Υπάρχει και αυτό το ενδεχόμενο. </w:t>
      </w:r>
      <w:r>
        <w:rPr>
          <w:rFonts w:eastAsia="Times New Roman"/>
          <w:color w:val="000000"/>
          <w:szCs w:val="24"/>
          <w:shd w:val="clear" w:color="auto" w:fill="FFFFFF"/>
        </w:rPr>
        <w:t>Μπορεί να μην το καταλάβατε. Είπατε «να τελειώνουμε με τον ΣΥΡΙΖΑ</w:t>
      </w:r>
      <w:r>
        <w:rPr>
          <w:rFonts w:eastAsia="Times New Roman"/>
          <w:color w:val="000000"/>
          <w:szCs w:val="24"/>
          <w:shd w:val="clear" w:color="auto" w:fill="FFFFFF"/>
        </w:rPr>
        <w:t xml:space="preserve">, </w:t>
      </w:r>
      <w:r>
        <w:rPr>
          <w:rFonts w:eastAsia="Times New Roman"/>
          <w:color w:val="000000"/>
          <w:szCs w:val="24"/>
          <w:shd w:val="clear" w:color="auto" w:fill="FFFFFF"/>
        </w:rPr>
        <w:t xml:space="preserve">όχι γι’ αυτά που κάνει αλλά γι’ αυτά που πιστεύει». </w:t>
      </w:r>
    </w:p>
    <w:p w14:paraId="5FC2FBAD" w14:textId="77777777" w:rsidR="0020643A" w:rsidRDefault="00E84ECF">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Ξέρετε, κύριε Μητσοτάκη, η τελευταία φορά που κάποιοι σε αυτόν τον τόπο αποφάσισαν να τελειώνουν με την Αριστερά γι’ αυτά που πιστεύει ή</w:t>
      </w:r>
      <w:r>
        <w:rPr>
          <w:rFonts w:eastAsia="Times New Roman"/>
          <w:color w:val="000000"/>
          <w:szCs w:val="24"/>
          <w:shd w:val="clear" w:color="auto" w:fill="FFFFFF"/>
        </w:rPr>
        <w:t>ταν όταν άνοιξαν το ξερονήσια και οι φυλακές και χωρίστηκαν και διχάστηκαν οι Έλληνες σε εθνικόφρονες και εθνοπροδότες!</w:t>
      </w:r>
    </w:p>
    <w:p w14:paraId="5FC2FBAE" w14:textId="77777777" w:rsidR="0020643A" w:rsidRDefault="00E84ECF">
      <w:pPr>
        <w:spacing w:line="600" w:lineRule="auto"/>
        <w:ind w:firstLine="709"/>
        <w:contextualSpacing/>
        <w:jc w:val="center"/>
        <w:rPr>
          <w:rFonts w:eastAsia="Times New Roman"/>
          <w:color w:val="000000"/>
          <w:szCs w:val="24"/>
          <w:shd w:val="clear" w:color="auto" w:fill="FFFFFF"/>
        </w:rPr>
      </w:pPr>
      <w:r>
        <w:rPr>
          <w:rFonts w:eastAsia="Times New Roman"/>
          <w:color w:val="000000"/>
          <w:szCs w:val="24"/>
          <w:shd w:val="clear" w:color="auto" w:fill="FFFFFF"/>
        </w:rPr>
        <w:t>(Χειροκροτήματα από τις πτέρυγες του ΣΥΡΙΖΑ και των ΑΝΕΛ)</w:t>
      </w:r>
    </w:p>
    <w:p w14:paraId="5FC2FBAF" w14:textId="77777777" w:rsidR="0020643A" w:rsidRDefault="00E84ECF">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Κουνάτε το χέρι, γιατί προφανώς δεν έχετε καταλάβει πόσο μίσος κρύβουν αυτές ο</w:t>
      </w:r>
      <w:r>
        <w:rPr>
          <w:rFonts w:eastAsia="Times New Roman"/>
          <w:color w:val="000000"/>
          <w:szCs w:val="24"/>
          <w:shd w:val="clear" w:color="auto" w:fill="FFFFFF"/>
        </w:rPr>
        <w:t>ι αναφορές σας και πόσο διχαστικός είναι αυτός ο λόγος</w:t>
      </w:r>
      <w:r w:rsidRPr="003D2D6A">
        <w:rPr>
          <w:rFonts w:eastAsia="Times New Roman"/>
          <w:color w:val="000000"/>
          <w:szCs w:val="24"/>
          <w:shd w:val="clear" w:color="auto" w:fill="FFFFFF"/>
        </w:rPr>
        <w:t xml:space="preserve"> </w:t>
      </w:r>
      <w:r>
        <w:rPr>
          <w:rFonts w:eastAsia="Times New Roman"/>
          <w:color w:val="000000"/>
          <w:szCs w:val="24"/>
          <w:shd w:val="clear" w:color="auto" w:fill="FFFFFF"/>
        </w:rPr>
        <w:t>σας.</w:t>
      </w:r>
    </w:p>
    <w:p w14:paraId="5FC2FBB0" w14:textId="77777777" w:rsidR="0020643A" w:rsidRDefault="00E84ECF">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Και μετά από όλα αυτά, έχετε το θράσος να έρχεστε σήμερα εδώ και να κουνάτε το δάχτυλο σε μένα και στην παράταξή μου, ότι δήθεν εμείς διχάζουμε και δήθεν εμείς πολώνουμε, διότι έχουμε την άποψή </w:t>
      </w:r>
      <w:r>
        <w:rPr>
          <w:rFonts w:eastAsia="Times New Roman"/>
          <w:color w:val="000000"/>
          <w:szCs w:val="24"/>
          <w:shd w:val="clear" w:color="auto" w:fill="FFFFFF"/>
        </w:rPr>
        <w:t>μας, τη διαφορετική άποψη και για τα εθνικά θέματα, αλλά βεβαίως τη διαφορετική μας άποψη και για το πώς πρέπει να προχωρήσει η κοινωνία και η οικονομία.</w:t>
      </w:r>
    </w:p>
    <w:p w14:paraId="5FC2FBB1" w14:textId="77777777" w:rsidR="0020643A" w:rsidRDefault="00E84ECF">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Πέραν αυτής της παράστασης διχαστικού λόγου και ακραίας πόλωσης, με αφορμή την απαράδεκτη και από όλου</w:t>
      </w:r>
      <w:r>
        <w:rPr>
          <w:rFonts w:eastAsia="Times New Roman"/>
          <w:color w:val="000000"/>
          <w:szCs w:val="24"/>
          <w:shd w:val="clear" w:color="auto" w:fill="FFFFFF"/>
        </w:rPr>
        <w:t>ς καταδικαστέα χθεσινή βομβιστική επίθεση ενάντια σε έναν τηλεοπτικό σταθμό και μια εφημερίδα, πράξεις και δράσεις που είναι αδιανόητο να μη στεκόμαστε όλοι απέναντι με απόλυτο και καθαρό τρόπο, έρχεστε εδώ και ούτε λίγο ούτε πολύ κατηγορείτε πάλι εμένα κα</w:t>
      </w:r>
      <w:r>
        <w:rPr>
          <w:rFonts w:eastAsia="Times New Roman"/>
          <w:color w:val="000000"/>
          <w:szCs w:val="24"/>
          <w:shd w:val="clear" w:color="auto" w:fill="FFFFFF"/>
        </w:rPr>
        <w:t>ι τον ΣΥΡΙΖΑ ως υπεύθυνους αυτής της εξέλιξης, διότι στοχοποιήσαμε, λέει, μέσα ενημέρωσης και δημοσιογράφους. Με δυο λόγια, δηλαδή, επαναλαμβάνετε αυτή την ακραία και άθλια ανοησία που ακούστηκε και χθες, ότι η Κυβέρνηση είναι ο ηθικός αυτουργός της δράσης</w:t>
      </w:r>
      <w:r>
        <w:rPr>
          <w:rFonts w:eastAsia="Times New Roman"/>
          <w:color w:val="000000"/>
          <w:szCs w:val="24"/>
          <w:shd w:val="clear" w:color="auto" w:fill="FFFFFF"/>
        </w:rPr>
        <w:t xml:space="preserve"> των τρομοκρατών.</w:t>
      </w:r>
    </w:p>
    <w:p w14:paraId="5FC2FBB2" w14:textId="77777777" w:rsidR="0020643A" w:rsidRDefault="00E84ECF">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Είχαμε να ακούσουμε, κύριε Μητσοτάκη, τέτοια ακραία και άθλια κατηγορία για μια κυβέρνηση, για ένα πολιτικό κόμμα και για έναν </w:t>
      </w:r>
      <w:r>
        <w:rPr>
          <w:rFonts w:eastAsia="Times New Roman"/>
          <w:color w:val="000000"/>
          <w:szCs w:val="24"/>
          <w:shd w:val="clear" w:color="auto" w:fill="FFFFFF"/>
        </w:rPr>
        <w:t>Π</w:t>
      </w:r>
      <w:r>
        <w:rPr>
          <w:rFonts w:eastAsia="Times New Roman"/>
          <w:color w:val="000000"/>
          <w:szCs w:val="24"/>
          <w:shd w:val="clear" w:color="auto" w:fill="FFFFFF"/>
        </w:rPr>
        <w:t>ρωθυπουργό από τότε που πάλι κάποιοι ακραίοι στο κόμμα σας, στην παράταξή σας, τη δεκαετία του ’80 κατηγορούσα</w:t>
      </w:r>
      <w:r>
        <w:rPr>
          <w:rFonts w:eastAsia="Times New Roman"/>
          <w:color w:val="000000"/>
          <w:szCs w:val="24"/>
          <w:shd w:val="clear" w:color="auto" w:fill="FFFFFF"/>
        </w:rPr>
        <w:t>ν τον Ανδρέα Παπανδρέου ως αρχηγό της «17 Νοέμβρη». Αυτή την αθλιότητα ήρθατε να την επαναλάβετε εδώ.</w:t>
      </w:r>
    </w:p>
    <w:p w14:paraId="5FC2FBB3" w14:textId="77777777" w:rsidR="0020643A" w:rsidRDefault="00E84ECF">
      <w:pPr>
        <w:spacing w:line="600" w:lineRule="auto"/>
        <w:ind w:firstLine="709"/>
        <w:contextualSpacing/>
        <w:jc w:val="center"/>
        <w:rPr>
          <w:rFonts w:eastAsia="Times New Roman"/>
          <w:color w:val="000000"/>
          <w:szCs w:val="24"/>
          <w:shd w:val="clear" w:color="auto" w:fill="FFFFFF"/>
        </w:rPr>
      </w:pPr>
      <w:r>
        <w:rPr>
          <w:rFonts w:eastAsia="Times New Roman"/>
          <w:color w:val="000000"/>
          <w:szCs w:val="24"/>
          <w:shd w:val="clear" w:color="auto" w:fill="FFFFFF"/>
        </w:rPr>
        <w:t>(Θόρυβος - διαμαρτυρίες από την πτέρυγα της Νέας Δημοκρατίας)</w:t>
      </w:r>
    </w:p>
    <w:p w14:paraId="5FC2FBB4" w14:textId="77777777" w:rsidR="0020643A" w:rsidRDefault="00E84ECF">
      <w:pPr>
        <w:spacing w:line="600" w:lineRule="auto"/>
        <w:ind w:firstLine="720"/>
        <w:contextualSpacing/>
        <w:jc w:val="both"/>
        <w:rPr>
          <w:rFonts w:eastAsia="Times New Roman"/>
          <w:color w:val="000000"/>
          <w:szCs w:val="24"/>
          <w:shd w:val="clear" w:color="auto" w:fill="FFFFFF"/>
        </w:rPr>
      </w:pPr>
      <w:r>
        <w:rPr>
          <w:rFonts w:eastAsia="Times New Roman"/>
          <w:b/>
          <w:color w:val="000000"/>
          <w:szCs w:val="24"/>
          <w:shd w:val="clear" w:color="auto" w:fill="FFFFFF"/>
        </w:rPr>
        <w:t>ΠΡΟΕΔΡΟΣ (Νικόλαος Βούτσης):</w:t>
      </w:r>
      <w:r>
        <w:rPr>
          <w:rFonts w:eastAsia="Times New Roman"/>
          <w:color w:val="000000"/>
          <w:szCs w:val="24"/>
          <w:shd w:val="clear" w:color="auto" w:fill="FFFFFF"/>
        </w:rPr>
        <w:t xml:space="preserve"> Κάντε ησυχία, σας παρακαλώ!</w:t>
      </w:r>
    </w:p>
    <w:p w14:paraId="5FC2FBB5" w14:textId="77777777" w:rsidR="0020643A" w:rsidRDefault="00E84ECF">
      <w:pPr>
        <w:spacing w:line="600" w:lineRule="auto"/>
        <w:ind w:firstLine="720"/>
        <w:contextualSpacing/>
        <w:jc w:val="both"/>
        <w:rPr>
          <w:rFonts w:eastAsia="Times New Roman"/>
          <w:b/>
          <w:color w:val="000000"/>
          <w:szCs w:val="24"/>
          <w:shd w:val="clear" w:color="auto" w:fill="FFFFFF"/>
        </w:rPr>
      </w:pPr>
      <w:r>
        <w:rPr>
          <w:rFonts w:eastAsia="Times New Roman"/>
          <w:b/>
          <w:color w:val="000000"/>
          <w:szCs w:val="24"/>
          <w:shd w:val="clear" w:color="auto" w:fill="FFFFFF"/>
        </w:rPr>
        <w:t>ΑΛΕΞΗΣ ΤΣΙΠΡΑΣ (Πρόεδρος της Κυβέρν</w:t>
      </w:r>
      <w:r>
        <w:rPr>
          <w:rFonts w:eastAsia="Times New Roman"/>
          <w:b/>
          <w:color w:val="000000"/>
          <w:szCs w:val="24"/>
          <w:shd w:val="clear" w:color="auto" w:fill="FFFFFF"/>
        </w:rPr>
        <w:t xml:space="preserve">ησης </w:t>
      </w:r>
      <w:r>
        <w:rPr>
          <w:rFonts w:eastAsia="Times New Roman"/>
          <w:b/>
          <w:color w:val="000000"/>
          <w:szCs w:val="24"/>
          <w:shd w:val="clear" w:color="auto" w:fill="FFFFFF"/>
        </w:rPr>
        <w:t>και</w:t>
      </w:r>
      <w:r>
        <w:rPr>
          <w:rFonts w:eastAsia="Times New Roman"/>
          <w:b/>
          <w:color w:val="000000"/>
          <w:szCs w:val="24"/>
          <w:shd w:val="clear" w:color="auto" w:fill="FFFFFF"/>
        </w:rPr>
        <w:t xml:space="preserve"> Υπουργός Εξωτερικών): </w:t>
      </w:r>
      <w:r>
        <w:rPr>
          <w:rFonts w:eastAsia="Times New Roman"/>
          <w:color w:val="000000"/>
          <w:szCs w:val="24"/>
          <w:shd w:val="clear" w:color="auto" w:fill="FFFFFF"/>
        </w:rPr>
        <w:t>Το ξέρω ότι εκνευρίζεστε.</w:t>
      </w:r>
      <w:r>
        <w:rPr>
          <w:rFonts w:eastAsia="Times New Roman"/>
          <w:b/>
          <w:color w:val="000000"/>
          <w:szCs w:val="24"/>
          <w:shd w:val="clear" w:color="auto" w:fill="FFFFFF"/>
        </w:rPr>
        <w:t xml:space="preserve"> </w:t>
      </w:r>
    </w:p>
    <w:p w14:paraId="5FC2FBB6" w14:textId="77777777" w:rsidR="0020643A" w:rsidRDefault="00E84ECF">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Με ποιο σκεπτικό άραγε το επαναλαμβάνετε αυτό; Ποιος είναι ο συνειρμός;</w:t>
      </w:r>
    </w:p>
    <w:p w14:paraId="5FC2FBB7" w14:textId="77777777" w:rsidR="0020643A" w:rsidRDefault="00E84ECF">
      <w:pPr>
        <w:spacing w:line="600" w:lineRule="auto"/>
        <w:ind w:firstLine="720"/>
        <w:contextualSpacing/>
        <w:jc w:val="center"/>
        <w:rPr>
          <w:rFonts w:eastAsia="Times New Roman"/>
          <w:color w:val="000000"/>
          <w:szCs w:val="24"/>
          <w:shd w:val="clear" w:color="auto" w:fill="FFFFFF"/>
        </w:rPr>
      </w:pPr>
      <w:r>
        <w:rPr>
          <w:rFonts w:eastAsia="Times New Roman"/>
          <w:color w:val="000000"/>
          <w:szCs w:val="24"/>
          <w:shd w:val="clear" w:color="auto" w:fill="FFFFFF"/>
        </w:rPr>
        <w:t>(Θόρυβος από την πτέρυγα της Νέας Δημοκρατίας)</w:t>
      </w:r>
    </w:p>
    <w:p w14:paraId="5FC2FBB8" w14:textId="77777777" w:rsidR="0020643A" w:rsidRDefault="00E84ECF">
      <w:pPr>
        <w:spacing w:line="600" w:lineRule="auto"/>
        <w:ind w:firstLine="720"/>
        <w:contextualSpacing/>
        <w:rPr>
          <w:rFonts w:eastAsia="Times New Roman"/>
          <w:color w:val="000000"/>
          <w:szCs w:val="24"/>
          <w:shd w:val="clear" w:color="auto" w:fill="FFFFFF"/>
        </w:rPr>
      </w:pPr>
      <w:r w:rsidRPr="009B4229">
        <w:rPr>
          <w:rFonts w:eastAsia="Times New Roman"/>
          <w:b/>
          <w:color w:val="000000"/>
          <w:szCs w:val="24"/>
          <w:shd w:val="clear" w:color="auto" w:fill="FFFFFF"/>
        </w:rPr>
        <w:t>ΒΑΣΙΛΕΙΟΣ ΚΙΚΙΛΙΑΣ:</w:t>
      </w:r>
      <w:r>
        <w:rPr>
          <w:rFonts w:eastAsia="Times New Roman"/>
          <w:b/>
          <w:color w:val="000000"/>
          <w:szCs w:val="24"/>
          <w:shd w:val="clear" w:color="auto" w:fill="FFFFFF"/>
        </w:rPr>
        <w:t xml:space="preserve"> </w:t>
      </w:r>
      <w:r>
        <w:rPr>
          <w:rFonts w:eastAsia="Times New Roman"/>
          <w:color w:val="000000"/>
          <w:szCs w:val="24"/>
          <w:shd w:val="clear" w:color="auto" w:fill="FFFFFF"/>
        </w:rPr>
        <w:t>…</w:t>
      </w:r>
      <w:r>
        <w:rPr>
          <w:rFonts w:eastAsia="Times New Roman"/>
          <w:color w:val="000000"/>
          <w:szCs w:val="24"/>
          <w:shd w:val="clear" w:color="auto" w:fill="FFFFFF"/>
        </w:rPr>
        <w:t xml:space="preserve"> (δ</w:t>
      </w:r>
      <w:r>
        <w:rPr>
          <w:rFonts w:eastAsia="Times New Roman"/>
          <w:color w:val="000000"/>
          <w:szCs w:val="24"/>
          <w:shd w:val="clear" w:color="auto" w:fill="FFFFFF"/>
        </w:rPr>
        <w:t>εν ακούστηκε)</w:t>
      </w:r>
    </w:p>
    <w:p w14:paraId="5FC2FBB9" w14:textId="77777777" w:rsidR="0020643A" w:rsidRDefault="00E84ECF">
      <w:pPr>
        <w:spacing w:line="600" w:lineRule="auto"/>
        <w:ind w:firstLine="720"/>
        <w:contextualSpacing/>
        <w:jc w:val="both"/>
        <w:rPr>
          <w:rFonts w:eastAsia="Times New Roman"/>
          <w:color w:val="000000"/>
          <w:szCs w:val="24"/>
          <w:shd w:val="clear" w:color="auto" w:fill="FFFFFF"/>
        </w:rPr>
      </w:pPr>
      <w:r>
        <w:rPr>
          <w:rFonts w:eastAsia="Times New Roman"/>
          <w:b/>
          <w:color w:val="000000"/>
          <w:szCs w:val="24"/>
          <w:shd w:val="clear" w:color="auto" w:fill="FFFFFF"/>
        </w:rPr>
        <w:t>ΠΡΟΕΔΡΟΣ (Νικόλαος Βούτσης):</w:t>
      </w:r>
      <w:r>
        <w:rPr>
          <w:rFonts w:eastAsia="Times New Roman"/>
          <w:color w:val="000000"/>
          <w:szCs w:val="24"/>
          <w:shd w:val="clear" w:color="auto" w:fill="FFFFFF"/>
        </w:rPr>
        <w:t xml:space="preserve"> Κύριε </w:t>
      </w:r>
      <w:r>
        <w:rPr>
          <w:rFonts w:eastAsia="Times New Roman"/>
          <w:color w:val="000000"/>
          <w:szCs w:val="24"/>
          <w:shd w:val="clear" w:color="auto" w:fill="FFFFFF"/>
        </w:rPr>
        <w:t>Κικίλια, μη φωνάζετε. Κάντε ησυχία.</w:t>
      </w:r>
    </w:p>
    <w:p w14:paraId="5FC2FBBA" w14:textId="77777777" w:rsidR="0020643A" w:rsidRDefault="00E84ECF">
      <w:pPr>
        <w:spacing w:line="600" w:lineRule="auto"/>
        <w:ind w:firstLine="720"/>
        <w:contextualSpacing/>
        <w:jc w:val="both"/>
        <w:rPr>
          <w:rFonts w:eastAsia="Times New Roman"/>
          <w:color w:val="000000"/>
          <w:szCs w:val="24"/>
          <w:shd w:val="clear" w:color="auto" w:fill="FFFFFF"/>
        </w:rPr>
      </w:pPr>
      <w:r>
        <w:rPr>
          <w:rFonts w:eastAsia="Times New Roman"/>
          <w:b/>
          <w:color w:val="000000"/>
          <w:szCs w:val="24"/>
          <w:shd w:val="clear" w:color="auto" w:fill="FFFFFF"/>
        </w:rPr>
        <w:t xml:space="preserve">ΑΛΕΞΗΣ ΤΣΙΠΡΑΣ (Πρόεδρος της Κυβέρνησης </w:t>
      </w:r>
      <w:r>
        <w:rPr>
          <w:rFonts w:eastAsia="Times New Roman"/>
          <w:b/>
          <w:color w:val="000000"/>
          <w:szCs w:val="24"/>
          <w:shd w:val="clear" w:color="auto" w:fill="FFFFFF"/>
        </w:rPr>
        <w:t>και</w:t>
      </w:r>
      <w:r>
        <w:rPr>
          <w:rFonts w:eastAsia="Times New Roman"/>
          <w:b/>
          <w:color w:val="000000"/>
          <w:szCs w:val="24"/>
          <w:shd w:val="clear" w:color="auto" w:fill="FFFFFF"/>
        </w:rPr>
        <w:t xml:space="preserve"> Υπουργός Εξωτερικών): </w:t>
      </w:r>
      <w:r>
        <w:rPr>
          <w:rFonts w:eastAsia="Times New Roman"/>
          <w:color w:val="000000"/>
          <w:szCs w:val="24"/>
          <w:shd w:val="clear" w:color="auto" w:fill="FFFFFF"/>
        </w:rPr>
        <w:t>Το σκεπτικό που έχει ο κ. Μητσοτάκης και όσοι λένε αυτές τις ακραίες αθλιότητες είναι ότι όποιος ασκεί πολιτική κριτική ή κατηγορεί κάποιον…</w:t>
      </w:r>
    </w:p>
    <w:p w14:paraId="5FC2FBBB" w14:textId="77777777" w:rsidR="0020643A" w:rsidRDefault="00E84ECF">
      <w:pPr>
        <w:spacing w:line="600" w:lineRule="auto"/>
        <w:ind w:firstLine="709"/>
        <w:contextualSpacing/>
        <w:jc w:val="center"/>
        <w:rPr>
          <w:rFonts w:eastAsia="Times New Roman"/>
          <w:color w:val="000000"/>
          <w:szCs w:val="24"/>
          <w:shd w:val="clear" w:color="auto" w:fill="FFFFFF"/>
        </w:rPr>
      </w:pPr>
      <w:r>
        <w:rPr>
          <w:rFonts w:eastAsia="Times New Roman"/>
          <w:color w:val="000000"/>
          <w:szCs w:val="24"/>
          <w:shd w:val="clear" w:color="auto" w:fill="FFFFFF"/>
        </w:rPr>
        <w:t xml:space="preserve">(Θόρυβος από </w:t>
      </w:r>
      <w:r>
        <w:rPr>
          <w:rFonts w:eastAsia="Times New Roman"/>
          <w:color w:val="000000"/>
          <w:szCs w:val="24"/>
          <w:shd w:val="clear" w:color="auto" w:fill="FFFFFF"/>
        </w:rPr>
        <w:t>την πτέρυγα της Νέας Δημοκρατίας)</w:t>
      </w:r>
    </w:p>
    <w:p w14:paraId="5FC2FBBC" w14:textId="77777777" w:rsidR="0020643A" w:rsidRDefault="00E84ECF">
      <w:pPr>
        <w:spacing w:line="600" w:lineRule="auto"/>
        <w:ind w:firstLine="720"/>
        <w:contextualSpacing/>
        <w:jc w:val="both"/>
        <w:rPr>
          <w:rFonts w:eastAsia="Times New Roman"/>
          <w:color w:val="000000"/>
          <w:szCs w:val="24"/>
          <w:shd w:val="clear" w:color="auto" w:fill="FFFFFF"/>
        </w:rPr>
      </w:pPr>
      <w:r>
        <w:rPr>
          <w:rFonts w:eastAsia="Times New Roman"/>
          <w:b/>
          <w:color w:val="000000"/>
          <w:szCs w:val="24"/>
          <w:shd w:val="clear" w:color="auto" w:fill="FFFFFF"/>
        </w:rPr>
        <w:t>ΠΡΟΕΔΡΟΣ (Νικόλαος Βούτσης):</w:t>
      </w:r>
      <w:r>
        <w:rPr>
          <w:rFonts w:eastAsia="Times New Roman"/>
          <w:color w:val="000000"/>
          <w:szCs w:val="24"/>
          <w:shd w:val="clear" w:color="auto" w:fill="FFFFFF"/>
        </w:rPr>
        <w:t xml:space="preserve"> Κάντε ησυχία! Τι θέλετε; Γιατί συνεχίζετε; Σας παρακαλώ!</w:t>
      </w:r>
    </w:p>
    <w:p w14:paraId="5FC2FBBD" w14:textId="77777777" w:rsidR="0020643A" w:rsidRDefault="00E84ECF">
      <w:pPr>
        <w:spacing w:line="600" w:lineRule="auto"/>
        <w:ind w:firstLine="720"/>
        <w:contextualSpacing/>
        <w:jc w:val="both"/>
        <w:rPr>
          <w:rFonts w:eastAsia="Times New Roman"/>
          <w:color w:val="000000"/>
          <w:szCs w:val="24"/>
          <w:shd w:val="clear" w:color="auto" w:fill="FFFFFF"/>
        </w:rPr>
      </w:pPr>
      <w:r>
        <w:rPr>
          <w:rFonts w:eastAsia="Times New Roman"/>
          <w:b/>
          <w:color w:val="000000"/>
          <w:szCs w:val="24"/>
          <w:shd w:val="clear" w:color="auto" w:fill="FFFFFF"/>
        </w:rPr>
        <w:t xml:space="preserve">ΑΛΕΞΗΣ ΤΣΙΠΡΑΣ (Πρόεδρος της Κυβέρνησης </w:t>
      </w:r>
      <w:r>
        <w:rPr>
          <w:rFonts w:eastAsia="Times New Roman"/>
          <w:b/>
          <w:color w:val="000000"/>
          <w:szCs w:val="24"/>
          <w:shd w:val="clear" w:color="auto" w:fill="FFFFFF"/>
        </w:rPr>
        <w:t>και</w:t>
      </w:r>
      <w:r>
        <w:rPr>
          <w:rFonts w:eastAsia="Times New Roman"/>
          <w:b/>
          <w:color w:val="000000"/>
          <w:szCs w:val="24"/>
          <w:shd w:val="clear" w:color="auto" w:fill="FFFFFF"/>
        </w:rPr>
        <w:t xml:space="preserve"> Υπουργός Εξωτερικών): </w:t>
      </w:r>
      <w:r>
        <w:rPr>
          <w:rFonts w:eastAsia="Times New Roman"/>
          <w:color w:val="000000"/>
          <w:szCs w:val="24"/>
          <w:shd w:val="clear" w:color="auto" w:fill="FFFFFF"/>
        </w:rPr>
        <w:t xml:space="preserve">Το σκεπτικό, λοιπόν, αυτής της ακραίας στάσης και θέσης είναι το εξής </w:t>
      </w:r>
      <w:r>
        <w:rPr>
          <w:rFonts w:eastAsia="Times New Roman"/>
          <w:color w:val="000000"/>
          <w:szCs w:val="24"/>
          <w:shd w:val="clear" w:color="auto" w:fill="FFFFFF"/>
        </w:rPr>
        <w:t>απλό σκεπτικό: Όποιος ασκεί πολιτική κριτική ή κατηγορεί κάποιον με πολιτικούς όρους</w:t>
      </w:r>
      <w:r>
        <w:rPr>
          <w:rFonts w:eastAsia="Times New Roman"/>
          <w:color w:val="000000"/>
          <w:szCs w:val="24"/>
          <w:shd w:val="clear" w:color="auto" w:fill="FFFFFF"/>
        </w:rPr>
        <w:t>,</w:t>
      </w:r>
      <w:r>
        <w:rPr>
          <w:rFonts w:eastAsia="Times New Roman"/>
          <w:color w:val="000000"/>
          <w:szCs w:val="24"/>
          <w:shd w:val="clear" w:color="auto" w:fill="FFFFFF"/>
        </w:rPr>
        <w:t xml:space="preserve"> τότε στοχοποιεί και οπλίζει το χέρι των τρομοκρατών. Αυτό λέτε.</w:t>
      </w:r>
    </w:p>
    <w:p w14:paraId="5FC2FBBE"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Αν αυτό λέτε, τότε θα έπρεπε, κύριε Μητσοτάκη, και εσείς και πολλοί συνάδελφοί σας και η παράταξή σας να ή</w:t>
      </w:r>
      <w:r>
        <w:rPr>
          <w:rFonts w:eastAsia="Times New Roman" w:cs="Times New Roman"/>
          <w:szCs w:val="24"/>
        </w:rPr>
        <w:t>ταν ο ηθικός αυτουργός των επιθέσεων που δέχεται σχεδόν κάθε δεύτερη εβδομάδα ο Αλέκος Φλαμπουράρης, ο Υπουργός Επικρατείας, που έχει καεί τρεις φορές το σπίτι του και που εσείς ήσασταν που αδίκως, όπως φάνηκε από την εξέλιξη της δικαστικής υπόθεσης, τον κ</w:t>
      </w:r>
      <w:r>
        <w:rPr>
          <w:rFonts w:eastAsia="Times New Roman" w:cs="Times New Roman"/>
          <w:szCs w:val="24"/>
        </w:rPr>
        <w:t>ατηγορήσατε σε σχέση με το «πόθεν έσχες».</w:t>
      </w:r>
    </w:p>
    <w:p w14:paraId="5FC2FBBF"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Αν ισχύει αυτή η θεωρία, ότι όποιος ασκεί πολιτική κριτική είναι ένοχος και ηθικός αυτουργός, τότε και εσείς είστε ηθικοί αυτουργοί, διότι κάθε δεύτερη βδομάδα επίσης έχουμε βομβιστικούς μηχανισμούς σε γραφεία του </w:t>
      </w:r>
      <w:r>
        <w:rPr>
          <w:rFonts w:eastAsia="Times New Roman" w:cs="Times New Roman"/>
          <w:szCs w:val="24"/>
        </w:rPr>
        <w:t xml:space="preserve">ΣΥΡΙΖΑ ή -για να το πάμε και λίγο παραπέρα και να θυμηθούμε ότι η βία δεν κατοικεί μονάχα σε ένα ιδεολογικό στρατόπεδο- είστε και εσείς υπεύθυνοι για το γεγονός ότι προπηλακίστηκε σκαιότατα ο </w:t>
      </w:r>
      <w:r>
        <w:rPr>
          <w:rFonts w:eastAsia="Times New Roman" w:cs="Times New Roman"/>
          <w:szCs w:val="24"/>
        </w:rPr>
        <w:t>δ</w:t>
      </w:r>
      <w:r>
        <w:rPr>
          <w:rFonts w:eastAsia="Times New Roman" w:cs="Times New Roman"/>
          <w:szCs w:val="24"/>
        </w:rPr>
        <w:t>ήμαρχος Θεσσαλονίκης πριν από λίγους μήνες από εθνικιστές ή για</w:t>
      </w:r>
      <w:r>
        <w:rPr>
          <w:rFonts w:eastAsia="Times New Roman" w:cs="Times New Roman"/>
          <w:szCs w:val="24"/>
        </w:rPr>
        <w:t xml:space="preserve"> τη βεβήλωση των μνημείων της πόλης της Θεσσαλονίκης. Αυτή, λοιπόν, είναι μια απίστευτα ολισθηρή αντίληψη, την οποία οφείλετε να την αποσύρετε από τον πολιτικό διάλογο. </w:t>
      </w:r>
    </w:p>
    <w:p w14:paraId="5FC2FBC0"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Έρχομαι τώρα σε όσα είπατε για άλλη μια φορά για το κρίσιμο θέμα της Συμφωνίας των Πρε</w:t>
      </w:r>
      <w:r>
        <w:rPr>
          <w:rFonts w:eastAsia="Times New Roman" w:cs="Times New Roman"/>
          <w:szCs w:val="24"/>
        </w:rPr>
        <w:t xml:space="preserve">σπών και την προοπτική να αποκατασταθεί μια διένεξη και μια διαφορά τριάντα και πλέον χρόνων μέσω αυτής της </w:t>
      </w:r>
      <w:r>
        <w:rPr>
          <w:rFonts w:eastAsia="Times New Roman" w:cs="Times New Roman"/>
          <w:szCs w:val="24"/>
        </w:rPr>
        <w:t>σ</w:t>
      </w:r>
      <w:r>
        <w:rPr>
          <w:rFonts w:eastAsia="Times New Roman" w:cs="Times New Roman"/>
          <w:szCs w:val="24"/>
        </w:rPr>
        <w:t xml:space="preserve">υμφωνίας. Διότι μιλήσατε για κυβέρνηση των εθνικών υποχωρήσεων. </w:t>
      </w:r>
    </w:p>
    <w:p w14:paraId="5FC2FBC1"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Είναι γνωστό σε όλους, νομίζω, ότι έχετε αλλάξει θέση σταδιακά από τότε που ξεκίνη</w:t>
      </w:r>
      <w:r>
        <w:rPr>
          <w:rFonts w:eastAsia="Times New Roman" w:cs="Times New Roman"/>
          <w:szCs w:val="24"/>
        </w:rPr>
        <w:t xml:space="preserve">σε αυτή η συζήτηση αρκετές φορές. Είναι φανερό, επίσης, σε όλους </w:t>
      </w:r>
      <w:r>
        <w:rPr>
          <w:rFonts w:eastAsia="Times New Roman" w:cs="Times New Roman"/>
          <w:szCs w:val="24"/>
        </w:rPr>
        <w:t>-</w:t>
      </w:r>
      <w:r>
        <w:rPr>
          <w:rFonts w:eastAsia="Times New Roman" w:cs="Times New Roman"/>
          <w:szCs w:val="24"/>
        </w:rPr>
        <w:t xml:space="preserve">το ίδιο λέτε και στην Ευρώπη άλλωστε- ότι η αντίθεσή σας με την ουσία αυτής της </w:t>
      </w:r>
      <w:r>
        <w:rPr>
          <w:rFonts w:eastAsia="Times New Roman" w:cs="Times New Roman"/>
          <w:szCs w:val="24"/>
        </w:rPr>
        <w:t>σ</w:t>
      </w:r>
      <w:r>
        <w:rPr>
          <w:rFonts w:eastAsia="Times New Roman" w:cs="Times New Roman"/>
          <w:szCs w:val="24"/>
        </w:rPr>
        <w:t>υμφωνίας είναι προσχηματική, ακριβώς διότι δεν θέλετε να διασπάσετε το κόμμα σας εξαιτίας των διαφορετικών απ</w:t>
      </w:r>
      <w:r>
        <w:rPr>
          <w:rFonts w:eastAsia="Times New Roman" w:cs="Times New Roman"/>
          <w:szCs w:val="24"/>
        </w:rPr>
        <w:t xml:space="preserve">όψεων που υπάρχουν στο θέμα αυτό, αλλά βεβαίως επιθυμείτε, πηγαίνοντας προς τον εκλογικό κύκλο, να ψαρέψετε στα θολά νερά του ακροδεξιού ακροατηρίου και του εθνικιστικού ακροατηρίου. </w:t>
      </w:r>
    </w:p>
    <w:p w14:paraId="5FC2FBC2"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Δεν θα αναφερθώ στις διαδοχικές κόκκινες γραμμές που θέσατε στο ζήτημα τ</w:t>
      </w:r>
      <w:r>
        <w:rPr>
          <w:rFonts w:eastAsia="Times New Roman" w:cs="Times New Roman"/>
          <w:szCs w:val="24"/>
        </w:rPr>
        <w:t xml:space="preserve">ης </w:t>
      </w:r>
      <w:r>
        <w:rPr>
          <w:rFonts w:eastAsia="Times New Roman" w:cs="Times New Roman"/>
          <w:szCs w:val="24"/>
        </w:rPr>
        <w:t>σ</w:t>
      </w:r>
      <w:r>
        <w:rPr>
          <w:rFonts w:eastAsia="Times New Roman" w:cs="Times New Roman"/>
          <w:szCs w:val="24"/>
        </w:rPr>
        <w:t xml:space="preserve">υμφωνίας αυτής. Θα αναφερθώ μονάχα στην τελική κόκκινή σας γραμμή. Γιατί λίγο πριν υπογράψουμε, η κόκκινη γραμμή ήταν να αλλάξει το Σύνταγμά τους. Λίγο πιο πριν ήταν άλλη η κόκκινη γραμμή. Τώρα είναι το λεγόμενο «έθνος» και η </w:t>
      </w:r>
      <w:r>
        <w:rPr>
          <w:rFonts w:eastAsia="Times New Roman" w:cs="Times New Roman"/>
          <w:szCs w:val="24"/>
        </w:rPr>
        <w:t>«</w:t>
      </w:r>
      <w:r>
        <w:rPr>
          <w:rFonts w:eastAsia="Times New Roman" w:cs="Times New Roman"/>
          <w:szCs w:val="24"/>
        </w:rPr>
        <w:t>γλώσσα</w:t>
      </w:r>
      <w:r>
        <w:rPr>
          <w:rFonts w:eastAsia="Times New Roman" w:cs="Times New Roman"/>
          <w:szCs w:val="24"/>
        </w:rPr>
        <w:t>»</w:t>
      </w:r>
      <w:r>
        <w:rPr>
          <w:rFonts w:eastAsia="Times New Roman" w:cs="Times New Roman"/>
          <w:szCs w:val="24"/>
        </w:rPr>
        <w:t xml:space="preserve">. </w:t>
      </w:r>
    </w:p>
    <w:p w14:paraId="5FC2FBC3"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Το μεν ζήτημα τ</w:t>
      </w:r>
      <w:r>
        <w:rPr>
          <w:rFonts w:eastAsia="Times New Roman" w:cs="Times New Roman"/>
          <w:szCs w:val="24"/>
        </w:rPr>
        <w:t xml:space="preserve">ης γλώσσας νομίζω ότι είναι ένα ζήτημα που έχει αναλυθεί. Άλλωστε αναγνωρίζεται διεθνώς από τη Διάσκεψη του Οργανισμού Ηνωμένων Εθνών το 1977, αλλά και η ίδια η </w:t>
      </w:r>
      <w:r>
        <w:rPr>
          <w:rFonts w:eastAsia="Times New Roman" w:cs="Times New Roman"/>
          <w:szCs w:val="24"/>
        </w:rPr>
        <w:t>σ</w:t>
      </w:r>
      <w:r>
        <w:rPr>
          <w:rFonts w:eastAsia="Times New Roman" w:cs="Times New Roman"/>
          <w:szCs w:val="24"/>
        </w:rPr>
        <w:t>υμφωνία αναφέρει ρητώς ότι πρόκειται για νότια σλαβική, που κα</w:t>
      </w:r>
      <w:r>
        <w:rPr>
          <w:rFonts w:eastAsia="Times New Roman" w:cs="Times New Roman"/>
          <w:szCs w:val="24"/>
        </w:rPr>
        <w:t>μ</w:t>
      </w:r>
      <w:r>
        <w:rPr>
          <w:rFonts w:eastAsia="Times New Roman" w:cs="Times New Roman"/>
          <w:szCs w:val="24"/>
        </w:rPr>
        <w:t>μία σχέση δεν έχει βεβαίως με τ</w:t>
      </w:r>
      <w:r>
        <w:rPr>
          <w:rFonts w:eastAsia="Times New Roman" w:cs="Times New Roman"/>
          <w:szCs w:val="24"/>
        </w:rPr>
        <w:t xml:space="preserve">ην ελληνική γλώσσα που μιλούν οι Μακεδόνες του ελληνικού κομματιού της Μακεδονίας και που είναι η συνέχεια της αρχαίας ελληνικής παράδοσης και κληρονομιάς. </w:t>
      </w:r>
    </w:p>
    <w:p w14:paraId="5FC2FBC4"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Στο θέμα της εθνότητας όμως και του έθνους επιμένετε διαρκώς. Μάλιστα, φτάσατε στο σημείο εσείς, πο</w:t>
      </w:r>
      <w:r>
        <w:rPr>
          <w:rFonts w:eastAsia="Times New Roman" w:cs="Times New Roman"/>
          <w:szCs w:val="24"/>
        </w:rPr>
        <w:t xml:space="preserve">υ τόσο καλά γνωρίζετε την αγγλική γλώσσα, μιας και σπουδάσατε στο εξωτερικό, να μας λέτε ότι </w:t>
      </w:r>
      <w:r>
        <w:rPr>
          <w:rFonts w:eastAsia="Times New Roman" w:cs="Times New Roman"/>
          <w:szCs w:val="24"/>
          <w:lang w:val="en-US"/>
        </w:rPr>
        <w:t>nationality</w:t>
      </w:r>
      <w:r w:rsidRPr="00633950">
        <w:rPr>
          <w:rFonts w:eastAsia="Times New Roman" w:cs="Times New Roman"/>
          <w:szCs w:val="24"/>
        </w:rPr>
        <w:t xml:space="preserve"> </w:t>
      </w:r>
      <w:r>
        <w:rPr>
          <w:rFonts w:eastAsia="Times New Roman" w:cs="Times New Roman"/>
          <w:szCs w:val="24"/>
        </w:rPr>
        <w:t xml:space="preserve">είναι το ίδιο με το </w:t>
      </w:r>
      <w:r>
        <w:rPr>
          <w:rFonts w:eastAsia="Times New Roman" w:cs="Times New Roman"/>
          <w:szCs w:val="24"/>
          <w:lang w:val="en-US"/>
        </w:rPr>
        <w:t>ethnicity</w:t>
      </w:r>
      <w:r>
        <w:rPr>
          <w:rFonts w:eastAsia="Times New Roman" w:cs="Times New Roman"/>
          <w:szCs w:val="24"/>
        </w:rPr>
        <w:t xml:space="preserve">. Δεν είναι </w:t>
      </w:r>
      <w:r>
        <w:rPr>
          <w:rFonts w:eastAsia="Times New Roman" w:cs="Times New Roman"/>
          <w:szCs w:val="24"/>
          <w:lang w:val="en-US"/>
        </w:rPr>
        <w:t>citizenship</w:t>
      </w:r>
      <w:r>
        <w:rPr>
          <w:rFonts w:eastAsia="Times New Roman" w:cs="Times New Roman"/>
          <w:szCs w:val="24"/>
        </w:rPr>
        <w:t xml:space="preserve">, δεν είναι υπηκοότητα, είναι εθνότητα. </w:t>
      </w:r>
    </w:p>
    <w:p w14:paraId="5FC2FBC5"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Φαντάζομαι ότι δεν θα έχετε παρακολουθήσει το τελευταίο διάστημα τη διαδικασία της συνταγματικής αναθεώρησης στη γειτονική χώρα. Ίσως να έχετε μάθει βέβαια, αλλά δεν το σχολιάσατε, ότι οι όποιες ανησυχίες</w:t>
      </w:r>
      <w:r>
        <w:rPr>
          <w:rFonts w:eastAsia="Times New Roman" w:cs="Times New Roman"/>
          <w:szCs w:val="24"/>
        </w:rPr>
        <w:t>,</w:t>
      </w:r>
      <w:r>
        <w:rPr>
          <w:rFonts w:eastAsia="Times New Roman" w:cs="Times New Roman"/>
          <w:szCs w:val="24"/>
        </w:rPr>
        <w:t xml:space="preserve"> που πρώτος εσείς εγείρατε ότι δήθεν υπάρχει ζήτημα</w:t>
      </w:r>
      <w:r>
        <w:rPr>
          <w:rFonts w:eastAsia="Times New Roman" w:cs="Times New Roman"/>
          <w:szCs w:val="24"/>
        </w:rPr>
        <w:t xml:space="preserve"> μειονότητας στην Ελλάδα -που είναι το πρώτο πράγμα που αυτή η </w:t>
      </w:r>
      <w:r>
        <w:rPr>
          <w:rFonts w:eastAsia="Times New Roman" w:cs="Times New Roman"/>
          <w:szCs w:val="24"/>
        </w:rPr>
        <w:t>σ</w:t>
      </w:r>
      <w:r>
        <w:rPr>
          <w:rFonts w:eastAsia="Times New Roman" w:cs="Times New Roman"/>
          <w:szCs w:val="24"/>
        </w:rPr>
        <w:t>υμφωνία αποτρέπει- έχουν πλέον ολότελα φύγει από το προσκήνιο μέσα από την τροπολογία που έγινε συνταγματική διαδικασία και ευθυγραμμίζεται το αντίστοιχο άρθρο με το δικό μας, μιλώντας για δια</w:t>
      </w:r>
      <w:r>
        <w:rPr>
          <w:rFonts w:eastAsia="Times New Roman" w:cs="Times New Roman"/>
          <w:szCs w:val="24"/>
        </w:rPr>
        <w:t xml:space="preserve">σπορά και όχι για μειονότητα. </w:t>
      </w:r>
    </w:p>
    <w:p w14:paraId="5FC2FBC6"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Σήμερα λοιπόν, κύριε Μητσοτάκη, έρχεται μια νέα τροπολογία στη Βουλή των Σκοπίων, την οποία καταθέτουν κάποιοι Βουλευτές του κυβερνώντος κόμματος. Τι λέει αυτή η τροπολογία; Αυτή η τροπολογία λέει ότι αυτό που καθορίζεται στη</w:t>
      </w:r>
      <w:r>
        <w:rPr>
          <w:rFonts w:eastAsia="Times New Roman" w:cs="Times New Roman"/>
          <w:szCs w:val="24"/>
        </w:rPr>
        <w:t xml:space="preserve"> Συμφωνία των Πρεσπών είναι η υπηκοότητα και δεν καθορίζει ούτε προδικάζει την εθνότητα στην οποία ανήκουν οι πολίτες της Βόρειας Μακεδονίας, κύριε Μητσοτάκη! </w:t>
      </w:r>
    </w:p>
    <w:p w14:paraId="5FC2FBC7" w14:textId="77777777" w:rsidR="0020643A" w:rsidRDefault="00E84ECF">
      <w:pPr>
        <w:spacing w:line="600" w:lineRule="auto"/>
        <w:ind w:firstLine="720"/>
        <w:contextualSpacing/>
        <w:jc w:val="center"/>
        <w:rPr>
          <w:rFonts w:eastAsia="Times New Roman"/>
          <w:bCs/>
        </w:rPr>
      </w:pPr>
      <w:r>
        <w:rPr>
          <w:rFonts w:eastAsia="Times New Roman"/>
          <w:bCs/>
        </w:rPr>
        <w:t xml:space="preserve">(Χειροκροτήματα από την πτέρυγα </w:t>
      </w:r>
      <w:r w:rsidRPr="006651D3">
        <w:rPr>
          <w:rFonts w:eastAsia="Times New Roman"/>
          <w:bCs/>
        </w:rPr>
        <w:t>του ΣΥΡΙΖΑ)</w:t>
      </w:r>
    </w:p>
    <w:p w14:paraId="5FC2FBC8"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Και αυτή η τροπολογία, κύριε Μητσοτάκη, μπαίνει στον</w:t>
      </w:r>
      <w:r>
        <w:rPr>
          <w:rFonts w:eastAsia="Times New Roman" w:cs="Times New Roman"/>
          <w:szCs w:val="24"/>
        </w:rPr>
        <w:t xml:space="preserve"> συνταγματικό νόμο. Θα δούμε αν ψηφιστεί από τα δύο τρίτα. Αν ψηφιστεί, θα βγείτε δημόσια να πείτε ότι όλα όσα λέγατε τέσσερις μήνες τώρα είναι αερολογίες, είναι λόγια του αέρα και το κάνατε μόνο και μόνο για να διχάσετε τον ελληνικό λαό και να δημιουργήσε</w:t>
      </w:r>
      <w:r>
        <w:rPr>
          <w:rFonts w:eastAsia="Times New Roman" w:cs="Times New Roman"/>
          <w:szCs w:val="24"/>
        </w:rPr>
        <w:t>τε κλίμα;</w:t>
      </w:r>
    </w:p>
    <w:p w14:paraId="5FC2FBC9" w14:textId="77777777" w:rsidR="0020643A" w:rsidRDefault="00E84ECF">
      <w:pPr>
        <w:spacing w:line="600" w:lineRule="auto"/>
        <w:ind w:firstLine="720"/>
        <w:contextualSpacing/>
        <w:jc w:val="center"/>
        <w:rPr>
          <w:rFonts w:eastAsia="Times New Roman"/>
          <w:bCs/>
        </w:rPr>
      </w:pPr>
      <w:r w:rsidRPr="006651D3">
        <w:rPr>
          <w:rFonts w:eastAsia="Times New Roman"/>
          <w:bCs/>
        </w:rPr>
        <w:t>(Χειροκροτήματα από την πτέρυγα του ΣΥΡΙΖΑ)</w:t>
      </w:r>
      <w:r>
        <w:rPr>
          <w:rFonts w:eastAsia="Times New Roman" w:cs="Times New Roman"/>
          <w:szCs w:val="24"/>
        </w:rPr>
        <w:t xml:space="preserve"> </w:t>
      </w:r>
    </w:p>
    <w:p w14:paraId="5FC2FBCA"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Δεν ξέρω αν θα το κάνετε. Πιθανολογώ ότι δεν θα το κάνετε. </w:t>
      </w:r>
    </w:p>
    <w:p w14:paraId="5FC2FBCB"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Υπάρχει τροπολογία…</w:t>
      </w:r>
    </w:p>
    <w:p w14:paraId="5FC2FBCC" w14:textId="77777777" w:rsidR="0020643A" w:rsidRDefault="00E84ECF">
      <w:pPr>
        <w:spacing w:line="600" w:lineRule="auto"/>
        <w:ind w:firstLine="720"/>
        <w:contextualSpacing/>
        <w:jc w:val="both"/>
        <w:rPr>
          <w:rFonts w:eastAsia="Times New Roman" w:cs="Times New Roman"/>
          <w:szCs w:val="24"/>
        </w:rPr>
      </w:pPr>
      <w:r w:rsidRPr="00352CBB">
        <w:rPr>
          <w:rFonts w:eastAsia="Times New Roman" w:cs="Times New Roman"/>
          <w:b/>
          <w:szCs w:val="24"/>
        </w:rPr>
        <w:t xml:space="preserve">ΠΡΟΕΔΡΟΣ (Νικόλαος Βούτσης): </w:t>
      </w:r>
      <w:r>
        <w:rPr>
          <w:rFonts w:eastAsia="Times New Roman" w:cs="Times New Roman"/>
          <w:szCs w:val="24"/>
        </w:rPr>
        <w:t xml:space="preserve">Κύριε Αθανασίου, ήσυχα σας παρακαλώ. </w:t>
      </w:r>
    </w:p>
    <w:p w14:paraId="5FC2FBCD" w14:textId="77777777" w:rsidR="0020643A" w:rsidRDefault="00E84ECF">
      <w:pPr>
        <w:spacing w:line="600" w:lineRule="auto"/>
        <w:ind w:firstLine="720"/>
        <w:contextualSpacing/>
        <w:jc w:val="both"/>
        <w:rPr>
          <w:rFonts w:eastAsia="Times New Roman"/>
          <w:bCs/>
          <w:szCs w:val="24"/>
        </w:rPr>
      </w:pPr>
      <w:r w:rsidRPr="008C4930">
        <w:rPr>
          <w:rFonts w:eastAsia="Times New Roman"/>
          <w:b/>
          <w:bCs/>
          <w:szCs w:val="24"/>
        </w:rPr>
        <w:t xml:space="preserve">ΑΛΕΞΗΣ ΤΣΙΠΡΑΣ (Πρόεδρος της </w:t>
      </w:r>
      <w:r>
        <w:rPr>
          <w:rFonts w:eastAsia="Times New Roman"/>
          <w:b/>
          <w:bCs/>
          <w:szCs w:val="24"/>
        </w:rPr>
        <w:t>Κυβ</w:t>
      </w:r>
      <w:r>
        <w:rPr>
          <w:rFonts w:eastAsia="Times New Roman"/>
          <w:b/>
          <w:bCs/>
          <w:szCs w:val="24"/>
        </w:rPr>
        <w:t xml:space="preserve">έρνησης </w:t>
      </w:r>
      <w:r>
        <w:rPr>
          <w:rFonts w:eastAsia="Times New Roman"/>
          <w:b/>
          <w:bCs/>
          <w:szCs w:val="24"/>
        </w:rPr>
        <w:t>και</w:t>
      </w:r>
      <w:r>
        <w:rPr>
          <w:rFonts w:eastAsia="Times New Roman"/>
          <w:b/>
          <w:bCs/>
          <w:szCs w:val="24"/>
        </w:rPr>
        <w:t xml:space="preserve"> Υπουργός Εξωτερικών</w:t>
      </w:r>
      <w:r w:rsidRPr="008C4930">
        <w:rPr>
          <w:rFonts w:eastAsia="Times New Roman"/>
          <w:b/>
          <w:bCs/>
          <w:szCs w:val="24"/>
        </w:rPr>
        <w:t xml:space="preserve">): </w:t>
      </w:r>
      <w:r>
        <w:rPr>
          <w:rFonts w:eastAsia="Times New Roman"/>
          <w:bCs/>
          <w:szCs w:val="24"/>
        </w:rPr>
        <w:t xml:space="preserve">Σε ό,τι δε αφορά τις κορώνες σας για την Αλβανία, δεν υπάρχει κανένας λόγος να κάνετε τον τζάμπα μάγκα εδώ τώρα για την Αλβανία, ότι δήθεν εσείς υψώνετε ψηλά το σθένος. </w:t>
      </w:r>
    </w:p>
    <w:p w14:paraId="5FC2FBCE" w14:textId="77777777" w:rsidR="0020643A" w:rsidRDefault="00E84ECF">
      <w:pPr>
        <w:spacing w:line="600" w:lineRule="auto"/>
        <w:ind w:firstLine="720"/>
        <w:contextualSpacing/>
        <w:jc w:val="both"/>
        <w:rPr>
          <w:rFonts w:eastAsia="Times New Roman"/>
          <w:bCs/>
          <w:szCs w:val="24"/>
        </w:rPr>
      </w:pPr>
      <w:r>
        <w:rPr>
          <w:rFonts w:eastAsia="Times New Roman"/>
          <w:bCs/>
          <w:szCs w:val="24"/>
        </w:rPr>
        <w:t>Το Υπουργείο Εξωτερικών στο ζήτημα αυτό έχει κάνει κ</w:t>
      </w:r>
      <w:r>
        <w:rPr>
          <w:rFonts w:eastAsia="Times New Roman"/>
          <w:bCs/>
          <w:szCs w:val="24"/>
        </w:rPr>
        <w:t>αι διμερώς διαβήματα, αλλά έχει ενημερώσει και την Ευρωπαϊκή Ένωση, με μήνυμα σαφές ότι, αν δεν υπάρξει σεβασμός των δικαιωμάτων της ελληνικής μειονότητας, κυρίως στο περιουσιακό, αλλά και στο ζήτημα του νέου νόμου για τις μειονότητες, δεν θα υπάρξει ευρωπ</w:t>
      </w:r>
      <w:r>
        <w:rPr>
          <w:rFonts w:eastAsia="Times New Roman"/>
          <w:bCs/>
          <w:szCs w:val="24"/>
        </w:rPr>
        <w:t xml:space="preserve">αϊκή πορεία της γειτονικής χώρας. </w:t>
      </w:r>
    </w:p>
    <w:p w14:paraId="5FC2FBCF" w14:textId="77777777" w:rsidR="0020643A" w:rsidRDefault="00E84ECF">
      <w:pPr>
        <w:spacing w:line="600" w:lineRule="auto"/>
        <w:ind w:firstLine="720"/>
        <w:contextualSpacing/>
        <w:jc w:val="both"/>
        <w:rPr>
          <w:rFonts w:eastAsia="Times New Roman"/>
          <w:bCs/>
          <w:szCs w:val="24"/>
        </w:rPr>
      </w:pPr>
      <w:r>
        <w:rPr>
          <w:rFonts w:eastAsia="Times New Roman"/>
          <w:bCs/>
          <w:szCs w:val="24"/>
        </w:rPr>
        <w:t>Και τώρα το να κρύβεστε εδώ πίσω από προσχήματα για να συνεχίσετε αυτή την τακτική, να «ψαρεύετε» δηλαδή και να παρουσιάζετε εσείς τον υπερπατριώτη, νομίζω ότι είναι κάτι που δεν σας τιμά και που πολύ γρήγορα θα αρχίσει ν</w:t>
      </w:r>
      <w:r>
        <w:rPr>
          <w:rFonts w:eastAsia="Times New Roman"/>
          <w:bCs/>
          <w:szCs w:val="24"/>
        </w:rPr>
        <w:t>α αποκαλύπτεται στα μάτια του ελληνικού λαού.</w:t>
      </w:r>
    </w:p>
    <w:p w14:paraId="5FC2FBD0" w14:textId="77777777" w:rsidR="0020643A" w:rsidRDefault="00E84ECF">
      <w:pPr>
        <w:spacing w:line="600" w:lineRule="auto"/>
        <w:ind w:firstLine="720"/>
        <w:contextualSpacing/>
        <w:jc w:val="both"/>
        <w:rPr>
          <w:rFonts w:eastAsia="Times New Roman" w:cs="Times New Roman"/>
          <w:szCs w:val="24"/>
        </w:rPr>
      </w:pPr>
      <w:r>
        <w:rPr>
          <w:rFonts w:eastAsia="Times New Roman"/>
          <w:bCs/>
          <w:szCs w:val="24"/>
        </w:rPr>
        <w:t xml:space="preserve">Έρχομαι τώρα στα θέματα του </w:t>
      </w:r>
      <w:r>
        <w:rPr>
          <w:rFonts w:eastAsia="Times New Roman" w:cs="Times New Roman"/>
          <w:szCs w:val="24"/>
        </w:rPr>
        <w:t>προϋπολογισμού. Έλεγα ότι η σημερινή μέρα είναι μια μέρα που ενδείκνυται για συγκρίσεις, διότι παραλάβαμε πριν από τέσσερα χρόνια μια χώρα βυθισμένη στη χρεοκοπία και βυθισμένη στη χ</w:t>
      </w:r>
      <w:r>
        <w:rPr>
          <w:rFonts w:eastAsia="Times New Roman" w:cs="Times New Roman"/>
          <w:szCs w:val="24"/>
        </w:rPr>
        <w:t xml:space="preserve">ρηματοπιστωτική ασφυξία, μια χώρα που είχε υποστεί ένα πρόγραμμα σοκ λιτότητας και κοινωνικής διάλυσης, πρωτοφανές, το οποίο είναι στην παγκόσμια βιβλιογραφία. </w:t>
      </w:r>
    </w:p>
    <w:p w14:paraId="5FC2FBD1"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βέβαια, σήμερα έχουμε τη χαρά και τη συγκίνηση, όπως φάνηκε από το τέλος της ομιλίας του Υ</w:t>
      </w:r>
      <w:r>
        <w:rPr>
          <w:rFonts w:eastAsia="Times New Roman" w:cs="Times New Roman"/>
          <w:szCs w:val="24"/>
        </w:rPr>
        <w:t xml:space="preserve">πουργού των Οικονομικών Ευκλείδη Τσακαλώτου, να ψηφίζουμε τον πρώτο μεταμνημονιακό προϋπολογισμό της χώρας μετά από οκτώ χρόνια. </w:t>
      </w:r>
    </w:p>
    <w:p w14:paraId="5FC2FBD2"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Παραλάβαμε τη χώρα αμέσως μετά από μια πενταετία καταστροφής, μετά από έναν οικονομικό όλεθρο, μετά από έναν κοινωνικό Αρμαγεδ</w:t>
      </w:r>
      <w:r>
        <w:rPr>
          <w:rFonts w:eastAsia="Times New Roman" w:cs="Times New Roman"/>
          <w:szCs w:val="24"/>
        </w:rPr>
        <w:t>δώνα και έρχεστε εσείς σήμερα και λέτε να συγκρίνουμε. Βεβαίως να συγκρίνουμε, κύριε Μητσοτάκη. Δεν θέλετε, λέτε, να συγκρίνουμε τι έγινε τα πρώτα χρόνια, το διάστημα 2010</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2012. Δεν ξέρω, βέβαια, αν συμφωνεί σε αυτό ο κ. Βενιζέλος και η κ. Γεννηματά, αλλά μαζί κυβερνήσατε και έχετε κοινές ευθύνες. </w:t>
      </w:r>
    </w:p>
    <w:p w14:paraId="5FC2FBD3"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Μήπως το ίδιο λέτε και για την προηγούμενη τετραετία; Η Νέα Δημοκρατία δεν ήταν στην </w:t>
      </w:r>
      <w:r>
        <w:rPr>
          <w:rFonts w:eastAsia="Times New Roman" w:cs="Times New Roman"/>
          <w:szCs w:val="24"/>
        </w:rPr>
        <w:t>κ</w:t>
      </w:r>
      <w:r>
        <w:rPr>
          <w:rFonts w:eastAsia="Times New Roman" w:cs="Times New Roman"/>
          <w:szCs w:val="24"/>
        </w:rPr>
        <w:t>υβέρνηση του τόπου, όταν το έλλειμμα εκτιν</w:t>
      </w:r>
      <w:r>
        <w:rPr>
          <w:rFonts w:eastAsia="Times New Roman" w:cs="Times New Roman"/>
          <w:szCs w:val="24"/>
        </w:rPr>
        <w:t xml:space="preserve">άχθηκε στο 15%; Ποια είναι η παράταξη, λοιπόν, που έχει ευθύνη και για το γιατί μπήκαμε στα μνημόνια και για το ότι αυτά τα πέντε χρόνια οδηγηθήκαμε σε έναν πρωτοφανή κοινωνικό Αρμαγεδδώνα. </w:t>
      </w:r>
    </w:p>
    <w:p w14:paraId="5FC2FBD4"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Να συγκρίνουμε, όμως, κύριε Μητσοτάκη, αφού θέλετε να συγκρίνουμε, πού βρεθήκαμε, τι παραλάβαμε, πώς οδηγηθήκαμε ως εδώ. Εφαρμόσατε </w:t>
      </w:r>
      <w:r>
        <w:rPr>
          <w:rFonts w:eastAsia="Times New Roman" w:cs="Times New Roman"/>
          <w:szCs w:val="24"/>
        </w:rPr>
        <w:t>-</w:t>
      </w:r>
      <w:r>
        <w:rPr>
          <w:rFonts w:eastAsia="Times New Roman" w:cs="Times New Roman"/>
          <w:szCs w:val="24"/>
        </w:rPr>
        <w:t>γιατί μαζί το κάνατε- μέτρα λιτότητας από το 2010 έως το 2014, την καταστροφική πενταετία, ύψους 65 δισεκατομμυρίων ευρώ. Κ</w:t>
      </w:r>
      <w:r>
        <w:rPr>
          <w:rFonts w:eastAsia="Times New Roman" w:cs="Times New Roman"/>
          <w:szCs w:val="24"/>
        </w:rPr>
        <w:t xml:space="preserve">όψατε τις συντάξεις την καταστροφική αυτή πενταετία για 40 δισεκατομμύρια ευρώ. Εκτοξεύσατε την ανεργία από το 11% στο 28%. Μειώσατε τον εθνικό μας πλούτο κατά το ένα τέταρτο. </w:t>
      </w:r>
    </w:p>
    <w:p w14:paraId="5FC2FBD5"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Τι ακριβώς θέλετε να συγκρίνουμε; Που έχετε πάρει το τελευταίο διάστημα αγκαλιά</w:t>
      </w:r>
      <w:r>
        <w:rPr>
          <w:rFonts w:eastAsia="Times New Roman" w:cs="Times New Roman"/>
          <w:szCs w:val="24"/>
        </w:rPr>
        <w:t xml:space="preserve"> και τον κ. Σαμαρά, τον Πρωθυπουργό της καταστροφής, και επαίρεστε για τα κατορθώματά του; Τι να συγκρίνουμε; Που αφήσατε μια χώρα κατεστραμμένη και ηττημένη σαν από πολυετή πόλεμο, παρά το ότι αυτά τα πέντε χρόνια ήμασταν σε καιρό ειρήνης; Δεν κάναμε κανέ</w:t>
      </w:r>
      <w:r>
        <w:rPr>
          <w:rFonts w:eastAsia="Times New Roman" w:cs="Times New Roman"/>
          <w:szCs w:val="24"/>
        </w:rPr>
        <w:t>να</w:t>
      </w:r>
      <w:r>
        <w:rPr>
          <w:rFonts w:eastAsia="Times New Roman" w:cs="Times New Roman"/>
          <w:szCs w:val="24"/>
        </w:rPr>
        <w:t>ν</w:t>
      </w:r>
      <w:r>
        <w:rPr>
          <w:rFonts w:eastAsia="Times New Roman" w:cs="Times New Roman"/>
          <w:szCs w:val="24"/>
        </w:rPr>
        <w:t xml:space="preserve"> πόλεμο. </w:t>
      </w:r>
    </w:p>
    <w:p w14:paraId="5FC2FBD6"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Θέλετε, λοιπόν, να συγκρίνουμε την καταστροφική πενταετία 2010</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2014 με την πενταετία της ανάκαμψης, της ανασυγκρότησης και της αναγέννησης μιας κοινωνίας και μιας οικονομίας από τις στάχτες</w:t>
      </w:r>
      <w:r w:rsidRPr="000E3970">
        <w:rPr>
          <w:rFonts w:eastAsia="Times New Roman" w:cs="Times New Roman"/>
          <w:szCs w:val="24"/>
        </w:rPr>
        <w:t>,</w:t>
      </w:r>
      <w:r>
        <w:rPr>
          <w:rFonts w:eastAsia="Times New Roman" w:cs="Times New Roman"/>
          <w:szCs w:val="24"/>
        </w:rPr>
        <w:t xml:space="preserve"> μιας κοινωνίας που λεηλατήσατε αυτά τα πέντε χρόνι</w:t>
      </w:r>
      <w:r>
        <w:rPr>
          <w:rFonts w:eastAsia="Times New Roman" w:cs="Times New Roman"/>
          <w:szCs w:val="24"/>
        </w:rPr>
        <w:t>α;</w:t>
      </w:r>
    </w:p>
    <w:p w14:paraId="5FC2FBD7"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Μας λέτε διαρκώς «ψηφίσατε το χειρότερο μνημόνιο».</w:t>
      </w:r>
    </w:p>
    <w:p w14:paraId="5FC2FBD8"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Αλήθεια, κύριε Μητσοτάκη; Θέλετε να συγκρίνουμε τη δημοσιονομική προσαρμογή; Σας τα είπα και την προηγούμενη εβδομάδα αναλυτικά, με νούμερα. Αν συμπεριλάβουμε και τα θετικά μέτρα του κοινωνικού μερίσματ</w:t>
      </w:r>
      <w:r>
        <w:rPr>
          <w:rFonts w:eastAsia="Times New Roman" w:cs="Times New Roman"/>
          <w:szCs w:val="24"/>
        </w:rPr>
        <w:t>ος τα τρία τελευταία χρόνια, εμείς πράγματι κάναμε μια ήπια δημοσιονομική προσαρμογή. Αν συμπεριλάβουμε και τα μέτρα του μερίσματος, ήταν γύρω στα 6,4 δισεκατομμύρια ευρώ.</w:t>
      </w:r>
    </w:p>
    <w:p w14:paraId="5FC2FBD9"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Εσείς από το 2010 ως το 2014 είχατε συνολικά μέτρα λιτότητας 65 δισεκατομμύρια ευρώ.</w:t>
      </w:r>
      <w:r>
        <w:rPr>
          <w:rFonts w:eastAsia="Times New Roman" w:cs="Times New Roman"/>
          <w:szCs w:val="24"/>
        </w:rPr>
        <w:t xml:space="preserve"> Τι θέλετε να συγκρίνουμε; Το «65» με το «6,5»; Δέκα φορές πιο σκληρή υπήρξε η δική σας δημοσιονομική προσαρμογή</w:t>
      </w:r>
      <w:r w:rsidRPr="005B4B03">
        <w:rPr>
          <w:rFonts w:eastAsia="Times New Roman" w:cs="Times New Roman"/>
          <w:szCs w:val="24"/>
        </w:rPr>
        <w:t xml:space="preserve">. </w:t>
      </w:r>
      <w:r>
        <w:rPr>
          <w:rFonts w:eastAsia="Times New Roman" w:cs="Times New Roman"/>
          <w:szCs w:val="24"/>
          <w:lang w:val="en-US"/>
        </w:rPr>
        <w:t>K</w:t>
      </w:r>
      <w:r>
        <w:rPr>
          <w:rFonts w:eastAsia="Times New Roman" w:cs="Times New Roman"/>
          <w:szCs w:val="24"/>
        </w:rPr>
        <w:t>αι το οξύμωρο; Χωρίς κανένα αποτέλεσμα. Τι ακριβώς να συγκρίνουμε;</w:t>
      </w:r>
    </w:p>
    <w:p w14:paraId="5FC2FBDA"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Μήπως θεωρείτε ότι ο κόσμος στον οποίο απευθύνεστε τα έχει ξεχάσει αυτά; Κ</w:t>
      </w:r>
      <w:r>
        <w:rPr>
          <w:rFonts w:eastAsia="Times New Roman" w:cs="Times New Roman"/>
          <w:szCs w:val="24"/>
        </w:rPr>
        <w:t>άποια στιγμή μπερδευτήκατε πέρυσι, στη συνέντευξή σας στη Θεσσαλονίκη και είπατε ότι εσάς δεν σας ενδιαφέρει η ουσία, αλλά η επικοινωνία. Γλώσσα λανθάνουσα! Δεν είναι όλα επικοινωνία στη ζωή.</w:t>
      </w:r>
    </w:p>
    <w:p w14:paraId="5FC2FBDB"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Όταν, λοιπόν, αυτοί οι άνθρωποι έχουν βιώσει στο πετσί τους να τ</w:t>
      </w:r>
      <w:r>
        <w:rPr>
          <w:rFonts w:eastAsia="Times New Roman" w:cs="Times New Roman"/>
          <w:szCs w:val="24"/>
        </w:rPr>
        <w:t>ους κόβεται η σύνταξη ξανά και ξανά και ξανά και να μένουν άνεργοι και να τους κόβεται ο μισθός και να φεύγουν στο εξωτερικό και τώρα βλέπουν τη δυνατότητα να αποκτήσουν αισιοδοξία για το μέλλον τους, προσπαθούν με αξιοπρέπεια να σταθούν στα πόδια τους, πι</w:t>
      </w:r>
      <w:r>
        <w:rPr>
          <w:rFonts w:eastAsia="Times New Roman" w:cs="Times New Roman"/>
          <w:szCs w:val="24"/>
        </w:rPr>
        <w:t>στεύετε ότι θα σας σώσουν τα ωραία σποτάκια που φτιάχνετε, που συναντάτε τάχα τυχαία ανθρώπους που σας λένε τι ωραίος που είστε;</w:t>
      </w:r>
    </w:p>
    <w:p w14:paraId="5FC2FBDC" w14:textId="77777777" w:rsidR="0020643A" w:rsidRDefault="00E84ECF">
      <w:pPr>
        <w:spacing w:line="600" w:lineRule="auto"/>
        <w:ind w:firstLine="709"/>
        <w:contextualSpacing/>
        <w:jc w:val="center"/>
        <w:rPr>
          <w:rFonts w:eastAsia="Times New Roman" w:cs="Times New Roman"/>
          <w:szCs w:val="24"/>
        </w:rPr>
      </w:pPr>
      <w:r w:rsidRPr="001F37D9">
        <w:rPr>
          <w:rFonts w:eastAsia="Times New Roman" w:cs="Times New Roman"/>
          <w:szCs w:val="24"/>
        </w:rPr>
        <w:t>(Χειροκροτήματα από την πτέρυγα του ΣΥΡΙΖΑ)</w:t>
      </w:r>
    </w:p>
    <w:p w14:paraId="5FC2FBDD" w14:textId="77777777" w:rsidR="0020643A" w:rsidRDefault="00E84ECF">
      <w:pPr>
        <w:spacing w:line="600" w:lineRule="auto"/>
        <w:ind w:firstLine="720"/>
        <w:contextualSpacing/>
        <w:jc w:val="both"/>
        <w:rPr>
          <w:rFonts w:eastAsia="Times New Roman" w:cs="Times New Roman"/>
          <w:szCs w:val="24"/>
        </w:rPr>
      </w:pPr>
      <w:r w:rsidRPr="003266B6">
        <w:rPr>
          <w:rFonts w:eastAsia="Times New Roman" w:cs="Times New Roman"/>
          <w:b/>
          <w:szCs w:val="24"/>
        </w:rPr>
        <w:t>ΚΥΡΙΑΚΟΣ ΜΗΤΣΟΤΑΚΗΣ (Πρόεδρος της Νέας Δημοκρατίας):</w:t>
      </w:r>
      <w:r w:rsidRPr="003266B6">
        <w:rPr>
          <w:rFonts w:eastAsia="Times New Roman" w:cs="Times New Roman"/>
          <w:szCs w:val="24"/>
        </w:rPr>
        <w:t xml:space="preserve"> </w:t>
      </w:r>
      <w:r>
        <w:rPr>
          <w:rFonts w:eastAsia="Times New Roman" w:cs="Times New Roman"/>
          <w:szCs w:val="24"/>
        </w:rPr>
        <w:t>Κάνε εκλογές να δούμε</w:t>
      </w:r>
      <w:r>
        <w:rPr>
          <w:rFonts w:eastAsia="Times New Roman" w:cs="Times New Roman"/>
          <w:szCs w:val="24"/>
        </w:rPr>
        <w:t>!</w:t>
      </w:r>
    </w:p>
    <w:p w14:paraId="5FC2FBDE" w14:textId="77777777" w:rsidR="0020643A" w:rsidRDefault="00E84ECF">
      <w:pPr>
        <w:spacing w:line="600" w:lineRule="auto"/>
        <w:ind w:firstLine="720"/>
        <w:contextualSpacing/>
        <w:jc w:val="both"/>
        <w:rPr>
          <w:rFonts w:eastAsia="Times New Roman" w:cs="Times New Roman"/>
          <w:szCs w:val="24"/>
        </w:rPr>
      </w:pPr>
      <w:r w:rsidRPr="000F07ED">
        <w:rPr>
          <w:rFonts w:eastAsia="Times New Roman" w:cs="Times New Roman"/>
          <w:b/>
          <w:szCs w:val="24"/>
        </w:rPr>
        <w:t xml:space="preserve">ΑΛΕΞΗΣ </w:t>
      </w:r>
      <w:r w:rsidRPr="000F07ED">
        <w:rPr>
          <w:rFonts w:eastAsia="Times New Roman" w:cs="Times New Roman"/>
          <w:b/>
          <w:szCs w:val="24"/>
        </w:rPr>
        <w:t>ΤΣΙΠΡΑΣ (Πρόεδρος της Κυβέρνησης</w:t>
      </w:r>
      <w:r>
        <w:rPr>
          <w:rFonts w:eastAsia="Times New Roman" w:cs="Times New Roman"/>
          <w:b/>
          <w:szCs w:val="24"/>
        </w:rPr>
        <w:t xml:space="preserve"> και </w:t>
      </w:r>
      <w:r w:rsidRPr="000F07ED">
        <w:rPr>
          <w:rFonts w:eastAsia="Times New Roman" w:cs="Times New Roman"/>
          <w:b/>
          <w:szCs w:val="24"/>
        </w:rPr>
        <w:t>Υπουργός Εξωτερικών):</w:t>
      </w:r>
      <w:r w:rsidRPr="000F07ED">
        <w:rPr>
          <w:rFonts w:eastAsia="Times New Roman" w:cs="Times New Roman"/>
          <w:szCs w:val="24"/>
        </w:rPr>
        <w:t xml:space="preserve"> </w:t>
      </w:r>
      <w:r>
        <w:rPr>
          <w:rFonts w:eastAsia="Times New Roman" w:cs="Times New Roman"/>
          <w:szCs w:val="24"/>
        </w:rPr>
        <w:t>Αυτό πιστεύετε;</w:t>
      </w:r>
    </w:p>
    <w:p w14:paraId="5FC2FBDF" w14:textId="77777777" w:rsidR="0020643A" w:rsidRDefault="00E84ECF">
      <w:pPr>
        <w:spacing w:line="600" w:lineRule="auto"/>
        <w:ind w:firstLine="720"/>
        <w:contextualSpacing/>
        <w:jc w:val="both"/>
        <w:rPr>
          <w:rFonts w:eastAsia="Times New Roman" w:cs="Times New Roman"/>
          <w:szCs w:val="24"/>
        </w:rPr>
      </w:pPr>
      <w:r w:rsidRPr="003266B6">
        <w:rPr>
          <w:rFonts w:eastAsia="Times New Roman" w:cs="Times New Roman"/>
          <w:b/>
          <w:szCs w:val="24"/>
        </w:rPr>
        <w:t>ΚΥΡΙΑΚΟΣ ΜΗΤΣΟΤΑΚΗΣ (Πρόεδρος της Νέας Δημοκρατίας):</w:t>
      </w:r>
      <w:r w:rsidRPr="003266B6">
        <w:rPr>
          <w:rFonts w:eastAsia="Times New Roman" w:cs="Times New Roman"/>
          <w:szCs w:val="24"/>
        </w:rPr>
        <w:t xml:space="preserve"> </w:t>
      </w:r>
      <w:r>
        <w:rPr>
          <w:rFonts w:eastAsia="Times New Roman" w:cs="Times New Roman"/>
          <w:szCs w:val="24"/>
        </w:rPr>
        <w:t>Κοντά είναι.</w:t>
      </w:r>
    </w:p>
    <w:p w14:paraId="5FC2FBE0" w14:textId="77777777" w:rsidR="0020643A" w:rsidRDefault="00E84ECF">
      <w:pPr>
        <w:spacing w:line="600" w:lineRule="auto"/>
        <w:ind w:firstLine="720"/>
        <w:contextualSpacing/>
        <w:jc w:val="both"/>
        <w:rPr>
          <w:rFonts w:eastAsia="Times New Roman" w:cs="Times New Roman"/>
          <w:szCs w:val="24"/>
        </w:rPr>
      </w:pPr>
      <w:r w:rsidRPr="000F07ED">
        <w:rPr>
          <w:rFonts w:eastAsia="Times New Roman" w:cs="Times New Roman"/>
          <w:b/>
          <w:szCs w:val="24"/>
        </w:rPr>
        <w:t>ΑΛΕΞΗΣ ΤΣΙΠΡΑΣ (Πρόεδρος της Κυβέρνησης</w:t>
      </w:r>
      <w:r w:rsidRPr="004E77FB">
        <w:rPr>
          <w:rFonts w:eastAsia="Times New Roman" w:cs="Times New Roman"/>
          <w:b/>
          <w:szCs w:val="24"/>
        </w:rPr>
        <w:t xml:space="preserve"> </w:t>
      </w:r>
      <w:r>
        <w:rPr>
          <w:rFonts w:eastAsia="Times New Roman" w:cs="Times New Roman"/>
          <w:b/>
          <w:szCs w:val="24"/>
        </w:rPr>
        <w:t xml:space="preserve">και </w:t>
      </w:r>
      <w:r w:rsidRPr="000F07ED">
        <w:rPr>
          <w:rFonts w:eastAsia="Times New Roman" w:cs="Times New Roman"/>
          <w:b/>
          <w:szCs w:val="24"/>
        </w:rPr>
        <w:t>Υπουργός Εξωτερικών):</w:t>
      </w:r>
      <w:r w:rsidRPr="000F07ED">
        <w:rPr>
          <w:rFonts w:eastAsia="Times New Roman" w:cs="Times New Roman"/>
          <w:szCs w:val="24"/>
        </w:rPr>
        <w:t xml:space="preserve"> </w:t>
      </w:r>
      <w:r>
        <w:rPr>
          <w:rFonts w:eastAsia="Times New Roman" w:cs="Times New Roman"/>
          <w:szCs w:val="24"/>
        </w:rPr>
        <w:t xml:space="preserve">Θα έρθουν και οι εκλογές, κύριε Μητσοτάκη. Τις </w:t>
      </w:r>
      <w:r>
        <w:rPr>
          <w:rFonts w:eastAsia="Times New Roman" w:cs="Times New Roman"/>
          <w:szCs w:val="24"/>
        </w:rPr>
        <w:t xml:space="preserve">ζητάτε εδώ και τρία χρόνια. Θα έρθουν και οι εκλογές και θα δούμε, πράγματι, πόσα απίδια πιάνει ο σάκος. Διότι στις εκλογές δεν ψηφίζουν οι δημοσκόποι, αλλά ψηφίζει ο λαός που λεηλατήσατε και που τον Σεπτέμβρη του 2019 θα κοιτάει με περισσότερη αισιοδοξία </w:t>
      </w:r>
      <w:r>
        <w:rPr>
          <w:rFonts w:eastAsia="Times New Roman" w:cs="Times New Roman"/>
          <w:szCs w:val="24"/>
        </w:rPr>
        <w:t>το μέλλον του και το μέλλον αυτού του τόπου.</w:t>
      </w:r>
    </w:p>
    <w:p w14:paraId="5FC2FBE1" w14:textId="77777777" w:rsidR="0020643A" w:rsidRDefault="00E84ECF">
      <w:pPr>
        <w:spacing w:line="600" w:lineRule="auto"/>
        <w:ind w:firstLine="709"/>
        <w:contextualSpacing/>
        <w:jc w:val="center"/>
        <w:rPr>
          <w:rFonts w:eastAsia="Times New Roman" w:cs="Times New Roman"/>
          <w:szCs w:val="24"/>
        </w:rPr>
      </w:pPr>
      <w:r w:rsidRPr="001F37D9">
        <w:rPr>
          <w:rFonts w:eastAsia="Times New Roman" w:cs="Times New Roman"/>
          <w:szCs w:val="24"/>
        </w:rPr>
        <w:t>(Χειροκροτήματα από την πτέρυγα του ΣΥΡΙΖΑ)</w:t>
      </w:r>
    </w:p>
    <w:p w14:paraId="5FC2FBE2"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Εμείς, λοιπόν, κύριε Μητσοτάκη, πετύχαμε εκεί που τρεις δικές σας κυβερνήσεις του πολιτικού συστήματος που εκπροσωπείτε και δύο </w:t>
      </w:r>
      <w:r>
        <w:rPr>
          <w:rFonts w:eastAsia="Times New Roman" w:cs="Times New Roman"/>
          <w:szCs w:val="24"/>
        </w:rPr>
        <w:t>π</w:t>
      </w:r>
      <w:r>
        <w:rPr>
          <w:rFonts w:eastAsia="Times New Roman" w:cs="Times New Roman"/>
          <w:szCs w:val="24"/>
        </w:rPr>
        <w:t>ρογράμματα απέτυχαν παταγωδώς. Εμείς ο</w:t>
      </w:r>
      <w:r>
        <w:rPr>
          <w:rFonts w:eastAsia="Times New Roman" w:cs="Times New Roman"/>
          <w:szCs w:val="24"/>
        </w:rPr>
        <w:t>ι ανίκανοι, όπως είπατε πριν, εμείς οι ερασιτέχνες, οι άβγαλτοι, που δεν είμαστε από τζάκια εμείς και δεν είμαστε και τεχνοκράτες, πετύχαμε. Αυτό είναι που σε τελική ανάλυση δεν μπορείτε να χωνέψετε με τίποτα. Αυτό είναι που δεν μπορείτε να χωνέψετε.</w:t>
      </w:r>
    </w:p>
    <w:p w14:paraId="5FC2FBE3"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Εδώ κ</w:t>
      </w:r>
      <w:r>
        <w:rPr>
          <w:rFonts w:eastAsia="Times New Roman" w:cs="Times New Roman"/>
          <w:szCs w:val="24"/>
        </w:rPr>
        <w:t>αι τρία χρόνια διαρκώς καταστροφολογείτε. Είχατε επιλέξει από την πρώτη ημέρα της εκλογής σας το αφήγημα της καταστροφής. Κλείνετε και τρία χρόνια τον Γενάρη. Σας εύχομαι να τα πολλαπλασιάσετε ως Αρχηγός της Αντιπολίτευσης. Τρία χρόνια, ως Αρχηγός της Αντι</w:t>
      </w:r>
      <w:r>
        <w:rPr>
          <w:rFonts w:eastAsia="Times New Roman" w:cs="Times New Roman"/>
          <w:szCs w:val="24"/>
        </w:rPr>
        <w:t xml:space="preserve">πολίτευσης, καταστροφολογείτε και ζητάτε εκλογές. Επενδύσατε τα πάντα στην καταστροφή. Δεν σας βγήκε η καταστροφή. Δεν έχετε αφήγημα και προσπαθείτε διαρκώς να φτιάξετε μια ανεστραμμένη εικόνα της πραγματικότητας για να δικαιολογήσετε τα αδικαιολόγητα και </w:t>
      </w:r>
      <w:r>
        <w:rPr>
          <w:rFonts w:eastAsia="Times New Roman" w:cs="Times New Roman"/>
          <w:szCs w:val="24"/>
        </w:rPr>
        <w:t>να κατασκευάσετε επιχειρήματα.</w:t>
      </w:r>
    </w:p>
    <w:p w14:paraId="5FC2FBE4"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Η πολιτική, όμως, είναι πραγματικότητα, δεν είναι φαντασιακό. Διότι εσείς μας λέτε «τι θα γινόταν εάν». Αυτό είναι το αφήγημα: «Τι θα γινόταν εάν».</w:t>
      </w:r>
    </w:p>
    <w:p w14:paraId="5FC2FBE5"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Οι πολίτες κρίνουν με βάση αυτό που έχουν ζήσει και με βάση αυτό που προσδοκο</w:t>
      </w:r>
      <w:r>
        <w:rPr>
          <w:rFonts w:eastAsia="Times New Roman" w:cs="Times New Roman"/>
          <w:szCs w:val="24"/>
        </w:rPr>
        <w:t>ύν</w:t>
      </w:r>
      <w:r w:rsidRPr="003D6511">
        <w:rPr>
          <w:rFonts w:eastAsia="Times New Roman" w:cs="Times New Roman"/>
          <w:szCs w:val="24"/>
        </w:rPr>
        <w:t>,</w:t>
      </w:r>
      <w:r>
        <w:rPr>
          <w:rFonts w:eastAsia="Times New Roman" w:cs="Times New Roman"/>
          <w:szCs w:val="24"/>
        </w:rPr>
        <w:t xml:space="preserve"> βεβαίως. Στη δική μας περίπτωση υπάρχουν πεπραγμένα κυβερνήσεων που εκπροσώπησαν δύο εκ διαμέτρου αντίθετα πολιτικά σχέδια τα τελευταία οκτώ χρόνια στην Ελλάδα. Είναι οι κυβερνήσεις σας, ΚΙΝΑΛ -ή ΠΑΣΟΚ, πώς να το πω δεν ξέρω, μάλλον ΚΙΝΑΛ</w:t>
      </w:r>
      <w:r>
        <w:rPr>
          <w:rFonts w:eastAsia="Times New Roman" w:cs="Times New Roman"/>
          <w:szCs w:val="24"/>
        </w:rPr>
        <w:t xml:space="preserve"> </w:t>
      </w:r>
      <w:r>
        <w:rPr>
          <w:rFonts w:eastAsia="Times New Roman" w:cs="Times New Roman"/>
          <w:szCs w:val="24"/>
        </w:rPr>
        <w:t>- Νέας Δημοκρ</w:t>
      </w:r>
      <w:r>
        <w:rPr>
          <w:rFonts w:eastAsia="Times New Roman" w:cs="Times New Roman"/>
          <w:szCs w:val="24"/>
        </w:rPr>
        <w:t>ατίας από το 2010 έως το 2014 και εμείς από το 2015 έως σήμερα. Αυτά τα πεπραγμένα θα κρίνουν οι πολίτες.</w:t>
      </w:r>
    </w:p>
    <w:p w14:paraId="5FC2FBE6"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Θέλω να ξεκινήσω, λοιπόν, αυτή τη σύγκριση επί του βασικού μεγέθους της οικονομίας, το οποίο είναι ο παραγόμενος πλούτος.</w:t>
      </w:r>
    </w:p>
    <w:p w14:paraId="5FC2FBE7"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Από το 2010 έως το 2014, λοι</w:t>
      </w:r>
      <w:r>
        <w:rPr>
          <w:rFonts w:eastAsia="Times New Roman" w:cs="Times New Roman"/>
          <w:szCs w:val="24"/>
        </w:rPr>
        <w:t>πόν, το ¼ του εθνικού πλούτου, αυτό το 25%, αν το απλώσουμε σε μια πενταετία, θα δούμε ότι είχαμε κατά μέσο όρο περίπου ύφεση 5% κάθε χρόνο τα χρόνια αυτά της καταστροφικής πενταετίας. Από το 2015 έως σήμερα ποια είναι η εικόνα;</w:t>
      </w:r>
    </w:p>
    <w:p w14:paraId="5FC2FBE8"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Η εικόνα είναι η αντίστροφη</w:t>
      </w:r>
      <w:r>
        <w:rPr>
          <w:rFonts w:eastAsia="Times New Roman" w:cs="Times New Roman"/>
          <w:szCs w:val="24"/>
        </w:rPr>
        <w:t>, κύριε Μητσοτάκη. Μάλιστα, η χώρα στο τέλος του 2018, τώρα δηλαδή, αναμένεται να συμπληρώσει δύο χρόνια θετικού ρυθμού μεγέθυνσης με την ανάπτυξη που έφτασε πέρυσι στο 1,5%, φέτος πάνω από 2% και αναμένεται ακόμα μεγαλύτερη το 2019.</w:t>
      </w:r>
    </w:p>
    <w:p w14:paraId="5FC2FBE9"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Εδώ, λοιπόν, μιλούν τα</w:t>
      </w:r>
      <w:r>
        <w:rPr>
          <w:rFonts w:eastAsia="Times New Roman" w:cs="Times New Roman"/>
          <w:szCs w:val="24"/>
        </w:rPr>
        <w:t xml:space="preserve"> δεδομένα και όχι οι αστήρικτες εκτιμήσεις σας.</w:t>
      </w:r>
    </w:p>
    <w:p w14:paraId="5FC2FBEA"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Ως προς το δήθεν κόστος της διαπραγμάτευσης, άλλη φορά μας λέτε ότι είναι 80, άλλη φορά 100, άλλη φορά 200, αλλά δεν φαίνεται πουθενά αυτό το κόστος στο δημόσιο χρέος. Η δήθεν αναπτυξιακή έκρηξη βρισκόταν προ</w:t>
      </w:r>
      <w:r>
        <w:rPr>
          <w:rFonts w:eastAsia="Times New Roman" w:cs="Times New Roman"/>
          <w:szCs w:val="24"/>
        </w:rPr>
        <w:t xml:space="preserve"> των πυλών, τη ζούσε ο κόσμος το 2014, περίμενε την έκρηξη. Εκεί που είχαν 25% ύφεση σωρευτικά τα τελευταία τέσσερα χρόνια, ο κόσμος προσδοκούσε ότι, αν συνέχιζε ο κ. Σαμαράς, θα είχαν ξαφνικά το 2015 ανάπτυξη 5%.</w:t>
      </w:r>
    </w:p>
    <w:p w14:paraId="5FC2FBEB"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Συγγνώμη, αλλά ποιους κοροϊδεύετε; Πώς τα </w:t>
      </w:r>
      <w:r>
        <w:rPr>
          <w:rFonts w:eastAsia="Times New Roman" w:cs="Times New Roman"/>
          <w:szCs w:val="24"/>
        </w:rPr>
        <w:t>λέτε αυτά τα πράγματα στον ελληνικό λαό; Εσείς που είχατε το ρεκόρ συρρίκνωσης του ΑΕΠ στην ιστορία της μεταπολεμικής Ελλάδας, πώς θα πηγαίνατε ξαφνικά σε ρυθμούς μεγέθυνσης 4% και 5%;</w:t>
      </w:r>
    </w:p>
    <w:p w14:paraId="5FC2FBEC"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Εδώ έχει ένα ενδιαφέρον διάγραμμα, μιας και εσείς αναφέρεστε σε διαγράμ</w:t>
      </w:r>
      <w:r>
        <w:rPr>
          <w:rFonts w:eastAsia="Times New Roman" w:cs="Times New Roman"/>
          <w:szCs w:val="24"/>
        </w:rPr>
        <w:t>ματα, που δείχνει το ποσοστό αύξησης του ελληνικού ΑΕΠ σε υψηλό δεκαετίας. Από το 1996 ως το 2010 αυξανόταν το ποσοστό του ΑΕΠ, βυθίστηκε τα πρώτα μνημονιακά χρόνια, από το 2015 και μετά αυξάνεται ξανά.</w:t>
      </w:r>
    </w:p>
    <w:p w14:paraId="5FC2FBED"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Βεβαίως, μιας και σας αρέσει να μιλάμε και για το δημ</w:t>
      </w:r>
      <w:r>
        <w:rPr>
          <w:rFonts w:eastAsia="Times New Roman" w:cs="Times New Roman"/>
          <w:szCs w:val="24"/>
        </w:rPr>
        <w:t xml:space="preserve">οσιονομικό πλεόνασμα και έλλειμμα, βλέπουμε την πορεία του πλεονάσματος και του ελλείμματος, όπου όλα τα προηγούμενα χρόνια το έλλειμμα </w:t>
      </w:r>
      <w:r>
        <w:rPr>
          <w:rFonts w:eastAsia="Times New Roman" w:cs="Times New Roman"/>
          <w:szCs w:val="24"/>
        </w:rPr>
        <w:t>γενικής κυβέρνησ</w:t>
      </w:r>
      <w:r>
        <w:rPr>
          <w:rFonts w:eastAsia="Times New Roman" w:cs="Times New Roman"/>
          <w:szCs w:val="24"/>
        </w:rPr>
        <w:t xml:space="preserve">ης της χώρας ήταν αρνητικό ακόμα και την περίοδο των Ολυμπιακών Αγώνων. Είναι άλλο πράγμα το πρωτογενές </w:t>
      </w:r>
      <w:r>
        <w:rPr>
          <w:rFonts w:eastAsia="Times New Roman" w:cs="Times New Roman"/>
          <w:szCs w:val="24"/>
        </w:rPr>
        <w:t>πλεόνασμα και άλλο το έλλειμμα</w:t>
      </w:r>
      <w:r w:rsidRPr="00D97FE4">
        <w:rPr>
          <w:rFonts w:eastAsia="Times New Roman" w:cs="Times New Roman"/>
          <w:szCs w:val="24"/>
        </w:rPr>
        <w:t xml:space="preserve"> </w:t>
      </w:r>
      <w:r>
        <w:rPr>
          <w:rFonts w:eastAsia="Times New Roman" w:cs="Times New Roman"/>
          <w:szCs w:val="24"/>
        </w:rPr>
        <w:t>γενικής κυβέρνησης</w:t>
      </w:r>
      <w:r>
        <w:rPr>
          <w:rFonts w:eastAsia="Times New Roman" w:cs="Times New Roman"/>
          <w:szCs w:val="24"/>
        </w:rPr>
        <w:t>. Δεν το λέω για σας. Το λέω γι’ αυτούς που μας ακούνε σήμερα.</w:t>
      </w:r>
    </w:p>
    <w:p w14:paraId="5FC2FBEE"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Θετικό πρόσημο, στο πλεόνασμα δηλαδή της </w:t>
      </w:r>
      <w:r>
        <w:rPr>
          <w:rFonts w:eastAsia="Times New Roman" w:cs="Times New Roman"/>
          <w:szCs w:val="24"/>
        </w:rPr>
        <w:t>γενικής κυβέρνησης</w:t>
      </w:r>
      <w:r>
        <w:rPr>
          <w:rFonts w:eastAsia="Times New Roman" w:cs="Times New Roman"/>
          <w:szCs w:val="24"/>
        </w:rPr>
        <w:t>, είχαμε μόλις ένα</w:t>
      </w:r>
      <w:r>
        <w:rPr>
          <w:rFonts w:eastAsia="Times New Roman" w:cs="Times New Roman"/>
          <w:szCs w:val="24"/>
        </w:rPr>
        <w:t>ν</w:t>
      </w:r>
      <w:r>
        <w:rPr>
          <w:rFonts w:eastAsia="Times New Roman" w:cs="Times New Roman"/>
          <w:szCs w:val="24"/>
        </w:rPr>
        <w:t xml:space="preserve"> χρόνο πριν. Κρατήστε αυτά στα Πρακτικά για να τα μελετήσετε.</w:t>
      </w:r>
    </w:p>
    <w:p w14:paraId="5FC2FBEF" w14:textId="77777777" w:rsidR="0020643A" w:rsidRDefault="00E84ECF">
      <w:pPr>
        <w:spacing w:line="600" w:lineRule="auto"/>
        <w:ind w:firstLine="720"/>
        <w:contextualSpacing/>
        <w:jc w:val="both"/>
        <w:rPr>
          <w:rFonts w:eastAsia="Times New Roman" w:cs="Times New Roman"/>
          <w:szCs w:val="24"/>
        </w:rPr>
      </w:pPr>
      <w:r w:rsidRPr="004C2B81">
        <w:rPr>
          <w:rFonts w:eastAsia="Times New Roman" w:cs="Times New Roman"/>
          <w:szCs w:val="24"/>
        </w:rPr>
        <w:t xml:space="preserve">(Στο σημείο αυτό ο </w:t>
      </w:r>
      <w:r w:rsidRPr="00D97FE4">
        <w:rPr>
          <w:rFonts w:eastAsia="Times New Roman" w:cs="Times New Roman"/>
          <w:szCs w:val="24"/>
        </w:rPr>
        <w:t>Πρόεδρος της Κυβέρνησης</w:t>
      </w:r>
      <w:r>
        <w:rPr>
          <w:rFonts w:eastAsia="Times New Roman" w:cs="Times New Roman"/>
          <w:szCs w:val="24"/>
        </w:rPr>
        <w:t xml:space="preserve"> και </w:t>
      </w:r>
      <w:r w:rsidRPr="00D97FE4">
        <w:rPr>
          <w:rFonts w:eastAsia="Times New Roman" w:cs="Times New Roman"/>
          <w:szCs w:val="24"/>
        </w:rPr>
        <w:t xml:space="preserve">Υπουργός </w:t>
      </w:r>
      <w:r>
        <w:rPr>
          <w:rFonts w:eastAsia="Times New Roman" w:cs="Times New Roman"/>
          <w:szCs w:val="24"/>
        </w:rPr>
        <w:t xml:space="preserve">Εξωτερικών </w:t>
      </w:r>
      <w:r w:rsidRPr="00D97FE4">
        <w:rPr>
          <w:rFonts w:eastAsia="Times New Roman" w:cs="Times New Roman"/>
          <w:szCs w:val="24"/>
        </w:rPr>
        <w:t xml:space="preserve">κ. Αλέξης Τσίπρας </w:t>
      </w:r>
      <w:r>
        <w:rPr>
          <w:rFonts w:eastAsia="Times New Roman" w:cs="Times New Roman"/>
          <w:szCs w:val="24"/>
        </w:rPr>
        <w:t>καταθέτει για τα Πρακτικά το προαναφερθέν</w:t>
      </w:r>
      <w:r w:rsidRPr="00D97FE4">
        <w:rPr>
          <w:rFonts w:eastAsia="Times New Roman" w:cs="Times New Roman"/>
          <w:szCs w:val="24"/>
        </w:rPr>
        <w:t xml:space="preserve"> </w:t>
      </w:r>
      <w:r>
        <w:rPr>
          <w:rFonts w:eastAsia="Times New Roman" w:cs="Times New Roman"/>
          <w:szCs w:val="24"/>
        </w:rPr>
        <w:t>έγγραφο</w:t>
      </w:r>
      <w:r w:rsidRPr="00D97FE4">
        <w:rPr>
          <w:rFonts w:eastAsia="Times New Roman" w:cs="Times New Roman"/>
          <w:szCs w:val="24"/>
        </w:rPr>
        <w:t>, τ</w:t>
      </w:r>
      <w:r>
        <w:rPr>
          <w:rFonts w:eastAsia="Times New Roman" w:cs="Times New Roman"/>
          <w:szCs w:val="24"/>
        </w:rPr>
        <w:t>ο οποίο βρίσκε</w:t>
      </w:r>
      <w:r w:rsidRPr="00D97FE4">
        <w:rPr>
          <w:rFonts w:eastAsia="Times New Roman" w:cs="Times New Roman"/>
          <w:szCs w:val="24"/>
        </w:rPr>
        <w:t>ται σ</w:t>
      </w:r>
      <w:r w:rsidRPr="004C2B81">
        <w:rPr>
          <w:rFonts w:eastAsia="Times New Roman" w:cs="Times New Roman"/>
          <w:szCs w:val="24"/>
        </w:rPr>
        <w:t>το αρχείο του Τμήματος Γραμματείας της Διεύθυνσης Στενογραφίας και Πρακτικών της Βουλής)</w:t>
      </w:r>
    </w:p>
    <w:p w14:paraId="5FC2FBF0"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Να </w:t>
      </w:r>
      <w:r>
        <w:rPr>
          <w:rFonts w:eastAsia="Times New Roman" w:cs="Times New Roman"/>
          <w:szCs w:val="24"/>
        </w:rPr>
        <w:t>θυμηθούμε, λοιπόν, αφού το θέλετε, σε τι κατάσταση είχατε αφήσει τη χώρα το 2014 τέτοιο</w:t>
      </w:r>
      <w:r>
        <w:rPr>
          <w:rFonts w:eastAsia="Times New Roman" w:cs="Times New Roman"/>
          <w:szCs w:val="24"/>
        </w:rPr>
        <w:t>ν</w:t>
      </w:r>
      <w:r>
        <w:rPr>
          <w:rFonts w:eastAsia="Times New Roman" w:cs="Times New Roman"/>
          <w:szCs w:val="24"/>
        </w:rPr>
        <w:t xml:space="preserve"> καιρό. Είχατε στείλει την πέμπτη αξιολόγηση στις καλένδες, το </w:t>
      </w:r>
      <w:r>
        <w:rPr>
          <w:rFonts w:eastAsia="Times New Roman" w:cs="Times New Roman"/>
          <w:szCs w:val="24"/>
        </w:rPr>
        <w:t>π</w:t>
      </w:r>
      <w:r>
        <w:rPr>
          <w:rFonts w:eastAsia="Times New Roman" w:cs="Times New Roman"/>
          <w:szCs w:val="24"/>
        </w:rPr>
        <w:t xml:space="preserve">ρόγραμμα με βάση τους ίδιους </w:t>
      </w:r>
      <w:r>
        <w:rPr>
          <w:rFonts w:eastAsia="Times New Roman" w:cs="Times New Roman"/>
          <w:szCs w:val="24"/>
        </w:rPr>
        <w:t>θ</w:t>
      </w:r>
      <w:r>
        <w:rPr>
          <w:rFonts w:eastAsia="Times New Roman" w:cs="Times New Roman"/>
          <w:szCs w:val="24"/>
        </w:rPr>
        <w:t xml:space="preserve">εσμούς ήταν ένα </w:t>
      </w:r>
      <w:r>
        <w:rPr>
          <w:rFonts w:eastAsia="Times New Roman" w:cs="Times New Roman"/>
          <w:szCs w:val="24"/>
        </w:rPr>
        <w:t>π</w:t>
      </w:r>
      <w:r>
        <w:rPr>
          <w:rFonts w:eastAsia="Times New Roman" w:cs="Times New Roman"/>
          <w:szCs w:val="24"/>
        </w:rPr>
        <w:t xml:space="preserve">ρόγραμμα ανεπίστρεπτα εκτός πορείας. Θυμάστε πόσο είχατε </w:t>
      </w:r>
      <w:r>
        <w:rPr>
          <w:rFonts w:eastAsia="Times New Roman" w:cs="Times New Roman"/>
          <w:szCs w:val="24"/>
        </w:rPr>
        <w:t>υπογράψει σε βάθος τετραετίας εσείς που μας κατηγορείτε για τα πλεονάσματα; Είχατε υπογράψει 4,5% και 4% έως το 2060 και κατηγορείτε εμάς, που το 3,5% τώρα και 2% από το 2013 και μετά είναι το τέταρτο μνημόνιο. Εσείς, δηλαδή, τι είχατε υπογράψει ακριβώς;</w:t>
      </w:r>
    </w:p>
    <w:p w14:paraId="5FC2FBF1"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Δ</w:t>
      </w:r>
      <w:r>
        <w:rPr>
          <w:rFonts w:eastAsia="Times New Roman" w:cs="Times New Roman"/>
          <w:szCs w:val="24"/>
        </w:rPr>
        <w:t>εν είναι, όμως, μόνο αυτό. Σας είπα ότι δεν πετύχατε πουθενά. Είχατε στόχο για πλεόνασμα το 2014 1,5% και ξέρετε πόσο φέρατε; Ξέρετε τι λένε τα στοιχεία της ΕΛΣΤΑΤ; Φέρατε 0,1%.</w:t>
      </w:r>
    </w:p>
    <w:p w14:paraId="5FC2FBF2"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Φυσικά, το χειρότερο από όλα και πιο εγκληματικό από αυτά που κάνατε είναι ότι</w:t>
      </w:r>
      <w:r>
        <w:rPr>
          <w:rFonts w:eastAsia="Times New Roman" w:cs="Times New Roman"/>
          <w:szCs w:val="24"/>
        </w:rPr>
        <w:t xml:space="preserve"> παραδώσατε στους επόμενους, σε μας δηλαδή, άδεια δημόσια ταμεία, ασφαλιστικά ταμεία με υπέρογκα ελλείμματα -πάνω από 1 δισεκατομμύριο ευρώ- και υλοποιούσατε τότε αυτό το σχέδιο της φοβερής εμπνεύσεως του κ. Σαμαρά περί αριστερής παρενθέσεως.</w:t>
      </w:r>
    </w:p>
    <w:p w14:paraId="5FC2FBF3"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Μάλιστα, θυμά</w:t>
      </w:r>
      <w:r>
        <w:rPr>
          <w:rFonts w:eastAsia="Times New Roman" w:cs="Times New Roman"/>
          <w:szCs w:val="24"/>
        </w:rPr>
        <w:t>μαι ότι ήταν ακόμα και κυβερνητικά στελέχη, ενόσω ήσασταν ακόμα κυβέρνηση, που καλούσαν τους πολίτες εν</w:t>
      </w:r>
      <w:r>
        <w:rPr>
          <w:rFonts w:eastAsia="Times New Roman" w:cs="Times New Roman"/>
          <w:szCs w:val="24"/>
        </w:rPr>
        <w:t xml:space="preserve"> </w:t>
      </w:r>
      <w:r>
        <w:rPr>
          <w:rFonts w:eastAsia="Times New Roman" w:cs="Times New Roman"/>
          <w:szCs w:val="24"/>
        </w:rPr>
        <w:t>όψει των εκλογών να βγάλουν τις καταθέσεις τους από τις τράπεζες. Τα ξεχάσατε αυτά; Στο τέλος, δηλαδή, της καταστροφικής σας θητείας, το μόνο που σας εν</w:t>
      </w:r>
      <w:r>
        <w:rPr>
          <w:rFonts w:eastAsia="Times New Roman" w:cs="Times New Roman"/>
          <w:szCs w:val="24"/>
        </w:rPr>
        <w:t>διέφερε ήταν η υπονόμευση των πολιτικών σας αντιπάλων και όχι το μέλλον της χώρας.</w:t>
      </w:r>
    </w:p>
    <w:p w14:paraId="5FC2FBF4"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Δεν σας βγήκε, βεβαίως, το σχέδιο της παρένθεσης. Δώσαμε μάχη, καταφέραμε να φθάσουμε σε έναν δύσκολο συμβιβασμό, όπως απέδειξε η ζωή, έναν συμβιβασμό έντιμο, γιατί είχε προ</w:t>
      </w:r>
      <w:r>
        <w:rPr>
          <w:rFonts w:eastAsia="Times New Roman" w:cs="Times New Roman"/>
          <w:szCs w:val="24"/>
        </w:rPr>
        <w:t>οπτική. Επιμένετε να ξεχνάτε ότι αμέσως μετά ζητήσαμε την κρίση του ελληνικού λαού. Έγιναν εκλογές στον τόπο τον Σεπτέμβρη του 2015 μετά τον έντιμο συμβιβασμό, μετά τον δύσκολο συμβιβασμό.</w:t>
      </w:r>
    </w:p>
    <w:p w14:paraId="5FC2FBF5" w14:textId="77777777" w:rsidR="0020643A" w:rsidRDefault="00E84ECF">
      <w:pPr>
        <w:spacing w:line="600" w:lineRule="auto"/>
        <w:ind w:firstLine="709"/>
        <w:contextualSpacing/>
        <w:jc w:val="center"/>
        <w:rPr>
          <w:rFonts w:eastAsia="Times New Roman" w:cs="Times New Roman"/>
          <w:szCs w:val="24"/>
        </w:rPr>
      </w:pPr>
      <w:r w:rsidRPr="001F37D9">
        <w:rPr>
          <w:rFonts w:eastAsia="Times New Roman" w:cs="Times New Roman"/>
          <w:szCs w:val="24"/>
        </w:rPr>
        <w:t>(Χειροκροτήματα από την πτέρυγα του ΣΥΡΙΖΑ)</w:t>
      </w:r>
    </w:p>
    <w:p w14:paraId="5FC2FBF6"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Ζητήσαμε την ψήφο του ε</w:t>
      </w:r>
      <w:r>
        <w:rPr>
          <w:rFonts w:eastAsia="Times New Roman" w:cs="Times New Roman"/>
          <w:szCs w:val="24"/>
        </w:rPr>
        <w:t>λληνικού λαού για να συνεχίσουμε σε ένα άλλο πρόγραμμα δυσκολίας και ανάβασης, αλλά με προοπτική και</w:t>
      </w:r>
      <w:r>
        <w:rPr>
          <w:rFonts w:eastAsia="Times New Roman" w:cs="Times New Roman"/>
          <w:szCs w:val="24"/>
        </w:rPr>
        <w:t>,</w:t>
      </w:r>
      <w:r>
        <w:rPr>
          <w:rFonts w:eastAsia="Times New Roman" w:cs="Times New Roman"/>
          <w:szCs w:val="24"/>
        </w:rPr>
        <w:t xml:space="preserve"> βεβαίως, ο ελληνικός λαός σάς έστειλε ξανά στα έδρανα της Αντιπολίτευσης.</w:t>
      </w:r>
    </w:p>
    <w:p w14:paraId="5FC2FBF7"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Αλήθεια, ας πάμε να πιάσουμε κάποιους τομείς, γιατί σήμερα θέλω να απαντήσω σε τ</w:t>
      </w:r>
      <w:r>
        <w:rPr>
          <w:rFonts w:eastAsia="Times New Roman" w:cs="Times New Roman"/>
          <w:szCs w:val="24"/>
        </w:rPr>
        <w:t>έσσερα κυρίως ζητήματα</w:t>
      </w:r>
      <w:r>
        <w:rPr>
          <w:rFonts w:eastAsia="Times New Roman" w:cs="Times New Roman"/>
          <w:szCs w:val="24"/>
        </w:rPr>
        <w:t>,</w:t>
      </w:r>
      <w:r>
        <w:rPr>
          <w:rFonts w:eastAsia="Times New Roman" w:cs="Times New Roman"/>
          <w:szCs w:val="24"/>
        </w:rPr>
        <w:t xml:space="preserve"> όπου προσπαθείτε να δημιουργήσετε αφήγημα, φτιάχνοντας νέους μύθους. Είχατε το θάρρος ή το θράσος -δεν ξέρω- να βγείτε εδώ σήμερα και να μιλήσετε εσείς για θέσεις εργασίας και ανεργία.</w:t>
      </w:r>
    </w:p>
    <w:p w14:paraId="5FC2FBF8" w14:textId="77777777" w:rsidR="0020643A" w:rsidRDefault="00E84ECF">
      <w:pPr>
        <w:spacing w:line="600" w:lineRule="auto"/>
        <w:ind w:firstLine="720"/>
        <w:contextualSpacing/>
        <w:jc w:val="both"/>
        <w:rPr>
          <w:rFonts w:eastAsia="Times New Roman"/>
          <w:szCs w:val="24"/>
        </w:rPr>
      </w:pPr>
      <w:r>
        <w:rPr>
          <w:rFonts w:eastAsia="Times New Roman"/>
          <w:szCs w:val="24"/>
        </w:rPr>
        <w:t>Δεν ξ</w:t>
      </w:r>
      <w:r w:rsidRPr="003D33F4">
        <w:rPr>
          <w:rFonts w:eastAsia="Times New Roman"/>
          <w:szCs w:val="24"/>
        </w:rPr>
        <w:t>έρω π</w:t>
      </w:r>
      <w:r>
        <w:rPr>
          <w:rFonts w:eastAsia="Times New Roman"/>
          <w:szCs w:val="24"/>
        </w:rPr>
        <w:t>ώ</w:t>
      </w:r>
      <w:r w:rsidRPr="003D33F4">
        <w:rPr>
          <w:rFonts w:eastAsia="Times New Roman"/>
          <w:szCs w:val="24"/>
        </w:rPr>
        <w:t xml:space="preserve">ς μπορείτε να το κάνετε </w:t>
      </w:r>
      <w:r>
        <w:rPr>
          <w:rFonts w:eastAsia="Times New Roman"/>
          <w:szCs w:val="24"/>
        </w:rPr>
        <w:t>εσείς</w:t>
      </w:r>
      <w:r w:rsidRPr="003D33F4">
        <w:rPr>
          <w:rFonts w:eastAsia="Times New Roman"/>
          <w:szCs w:val="24"/>
        </w:rPr>
        <w:t xml:space="preserve"> αυτό</w:t>
      </w:r>
      <w:r>
        <w:rPr>
          <w:rFonts w:eastAsia="Times New Roman"/>
          <w:szCs w:val="24"/>
        </w:rPr>
        <w:t>,</w:t>
      </w:r>
      <w:r w:rsidRPr="003D33F4">
        <w:rPr>
          <w:rFonts w:eastAsia="Times New Roman"/>
          <w:szCs w:val="24"/>
        </w:rPr>
        <w:t xml:space="preserve"> </w:t>
      </w:r>
      <w:r w:rsidRPr="003D33F4">
        <w:rPr>
          <w:rFonts w:eastAsia="Times New Roman"/>
          <w:szCs w:val="24"/>
        </w:rPr>
        <w:t>όταν</w:t>
      </w:r>
      <w:r>
        <w:rPr>
          <w:rFonts w:eastAsia="Times New Roman"/>
          <w:szCs w:val="24"/>
        </w:rPr>
        <w:t xml:space="preserve"> με την</w:t>
      </w:r>
      <w:r w:rsidRPr="003D33F4">
        <w:rPr>
          <w:rFonts w:eastAsia="Times New Roman"/>
          <w:szCs w:val="24"/>
        </w:rPr>
        <w:t xml:space="preserve"> παράταξή σας </w:t>
      </w:r>
      <w:r>
        <w:rPr>
          <w:rFonts w:eastAsia="Times New Roman"/>
          <w:szCs w:val="24"/>
        </w:rPr>
        <w:t>επί κ.</w:t>
      </w:r>
      <w:r w:rsidRPr="003D33F4">
        <w:rPr>
          <w:rFonts w:eastAsia="Times New Roman"/>
          <w:szCs w:val="24"/>
        </w:rPr>
        <w:t xml:space="preserve"> Σαμαρά </w:t>
      </w:r>
      <w:r>
        <w:rPr>
          <w:rFonts w:eastAsia="Times New Roman"/>
          <w:szCs w:val="24"/>
        </w:rPr>
        <w:t>Π</w:t>
      </w:r>
      <w:r w:rsidRPr="003D33F4">
        <w:rPr>
          <w:rFonts w:eastAsia="Times New Roman"/>
          <w:szCs w:val="24"/>
        </w:rPr>
        <w:t>ρωθυπουργού φτάσαμε στο δυσθεώρητο 28% την ανεργία</w:t>
      </w:r>
      <w:r>
        <w:rPr>
          <w:rFonts w:eastAsia="Times New Roman"/>
          <w:szCs w:val="24"/>
        </w:rPr>
        <w:t>. Και</w:t>
      </w:r>
      <w:r w:rsidRPr="003D33F4">
        <w:rPr>
          <w:rFonts w:eastAsia="Times New Roman"/>
          <w:szCs w:val="24"/>
        </w:rPr>
        <w:t xml:space="preserve"> ποιος μπορεί να σας πάρει στα σοβαρά</w:t>
      </w:r>
      <w:r>
        <w:rPr>
          <w:rFonts w:eastAsia="Times New Roman"/>
          <w:szCs w:val="24"/>
        </w:rPr>
        <w:t>,</w:t>
      </w:r>
      <w:r w:rsidRPr="003D33F4">
        <w:rPr>
          <w:rFonts w:eastAsia="Times New Roman"/>
          <w:szCs w:val="24"/>
        </w:rPr>
        <w:t xml:space="preserve"> όταν μιλάτε εσείς για δουλειές και θέ</w:t>
      </w:r>
      <w:r>
        <w:rPr>
          <w:rFonts w:eastAsia="Times New Roman"/>
          <w:szCs w:val="24"/>
        </w:rPr>
        <w:t xml:space="preserve">σεις εργασίας που έχετε το know </w:t>
      </w:r>
      <w:r w:rsidRPr="003D33F4">
        <w:rPr>
          <w:rFonts w:eastAsia="Times New Roman"/>
          <w:szCs w:val="24"/>
        </w:rPr>
        <w:t>how να τις φέρετε</w:t>
      </w:r>
      <w:r>
        <w:rPr>
          <w:rFonts w:eastAsia="Times New Roman"/>
          <w:szCs w:val="24"/>
        </w:rPr>
        <w:t>,</w:t>
      </w:r>
      <w:r w:rsidRPr="003D33F4">
        <w:rPr>
          <w:rFonts w:eastAsia="Times New Roman"/>
          <w:szCs w:val="24"/>
        </w:rPr>
        <w:t xml:space="preserve"> όταν πήγατε </w:t>
      </w:r>
      <w:r>
        <w:rPr>
          <w:rFonts w:eastAsia="Times New Roman"/>
          <w:szCs w:val="24"/>
        </w:rPr>
        <w:t>την</w:t>
      </w:r>
      <w:r w:rsidRPr="003D33F4">
        <w:rPr>
          <w:rFonts w:eastAsia="Times New Roman"/>
          <w:szCs w:val="24"/>
        </w:rPr>
        <w:t xml:space="preserve"> ανεργία στο 28</w:t>
      </w:r>
      <w:r>
        <w:rPr>
          <w:rFonts w:eastAsia="Times New Roman"/>
          <w:szCs w:val="24"/>
        </w:rPr>
        <w:t>%</w:t>
      </w:r>
      <w:r w:rsidRPr="003D33F4">
        <w:rPr>
          <w:rFonts w:eastAsia="Times New Roman"/>
          <w:szCs w:val="24"/>
        </w:rPr>
        <w:t xml:space="preserve"> </w:t>
      </w:r>
      <w:r>
        <w:rPr>
          <w:rFonts w:eastAsia="Times New Roman"/>
          <w:szCs w:val="24"/>
        </w:rPr>
        <w:t>α</w:t>
      </w:r>
      <w:r w:rsidRPr="003D33F4">
        <w:rPr>
          <w:rFonts w:eastAsia="Times New Roman"/>
          <w:szCs w:val="24"/>
        </w:rPr>
        <w:t xml:space="preserve">πό </w:t>
      </w:r>
      <w:r>
        <w:rPr>
          <w:rFonts w:eastAsia="Times New Roman"/>
          <w:szCs w:val="24"/>
        </w:rPr>
        <w:t xml:space="preserve">το </w:t>
      </w:r>
      <w:r w:rsidRPr="003D33F4">
        <w:rPr>
          <w:rFonts w:eastAsia="Times New Roman"/>
          <w:szCs w:val="24"/>
        </w:rPr>
        <w:t>11% που ήταν</w:t>
      </w:r>
      <w:r>
        <w:rPr>
          <w:rFonts w:eastAsia="Times New Roman"/>
          <w:szCs w:val="24"/>
        </w:rPr>
        <w:t>. Και εμείς στα τριάμισι αυτά χρόνια</w:t>
      </w:r>
      <w:r w:rsidRPr="003D33F4">
        <w:rPr>
          <w:rFonts w:eastAsia="Times New Roman"/>
          <w:szCs w:val="24"/>
        </w:rPr>
        <w:t xml:space="preserve"> από το Σεπτέμβρη </w:t>
      </w:r>
      <w:r>
        <w:rPr>
          <w:rFonts w:eastAsia="Times New Roman"/>
          <w:szCs w:val="24"/>
        </w:rPr>
        <w:t>του 20</w:t>
      </w:r>
      <w:r w:rsidRPr="003D33F4">
        <w:rPr>
          <w:rFonts w:eastAsia="Times New Roman"/>
          <w:szCs w:val="24"/>
        </w:rPr>
        <w:t>15 έχουμε καταφέρει να αποκλιμακώσου</w:t>
      </w:r>
      <w:r>
        <w:rPr>
          <w:rFonts w:eastAsia="Times New Roman"/>
          <w:szCs w:val="24"/>
        </w:rPr>
        <w:t>με</w:t>
      </w:r>
      <w:r w:rsidRPr="003D33F4">
        <w:rPr>
          <w:rFonts w:eastAsia="Times New Roman"/>
          <w:szCs w:val="24"/>
        </w:rPr>
        <w:t xml:space="preserve"> σήμερα την ανεργία στο 18,3%</w:t>
      </w:r>
      <w:r>
        <w:rPr>
          <w:rFonts w:eastAsia="Times New Roman"/>
          <w:szCs w:val="24"/>
        </w:rPr>
        <w:t>,</w:t>
      </w:r>
      <w:r w:rsidRPr="003D33F4">
        <w:rPr>
          <w:rFonts w:eastAsia="Times New Roman"/>
          <w:szCs w:val="24"/>
        </w:rPr>
        <w:t xml:space="preserve"> έχοντας δημιουργήσει στον τόπο </w:t>
      </w:r>
      <w:r>
        <w:rPr>
          <w:rFonts w:eastAsia="Times New Roman"/>
          <w:szCs w:val="24"/>
        </w:rPr>
        <w:t>τριακόσιες πενήντα θέσεις ε</w:t>
      </w:r>
      <w:r w:rsidRPr="003D33F4">
        <w:rPr>
          <w:rFonts w:eastAsia="Times New Roman"/>
          <w:szCs w:val="24"/>
        </w:rPr>
        <w:t>ργασί</w:t>
      </w:r>
      <w:r>
        <w:rPr>
          <w:rFonts w:eastAsia="Times New Roman"/>
          <w:szCs w:val="24"/>
        </w:rPr>
        <w:t>α</w:t>
      </w:r>
      <w:r w:rsidRPr="003D33F4">
        <w:rPr>
          <w:rFonts w:eastAsia="Times New Roman"/>
          <w:szCs w:val="24"/>
        </w:rPr>
        <w:t>ς</w:t>
      </w:r>
      <w:r>
        <w:rPr>
          <w:rFonts w:eastAsia="Times New Roman"/>
          <w:szCs w:val="24"/>
        </w:rPr>
        <w:t>.</w:t>
      </w:r>
      <w:r w:rsidRPr="003D33F4">
        <w:rPr>
          <w:rFonts w:eastAsia="Times New Roman"/>
          <w:szCs w:val="24"/>
        </w:rPr>
        <w:t xml:space="preserve"> Αυτή είναι η πραγματικότητα</w:t>
      </w:r>
      <w:r>
        <w:rPr>
          <w:rFonts w:eastAsia="Times New Roman"/>
          <w:szCs w:val="24"/>
        </w:rPr>
        <w:t>.</w:t>
      </w:r>
    </w:p>
    <w:p w14:paraId="5FC2FBF9" w14:textId="77777777" w:rsidR="0020643A" w:rsidRDefault="00E84ECF">
      <w:pPr>
        <w:spacing w:line="600" w:lineRule="auto"/>
        <w:ind w:firstLine="720"/>
        <w:contextualSpacing/>
        <w:jc w:val="center"/>
        <w:rPr>
          <w:rFonts w:eastAsia="Times New Roman"/>
          <w:szCs w:val="24"/>
        </w:rPr>
      </w:pPr>
      <w:r>
        <w:rPr>
          <w:rFonts w:eastAsia="Times New Roman"/>
          <w:szCs w:val="24"/>
        </w:rPr>
        <w:t>(Χειροκροτήμα</w:t>
      </w:r>
      <w:r>
        <w:rPr>
          <w:rFonts w:eastAsia="Times New Roman"/>
          <w:szCs w:val="24"/>
        </w:rPr>
        <w:t>τα από τις πτέρυγες του ΣΥΡΙΖΑ και των ΑΝΕΛ)</w:t>
      </w:r>
    </w:p>
    <w:p w14:paraId="5FC2FBFA" w14:textId="77777777" w:rsidR="0020643A" w:rsidRDefault="00E84ECF">
      <w:pPr>
        <w:spacing w:line="600" w:lineRule="auto"/>
        <w:ind w:firstLine="720"/>
        <w:contextualSpacing/>
        <w:jc w:val="both"/>
        <w:rPr>
          <w:rFonts w:eastAsia="Times New Roman"/>
          <w:szCs w:val="24"/>
        </w:rPr>
      </w:pPr>
      <w:r w:rsidRPr="004C2B81">
        <w:rPr>
          <w:rFonts w:eastAsia="Times New Roman"/>
          <w:szCs w:val="24"/>
        </w:rPr>
        <w:t xml:space="preserve">(Στο σημείο αυτό ο </w:t>
      </w:r>
      <w:r w:rsidRPr="00D97FE4">
        <w:rPr>
          <w:rFonts w:eastAsia="Times New Roman"/>
          <w:szCs w:val="24"/>
        </w:rPr>
        <w:t>Πρόεδρος της Κυβέρνησης</w:t>
      </w:r>
      <w:r>
        <w:rPr>
          <w:rFonts w:eastAsia="Times New Roman"/>
          <w:szCs w:val="24"/>
        </w:rPr>
        <w:t xml:space="preserve"> και </w:t>
      </w:r>
      <w:r w:rsidRPr="00D97FE4">
        <w:rPr>
          <w:rFonts w:eastAsia="Times New Roman"/>
          <w:szCs w:val="24"/>
        </w:rPr>
        <w:t xml:space="preserve">Υπουργός </w:t>
      </w:r>
      <w:r>
        <w:rPr>
          <w:rFonts w:eastAsia="Times New Roman"/>
          <w:szCs w:val="24"/>
        </w:rPr>
        <w:t xml:space="preserve">Εξωτερικών </w:t>
      </w:r>
      <w:r w:rsidRPr="00D97FE4">
        <w:rPr>
          <w:rFonts w:eastAsia="Times New Roman"/>
          <w:szCs w:val="24"/>
        </w:rPr>
        <w:t xml:space="preserve">κ. Αλέξης Τσίπρας </w:t>
      </w:r>
      <w:r>
        <w:rPr>
          <w:rFonts w:eastAsia="Times New Roman"/>
          <w:szCs w:val="24"/>
        </w:rPr>
        <w:t>καταθέτει για τα Πρακτικά το προαναφερθέν</w:t>
      </w:r>
      <w:r w:rsidRPr="00D97FE4">
        <w:rPr>
          <w:rFonts w:eastAsia="Times New Roman"/>
          <w:szCs w:val="24"/>
        </w:rPr>
        <w:t xml:space="preserve"> </w:t>
      </w:r>
      <w:r>
        <w:rPr>
          <w:rFonts w:eastAsia="Times New Roman"/>
          <w:szCs w:val="24"/>
        </w:rPr>
        <w:t>έγγραφο</w:t>
      </w:r>
      <w:r w:rsidRPr="00D97FE4">
        <w:rPr>
          <w:rFonts w:eastAsia="Times New Roman"/>
          <w:szCs w:val="24"/>
        </w:rPr>
        <w:t>, τ</w:t>
      </w:r>
      <w:r>
        <w:rPr>
          <w:rFonts w:eastAsia="Times New Roman"/>
          <w:szCs w:val="24"/>
        </w:rPr>
        <w:t>ο οποίο βρίσκε</w:t>
      </w:r>
      <w:r w:rsidRPr="00D97FE4">
        <w:rPr>
          <w:rFonts w:eastAsia="Times New Roman"/>
          <w:szCs w:val="24"/>
        </w:rPr>
        <w:t>ται σ</w:t>
      </w:r>
      <w:r w:rsidRPr="004C2B81">
        <w:rPr>
          <w:rFonts w:eastAsia="Times New Roman"/>
          <w:szCs w:val="24"/>
        </w:rPr>
        <w:t>το αρχείο του Τμήματος Γραμματείας της Διεύθυνσης Στενο</w:t>
      </w:r>
      <w:r w:rsidRPr="004C2B81">
        <w:rPr>
          <w:rFonts w:eastAsia="Times New Roman"/>
          <w:szCs w:val="24"/>
        </w:rPr>
        <w:t>γραφίας και Πρακτικών της Βουλής)</w:t>
      </w:r>
    </w:p>
    <w:p w14:paraId="5FC2FBFB" w14:textId="77777777" w:rsidR="0020643A" w:rsidRDefault="00E84ECF">
      <w:pPr>
        <w:spacing w:line="600" w:lineRule="auto"/>
        <w:ind w:firstLine="720"/>
        <w:contextualSpacing/>
        <w:jc w:val="both"/>
        <w:rPr>
          <w:rFonts w:eastAsia="Times New Roman"/>
          <w:szCs w:val="24"/>
        </w:rPr>
      </w:pPr>
      <w:r>
        <w:rPr>
          <w:rFonts w:eastAsia="Times New Roman"/>
          <w:szCs w:val="24"/>
        </w:rPr>
        <w:t>Μ</w:t>
      </w:r>
      <w:r w:rsidRPr="003D33F4">
        <w:rPr>
          <w:rFonts w:eastAsia="Times New Roman"/>
          <w:szCs w:val="24"/>
        </w:rPr>
        <w:t>ας κοροϊδεύ</w:t>
      </w:r>
      <w:r>
        <w:rPr>
          <w:rFonts w:eastAsia="Times New Roman"/>
          <w:szCs w:val="24"/>
        </w:rPr>
        <w:t>α</w:t>
      </w:r>
      <w:r w:rsidRPr="003D33F4">
        <w:rPr>
          <w:rFonts w:eastAsia="Times New Roman"/>
          <w:szCs w:val="24"/>
        </w:rPr>
        <w:t xml:space="preserve">τε για το </w:t>
      </w:r>
      <w:r>
        <w:rPr>
          <w:rFonts w:eastAsia="Times New Roman"/>
          <w:szCs w:val="24"/>
        </w:rPr>
        <w:t>π</w:t>
      </w:r>
      <w:r w:rsidRPr="003D33F4">
        <w:rPr>
          <w:rFonts w:eastAsia="Times New Roman"/>
          <w:szCs w:val="24"/>
        </w:rPr>
        <w:t xml:space="preserve">ρόγραμμα της Θεσσαλονίκης που είχαμε μιλήσει για </w:t>
      </w:r>
      <w:r>
        <w:rPr>
          <w:rFonts w:eastAsia="Times New Roman"/>
          <w:szCs w:val="24"/>
        </w:rPr>
        <w:t>τριακόσιες χιλιάδες</w:t>
      </w:r>
      <w:r w:rsidRPr="003D33F4">
        <w:rPr>
          <w:rFonts w:eastAsia="Times New Roman"/>
          <w:szCs w:val="24"/>
        </w:rPr>
        <w:t xml:space="preserve"> θέσεις εργασίας</w:t>
      </w:r>
      <w:r>
        <w:rPr>
          <w:rFonts w:eastAsia="Times New Roman"/>
          <w:szCs w:val="24"/>
        </w:rPr>
        <w:t>.</w:t>
      </w:r>
      <w:r w:rsidRPr="003D33F4">
        <w:rPr>
          <w:rFonts w:eastAsia="Times New Roman"/>
          <w:szCs w:val="24"/>
        </w:rPr>
        <w:t xml:space="preserve"> Αυτή είναι η εικόνα της ανεργίας και </w:t>
      </w:r>
      <w:r>
        <w:rPr>
          <w:rFonts w:eastAsia="Times New Roman"/>
          <w:szCs w:val="24"/>
        </w:rPr>
        <w:t>της αποκλιμάκωσης. Α</w:t>
      </w:r>
      <w:r w:rsidRPr="003D33F4">
        <w:rPr>
          <w:rFonts w:eastAsia="Times New Roman"/>
          <w:szCs w:val="24"/>
        </w:rPr>
        <w:t>νέβηκε απότομα στα πρώτα χρόνια της καταστροφής</w:t>
      </w:r>
      <w:r>
        <w:rPr>
          <w:rFonts w:eastAsia="Times New Roman"/>
          <w:szCs w:val="24"/>
        </w:rPr>
        <w:t>, μετά</w:t>
      </w:r>
      <w:r w:rsidRPr="003D33F4">
        <w:rPr>
          <w:rFonts w:eastAsia="Times New Roman"/>
          <w:szCs w:val="24"/>
        </w:rPr>
        <w:t xml:space="preserve"> α</w:t>
      </w:r>
      <w:r w:rsidRPr="003D33F4">
        <w:rPr>
          <w:rFonts w:eastAsia="Times New Roman"/>
          <w:szCs w:val="24"/>
        </w:rPr>
        <w:t xml:space="preserve">ποκλιμακώθηκε και σήμερα έχει φτάσει σταδιακά στο </w:t>
      </w:r>
      <w:r>
        <w:rPr>
          <w:rFonts w:eastAsia="Times New Roman"/>
          <w:szCs w:val="24"/>
        </w:rPr>
        <w:t>18%. Τ</w:t>
      </w:r>
      <w:r w:rsidRPr="003D33F4">
        <w:rPr>
          <w:rFonts w:eastAsia="Times New Roman"/>
          <w:szCs w:val="24"/>
        </w:rPr>
        <w:t>ο υψηλότερο ποσοστό της ανεργίας</w:t>
      </w:r>
      <w:r>
        <w:rPr>
          <w:rFonts w:eastAsia="Times New Roman"/>
          <w:szCs w:val="24"/>
        </w:rPr>
        <w:t>, κύριε Μητσοτάκη,</w:t>
      </w:r>
      <w:r w:rsidRPr="003D33F4">
        <w:rPr>
          <w:rFonts w:eastAsia="Times New Roman"/>
          <w:szCs w:val="24"/>
        </w:rPr>
        <w:t xml:space="preserve"> ήταν στο πρώτο εξάμηνο του 2014 επί </w:t>
      </w:r>
      <w:r>
        <w:rPr>
          <w:rFonts w:eastAsia="Times New Roman"/>
          <w:szCs w:val="24"/>
        </w:rPr>
        <w:t>κ</w:t>
      </w:r>
      <w:r w:rsidRPr="003D33F4">
        <w:rPr>
          <w:rFonts w:eastAsia="Times New Roman"/>
          <w:szCs w:val="24"/>
        </w:rPr>
        <w:t>υβερνήσεως Σαμαρά</w:t>
      </w:r>
      <w:r>
        <w:rPr>
          <w:rFonts w:eastAsia="Times New Roman"/>
          <w:szCs w:val="24"/>
        </w:rPr>
        <w:t>. Κ</w:t>
      </w:r>
      <w:r w:rsidRPr="003D33F4">
        <w:rPr>
          <w:rFonts w:eastAsia="Times New Roman"/>
          <w:szCs w:val="24"/>
        </w:rPr>
        <w:t xml:space="preserve">ρατήστε το </w:t>
      </w:r>
      <w:r>
        <w:rPr>
          <w:rFonts w:eastAsia="Times New Roman"/>
          <w:szCs w:val="24"/>
        </w:rPr>
        <w:t>κι αυτό.</w:t>
      </w:r>
    </w:p>
    <w:p w14:paraId="5FC2FBFC" w14:textId="77777777" w:rsidR="0020643A" w:rsidRDefault="00E84ECF">
      <w:pPr>
        <w:spacing w:line="600" w:lineRule="auto"/>
        <w:ind w:firstLine="720"/>
        <w:contextualSpacing/>
        <w:jc w:val="both"/>
        <w:rPr>
          <w:rFonts w:eastAsia="Times New Roman"/>
          <w:szCs w:val="24"/>
        </w:rPr>
      </w:pPr>
      <w:r>
        <w:rPr>
          <w:rFonts w:eastAsia="Times New Roman"/>
          <w:szCs w:val="24"/>
        </w:rPr>
        <w:t xml:space="preserve">Αλλά, ξέρετε, το σημαντικότερο θα έλεγα πως </w:t>
      </w:r>
      <w:r w:rsidRPr="003D33F4">
        <w:rPr>
          <w:rFonts w:eastAsia="Times New Roman"/>
          <w:szCs w:val="24"/>
        </w:rPr>
        <w:t xml:space="preserve">δεν </w:t>
      </w:r>
      <w:r>
        <w:rPr>
          <w:rFonts w:eastAsia="Times New Roman"/>
          <w:szCs w:val="24"/>
        </w:rPr>
        <w:t xml:space="preserve">είναι ότι καταφέραμε να </w:t>
      </w:r>
      <w:r>
        <w:rPr>
          <w:rFonts w:eastAsia="Times New Roman"/>
          <w:szCs w:val="24"/>
        </w:rPr>
        <w:t xml:space="preserve">μειώσουμε σχεδόν δέκα </w:t>
      </w:r>
      <w:r w:rsidRPr="003D33F4">
        <w:rPr>
          <w:rFonts w:eastAsia="Times New Roman"/>
          <w:szCs w:val="24"/>
        </w:rPr>
        <w:t xml:space="preserve">μονάδες την ανεργία από το υψηλότερο ποσοστό </w:t>
      </w:r>
      <w:r>
        <w:rPr>
          <w:rFonts w:eastAsia="Times New Roman"/>
          <w:szCs w:val="24"/>
        </w:rPr>
        <w:t>της, αλλά ότι έχουμε και σχέδιο για τ</w:t>
      </w:r>
      <w:r w:rsidRPr="003D33F4">
        <w:rPr>
          <w:rFonts w:eastAsia="Times New Roman"/>
          <w:szCs w:val="24"/>
        </w:rPr>
        <w:t>ην επόμενη μέρα</w:t>
      </w:r>
      <w:r>
        <w:rPr>
          <w:rFonts w:eastAsia="Times New Roman"/>
          <w:szCs w:val="24"/>
        </w:rPr>
        <w:t>. Αυτό είναι το κρίσιμο. Διότι η</w:t>
      </w:r>
      <w:r w:rsidRPr="003D33F4">
        <w:rPr>
          <w:rFonts w:eastAsia="Times New Roman"/>
          <w:szCs w:val="24"/>
        </w:rPr>
        <w:t xml:space="preserve"> ανεργία στο 18,3</w:t>
      </w:r>
      <w:r>
        <w:rPr>
          <w:rFonts w:eastAsia="Times New Roman"/>
          <w:szCs w:val="24"/>
        </w:rPr>
        <w:t>%</w:t>
      </w:r>
      <w:r w:rsidRPr="003D33F4">
        <w:rPr>
          <w:rFonts w:eastAsia="Times New Roman"/>
          <w:szCs w:val="24"/>
        </w:rPr>
        <w:t xml:space="preserve"> παραμένει υψηλή</w:t>
      </w:r>
      <w:r>
        <w:rPr>
          <w:rFonts w:eastAsia="Times New Roman"/>
          <w:szCs w:val="24"/>
        </w:rPr>
        <w:t xml:space="preserve"> και </w:t>
      </w:r>
      <w:r w:rsidRPr="003D33F4">
        <w:rPr>
          <w:rFonts w:eastAsia="Times New Roman"/>
          <w:szCs w:val="24"/>
        </w:rPr>
        <w:t xml:space="preserve">όπως με σχέδιο πήγε </w:t>
      </w:r>
      <w:r>
        <w:rPr>
          <w:rFonts w:eastAsia="Times New Roman"/>
          <w:szCs w:val="24"/>
        </w:rPr>
        <w:t>από το 28% στο 18%, έτσι τ</w:t>
      </w:r>
      <w:r w:rsidRPr="003D33F4">
        <w:rPr>
          <w:rFonts w:eastAsia="Times New Roman"/>
          <w:szCs w:val="24"/>
        </w:rPr>
        <w:t>ο σχέδιό μας είναι σ</w:t>
      </w:r>
      <w:r w:rsidRPr="003D33F4">
        <w:rPr>
          <w:rFonts w:eastAsia="Times New Roman"/>
          <w:szCs w:val="24"/>
        </w:rPr>
        <w:t>ταδιακά τα επόμενα χρόνια</w:t>
      </w:r>
      <w:r>
        <w:rPr>
          <w:rFonts w:eastAsia="Times New Roman"/>
          <w:szCs w:val="24"/>
        </w:rPr>
        <w:t>,</w:t>
      </w:r>
      <w:r w:rsidRPr="003D33F4">
        <w:rPr>
          <w:rFonts w:eastAsia="Times New Roman"/>
          <w:szCs w:val="24"/>
        </w:rPr>
        <w:t xml:space="preserve"> μέσα στην επόμενη διετία</w:t>
      </w:r>
      <w:r>
        <w:rPr>
          <w:rFonts w:eastAsia="Times New Roman"/>
          <w:szCs w:val="24"/>
        </w:rPr>
        <w:t>,</w:t>
      </w:r>
      <w:r w:rsidRPr="003D33F4">
        <w:rPr>
          <w:rFonts w:eastAsia="Times New Roman"/>
          <w:szCs w:val="24"/>
        </w:rPr>
        <w:t xml:space="preserve"> να φτάσουμε στο 15% με τη σταθερή ανάκαμψη της οικονομίας και όταν με το καλό θα ολοκληρώνου</w:t>
      </w:r>
      <w:r>
        <w:rPr>
          <w:rFonts w:eastAsia="Times New Roman"/>
          <w:szCs w:val="24"/>
        </w:rPr>
        <w:t>με</w:t>
      </w:r>
      <w:r w:rsidRPr="003D33F4">
        <w:rPr>
          <w:rFonts w:eastAsia="Times New Roman"/>
          <w:szCs w:val="24"/>
        </w:rPr>
        <w:t xml:space="preserve"> και την επόμενη τετραετία που θα μας δώσει ο ελληνικός λαός</w:t>
      </w:r>
      <w:r>
        <w:rPr>
          <w:rFonts w:eastAsia="Times New Roman"/>
          <w:szCs w:val="24"/>
        </w:rPr>
        <w:t>,</w:t>
      </w:r>
      <w:r w:rsidRPr="003D33F4">
        <w:rPr>
          <w:rFonts w:eastAsia="Times New Roman"/>
          <w:szCs w:val="24"/>
        </w:rPr>
        <w:t xml:space="preserve"> θα φτάσουμε </w:t>
      </w:r>
      <w:r>
        <w:rPr>
          <w:rFonts w:eastAsia="Times New Roman"/>
          <w:szCs w:val="24"/>
        </w:rPr>
        <w:t>ε</w:t>
      </w:r>
      <w:r w:rsidRPr="003D33F4">
        <w:rPr>
          <w:rFonts w:eastAsia="Times New Roman"/>
          <w:szCs w:val="24"/>
        </w:rPr>
        <w:t>πιτέλους στο</w:t>
      </w:r>
      <w:r>
        <w:rPr>
          <w:rFonts w:eastAsia="Times New Roman"/>
          <w:szCs w:val="24"/>
        </w:rPr>
        <w:t>ν</w:t>
      </w:r>
      <w:r w:rsidRPr="003D33F4">
        <w:rPr>
          <w:rFonts w:eastAsia="Times New Roman"/>
          <w:szCs w:val="24"/>
        </w:rPr>
        <w:t xml:space="preserve"> </w:t>
      </w:r>
      <w:r>
        <w:rPr>
          <w:rFonts w:eastAsia="Times New Roman"/>
          <w:szCs w:val="24"/>
        </w:rPr>
        <w:t>ε</w:t>
      </w:r>
      <w:r w:rsidRPr="003D33F4">
        <w:rPr>
          <w:rFonts w:eastAsia="Times New Roman"/>
          <w:szCs w:val="24"/>
        </w:rPr>
        <w:t>υρωπαϊκό μέσο</w:t>
      </w:r>
      <w:r>
        <w:rPr>
          <w:rFonts w:eastAsia="Times New Roman"/>
          <w:szCs w:val="24"/>
        </w:rPr>
        <w:t>. Α</w:t>
      </w:r>
      <w:r w:rsidRPr="003D33F4">
        <w:rPr>
          <w:rFonts w:eastAsia="Times New Roman"/>
          <w:szCs w:val="24"/>
        </w:rPr>
        <w:t xml:space="preserve">υτό είναι </w:t>
      </w:r>
      <w:r>
        <w:rPr>
          <w:rFonts w:eastAsia="Times New Roman"/>
          <w:szCs w:val="24"/>
        </w:rPr>
        <w:t>τ</w:t>
      </w:r>
      <w:r w:rsidRPr="003D33F4">
        <w:rPr>
          <w:rFonts w:eastAsia="Times New Roman"/>
          <w:szCs w:val="24"/>
        </w:rPr>
        <w:t xml:space="preserve">ο σχέδιό </w:t>
      </w:r>
      <w:r>
        <w:rPr>
          <w:rFonts w:eastAsia="Times New Roman"/>
          <w:szCs w:val="24"/>
        </w:rPr>
        <w:t>μας.</w:t>
      </w:r>
    </w:p>
    <w:p w14:paraId="5FC2FBFD" w14:textId="77777777" w:rsidR="0020643A" w:rsidRDefault="00E84ECF">
      <w:pPr>
        <w:spacing w:line="600" w:lineRule="auto"/>
        <w:ind w:firstLine="709"/>
        <w:contextualSpacing/>
        <w:jc w:val="center"/>
        <w:rPr>
          <w:rFonts w:eastAsia="Times New Roman"/>
          <w:szCs w:val="24"/>
        </w:rPr>
      </w:pPr>
      <w:r>
        <w:rPr>
          <w:rFonts w:eastAsia="Times New Roman"/>
          <w:szCs w:val="24"/>
        </w:rPr>
        <w:t>(Χειροκροτήματα από τις πτέρυγες του ΣΥΡΙΖΑ και των ΑΝΕΛ)</w:t>
      </w:r>
    </w:p>
    <w:p w14:paraId="5FC2FBFE" w14:textId="77777777" w:rsidR="0020643A" w:rsidRDefault="00E84ECF">
      <w:pPr>
        <w:spacing w:line="600" w:lineRule="auto"/>
        <w:ind w:firstLine="720"/>
        <w:contextualSpacing/>
        <w:jc w:val="both"/>
        <w:rPr>
          <w:rFonts w:eastAsia="Times New Roman"/>
          <w:szCs w:val="24"/>
        </w:rPr>
      </w:pPr>
      <w:r>
        <w:rPr>
          <w:rFonts w:eastAsia="Times New Roman"/>
          <w:szCs w:val="24"/>
        </w:rPr>
        <w:t>Α</w:t>
      </w:r>
      <w:r w:rsidRPr="003D33F4">
        <w:rPr>
          <w:rFonts w:eastAsia="Times New Roman"/>
          <w:szCs w:val="24"/>
        </w:rPr>
        <w:t>λλά</w:t>
      </w:r>
      <w:r>
        <w:rPr>
          <w:rFonts w:eastAsia="Times New Roman"/>
          <w:szCs w:val="24"/>
        </w:rPr>
        <w:t>,</w:t>
      </w:r>
      <w:r w:rsidRPr="003D33F4">
        <w:rPr>
          <w:rFonts w:eastAsia="Times New Roman"/>
          <w:szCs w:val="24"/>
        </w:rPr>
        <w:t xml:space="preserve"> μάλλον</w:t>
      </w:r>
      <w:r>
        <w:rPr>
          <w:rFonts w:eastAsia="Times New Roman"/>
          <w:szCs w:val="24"/>
        </w:rPr>
        <w:t>,</w:t>
      </w:r>
      <w:r w:rsidRPr="003D33F4">
        <w:rPr>
          <w:rFonts w:eastAsia="Times New Roman"/>
          <w:szCs w:val="24"/>
        </w:rPr>
        <w:t xml:space="preserve"> η ανεργία και οι θέσεις εργασίας δεν είναι το φόρτε </w:t>
      </w:r>
      <w:r>
        <w:rPr>
          <w:rFonts w:eastAsia="Times New Roman"/>
          <w:szCs w:val="24"/>
        </w:rPr>
        <w:t>σας. Α</w:t>
      </w:r>
      <w:r w:rsidRPr="003D33F4">
        <w:rPr>
          <w:rFonts w:eastAsia="Times New Roman"/>
          <w:szCs w:val="24"/>
        </w:rPr>
        <w:t>ς πιάσου</w:t>
      </w:r>
      <w:r>
        <w:rPr>
          <w:rFonts w:eastAsia="Times New Roman"/>
          <w:szCs w:val="24"/>
        </w:rPr>
        <w:t>με ένα άλλο θέμα, το οποίο</w:t>
      </w:r>
      <w:r w:rsidRPr="003D33F4">
        <w:rPr>
          <w:rFonts w:eastAsia="Times New Roman"/>
          <w:szCs w:val="24"/>
        </w:rPr>
        <w:t xml:space="preserve"> θεωρείτ</w:t>
      </w:r>
      <w:r>
        <w:rPr>
          <w:rFonts w:eastAsia="Times New Roman"/>
          <w:szCs w:val="24"/>
        </w:rPr>
        <w:t>ε</w:t>
      </w:r>
      <w:r w:rsidRPr="003D33F4">
        <w:rPr>
          <w:rFonts w:eastAsia="Times New Roman"/>
          <w:szCs w:val="24"/>
        </w:rPr>
        <w:t xml:space="preserve"> προνομιακό σας πεδίο</w:t>
      </w:r>
      <w:r>
        <w:rPr>
          <w:rFonts w:eastAsia="Times New Roman"/>
          <w:szCs w:val="24"/>
        </w:rPr>
        <w:t>. Ας μιλήσουμε για τις επενδύσεις, πο</w:t>
      </w:r>
      <w:r>
        <w:rPr>
          <w:rFonts w:eastAsia="Times New Roman"/>
          <w:szCs w:val="24"/>
        </w:rPr>
        <w:t>υ είν</w:t>
      </w:r>
      <w:r w:rsidRPr="003D33F4">
        <w:rPr>
          <w:rFonts w:eastAsia="Times New Roman"/>
          <w:szCs w:val="24"/>
        </w:rPr>
        <w:t xml:space="preserve">αι το φόρτε </w:t>
      </w:r>
      <w:r>
        <w:rPr>
          <w:rFonts w:eastAsia="Times New Roman"/>
          <w:szCs w:val="24"/>
        </w:rPr>
        <w:t xml:space="preserve">σας. Για να δούμε τη δήθεν ιδεοληψία </w:t>
      </w:r>
      <w:r w:rsidRPr="003D33F4">
        <w:rPr>
          <w:rFonts w:eastAsia="Times New Roman"/>
          <w:szCs w:val="24"/>
        </w:rPr>
        <w:t xml:space="preserve">της </w:t>
      </w:r>
      <w:r>
        <w:rPr>
          <w:rFonts w:eastAsia="Times New Roman"/>
          <w:szCs w:val="24"/>
        </w:rPr>
        <w:t>Κ</w:t>
      </w:r>
      <w:r w:rsidRPr="003D33F4">
        <w:rPr>
          <w:rFonts w:eastAsia="Times New Roman"/>
          <w:szCs w:val="24"/>
        </w:rPr>
        <w:t>υβέρνησ</w:t>
      </w:r>
      <w:r>
        <w:rPr>
          <w:rFonts w:eastAsia="Times New Roman"/>
          <w:szCs w:val="24"/>
        </w:rPr>
        <w:t>ής</w:t>
      </w:r>
      <w:r w:rsidRPr="003D33F4">
        <w:rPr>
          <w:rFonts w:eastAsia="Times New Roman"/>
          <w:szCs w:val="24"/>
        </w:rPr>
        <w:t xml:space="preserve"> μας απέναντι στους επενδυτές</w:t>
      </w:r>
      <w:r>
        <w:rPr>
          <w:rFonts w:eastAsia="Times New Roman"/>
          <w:szCs w:val="24"/>
        </w:rPr>
        <w:t>. Το 2017 ήταν η χρονιά που η χώρα</w:t>
      </w:r>
      <w:r w:rsidRPr="003D33F4">
        <w:rPr>
          <w:rFonts w:eastAsia="Times New Roman"/>
          <w:szCs w:val="24"/>
        </w:rPr>
        <w:t xml:space="preserve"> κατέγραψε ρεκόρ δεκαετίας στις άμεσες ξένες επενδύσεις και το ίδιο αναμένεται να συμβεί και φέτος</w:t>
      </w:r>
      <w:r>
        <w:rPr>
          <w:rFonts w:eastAsia="Times New Roman"/>
          <w:szCs w:val="24"/>
        </w:rPr>
        <w:t>. Α</w:t>
      </w:r>
      <w:r w:rsidRPr="003D33F4">
        <w:rPr>
          <w:rFonts w:eastAsia="Times New Roman"/>
          <w:szCs w:val="24"/>
        </w:rPr>
        <w:t xml:space="preserve">νατρέξτε στα πραγματικά </w:t>
      </w:r>
      <w:r w:rsidRPr="003D33F4">
        <w:rPr>
          <w:rFonts w:eastAsia="Times New Roman"/>
          <w:szCs w:val="24"/>
        </w:rPr>
        <w:t>δεδομένα και αναρωτηθείτε γιατί συνέβη αυτό</w:t>
      </w:r>
      <w:r>
        <w:rPr>
          <w:rFonts w:eastAsia="Times New Roman"/>
          <w:szCs w:val="24"/>
        </w:rPr>
        <w:t>.</w:t>
      </w:r>
    </w:p>
    <w:p w14:paraId="5FC2FBFF" w14:textId="77777777" w:rsidR="0020643A" w:rsidRDefault="00E84ECF">
      <w:pPr>
        <w:spacing w:line="600" w:lineRule="auto"/>
        <w:ind w:firstLine="720"/>
        <w:contextualSpacing/>
        <w:jc w:val="both"/>
        <w:rPr>
          <w:rFonts w:eastAsia="Times New Roman"/>
          <w:szCs w:val="24"/>
        </w:rPr>
      </w:pPr>
      <w:r>
        <w:rPr>
          <w:rFonts w:eastAsia="Times New Roman"/>
          <w:szCs w:val="24"/>
        </w:rPr>
        <w:t xml:space="preserve">Θέλω να αναφέρω </w:t>
      </w:r>
      <w:r w:rsidRPr="003D33F4">
        <w:rPr>
          <w:rFonts w:eastAsia="Times New Roman"/>
          <w:szCs w:val="24"/>
        </w:rPr>
        <w:t xml:space="preserve">ενδεικτικά </w:t>
      </w:r>
      <w:r>
        <w:rPr>
          <w:rFonts w:eastAsia="Times New Roman"/>
          <w:szCs w:val="24"/>
        </w:rPr>
        <w:t xml:space="preserve">τρεις κλάδους, </w:t>
      </w:r>
      <w:r w:rsidRPr="003D33F4">
        <w:rPr>
          <w:rFonts w:eastAsia="Times New Roman"/>
          <w:szCs w:val="24"/>
        </w:rPr>
        <w:t xml:space="preserve">χωρίς να σημαίνει </w:t>
      </w:r>
      <w:r>
        <w:rPr>
          <w:rFonts w:eastAsia="Times New Roman"/>
          <w:szCs w:val="24"/>
        </w:rPr>
        <w:t>β</w:t>
      </w:r>
      <w:r w:rsidRPr="003D33F4">
        <w:rPr>
          <w:rFonts w:eastAsia="Times New Roman"/>
          <w:szCs w:val="24"/>
        </w:rPr>
        <w:t>εβαίως ότι</w:t>
      </w:r>
      <w:r>
        <w:rPr>
          <w:rFonts w:eastAsia="Times New Roman"/>
          <w:szCs w:val="24"/>
        </w:rPr>
        <w:t xml:space="preserve"> </w:t>
      </w:r>
      <w:r w:rsidRPr="003D33F4">
        <w:rPr>
          <w:rFonts w:eastAsia="Times New Roman"/>
          <w:szCs w:val="24"/>
        </w:rPr>
        <w:t>κινητικότητα δεν καταγράφεται και σε άλλους κλάδους της οικονομίας</w:t>
      </w:r>
      <w:r>
        <w:rPr>
          <w:rFonts w:eastAsia="Times New Roman"/>
          <w:szCs w:val="24"/>
        </w:rPr>
        <w:t>.</w:t>
      </w:r>
    </w:p>
    <w:p w14:paraId="5FC2FC00" w14:textId="77777777" w:rsidR="0020643A" w:rsidRDefault="00E84ECF">
      <w:pPr>
        <w:spacing w:line="600" w:lineRule="auto"/>
        <w:ind w:firstLine="720"/>
        <w:contextualSpacing/>
        <w:jc w:val="both"/>
        <w:rPr>
          <w:rFonts w:eastAsia="Times New Roman"/>
          <w:szCs w:val="24"/>
        </w:rPr>
      </w:pPr>
      <w:r>
        <w:rPr>
          <w:rFonts w:eastAsia="Times New Roman"/>
          <w:szCs w:val="24"/>
        </w:rPr>
        <w:t>Πρώτον, στον ενεργειακό τομέα. Η ολοκλήρωση της πώλησης της ΔΕΣΦΑ με το</w:t>
      </w:r>
      <w:r>
        <w:rPr>
          <w:rFonts w:eastAsia="Times New Roman"/>
          <w:szCs w:val="24"/>
        </w:rPr>
        <w:t xml:space="preserve"> </w:t>
      </w:r>
      <w:r>
        <w:rPr>
          <w:rFonts w:eastAsia="Times New Roman"/>
          <w:szCs w:val="24"/>
        </w:rPr>
        <w:t>δ</w:t>
      </w:r>
      <w:r>
        <w:rPr>
          <w:rFonts w:eastAsia="Times New Roman"/>
          <w:szCs w:val="24"/>
        </w:rPr>
        <w:t>ημόσιο να αποκτά ουσιαστικά δικαιώματα, η πώληση του 24%</w:t>
      </w:r>
      <w:r w:rsidRPr="003D33F4">
        <w:rPr>
          <w:rFonts w:eastAsia="Times New Roman"/>
          <w:szCs w:val="24"/>
        </w:rPr>
        <w:t xml:space="preserve"> του </w:t>
      </w:r>
      <w:r>
        <w:rPr>
          <w:rFonts w:eastAsia="Times New Roman"/>
          <w:szCs w:val="24"/>
        </w:rPr>
        <w:t>ΑΔΜΗΕ με την παράλληλη</w:t>
      </w:r>
      <w:r w:rsidRPr="003D33F4">
        <w:rPr>
          <w:rFonts w:eastAsia="Times New Roman"/>
          <w:szCs w:val="24"/>
        </w:rPr>
        <w:t xml:space="preserve"> διακράτηση του 51% υπό δημόσιο έλεγχο και </w:t>
      </w:r>
      <w:r>
        <w:rPr>
          <w:rFonts w:eastAsia="Times New Roman"/>
          <w:szCs w:val="24"/>
        </w:rPr>
        <w:t xml:space="preserve">η </w:t>
      </w:r>
      <w:r w:rsidRPr="003D33F4">
        <w:rPr>
          <w:rFonts w:eastAsia="Times New Roman"/>
          <w:szCs w:val="24"/>
        </w:rPr>
        <w:t xml:space="preserve">ολοκλήρωση των συναλλαγών για τις εταιρείες </w:t>
      </w:r>
      <w:r>
        <w:rPr>
          <w:rFonts w:eastAsia="Times New Roman"/>
          <w:szCs w:val="24"/>
        </w:rPr>
        <w:t>ε</w:t>
      </w:r>
      <w:r w:rsidRPr="003D33F4">
        <w:rPr>
          <w:rFonts w:eastAsia="Times New Roman"/>
          <w:szCs w:val="24"/>
        </w:rPr>
        <w:t xml:space="preserve">μπορίου και </w:t>
      </w:r>
      <w:r>
        <w:rPr>
          <w:rFonts w:eastAsia="Times New Roman"/>
          <w:szCs w:val="24"/>
        </w:rPr>
        <w:t>υ</w:t>
      </w:r>
      <w:r w:rsidRPr="003D33F4">
        <w:rPr>
          <w:rFonts w:eastAsia="Times New Roman"/>
          <w:szCs w:val="24"/>
        </w:rPr>
        <w:t>ποδομών φυσικού αερίου σε Αθήνα και Θεσσαλονίκη πριν από λίγες μέρες</w:t>
      </w:r>
      <w:r>
        <w:rPr>
          <w:rFonts w:eastAsia="Times New Roman"/>
          <w:szCs w:val="24"/>
        </w:rPr>
        <w:t>. Επίσης,</w:t>
      </w:r>
      <w:r w:rsidRPr="003D33F4">
        <w:rPr>
          <w:rFonts w:eastAsia="Times New Roman"/>
          <w:szCs w:val="24"/>
        </w:rPr>
        <w:t xml:space="preserve"> το νέο θεσμικό </w:t>
      </w:r>
      <w:r>
        <w:rPr>
          <w:rFonts w:eastAsia="Times New Roman"/>
          <w:szCs w:val="24"/>
        </w:rPr>
        <w:t>π</w:t>
      </w:r>
      <w:r w:rsidRPr="003D33F4">
        <w:rPr>
          <w:rFonts w:eastAsia="Times New Roman"/>
          <w:szCs w:val="24"/>
        </w:rPr>
        <w:t xml:space="preserve">λαίσιο για τις </w:t>
      </w:r>
      <w:r>
        <w:rPr>
          <w:rFonts w:eastAsia="Times New Roman"/>
          <w:szCs w:val="24"/>
        </w:rPr>
        <w:t>α</w:t>
      </w:r>
      <w:r w:rsidRPr="003D33F4">
        <w:rPr>
          <w:rFonts w:eastAsia="Times New Roman"/>
          <w:szCs w:val="24"/>
        </w:rPr>
        <w:t xml:space="preserve">νανεώσιμες </w:t>
      </w:r>
      <w:r>
        <w:rPr>
          <w:rFonts w:eastAsia="Times New Roman"/>
          <w:szCs w:val="24"/>
        </w:rPr>
        <w:t>π</w:t>
      </w:r>
      <w:r w:rsidRPr="003D33F4">
        <w:rPr>
          <w:rFonts w:eastAsia="Times New Roman"/>
          <w:szCs w:val="24"/>
        </w:rPr>
        <w:t xml:space="preserve">ηγές </w:t>
      </w:r>
      <w:r>
        <w:rPr>
          <w:rFonts w:eastAsia="Times New Roman"/>
          <w:szCs w:val="24"/>
        </w:rPr>
        <w:t>ε</w:t>
      </w:r>
      <w:r w:rsidRPr="003D33F4">
        <w:rPr>
          <w:rFonts w:eastAsia="Times New Roman"/>
          <w:szCs w:val="24"/>
        </w:rPr>
        <w:t>νέργειες</w:t>
      </w:r>
      <w:r w:rsidRPr="003D33F4">
        <w:rPr>
          <w:rFonts w:eastAsia="Times New Roman"/>
          <w:szCs w:val="24"/>
        </w:rPr>
        <w:t xml:space="preserve"> που είναι </w:t>
      </w:r>
      <w:r>
        <w:rPr>
          <w:rFonts w:eastAsia="Times New Roman"/>
          <w:szCs w:val="24"/>
        </w:rPr>
        <w:t>σε θέση</w:t>
      </w:r>
      <w:r w:rsidRPr="003D33F4">
        <w:rPr>
          <w:rFonts w:eastAsia="Times New Roman"/>
          <w:szCs w:val="24"/>
        </w:rPr>
        <w:t xml:space="preserve"> να φέρουν επενδύσεις σε νέες παραγωγικές μονάδες τον επόμενο χρόνο</w:t>
      </w:r>
      <w:r>
        <w:rPr>
          <w:rFonts w:eastAsia="Times New Roman"/>
          <w:szCs w:val="24"/>
        </w:rPr>
        <w:t>,</w:t>
      </w:r>
      <w:r w:rsidRPr="003D33F4">
        <w:rPr>
          <w:rFonts w:eastAsia="Times New Roman"/>
          <w:szCs w:val="24"/>
        </w:rPr>
        <w:t xml:space="preserve"> της τάξης των </w:t>
      </w:r>
      <w:r>
        <w:rPr>
          <w:rFonts w:eastAsia="Times New Roman"/>
          <w:szCs w:val="24"/>
        </w:rPr>
        <w:t>2,5 δισεκατομμυρίων ευρώ στην τριετία. Α</w:t>
      </w:r>
      <w:r w:rsidRPr="003D33F4">
        <w:rPr>
          <w:rFonts w:eastAsia="Times New Roman"/>
          <w:szCs w:val="24"/>
        </w:rPr>
        <w:t>υτά είναι μόνο κάποια στοιχεία από την πολύ σημ</w:t>
      </w:r>
      <w:r w:rsidRPr="003D33F4">
        <w:rPr>
          <w:rFonts w:eastAsia="Times New Roman"/>
          <w:szCs w:val="24"/>
        </w:rPr>
        <w:t>αντική δουλειά που έχει γίνει στο</w:t>
      </w:r>
      <w:r>
        <w:rPr>
          <w:rFonts w:eastAsia="Times New Roman"/>
          <w:szCs w:val="24"/>
        </w:rPr>
        <w:t>ν</w:t>
      </w:r>
      <w:r w:rsidRPr="003D33F4">
        <w:rPr>
          <w:rFonts w:eastAsia="Times New Roman"/>
          <w:szCs w:val="24"/>
        </w:rPr>
        <w:t xml:space="preserve"> χώρο της ενέργειας τα τελευταία χρόνια</w:t>
      </w:r>
      <w:r>
        <w:rPr>
          <w:rFonts w:eastAsia="Times New Roman"/>
          <w:szCs w:val="24"/>
        </w:rPr>
        <w:t>.</w:t>
      </w:r>
    </w:p>
    <w:p w14:paraId="5FC2FC01" w14:textId="77777777" w:rsidR="0020643A" w:rsidRDefault="00E84ECF">
      <w:pPr>
        <w:spacing w:line="600" w:lineRule="auto"/>
        <w:ind w:firstLine="720"/>
        <w:contextualSpacing/>
        <w:jc w:val="both"/>
        <w:rPr>
          <w:rFonts w:eastAsia="Times New Roman"/>
          <w:szCs w:val="24"/>
        </w:rPr>
      </w:pPr>
      <w:r>
        <w:rPr>
          <w:rFonts w:eastAsia="Times New Roman"/>
          <w:szCs w:val="24"/>
        </w:rPr>
        <w:t>Σ</w:t>
      </w:r>
      <w:r w:rsidRPr="003D33F4">
        <w:rPr>
          <w:rFonts w:eastAsia="Times New Roman"/>
          <w:szCs w:val="24"/>
        </w:rPr>
        <w:t>τον κατασκευαστικό κλάδο ρωτήστε να δείτε ότι ξεκίνησε ξανά</w:t>
      </w:r>
      <w:r>
        <w:rPr>
          <w:rFonts w:eastAsia="Times New Roman"/>
          <w:szCs w:val="24"/>
        </w:rPr>
        <w:t xml:space="preserve"> </w:t>
      </w:r>
      <w:r w:rsidRPr="003D33F4">
        <w:rPr>
          <w:rFonts w:eastAsia="Times New Roman"/>
          <w:szCs w:val="24"/>
        </w:rPr>
        <w:t>οικοδομή</w:t>
      </w:r>
      <w:r>
        <w:rPr>
          <w:rFonts w:eastAsia="Times New Roman"/>
          <w:szCs w:val="24"/>
        </w:rPr>
        <w:t>.</w:t>
      </w:r>
      <w:r w:rsidRPr="003D33F4">
        <w:rPr>
          <w:rFonts w:eastAsia="Times New Roman"/>
          <w:szCs w:val="24"/>
        </w:rPr>
        <w:t xml:space="preserve"> Πάρτε μία εικόνα από τους συνεργάτες </w:t>
      </w:r>
      <w:r>
        <w:rPr>
          <w:rFonts w:eastAsia="Times New Roman"/>
          <w:szCs w:val="24"/>
        </w:rPr>
        <w:t>σας. Β</w:t>
      </w:r>
      <w:r w:rsidRPr="003D33F4">
        <w:rPr>
          <w:rFonts w:eastAsia="Times New Roman"/>
          <w:szCs w:val="24"/>
        </w:rPr>
        <w:t>γείτε</w:t>
      </w:r>
      <w:r>
        <w:rPr>
          <w:rFonts w:eastAsia="Times New Roman"/>
          <w:szCs w:val="24"/>
        </w:rPr>
        <w:t>,</w:t>
      </w:r>
      <w:r w:rsidRPr="003D33F4">
        <w:rPr>
          <w:rFonts w:eastAsia="Times New Roman"/>
          <w:szCs w:val="24"/>
        </w:rPr>
        <w:t xml:space="preserve"> εσείς που κυκλοφορείτε</w:t>
      </w:r>
      <w:r>
        <w:rPr>
          <w:rFonts w:eastAsia="Times New Roman"/>
          <w:szCs w:val="24"/>
        </w:rPr>
        <w:t>,</w:t>
      </w:r>
      <w:r w:rsidRPr="003D33F4">
        <w:rPr>
          <w:rFonts w:eastAsia="Times New Roman"/>
          <w:szCs w:val="24"/>
        </w:rPr>
        <w:t xml:space="preserve"> έξω στην πιάτσα να δείτε τι γίνεται</w:t>
      </w:r>
      <w:r>
        <w:rPr>
          <w:rFonts w:eastAsia="Times New Roman"/>
          <w:szCs w:val="24"/>
        </w:rPr>
        <w:t>.</w:t>
      </w:r>
      <w:r>
        <w:rPr>
          <w:rFonts w:eastAsia="Times New Roman"/>
          <w:szCs w:val="24"/>
        </w:rPr>
        <w:t xml:space="preserve"> Ολοκληρώθηκαν, βεβαίως, στα πιο</w:t>
      </w:r>
      <w:r w:rsidRPr="003D33F4">
        <w:rPr>
          <w:rFonts w:eastAsia="Times New Roman"/>
          <w:szCs w:val="24"/>
        </w:rPr>
        <w:t xml:space="preserve"> δύσκολα χρόνια</w:t>
      </w:r>
      <w:r>
        <w:rPr>
          <w:rFonts w:eastAsia="Times New Roman"/>
          <w:szCs w:val="24"/>
        </w:rPr>
        <w:t>,</w:t>
      </w:r>
      <w:r w:rsidRPr="003D33F4">
        <w:rPr>
          <w:rFonts w:eastAsia="Times New Roman"/>
          <w:szCs w:val="24"/>
        </w:rPr>
        <w:t xml:space="preserve"> τα πρώτα χρόνια</w:t>
      </w:r>
      <w:r>
        <w:rPr>
          <w:rFonts w:eastAsia="Times New Roman"/>
          <w:szCs w:val="24"/>
        </w:rPr>
        <w:t>,</w:t>
      </w:r>
      <w:r w:rsidRPr="003D33F4">
        <w:rPr>
          <w:rFonts w:eastAsia="Times New Roman"/>
          <w:szCs w:val="24"/>
        </w:rPr>
        <w:t xml:space="preserve"> οι οδικοί άξονες</w:t>
      </w:r>
      <w:r>
        <w:rPr>
          <w:rFonts w:eastAsia="Times New Roman"/>
          <w:szCs w:val="24"/>
        </w:rPr>
        <w:t>,</w:t>
      </w:r>
      <w:r w:rsidRPr="003D33F4">
        <w:rPr>
          <w:rFonts w:eastAsia="Times New Roman"/>
          <w:szCs w:val="24"/>
        </w:rPr>
        <w:t xml:space="preserve"> εκείνοι που εσείς είχατε παρατήσει στη μέση και</w:t>
      </w:r>
      <w:r>
        <w:rPr>
          <w:rFonts w:eastAsia="Times New Roman"/>
          <w:szCs w:val="24"/>
        </w:rPr>
        <w:t>,</w:t>
      </w:r>
      <w:r w:rsidRPr="003D33F4">
        <w:rPr>
          <w:rFonts w:eastAsia="Times New Roman"/>
          <w:szCs w:val="24"/>
        </w:rPr>
        <w:t xml:space="preserve"> μάλιστα</w:t>
      </w:r>
      <w:r>
        <w:rPr>
          <w:rFonts w:eastAsia="Times New Roman"/>
          <w:szCs w:val="24"/>
        </w:rPr>
        <w:t>,</w:t>
      </w:r>
      <w:r w:rsidRPr="003D33F4">
        <w:rPr>
          <w:rFonts w:eastAsia="Times New Roman"/>
          <w:szCs w:val="24"/>
        </w:rPr>
        <w:t xml:space="preserve"> ολοκληρώθηκαν με πολύ πιο ευνοϊκούς </w:t>
      </w:r>
      <w:r>
        <w:rPr>
          <w:rFonts w:eastAsia="Times New Roman"/>
          <w:szCs w:val="24"/>
        </w:rPr>
        <w:t>ό</w:t>
      </w:r>
      <w:r w:rsidRPr="003D33F4">
        <w:rPr>
          <w:rFonts w:eastAsia="Times New Roman"/>
          <w:szCs w:val="24"/>
        </w:rPr>
        <w:t xml:space="preserve">ρους </w:t>
      </w:r>
      <w:r>
        <w:rPr>
          <w:rFonts w:eastAsia="Times New Roman"/>
          <w:szCs w:val="24"/>
        </w:rPr>
        <w:t>για</w:t>
      </w:r>
      <w:r w:rsidRPr="003D33F4">
        <w:rPr>
          <w:rFonts w:eastAsia="Times New Roman"/>
          <w:szCs w:val="24"/>
        </w:rPr>
        <w:t xml:space="preserve"> τα συμφέροντα του </w:t>
      </w:r>
      <w:r>
        <w:rPr>
          <w:rFonts w:eastAsia="Times New Roman"/>
          <w:szCs w:val="24"/>
        </w:rPr>
        <w:t>δ</w:t>
      </w:r>
      <w:r>
        <w:rPr>
          <w:rFonts w:eastAsia="Times New Roman"/>
          <w:szCs w:val="24"/>
        </w:rPr>
        <w:t xml:space="preserve">ημοσίου, </w:t>
      </w:r>
      <w:r w:rsidRPr="003D33F4">
        <w:rPr>
          <w:rFonts w:eastAsia="Times New Roman"/>
          <w:szCs w:val="24"/>
        </w:rPr>
        <w:t xml:space="preserve">ενώ χθες ο </w:t>
      </w:r>
      <w:r>
        <w:rPr>
          <w:rFonts w:eastAsia="Times New Roman"/>
          <w:szCs w:val="24"/>
        </w:rPr>
        <w:t>Υ</w:t>
      </w:r>
      <w:r w:rsidRPr="003D33F4">
        <w:rPr>
          <w:rFonts w:eastAsia="Times New Roman"/>
          <w:szCs w:val="24"/>
        </w:rPr>
        <w:t xml:space="preserve">πουργός </w:t>
      </w:r>
      <w:r>
        <w:rPr>
          <w:rFonts w:eastAsia="Times New Roman"/>
          <w:szCs w:val="24"/>
        </w:rPr>
        <w:t>Υ</w:t>
      </w:r>
      <w:r w:rsidRPr="003D33F4">
        <w:rPr>
          <w:rFonts w:eastAsia="Times New Roman"/>
          <w:szCs w:val="24"/>
        </w:rPr>
        <w:t>ποδομών ανέφερε ότι</w:t>
      </w:r>
      <w:r w:rsidRPr="003D33F4">
        <w:rPr>
          <w:rFonts w:eastAsia="Times New Roman"/>
          <w:szCs w:val="24"/>
        </w:rPr>
        <w:t xml:space="preserve"> προχωρούμε εντός του </w:t>
      </w:r>
      <w:r>
        <w:rPr>
          <w:rFonts w:eastAsia="Times New Roman"/>
          <w:szCs w:val="24"/>
        </w:rPr>
        <w:t>20</w:t>
      </w:r>
      <w:r w:rsidRPr="003D33F4">
        <w:rPr>
          <w:rFonts w:eastAsia="Times New Roman"/>
          <w:szCs w:val="24"/>
        </w:rPr>
        <w:t>19 στη συμβασιοποίηση νέων έργων συνολικού προϋπολογισμού 9</w:t>
      </w:r>
      <w:r>
        <w:rPr>
          <w:rFonts w:eastAsia="Times New Roman"/>
          <w:szCs w:val="24"/>
        </w:rPr>
        <w:t>,</w:t>
      </w:r>
      <w:r w:rsidRPr="003D33F4">
        <w:rPr>
          <w:rFonts w:eastAsia="Times New Roman"/>
          <w:szCs w:val="24"/>
        </w:rPr>
        <w:t>17 δισεκατομμυρίων ευρώ</w:t>
      </w:r>
      <w:r>
        <w:rPr>
          <w:rFonts w:eastAsia="Times New Roman"/>
          <w:szCs w:val="24"/>
        </w:rPr>
        <w:t>.</w:t>
      </w:r>
    </w:p>
    <w:p w14:paraId="5FC2FC02" w14:textId="77777777" w:rsidR="0020643A" w:rsidRDefault="00E84ECF">
      <w:pPr>
        <w:spacing w:line="600" w:lineRule="auto"/>
        <w:ind w:firstLine="720"/>
        <w:contextualSpacing/>
        <w:jc w:val="both"/>
        <w:rPr>
          <w:rFonts w:eastAsia="Times New Roman"/>
          <w:szCs w:val="24"/>
        </w:rPr>
      </w:pPr>
      <w:r>
        <w:rPr>
          <w:rFonts w:eastAsia="Times New Roman"/>
          <w:szCs w:val="24"/>
        </w:rPr>
        <w:t>Κ</w:t>
      </w:r>
      <w:r w:rsidRPr="003D33F4">
        <w:rPr>
          <w:rFonts w:eastAsia="Times New Roman"/>
          <w:szCs w:val="24"/>
        </w:rPr>
        <w:t>αι</w:t>
      </w:r>
      <w:r>
        <w:rPr>
          <w:rFonts w:eastAsia="Times New Roman"/>
          <w:szCs w:val="24"/>
        </w:rPr>
        <w:t>,</w:t>
      </w:r>
      <w:r w:rsidRPr="003D33F4">
        <w:rPr>
          <w:rFonts w:eastAsia="Times New Roman"/>
          <w:szCs w:val="24"/>
        </w:rPr>
        <w:t xml:space="preserve"> τέλος</w:t>
      </w:r>
      <w:r>
        <w:rPr>
          <w:rFonts w:eastAsia="Times New Roman"/>
          <w:szCs w:val="24"/>
        </w:rPr>
        <w:t>,</w:t>
      </w:r>
      <w:r w:rsidRPr="003D33F4">
        <w:rPr>
          <w:rFonts w:eastAsia="Times New Roman"/>
          <w:szCs w:val="24"/>
        </w:rPr>
        <w:t xml:space="preserve"> </w:t>
      </w:r>
      <w:r>
        <w:rPr>
          <w:rFonts w:eastAsia="Times New Roman"/>
          <w:szCs w:val="24"/>
        </w:rPr>
        <w:t>σ</w:t>
      </w:r>
      <w:r w:rsidRPr="003D33F4">
        <w:rPr>
          <w:rFonts w:eastAsia="Times New Roman"/>
          <w:szCs w:val="24"/>
        </w:rPr>
        <w:t>το</w:t>
      </w:r>
      <w:r>
        <w:rPr>
          <w:rFonts w:eastAsia="Times New Roman"/>
          <w:szCs w:val="24"/>
        </w:rPr>
        <w:t>ν</w:t>
      </w:r>
      <w:r w:rsidRPr="003D33F4">
        <w:rPr>
          <w:rFonts w:eastAsia="Times New Roman"/>
          <w:szCs w:val="24"/>
        </w:rPr>
        <w:t xml:space="preserve"> τουριστικό τομέα που έχει</w:t>
      </w:r>
      <w:r>
        <w:rPr>
          <w:rFonts w:eastAsia="Times New Roman"/>
          <w:szCs w:val="24"/>
        </w:rPr>
        <w:t>, πράγματι,</w:t>
      </w:r>
      <w:r w:rsidRPr="003D33F4">
        <w:rPr>
          <w:rFonts w:eastAsia="Times New Roman"/>
          <w:szCs w:val="24"/>
        </w:rPr>
        <w:t xml:space="preserve"> πρωταγων</w:t>
      </w:r>
      <w:r>
        <w:rPr>
          <w:rFonts w:eastAsia="Times New Roman"/>
          <w:szCs w:val="24"/>
        </w:rPr>
        <w:t>ιστήσει στον τομέα</w:t>
      </w:r>
      <w:r w:rsidRPr="003D33F4">
        <w:rPr>
          <w:rFonts w:eastAsia="Times New Roman"/>
          <w:szCs w:val="24"/>
        </w:rPr>
        <w:t xml:space="preserve"> της οικονομίας</w:t>
      </w:r>
      <w:r>
        <w:rPr>
          <w:rFonts w:eastAsia="Times New Roman"/>
          <w:szCs w:val="24"/>
        </w:rPr>
        <w:t>,</w:t>
      </w:r>
      <w:r w:rsidRPr="003D33F4">
        <w:rPr>
          <w:rFonts w:eastAsia="Times New Roman"/>
          <w:szCs w:val="24"/>
        </w:rPr>
        <w:t xml:space="preserve"> εκεί όπου</w:t>
      </w:r>
      <w:r>
        <w:rPr>
          <w:rFonts w:eastAsia="Times New Roman"/>
          <w:szCs w:val="24"/>
        </w:rPr>
        <w:t>,</w:t>
      </w:r>
      <w:r w:rsidRPr="003D33F4">
        <w:rPr>
          <w:rFonts w:eastAsia="Times New Roman"/>
          <w:szCs w:val="24"/>
        </w:rPr>
        <w:t xml:space="preserve"> πέρα από τα αλλεπάλληλα ρεκόρ κάθε έτος</w:t>
      </w:r>
      <w:r>
        <w:rPr>
          <w:rFonts w:eastAsia="Times New Roman"/>
          <w:szCs w:val="24"/>
        </w:rPr>
        <w:t>,</w:t>
      </w:r>
      <w:r w:rsidRPr="003D33F4">
        <w:rPr>
          <w:rFonts w:eastAsia="Times New Roman"/>
          <w:szCs w:val="24"/>
        </w:rPr>
        <w:t xml:space="preserve"> έχουν πραγματοποιηθεί σημαντικότατες ιδιωτικές επενδύσεις</w:t>
      </w:r>
      <w:r>
        <w:rPr>
          <w:rFonts w:eastAsia="Times New Roman"/>
          <w:szCs w:val="24"/>
        </w:rPr>
        <w:t>,</w:t>
      </w:r>
      <w:r w:rsidRPr="003D33F4">
        <w:rPr>
          <w:rFonts w:eastAsia="Times New Roman"/>
          <w:szCs w:val="24"/>
        </w:rPr>
        <w:t xml:space="preserve"> τόσο </w:t>
      </w:r>
      <w:r>
        <w:rPr>
          <w:rFonts w:eastAsia="Times New Roman"/>
          <w:szCs w:val="24"/>
        </w:rPr>
        <w:t>στα νησιά υψηλής</w:t>
      </w:r>
      <w:r w:rsidRPr="003D33F4">
        <w:rPr>
          <w:rFonts w:eastAsia="Times New Roman"/>
          <w:szCs w:val="24"/>
        </w:rPr>
        <w:t xml:space="preserve"> τουριστικής ζήτησης</w:t>
      </w:r>
      <w:r>
        <w:rPr>
          <w:rFonts w:eastAsia="Times New Roman"/>
          <w:szCs w:val="24"/>
        </w:rPr>
        <w:t xml:space="preserve"> όσο</w:t>
      </w:r>
      <w:r w:rsidRPr="003D33F4">
        <w:rPr>
          <w:rFonts w:eastAsia="Times New Roman"/>
          <w:szCs w:val="24"/>
        </w:rPr>
        <w:t xml:space="preserve"> και στη Χαλκιδική</w:t>
      </w:r>
      <w:r>
        <w:rPr>
          <w:rFonts w:eastAsia="Times New Roman"/>
          <w:szCs w:val="24"/>
        </w:rPr>
        <w:t>,</w:t>
      </w:r>
      <w:r w:rsidRPr="003D33F4">
        <w:rPr>
          <w:rFonts w:eastAsia="Times New Roman"/>
          <w:szCs w:val="24"/>
        </w:rPr>
        <w:t xml:space="preserve"> στην Κρήτη και στην Αθήνα</w:t>
      </w:r>
      <w:r>
        <w:rPr>
          <w:rFonts w:eastAsia="Times New Roman"/>
          <w:szCs w:val="24"/>
        </w:rPr>
        <w:t>. Κ</w:t>
      </w:r>
      <w:r w:rsidRPr="003D33F4">
        <w:rPr>
          <w:rFonts w:eastAsia="Times New Roman"/>
          <w:szCs w:val="24"/>
        </w:rPr>
        <w:t>αι στην Αθήνα</w:t>
      </w:r>
      <w:r>
        <w:rPr>
          <w:rFonts w:eastAsia="Times New Roman"/>
          <w:szCs w:val="24"/>
        </w:rPr>
        <w:t xml:space="preserve"> έχουμε</w:t>
      </w:r>
      <w:r w:rsidRPr="003D33F4">
        <w:rPr>
          <w:rFonts w:eastAsia="Times New Roman"/>
          <w:szCs w:val="24"/>
        </w:rPr>
        <w:t xml:space="preserve"> σημαντικότατες επενδύσεις</w:t>
      </w:r>
      <w:r>
        <w:rPr>
          <w:rFonts w:eastAsia="Times New Roman"/>
          <w:szCs w:val="24"/>
        </w:rPr>
        <w:t>,</w:t>
      </w:r>
      <w:r w:rsidRPr="003D33F4">
        <w:rPr>
          <w:rFonts w:eastAsia="Times New Roman"/>
          <w:szCs w:val="24"/>
        </w:rPr>
        <w:t xml:space="preserve"> ιδίως στον τομέα των ξενοδοχείων</w:t>
      </w:r>
      <w:r>
        <w:rPr>
          <w:rFonts w:eastAsia="Times New Roman"/>
          <w:szCs w:val="24"/>
        </w:rPr>
        <w:t>. Έτσι είχαμε μια πολύ</w:t>
      </w:r>
      <w:r>
        <w:rPr>
          <w:rFonts w:eastAsia="Times New Roman"/>
          <w:szCs w:val="24"/>
        </w:rPr>
        <w:t xml:space="preserve"> σημαντική αύξηση και στο</w:t>
      </w:r>
      <w:r w:rsidRPr="003D33F4">
        <w:rPr>
          <w:rFonts w:eastAsia="Times New Roman"/>
          <w:szCs w:val="24"/>
        </w:rPr>
        <w:t>ν συνολικό αριθμό των ποιοτικών τουριστικών μονάδων</w:t>
      </w:r>
      <w:r>
        <w:rPr>
          <w:rFonts w:eastAsia="Times New Roman"/>
          <w:szCs w:val="24"/>
        </w:rPr>
        <w:t>,</w:t>
      </w:r>
      <w:r w:rsidRPr="003D33F4">
        <w:rPr>
          <w:rFonts w:eastAsia="Times New Roman"/>
          <w:szCs w:val="24"/>
        </w:rPr>
        <w:t xml:space="preserve"> γεγονός που συμβάλλει και αυτό στην επίτευξη των </w:t>
      </w:r>
      <w:r>
        <w:rPr>
          <w:rFonts w:eastAsia="Times New Roman"/>
          <w:szCs w:val="24"/>
        </w:rPr>
        <w:t>ρεκόρ</w:t>
      </w:r>
      <w:r w:rsidRPr="003D33F4">
        <w:rPr>
          <w:rFonts w:eastAsia="Times New Roman"/>
          <w:szCs w:val="24"/>
        </w:rPr>
        <w:t xml:space="preserve"> στον τουρισμό αλλά και </w:t>
      </w:r>
      <w:r>
        <w:rPr>
          <w:rFonts w:eastAsia="Times New Roman"/>
          <w:szCs w:val="24"/>
        </w:rPr>
        <w:t>σ</w:t>
      </w:r>
      <w:r w:rsidRPr="003D33F4">
        <w:rPr>
          <w:rFonts w:eastAsia="Times New Roman"/>
          <w:szCs w:val="24"/>
        </w:rPr>
        <w:t>την ενίσχυση της οικονομικής δραστηριότητας και της απασχόλησης</w:t>
      </w:r>
      <w:r>
        <w:rPr>
          <w:rFonts w:eastAsia="Times New Roman"/>
          <w:szCs w:val="24"/>
        </w:rPr>
        <w:t>.</w:t>
      </w:r>
    </w:p>
    <w:p w14:paraId="5FC2FC03" w14:textId="77777777" w:rsidR="0020643A" w:rsidRDefault="00E84ECF">
      <w:pPr>
        <w:spacing w:line="600" w:lineRule="auto"/>
        <w:ind w:firstLine="720"/>
        <w:contextualSpacing/>
        <w:jc w:val="both"/>
        <w:rPr>
          <w:rFonts w:eastAsia="Times New Roman"/>
          <w:szCs w:val="24"/>
        </w:rPr>
      </w:pPr>
      <w:r>
        <w:rPr>
          <w:rFonts w:eastAsia="Times New Roman"/>
          <w:szCs w:val="24"/>
        </w:rPr>
        <w:t>Επίσης,</w:t>
      </w:r>
      <w:r w:rsidRPr="003D33F4">
        <w:rPr>
          <w:rFonts w:eastAsia="Times New Roman"/>
          <w:szCs w:val="24"/>
        </w:rPr>
        <w:t xml:space="preserve"> να αναφέρω τις τομές που έ</w:t>
      </w:r>
      <w:r w:rsidRPr="003D33F4">
        <w:rPr>
          <w:rFonts w:eastAsia="Times New Roman"/>
          <w:szCs w:val="24"/>
        </w:rPr>
        <w:t xml:space="preserve">φερε το πρόσφατο νομοσχέδιο του </w:t>
      </w:r>
      <w:r>
        <w:rPr>
          <w:rFonts w:eastAsia="Times New Roman"/>
          <w:szCs w:val="24"/>
        </w:rPr>
        <w:t>Υ</w:t>
      </w:r>
      <w:r w:rsidRPr="003D33F4">
        <w:rPr>
          <w:rFonts w:eastAsia="Times New Roman"/>
          <w:szCs w:val="24"/>
        </w:rPr>
        <w:t xml:space="preserve">πουργείου </w:t>
      </w:r>
      <w:r>
        <w:rPr>
          <w:rFonts w:eastAsia="Times New Roman"/>
          <w:szCs w:val="24"/>
        </w:rPr>
        <w:t>Τ</w:t>
      </w:r>
      <w:r w:rsidRPr="003D33F4">
        <w:rPr>
          <w:rFonts w:eastAsia="Times New Roman"/>
          <w:szCs w:val="24"/>
        </w:rPr>
        <w:t>ουρισμού και τα κίνητ</w:t>
      </w:r>
      <w:r>
        <w:rPr>
          <w:rFonts w:eastAsia="Times New Roman"/>
          <w:szCs w:val="24"/>
        </w:rPr>
        <w:t>ρ</w:t>
      </w:r>
      <w:r w:rsidRPr="003D33F4">
        <w:rPr>
          <w:rFonts w:eastAsia="Times New Roman"/>
          <w:szCs w:val="24"/>
        </w:rPr>
        <w:t xml:space="preserve">α του νομοσχεδίου που δίνει και </w:t>
      </w:r>
      <w:r>
        <w:rPr>
          <w:rFonts w:eastAsia="Times New Roman"/>
          <w:szCs w:val="24"/>
        </w:rPr>
        <w:t xml:space="preserve">για καζίνο. Και σε αυτό </w:t>
      </w:r>
      <w:r w:rsidRPr="003D33F4">
        <w:rPr>
          <w:rFonts w:eastAsia="Times New Roman"/>
          <w:szCs w:val="24"/>
        </w:rPr>
        <w:t>το σημείο να τονίσω</w:t>
      </w:r>
      <w:r>
        <w:rPr>
          <w:rFonts w:eastAsia="Times New Roman"/>
          <w:szCs w:val="24"/>
        </w:rPr>
        <w:t>,</w:t>
      </w:r>
      <w:r w:rsidRPr="003D33F4">
        <w:rPr>
          <w:rFonts w:eastAsia="Times New Roman"/>
          <w:szCs w:val="24"/>
        </w:rPr>
        <w:t xml:space="preserve"> γιατί πολλή σπέκουλα έχει πέσει</w:t>
      </w:r>
      <w:r>
        <w:rPr>
          <w:rFonts w:eastAsia="Times New Roman"/>
          <w:szCs w:val="24"/>
        </w:rPr>
        <w:t>,</w:t>
      </w:r>
      <w:r w:rsidRPr="003D33F4">
        <w:rPr>
          <w:rFonts w:eastAsia="Times New Roman"/>
          <w:szCs w:val="24"/>
        </w:rPr>
        <w:t xml:space="preserve"> ότι το μεγάλο </w:t>
      </w:r>
      <w:r>
        <w:rPr>
          <w:rFonts w:eastAsia="Times New Roman"/>
          <w:szCs w:val="24"/>
        </w:rPr>
        <w:t>εμβληματικό</w:t>
      </w:r>
      <w:r w:rsidRPr="003D33F4">
        <w:rPr>
          <w:rFonts w:eastAsia="Times New Roman"/>
          <w:szCs w:val="24"/>
        </w:rPr>
        <w:t xml:space="preserve"> project του </w:t>
      </w:r>
      <w:r>
        <w:rPr>
          <w:rFonts w:eastAsia="Times New Roman"/>
          <w:szCs w:val="24"/>
        </w:rPr>
        <w:t>Ε</w:t>
      </w:r>
      <w:r w:rsidRPr="003D33F4">
        <w:rPr>
          <w:rFonts w:eastAsia="Times New Roman"/>
          <w:szCs w:val="24"/>
        </w:rPr>
        <w:t xml:space="preserve">λληνικού θα εκκινήσει την </w:t>
      </w:r>
      <w:r>
        <w:rPr>
          <w:rFonts w:eastAsia="Times New Roman"/>
          <w:szCs w:val="24"/>
        </w:rPr>
        <w:t>ά</w:t>
      </w:r>
      <w:r w:rsidRPr="003D33F4">
        <w:rPr>
          <w:rFonts w:eastAsia="Times New Roman"/>
          <w:szCs w:val="24"/>
        </w:rPr>
        <w:t>νοιξη του 2019</w:t>
      </w:r>
      <w:r>
        <w:rPr>
          <w:rFonts w:eastAsia="Times New Roman"/>
          <w:szCs w:val="24"/>
        </w:rPr>
        <w:t>,</w:t>
      </w:r>
      <w:r w:rsidRPr="003D33F4">
        <w:rPr>
          <w:rFonts w:eastAsia="Times New Roman"/>
          <w:szCs w:val="24"/>
        </w:rPr>
        <w:t xml:space="preserve"> μετά την ολοκλήρωση της διαγωνιστικής διαδικασίας για το καζίνο και την επίλυση κάποιων τελευταίων γραφειοκρατικών προβλημάτων</w:t>
      </w:r>
      <w:r>
        <w:rPr>
          <w:rFonts w:eastAsia="Times New Roman"/>
          <w:szCs w:val="24"/>
        </w:rPr>
        <w:t>.</w:t>
      </w:r>
    </w:p>
    <w:p w14:paraId="5FC2FC04" w14:textId="77777777" w:rsidR="0020643A" w:rsidRDefault="00E84ECF">
      <w:pPr>
        <w:spacing w:line="600" w:lineRule="auto"/>
        <w:ind w:firstLine="720"/>
        <w:contextualSpacing/>
        <w:jc w:val="both"/>
        <w:rPr>
          <w:rFonts w:eastAsia="Times New Roman"/>
          <w:szCs w:val="24"/>
        </w:rPr>
      </w:pPr>
      <w:r>
        <w:rPr>
          <w:rFonts w:eastAsia="Times New Roman"/>
          <w:szCs w:val="24"/>
        </w:rPr>
        <w:t>Τ</w:t>
      </w:r>
      <w:r w:rsidRPr="003D33F4">
        <w:rPr>
          <w:rFonts w:eastAsia="Times New Roman"/>
          <w:szCs w:val="24"/>
        </w:rPr>
        <w:t>ην ίδια στιγμή</w:t>
      </w:r>
      <w:r>
        <w:rPr>
          <w:rFonts w:eastAsia="Times New Roman"/>
          <w:szCs w:val="24"/>
        </w:rPr>
        <w:t>, επενδύσεις και επιχειρηματικές</w:t>
      </w:r>
      <w:r w:rsidRPr="003D33F4">
        <w:rPr>
          <w:rFonts w:eastAsia="Times New Roman"/>
          <w:szCs w:val="24"/>
        </w:rPr>
        <w:t xml:space="preserve"> εξελίξεις λαμβάνουν χώρα και σε σειρά άλλων κλάδων</w:t>
      </w:r>
      <w:r>
        <w:rPr>
          <w:rFonts w:eastAsia="Times New Roman"/>
          <w:szCs w:val="24"/>
        </w:rPr>
        <w:t>, όπως</w:t>
      </w:r>
      <w:r w:rsidRPr="003D33F4">
        <w:rPr>
          <w:rFonts w:eastAsia="Times New Roman"/>
          <w:szCs w:val="24"/>
        </w:rPr>
        <w:t xml:space="preserve"> στον κλάδο της υγείας</w:t>
      </w:r>
      <w:r>
        <w:rPr>
          <w:rFonts w:eastAsia="Times New Roman"/>
          <w:szCs w:val="24"/>
        </w:rPr>
        <w:t>,</w:t>
      </w:r>
      <w:r w:rsidRPr="003D33F4">
        <w:rPr>
          <w:rFonts w:eastAsia="Times New Roman"/>
          <w:szCs w:val="24"/>
        </w:rPr>
        <w:t xml:space="preserve"> των </w:t>
      </w:r>
      <w:r>
        <w:rPr>
          <w:rFonts w:eastAsia="Times New Roman"/>
          <w:szCs w:val="24"/>
          <w:lang w:val="en-US"/>
        </w:rPr>
        <w:t>logistics</w:t>
      </w:r>
      <w:r w:rsidRPr="00E963AF">
        <w:rPr>
          <w:rFonts w:eastAsia="Times New Roman"/>
          <w:szCs w:val="24"/>
        </w:rPr>
        <w:t>,</w:t>
      </w:r>
      <w:r>
        <w:rPr>
          <w:rFonts w:eastAsia="Times New Roman"/>
          <w:szCs w:val="24"/>
        </w:rPr>
        <w:t xml:space="preserve"> των τ</w:t>
      </w:r>
      <w:r w:rsidRPr="003D33F4">
        <w:rPr>
          <w:rFonts w:eastAsia="Times New Roman"/>
          <w:szCs w:val="24"/>
        </w:rPr>
        <w:t>ηλεπικοινωνιών</w:t>
      </w:r>
      <w:r>
        <w:rPr>
          <w:rFonts w:eastAsia="Times New Roman"/>
          <w:szCs w:val="24"/>
        </w:rPr>
        <w:t>,</w:t>
      </w:r>
      <w:r w:rsidRPr="003D33F4">
        <w:rPr>
          <w:rFonts w:eastAsia="Times New Roman"/>
          <w:szCs w:val="24"/>
        </w:rPr>
        <w:t xml:space="preserve"> του Real Estate</w:t>
      </w:r>
      <w:r>
        <w:rPr>
          <w:rFonts w:eastAsia="Times New Roman"/>
          <w:szCs w:val="24"/>
        </w:rPr>
        <w:t>,</w:t>
      </w:r>
      <w:r w:rsidRPr="003D33F4">
        <w:rPr>
          <w:rFonts w:eastAsia="Times New Roman"/>
          <w:szCs w:val="24"/>
        </w:rPr>
        <w:t xml:space="preserve"> των τροφίμων</w:t>
      </w:r>
      <w:r>
        <w:rPr>
          <w:rFonts w:eastAsia="Times New Roman"/>
          <w:szCs w:val="24"/>
        </w:rPr>
        <w:t>. Να δούμε λίγο και τα</w:t>
      </w:r>
      <w:r w:rsidRPr="003D33F4">
        <w:rPr>
          <w:rFonts w:eastAsia="Times New Roman"/>
          <w:szCs w:val="24"/>
        </w:rPr>
        <w:t xml:space="preserve"> επίσημα στοιχεία</w:t>
      </w:r>
      <w:r>
        <w:rPr>
          <w:rFonts w:eastAsia="Times New Roman"/>
          <w:szCs w:val="24"/>
        </w:rPr>
        <w:t>. Σ</w:t>
      </w:r>
      <w:r w:rsidRPr="003D33F4">
        <w:rPr>
          <w:rFonts w:eastAsia="Times New Roman"/>
          <w:szCs w:val="24"/>
        </w:rPr>
        <w:t xml:space="preserve">ύμφωνα με τα στοιχεία της </w:t>
      </w:r>
      <w:r>
        <w:rPr>
          <w:rFonts w:eastAsia="Times New Roman"/>
          <w:szCs w:val="24"/>
        </w:rPr>
        <w:t>Σ</w:t>
      </w:r>
      <w:r w:rsidRPr="003D33F4">
        <w:rPr>
          <w:rFonts w:eastAsia="Times New Roman"/>
          <w:szCs w:val="24"/>
        </w:rPr>
        <w:t xml:space="preserve">τατιστικής </w:t>
      </w:r>
      <w:r>
        <w:rPr>
          <w:rFonts w:eastAsia="Times New Roman"/>
          <w:szCs w:val="24"/>
        </w:rPr>
        <w:t>Α</w:t>
      </w:r>
      <w:r w:rsidRPr="003D33F4">
        <w:rPr>
          <w:rFonts w:eastAsia="Times New Roman"/>
          <w:szCs w:val="24"/>
        </w:rPr>
        <w:t>ρχής</w:t>
      </w:r>
      <w:r>
        <w:rPr>
          <w:rFonts w:eastAsia="Times New Roman"/>
          <w:szCs w:val="24"/>
        </w:rPr>
        <w:t>,</w:t>
      </w:r>
      <w:r w:rsidRPr="003D33F4">
        <w:rPr>
          <w:rFonts w:eastAsia="Times New Roman"/>
          <w:szCs w:val="24"/>
        </w:rPr>
        <w:t xml:space="preserve"> το 2017 </w:t>
      </w:r>
      <w:r>
        <w:rPr>
          <w:rFonts w:eastAsia="Times New Roman"/>
          <w:szCs w:val="24"/>
        </w:rPr>
        <w:t>οι</w:t>
      </w:r>
      <w:r w:rsidRPr="003D33F4">
        <w:rPr>
          <w:rFonts w:eastAsia="Times New Roman"/>
          <w:szCs w:val="24"/>
        </w:rPr>
        <w:t xml:space="preserve"> καθαρές ξένες άμεσες επενδύσεις ανήλθαν στα 3,59 δισεκατομμύρια ευρώ</w:t>
      </w:r>
      <w:r>
        <w:rPr>
          <w:rFonts w:eastAsia="Times New Roman"/>
          <w:szCs w:val="24"/>
        </w:rPr>
        <w:t>. Τ</w:t>
      </w:r>
      <w:r w:rsidRPr="003D33F4">
        <w:rPr>
          <w:rFonts w:eastAsia="Times New Roman"/>
          <w:szCs w:val="24"/>
        </w:rPr>
        <w:t>ο ενν</w:t>
      </w:r>
      <w:r>
        <w:rPr>
          <w:rFonts w:eastAsia="Times New Roman"/>
          <w:szCs w:val="24"/>
        </w:rPr>
        <w:t>ι</w:t>
      </w:r>
      <w:r w:rsidRPr="003D33F4">
        <w:rPr>
          <w:rFonts w:eastAsia="Times New Roman"/>
          <w:szCs w:val="24"/>
        </w:rPr>
        <w:t xml:space="preserve">άμηνο του </w:t>
      </w:r>
      <w:r>
        <w:rPr>
          <w:rFonts w:eastAsia="Times New Roman"/>
          <w:szCs w:val="24"/>
        </w:rPr>
        <w:t>20</w:t>
      </w:r>
      <w:r w:rsidRPr="003D33F4">
        <w:rPr>
          <w:rFonts w:eastAsia="Times New Roman"/>
          <w:szCs w:val="24"/>
        </w:rPr>
        <w:t>18</w:t>
      </w:r>
      <w:r w:rsidRPr="003D33F4">
        <w:rPr>
          <w:rFonts w:eastAsia="Times New Roman"/>
          <w:szCs w:val="24"/>
        </w:rPr>
        <w:t xml:space="preserve"> </w:t>
      </w:r>
      <w:r>
        <w:rPr>
          <w:rFonts w:eastAsia="Times New Roman"/>
          <w:szCs w:val="24"/>
        </w:rPr>
        <w:t>ε</w:t>
      </w:r>
      <w:r w:rsidRPr="003D33F4">
        <w:rPr>
          <w:rFonts w:eastAsia="Times New Roman"/>
          <w:szCs w:val="24"/>
        </w:rPr>
        <w:t>ίμαστε ήδη στα 2,77</w:t>
      </w:r>
      <w:r>
        <w:rPr>
          <w:rFonts w:eastAsia="Times New Roman"/>
          <w:szCs w:val="24"/>
        </w:rPr>
        <w:t xml:space="preserve"> δισεκατομμύρια ευρώ. Αυτό το νούμερο,</w:t>
      </w:r>
      <w:r w:rsidRPr="003D33F4">
        <w:rPr>
          <w:rFonts w:eastAsia="Times New Roman"/>
          <w:szCs w:val="24"/>
        </w:rPr>
        <w:t xml:space="preserve"> το 3,59</w:t>
      </w:r>
      <w:r>
        <w:rPr>
          <w:rFonts w:eastAsia="Times New Roman"/>
          <w:szCs w:val="24"/>
        </w:rPr>
        <w:t>,</w:t>
      </w:r>
      <w:r w:rsidRPr="003D33F4">
        <w:rPr>
          <w:rFonts w:eastAsia="Times New Roman"/>
          <w:szCs w:val="24"/>
        </w:rPr>
        <w:t xml:space="preserve"> </w:t>
      </w:r>
      <w:r>
        <w:rPr>
          <w:rFonts w:eastAsia="Times New Roman"/>
          <w:szCs w:val="24"/>
        </w:rPr>
        <w:t>σ</w:t>
      </w:r>
      <w:r w:rsidRPr="003D33F4">
        <w:rPr>
          <w:rFonts w:eastAsia="Times New Roman"/>
          <w:szCs w:val="24"/>
        </w:rPr>
        <w:t xml:space="preserve">ας είπα πιο πριν </w:t>
      </w:r>
      <w:r>
        <w:rPr>
          <w:rFonts w:eastAsia="Times New Roman"/>
          <w:szCs w:val="24"/>
        </w:rPr>
        <w:t>ό</w:t>
      </w:r>
      <w:r w:rsidRPr="003D33F4">
        <w:rPr>
          <w:rFonts w:eastAsia="Times New Roman"/>
          <w:szCs w:val="24"/>
        </w:rPr>
        <w:t>τι είναι το μεγαλύτερο στη δεκαετία</w:t>
      </w:r>
      <w:r>
        <w:rPr>
          <w:rFonts w:eastAsia="Times New Roman"/>
          <w:szCs w:val="24"/>
        </w:rPr>
        <w:t>,</w:t>
      </w:r>
      <w:r w:rsidRPr="003D33F4">
        <w:rPr>
          <w:rFonts w:eastAsia="Times New Roman"/>
          <w:szCs w:val="24"/>
        </w:rPr>
        <w:t xml:space="preserve"> δηλαδή πριν ξεκινήσει η κρίση</w:t>
      </w:r>
      <w:r>
        <w:rPr>
          <w:rFonts w:eastAsia="Times New Roman"/>
          <w:szCs w:val="24"/>
        </w:rPr>
        <w:t>,</w:t>
      </w:r>
      <w:r w:rsidRPr="003D33F4">
        <w:rPr>
          <w:rFonts w:eastAsia="Times New Roman"/>
          <w:szCs w:val="24"/>
        </w:rPr>
        <w:t xml:space="preserve"> το 2008</w:t>
      </w:r>
      <w:r>
        <w:rPr>
          <w:rFonts w:eastAsia="Times New Roman"/>
          <w:szCs w:val="24"/>
        </w:rPr>
        <w:t>.</w:t>
      </w:r>
    </w:p>
    <w:p w14:paraId="5FC2FC05" w14:textId="77777777" w:rsidR="0020643A" w:rsidRDefault="00E84ECF">
      <w:pPr>
        <w:spacing w:line="600" w:lineRule="auto"/>
        <w:ind w:firstLine="720"/>
        <w:contextualSpacing/>
        <w:jc w:val="both"/>
        <w:rPr>
          <w:rFonts w:eastAsia="Times New Roman"/>
          <w:szCs w:val="24"/>
        </w:rPr>
      </w:pPr>
      <w:r>
        <w:rPr>
          <w:rFonts w:eastAsia="Times New Roman"/>
          <w:szCs w:val="24"/>
        </w:rPr>
        <w:t>Τι κάνατε εσείς, λοιπόν; Ε</w:t>
      </w:r>
      <w:r w:rsidRPr="003D33F4">
        <w:rPr>
          <w:rFonts w:eastAsia="Times New Roman"/>
          <w:szCs w:val="24"/>
        </w:rPr>
        <w:t>ίχατε καλύτερα μεγέθη</w:t>
      </w:r>
      <w:r>
        <w:rPr>
          <w:rFonts w:eastAsia="Times New Roman"/>
          <w:szCs w:val="24"/>
        </w:rPr>
        <w:t>; Ε</w:t>
      </w:r>
      <w:r w:rsidRPr="003D33F4">
        <w:rPr>
          <w:rFonts w:eastAsia="Times New Roman"/>
          <w:szCs w:val="24"/>
        </w:rPr>
        <w:t>σείς που είσαστε ε</w:t>
      </w:r>
      <w:r>
        <w:rPr>
          <w:rFonts w:eastAsia="Times New Roman"/>
          <w:szCs w:val="24"/>
        </w:rPr>
        <w:t>ιδικοί και που, εν πάση</w:t>
      </w:r>
      <w:r>
        <w:rPr>
          <w:rFonts w:eastAsia="Times New Roman"/>
          <w:szCs w:val="24"/>
        </w:rPr>
        <w:t xml:space="preserve"> περιπτώσει, οι </w:t>
      </w:r>
      <w:r w:rsidRPr="003D33F4">
        <w:rPr>
          <w:rFonts w:eastAsia="Times New Roman"/>
          <w:szCs w:val="24"/>
        </w:rPr>
        <w:t xml:space="preserve">επιχειρηματίες και </w:t>
      </w:r>
      <w:r>
        <w:rPr>
          <w:rFonts w:eastAsia="Times New Roman"/>
          <w:szCs w:val="24"/>
        </w:rPr>
        <w:t xml:space="preserve">οι </w:t>
      </w:r>
      <w:r w:rsidRPr="003D33F4">
        <w:rPr>
          <w:rFonts w:eastAsia="Times New Roman"/>
          <w:szCs w:val="24"/>
        </w:rPr>
        <w:t xml:space="preserve">επενδυτές περιμένουν εσάς για να κάνετε τη μεγάλη τομή στην </w:t>
      </w:r>
      <w:r>
        <w:rPr>
          <w:rFonts w:eastAsia="Times New Roman"/>
          <w:szCs w:val="24"/>
        </w:rPr>
        <w:t>ελληνική</w:t>
      </w:r>
      <w:r w:rsidRPr="003D33F4">
        <w:rPr>
          <w:rFonts w:eastAsia="Times New Roman"/>
          <w:szCs w:val="24"/>
        </w:rPr>
        <w:t xml:space="preserve"> οικονομία</w:t>
      </w:r>
      <w:r>
        <w:rPr>
          <w:rFonts w:eastAsia="Times New Roman"/>
          <w:szCs w:val="24"/>
        </w:rPr>
        <w:t>,</w:t>
      </w:r>
      <w:r w:rsidRPr="003D33F4">
        <w:rPr>
          <w:rFonts w:eastAsia="Times New Roman"/>
          <w:szCs w:val="24"/>
        </w:rPr>
        <w:t xml:space="preserve"> τι νούμερα </w:t>
      </w:r>
      <w:r>
        <w:rPr>
          <w:rFonts w:eastAsia="Times New Roman"/>
          <w:szCs w:val="24"/>
        </w:rPr>
        <w:t>είχατε; Ε</w:t>
      </w:r>
      <w:r w:rsidRPr="003D33F4">
        <w:rPr>
          <w:rFonts w:eastAsia="Times New Roman"/>
          <w:szCs w:val="24"/>
        </w:rPr>
        <w:t xml:space="preserve">ίχατε μικρότερα νούμερα και μικρότερες αποδόσεις από τις δικές </w:t>
      </w:r>
      <w:r>
        <w:rPr>
          <w:rFonts w:eastAsia="Times New Roman"/>
          <w:szCs w:val="24"/>
        </w:rPr>
        <w:t>μας.</w:t>
      </w:r>
    </w:p>
    <w:p w14:paraId="5FC2FC06" w14:textId="77777777" w:rsidR="0020643A" w:rsidRDefault="00E84ECF">
      <w:pPr>
        <w:spacing w:line="600" w:lineRule="auto"/>
        <w:ind w:firstLine="720"/>
        <w:contextualSpacing/>
        <w:jc w:val="both"/>
        <w:rPr>
          <w:rFonts w:eastAsia="Times New Roman"/>
          <w:szCs w:val="24"/>
        </w:rPr>
      </w:pPr>
      <w:r w:rsidRPr="003D33F4">
        <w:rPr>
          <w:rFonts w:eastAsia="Times New Roman"/>
          <w:szCs w:val="24"/>
        </w:rPr>
        <w:t>Πάμε παρακάτω</w:t>
      </w:r>
      <w:r>
        <w:rPr>
          <w:rFonts w:eastAsia="Times New Roman"/>
          <w:szCs w:val="24"/>
        </w:rPr>
        <w:t>. Τώρα που</w:t>
      </w:r>
      <w:r w:rsidRPr="003D33F4">
        <w:rPr>
          <w:rFonts w:eastAsia="Times New Roman"/>
          <w:szCs w:val="24"/>
        </w:rPr>
        <w:t xml:space="preserve"> τελείωσε το αφήγημα του </w:t>
      </w:r>
      <w:r>
        <w:rPr>
          <w:rFonts w:eastAsia="Times New Roman"/>
          <w:szCs w:val="24"/>
        </w:rPr>
        <w:t>τετάρτου</w:t>
      </w:r>
      <w:r w:rsidRPr="003D33F4">
        <w:rPr>
          <w:rFonts w:eastAsia="Times New Roman"/>
          <w:szCs w:val="24"/>
        </w:rPr>
        <w:t xml:space="preserve"> μνημονίου </w:t>
      </w:r>
      <w:r>
        <w:rPr>
          <w:rFonts w:eastAsia="Times New Roman"/>
          <w:szCs w:val="24"/>
        </w:rPr>
        <w:t xml:space="preserve">σας παρακολουθώ με </w:t>
      </w:r>
      <w:r w:rsidRPr="003D33F4">
        <w:rPr>
          <w:rFonts w:eastAsia="Times New Roman"/>
          <w:szCs w:val="24"/>
        </w:rPr>
        <w:t>ενδιαφέρον</w:t>
      </w:r>
      <w:r>
        <w:rPr>
          <w:rFonts w:eastAsia="Times New Roman"/>
          <w:szCs w:val="24"/>
        </w:rPr>
        <w:t xml:space="preserve"> τ</w:t>
      </w:r>
      <w:r w:rsidRPr="003D33F4">
        <w:rPr>
          <w:rFonts w:eastAsia="Times New Roman"/>
          <w:szCs w:val="24"/>
        </w:rPr>
        <w:t>ι είναι αυτό με το οποίο προσπαθείτε να το αντικαταστήσετε</w:t>
      </w:r>
      <w:r>
        <w:rPr>
          <w:rFonts w:eastAsia="Times New Roman"/>
          <w:szCs w:val="24"/>
        </w:rPr>
        <w:t>,</w:t>
      </w:r>
      <w:r w:rsidRPr="003D33F4">
        <w:rPr>
          <w:rFonts w:eastAsia="Times New Roman"/>
          <w:szCs w:val="24"/>
        </w:rPr>
        <w:t xml:space="preserve"> </w:t>
      </w:r>
      <w:r w:rsidRPr="007B09CE">
        <w:rPr>
          <w:rFonts w:eastAsia="Times New Roman"/>
          <w:szCs w:val="24"/>
        </w:rPr>
        <w:t>ότι ισχύει -</w:t>
      </w:r>
      <w:r>
        <w:rPr>
          <w:rFonts w:eastAsia="Times New Roman"/>
          <w:szCs w:val="24"/>
        </w:rPr>
        <w:t>δεν κάνε</w:t>
      </w:r>
      <w:r w:rsidRPr="007B09CE">
        <w:rPr>
          <w:rFonts w:eastAsia="Times New Roman"/>
          <w:szCs w:val="24"/>
        </w:rPr>
        <w:t>τε λάθος, παρά το ότι δεν κόπηκαν οι συντάξεις, παρ</w:t>
      </w:r>
      <w:r>
        <w:rPr>
          <w:rFonts w:eastAsia="Times New Roman"/>
          <w:szCs w:val="24"/>
        </w:rPr>
        <w:t xml:space="preserve">’ </w:t>
      </w:r>
      <w:r w:rsidRPr="007B09CE">
        <w:rPr>
          <w:rFonts w:eastAsia="Times New Roman"/>
          <w:szCs w:val="24"/>
        </w:rPr>
        <w:t xml:space="preserve">ότι ο προϋπολογισμός αυτός έχει θετικά μέτρα πια και όχι αρνητικά- γιατί </w:t>
      </w:r>
      <w:r w:rsidRPr="007B09CE">
        <w:rPr>
          <w:rFonts w:eastAsia="Times New Roman"/>
          <w:szCs w:val="24"/>
        </w:rPr>
        <w:t>δήθεν η Ελλάδα είναι μία χώρα αποκλεισμένη από τις αγορές χρήματος, για</w:t>
      </w:r>
      <w:r w:rsidRPr="003D33F4">
        <w:rPr>
          <w:rFonts w:eastAsia="Times New Roman"/>
          <w:szCs w:val="24"/>
        </w:rPr>
        <w:t>τί τα επιτόκια δανεισμού είναι</w:t>
      </w:r>
      <w:r>
        <w:rPr>
          <w:rFonts w:eastAsia="Times New Roman"/>
          <w:szCs w:val="24"/>
        </w:rPr>
        <w:t>,</w:t>
      </w:r>
      <w:r w:rsidRPr="003D33F4">
        <w:rPr>
          <w:rFonts w:eastAsia="Times New Roman"/>
          <w:szCs w:val="24"/>
        </w:rPr>
        <w:t xml:space="preserve"> κατά την εκτίμησή </w:t>
      </w:r>
      <w:r>
        <w:rPr>
          <w:rFonts w:eastAsia="Times New Roman"/>
          <w:szCs w:val="24"/>
        </w:rPr>
        <w:t>σας,</w:t>
      </w:r>
      <w:r w:rsidRPr="003D33F4">
        <w:rPr>
          <w:rFonts w:eastAsia="Times New Roman"/>
          <w:szCs w:val="24"/>
        </w:rPr>
        <w:t xml:space="preserve"> σε απαγορευτικά επίπεδα</w:t>
      </w:r>
      <w:r>
        <w:rPr>
          <w:rFonts w:eastAsia="Times New Roman"/>
          <w:szCs w:val="24"/>
        </w:rPr>
        <w:t>. Κ</w:t>
      </w:r>
      <w:r w:rsidRPr="003D33F4">
        <w:rPr>
          <w:rFonts w:eastAsia="Times New Roman"/>
          <w:szCs w:val="24"/>
        </w:rPr>
        <w:t>αι να</w:t>
      </w:r>
      <w:r>
        <w:rPr>
          <w:rFonts w:eastAsia="Times New Roman"/>
          <w:szCs w:val="24"/>
        </w:rPr>
        <w:t>,</w:t>
      </w:r>
      <w:r w:rsidRPr="003D33F4">
        <w:rPr>
          <w:rFonts w:eastAsia="Times New Roman"/>
          <w:szCs w:val="24"/>
        </w:rPr>
        <w:t xml:space="preserve"> λοιπόν</w:t>
      </w:r>
      <w:r>
        <w:rPr>
          <w:rFonts w:eastAsia="Times New Roman"/>
          <w:szCs w:val="24"/>
        </w:rPr>
        <w:t>,</w:t>
      </w:r>
      <w:r w:rsidRPr="003D33F4">
        <w:rPr>
          <w:rFonts w:eastAsia="Times New Roman"/>
          <w:szCs w:val="24"/>
        </w:rPr>
        <w:t xml:space="preserve"> αυτή είναι η απόδειξη της δικής μας αποτυχίας</w:t>
      </w:r>
      <w:r>
        <w:rPr>
          <w:rFonts w:eastAsia="Times New Roman"/>
          <w:szCs w:val="24"/>
        </w:rPr>
        <w:t>.</w:t>
      </w:r>
    </w:p>
    <w:p w14:paraId="5FC2FC07" w14:textId="77777777" w:rsidR="0020643A" w:rsidRDefault="00E84ECF">
      <w:pPr>
        <w:spacing w:line="600" w:lineRule="auto"/>
        <w:ind w:firstLine="720"/>
        <w:contextualSpacing/>
        <w:jc w:val="both"/>
        <w:rPr>
          <w:rFonts w:eastAsia="Times New Roman"/>
          <w:szCs w:val="24"/>
        </w:rPr>
      </w:pPr>
      <w:r>
        <w:rPr>
          <w:rFonts w:eastAsia="Times New Roman"/>
          <w:szCs w:val="24"/>
        </w:rPr>
        <w:t>Α</w:t>
      </w:r>
      <w:r w:rsidRPr="003D33F4">
        <w:rPr>
          <w:rFonts w:eastAsia="Times New Roman"/>
          <w:szCs w:val="24"/>
        </w:rPr>
        <w:t xml:space="preserve">ς πούμε εδώ </w:t>
      </w:r>
      <w:r>
        <w:rPr>
          <w:rFonts w:eastAsia="Times New Roman"/>
          <w:szCs w:val="24"/>
        </w:rPr>
        <w:t>ορισ</w:t>
      </w:r>
      <w:r w:rsidRPr="003D33F4">
        <w:rPr>
          <w:rFonts w:eastAsia="Times New Roman"/>
          <w:szCs w:val="24"/>
        </w:rPr>
        <w:t>μένα πράγματα</w:t>
      </w:r>
      <w:r>
        <w:rPr>
          <w:rFonts w:eastAsia="Times New Roman"/>
          <w:szCs w:val="24"/>
        </w:rPr>
        <w:t>, κυρίες και</w:t>
      </w:r>
      <w:r>
        <w:rPr>
          <w:rFonts w:eastAsia="Times New Roman"/>
          <w:szCs w:val="24"/>
        </w:rPr>
        <w:t xml:space="preserve"> κύριοι συνάδελφοι,</w:t>
      </w:r>
      <w:r w:rsidRPr="003D33F4">
        <w:rPr>
          <w:rFonts w:eastAsia="Times New Roman"/>
          <w:szCs w:val="24"/>
        </w:rPr>
        <w:t xml:space="preserve"> για να αποδομήσουμε έναν ακόμη μύθο της </w:t>
      </w:r>
      <w:r>
        <w:rPr>
          <w:rFonts w:eastAsia="Times New Roman"/>
          <w:szCs w:val="24"/>
        </w:rPr>
        <w:t>Α</w:t>
      </w:r>
      <w:r w:rsidRPr="003D33F4">
        <w:rPr>
          <w:rFonts w:eastAsia="Times New Roman"/>
          <w:szCs w:val="24"/>
        </w:rPr>
        <w:t>ντιπολίτευσης και του κ</w:t>
      </w:r>
      <w:r>
        <w:rPr>
          <w:rFonts w:eastAsia="Times New Roman"/>
          <w:szCs w:val="24"/>
        </w:rPr>
        <w:t>.</w:t>
      </w:r>
      <w:r w:rsidRPr="003D33F4">
        <w:rPr>
          <w:rFonts w:eastAsia="Times New Roman"/>
          <w:szCs w:val="24"/>
        </w:rPr>
        <w:t xml:space="preserve"> Μητσοτάκη</w:t>
      </w:r>
      <w:r>
        <w:rPr>
          <w:rFonts w:eastAsia="Times New Roman"/>
          <w:szCs w:val="24"/>
        </w:rPr>
        <w:t>,</w:t>
      </w:r>
      <w:r w:rsidRPr="003D33F4">
        <w:rPr>
          <w:rFonts w:eastAsia="Times New Roman"/>
          <w:szCs w:val="24"/>
        </w:rPr>
        <w:t xml:space="preserve"> γιατί με μύθους αρέσκεται να τρέφε</w:t>
      </w:r>
      <w:r>
        <w:rPr>
          <w:rFonts w:eastAsia="Times New Roman"/>
          <w:szCs w:val="24"/>
        </w:rPr>
        <w:t>τα</w:t>
      </w:r>
      <w:r w:rsidRPr="003D33F4">
        <w:rPr>
          <w:rFonts w:eastAsia="Times New Roman"/>
          <w:szCs w:val="24"/>
        </w:rPr>
        <w:t>ι το τελευταίο διάστημα</w:t>
      </w:r>
      <w:r>
        <w:rPr>
          <w:rFonts w:eastAsia="Times New Roman"/>
          <w:szCs w:val="24"/>
        </w:rPr>
        <w:t>. Γ</w:t>
      </w:r>
      <w:r w:rsidRPr="003D33F4">
        <w:rPr>
          <w:rFonts w:eastAsia="Times New Roman"/>
          <w:szCs w:val="24"/>
        </w:rPr>
        <w:t>ια να δούμε</w:t>
      </w:r>
      <w:r>
        <w:rPr>
          <w:rFonts w:eastAsia="Times New Roman"/>
          <w:szCs w:val="24"/>
        </w:rPr>
        <w:t>,</w:t>
      </w:r>
      <w:r w:rsidRPr="003D33F4">
        <w:rPr>
          <w:rFonts w:eastAsia="Times New Roman"/>
          <w:szCs w:val="24"/>
        </w:rPr>
        <w:t xml:space="preserve"> λοιπόν</w:t>
      </w:r>
      <w:r>
        <w:rPr>
          <w:rFonts w:eastAsia="Times New Roman"/>
          <w:szCs w:val="24"/>
        </w:rPr>
        <w:t>, πόσο</w:t>
      </w:r>
      <w:r w:rsidRPr="003D33F4">
        <w:rPr>
          <w:rFonts w:eastAsia="Times New Roman"/>
          <w:szCs w:val="24"/>
        </w:rPr>
        <w:t xml:space="preserve"> αποκλεισμένη και π</w:t>
      </w:r>
      <w:r>
        <w:rPr>
          <w:rFonts w:eastAsia="Times New Roman"/>
          <w:szCs w:val="24"/>
        </w:rPr>
        <w:t>όσο</w:t>
      </w:r>
      <w:r w:rsidRPr="003D33F4">
        <w:rPr>
          <w:rFonts w:eastAsia="Times New Roman"/>
          <w:szCs w:val="24"/>
        </w:rPr>
        <w:t xml:space="preserve"> απαγορευτική είναι η πρόσβαση στις αγορές για τη </w:t>
      </w:r>
      <w:r w:rsidRPr="003D33F4">
        <w:rPr>
          <w:rFonts w:eastAsia="Times New Roman"/>
          <w:szCs w:val="24"/>
        </w:rPr>
        <w:t>χώρα</w:t>
      </w:r>
      <w:r>
        <w:rPr>
          <w:rFonts w:eastAsia="Times New Roman"/>
          <w:szCs w:val="24"/>
        </w:rPr>
        <w:t>.</w:t>
      </w:r>
    </w:p>
    <w:p w14:paraId="5FC2FC08" w14:textId="77777777" w:rsidR="0020643A" w:rsidRDefault="00E84ECF">
      <w:pPr>
        <w:spacing w:line="600" w:lineRule="auto"/>
        <w:ind w:firstLine="720"/>
        <w:contextualSpacing/>
        <w:jc w:val="both"/>
        <w:rPr>
          <w:rFonts w:eastAsia="Times New Roman"/>
          <w:szCs w:val="24"/>
        </w:rPr>
      </w:pPr>
      <w:r>
        <w:rPr>
          <w:rFonts w:eastAsia="Times New Roman"/>
          <w:szCs w:val="24"/>
        </w:rPr>
        <w:t>Πρώτον, η</w:t>
      </w:r>
      <w:r w:rsidRPr="003D33F4">
        <w:rPr>
          <w:rFonts w:eastAsia="Times New Roman"/>
          <w:szCs w:val="24"/>
        </w:rPr>
        <w:t xml:space="preserve"> συμμετοχή ξένων επενδυτών σ</w:t>
      </w:r>
      <w:r>
        <w:rPr>
          <w:rFonts w:eastAsia="Times New Roman"/>
          <w:szCs w:val="24"/>
        </w:rPr>
        <w:t>τις</w:t>
      </w:r>
      <w:r w:rsidRPr="003D33F4">
        <w:rPr>
          <w:rFonts w:eastAsia="Times New Roman"/>
          <w:szCs w:val="24"/>
        </w:rPr>
        <w:t xml:space="preserve"> εκδόσεις εντόκων γραμματίων</w:t>
      </w:r>
      <w:r>
        <w:rPr>
          <w:rFonts w:eastAsia="Times New Roman"/>
          <w:szCs w:val="24"/>
        </w:rPr>
        <w:t>, οι</w:t>
      </w:r>
      <w:r w:rsidRPr="003D33F4">
        <w:rPr>
          <w:rFonts w:eastAsia="Times New Roman"/>
          <w:szCs w:val="24"/>
        </w:rPr>
        <w:t xml:space="preserve"> ημερήσιες συναλλαγές</w:t>
      </w:r>
      <w:r>
        <w:rPr>
          <w:rFonts w:eastAsia="Times New Roman"/>
          <w:szCs w:val="24"/>
        </w:rPr>
        <w:t xml:space="preserve"> στη</w:t>
      </w:r>
      <w:r w:rsidRPr="003D33F4">
        <w:rPr>
          <w:rFonts w:eastAsia="Times New Roman"/>
          <w:szCs w:val="24"/>
        </w:rPr>
        <w:t xml:space="preserve"> δευτερογενή αγορά</w:t>
      </w:r>
      <w:r>
        <w:rPr>
          <w:rFonts w:eastAsia="Times New Roman"/>
          <w:szCs w:val="24"/>
        </w:rPr>
        <w:t xml:space="preserve"> και η απρόσμενα</w:t>
      </w:r>
      <w:r w:rsidRPr="003D33F4">
        <w:rPr>
          <w:rFonts w:eastAsia="Times New Roman"/>
          <w:szCs w:val="24"/>
        </w:rPr>
        <w:t xml:space="preserve"> μεγάλη συμμετοχή των θεσμικών και των ιδιωτών επενδυτών στην ανταλλαγή των ομολόγων του PSI</w:t>
      </w:r>
      <w:r>
        <w:rPr>
          <w:rFonts w:eastAsia="Times New Roman"/>
          <w:szCs w:val="24"/>
        </w:rPr>
        <w:t>,</w:t>
      </w:r>
      <w:r w:rsidRPr="003D33F4">
        <w:rPr>
          <w:rFonts w:eastAsia="Times New Roman"/>
          <w:szCs w:val="24"/>
        </w:rPr>
        <w:t xml:space="preserve"> που έλαβε χώρα πριν από λ</w:t>
      </w:r>
      <w:r w:rsidRPr="003D33F4">
        <w:rPr>
          <w:rFonts w:eastAsia="Times New Roman"/>
          <w:szCs w:val="24"/>
        </w:rPr>
        <w:t>ίγους μήνες</w:t>
      </w:r>
      <w:r>
        <w:rPr>
          <w:rFonts w:eastAsia="Times New Roman"/>
          <w:szCs w:val="24"/>
        </w:rPr>
        <w:t>,</w:t>
      </w:r>
      <w:r w:rsidRPr="003D33F4">
        <w:rPr>
          <w:rFonts w:eastAsia="Times New Roman"/>
          <w:szCs w:val="24"/>
        </w:rPr>
        <w:t xml:space="preserve"> δείχνει κατά πόσο είμαστε αποκλεισμένοι ή όχι</w:t>
      </w:r>
      <w:r>
        <w:rPr>
          <w:rFonts w:eastAsia="Times New Roman"/>
          <w:szCs w:val="24"/>
        </w:rPr>
        <w:t>.</w:t>
      </w:r>
    </w:p>
    <w:p w14:paraId="5FC2FC09" w14:textId="77777777" w:rsidR="0020643A" w:rsidRDefault="00E84ECF">
      <w:pPr>
        <w:spacing w:line="600" w:lineRule="auto"/>
        <w:ind w:firstLine="720"/>
        <w:contextualSpacing/>
        <w:jc w:val="both"/>
        <w:rPr>
          <w:rFonts w:eastAsia="Times New Roman"/>
          <w:szCs w:val="24"/>
        </w:rPr>
      </w:pPr>
      <w:r>
        <w:rPr>
          <w:rFonts w:eastAsia="Times New Roman"/>
          <w:szCs w:val="24"/>
        </w:rPr>
        <w:t>Δ</w:t>
      </w:r>
      <w:r w:rsidRPr="003D33F4">
        <w:rPr>
          <w:rFonts w:eastAsia="Times New Roman"/>
          <w:szCs w:val="24"/>
        </w:rPr>
        <w:t>εύτερον</w:t>
      </w:r>
      <w:r>
        <w:rPr>
          <w:rFonts w:eastAsia="Times New Roman"/>
          <w:szCs w:val="24"/>
        </w:rPr>
        <w:t>, το ενδιαφέρον και η</w:t>
      </w:r>
      <w:r w:rsidRPr="003D33F4">
        <w:rPr>
          <w:rFonts w:eastAsia="Times New Roman"/>
          <w:szCs w:val="24"/>
        </w:rPr>
        <w:t xml:space="preserve"> θετική διάθεση των επενδυτών </w:t>
      </w:r>
      <w:r>
        <w:rPr>
          <w:rFonts w:eastAsia="Times New Roman"/>
          <w:szCs w:val="24"/>
        </w:rPr>
        <w:t>για</w:t>
      </w:r>
      <w:r w:rsidRPr="003D33F4">
        <w:rPr>
          <w:rFonts w:eastAsia="Times New Roman"/>
          <w:szCs w:val="24"/>
        </w:rPr>
        <w:t xml:space="preserve"> τις επικείμενες εκδόσεις ελληνικών τίτλων</w:t>
      </w:r>
      <w:r>
        <w:rPr>
          <w:rFonts w:eastAsia="Times New Roman"/>
          <w:szCs w:val="24"/>
        </w:rPr>
        <w:t>,</w:t>
      </w:r>
      <w:r w:rsidRPr="003D33F4">
        <w:rPr>
          <w:rFonts w:eastAsia="Times New Roman"/>
          <w:szCs w:val="24"/>
        </w:rPr>
        <w:t xml:space="preserve"> όπως προκύπτει από τις συναντήσεις και τις συζητήσεις που έχει το οικονομικό επιτελείο και</w:t>
      </w:r>
      <w:r w:rsidRPr="003D33F4">
        <w:rPr>
          <w:rFonts w:eastAsia="Times New Roman"/>
          <w:szCs w:val="24"/>
        </w:rPr>
        <w:t xml:space="preserve"> εγώ με ξένους επενδυτές στην Ελλάδα και κυρίως στο εξωτερικό</w:t>
      </w:r>
      <w:r>
        <w:rPr>
          <w:rFonts w:eastAsia="Times New Roman"/>
          <w:szCs w:val="24"/>
        </w:rPr>
        <w:t>.</w:t>
      </w:r>
    </w:p>
    <w:p w14:paraId="5FC2FC0A" w14:textId="77777777" w:rsidR="0020643A" w:rsidRDefault="00E84ECF">
      <w:pPr>
        <w:spacing w:line="600" w:lineRule="auto"/>
        <w:ind w:firstLine="720"/>
        <w:contextualSpacing/>
        <w:jc w:val="both"/>
        <w:rPr>
          <w:rFonts w:eastAsia="Times New Roman"/>
          <w:szCs w:val="24"/>
        </w:rPr>
      </w:pPr>
      <w:r w:rsidRPr="003D33F4">
        <w:rPr>
          <w:rFonts w:eastAsia="Times New Roman"/>
          <w:szCs w:val="24"/>
        </w:rPr>
        <w:t>Τρίτον</w:t>
      </w:r>
      <w:r>
        <w:rPr>
          <w:rFonts w:eastAsia="Times New Roman"/>
          <w:szCs w:val="24"/>
        </w:rPr>
        <w:t xml:space="preserve"> -</w:t>
      </w:r>
      <w:r w:rsidRPr="003D33F4">
        <w:rPr>
          <w:rFonts w:eastAsia="Times New Roman"/>
          <w:szCs w:val="24"/>
        </w:rPr>
        <w:t xml:space="preserve">και </w:t>
      </w:r>
      <w:r>
        <w:rPr>
          <w:rFonts w:eastAsia="Times New Roman"/>
          <w:szCs w:val="24"/>
        </w:rPr>
        <w:t>α</w:t>
      </w:r>
      <w:r w:rsidRPr="003D33F4">
        <w:rPr>
          <w:rFonts w:eastAsia="Times New Roman"/>
          <w:szCs w:val="24"/>
        </w:rPr>
        <w:t>κούστε το λίγο αυτό</w:t>
      </w:r>
      <w:r>
        <w:rPr>
          <w:rFonts w:eastAsia="Times New Roman"/>
          <w:szCs w:val="24"/>
        </w:rPr>
        <w:t>- το επιτόκιο</w:t>
      </w:r>
      <w:r w:rsidRPr="003D33F4">
        <w:rPr>
          <w:rFonts w:eastAsia="Times New Roman"/>
          <w:szCs w:val="24"/>
        </w:rPr>
        <w:t xml:space="preserve"> της δεκαετίας </w:t>
      </w:r>
      <w:r>
        <w:rPr>
          <w:rFonts w:eastAsia="Times New Roman"/>
          <w:szCs w:val="24"/>
        </w:rPr>
        <w:t xml:space="preserve">-γιατί μόνο </w:t>
      </w:r>
      <w:r w:rsidRPr="003D33F4">
        <w:rPr>
          <w:rFonts w:eastAsia="Times New Roman"/>
          <w:szCs w:val="24"/>
        </w:rPr>
        <w:t>αυτό κοιτάτε και όχι τη συνολική καμπύλη των επιτοκίων</w:t>
      </w:r>
      <w:r>
        <w:rPr>
          <w:rFonts w:eastAsia="Times New Roman"/>
          <w:szCs w:val="24"/>
        </w:rPr>
        <w:t>-</w:t>
      </w:r>
      <w:r w:rsidRPr="003D33F4">
        <w:rPr>
          <w:rFonts w:eastAsia="Times New Roman"/>
          <w:szCs w:val="24"/>
        </w:rPr>
        <w:t xml:space="preserve"> </w:t>
      </w:r>
      <w:r>
        <w:rPr>
          <w:rFonts w:eastAsia="Times New Roman"/>
          <w:szCs w:val="24"/>
        </w:rPr>
        <w:t>του δεκαετούς ομολόγου</w:t>
      </w:r>
      <w:r w:rsidRPr="003D33F4">
        <w:rPr>
          <w:rFonts w:eastAsia="Times New Roman"/>
          <w:szCs w:val="24"/>
        </w:rPr>
        <w:t xml:space="preserve"> κυμαίνεται από τη μέρα που βγήκαμε</w:t>
      </w:r>
      <w:r>
        <w:rPr>
          <w:rFonts w:eastAsia="Times New Roman"/>
          <w:szCs w:val="24"/>
        </w:rPr>
        <w:t xml:space="preserve"> από το μνημόνιο, λίγο πάνω από το 4%, μεταξύ 4,1% και 4,35%. Αυτή περίπου είναι η διακύμανσή του. Άρα γ</w:t>
      </w:r>
      <w:r w:rsidRPr="003D33F4">
        <w:rPr>
          <w:rFonts w:eastAsia="Times New Roman"/>
          <w:szCs w:val="24"/>
        </w:rPr>
        <w:t>ιατί είμαστε αποκλεισμένοι από τις αγορές</w:t>
      </w:r>
      <w:r>
        <w:rPr>
          <w:rFonts w:eastAsia="Times New Roman"/>
          <w:szCs w:val="24"/>
        </w:rPr>
        <w:t>; Γιατί μας λέτε ότι αυτή</w:t>
      </w:r>
      <w:r w:rsidRPr="003D33F4">
        <w:rPr>
          <w:rFonts w:eastAsia="Times New Roman"/>
          <w:szCs w:val="24"/>
        </w:rPr>
        <w:t xml:space="preserve"> η τιμή του </w:t>
      </w:r>
      <w:r>
        <w:rPr>
          <w:rFonts w:eastAsia="Times New Roman"/>
          <w:szCs w:val="24"/>
        </w:rPr>
        <w:t>δεκαε</w:t>
      </w:r>
      <w:r w:rsidRPr="003D33F4">
        <w:rPr>
          <w:rFonts w:eastAsia="Times New Roman"/>
          <w:szCs w:val="24"/>
        </w:rPr>
        <w:t>τούς ομολόγου μας προσφέρει έναν ακριβό δανεισμό</w:t>
      </w:r>
      <w:r>
        <w:rPr>
          <w:rFonts w:eastAsia="Times New Roman"/>
          <w:szCs w:val="24"/>
        </w:rPr>
        <w:t>,</w:t>
      </w:r>
      <w:r w:rsidRPr="003D33F4">
        <w:rPr>
          <w:rFonts w:eastAsia="Times New Roman"/>
          <w:szCs w:val="24"/>
        </w:rPr>
        <w:t xml:space="preserve"> ενώ εσείς όσο είχατ</w:t>
      </w:r>
      <w:r w:rsidRPr="003D33F4">
        <w:rPr>
          <w:rFonts w:eastAsia="Times New Roman"/>
          <w:szCs w:val="24"/>
        </w:rPr>
        <w:t xml:space="preserve">ε τη χώρα στην ασφάλεια του Διεθνούς </w:t>
      </w:r>
      <w:r>
        <w:rPr>
          <w:rFonts w:eastAsia="Times New Roman"/>
          <w:szCs w:val="24"/>
        </w:rPr>
        <w:t>Ν</w:t>
      </w:r>
      <w:r w:rsidRPr="003D33F4">
        <w:rPr>
          <w:rFonts w:eastAsia="Times New Roman"/>
          <w:szCs w:val="24"/>
        </w:rPr>
        <w:t xml:space="preserve">ομισματικού </w:t>
      </w:r>
      <w:r>
        <w:rPr>
          <w:rFonts w:eastAsia="Times New Roman"/>
          <w:szCs w:val="24"/>
        </w:rPr>
        <w:t>Τ</w:t>
      </w:r>
      <w:r w:rsidRPr="003D33F4">
        <w:rPr>
          <w:rFonts w:eastAsia="Times New Roman"/>
          <w:szCs w:val="24"/>
        </w:rPr>
        <w:t>αμείου</w:t>
      </w:r>
      <w:r>
        <w:rPr>
          <w:rFonts w:eastAsia="Times New Roman"/>
          <w:szCs w:val="24"/>
        </w:rPr>
        <w:t>,</w:t>
      </w:r>
      <w:r w:rsidRPr="003D33F4">
        <w:rPr>
          <w:rFonts w:eastAsia="Times New Roman"/>
          <w:szCs w:val="24"/>
        </w:rPr>
        <w:t xml:space="preserve"> είχα</w:t>
      </w:r>
      <w:r>
        <w:rPr>
          <w:rFonts w:eastAsia="Times New Roman"/>
          <w:szCs w:val="24"/>
        </w:rPr>
        <w:t>τε</w:t>
      </w:r>
      <w:r w:rsidRPr="003D33F4">
        <w:rPr>
          <w:rFonts w:eastAsia="Times New Roman"/>
          <w:szCs w:val="24"/>
        </w:rPr>
        <w:t xml:space="preserve"> εξασφαλίσει φθηνότερο δανεισμό</w:t>
      </w:r>
      <w:r>
        <w:rPr>
          <w:rFonts w:eastAsia="Times New Roman"/>
          <w:szCs w:val="24"/>
        </w:rPr>
        <w:t>. Α</w:t>
      </w:r>
      <w:r w:rsidRPr="003D33F4">
        <w:rPr>
          <w:rFonts w:eastAsia="Times New Roman"/>
          <w:szCs w:val="24"/>
        </w:rPr>
        <w:t>λήθεια</w:t>
      </w:r>
      <w:r>
        <w:rPr>
          <w:rFonts w:eastAsia="Times New Roman"/>
          <w:szCs w:val="24"/>
        </w:rPr>
        <w:t>; Μια Βουλευτής σας,</w:t>
      </w:r>
      <w:r w:rsidRPr="003D33F4">
        <w:rPr>
          <w:rFonts w:eastAsia="Times New Roman"/>
          <w:szCs w:val="24"/>
        </w:rPr>
        <w:t xml:space="preserve"> μάλιστα</w:t>
      </w:r>
      <w:r>
        <w:rPr>
          <w:rFonts w:eastAsia="Times New Roman"/>
          <w:szCs w:val="24"/>
        </w:rPr>
        <w:t xml:space="preserve"> -κάποτε ήταν σ</w:t>
      </w:r>
      <w:r w:rsidRPr="003D33F4">
        <w:rPr>
          <w:rFonts w:eastAsia="Times New Roman"/>
          <w:szCs w:val="24"/>
        </w:rPr>
        <w:t xml:space="preserve">το </w:t>
      </w:r>
      <w:r>
        <w:rPr>
          <w:rFonts w:eastAsia="Times New Roman"/>
          <w:szCs w:val="24"/>
        </w:rPr>
        <w:t>Π</w:t>
      </w:r>
      <w:r w:rsidRPr="003D33F4">
        <w:rPr>
          <w:rFonts w:eastAsia="Times New Roman"/>
          <w:szCs w:val="24"/>
        </w:rPr>
        <w:t>οτάμι νομίζω</w:t>
      </w:r>
      <w:r>
        <w:rPr>
          <w:rFonts w:eastAsia="Times New Roman"/>
          <w:szCs w:val="24"/>
        </w:rPr>
        <w:t>, α</w:t>
      </w:r>
      <w:r w:rsidRPr="003D33F4">
        <w:rPr>
          <w:rFonts w:eastAsia="Times New Roman"/>
          <w:szCs w:val="24"/>
        </w:rPr>
        <w:t>λλά τώρα εί</w:t>
      </w:r>
      <w:r>
        <w:rPr>
          <w:rFonts w:eastAsia="Times New Roman"/>
          <w:szCs w:val="24"/>
        </w:rPr>
        <w:t>ν</w:t>
      </w:r>
      <w:r w:rsidRPr="003D33F4">
        <w:rPr>
          <w:rFonts w:eastAsia="Times New Roman"/>
          <w:szCs w:val="24"/>
        </w:rPr>
        <w:t>αι</w:t>
      </w:r>
      <w:r>
        <w:rPr>
          <w:rFonts w:eastAsia="Times New Roman"/>
          <w:szCs w:val="24"/>
        </w:rPr>
        <w:t xml:space="preserve"> σε</w:t>
      </w:r>
      <w:r w:rsidRPr="003D33F4">
        <w:rPr>
          <w:rFonts w:eastAsia="Times New Roman"/>
          <w:szCs w:val="24"/>
        </w:rPr>
        <w:t xml:space="preserve"> </w:t>
      </w:r>
      <w:r>
        <w:rPr>
          <w:rFonts w:eastAsia="Times New Roman"/>
          <w:szCs w:val="24"/>
        </w:rPr>
        <w:t>εσάς-</w:t>
      </w:r>
      <w:r w:rsidRPr="003D33F4">
        <w:rPr>
          <w:rFonts w:eastAsia="Times New Roman"/>
          <w:szCs w:val="24"/>
        </w:rPr>
        <w:t xml:space="preserve"> βγήκε από αυτό εδώ το </w:t>
      </w:r>
      <w:r>
        <w:rPr>
          <w:rFonts w:eastAsia="Times New Roman"/>
          <w:szCs w:val="24"/>
        </w:rPr>
        <w:t>Β</w:t>
      </w:r>
      <w:r w:rsidRPr="003D33F4">
        <w:rPr>
          <w:rFonts w:eastAsia="Times New Roman"/>
          <w:szCs w:val="24"/>
        </w:rPr>
        <w:t xml:space="preserve">ήμα και είπε ότι τρώμε τα λεφτά από το </w:t>
      </w:r>
      <w:r>
        <w:rPr>
          <w:rFonts w:eastAsia="Times New Roman"/>
          <w:szCs w:val="24"/>
        </w:rPr>
        <w:t>«</w:t>
      </w:r>
      <w:r w:rsidRPr="003D33F4">
        <w:rPr>
          <w:rFonts w:eastAsia="Times New Roman"/>
          <w:szCs w:val="24"/>
        </w:rPr>
        <w:t>μα</w:t>
      </w:r>
      <w:r w:rsidRPr="003D33F4">
        <w:rPr>
          <w:rFonts w:eastAsia="Times New Roman"/>
          <w:szCs w:val="24"/>
        </w:rPr>
        <w:t>σούρι</w:t>
      </w:r>
      <w:r>
        <w:rPr>
          <w:rFonts w:eastAsia="Times New Roman"/>
          <w:szCs w:val="24"/>
        </w:rPr>
        <w:t>» -έ</w:t>
      </w:r>
      <w:r w:rsidRPr="003D33F4">
        <w:rPr>
          <w:rFonts w:eastAsia="Times New Roman"/>
          <w:szCs w:val="24"/>
        </w:rPr>
        <w:t xml:space="preserve">τσι το αποκάλεσε το </w:t>
      </w:r>
      <w:r>
        <w:rPr>
          <w:rFonts w:eastAsia="Times New Roman"/>
          <w:szCs w:val="24"/>
          <w:lang w:val="en-US"/>
        </w:rPr>
        <w:t>buffer</w:t>
      </w:r>
      <w:r w:rsidRPr="006B615A">
        <w:rPr>
          <w:rFonts w:eastAsia="Times New Roman"/>
          <w:szCs w:val="24"/>
        </w:rPr>
        <w:t xml:space="preserve"> </w:t>
      </w:r>
      <w:r w:rsidRPr="003D33F4">
        <w:rPr>
          <w:rFonts w:eastAsia="Times New Roman"/>
          <w:szCs w:val="24"/>
        </w:rPr>
        <w:t>που εξασφαλίσαμε</w:t>
      </w:r>
      <w:r>
        <w:rPr>
          <w:rFonts w:eastAsia="Times New Roman"/>
          <w:szCs w:val="24"/>
        </w:rPr>
        <w:t>-</w:t>
      </w:r>
      <w:r w:rsidRPr="003D33F4">
        <w:rPr>
          <w:rFonts w:eastAsia="Times New Roman"/>
          <w:szCs w:val="24"/>
        </w:rPr>
        <w:t xml:space="preserve"> μέχρις ότου </w:t>
      </w:r>
      <w:r>
        <w:rPr>
          <w:rFonts w:eastAsia="Times New Roman"/>
          <w:szCs w:val="24"/>
        </w:rPr>
        <w:t>-</w:t>
      </w:r>
      <w:r w:rsidRPr="003D33F4">
        <w:rPr>
          <w:rFonts w:eastAsia="Times New Roman"/>
          <w:szCs w:val="24"/>
        </w:rPr>
        <w:t>το προεξόφλησε</w:t>
      </w:r>
      <w:r>
        <w:rPr>
          <w:rFonts w:eastAsia="Times New Roman"/>
          <w:szCs w:val="24"/>
        </w:rPr>
        <w:t>, δ</w:t>
      </w:r>
      <w:r w:rsidRPr="003D33F4">
        <w:rPr>
          <w:rFonts w:eastAsia="Times New Roman"/>
          <w:szCs w:val="24"/>
        </w:rPr>
        <w:t xml:space="preserve">εν ξέρω αν </w:t>
      </w:r>
      <w:r>
        <w:rPr>
          <w:rFonts w:eastAsia="Times New Roman"/>
          <w:szCs w:val="24"/>
        </w:rPr>
        <w:t>εξέφρασε</w:t>
      </w:r>
      <w:r w:rsidRPr="003D33F4">
        <w:rPr>
          <w:rFonts w:eastAsia="Times New Roman"/>
          <w:szCs w:val="24"/>
        </w:rPr>
        <w:t xml:space="preserve"> κάποιον μύχιο πόθο</w:t>
      </w:r>
      <w:r>
        <w:rPr>
          <w:rFonts w:eastAsia="Times New Roman"/>
          <w:szCs w:val="24"/>
        </w:rPr>
        <w:t>- ξανάρθει</w:t>
      </w:r>
      <w:r w:rsidRPr="003D33F4">
        <w:rPr>
          <w:rFonts w:eastAsia="Times New Roman"/>
          <w:szCs w:val="24"/>
        </w:rPr>
        <w:t xml:space="preserve"> το Διεθνές Νομισματικό Ταμείο να μας δανείσει</w:t>
      </w:r>
      <w:r>
        <w:rPr>
          <w:rFonts w:eastAsia="Times New Roman"/>
          <w:szCs w:val="24"/>
        </w:rPr>
        <w:t>.</w:t>
      </w:r>
    </w:p>
    <w:p w14:paraId="5FC2FC0B" w14:textId="77777777" w:rsidR="0020643A" w:rsidRDefault="00E84ECF">
      <w:pPr>
        <w:spacing w:line="600" w:lineRule="auto"/>
        <w:ind w:firstLine="720"/>
        <w:contextualSpacing/>
        <w:jc w:val="both"/>
        <w:rPr>
          <w:rFonts w:eastAsia="Times New Roman" w:cs="Times New Roman"/>
          <w:b/>
          <w:szCs w:val="24"/>
        </w:rPr>
      </w:pPr>
      <w:r w:rsidRPr="00BA7692">
        <w:rPr>
          <w:rFonts w:eastAsia="Times New Roman" w:cs="Times New Roman"/>
          <w:b/>
          <w:szCs w:val="24"/>
        </w:rPr>
        <w:t>ΑΙΚΑΤΕΡΙΝΗ ΜΑΡΚΟΥ:</w:t>
      </w:r>
      <w:r>
        <w:rPr>
          <w:rFonts w:eastAsia="Times New Roman" w:cs="Times New Roman"/>
          <w:szCs w:val="24"/>
        </w:rPr>
        <w:t xml:space="preserve"> Πείτε και τη συνέχεια. Γιατί δεν λέτε...</w:t>
      </w:r>
    </w:p>
    <w:p w14:paraId="5FC2FC0C" w14:textId="77777777" w:rsidR="0020643A" w:rsidRDefault="00E84ECF">
      <w:pPr>
        <w:spacing w:line="600" w:lineRule="auto"/>
        <w:ind w:firstLine="720"/>
        <w:contextualSpacing/>
        <w:jc w:val="both"/>
        <w:rPr>
          <w:rFonts w:eastAsia="Times New Roman" w:cs="Times New Roman"/>
          <w:szCs w:val="24"/>
        </w:rPr>
      </w:pPr>
      <w:r w:rsidRPr="00BA7692">
        <w:rPr>
          <w:rFonts w:eastAsia="Times New Roman" w:cs="Times New Roman"/>
          <w:b/>
          <w:szCs w:val="24"/>
        </w:rPr>
        <w:t>ΠΡΟΕΔΡΟΣ (Νικόλα</w:t>
      </w:r>
      <w:r w:rsidRPr="00BA7692">
        <w:rPr>
          <w:rFonts w:eastAsia="Times New Roman" w:cs="Times New Roman"/>
          <w:b/>
          <w:szCs w:val="24"/>
        </w:rPr>
        <w:t>ος Βούτσης):</w:t>
      </w:r>
      <w:r>
        <w:rPr>
          <w:rFonts w:eastAsia="Times New Roman" w:cs="Times New Roman"/>
          <w:szCs w:val="24"/>
        </w:rPr>
        <w:t xml:space="preserve"> Παρακαλώ πολύ!</w:t>
      </w:r>
    </w:p>
    <w:p w14:paraId="5FC2FC0D" w14:textId="77777777" w:rsidR="0020643A" w:rsidRDefault="00E84ECF">
      <w:pPr>
        <w:spacing w:line="600" w:lineRule="auto"/>
        <w:ind w:firstLine="720"/>
        <w:contextualSpacing/>
        <w:jc w:val="both"/>
        <w:rPr>
          <w:rFonts w:eastAsia="Times New Roman" w:cs="Times New Roman"/>
          <w:szCs w:val="24"/>
        </w:rPr>
      </w:pPr>
      <w:r w:rsidRPr="00BA7692">
        <w:rPr>
          <w:rFonts w:eastAsia="Times New Roman" w:cs="Times New Roman"/>
          <w:b/>
          <w:szCs w:val="24"/>
        </w:rPr>
        <w:t>ΑΛΕΞΗΣ ΤΣΙΠΡΑΣ (Πρόεδρος της Κυβέρνησης και Υπουργός Εξωτερικών):</w:t>
      </w:r>
      <w:r>
        <w:rPr>
          <w:rFonts w:eastAsia="Times New Roman" w:cs="Times New Roman"/>
          <w:szCs w:val="24"/>
        </w:rPr>
        <w:t xml:space="preserve"> Τι πάθατε, κυρία μου; Τι θέλετε; </w:t>
      </w:r>
    </w:p>
    <w:p w14:paraId="5FC2FC0E" w14:textId="77777777" w:rsidR="0020643A" w:rsidRDefault="00E84ECF">
      <w:pPr>
        <w:spacing w:line="600" w:lineRule="auto"/>
        <w:ind w:firstLine="720"/>
        <w:contextualSpacing/>
        <w:jc w:val="both"/>
        <w:rPr>
          <w:rFonts w:eastAsia="Times New Roman" w:cs="Times New Roman"/>
          <w:szCs w:val="24"/>
        </w:rPr>
      </w:pPr>
      <w:r w:rsidRPr="00BA7692">
        <w:rPr>
          <w:rFonts w:eastAsia="Times New Roman" w:cs="Times New Roman"/>
          <w:b/>
          <w:szCs w:val="24"/>
        </w:rPr>
        <w:t>ΑΙΚΑΤΕΡΙΝΗ ΜΑΡΚΟΥ:</w:t>
      </w:r>
      <w:r>
        <w:rPr>
          <w:rFonts w:eastAsia="Times New Roman" w:cs="Times New Roman"/>
          <w:szCs w:val="24"/>
        </w:rPr>
        <w:t xml:space="preserve"> ...(</w:t>
      </w:r>
      <w:r>
        <w:rPr>
          <w:rFonts w:eastAsia="Times New Roman" w:cs="Times New Roman"/>
          <w:szCs w:val="24"/>
        </w:rPr>
        <w:t xml:space="preserve">δεν </w:t>
      </w:r>
      <w:r>
        <w:rPr>
          <w:rFonts w:eastAsia="Times New Roman" w:cs="Times New Roman"/>
          <w:szCs w:val="24"/>
        </w:rPr>
        <w:t>ακούστηκε)</w:t>
      </w:r>
    </w:p>
    <w:p w14:paraId="5FC2FC0F" w14:textId="77777777" w:rsidR="0020643A" w:rsidRDefault="00E84ECF">
      <w:pPr>
        <w:spacing w:line="600" w:lineRule="auto"/>
        <w:ind w:firstLine="720"/>
        <w:contextualSpacing/>
        <w:jc w:val="both"/>
        <w:rPr>
          <w:rFonts w:eastAsia="Times New Roman" w:cs="Times New Roman"/>
          <w:szCs w:val="24"/>
        </w:rPr>
      </w:pPr>
      <w:r w:rsidRPr="00BA7692">
        <w:rPr>
          <w:rFonts w:eastAsia="Times New Roman" w:cs="Times New Roman"/>
          <w:b/>
          <w:szCs w:val="24"/>
        </w:rPr>
        <w:t>ΠΡΟΕΔΡΟΣ (Νικόλαος Βούτσης):</w:t>
      </w:r>
      <w:r>
        <w:rPr>
          <w:rFonts w:eastAsia="Times New Roman" w:cs="Times New Roman"/>
          <w:szCs w:val="24"/>
        </w:rPr>
        <w:t xml:space="preserve"> Σας παρακαλώ σταματήστε.</w:t>
      </w:r>
    </w:p>
    <w:p w14:paraId="5FC2FC10" w14:textId="77777777" w:rsidR="0020643A" w:rsidRDefault="00E84ECF">
      <w:pPr>
        <w:spacing w:line="600" w:lineRule="auto"/>
        <w:ind w:firstLine="720"/>
        <w:contextualSpacing/>
        <w:jc w:val="both"/>
        <w:rPr>
          <w:rFonts w:eastAsia="Times New Roman" w:cs="Times New Roman"/>
          <w:szCs w:val="24"/>
        </w:rPr>
      </w:pPr>
      <w:r w:rsidRPr="00BA7692">
        <w:rPr>
          <w:rFonts w:eastAsia="Times New Roman" w:cs="Times New Roman"/>
          <w:b/>
          <w:szCs w:val="24"/>
        </w:rPr>
        <w:t xml:space="preserve">ΑΛΕΞΗΣ ΤΣΙΠΡΑΣ (Πρόεδρος της </w:t>
      </w:r>
      <w:r w:rsidRPr="00BA7692">
        <w:rPr>
          <w:rFonts w:eastAsia="Times New Roman" w:cs="Times New Roman"/>
          <w:b/>
          <w:szCs w:val="24"/>
        </w:rPr>
        <w:t>Κυβέρνησης και Υπουργός Εξωτερικών):</w:t>
      </w:r>
      <w:r>
        <w:rPr>
          <w:rFonts w:eastAsia="Times New Roman" w:cs="Times New Roman"/>
          <w:szCs w:val="24"/>
        </w:rPr>
        <w:t xml:space="preserve"> Τι θέλετε, κυρία μου; Γιατί εξεγείρεστε;</w:t>
      </w:r>
    </w:p>
    <w:p w14:paraId="5FC2FC11" w14:textId="77777777" w:rsidR="0020643A" w:rsidRDefault="00E84ECF">
      <w:pPr>
        <w:spacing w:line="600" w:lineRule="auto"/>
        <w:ind w:firstLine="709"/>
        <w:contextualSpacing/>
        <w:jc w:val="center"/>
        <w:rPr>
          <w:rFonts w:eastAsia="Times New Roman" w:cs="Times New Roman"/>
          <w:szCs w:val="24"/>
        </w:rPr>
      </w:pPr>
      <w:r>
        <w:rPr>
          <w:rFonts w:eastAsia="Times New Roman" w:cs="Times New Roman"/>
          <w:szCs w:val="24"/>
        </w:rPr>
        <w:t>(Θόρυβος από την πτέρυγα της Νέας Δημοκρατίας)</w:t>
      </w:r>
    </w:p>
    <w:p w14:paraId="5FC2FC12" w14:textId="77777777" w:rsidR="0020643A" w:rsidRDefault="00E84ECF">
      <w:pPr>
        <w:spacing w:line="600" w:lineRule="auto"/>
        <w:ind w:firstLine="720"/>
        <w:contextualSpacing/>
        <w:jc w:val="both"/>
        <w:rPr>
          <w:rFonts w:eastAsia="Times New Roman"/>
          <w:color w:val="222222"/>
          <w:szCs w:val="24"/>
          <w:shd w:val="clear" w:color="auto" w:fill="FFFFFF"/>
        </w:rPr>
      </w:pPr>
      <w:r>
        <w:rPr>
          <w:rFonts w:eastAsia="Times New Roman" w:cs="Times New Roman"/>
          <w:szCs w:val="24"/>
        </w:rPr>
        <w:t>Εγώ δεν θα σας πω «</w:t>
      </w:r>
      <w:r>
        <w:rPr>
          <w:rFonts w:eastAsia="Times New Roman" w:cs="Times New Roman"/>
          <w:szCs w:val="24"/>
        </w:rPr>
        <w:t>π</w:t>
      </w:r>
      <w:r>
        <w:rPr>
          <w:rFonts w:eastAsia="Times New Roman" w:cs="Times New Roman"/>
          <w:szCs w:val="24"/>
        </w:rPr>
        <w:t>εράστε έξω», όπως είπε ο Αρχηγός σας πριν στους Βουλευτές του ΣΥΡΙΖΑ</w:t>
      </w:r>
      <w:r>
        <w:rPr>
          <w:rFonts w:eastAsia="Times New Roman" w:cs="Times New Roman"/>
          <w:szCs w:val="24"/>
        </w:rPr>
        <w:t>,</w:t>
      </w:r>
      <w:r>
        <w:rPr>
          <w:rFonts w:eastAsia="Times New Roman" w:cs="Times New Roman"/>
          <w:szCs w:val="24"/>
        </w:rPr>
        <w:t xml:space="preserve"> που ούτε καν είχαν το </w:t>
      </w:r>
      <w:r>
        <w:rPr>
          <w:rFonts w:eastAsia="Times New Roman"/>
          <w:color w:val="222222"/>
          <w:szCs w:val="24"/>
          <w:shd w:val="clear" w:color="auto" w:fill="FFFFFF"/>
        </w:rPr>
        <w:t xml:space="preserve">θάρρος ή το θράσος </w:t>
      </w:r>
      <w:r>
        <w:rPr>
          <w:rFonts w:eastAsia="Times New Roman"/>
          <w:color w:val="222222"/>
          <w:szCs w:val="24"/>
          <w:shd w:val="clear" w:color="auto" w:fill="FFFFFF"/>
        </w:rPr>
        <w:t>να βγουν και να αντιμιλήσουν στον Αρχηγό της Αξιωματικής Αντιπολίτευσης. Με ησυχία παρακολουθούσαν, αλλά βρίσκεστε σε πολύ μεγάλο πανικό τώρα τελευταία.</w:t>
      </w:r>
    </w:p>
    <w:p w14:paraId="5FC2FC13" w14:textId="77777777" w:rsidR="0020643A" w:rsidRDefault="00E84ECF">
      <w:pPr>
        <w:spacing w:line="600" w:lineRule="auto"/>
        <w:ind w:firstLine="720"/>
        <w:contextualSpacing/>
        <w:jc w:val="both"/>
        <w:rPr>
          <w:rFonts w:eastAsia="Times New Roman"/>
          <w:color w:val="222222"/>
          <w:szCs w:val="24"/>
          <w:shd w:val="clear" w:color="auto" w:fill="FFFFFF"/>
        </w:rPr>
      </w:pPr>
      <w:r>
        <w:rPr>
          <w:rFonts w:eastAsia="Times New Roman" w:cs="Times New Roman"/>
          <w:b/>
          <w:szCs w:val="24"/>
        </w:rPr>
        <w:t>ΠΡΟΕΔΡΟΣ (Νικόλαος Βούτσης):</w:t>
      </w:r>
      <w:r>
        <w:rPr>
          <w:rFonts w:eastAsia="Times New Roman" w:cs="Times New Roman"/>
          <w:szCs w:val="24"/>
        </w:rPr>
        <w:t xml:space="preserve"> Δεν σας πνίγει το</w:t>
      </w:r>
      <w:r>
        <w:rPr>
          <w:rFonts w:eastAsia="Times New Roman"/>
          <w:color w:val="222222"/>
          <w:szCs w:val="24"/>
          <w:shd w:val="clear" w:color="auto" w:fill="FFFFFF"/>
        </w:rPr>
        <w:t xml:space="preserve"> δίκιο και δεν θα αναφέρω ονόματα. Σας παρακαλώ.</w:t>
      </w:r>
    </w:p>
    <w:p w14:paraId="5FC2FC14" w14:textId="77777777" w:rsidR="0020643A" w:rsidRDefault="00E84ECF">
      <w:pPr>
        <w:spacing w:line="600" w:lineRule="auto"/>
        <w:ind w:firstLine="709"/>
        <w:contextualSpacing/>
        <w:jc w:val="center"/>
        <w:rPr>
          <w:rFonts w:eastAsia="Times New Roman"/>
          <w:color w:val="222222"/>
          <w:szCs w:val="24"/>
          <w:shd w:val="clear" w:color="auto" w:fill="FFFFFF"/>
        </w:rPr>
      </w:pPr>
      <w:r>
        <w:rPr>
          <w:rFonts w:eastAsia="Times New Roman"/>
          <w:color w:val="222222"/>
          <w:szCs w:val="24"/>
          <w:shd w:val="clear" w:color="auto" w:fill="FFFFFF"/>
        </w:rPr>
        <w:t>(Θόρυβος</w:t>
      </w:r>
      <w:r>
        <w:rPr>
          <w:rFonts w:eastAsia="Times New Roman"/>
          <w:color w:val="222222"/>
          <w:szCs w:val="24"/>
          <w:shd w:val="clear" w:color="auto" w:fill="FFFFFF"/>
        </w:rPr>
        <w:t xml:space="preserve"> από την πτέρυγα της Νέας Δημοκρατίας)</w:t>
      </w:r>
    </w:p>
    <w:p w14:paraId="5FC2FC15" w14:textId="77777777" w:rsidR="0020643A" w:rsidRDefault="00E84ECF">
      <w:pPr>
        <w:spacing w:line="600" w:lineRule="auto"/>
        <w:ind w:firstLine="720"/>
        <w:contextualSpacing/>
        <w:jc w:val="both"/>
        <w:rPr>
          <w:rFonts w:eastAsia="Times New Roman"/>
          <w:color w:val="222222"/>
          <w:szCs w:val="24"/>
          <w:shd w:val="clear" w:color="auto" w:fill="FFFFFF"/>
        </w:rPr>
      </w:pPr>
      <w:r>
        <w:rPr>
          <w:rFonts w:eastAsia="Times New Roman" w:cs="Times New Roman"/>
          <w:b/>
          <w:szCs w:val="24"/>
        </w:rPr>
        <w:t>ΑΛΕΞΗΣ ΤΣΙΠΡΑΣ (Πρόεδρος της Κυβέρνησης και Υπουργός Εξωτερικών):</w:t>
      </w:r>
      <w:r>
        <w:rPr>
          <w:rFonts w:eastAsia="Times New Roman" w:cs="Times New Roman"/>
          <w:szCs w:val="24"/>
        </w:rPr>
        <w:t xml:space="preserve"> Το </w:t>
      </w:r>
      <w:r>
        <w:rPr>
          <w:rFonts w:eastAsia="Times New Roman"/>
          <w:color w:val="222222"/>
          <w:szCs w:val="24"/>
          <w:shd w:val="clear" w:color="auto" w:fill="FFFFFF"/>
        </w:rPr>
        <w:t>επιχείρημα, λοιπόν, που αρνείστε να ακούσετε, διότι δεν σας συμφέρει, δεν έχει να κάνει με τα όσα είπατε ή δεν είπατε, κυρία μου, έχει να κάνει με τ</w:t>
      </w:r>
      <w:r>
        <w:rPr>
          <w:rFonts w:eastAsia="Times New Roman"/>
          <w:color w:val="222222"/>
          <w:szCs w:val="24"/>
          <w:shd w:val="clear" w:color="auto" w:fill="FFFFFF"/>
        </w:rPr>
        <w:t xml:space="preserve">ην επιχειρηματολογία του </w:t>
      </w:r>
      <w:r>
        <w:rPr>
          <w:rFonts w:eastAsia="Times New Roman"/>
          <w:color w:val="222222"/>
          <w:szCs w:val="24"/>
          <w:shd w:val="clear" w:color="auto" w:fill="FFFFFF"/>
        </w:rPr>
        <w:t>Α</w:t>
      </w:r>
      <w:r>
        <w:rPr>
          <w:rFonts w:eastAsia="Times New Roman"/>
          <w:color w:val="222222"/>
          <w:szCs w:val="24"/>
          <w:shd w:val="clear" w:color="auto" w:fill="FFFFFF"/>
        </w:rPr>
        <w:t xml:space="preserve">ρχηγού σας, του νέου </w:t>
      </w:r>
      <w:r>
        <w:rPr>
          <w:rFonts w:eastAsia="Times New Roman"/>
          <w:color w:val="222222"/>
          <w:szCs w:val="24"/>
          <w:shd w:val="clear" w:color="auto" w:fill="FFFFFF"/>
        </w:rPr>
        <w:t>Α</w:t>
      </w:r>
      <w:r>
        <w:rPr>
          <w:rFonts w:eastAsia="Times New Roman"/>
          <w:color w:val="222222"/>
          <w:szCs w:val="24"/>
          <w:shd w:val="clear" w:color="auto" w:fill="FFFFFF"/>
        </w:rPr>
        <w:t xml:space="preserve">ρχηγού </w:t>
      </w:r>
      <w:r>
        <w:rPr>
          <w:rFonts w:eastAsia="Times New Roman"/>
          <w:color w:val="222222"/>
          <w:szCs w:val="24"/>
          <w:shd w:val="clear" w:color="auto" w:fill="FFFFFF"/>
        </w:rPr>
        <w:t>σας,</w:t>
      </w:r>
      <w:r>
        <w:rPr>
          <w:rFonts w:eastAsia="Times New Roman"/>
          <w:color w:val="222222"/>
          <w:szCs w:val="24"/>
          <w:shd w:val="clear" w:color="auto" w:fill="FFFFFF"/>
        </w:rPr>
        <w:t xml:space="preserve"> του κ. Μητσοτάκη, γιατί αλλάζετε </w:t>
      </w:r>
      <w:r>
        <w:rPr>
          <w:rFonts w:eastAsia="Times New Roman"/>
          <w:color w:val="222222"/>
          <w:szCs w:val="24"/>
          <w:shd w:val="clear" w:color="auto" w:fill="FFFFFF"/>
        </w:rPr>
        <w:t>Α</w:t>
      </w:r>
      <w:r>
        <w:rPr>
          <w:rFonts w:eastAsia="Times New Roman"/>
          <w:color w:val="222222"/>
          <w:szCs w:val="24"/>
          <w:shd w:val="clear" w:color="auto" w:fill="FFFFFF"/>
        </w:rPr>
        <w:t>ρχηγούς από ό,τι φαίνεται με μεγάλη ευκολία.</w:t>
      </w:r>
    </w:p>
    <w:p w14:paraId="5FC2FC16" w14:textId="77777777" w:rsidR="0020643A" w:rsidRDefault="00E84EC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Είπε, λοιπόν, ο κ Μητσοτάκης ότι είναι πιο ακριβός ο δανεισμός μας τώρα και γι’ αυτό είναι αδύναμη, έχει αποκλειστεί </w:t>
      </w:r>
      <w:r>
        <w:rPr>
          <w:rFonts w:eastAsia="Times New Roman"/>
          <w:color w:val="222222"/>
          <w:szCs w:val="24"/>
          <w:shd w:val="clear" w:color="auto" w:fill="FFFFFF"/>
        </w:rPr>
        <w:t>η πρόσβαση της χώρας στις αγορές χρήματος. Τώρα είναι μεταξύ 4,1% και 4,35%, ενώ το ΔΝΤ, στο οποίο κάποιοι από σας θέλετε να γυρίσουμε πίσω στις αγκαλιές του, μας δάνειζε με 4,9%. Και να θυμίσω ότι το μέσο κουπόνι των ομολόγων του PSI ήταν στα 4,7% και των</w:t>
      </w:r>
      <w:r>
        <w:rPr>
          <w:rFonts w:eastAsia="Times New Roman"/>
          <w:color w:val="222222"/>
          <w:szCs w:val="24"/>
          <w:shd w:val="clear" w:color="auto" w:fill="FFFFFF"/>
        </w:rPr>
        <w:t xml:space="preserve"> ομολόγων που διακρατεί το ευρωσύστημα περίπου στο 5%. Ή μήπως, για να πούμε και αυτό, πριν την κρίση και πριν μπούμε σε αυτόν τον κυκεώνα των μνημονίων και της ασφάλειας του χαμηλού δανεισμού, δανειζόμασταν φθηνότερα και τώρα έχουμε ακριβή τιμή στα ομόλογ</w:t>
      </w:r>
      <w:r>
        <w:rPr>
          <w:rFonts w:eastAsia="Times New Roman"/>
          <w:color w:val="222222"/>
          <w:szCs w:val="24"/>
          <w:shd w:val="clear" w:color="auto" w:fill="FFFFFF"/>
        </w:rPr>
        <w:t>α του ελληνικού δημοσίου και, άρα, είμαστε εκτός αγορών;</w:t>
      </w:r>
    </w:p>
    <w:p w14:paraId="5FC2FC17" w14:textId="77777777" w:rsidR="0020643A" w:rsidRDefault="00E84EC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Σας δείχνω, λοιπόν, την απόδοση του ελληνικού δεκαετούς ομολόγου από το 2005 έως και το 2018. Κοιτάχτε την, το 2005, το 2006, το 2007, το 2008, το 2009 πριν την κρίση, ήταν ακριβώς εκεί όπου βρίσκετα</w:t>
      </w:r>
      <w:r>
        <w:rPr>
          <w:rFonts w:eastAsia="Times New Roman"/>
          <w:color w:val="222222"/>
          <w:szCs w:val="24"/>
          <w:shd w:val="clear" w:color="auto" w:fill="FFFFFF"/>
        </w:rPr>
        <w:t>ι σήμερα λίγο πάνω από το 4%. Και τότε δανειζόμασταν και δεν ήμασταν εκτός αγορών. Ήταν κατά μέσο όρο την περίοδο εκείνη, είχε φτάσει μάλιστα αν συμπεριλάβουμε και τη χρονιά πριν μπούμε στο μνημόνιο που άρχισαν να τσιμπάνε, κατά μέσο όρο 4,8%.</w:t>
      </w:r>
    </w:p>
    <w:p w14:paraId="5FC2FC18" w14:textId="77777777" w:rsidR="0020643A" w:rsidRDefault="00E84ECF">
      <w:pPr>
        <w:spacing w:line="600" w:lineRule="auto"/>
        <w:ind w:firstLine="720"/>
        <w:contextualSpacing/>
        <w:jc w:val="both"/>
        <w:rPr>
          <w:rFonts w:eastAsia="Times New Roman"/>
          <w:color w:val="222222"/>
          <w:szCs w:val="24"/>
          <w:shd w:val="clear" w:color="auto" w:fill="FFFFFF"/>
        </w:rPr>
      </w:pPr>
      <w:r w:rsidRPr="000D63A8">
        <w:rPr>
          <w:rFonts w:eastAsia="Times New Roman" w:cs="Times New Roman"/>
          <w:szCs w:val="24"/>
        </w:rPr>
        <w:t xml:space="preserve">(Στο σημείο </w:t>
      </w:r>
      <w:r w:rsidRPr="000D63A8">
        <w:rPr>
          <w:rFonts w:eastAsia="Times New Roman" w:cs="Times New Roman"/>
          <w:szCs w:val="24"/>
        </w:rPr>
        <w:t xml:space="preserve">αυτό ο </w:t>
      </w:r>
      <w:r>
        <w:rPr>
          <w:rFonts w:eastAsia="Times New Roman" w:cs="Times New Roman"/>
          <w:szCs w:val="24"/>
        </w:rPr>
        <w:t>Πρόεδρος της Κυβέρνησης και Υπουργός Εξωτερικών κ. Αλέξης Τσίπρας καταθέτει για τα Πρακτικά το προαναφερθέν έγγραφο, το οποίο</w:t>
      </w:r>
      <w:r w:rsidRPr="000D63A8">
        <w:rPr>
          <w:rFonts w:eastAsia="Times New Roman" w:cs="Times New Roman"/>
          <w:szCs w:val="24"/>
        </w:rPr>
        <w:t xml:space="preserve"> </w:t>
      </w:r>
      <w:r>
        <w:rPr>
          <w:rFonts w:eastAsia="Times New Roman" w:cs="Times New Roman"/>
          <w:szCs w:val="24"/>
        </w:rPr>
        <w:t>βρίσκε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5FC2FC19" w14:textId="77777777" w:rsidR="0020643A" w:rsidRDefault="00E84EC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Ορίστε, λοιπόν, ν</w:t>
      </w:r>
      <w:r>
        <w:rPr>
          <w:rFonts w:eastAsia="Times New Roman"/>
          <w:color w:val="222222"/>
          <w:szCs w:val="24"/>
          <w:shd w:val="clear" w:color="auto" w:fill="FFFFFF"/>
        </w:rPr>
        <w:t>ά</w:t>
      </w:r>
      <w:r>
        <w:rPr>
          <w:rFonts w:eastAsia="Times New Roman"/>
          <w:color w:val="222222"/>
          <w:szCs w:val="24"/>
          <w:shd w:val="clear" w:color="auto" w:fill="FFFFFF"/>
        </w:rPr>
        <w:t xml:space="preserve"> </w:t>
      </w:r>
      <w:r>
        <w:rPr>
          <w:rFonts w:eastAsia="Times New Roman"/>
          <w:color w:val="222222"/>
          <w:szCs w:val="24"/>
          <w:shd w:val="clear" w:color="auto" w:fill="FFFFFF"/>
        </w:rPr>
        <w:t>’</w:t>
      </w:r>
      <w:r>
        <w:rPr>
          <w:rFonts w:eastAsia="Times New Roman"/>
          <w:color w:val="222222"/>
          <w:szCs w:val="24"/>
          <w:shd w:val="clear" w:color="auto" w:fill="FFFFFF"/>
        </w:rPr>
        <w:t>τος</w:t>
      </w:r>
      <w:r>
        <w:rPr>
          <w:rFonts w:eastAsia="Times New Roman"/>
          <w:color w:val="222222"/>
          <w:szCs w:val="24"/>
          <w:shd w:val="clear" w:color="auto" w:fill="FFFFFF"/>
        </w:rPr>
        <w:t xml:space="preserve"> και ο άλλος μύθος ότι είμαστε αποκλεισμένοι από τις αγορές, ενώ το κόστος των υποχρεώσεων μας, που πρέπει να αντικαταστήσουμε την επόμενη χρονιά, είναι από 4,5% έως 5%. Τώρα είμαστε αποκλεισμένοι με ομόλογο στο 4,35%. Πόθεν προκύπτει, λοιπόν, αυτή η απαγο</w:t>
      </w:r>
      <w:r>
        <w:rPr>
          <w:rFonts w:eastAsia="Times New Roman"/>
          <w:color w:val="222222"/>
          <w:szCs w:val="24"/>
          <w:shd w:val="clear" w:color="auto" w:fill="FFFFFF"/>
        </w:rPr>
        <w:t>ρευτική έξοδος στις αγορές, ότι δεν βγήκαμε στις αγορές, και αυτό είναι δείγμα της αποτυχίας μας;</w:t>
      </w:r>
    </w:p>
    <w:p w14:paraId="5FC2FC1A" w14:textId="77777777" w:rsidR="0020643A" w:rsidRDefault="00E84EC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Δείτε και τα ποιοτικά στοιχεία. Το μεσοσταθμικό επιτόκιο δανεισμού βρίσκεται στο 1,73%, η μεσοσταθμική διάρκεια στα δεκαοκτώμισι</w:t>
      </w:r>
      <w:r>
        <w:rPr>
          <w:rFonts w:eastAsia="Times New Roman"/>
          <w:color w:val="222222"/>
          <w:szCs w:val="24"/>
          <w:shd w:val="clear" w:color="auto" w:fill="FFFFFF"/>
        </w:rPr>
        <w:t xml:space="preserve"> έτη, ενώ οι ετήσιες δαπάνες εξυπηρέτησης είναι από τις χαμηλότερες σε όλη την Ευρωπαϊκή Ένωση. Στην έκθεση δε βιωσιμότητας του ελληνικού χρέους από τους θεσμούς, την τελευταία, τονιζόταν ότι, για να είναι βιώσιμη η χρηματοδότηση, πρέπει το κόστος της αναχ</w:t>
      </w:r>
      <w:r>
        <w:rPr>
          <w:rFonts w:eastAsia="Times New Roman"/>
          <w:color w:val="222222"/>
          <w:szCs w:val="24"/>
          <w:shd w:val="clear" w:color="auto" w:fill="FFFFFF"/>
        </w:rPr>
        <w:t>ρηματοδότησης να είναι κάτω από 5% στο πενταετές ομόλογο, όχι στο δεκαετές. Ξέρετε πόσο είναι σήμερα το πενταετές ομόλογο; Στο 3,45%.</w:t>
      </w:r>
    </w:p>
    <w:p w14:paraId="5FC2FC1B" w14:textId="77777777" w:rsidR="0020643A" w:rsidRDefault="00E84EC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Όταν εσείς επιχειρήσατε έξοδο και την πιλοτική, όπως είχατε πει και την παρουσιάσατε ως επιτυχημένη, ήταν με 5% κοντά. Πώς</w:t>
      </w:r>
      <w:r>
        <w:rPr>
          <w:rFonts w:eastAsia="Times New Roman"/>
          <w:color w:val="222222"/>
          <w:szCs w:val="24"/>
          <w:shd w:val="clear" w:color="auto" w:fill="FFFFFF"/>
        </w:rPr>
        <w:t xml:space="preserve"> είναι, λοιπόν, αποκλεισμένη η Ελλάδα από τις αγορές; Γιατί δημιουργείτε διαρκώς μύθους, προκειμένου να δημιουργείτε ψευδή εικόνα στον ελληνικό λαό, αλλά ταυτόχρονα να δυσφημείτε και την πορεία της χώρας και της ελληνικής οικονομίας στο εξωτερικό.</w:t>
      </w:r>
    </w:p>
    <w:p w14:paraId="5FC2FC1C" w14:textId="77777777" w:rsidR="0020643A" w:rsidRDefault="00E84EC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Το </w:t>
      </w:r>
      <w:r>
        <w:rPr>
          <w:rFonts w:eastAsia="Times New Roman"/>
          <w:color w:val="222222"/>
          <w:szCs w:val="24"/>
          <w:shd w:val="clear" w:color="auto" w:fill="FFFFFF"/>
          <w:lang w:val="en-US"/>
        </w:rPr>
        <w:t>buffe</w:t>
      </w:r>
      <w:r>
        <w:rPr>
          <w:rFonts w:eastAsia="Times New Roman"/>
          <w:color w:val="222222"/>
          <w:szCs w:val="24"/>
          <w:shd w:val="clear" w:color="auto" w:fill="FFFFFF"/>
          <w:lang w:val="en-US"/>
        </w:rPr>
        <w:t>r</w:t>
      </w:r>
      <w:r>
        <w:rPr>
          <w:rFonts w:eastAsia="Times New Roman"/>
          <w:color w:val="222222"/>
          <w:szCs w:val="24"/>
          <w:shd w:val="clear" w:color="auto" w:fill="FFFFFF"/>
        </w:rPr>
        <w:t xml:space="preserve"> στο οποίο αναφερθήκατε, το «μαξιλάρι», το «μασούρι», όπως θέλετε πείτε το, έχει δημιουργηθεί με ένα κεφαλαιακό απόθεμα που ξεπερνάει τα 26 δισεκατομμύρια ευρώ σε συμφωνία με τους θεσμούς, απέναντι στην ιδέα, την οποίαν δεν ξέρω αν εκφράσατε ποτέ επίσημα,</w:t>
      </w:r>
      <w:r>
        <w:rPr>
          <w:rFonts w:eastAsia="Times New Roman"/>
          <w:color w:val="222222"/>
          <w:szCs w:val="24"/>
          <w:shd w:val="clear" w:color="auto" w:fill="FFFFFF"/>
        </w:rPr>
        <w:t xml:space="preserve"> κύριε Μητσοτάκη -φλερτάρατε και εσείς και πολλοί από την παράταξή σας έχουν μιλήσει για αυτή την ιδέα, είναι σίγουρα, όμως, του κεντρικού τραπεζίτη, εγώ αυτό γνωρίζω- να πηγαίναμε σε πιστοληπτική γραμμή, προληπτική. Τι σήμαινε, όμως, προληπτική πιστοληπτι</w:t>
      </w:r>
      <w:r>
        <w:rPr>
          <w:rFonts w:eastAsia="Times New Roman"/>
          <w:color w:val="222222"/>
          <w:szCs w:val="24"/>
          <w:shd w:val="clear" w:color="auto" w:fill="FFFFFF"/>
        </w:rPr>
        <w:t xml:space="preserve">κή γραμμή και γιατί το κρύβουμε αυτό από τον ελληνικό λαό; Νέο </w:t>
      </w:r>
      <w:r>
        <w:rPr>
          <w:rFonts w:eastAsia="Times New Roman"/>
          <w:color w:val="222222"/>
          <w:szCs w:val="24"/>
          <w:shd w:val="clear" w:color="auto" w:fill="FFFFFF"/>
          <w:lang w:val="en-US"/>
        </w:rPr>
        <w:t>MOU</w:t>
      </w:r>
      <w:r w:rsidRPr="006D232F">
        <w:rPr>
          <w:rFonts w:eastAsia="Times New Roman"/>
          <w:color w:val="222222"/>
          <w:szCs w:val="24"/>
          <w:shd w:val="clear" w:color="auto" w:fill="FFFFFF"/>
        </w:rPr>
        <w:t>,</w:t>
      </w:r>
      <w:r>
        <w:rPr>
          <w:rFonts w:eastAsia="Times New Roman"/>
          <w:color w:val="222222"/>
          <w:szCs w:val="24"/>
          <w:shd w:val="clear" w:color="auto" w:fill="FFFFFF"/>
        </w:rPr>
        <w:t xml:space="preserve"> νέο μνημόνιο</w:t>
      </w:r>
      <w:r w:rsidRPr="006D232F">
        <w:rPr>
          <w:rFonts w:eastAsia="Times New Roman"/>
          <w:color w:val="222222"/>
          <w:szCs w:val="24"/>
          <w:shd w:val="clear" w:color="auto" w:fill="FFFFFF"/>
        </w:rPr>
        <w:t>.</w:t>
      </w:r>
      <w:r>
        <w:rPr>
          <w:rFonts w:eastAsia="Times New Roman"/>
          <w:color w:val="222222"/>
          <w:szCs w:val="24"/>
          <w:shd w:val="clear" w:color="auto" w:fill="FFFFFF"/>
        </w:rPr>
        <w:t xml:space="preserve"> Αυτό σήμαινε.</w:t>
      </w:r>
    </w:p>
    <w:p w14:paraId="5FC2FC1D" w14:textId="77777777" w:rsidR="0020643A" w:rsidRDefault="00E84EC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Να, λοιπόν, τι καταφέραμε εμείς. Καταφέραμε να βγάλουμε τη χώρα καθαρά, καταφέραμε να έχουμε μία πρόσβαση και δυνατότητα πρόσβασης στις αγορές, όπως είχαμε και </w:t>
      </w:r>
      <w:r>
        <w:rPr>
          <w:rFonts w:eastAsia="Times New Roman"/>
          <w:color w:val="222222"/>
          <w:szCs w:val="24"/>
          <w:shd w:val="clear" w:color="auto" w:fill="FFFFFF"/>
        </w:rPr>
        <w:t>πριν από τα μνημόνια. Βεβαίως, θα πέσει ακόμα περισσότερο, όταν η διεθνής συγκυρία, και αναφέρομαι και στην Ιταλία αλλά και στις αναδυόμενες αγορές, διαμορφώσουν τους όρους εκείνους που αποκλιμακωθεί η τιμή του ιταλικού ομολόγου και των άλλων ομολόγων. Και</w:t>
      </w:r>
      <w:r>
        <w:rPr>
          <w:rFonts w:eastAsia="Times New Roman"/>
          <w:color w:val="222222"/>
          <w:szCs w:val="24"/>
          <w:shd w:val="clear" w:color="auto" w:fill="FFFFFF"/>
        </w:rPr>
        <w:t xml:space="preserve"> το </w:t>
      </w:r>
      <w:r>
        <w:rPr>
          <w:rFonts w:eastAsia="Times New Roman"/>
          <w:color w:val="222222"/>
          <w:szCs w:val="24"/>
          <w:shd w:val="clear" w:color="auto" w:fill="FFFFFF"/>
          <w:lang w:val="en-US"/>
        </w:rPr>
        <w:t>buffer</w:t>
      </w:r>
      <w:r w:rsidRPr="006D232F">
        <w:rPr>
          <w:rFonts w:eastAsia="Times New Roman"/>
          <w:color w:val="222222"/>
          <w:szCs w:val="24"/>
          <w:shd w:val="clear" w:color="auto" w:fill="FFFFFF"/>
        </w:rPr>
        <w:t xml:space="preserve"> </w:t>
      </w:r>
      <w:r>
        <w:rPr>
          <w:rFonts w:eastAsia="Times New Roman"/>
          <w:color w:val="222222"/>
          <w:szCs w:val="24"/>
          <w:shd w:val="clear" w:color="auto" w:fill="FFFFFF"/>
        </w:rPr>
        <w:t>αυτό δεν το έχουμε για να το δαπανήσουμε, αλλά ακριβώς για να έχουμε την πολυτέλεια να κρίνουμε εμείς πότε θα βγούμε με τους καλύτερους όρους στις αγορές.</w:t>
      </w:r>
    </w:p>
    <w:p w14:paraId="5FC2FC1E" w14:textId="77777777" w:rsidR="0020643A" w:rsidRDefault="00E84EC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Και να είστε βέβαιος, κύριε Μητσοτάκη, δεν θα κινηθούμε, όπως εσείς, με επικοινωνιακούς όρ</w:t>
      </w:r>
      <w:r>
        <w:rPr>
          <w:rFonts w:eastAsia="Times New Roman"/>
          <w:color w:val="222222"/>
          <w:szCs w:val="24"/>
          <w:shd w:val="clear" w:color="auto" w:fill="FFFFFF"/>
        </w:rPr>
        <w:t>ους, ούτε να νομίζετε ότι μας πιέζετε σε αυτό το ζήτημα. Θα κινηθούμε κατ’ όπως ορίζει το δημόσιο συμφέρον και όχι κατ’ όπως ορίζει η δική σας ανάγκη για επικοινωνία και κινήσεις εντυπωσιασμού και θα βγούμε στις αγορές ξανά όπως πρέπει με πολύ καλό επιτόκι</w:t>
      </w:r>
      <w:r>
        <w:rPr>
          <w:rFonts w:eastAsia="Times New Roman"/>
          <w:color w:val="222222"/>
          <w:szCs w:val="24"/>
          <w:shd w:val="clear" w:color="auto" w:fill="FFFFFF"/>
        </w:rPr>
        <w:t>ο.</w:t>
      </w:r>
    </w:p>
    <w:p w14:paraId="5FC2FC1F" w14:textId="77777777" w:rsidR="0020643A" w:rsidRDefault="00E84ECF">
      <w:pPr>
        <w:spacing w:line="600" w:lineRule="auto"/>
        <w:ind w:firstLine="709"/>
        <w:contextualSpacing/>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τις πτέρυγες του ΣΥΡΙΖΑ και των ΑΝΕΛ)</w:t>
      </w:r>
    </w:p>
    <w:p w14:paraId="5FC2FC20" w14:textId="77777777" w:rsidR="0020643A" w:rsidRDefault="00E84EC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Πάει και ο δεύτερος μύθος.</w:t>
      </w:r>
    </w:p>
    <w:p w14:paraId="5FC2FC21" w14:textId="77777777" w:rsidR="0020643A" w:rsidRDefault="00E84EC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Πάμε σε ένα άλλο, αγαπημένο σας και αυτό θέμα, τις ακραίες επιβαρύνσεις στη φορολογία και στο ασφαλιστικό. Κοιτάξτε, για να είμαι ειλικρινής, οι ακραίες επιβαρύνσεις είναι ένα πράγμα, αλλά το για ποιους είναι ακραίες επιβαρύνσεις είναι ένα δεύτερο πράγμα. </w:t>
      </w:r>
    </w:p>
    <w:p w14:paraId="5FC2FC22" w14:textId="77777777" w:rsidR="0020643A" w:rsidRDefault="00E84EC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Τώρα, λοιπόν, με την ευκαιρία θέλω να ευχαριστήσω και εσάς αλλά και την εφημερίδα «</w:t>
      </w:r>
      <w:r>
        <w:rPr>
          <w:rFonts w:eastAsia="Times New Roman"/>
          <w:color w:val="222222"/>
          <w:szCs w:val="24"/>
          <w:shd w:val="clear" w:color="auto" w:fill="FFFFFF"/>
        </w:rPr>
        <w:t>ΚΑΘΗΜΕΡΙΝΗ</w:t>
      </w:r>
      <w:r>
        <w:rPr>
          <w:rFonts w:eastAsia="Times New Roman"/>
          <w:color w:val="222222"/>
          <w:szCs w:val="24"/>
          <w:shd w:val="clear" w:color="auto" w:fill="FFFFFF"/>
        </w:rPr>
        <w:t>», η οποία την προηγούμενη εβδομάδα είχε πρωτοσέλιδο ένα έγκυρο δημοσίευμα, το οποίο αναφέρατε και εσείς, που έλεγε ότι με το νέο πλαίσιο στον φόρο εισοδήματος, τ</w:t>
      </w:r>
      <w:r>
        <w:rPr>
          <w:rFonts w:eastAsia="Times New Roman"/>
          <w:color w:val="222222"/>
          <w:szCs w:val="24"/>
          <w:shd w:val="clear" w:color="auto" w:fill="FFFFFF"/>
        </w:rPr>
        <w:t>ο 19% των φυσικών προσώπων πληρώνει περίπου το 90% του συνολικού ποσού.</w:t>
      </w:r>
    </w:p>
    <w:p w14:paraId="5FC2FC23" w14:textId="77777777" w:rsidR="0020643A" w:rsidRDefault="00E84EC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Προσέξτε, όμως, αν αντιστρέψουμε την εικόνα και τα νούμερα, αν αντιστρέψουμε την οπτική μας, με βάση τα απλά μαθηματικά, τι σημαίνει αυτό; Ότι το 81% των φυσικών προσώπων πληρώνει μόνο</w:t>
      </w:r>
      <w:r>
        <w:rPr>
          <w:rFonts w:eastAsia="Times New Roman"/>
          <w:color w:val="222222"/>
          <w:szCs w:val="24"/>
          <w:shd w:val="clear" w:color="auto" w:fill="FFFFFF"/>
        </w:rPr>
        <w:t>ν το 10% της συνολικής επιβάρυνσης. Αντιστοίχως, εσείς σήμερα μιλήσατε και για την επιβάρυνση στον ΕΝΦΙΑ, ότι το 33% πληρώνει το 66%. Άρα, αν το πάρουμε αντίστροφα, σημαίνει ότι η μεγάλη πλειοψηφία, το 66% πληρώνει το 33%.</w:t>
      </w:r>
    </w:p>
    <w:p w14:paraId="5FC2FC24" w14:textId="77777777" w:rsidR="0020643A" w:rsidRDefault="00E84EC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Να, λοιπόν, κύριε Μητσοτάκη, κυρί</w:t>
      </w:r>
      <w:r>
        <w:rPr>
          <w:rFonts w:eastAsia="Times New Roman"/>
          <w:color w:val="222222"/>
          <w:szCs w:val="24"/>
          <w:shd w:val="clear" w:color="auto" w:fill="FFFFFF"/>
        </w:rPr>
        <w:t xml:space="preserve">ες και κύριοι συνάδελφοι, γιατί στην Ελλάδα του ΣΥΡΙΖΑ δεν μπορεί να αναπτυχθεί και δεν θα αναπτυχθεί κίνημα αντίστοιχο των «κίτρινων γιλέκων» της Γαλλίας. Γιατί εμείς δεν καταφέραμε απλά να βγάλουμε τη χώρα από τα μνημόνια, αλλά καταφέραμε να τη βγάλουμε </w:t>
      </w:r>
      <w:r>
        <w:rPr>
          <w:rFonts w:eastAsia="Times New Roman"/>
          <w:color w:val="222222"/>
          <w:szCs w:val="24"/>
          <w:shd w:val="clear" w:color="auto" w:fill="FFFFFF"/>
        </w:rPr>
        <w:t xml:space="preserve">από τα μνημόνια μοιράζοντας τα βάρη </w:t>
      </w:r>
      <w:r>
        <w:rPr>
          <w:rFonts w:eastAsia="Times New Roman"/>
          <w:color w:val="222222"/>
          <w:szCs w:val="24"/>
          <w:shd w:val="clear" w:color="auto" w:fill="FFFFFF"/>
        </w:rPr>
        <w:t>-</w:t>
      </w:r>
      <w:r>
        <w:rPr>
          <w:rFonts w:eastAsia="Times New Roman"/>
          <w:color w:val="222222"/>
          <w:szCs w:val="24"/>
          <w:shd w:val="clear" w:color="auto" w:fill="FFFFFF"/>
        </w:rPr>
        <w:t>ναι, τα βάρη- αλλά δίκαια, με δικαιοσύνη. Οι έχοντες επιβαρύνθηκαν περισσότερο. Η μεγάλη πλειοψηφία ελαφρύνθηκε. Και τώρα</w:t>
      </w:r>
      <w:r>
        <w:rPr>
          <w:rFonts w:eastAsia="Times New Roman"/>
          <w:color w:val="222222"/>
          <w:szCs w:val="24"/>
          <w:shd w:val="clear" w:color="auto" w:fill="FFFFFF"/>
        </w:rPr>
        <w:t>,</w:t>
      </w:r>
      <w:r>
        <w:rPr>
          <w:rFonts w:eastAsia="Times New Roman"/>
          <w:color w:val="222222"/>
          <w:szCs w:val="24"/>
          <w:shd w:val="clear" w:color="auto" w:fill="FFFFFF"/>
        </w:rPr>
        <w:t xml:space="preserve"> βεβαίως</w:t>
      </w:r>
      <w:r>
        <w:rPr>
          <w:rFonts w:eastAsia="Times New Roman"/>
          <w:color w:val="222222"/>
          <w:szCs w:val="24"/>
          <w:shd w:val="clear" w:color="auto" w:fill="FFFFFF"/>
        </w:rPr>
        <w:t>,</w:t>
      </w:r>
      <w:r>
        <w:rPr>
          <w:rFonts w:eastAsia="Times New Roman"/>
          <w:color w:val="222222"/>
          <w:szCs w:val="24"/>
          <w:shd w:val="clear" w:color="auto" w:fill="FFFFFF"/>
        </w:rPr>
        <w:t xml:space="preserve"> έχουμε άλλη μία δύσκολη δουλειά να κάνουμε, να μοιράσουμε δίκαια τα οφέλη.</w:t>
      </w:r>
    </w:p>
    <w:p w14:paraId="5FC2FC25" w14:textId="77777777" w:rsidR="0020643A" w:rsidRDefault="00E84EC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Αντιθέτως, ε</w:t>
      </w:r>
      <w:r>
        <w:rPr>
          <w:rFonts w:eastAsia="Times New Roman"/>
          <w:color w:val="222222"/>
          <w:szCs w:val="24"/>
          <w:shd w:val="clear" w:color="auto" w:fill="FFFFFF"/>
        </w:rPr>
        <w:t>σείς, κύριε Μητσοτάκη, μιλάτε πάντα και σχεδιάζετε πολιτική εξ ονόματος μιας μικρής μερίδας εχόντων σε αυτό</w:t>
      </w:r>
      <w:r>
        <w:rPr>
          <w:rFonts w:eastAsia="Times New Roman"/>
          <w:color w:val="222222"/>
          <w:szCs w:val="24"/>
          <w:shd w:val="clear" w:color="auto" w:fill="FFFFFF"/>
        </w:rPr>
        <w:t>ν</w:t>
      </w:r>
      <w:r>
        <w:rPr>
          <w:rFonts w:eastAsia="Times New Roman"/>
          <w:color w:val="222222"/>
          <w:szCs w:val="24"/>
          <w:shd w:val="clear" w:color="auto" w:fill="FFFFFF"/>
        </w:rPr>
        <w:t xml:space="preserve"> τον τόπο, οι όντως επιβαρύνονται περισσότερο, αλλά με προφανή στόχο να ελαφρύνονται τα βάρη της κοινωνικής πλειοψηφίας. Ανάγετε, λοιπόν, σε γενικό </w:t>
      </w:r>
      <w:r>
        <w:rPr>
          <w:rFonts w:eastAsia="Times New Roman"/>
          <w:color w:val="222222"/>
          <w:szCs w:val="24"/>
          <w:shd w:val="clear" w:color="auto" w:fill="FFFFFF"/>
        </w:rPr>
        <w:t>συμφέρον, το συμφέρον των πολύ υψηλών, των ανώτερων εισοδηματικών στρωμάτων. Αυτή είναι η ιδεολογία σας, αυτό είναι το πολιτικό σας σχέδιο. Η ευημερία των από πάνω και η εξαθλίωση των υπολοίπων.</w:t>
      </w:r>
    </w:p>
    <w:p w14:paraId="5FC2FC26" w14:textId="77777777" w:rsidR="0020643A" w:rsidRDefault="00E84EC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Σχετικά με το ασφαλιστικό, επιτρέψτε μου να τοποθετηθώ με δύο</w:t>
      </w:r>
      <w:r>
        <w:rPr>
          <w:rFonts w:eastAsia="Times New Roman"/>
          <w:color w:val="222222"/>
          <w:szCs w:val="24"/>
          <w:shd w:val="clear" w:color="auto" w:fill="FFFFFF"/>
        </w:rPr>
        <w:t xml:space="preserve"> μόνο στοιχεία. Με το παλιό σύστημα, πριν έρθει ο «επαίσχυντος» νόμος Κατρούγκαλου -έτσι τον είπατε, «λαιμητόμο», και όλα αυτά τα πολύ ωραία κοσμητικά επίθετα- με το παλιό σύστημα, λοιπόν, μέχρι 200 ευρώ πλήρωναν τρεις στους δέκα ασφαλισμένους. Τώρα με το </w:t>
      </w:r>
      <w:r>
        <w:rPr>
          <w:rFonts w:eastAsia="Times New Roman"/>
          <w:color w:val="222222"/>
          <w:szCs w:val="24"/>
          <w:shd w:val="clear" w:color="auto" w:fill="FFFFFF"/>
        </w:rPr>
        <w:t>δικό μας ασφαλιστικό, μέχρι 200 ευρώ πληρώνουν εννέα στους δέκα ασφαλισμένους. Επομένως ένας στους δέκα πράγματι επιβαρύνεται περισσότερο, αλλά εννέα στους δέκα πληρώνουν λιγότερα.</w:t>
      </w:r>
    </w:p>
    <w:p w14:paraId="5FC2FC27" w14:textId="77777777" w:rsidR="0020643A" w:rsidRDefault="00E84EC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Αυτή, λοιπόν, είναι η διαφορά μας, κυρίες και κύριοι συνάδελφοί. Εμείς είμα</w:t>
      </w:r>
      <w:r>
        <w:rPr>
          <w:rFonts w:eastAsia="Times New Roman"/>
          <w:color w:val="222222"/>
          <w:szCs w:val="24"/>
          <w:shd w:val="clear" w:color="auto" w:fill="FFFFFF"/>
        </w:rPr>
        <w:t>στε με τους εννέα στους δέκα και εσείς είστε με τον έναν. Εμείς είμαστε με τους πολλούς και εσείς είστε με τους λίγους και τους εκλεκτούς. Αυτή είναι η διαφορά μας.</w:t>
      </w:r>
    </w:p>
    <w:p w14:paraId="5FC2FC28" w14:textId="77777777" w:rsidR="0020643A" w:rsidRDefault="00E84ECF">
      <w:pPr>
        <w:spacing w:line="600" w:lineRule="auto"/>
        <w:ind w:firstLine="709"/>
        <w:contextualSpacing/>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τις πτέρυγες του ΣΥΡΙΖΑ και των ΑΝΕΛ)</w:t>
      </w:r>
    </w:p>
    <w:p w14:paraId="5FC2FC29" w14:textId="77777777" w:rsidR="0020643A" w:rsidRDefault="00E84EC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Εμείς, όμως, κυρίες και κύριοι συ</w:t>
      </w:r>
      <w:r>
        <w:rPr>
          <w:rFonts w:eastAsia="Times New Roman"/>
          <w:color w:val="222222"/>
          <w:szCs w:val="24"/>
          <w:shd w:val="clear" w:color="auto" w:fill="FFFFFF"/>
        </w:rPr>
        <w:t>νάδελφοι, έχουμε όραμα και σχέδιο και απόλυτη προσήλωση και στήριξη στην κοινωνική πλειοψηφία.</w:t>
      </w:r>
    </w:p>
    <w:p w14:paraId="5FC2FC2A" w14:textId="77777777" w:rsidR="0020643A" w:rsidRDefault="00E84ECF">
      <w:pPr>
        <w:spacing w:line="600" w:lineRule="auto"/>
        <w:ind w:firstLine="720"/>
        <w:contextualSpacing/>
        <w:jc w:val="both"/>
        <w:rPr>
          <w:rFonts w:eastAsia="Times New Roman"/>
          <w:szCs w:val="24"/>
        </w:rPr>
      </w:pPr>
      <w:r>
        <w:rPr>
          <w:rFonts w:eastAsia="Times New Roman"/>
          <w:szCs w:val="24"/>
        </w:rPr>
        <w:t xml:space="preserve">Γι’ αυτό και στον </w:t>
      </w:r>
      <w:r>
        <w:rPr>
          <w:rFonts w:eastAsia="Times New Roman"/>
          <w:szCs w:val="24"/>
        </w:rPr>
        <w:t>π</w:t>
      </w:r>
      <w:r>
        <w:rPr>
          <w:rFonts w:eastAsia="Times New Roman"/>
          <w:szCs w:val="24"/>
        </w:rPr>
        <w:t>ροϋπολογισμό του 2019 αποτυπώνεται αυτό το σχέδιο</w:t>
      </w:r>
      <w:r w:rsidRPr="00E22A90">
        <w:rPr>
          <w:rFonts w:eastAsia="Times New Roman"/>
          <w:szCs w:val="24"/>
        </w:rPr>
        <w:t>.</w:t>
      </w:r>
      <w:r>
        <w:rPr>
          <w:rFonts w:eastAsia="Times New Roman"/>
          <w:szCs w:val="24"/>
        </w:rPr>
        <w:t xml:space="preserve"> Βγάζουμε τη χώρα από την κρίση με την κοινωνία όρθια και σχεδιάζουμε την ανασυγκρότηση του κοινωνικού κράτους που εσείς διαλύσατε, κύριοι της Νέας Δημοκρατίας.</w:t>
      </w:r>
    </w:p>
    <w:p w14:paraId="5FC2FC2B" w14:textId="77777777" w:rsidR="0020643A" w:rsidRDefault="00E84ECF">
      <w:pPr>
        <w:spacing w:line="600" w:lineRule="auto"/>
        <w:ind w:firstLine="720"/>
        <w:contextualSpacing/>
        <w:jc w:val="both"/>
        <w:rPr>
          <w:rFonts w:eastAsia="Times New Roman"/>
          <w:szCs w:val="24"/>
        </w:rPr>
      </w:pPr>
      <w:r>
        <w:rPr>
          <w:rFonts w:eastAsia="Times New Roman"/>
          <w:szCs w:val="24"/>
        </w:rPr>
        <w:t>Στον τομέα της κοινωνικής ασφάλισης και αλληλεγγύης η μη περικοπή των συντάξεων είναι γνωστή. Γ</w:t>
      </w:r>
      <w:r>
        <w:rPr>
          <w:rFonts w:eastAsia="Times New Roman"/>
          <w:szCs w:val="24"/>
        </w:rPr>
        <w:t xml:space="preserve">ίνεται γνωστό πλέον ότι έχουμε κι αύξηση των συντάξεων για εξακόσιες είκοσι χιλιάδες συμπολίτες μας. </w:t>
      </w:r>
    </w:p>
    <w:p w14:paraId="5FC2FC2C" w14:textId="77777777" w:rsidR="0020643A" w:rsidRDefault="00E84ECF">
      <w:pPr>
        <w:spacing w:line="600" w:lineRule="auto"/>
        <w:ind w:firstLine="720"/>
        <w:contextualSpacing/>
        <w:jc w:val="both"/>
        <w:rPr>
          <w:rFonts w:eastAsia="Times New Roman"/>
          <w:szCs w:val="24"/>
        </w:rPr>
      </w:pPr>
      <w:r>
        <w:rPr>
          <w:rFonts w:eastAsia="Times New Roman"/>
          <w:szCs w:val="24"/>
        </w:rPr>
        <w:t>Έχουμε τη στήριξη της κοινωνικής πρόνοιας και την αύξηση κατά 75% σε σχέση με τον προϋπολογισμό του 2018, των κονδυλίων για την πρόνοια και κατά 408% σε σ</w:t>
      </w:r>
      <w:r>
        <w:rPr>
          <w:rFonts w:eastAsia="Times New Roman"/>
          <w:szCs w:val="24"/>
        </w:rPr>
        <w:t xml:space="preserve">χέση με τα κονδύλια του 2015. </w:t>
      </w:r>
    </w:p>
    <w:p w14:paraId="5FC2FC2D" w14:textId="77777777" w:rsidR="0020643A" w:rsidRDefault="00E84ECF">
      <w:pPr>
        <w:spacing w:line="600" w:lineRule="auto"/>
        <w:ind w:firstLine="720"/>
        <w:contextualSpacing/>
        <w:jc w:val="both"/>
        <w:rPr>
          <w:rFonts w:eastAsia="Times New Roman"/>
          <w:szCs w:val="24"/>
        </w:rPr>
      </w:pPr>
      <w:r>
        <w:rPr>
          <w:rFonts w:eastAsia="Times New Roman"/>
          <w:szCs w:val="24"/>
        </w:rPr>
        <w:t>Έχουμε τη διατήρηση του Κοινωνικού Εισοδήματος Αλληλεγγύης που απολαμβάνουν σήμερα εξακόσιες είκοσι χιλιάδες δικαιούχοι, ένα εισόδημα το οποίο άλλαξε την εικόνα και για πρώτη φορά από την έναρξη της κρίσης μειώθηκε η ακραία φ</w:t>
      </w:r>
      <w:r>
        <w:rPr>
          <w:rFonts w:eastAsia="Times New Roman"/>
          <w:szCs w:val="24"/>
        </w:rPr>
        <w:t xml:space="preserve">τώχεια και η παιδική φτώχεια. Αναφέρθηκε σε αυτό ο κ. Χουλιαράκης. </w:t>
      </w:r>
    </w:p>
    <w:p w14:paraId="5FC2FC2E" w14:textId="77777777" w:rsidR="0020643A" w:rsidRDefault="00E84ECF">
      <w:pPr>
        <w:spacing w:line="600" w:lineRule="auto"/>
        <w:ind w:firstLine="720"/>
        <w:contextualSpacing/>
        <w:jc w:val="both"/>
        <w:rPr>
          <w:rFonts w:eastAsia="Times New Roman"/>
          <w:szCs w:val="24"/>
        </w:rPr>
      </w:pPr>
      <w:r>
        <w:rPr>
          <w:rFonts w:eastAsia="Times New Roman"/>
          <w:szCs w:val="24"/>
        </w:rPr>
        <w:t>Έχουμε το επίδομα στέγης καθολικά για πρώτη φορά. Η εφαρμογή του προγράμματος θα γίνει με σχετικό νόμο που θα φέρουμε το 2019, και θα αφορά σε περισσότερες από τριακόσιες χιλιάδες οικογένε</w:t>
      </w:r>
      <w:r>
        <w:rPr>
          <w:rFonts w:eastAsia="Times New Roman"/>
          <w:szCs w:val="24"/>
        </w:rPr>
        <w:t>ιες. Έχουμε την αναβάθμιση του Προγράμματος «Βοήθεια στο Σπίτι», όπου μετατρέπεται το τρέχον εργασιακό καθεστώς των εργαζομένων ορισμένου χρόνου σε αορίστου. Ψηφίστηκε ήδη στη Βουλή η σχετική ρύθμιση για την προκήρυξη τριών χιλιάδων διακοσίων θέσεων μόνιμο</w:t>
      </w:r>
      <w:r>
        <w:rPr>
          <w:rFonts w:eastAsia="Times New Roman"/>
          <w:szCs w:val="24"/>
        </w:rPr>
        <w:t xml:space="preserve">υ προσωπικού. </w:t>
      </w:r>
    </w:p>
    <w:p w14:paraId="5FC2FC2F" w14:textId="77777777" w:rsidR="0020643A" w:rsidRDefault="00E84ECF">
      <w:pPr>
        <w:spacing w:line="600" w:lineRule="auto"/>
        <w:ind w:firstLine="720"/>
        <w:contextualSpacing/>
        <w:jc w:val="both"/>
        <w:rPr>
          <w:rFonts w:eastAsia="Times New Roman"/>
          <w:szCs w:val="24"/>
        </w:rPr>
      </w:pPr>
      <w:r>
        <w:rPr>
          <w:rFonts w:eastAsia="Times New Roman"/>
          <w:szCs w:val="24"/>
        </w:rPr>
        <w:t xml:space="preserve">Έχουμε τη μείωση των ασφαλιστικών εισφορών και την επιδότηση των εισφορών για νέους ως είκοσι πέντε ετών που νομοθετήσαμε ήδη. </w:t>
      </w:r>
    </w:p>
    <w:p w14:paraId="5FC2FC30" w14:textId="77777777" w:rsidR="0020643A" w:rsidRDefault="00E84ECF">
      <w:pPr>
        <w:spacing w:line="600" w:lineRule="auto"/>
        <w:ind w:firstLine="720"/>
        <w:contextualSpacing/>
        <w:jc w:val="both"/>
        <w:rPr>
          <w:rFonts w:eastAsia="Times New Roman"/>
          <w:szCs w:val="24"/>
        </w:rPr>
      </w:pPr>
      <w:r>
        <w:rPr>
          <w:rFonts w:eastAsia="Times New Roman"/>
          <w:szCs w:val="24"/>
        </w:rPr>
        <w:t>Έχουμε τη σαφή στήριξή μας προς τους νησιώτες, που μέχρι πρότινος ήταν απολύτως απομονωμένοι, με την καθολική εφα</w:t>
      </w:r>
      <w:r>
        <w:rPr>
          <w:rFonts w:eastAsia="Times New Roman"/>
          <w:szCs w:val="24"/>
        </w:rPr>
        <w:t>ρμογή του μεταφορικού ισοδύναμου από τη νέα χρονιά. Ήταν ένα αίτημα δεκαετιών.</w:t>
      </w:r>
    </w:p>
    <w:p w14:paraId="5FC2FC31" w14:textId="77777777" w:rsidR="0020643A" w:rsidRDefault="00E84ECF">
      <w:pPr>
        <w:spacing w:line="600" w:lineRule="auto"/>
        <w:ind w:firstLine="720"/>
        <w:contextualSpacing/>
        <w:jc w:val="both"/>
        <w:rPr>
          <w:rFonts w:eastAsia="Times New Roman"/>
          <w:szCs w:val="24"/>
        </w:rPr>
      </w:pPr>
      <w:r>
        <w:rPr>
          <w:rFonts w:eastAsia="Times New Roman"/>
          <w:szCs w:val="24"/>
        </w:rPr>
        <w:t xml:space="preserve">Και στον τομέα της </w:t>
      </w:r>
      <w:r>
        <w:rPr>
          <w:rFonts w:eastAsia="Times New Roman"/>
          <w:szCs w:val="24"/>
        </w:rPr>
        <w:t>π</w:t>
      </w:r>
      <w:r>
        <w:rPr>
          <w:rFonts w:eastAsia="Times New Roman"/>
          <w:szCs w:val="24"/>
        </w:rPr>
        <w:t>αιδείας, όμως, και της έρευνας έχουμε την πρόσληψη τεσσερ</w:t>
      </w:r>
      <w:r>
        <w:rPr>
          <w:rFonts w:eastAsia="Times New Roman"/>
          <w:szCs w:val="24"/>
        </w:rPr>
        <w:t>ισή</w:t>
      </w:r>
      <w:r>
        <w:rPr>
          <w:rFonts w:eastAsia="Times New Roman"/>
          <w:szCs w:val="24"/>
        </w:rPr>
        <w:t xml:space="preserve">μισι χιλιάδων εκπαιδευτικών και εξειδικευμένου προσωπικού σε θέσεις προσωπικού στην </w:t>
      </w:r>
      <w:r>
        <w:rPr>
          <w:rFonts w:eastAsia="Times New Roman"/>
          <w:szCs w:val="24"/>
        </w:rPr>
        <w:t>ειδική αγωγή</w:t>
      </w:r>
      <w:r>
        <w:rPr>
          <w:rFonts w:eastAsia="Times New Roman"/>
          <w:szCs w:val="24"/>
        </w:rPr>
        <w:t xml:space="preserve"> </w:t>
      </w:r>
      <w:r>
        <w:rPr>
          <w:rFonts w:eastAsia="Times New Roman"/>
          <w:szCs w:val="24"/>
        </w:rPr>
        <w:t>που τώρα καλύπτεται από συμβάσεις ορισμένου χρόνου. Έχουμε την πρόσληψη δεκαπέντε χιλιάδων μόνιμων καθηγητών στην τριετία 2019</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2021 χάρη στην εφαρμογή, για πρώτη φορά μετά τα μνημόνια, του κανόνα προσλήψεων «ένα</w:t>
      </w:r>
      <w:r>
        <w:rPr>
          <w:rFonts w:eastAsia="Times New Roman"/>
          <w:szCs w:val="24"/>
        </w:rPr>
        <w:t>ς</w:t>
      </w:r>
      <w:r>
        <w:rPr>
          <w:rFonts w:eastAsia="Times New Roman"/>
          <w:szCs w:val="24"/>
        </w:rPr>
        <w:t xml:space="preserve"> προς ένα</w:t>
      </w:r>
      <w:r>
        <w:rPr>
          <w:rFonts w:eastAsia="Times New Roman"/>
          <w:szCs w:val="24"/>
        </w:rPr>
        <w:t>ν</w:t>
      </w:r>
      <w:r>
        <w:rPr>
          <w:rFonts w:eastAsia="Times New Roman"/>
          <w:szCs w:val="24"/>
        </w:rPr>
        <w:t>», που εμείς υιοθετήσαμε με αγών</w:t>
      </w:r>
      <w:r>
        <w:rPr>
          <w:rFonts w:eastAsia="Times New Roman"/>
          <w:szCs w:val="24"/>
        </w:rPr>
        <w:t>α -και εσείς θέλετε να τον επαναφέρετε στο «ένα</w:t>
      </w:r>
      <w:r>
        <w:rPr>
          <w:rFonts w:eastAsia="Times New Roman"/>
          <w:szCs w:val="24"/>
        </w:rPr>
        <w:t>ς</w:t>
      </w:r>
      <w:r>
        <w:rPr>
          <w:rFonts w:eastAsia="Times New Roman"/>
          <w:szCs w:val="24"/>
        </w:rPr>
        <w:t xml:space="preserve"> προς πέντε» σε ό,τι αφορά το σύνολο της </w:t>
      </w:r>
      <w:r>
        <w:rPr>
          <w:rFonts w:eastAsia="Times New Roman"/>
          <w:szCs w:val="24"/>
        </w:rPr>
        <w:t>γενικής κυβέρνησης</w:t>
      </w:r>
      <w:r>
        <w:rPr>
          <w:rFonts w:eastAsia="Times New Roman"/>
          <w:szCs w:val="24"/>
        </w:rPr>
        <w:t xml:space="preserve">- εκεί όπου πραγματικά έχουμε τεράστια ανάγκη σε μόνιμο προσωπικό, δηλαδή στους καθηγητές </w:t>
      </w:r>
      <w:r>
        <w:rPr>
          <w:rFonts w:eastAsia="Times New Roman"/>
          <w:szCs w:val="24"/>
        </w:rPr>
        <w:t>δευτεροβάθμιας εκπαίδευσης</w:t>
      </w:r>
      <w:r>
        <w:rPr>
          <w:rFonts w:eastAsia="Times New Roman"/>
          <w:szCs w:val="24"/>
        </w:rPr>
        <w:t>. Θα τα μάθετε αύριο κατά τη διάρ</w:t>
      </w:r>
      <w:r>
        <w:rPr>
          <w:rFonts w:eastAsia="Times New Roman"/>
          <w:szCs w:val="24"/>
        </w:rPr>
        <w:t xml:space="preserve">κεια -και μετά- του Υπουργικού Συμβουλίου, όπου θα αποφασίσουμε -πάντα μέσα στο πλαίσιο του ΑΣΕΠ- για τις διαγωνιστικές διαδικασίες γι’ αυτές τις προσλήψεις. </w:t>
      </w:r>
    </w:p>
    <w:p w14:paraId="5FC2FC32" w14:textId="77777777" w:rsidR="0020643A" w:rsidRDefault="00E84ECF">
      <w:pPr>
        <w:spacing w:line="600" w:lineRule="auto"/>
        <w:ind w:firstLine="720"/>
        <w:contextualSpacing/>
        <w:jc w:val="both"/>
        <w:rPr>
          <w:rFonts w:eastAsia="Times New Roman"/>
          <w:szCs w:val="24"/>
        </w:rPr>
      </w:pPr>
      <w:r>
        <w:rPr>
          <w:rFonts w:eastAsia="Times New Roman"/>
          <w:szCs w:val="24"/>
        </w:rPr>
        <w:t xml:space="preserve">Αλλά δεν είναι μόνο οι προσλήψεις. Είναι και η συνεχής αύξηση των δαπανών στην </w:t>
      </w:r>
      <w:r>
        <w:rPr>
          <w:rFonts w:eastAsia="Times New Roman"/>
          <w:szCs w:val="24"/>
        </w:rPr>
        <w:t>π</w:t>
      </w:r>
      <w:r>
        <w:rPr>
          <w:rFonts w:eastAsia="Times New Roman"/>
          <w:szCs w:val="24"/>
        </w:rPr>
        <w:t>αιδεία και την έρ</w:t>
      </w:r>
      <w:r>
        <w:rPr>
          <w:rFonts w:eastAsia="Times New Roman"/>
          <w:szCs w:val="24"/>
        </w:rPr>
        <w:t xml:space="preserve">ευνα από το 2015. Ειδικότερα για το 2019 προβλέπεται το ποσό των 5,5 δισεκατομμυρίων ευρώ στον </w:t>
      </w:r>
      <w:r>
        <w:rPr>
          <w:rFonts w:eastAsia="Times New Roman"/>
          <w:szCs w:val="24"/>
        </w:rPr>
        <w:t>π</w:t>
      </w:r>
      <w:r>
        <w:rPr>
          <w:rFonts w:eastAsia="Times New Roman"/>
          <w:szCs w:val="24"/>
        </w:rPr>
        <w:t>ροϋπολογισμό, παρουσιάζοντας ενίσχυση κατά 4,2% σε σχέση με το 2018. Αν, όμως, υπολογίσουμε πόσο αυξάνουμε τις δαπάνες από το 2015 -από τον δικό σας προϋπολογισ</w:t>
      </w:r>
      <w:r>
        <w:rPr>
          <w:rFonts w:eastAsia="Times New Roman"/>
          <w:szCs w:val="24"/>
        </w:rPr>
        <w:t xml:space="preserve">μό- στην </w:t>
      </w:r>
      <w:r>
        <w:rPr>
          <w:rFonts w:eastAsia="Times New Roman"/>
          <w:szCs w:val="24"/>
        </w:rPr>
        <w:t>πα</w:t>
      </w:r>
      <w:r>
        <w:rPr>
          <w:rFonts w:eastAsia="Times New Roman"/>
          <w:szCs w:val="24"/>
        </w:rPr>
        <w:t xml:space="preserve">ιδεία, αυτές αυξάνονται από το 2015 ως το 2019 κατά 722 εκατομμύρια. </w:t>
      </w:r>
    </w:p>
    <w:p w14:paraId="5FC2FC33" w14:textId="77777777" w:rsidR="0020643A" w:rsidRDefault="00E84ECF">
      <w:pPr>
        <w:spacing w:line="600" w:lineRule="auto"/>
        <w:ind w:firstLine="720"/>
        <w:contextualSpacing/>
        <w:jc w:val="both"/>
        <w:rPr>
          <w:rFonts w:eastAsia="Times New Roman"/>
          <w:szCs w:val="24"/>
        </w:rPr>
      </w:pPr>
      <w:r>
        <w:rPr>
          <w:rFonts w:eastAsia="Times New Roman"/>
          <w:szCs w:val="24"/>
        </w:rPr>
        <w:t>Τα ίδια κι ακόμα θετικότερα για την έρευνα. Οι συνολικές δαπάνες για έρευνα κι ανάπτυξη στη χώρα ακολουθούν αυξητική τάση. Από 0,83% του ΑΕΠ το 2014 έχουμε φτάσει στο 1,3%, πλ</w:t>
      </w:r>
      <w:r>
        <w:rPr>
          <w:rFonts w:eastAsia="Times New Roman"/>
          <w:szCs w:val="24"/>
        </w:rPr>
        <w:t xml:space="preserve">ησιάζοντας, με γοργούς ρυθμούς, στο 2% που είναι ο κοινοτικός μέσος όρος. </w:t>
      </w:r>
    </w:p>
    <w:p w14:paraId="5FC2FC34" w14:textId="77777777" w:rsidR="0020643A" w:rsidRDefault="00E84ECF">
      <w:pPr>
        <w:spacing w:line="600" w:lineRule="auto"/>
        <w:ind w:firstLine="720"/>
        <w:contextualSpacing/>
        <w:jc w:val="both"/>
        <w:rPr>
          <w:rFonts w:eastAsia="Times New Roman"/>
          <w:szCs w:val="24"/>
        </w:rPr>
      </w:pPr>
      <w:r>
        <w:rPr>
          <w:rFonts w:eastAsia="Times New Roman"/>
          <w:szCs w:val="24"/>
        </w:rPr>
        <w:t xml:space="preserve">Παράλληλα, εντός των πρώτων μηνών του 2019 θα εκκινήσει μια νέα διαδικασία για τη διαχείριση μη ρυθμιζόμενων, συσσωρευμένων και ληξιπρόθεσμων χρεών του ιδιωτικού τομέα τόσο σε ό,τι </w:t>
      </w:r>
      <w:r>
        <w:rPr>
          <w:rFonts w:eastAsia="Times New Roman"/>
          <w:szCs w:val="24"/>
        </w:rPr>
        <w:t xml:space="preserve">αφορά χρέη προς το </w:t>
      </w:r>
      <w:r>
        <w:rPr>
          <w:rFonts w:eastAsia="Times New Roman"/>
          <w:szCs w:val="24"/>
        </w:rPr>
        <w:t>δ</w:t>
      </w:r>
      <w:r>
        <w:rPr>
          <w:rFonts w:eastAsia="Times New Roman"/>
          <w:szCs w:val="24"/>
        </w:rPr>
        <w:t>ημόσιο όσο και προς τα ασφαλιστικά ταμεία. Η νέα ρύθμιση θα αφορά περιπτώσεις που δεν εμπίπτουν στον εξωδικαστικό συμβιβασμό, θα είναι ευέλικτη, χωρίς ιδιαίτερα γραφειοκρατικά βάρη και οι δόσεις θα μπορούν να φτάνουν ανά περίπτωση και ω</w:t>
      </w:r>
      <w:r>
        <w:rPr>
          <w:rFonts w:eastAsia="Times New Roman"/>
          <w:szCs w:val="24"/>
        </w:rPr>
        <w:t xml:space="preserve">ς τις εκατόν είκοσι. </w:t>
      </w:r>
    </w:p>
    <w:p w14:paraId="5FC2FC35" w14:textId="77777777" w:rsidR="0020643A" w:rsidRDefault="00E84ECF">
      <w:pPr>
        <w:spacing w:line="600" w:lineRule="auto"/>
        <w:ind w:firstLine="709"/>
        <w:contextualSpacing/>
        <w:jc w:val="center"/>
        <w:rPr>
          <w:rFonts w:eastAsia="Times New Roman"/>
          <w:szCs w:val="24"/>
        </w:rPr>
      </w:pPr>
      <w:r>
        <w:rPr>
          <w:rFonts w:eastAsia="Times New Roman"/>
          <w:szCs w:val="24"/>
        </w:rPr>
        <w:t>(Χειροκροτήματα από τις πτέρυγες του ΣΥΡΙΖΑ και των ΑΝΕΛ)</w:t>
      </w:r>
    </w:p>
    <w:p w14:paraId="5FC2FC36" w14:textId="77777777" w:rsidR="0020643A" w:rsidRDefault="00E84ECF">
      <w:pPr>
        <w:spacing w:line="600" w:lineRule="auto"/>
        <w:ind w:firstLine="720"/>
        <w:contextualSpacing/>
        <w:jc w:val="both"/>
        <w:rPr>
          <w:rFonts w:eastAsia="Times New Roman"/>
          <w:szCs w:val="24"/>
        </w:rPr>
      </w:pPr>
      <w:r>
        <w:rPr>
          <w:rFonts w:eastAsia="Times New Roman"/>
          <w:szCs w:val="24"/>
        </w:rPr>
        <w:t>Προχωράμε, επίσης, στην επέκταση και διόρθωση του εξωδικαστικού συμβιβασμού και το 2019, έχοντας ήδη προχωρήσει στην απλοποίηση της διαδικασίας, γεγονός που έχει επιταχύνει την</w:t>
      </w:r>
      <w:r>
        <w:rPr>
          <w:rFonts w:eastAsia="Times New Roman"/>
          <w:szCs w:val="24"/>
        </w:rPr>
        <w:t xml:space="preserve"> επίλυση υποθέσεων, ενώ, ταυτόχρονα, μελετούμε και νέες προτάσεις για την περαιτέρω απλοποίηση της διαδικασίας. </w:t>
      </w:r>
    </w:p>
    <w:p w14:paraId="5FC2FC37" w14:textId="77777777" w:rsidR="0020643A" w:rsidRDefault="00E84ECF">
      <w:pPr>
        <w:spacing w:line="600" w:lineRule="auto"/>
        <w:ind w:firstLine="720"/>
        <w:contextualSpacing/>
        <w:jc w:val="both"/>
        <w:rPr>
          <w:rFonts w:eastAsia="Times New Roman"/>
          <w:szCs w:val="24"/>
        </w:rPr>
      </w:pPr>
      <w:r>
        <w:rPr>
          <w:rFonts w:eastAsia="Times New Roman"/>
          <w:szCs w:val="24"/>
        </w:rPr>
        <w:t xml:space="preserve">Τέλος, σε ό,τι αφορά στην πρώτη κατοικία σχεδιάζουμε ένα νέο, μόνιμο πλαίσιο προστασίας και με τη συμβολή του κράτους μέσω του προϋπολογισμού. </w:t>
      </w:r>
      <w:r>
        <w:rPr>
          <w:rFonts w:eastAsia="Times New Roman"/>
          <w:szCs w:val="24"/>
        </w:rPr>
        <w:t xml:space="preserve">Σε αυτό το νέο πλαίσιο θα συμμετάσχουν τόσο το </w:t>
      </w:r>
      <w:r>
        <w:rPr>
          <w:rFonts w:eastAsia="Times New Roman"/>
          <w:szCs w:val="24"/>
        </w:rPr>
        <w:t>δ</w:t>
      </w:r>
      <w:r>
        <w:rPr>
          <w:rFonts w:eastAsia="Times New Roman"/>
          <w:szCs w:val="24"/>
        </w:rPr>
        <w:t xml:space="preserve">ημόσιο όσο και οι τράπεζες, που θα ζητηθεί να συμμετάσχουν, αλλά και οι δανειολήπτες. </w:t>
      </w:r>
    </w:p>
    <w:p w14:paraId="5FC2FC38" w14:textId="77777777" w:rsidR="0020643A" w:rsidRDefault="00E84ECF">
      <w:pPr>
        <w:spacing w:line="600" w:lineRule="auto"/>
        <w:ind w:firstLine="720"/>
        <w:contextualSpacing/>
        <w:jc w:val="both"/>
        <w:rPr>
          <w:rFonts w:eastAsia="Times New Roman"/>
          <w:szCs w:val="24"/>
        </w:rPr>
      </w:pPr>
      <w:r>
        <w:rPr>
          <w:rFonts w:eastAsia="Times New Roman"/>
          <w:szCs w:val="24"/>
        </w:rPr>
        <w:t xml:space="preserve">Η συμβολή του κράτους στις μηνιαίες αποπληρωμές των δανείων με την παροχή τυποποιημένων λύσεων και κινήτρων από τη μεριά </w:t>
      </w:r>
      <w:r>
        <w:rPr>
          <w:rFonts w:eastAsia="Times New Roman"/>
          <w:szCs w:val="24"/>
        </w:rPr>
        <w:t xml:space="preserve">των τραπεζών, θα επιφέρει, πιστεύουμε, την επίτευξη τριών ιδιαίτερα σημαντικών στόχων. </w:t>
      </w:r>
    </w:p>
    <w:p w14:paraId="5FC2FC39" w14:textId="77777777" w:rsidR="0020643A" w:rsidRDefault="00E84ECF">
      <w:pPr>
        <w:spacing w:line="600" w:lineRule="auto"/>
        <w:ind w:firstLine="720"/>
        <w:contextualSpacing/>
        <w:jc w:val="both"/>
        <w:rPr>
          <w:rFonts w:eastAsia="Times New Roman"/>
          <w:szCs w:val="24"/>
        </w:rPr>
      </w:pPr>
      <w:r>
        <w:rPr>
          <w:rFonts w:eastAsia="Times New Roman"/>
          <w:szCs w:val="24"/>
        </w:rPr>
        <w:t>Πρώτον, τη διατήρηση του βασικού περιουσιακού στοιχείου για τα νοικοκυριά που είναι η πρώτη κατοικία -κι αυτό είναι το σημαντικότερο- δεύτερον, ταυτόχρονα τη σταδιακή μ</w:t>
      </w:r>
      <w:r>
        <w:rPr>
          <w:rFonts w:eastAsia="Times New Roman"/>
          <w:szCs w:val="24"/>
        </w:rPr>
        <w:t>ετατροπή των κόκκινων δανείων σε εξυπηρετούμενα, γεγονός που θα συμβάλει στην περαιτέρω εξυγίανση των τραπεζικών ισολογισμών και την απελευθέρωση κεφαλαίων για τη χρηματοδότηση της οικονομίας και</w:t>
      </w:r>
      <w:r>
        <w:rPr>
          <w:rFonts w:eastAsia="Times New Roman"/>
          <w:szCs w:val="24"/>
        </w:rPr>
        <w:t>,</w:t>
      </w:r>
      <w:r>
        <w:rPr>
          <w:rFonts w:eastAsia="Times New Roman"/>
          <w:szCs w:val="24"/>
        </w:rPr>
        <w:t xml:space="preserve"> τρίτον, τη διατήρηση και την ενίσχυση του επιπέδου της κοιν</w:t>
      </w:r>
      <w:r>
        <w:rPr>
          <w:rFonts w:eastAsia="Times New Roman"/>
          <w:szCs w:val="24"/>
        </w:rPr>
        <w:t xml:space="preserve">ωνικής συνοχής, στοιχείου απαραίτητου για τη δίκαιη, βιώσιμη και μακροχρόνια ανάπτυξη της χώρας. </w:t>
      </w:r>
    </w:p>
    <w:p w14:paraId="5FC2FC3A" w14:textId="77777777" w:rsidR="0020643A" w:rsidRDefault="00E84ECF">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φτάνοντας, λοιπόν, στον πρώτο μεταμνημονιακό </w:t>
      </w:r>
      <w:r>
        <w:rPr>
          <w:rFonts w:eastAsia="Times New Roman"/>
          <w:szCs w:val="24"/>
        </w:rPr>
        <w:t>π</w:t>
      </w:r>
      <w:r>
        <w:rPr>
          <w:rFonts w:eastAsia="Times New Roman"/>
          <w:szCs w:val="24"/>
        </w:rPr>
        <w:t>ροϋπολογισμό κι έχοντας περάσει αυτές τις μεγάλες δυσκολίες όλα αυτά τα χρόνια, γί</w:t>
      </w:r>
      <w:r>
        <w:rPr>
          <w:rFonts w:eastAsia="Times New Roman"/>
          <w:szCs w:val="24"/>
        </w:rPr>
        <w:t>νεται σαφές σε όλους μας ότι η Ελλάδα από την ασφυξία περνά στην ανασυγκρότηση. Η Ελλάδα αλλάζει εποχή. Και το όραμά μας είναι σαφές για τη δυναμική ανάπτυξη της ελληνικής οικονομίας, για τη διασφάλιση της δημοσιονομικής σταθερότητας και την αποφυγή κινδύν</w:t>
      </w:r>
      <w:r>
        <w:rPr>
          <w:rFonts w:eastAsia="Times New Roman"/>
          <w:szCs w:val="24"/>
        </w:rPr>
        <w:t>ων που αντιμετωπίζει πιθανώς. Τους βλέπουμε τους κινδύνους μπροστά μας -έχουμε μια ασταθή παγκόσμια οικονομία- κινδύνους που αντιμετώπισε η Ελλάδα το 2009</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2010 και μπήκε σ’ αυτή την περιπέτεια. </w:t>
      </w:r>
    </w:p>
    <w:p w14:paraId="5FC2FC3B" w14:textId="77777777" w:rsidR="0020643A" w:rsidRDefault="00E84ECF">
      <w:pPr>
        <w:spacing w:line="600" w:lineRule="auto"/>
        <w:ind w:firstLine="720"/>
        <w:contextualSpacing/>
        <w:jc w:val="both"/>
        <w:rPr>
          <w:rFonts w:eastAsia="Times New Roman"/>
          <w:szCs w:val="24"/>
        </w:rPr>
      </w:pPr>
      <w:r>
        <w:rPr>
          <w:rFonts w:eastAsia="Times New Roman"/>
          <w:szCs w:val="24"/>
        </w:rPr>
        <w:t>Προχωράμε μπροστά με την αύξηση των μισθών</w:t>
      </w:r>
      <w:r>
        <w:rPr>
          <w:rFonts w:eastAsia="Times New Roman"/>
          <w:szCs w:val="24"/>
        </w:rPr>
        <w:t>,</w:t>
      </w:r>
      <w:r>
        <w:rPr>
          <w:rFonts w:eastAsia="Times New Roman"/>
          <w:szCs w:val="24"/>
        </w:rPr>
        <w:t xml:space="preserve"> τόσο του κατώτατου όσο και συνολικά, διότι για μας η αύξηση των μισθών είναι εργαλείο για την ανάπτυξη, είναι προϋπόθεση για την ανάπτυξη, όχι συνεπακόλουθο της ανάπτυξης, όπως κάποιοι λένε εδώ μέσα. Και, βεβαίως, αυτό σημαίνει αύξηση της αγοραστικής δύνα</w:t>
      </w:r>
      <w:r>
        <w:rPr>
          <w:rFonts w:eastAsia="Times New Roman"/>
          <w:szCs w:val="24"/>
        </w:rPr>
        <w:t>μης των πολιτών</w:t>
      </w:r>
      <w:r>
        <w:rPr>
          <w:rFonts w:eastAsia="Times New Roman"/>
          <w:szCs w:val="24"/>
        </w:rPr>
        <w:t>,</w:t>
      </w:r>
      <w:r>
        <w:rPr>
          <w:rFonts w:eastAsia="Times New Roman"/>
          <w:szCs w:val="24"/>
        </w:rPr>
        <w:t xml:space="preserve"> άρα και της κατανάλωσης. </w:t>
      </w:r>
    </w:p>
    <w:p w14:paraId="5FC2FC3C" w14:textId="77777777" w:rsidR="0020643A" w:rsidRDefault="00E84ECF">
      <w:pPr>
        <w:spacing w:line="600" w:lineRule="auto"/>
        <w:ind w:firstLine="720"/>
        <w:contextualSpacing/>
        <w:jc w:val="both"/>
        <w:rPr>
          <w:rFonts w:eastAsia="Times New Roman"/>
          <w:szCs w:val="24"/>
        </w:rPr>
      </w:pPr>
      <w:r>
        <w:rPr>
          <w:rFonts w:eastAsia="Times New Roman"/>
          <w:szCs w:val="24"/>
        </w:rPr>
        <w:t xml:space="preserve">Προχωράμε με τη στήριξη και την αναβάθμιση, όπως σας είπα, του κοινωνικού κράτους, της </w:t>
      </w:r>
      <w:r>
        <w:rPr>
          <w:rFonts w:eastAsia="Times New Roman"/>
          <w:szCs w:val="24"/>
        </w:rPr>
        <w:t>π</w:t>
      </w:r>
      <w:r>
        <w:rPr>
          <w:rFonts w:eastAsia="Times New Roman"/>
          <w:szCs w:val="24"/>
        </w:rPr>
        <w:t xml:space="preserve">αιδείας, της αλληλεγγύης, τις μεγάλες θεσμικές τομές με τη συνταγματική </w:t>
      </w:r>
      <w:r>
        <w:rPr>
          <w:rFonts w:eastAsia="Times New Roman"/>
          <w:szCs w:val="24"/>
        </w:rPr>
        <w:t>Α</w:t>
      </w:r>
      <w:r>
        <w:rPr>
          <w:rFonts w:eastAsia="Times New Roman"/>
          <w:szCs w:val="24"/>
        </w:rPr>
        <w:t xml:space="preserve">ναθεώρηση, τον εξορθολογισμό των σχέσεων </w:t>
      </w:r>
      <w:r>
        <w:rPr>
          <w:rFonts w:eastAsia="Times New Roman"/>
          <w:szCs w:val="24"/>
        </w:rPr>
        <w:t>Κ</w:t>
      </w:r>
      <w:r>
        <w:rPr>
          <w:rFonts w:eastAsia="Times New Roman"/>
          <w:szCs w:val="24"/>
        </w:rPr>
        <w:t>ράτους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Εκκλησίας αμέσως μετά, το 2019, τη νέα αναβαθμισμένη θέση της Ελλάδας στον κόσμο και τη γειτονιά της πρώτα απ’ όλα. </w:t>
      </w:r>
    </w:p>
    <w:p w14:paraId="5FC2FC3D" w14:textId="77777777" w:rsidR="0020643A" w:rsidRDefault="00E84ECF">
      <w:pPr>
        <w:spacing w:line="600" w:lineRule="auto"/>
        <w:ind w:firstLine="720"/>
        <w:contextualSpacing/>
        <w:jc w:val="both"/>
        <w:rPr>
          <w:rFonts w:eastAsia="Times New Roman"/>
          <w:szCs w:val="24"/>
        </w:rPr>
      </w:pPr>
      <w:r>
        <w:rPr>
          <w:rFonts w:eastAsia="Times New Roman"/>
          <w:szCs w:val="24"/>
        </w:rPr>
        <w:t>Αυτοί είναι οι άξονες του σχεδίου μας για την Ελλάδα της μεταμνημονιακής εποχής</w:t>
      </w:r>
      <w:r>
        <w:rPr>
          <w:rFonts w:eastAsia="Times New Roman"/>
          <w:szCs w:val="24"/>
        </w:rPr>
        <w:t>,</w:t>
      </w:r>
      <w:r>
        <w:rPr>
          <w:rFonts w:eastAsia="Times New Roman"/>
          <w:szCs w:val="24"/>
        </w:rPr>
        <w:t xml:space="preserve"> για την Ελλάδα της επόμενης μέρας σε μια Ευρώπη που σήμερα</w:t>
      </w:r>
      <w:r>
        <w:rPr>
          <w:rFonts w:eastAsia="Times New Roman"/>
          <w:szCs w:val="24"/>
        </w:rPr>
        <w:t xml:space="preserve"> βρίσκεται ανάμεσα σε δ</w:t>
      </w:r>
      <w:r>
        <w:rPr>
          <w:rFonts w:eastAsia="Times New Roman"/>
          <w:szCs w:val="24"/>
        </w:rPr>
        <w:t>ύ</w:t>
      </w:r>
      <w:r>
        <w:rPr>
          <w:rFonts w:eastAsia="Times New Roman"/>
          <w:szCs w:val="24"/>
        </w:rPr>
        <w:t>ο ιστορικά ενδεχόμενα: Ή θα συναφθεί ένα νέο κοινωνικό συμβόλαιο στη βάση της δικαιοσύνης, της ισότητας και της αλληλεγγύης ή θα βαθύνουν ανεπίστρεπτα οι ανισότητες, θα κερδίσει κι άλλο έδαφος ο ρατσισμός και θα τροφοδοτηθούν κι άλλ</w:t>
      </w:r>
      <w:r>
        <w:rPr>
          <w:rFonts w:eastAsia="Times New Roman"/>
          <w:szCs w:val="24"/>
        </w:rPr>
        <w:t xml:space="preserve">ο οι κοινωνικές εκρήξεις. </w:t>
      </w:r>
    </w:p>
    <w:p w14:paraId="5FC2FC3E" w14:textId="77777777" w:rsidR="0020643A" w:rsidRDefault="00E84ECF">
      <w:pPr>
        <w:spacing w:line="600" w:lineRule="auto"/>
        <w:ind w:firstLine="720"/>
        <w:contextualSpacing/>
        <w:jc w:val="both"/>
        <w:rPr>
          <w:rFonts w:eastAsia="Times New Roman"/>
          <w:szCs w:val="24"/>
        </w:rPr>
      </w:pPr>
      <w:r>
        <w:rPr>
          <w:rFonts w:eastAsia="Times New Roman"/>
          <w:szCs w:val="24"/>
        </w:rPr>
        <w:t>Από τη μια έχουμε το παράδειγμα της Ελλάδας, της Ισπανίας, της Πορτογαλίας σήμερα με την αύξηση των μισθών, την προστασία της εργασίας, τη στήριξη του κοινωνικού κράτους, τη διεύρυνση των ατομικών δικαιωμάτων και των ελευθεριών κ</w:t>
      </w:r>
      <w:r>
        <w:rPr>
          <w:rFonts w:eastAsia="Times New Roman"/>
          <w:szCs w:val="24"/>
        </w:rPr>
        <w:t>αι από την άλλη έχουμε κι άλλα μοντέλα</w:t>
      </w:r>
      <w:r>
        <w:rPr>
          <w:rFonts w:eastAsia="Times New Roman"/>
          <w:szCs w:val="24"/>
        </w:rPr>
        <w:t>,</w:t>
      </w:r>
      <w:r>
        <w:rPr>
          <w:rFonts w:eastAsia="Times New Roman"/>
          <w:szCs w:val="24"/>
        </w:rPr>
        <w:t xml:space="preserve"> τα οποία τα βλέπουμε από ακροδεξιούς που έρχονται στην εξουσία, που δεν ξέω αν τους θαυμάζετε κι εσείς, κύριε Μητσοτάκη. </w:t>
      </w:r>
    </w:p>
    <w:p w14:paraId="5FC2FC3F" w14:textId="77777777" w:rsidR="0020643A" w:rsidRDefault="00E84ECF">
      <w:pPr>
        <w:spacing w:line="600" w:lineRule="auto"/>
        <w:ind w:firstLine="720"/>
        <w:contextualSpacing/>
        <w:jc w:val="both"/>
        <w:rPr>
          <w:rFonts w:eastAsia="Times New Roman"/>
          <w:szCs w:val="24"/>
        </w:rPr>
      </w:pPr>
      <w:r>
        <w:rPr>
          <w:rFonts w:eastAsia="Times New Roman"/>
          <w:szCs w:val="24"/>
        </w:rPr>
        <w:t xml:space="preserve">Να σας πω κάτι, όμως; Όλοι αυτοί -και ο Σαλβίνι και ο Όρμπαν και ο Κουρτς- είχαν ένα αφήγημα, </w:t>
      </w:r>
      <w:r>
        <w:rPr>
          <w:rFonts w:eastAsia="Times New Roman"/>
          <w:szCs w:val="24"/>
        </w:rPr>
        <w:t>το οποίο, πέραν της εύκολης λαϊκίστικης προσέγγισης ότι για όλα φταίνε οι ξένοι, βασιζόταν σε έναν δήθεν αντισυστημισμό. Αναρωτιέμαι πόσο μπορείτε εσείς να στηριχθείτε σε ένα τέτοιο αφήγημα, που είστε ο πιο γνήσιος εκπρόσωπος του πολιτικού συστήματος στη χ</w:t>
      </w:r>
      <w:r>
        <w:rPr>
          <w:rFonts w:eastAsia="Times New Roman"/>
          <w:szCs w:val="24"/>
        </w:rPr>
        <w:t xml:space="preserve">ώρα, του συστήματος αυτού που μας οδήγησε στα βράχια και τη χρεοκοπία. </w:t>
      </w:r>
    </w:p>
    <w:p w14:paraId="5FC2FC40" w14:textId="77777777" w:rsidR="0020643A" w:rsidRDefault="00E84ECF">
      <w:pPr>
        <w:spacing w:line="600" w:lineRule="auto"/>
        <w:ind w:firstLine="720"/>
        <w:contextualSpacing/>
        <w:jc w:val="both"/>
        <w:rPr>
          <w:rFonts w:eastAsia="Times New Roman"/>
          <w:szCs w:val="24"/>
        </w:rPr>
      </w:pPr>
      <w:r>
        <w:rPr>
          <w:rFonts w:eastAsia="Times New Roman"/>
          <w:szCs w:val="24"/>
        </w:rPr>
        <w:t>Όμως θα ήθελα να σας πω κάτι κλείνοντας. Εσείς λέτε ότι πρέπει να ηττηθεί ο ΣΥΡΙΖΑ γι’ αυτά που πιστεύει, όπως παρατήρησα αρχικά. Εμείς δεν θέλουμε να ηττηθείτε εσείς γι’ αυτά που πιστ</w:t>
      </w:r>
      <w:r>
        <w:rPr>
          <w:rFonts w:eastAsia="Times New Roman"/>
          <w:szCs w:val="24"/>
        </w:rPr>
        <w:t>εύετε. Όχι γιατί εκ φύσεως είμαστε αντίθετοι σε μια δυσανεξία σε διαφορετικές ιδέες και απόψεις, αλλά κυρίως γιατί εμείς θέλουμε να ηττηθείτε γι’ αυτά που κάνατε στον τόπο τα προηγούμενα χρόνια και γι’ αυτά που ξέρουμε, είμαστε σίγουρ</w:t>
      </w:r>
      <w:r>
        <w:rPr>
          <w:rFonts w:eastAsia="Times New Roman"/>
          <w:szCs w:val="24"/>
        </w:rPr>
        <w:t>οι</w:t>
      </w:r>
      <w:r>
        <w:rPr>
          <w:rFonts w:eastAsia="Times New Roman"/>
          <w:szCs w:val="24"/>
        </w:rPr>
        <w:t xml:space="preserve"> ότι θα κάνετε αν επ</w:t>
      </w:r>
      <w:r>
        <w:rPr>
          <w:rFonts w:eastAsia="Times New Roman"/>
          <w:szCs w:val="24"/>
        </w:rPr>
        <w:t>ιστρέψετε. Όχι για τις ιδέες σας.</w:t>
      </w:r>
    </w:p>
    <w:p w14:paraId="5FC2FC41" w14:textId="77777777" w:rsidR="0020643A" w:rsidRDefault="00E84ECF">
      <w:pPr>
        <w:spacing w:line="600" w:lineRule="auto"/>
        <w:ind w:firstLine="709"/>
        <w:contextualSpacing/>
        <w:jc w:val="center"/>
        <w:rPr>
          <w:rFonts w:eastAsia="Times New Roman"/>
          <w:szCs w:val="24"/>
        </w:rPr>
      </w:pPr>
      <w:r>
        <w:rPr>
          <w:rFonts w:eastAsia="Times New Roman"/>
          <w:szCs w:val="24"/>
        </w:rPr>
        <w:t>(Χειροκροτήματα από τις πτέρυγες του ΣΥΡΙΖΑ και των ΑΝΕΛ)</w:t>
      </w:r>
    </w:p>
    <w:p w14:paraId="5FC2FC42" w14:textId="77777777" w:rsidR="0020643A" w:rsidRDefault="00E84ECF">
      <w:pPr>
        <w:spacing w:line="600" w:lineRule="auto"/>
        <w:ind w:firstLine="720"/>
        <w:contextualSpacing/>
        <w:jc w:val="both"/>
        <w:rPr>
          <w:rFonts w:eastAsia="Times New Roman"/>
          <w:szCs w:val="24"/>
        </w:rPr>
      </w:pPr>
      <w:r>
        <w:rPr>
          <w:rFonts w:eastAsia="Times New Roman"/>
          <w:szCs w:val="24"/>
        </w:rPr>
        <w:t xml:space="preserve">Εμείς λέμε ότι πρέπει να ηττηθείτε ξανά, γιατί αν δεν ηττηθείτε θα καταστρέψετε εκ νέου το κοινωνικό κράτος, θα επιστρέψουμε εκ νέου στην εποχή του </w:t>
      </w:r>
      <w:r>
        <w:rPr>
          <w:rFonts w:eastAsia="Times New Roman"/>
          <w:szCs w:val="24"/>
        </w:rPr>
        <w:t>πεντά</w:t>
      </w:r>
      <w:r>
        <w:rPr>
          <w:rFonts w:eastAsia="Times New Roman"/>
          <w:szCs w:val="24"/>
        </w:rPr>
        <w:t>ευρου στα ν</w:t>
      </w:r>
      <w:r>
        <w:rPr>
          <w:rFonts w:eastAsia="Times New Roman"/>
          <w:szCs w:val="24"/>
        </w:rPr>
        <w:t xml:space="preserve">οσοκομεία και στην εποχή που οι ανασφάλιστοι δεν είχαν δικαίωμα πρόσβασης στην </w:t>
      </w:r>
      <w:r>
        <w:rPr>
          <w:rFonts w:eastAsia="Times New Roman"/>
          <w:szCs w:val="24"/>
        </w:rPr>
        <w:t>υ</w:t>
      </w:r>
      <w:r>
        <w:rPr>
          <w:rFonts w:eastAsia="Times New Roman"/>
          <w:szCs w:val="24"/>
        </w:rPr>
        <w:t>γεία.</w:t>
      </w:r>
    </w:p>
    <w:p w14:paraId="5FC2FC43" w14:textId="77777777" w:rsidR="0020643A" w:rsidRDefault="00E84ECF">
      <w:pPr>
        <w:spacing w:line="600" w:lineRule="auto"/>
        <w:ind w:firstLine="720"/>
        <w:contextualSpacing/>
        <w:jc w:val="both"/>
        <w:rPr>
          <w:rFonts w:eastAsia="Times New Roman" w:cs="Times New Roman"/>
          <w:szCs w:val="24"/>
        </w:rPr>
      </w:pPr>
      <w:r w:rsidRPr="00022913">
        <w:rPr>
          <w:rFonts w:eastAsia="Times New Roman"/>
          <w:bCs/>
          <w:shd w:val="clear" w:color="auto" w:fill="FFFFFF"/>
        </w:rPr>
        <w:t>Θα</w:t>
      </w:r>
      <w:r>
        <w:rPr>
          <w:rFonts w:eastAsia="Times New Roman" w:cs="Times New Roman"/>
          <w:szCs w:val="24"/>
        </w:rPr>
        <w:t xml:space="preserve"> συρρικνώσετε</w:t>
      </w:r>
      <w:r w:rsidRPr="000C7F09">
        <w:rPr>
          <w:rFonts w:eastAsia="Times New Roman" w:cs="Times New Roman"/>
          <w:szCs w:val="24"/>
        </w:rPr>
        <w:t xml:space="preserve"> ξανά τους μισθούς</w:t>
      </w:r>
      <w:r>
        <w:rPr>
          <w:rFonts w:eastAsia="Times New Roman" w:cs="Times New Roman"/>
          <w:szCs w:val="24"/>
        </w:rPr>
        <w:t>. Θ</w:t>
      </w:r>
      <w:r w:rsidRPr="000C7F09">
        <w:rPr>
          <w:rFonts w:eastAsia="Times New Roman" w:cs="Times New Roman"/>
          <w:szCs w:val="24"/>
        </w:rPr>
        <w:t xml:space="preserve">α επαναφέρετε ξανά την απορρύθμιση </w:t>
      </w:r>
      <w:r>
        <w:rPr>
          <w:rFonts w:eastAsia="Times New Roman" w:cs="Times New Roman"/>
          <w:szCs w:val="24"/>
        </w:rPr>
        <w:t>σ</w:t>
      </w:r>
      <w:r w:rsidRPr="000C7F09">
        <w:rPr>
          <w:rFonts w:eastAsia="Times New Roman" w:cs="Times New Roman"/>
          <w:szCs w:val="24"/>
        </w:rPr>
        <w:t xml:space="preserve">την αγορά εργασίας και </w:t>
      </w:r>
      <w:r w:rsidRPr="00022913">
        <w:rPr>
          <w:rFonts w:eastAsia="Times New Roman"/>
          <w:bCs/>
          <w:shd w:val="clear" w:color="auto" w:fill="FFFFFF"/>
        </w:rPr>
        <w:t>θα</w:t>
      </w:r>
      <w:r>
        <w:rPr>
          <w:rFonts w:eastAsia="Times New Roman" w:cs="Times New Roman"/>
          <w:szCs w:val="24"/>
        </w:rPr>
        <w:t xml:space="preserve"> συσσωρεύσετε ξανά νέα ελλείμματα </w:t>
      </w:r>
      <w:r w:rsidRPr="00F331DF">
        <w:rPr>
          <w:rFonts w:eastAsia="Times New Roman"/>
          <w:bCs/>
        </w:rPr>
        <w:t>και</w:t>
      </w:r>
      <w:r>
        <w:rPr>
          <w:rFonts w:eastAsia="Times New Roman" w:cs="Times New Roman"/>
          <w:szCs w:val="24"/>
        </w:rPr>
        <w:t xml:space="preserve"> χρέη στα</w:t>
      </w:r>
      <w:r w:rsidRPr="000C7F09">
        <w:rPr>
          <w:rFonts w:eastAsia="Times New Roman" w:cs="Times New Roman"/>
          <w:szCs w:val="24"/>
        </w:rPr>
        <w:t xml:space="preserve"> ασφαλιστικά ταμεία</w:t>
      </w:r>
      <w:r>
        <w:rPr>
          <w:rFonts w:eastAsia="Times New Roman" w:cs="Times New Roman"/>
          <w:szCs w:val="24"/>
        </w:rPr>
        <w:t>. Θ</w:t>
      </w:r>
      <w:r w:rsidRPr="000C7F09">
        <w:rPr>
          <w:rFonts w:eastAsia="Times New Roman" w:cs="Times New Roman"/>
          <w:szCs w:val="24"/>
        </w:rPr>
        <w:t>α επα</w:t>
      </w:r>
      <w:r w:rsidRPr="000C7F09">
        <w:rPr>
          <w:rFonts w:eastAsia="Times New Roman" w:cs="Times New Roman"/>
          <w:szCs w:val="24"/>
        </w:rPr>
        <w:t xml:space="preserve">ναφέρετε ξανά το καθεστώς της </w:t>
      </w:r>
      <w:r>
        <w:rPr>
          <w:rFonts w:eastAsia="Times New Roman" w:cs="Times New Roman"/>
          <w:szCs w:val="24"/>
        </w:rPr>
        <w:t xml:space="preserve">φοροασυλίας του μεγάλου πλούτου. </w:t>
      </w:r>
      <w:r w:rsidRPr="00022913">
        <w:rPr>
          <w:rFonts w:eastAsia="Times New Roman"/>
          <w:bCs/>
          <w:shd w:val="clear" w:color="auto" w:fill="FFFFFF"/>
        </w:rPr>
        <w:t>Θα</w:t>
      </w:r>
      <w:r>
        <w:rPr>
          <w:rFonts w:eastAsia="Times New Roman" w:cs="Times New Roman"/>
          <w:szCs w:val="24"/>
        </w:rPr>
        <w:t xml:space="preserve"> </w:t>
      </w:r>
      <w:r w:rsidRPr="000C7F09">
        <w:rPr>
          <w:rFonts w:eastAsia="Times New Roman" w:cs="Times New Roman"/>
          <w:szCs w:val="24"/>
        </w:rPr>
        <w:t>εφαρμόσ</w:t>
      </w:r>
      <w:r>
        <w:rPr>
          <w:rFonts w:eastAsia="Times New Roman" w:cs="Times New Roman"/>
          <w:szCs w:val="24"/>
        </w:rPr>
        <w:t xml:space="preserve">ετε -το </w:t>
      </w:r>
      <w:r>
        <w:rPr>
          <w:rFonts w:eastAsia="Times New Roman"/>
          <w:bCs/>
        </w:rPr>
        <w:t>έ</w:t>
      </w:r>
      <w:r>
        <w:rPr>
          <w:rFonts w:eastAsia="Times New Roman" w:cs="Times New Roman"/>
          <w:szCs w:val="24"/>
        </w:rPr>
        <w:t>χετε διακηρύξει-</w:t>
      </w:r>
      <w:r w:rsidRPr="000C7F09">
        <w:rPr>
          <w:rFonts w:eastAsia="Times New Roman" w:cs="Times New Roman"/>
          <w:szCs w:val="24"/>
        </w:rPr>
        <w:t xml:space="preserve"> ένα ασφαλιστικό </w:t>
      </w:r>
      <w:r>
        <w:rPr>
          <w:rFonts w:eastAsia="Times New Roman" w:cs="Times New Roman"/>
          <w:szCs w:val="24"/>
        </w:rPr>
        <w:t xml:space="preserve">τύπου Πινοσέτ </w:t>
      </w:r>
      <w:r w:rsidRPr="00F331DF">
        <w:rPr>
          <w:rFonts w:eastAsia="Times New Roman"/>
          <w:bCs/>
        </w:rPr>
        <w:t>και</w:t>
      </w:r>
      <w:r>
        <w:rPr>
          <w:rFonts w:eastAsia="Times New Roman" w:cs="Times New Roman"/>
          <w:szCs w:val="24"/>
        </w:rPr>
        <w:t xml:space="preserve"> </w:t>
      </w:r>
      <w:r w:rsidRPr="000C7F09">
        <w:rPr>
          <w:rFonts w:eastAsia="Times New Roman" w:cs="Times New Roman"/>
          <w:szCs w:val="24"/>
        </w:rPr>
        <w:t xml:space="preserve">νέες περικοπές </w:t>
      </w:r>
      <w:r>
        <w:rPr>
          <w:rFonts w:eastAsia="Times New Roman" w:cs="Times New Roman"/>
          <w:szCs w:val="24"/>
        </w:rPr>
        <w:t xml:space="preserve">στις </w:t>
      </w:r>
      <w:r w:rsidRPr="000C7F09">
        <w:rPr>
          <w:rFonts w:eastAsia="Times New Roman" w:cs="Times New Roman"/>
          <w:szCs w:val="24"/>
        </w:rPr>
        <w:t>συντάξεις</w:t>
      </w:r>
      <w:r>
        <w:rPr>
          <w:rFonts w:eastAsia="Times New Roman" w:cs="Times New Roman"/>
          <w:szCs w:val="24"/>
        </w:rPr>
        <w:t xml:space="preserve">. </w:t>
      </w:r>
      <w:r w:rsidRPr="00142A0C">
        <w:rPr>
          <w:rFonts w:eastAsia="Times New Roman" w:cs="Times New Roman"/>
          <w:szCs w:val="24"/>
        </w:rPr>
        <w:t xml:space="preserve">Θα διατηρήσετε το καθεστώς ασυλίας για </w:t>
      </w:r>
      <w:r>
        <w:rPr>
          <w:rFonts w:eastAsia="Times New Roman" w:cs="Times New Roman"/>
          <w:szCs w:val="24"/>
        </w:rPr>
        <w:t>Υ</w:t>
      </w:r>
      <w:r w:rsidRPr="00142A0C">
        <w:rPr>
          <w:rFonts w:eastAsia="Times New Roman" w:cs="Times New Roman"/>
          <w:szCs w:val="24"/>
        </w:rPr>
        <w:t>πουργούς</w:t>
      </w:r>
      <w:r w:rsidRPr="000C7F09">
        <w:rPr>
          <w:rFonts w:eastAsia="Times New Roman" w:cs="Times New Roman"/>
          <w:szCs w:val="24"/>
        </w:rPr>
        <w:t xml:space="preserve"> που ελέγχονται για πράξεις ενάντια στο δημό</w:t>
      </w:r>
      <w:r w:rsidRPr="000C7F09">
        <w:rPr>
          <w:rFonts w:eastAsia="Times New Roman" w:cs="Times New Roman"/>
          <w:szCs w:val="24"/>
        </w:rPr>
        <w:t>σιο συμφέρον</w:t>
      </w:r>
      <w:r>
        <w:rPr>
          <w:rFonts w:eastAsia="Times New Roman" w:cs="Times New Roman"/>
          <w:szCs w:val="24"/>
        </w:rPr>
        <w:t xml:space="preserve">. </w:t>
      </w:r>
    </w:p>
    <w:p w14:paraId="5FC2FC44"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Θ</w:t>
      </w:r>
      <w:r w:rsidRPr="000C7F09">
        <w:rPr>
          <w:rFonts w:eastAsia="Times New Roman" w:cs="Times New Roman"/>
          <w:szCs w:val="24"/>
        </w:rPr>
        <w:t xml:space="preserve">α κάνετε ξανά </w:t>
      </w:r>
      <w:r>
        <w:rPr>
          <w:rFonts w:eastAsia="Times New Roman" w:cs="Times New Roman"/>
          <w:szCs w:val="24"/>
        </w:rPr>
        <w:t>-</w:t>
      </w:r>
      <w:r w:rsidRPr="000C7F09">
        <w:rPr>
          <w:rFonts w:eastAsia="Times New Roman" w:cs="Times New Roman"/>
          <w:szCs w:val="24"/>
        </w:rPr>
        <w:t xml:space="preserve">και αυτό </w:t>
      </w:r>
      <w:r>
        <w:rPr>
          <w:rFonts w:eastAsia="Times New Roman" w:cs="Times New Roman"/>
          <w:szCs w:val="24"/>
        </w:rPr>
        <w:t xml:space="preserve">είναι </w:t>
      </w:r>
      <w:r w:rsidRPr="000C7F09">
        <w:rPr>
          <w:rFonts w:eastAsia="Times New Roman" w:cs="Times New Roman"/>
          <w:szCs w:val="24"/>
        </w:rPr>
        <w:t>το χειρότερο</w:t>
      </w:r>
      <w:r>
        <w:rPr>
          <w:rFonts w:eastAsia="Times New Roman" w:cs="Times New Roman"/>
          <w:szCs w:val="24"/>
        </w:rPr>
        <w:t>-</w:t>
      </w:r>
      <w:r w:rsidRPr="000C7F09">
        <w:rPr>
          <w:rFonts w:eastAsia="Times New Roman" w:cs="Times New Roman"/>
          <w:szCs w:val="24"/>
        </w:rPr>
        <w:t xml:space="preserve"> την Ελλάδα μ</w:t>
      </w:r>
      <w:r>
        <w:rPr>
          <w:rFonts w:eastAsia="Times New Roman" w:cs="Times New Roman"/>
          <w:szCs w:val="24"/>
        </w:rPr>
        <w:t>ι</w:t>
      </w:r>
      <w:r w:rsidRPr="000C7F09">
        <w:rPr>
          <w:rFonts w:eastAsia="Times New Roman" w:cs="Times New Roman"/>
          <w:szCs w:val="24"/>
        </w:rPr>
        <w:t>α χώρα περίκλειστη</w:t>
      </w:r>
      <w:r>
        <w:rPr>
          <w:rFonts w:eastAsia="Times New Roman" w:cs="Times New Roman"/>
          <w:szCs w:val="24"/>
        </w:rPr>
        <w:t xml:space="preserve">, </w:t>
      </w:r>
      <w:r w:rsidRPr="000C7F09">
        <w:rPr>
          <w:rFonts w:eastAsia="Times New Roman" w:cs="Times New Roman"/>
          <w:szCs w:val="24"/>
        </w:rPr>
        <w:t xml:space="preserve">φοβική και κομπάρσο των </w:t>
      </w:r>
      <w:r>
        <w:rPr>
          <w:rFonts w:eastAsia="Times New Roman" w:cs="Times New Roman"/>
          <w:szCs w:val="24"/>
        </w:rPr>
        <w:t xml:space="preserve">διεθνών </w:t>
      </w:r>
      <w:r w:rsidRPr="000C7F09">
        <w:rPr>
          <w:rFonts w:eastAsia="Times New Roman" w:cs="Times New Roman"/>
          <w:szCs w:val="24"/>
        </w:rPr>
        <w:t>εξελίξεων</w:t>
      </w:r>
      <w:r>
        <w:rPr>
          <w:rFonts w:eastAsia="Times New Roman" w:cs="Times New Roman"/>
          <w:szCs w:val="24"/>
        </w:rPr>
        <w:t xml:space="preserve">, διότι, όπως λέτε, </w:t>
      </w:r>
      <w:r w:rsidRPr="000C7F09">
        <w:rPr>
          <w:rFonts w:eastAsia="Times New Roman" w:cs="Times New Roman"/>
          <w:szCs w:val="24"/>
        </w:rPr>
        <w:t xml:space="preserve">δεν θέλετε να είναι </w:t>
      </w:r>
      <w:r>
        <w:rPr>
          <w:rFonts w:eastAsia="Times New Roman" w:cs="Times New Roman"/>
          <w:szCs w:val="24"/>
        </w:rPr>
        <w:t xml:space="preserve">ηγέτιδα δύναμη στα Βαλκάνια. Θέλετε τη </w:t>
      </w:r>
      <w:r>
        <w:rPr>
          <w:rFonts w:eastAsia="Times New Roman" w:cs="Times New Roman"/>
          <w:szCs w:val="24"/>
        </w:rPr>
        <w:t>β</w:t>
      </w:r>
      <w:r w:rsidRPr="000C7F09">
        <w:rPr>
          <w:rFonts w:eastAsia="Times New Roman" w:cs="Times New Roman"/>
          <w:szCs w:val="24"/>
        </w:rPr>
        <w:t xml:space="preserve">όρειο Ελλάδα </w:t>
      </w:r>
      <w:r w:rsidRPr="002314B3">
        <w:rPr>
          <w:rFonts w:eastAsia="Times New Roman"/>
          <w:bCs/>
          <w:shd w:val="clear" w:color="auto" w:fill="FFFFFF"/>
        </w:rPr>
        <w:t>να</w:t>
      </w:r>
      <w:r>
        <w:rPr>
          <w:rFonts w:eastAsia="Times New Roman" w:cs="Times New Roman"/>
          <w:szCs w:val="24"/>
        </w:rPr>
        <w:t xml:space="preserve"> έχει</w:t>
      </w:r>
      <w:r w:rsidRPr="000C7F09">
        <w:rPr>
          <w:rFonts w:eastAsia="Times New Roman" w:cs="Times New Roman"/>
          <w:szCs w:val="24"/>
        </w:rPr>
        <w:t xml:space="preserve"> την πλάτη στις </w:t>
      </w:r>
      <w:r>
        <w:rPr>
          <w:rFonts w:eastAsia="Times New Roman" w:cs="Times New Roman"/>
          <w:szCs w:val="24"/>
        </w:rPr>
        <w:t xml:space="preserve">γειτονικές </w:t>
      </w:r>
      <w:r w:rsidRPr="000C7F09">
        <w:rPr>
          <w:rFonts w:eastAsia="Times New Roman" w:cs="Times New Roman"/>
          <w:szCs w:val="24"/>
        </w:rPr>
        <w:t>χώρες και θέλε</w:t>
      </w:r>
      <w:r>
        <w:rPr>
          <w:rFonts w:eastAsia="Times New Roman" w:cs="Times New Roman"/>
          <w:szCs w:val="24"/>
        </w:rPr>
        <w:t>τε</w:t>
      </w:r>
      <w:r w:rsidRPr="000C7F09">
        <w:rPr>
          <w:rFonts w:eastAsia="Times New Roman" w:cs="Times New Roman"/>
          <w:szCs w:val="24"/>
        </w:rPr>
        <w:t xml:space="preserve"> να έχετε μ</w:t>
      </w:r>
      <w:r>
        <w:rPr>
          <w:rFonts w:eastAsia="Times New Roman" w:cs="Times New Roman"/>
          <w:szCs w:val="24"/>
        </w:rPr>
        <w:t>ι</w:t>
      </w:r>
      <w:r w:rsidRPr="000C7F09">
        <w:rPr>
          <w:rFonts w:eastAsia="Times New Roman" w:cs="Times New Roman"/>
          <w:szCs w:val="24"/>
        </w:rPr>
        <w:t>α διαφορετική γραμμή από αυτή που μας έκανε περήφανους στην Ευρώπη</w:t>
      </w:r>
      <w:r>
        <w:rPr>
          <w:rFonts w:eastAsia="Times New Roman" w:cs="Times New Roman"/>
          <w:szCs w:val="24"/>
        </w:rPr>
        <w:t xml:space="preserve">, από αυτή που είχαμε στο προσφυγικό. Θέλετε </w:t>
      </w:r>
      <w:r w:rsidRPr="000C7F09">
        <w:rPr>
          <w:rFonts w:eastAsia="Times New Roman" w:cs="Times New Roman"/>
          <w:szCs w:val="24"/>
        </w:rPr>
        <w:t xml:space="preserve">να σπείρετε το </w:t>
      </w:r>
      <w:r>
        <w:rPr>
          <w:rFonts w:eastAsia="Times New Roman" w:cs="Times New Roman"/>
          <w:szCs w:val="24"/>
        </w:rPr>
        <w:t>μίσος κ</w:t>
      </w:r>
      <w:r w:rsidRPr="000C7F09">
        <w:rPr>
          <w:rFonts w:eastAsia="Times New Roman" w:cs="Times New Roman"/>
          <w:szCs w:val="24"/>
        </w:rPr>
        <w:t>αι το</w:t>
      </w:r>
      <w:r>
        <w:rPr>
          <w:rFonts w:eastAsia="Times New Roman" w:cs="Times New Roman"/>
          <w:szCs w:val="24"/>
        </w:rPr>
        <w:t>ν</w:t>
      </w:r>
      <w:r w:rsidRPr="000C7F09">
        <w:rPr>
          <w:rFonts w:eastAsia="Times New Roman" w:cs="Times New Roman"/>
          <w:szCs w:val="24"/>
        </w:rPr>
        <w:t xml:space="preserve"> διχασμό</w:t>
      </w:r>
      <w:r>
        <w:rPr>
          <w:rFonts w:eastAsia="Times New Roman" w:cs="Times New Roman"/>
          <w:szCs w:val="24"/>
        </w:rPr>
        <w:t>. Γι’ αυτό εμείς λέμε ότι πρέπει να ητ</w:t>
      </w:r>
      <w:r w:rsidRPr="000C7F09">
        <w:rPr>
          <w:rFonts w:eastAsia="Times New Roman" w:cs="Times New Roman"/>
          <w:szCs w:val="24"/>
        </w:rPr>
        <w:t>τηθείτε</w:t>
      </w:r>
      <w:r>
        <w:rPr>
          <w:rFonts w:eastAsia="Times New Roman" w:cs="Times New Roman"/>
          <w:szCs w:val="24"/>
        </w:rPr>
        <w:t>,</w:t>
      </w:r>
      <w:r w:rsidRPr="000C7F09">
        <w:rPr>
          <w:rFonts w:eastAsia="Times New Roman" w:cs="Times New Roman"/>
          <w:szCs w:val="24"/>
        </w:rPr>
        <w:t xml:space="preserve"> όχι για τις ιδέες </w:t>
      </w:r>
      <w:r>
        <w:rPr>
          <w:rFonts w:eastAsia="Times New Roman" w:cs="Times New Roman"/>
          <w:szCs w:val="24"/>
        </w:rPr>
        <w:t>σας.</w:t>
      </w:r>
    </w:p>
    <w:p w14:paraId="5FC2FC45"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Κ</w:t>
      </w:r>
      <w:r w:rsidRPr="000C7F09">
        <w:rPr>
          <w:rFonts w:eastAsia="Times New Roman" w:cs="Times New Roman"/>
          <w:szCs w:val="24"/>
        </w:rPr>
        <w:t>αι να ξέρετε</w:t>
      </w:r>
      <w:r>
        <w:rPr>
          <w:rFonts w:eastAsia="Times New Roman" w:cs="Times New Roman"/>
          <w:szCs w:val="24"/>
        </w:rPr>
        <w:t>,</w:t>
      </w:r>
      <w:r w:rsidRPr="000C7F09">
        <w:rPr>
          <w:rFonts w:eastAsia="Times New Roman" w:cs="Times New Roman"/>
          <w:szCs w:val="24"/>
        </w:rPr>
        <w:t xml:space="preserve"> κύριε Μητσοτάκη</w:t>
      </w:r>
      <w:r>
        <w:rPr>
          <w:rFonts w:eastAsia="Times New Roman" w:cs="Times New Roman"/>
          <w:szCs w:val="24"/>
        </w:rPr>
        <w:t>, ότι α</w:t>
      </w:r>
      <w:r w:rsidRPr="000C7F09">
        <w:rPr>
          <w:rFonts w:eastAsia="Times New Roman" w:cs="Times New Roman"/>
          <w:szCs w:val="24"/>
        </w:rPr>
        <w:t xml:space="preserve">υτός που σε </w:t>
      </w:r>
      <w:r>
        <w:rPr>
          <w:rFonts w:eastAsia="Times New Roman" w:cs="Times New Roman"/>
          <w:szCs w:val="24"/>
        </w:rPr>
        <w:t xml:space="preserve">τελική ανάλυση </w:t>
      </w:r>
      <w:r w:rsidRPr="000C7F09">
        <w:rPr>
          <w:rFonts w:eastAsia="Times New Roman" w:cs="Times New Roman"/>
          <w:szCs w:val="24"/>
        </w:rPr>
        <w:t>θ</w:t>
      </w:r>
      <w:r>
        <w:rPr>
          <w:rFonts w:eastAsia="Times New Roman" w:cs="Times New Roman"/>
          <w:szCs w:val="24"/>
        </w:rPr>
        <w:t>α μας κρίνει</w:t>
      </w:r>
      <w:r w:rsidRPr="000C7F09">
        <w:rPr>
          <w:rFonts w:eastAsia="Times New Roman" w:cs="Times New Roman"/>
          <w:szCs w:val="24"/>
        </w:rPr>
        <w:t xml:space="preserve"> και αυτός που δεν θα αφήσει να σ</w:t>
      </w:r>
      <w:r>
        <w:rPr>
          <w:rFonts w:eastAsia="Times New Roman" w:cs="Times New Roman"/>
          <w:szCs w:val="24"/>
        </w:rPr>
        <w:t>υμβεί</w:t>
      </w:r>
      <w:r w:rsidRPr="000C7F09">
        <w:rPr>
          <w:rFonts w:eastAsia="Times New Roman" w:cs="Times New Roman"/>
          <w:szCs w:val="24"/>
        </w:rPr>
        <w:t xml:space="preserve"> αυτό το πισωγύρισμα στον τόπο</w:t>
      </w:r>
      <w:r>
        <w:rPr>
          <w:rFonts w:eastAsia="Times New Roman" w:cs="Times New Roman"/>
          <w:szCs w:val="24"/>
        </w:rPr>
        <w:t>, αυτή</w:t>
      </w:r>
      <w:r w:rsidRPr="000C7F09">
        <w:rPr>
          <w:rFonts w:eastAsia="Times New Roman" w:cs="Times New Roman"/>
          <w:szCs w:val="24"/>
        </w:rPr>
        <w:t xml:space="preserve"> η παλινόρθωση</w:t>
      </w:r>
      <w:r>
        <w:rPr>
          <w:rFonts w:eastAsia="Times New Roman" w:cs="Times New Roman"/>
          <w:szCs w:val="24"/>
        </w:rPr>
        <w:t>,</w:t>
      </w:r>
      <w:r w:rsidRPr="000C7F09">
        <w:rPr>
          <w:rFonts w:eastAsia="Times New Roman" w:cs="Times New Roman"/>
          <w:szCs w:val="24"/>
        </w:rPr>
        <w:t xml:space="preserve"> είναι ο ελληνικός λαός</w:t>
      </w:r>
      <w:r>
        <w:rPr>
          <w:rFonts w:eastAsia="Times New Roman" w:cs="Times New Roman"/>
          <w:szCs w:val="24"/>
        </w:rPr>
        <w:t>,</w:t>
      </w:r>
      <w:r w:rsidRPr="000C7F09">
        <w:rPr>
          <w:rFonts w:eastAsia="Times New Roman" w:cs="Times New Roman"/>
          <w:szCs w:val="24"/>
        </w:rPr>
        <w:t xml:space="preserve"> οι Ελληνίδες και οι Έλληνες που βλέπουν </w:t>
      </w:r>
      <w:r w:rsidRPr="002B5B2E">
        <w:rPr>
          <w:rFonts w:eastAsia="Times New Roman"/>
          <w:bCs/>
          <w:shd w:val="clear" w:color="auto" w:fill="FFFFFF"/>
        </w:rPr>
        <w:t>ότι</w:t>
      </w:r>
      <w:r>
        <w:rPr>
          <w:rFonts w:eastAsia="Times New Roman" w:cs="Times New Roman"/>
          <w:szCs w:val="24"/>
        </w:rPr>
        <w:t xml:space="preserve"> παίρνουν ξανά το μέλλ</w:t>
      </w:r>
      <w:r>
        <w:rPr>
          <w:rFonts w:eastAsia="Times New Roman" w:cs="Times New Roman"/>
          <w:szCs w:val="24"/>
        </w:rPr>
        <w:t xml:space="preserve">ον </w:t>
      </w:r>
      <w:r w:rsidRPr="000C7F09">
        <w:rPr>
          <w:rFonts w:eastAsia="Times New Roman" w:cs="Times New Roman"/>
          <w:szCs w:val="24"/>
        </w:rPr>
        <w:t xml:space="preserve">στα δικά </w:t>
      </w:r>
      <w:r>
        <w:rPr>
          <w:rFonts w:eastAsia="Times New Roman" w:cs="Times New Roman"/>
          <w:szCs w:val="24"/>
        </w:rPr>
        <w:t>τους χέρια,</w:t>
      </w:r>
      <w:r w:rsidRPr="000C7F09">
        <w:rPr>
          <w:rFonts w:eastAsia="Times New Roman" w:cs="Times New Roman"/>
          <w:szCs w:val="24"/>
        </w:rPr>
        <w:t xml:space="preserve"> ότι η χώρα αποκτά ξανά αυτοπεποίθηση και</w:t>
      </w:r>
      <w:r>
        <w:rPr>
          <w:rFonts w:eastAsia="Times New Roman" w:cs="Times New Roman"/>
          <w:szCs w:val="24"/>
        </w:rPr>
        <w:t xml:space="preserve"> όραμα,</w:t>
      </w:r>
      <w:r w:rsidRPr="000C7F09">
        <w:rPr>
          <w:rFonts w:eastAsia="Times New Roman" w:cs="Times New Roman"/>
          <w:szCs w:val="24"/>
        </w:rPr>
        <w:t xml:space="preserve"> γίνεται πιο δίκ</w:t>
      </w:r>
      <w:r>
        <w:rPr>
          <w:rFonts w:eastAsia="Times New Roman" w:cs="Times New Roman"/>
          <w:szCs w:val="24"/>
        </w:rPr>
        <w:t>αιη,</w:t>
      </w:r>
      <w:r w:rsidRPr="000C7F09">
        <w:rPr>
          <w:rFonts w:eastAsia="Times New Roman" w:cs="Times New Roman"/>
          <w:szCs w:val="24"/>
        </w:rPr>
        <w:t xml:space="preserve"> πιο σύγχρονη</w:t>
      </w:r>
      <w:r>
        <w:rPr>
          <w:rFonts w:eastAsia="Times New Roman" w:cs="Times New Roman"/>
          <w:szCs w:val="24"/>
        </w:rPr>
        <w:t>,</w:t>
      </w:r>
      <w:r w:rsidRPr="000C7F09">
        <w:rPr>
          <w:rFonts w:eastAsia="Times New Roman" w:cs="Times New Roman"/>
          <w:szCs w:val="24"/>
        </w:rPr>
        <w:t xml:space="preserve"> πιο </w:t>
      </w:r>
      <w:r>
        <w:rPr>
          <w:rFonts w:eastAsia="Times New Roman" w:cs="Times New Roman"/>
          <w:szCs w:val="24"/>
        </w:rPr>
        <w:t>δ</w:t>
      </w:r>
      <w:r w:rsidRPr="000C7F09">
        <w:rPr>
          <w:rFonts w:eastAsia="Times New Roman" w:cs="Times New Roman"/>
          <w:szCs w:val="24"/>
        </w:rPr>
        <w:t>ημοκρατική</w:t>
      </w:r>
      <w:r>
        <w:rPr>
          <w:rFonts w:eastAsia="Times New Roman" w:cs="Times New Roman"/>
          <w:szCs w:val="24"/>
        </w:rPr>
        <w:t>, πιο</w:t>
      </w:r>
      <w:r w:rsidRPr="000C7F09">
        <w:rPr>
          <w:rFonts w:eastAsia="Times New Roman" w:cs="Times New Roman"/>
          <w:szCs w:val="24"/>
        </w:rPr>
        <w:t xml:space="preserve"> κοινωνική</w:t>
      </w:r>
      <w:r>
        <w:rPr>
          <w:rFonts w:eastAsia="Times New Roman" w:cs="Times New Roman"/>
          <w:szCs w:val="24"/>
        </w:rPr>
        <w:t>. Τ</w:t>
      </w:r>
      <w:r w:rsidRPr="000C7F09">
        <w:rPr>
          <w:rFonts w:eastAsia="Times New Roman" w:cs="Times New Roman"/>
          <w:szCs w:val="24"/>
        </w:rPr>
        <w:t>ο 2019 πιστεύουμε ότι ξημερώνει γι</w:t>
      </w:r>
      <w:r>
        <w:rPr>
          <w:rFonts w:eastAsia="Times New Roman" w:cs="Times New Roman"/>
          <w:szCs w:val="24"/>
        </w:rPr>
        <w:t>’</w:t>
      </w:r>
      <w:r w:rsidRPr="000C7F09">
        <w:rPr>
          <w:rFonts w:eastAsia="Times New Roman" w:cs="Times New Roman"/>
          <w:szCs w:val="24"/>
        </w:rPr>
        <w:t xml:space="preserve"> αυτή την Ελλάδα ως </w:t>
      </w:r>
      <w:r>
        <w:rPr>
          <w:rFonts w:eastAsia="Times New Roman" w:cs="Times New Roman"/>
          <w:szCs w:val="24"/>
        </w:rPr>
        <w:t xml:space="preserve">το πρώτο έτος </w:t>
      </w:r>
      <w:r w:rsidRPr="000C7F09">
        <w:rPr>
          <w:rFonts w:eastAsia="Times New Roman" w:cs="Times New Roman"/>
          <w:szCs w:val="24"/>
        </w:rPr>
        <w:t xml:space="preserve">της σύγχρονης </w:t>
      </w:r>
      <w:r>
        <w:rPr>
          <w:rFonts w:eastAsia="Times New Roman" w:cs="Times New Roman"/>
          <w:szCs w:val="24"/>
        </w:rPr>
        <w:t xml:space="preserve">αναγέννησής της. </w:t>
      </w:r>
    </w:p>
    <w:p w14:paraId="5FC2FC46"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Θέλω, </w:t>
      </w:r>
      <w:r w:rsidRPr="0086362F">
        <w:rPr>
          <w:rFonts w:eastAsia="Times New Roman" w:cs="Times New Roman"/>
          <w:szCs w:val="24"/>
        </w:rPr>
        <w:t>λοιπόν</w:t>
      </w:r>
      <w:r>
        <w:rPr>
          <w:rFonts w:eastAsia="Times New Roman" w:cs="Times New Roman"/>
          <w:szCs w:val="24"/>
        </w:rPr>
        <w:t xml:space="preserve"> -κ</w:t>
      </w:r>
      <w:r w:rsidRPr="000C7F09">
        <w:rPr>
          <w:rFonts w:eastAsia="Times New Roman" w:cs="Times New Roman"/>
          <w:szCs w:val="24"/>
        </w:rPr>
        <w:t xml:space="preserve">αι το λέω </w:t>
      </w:r>
      <w:r>
        <w:rPr>
          <w:rFonts w:eastAsia="Times New Roman" w:cs="Times New Roman"/>
          <w:szCs w:val="24"/>
        </w:rPr>
        <w:t xml:space="preserve">με ειλικρίνεια, </w:t>
      </w:r>
      <w:r w:rsidRPr="00416E19">
        <w:rPr>
          <w:rFonts w:eastAsia="Times New Roman"/>
          <w:szCs w:val="24"/>
        </w:rPr>
        <w:t>κυρίες και κύριοι συνάδελφοι</w:t>
      </w:r>
      <w:r>
        <w:rPr>
          <w:rFonts w:eastAsia="Times New Roman" w:cs="Times New Roman"/>
          <w:szCs w:val="24"/>
        </w:rPr>
        <w:t xml:space="preserve"> της Πλειοψηφίας- ακούγοντας </w:t>
      </w:r>
      <w:r w:rsidRPr="00F331DF">
        <w:rPr>
          <w:rFonts w:eastAsia="Times New Roman"/>
          <w:bCs/>
        </w:rPr>
        <w:t>και</w:t>
      </w:r>
      <w:r>
        <w:rPr>
          <w:rFonts w:eastAsia="Times New Roman" w:cs="Times New Roman"/>
          <w:szCs w:val="24"/>
        </w:rPr>
        <w:t xml:space="preserve"> όσα είπε ο Ευκλείδης κλείνοντας την ομιλία του, να σας πω το εξής: Π</w:t>
      </w:r>
      <w:r w:rsidRPr="000C7F09">
        <w:rPr>
          <w:rFonts w:eastAsia="Times New Roman" w:cs="Times New Roman"/>
          <w:szCs w:val="24"/>
        </w:rPr>
        <w:t xml:space="preserve">εράσαμε από </w:t>
      </w:r>
      <w:r>
        <w:rPr>
          <w:rFonts w:eastAsia="Times New Roman" w:cs="Times New Roman"/>
          <w:szCs w:val="24"/>
        </w:rPr>
        <w:t>σαράντα κ</w:t>
      </w:r>
      <w:r w:rsidRPr="000C7F09">
        <w:rPr>
          <w:rFonts w:eastAsia="Times New Roman" w:cs="Times New Roman"/>
          <w:szCs w:val="24"/>
        </w:rPr>
        <w:t xml:space="preserve">ύματα </w:t>
      </w:r>
      <w:r w:rsidRPr="00F331DF">
        <w:rPr>
          <w:rFonts w:eastAsia="Times New Roman"/>
          <w:bCs/>
        </w:rPr>
        <w:t>και</w:t>
      </w:r>
      <w:r>
        <w:rPr>
          <w:rFonts w:eastAsia="Times New Roman" w:cs="Times New Roman"/>
          <w:szCs w:val="24"/>
        </w:rPr>
        <w:t xml:space="preserve"> μείναμε όρθιοι. Θ</w:t>
      </w:r>
      <w:r w:rsidRPr="000C7F09">
        <w:rPr>
          <w:rFonts w:eastAsia="Times New Roman" w:cs="Times New Roman"/>
          <w:szCs w:val="24"/>
        </w:rPr>
        <w:t>έλω να ευχαριστήσω προ</w:t>
      </w:r>
      <w:r>
        <w:rPr>
          <w:rFonts w:eastAsia="Times New Roman" w:cs="Times New Roman"/>
          <w:szCs w:val="24"/>
        </w:rPr>
        <w:t>σωπικά τον καθένα και την καθεμ</w:t>
      </w:r>
      <w:r>
        <w:rPr>
          <w:rFonts w:eastAsia="Times New Roman" w:cs="Times New Roman"/>
          <w:szCs w:val="24"/>
        </w:rPr>
        <w:t>ιά</w:t>
      </w:r>
      <w:r w:rsidRPr="000C7F09">
        <w:rPr>
          <w:rFonts w:eastAsia="Times New Roman" w:cs="Times New Roman"/>
          <w:szCs w:val="24"/>
        </w:rPr>
        <w:t xml:space="preserve"> από </w:t>
      </w:r>
      <w:r>
        <w:rPr>
          <w:rFonts w:eastAsia="Times New Roman" w:cs="Times New Roman"/>
          <w:szCs w:val="24"/>
        </w:rPr>
        <w:t>τους Βουλευτές της κ</w:t>
      </w:r>
      <w:r w:rsidRPr="000C7F09">
        <w:rPr>
          <w:rFonts w:eastAsia="Times New Roman" w:cs="Times New Roman"/>
          <w:szCs w:val="24"/>
        </w:rPr>
        <w:t xml:space="preserve">υβερνητικής </w:t>
      </w:r>
      <w:r>
        <w:rPr>
          <w:rFonts w:eastAsia="Times New Roman" w:cs="Times New Roman"/>
          <w:szCs w:val="24"/>
        </w:rPr>
        <w:t>π</w:t>
      </w:r>
      <w:r>
        <w:rPr>
          <w:rFonts w:eastAsia="Times New Roman" w:cs="Times New Roman"/>
          <w:szCs w:val="24"/>
        </w:rPr>
        <w:t>λειοψηφίας…</w:t>
      </w:r>
    </w:p>
    <w:p w14:paraId="5FC2FC47" w14:textId="77777777" w:rsidR="0020643A" w:rsidRDefault="00E84ECF">
      <w:pPr>
        <w:spacing w:line="600" w:lineRule="auto"/>
        <w:ind w:firstLine="709"/>
        <w:contextualSpacing/>
        <w:jc w:val="center"/>
        <w:rPr>
          <w:rFonts w:eastAsia="Times New Roman" w:cs="Times New Roman"/>
        </w:rPr>
      </w:pPr>
      <w:r w:rsidRPr="007F5FBB">
        <w:rPr>
          <w:rFonts w:eastAsia="Times New Roman" w:cs="Times New Roman"/>
        </w:rPr>
        <w:t>(Χειροκροτήματα από την πτέρυγα του ΣΥΡΙΖΑ</w:t>
      </w:r>
      <w:r>
        <w:rPr>
          <w:rFonts w:eastAsia="Times New Roman" w:cs="Times New Roman"/>
        </w:rPr>
        <w:t xml:space="preserve"> και των ΑΝΕΛ</w:t>
      </w:r>
      <w:r w:rsidRPr="007F5FBB">
        <w:rPr>
          <w:rFonts w:eastAsia="Times New Roman" w:cs="Times New Roman"/>
        </w:rPr>
        <w:t>)</w:t>
      </w:r>
    </w:p>
    <w:p w14:paraId="5FC2FC48"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…γ</w:t>
      </w:r>
      <w:r w:rsidRPr="000C7F09">
        <w:rPr>
          <w:rFonts w:eastAsia="Times New Roman" w:cs="Times New Roman"/>
          <w:szCs w:val="24"/>
        </w:rPr>
        <w:t xml:space="preserve">ιατί από δω και στο εξής τα πράγματα είναι πιο εύκολα για </w:t>
      </w:r>
      <w:r>
        <w:rPr>
          <w:rFonts w:eastAsia="Times New Roman" w:cs="Times New Roman"/>
          <w:szCs w:val="24"/>
        </w:rPr>
        <w:t>σας, α</w:t>
      </w:r>
      <w:r w:rsidRPr="000C7F09">
        <w:rPr>
          <w:rFonts w:eastAsia="Times New Roman" w:cs="Times New Roman"/>
          <w:szCs w:val="24"/>
        </w:rPr>
        <w:t>λλά αυτό που περάσατε αυτά τα τρ</w:t>
      </w:r>
      <w:r>
        <w:rPr>
          <w:rFonts w:eastAsia="Times New Roman" w:cs="Times New Roman"/>
          <w:szCs w:val="24"/>
        </w:rPr>
        <w:t>ιά</w:t>
      </w:r>
      <w:r w:rsidRPr="000C7F09">
        <w:rPr>
          <w:rFonts w:eastAsia="Times New Roman" w:cs="Times New Roman"/>
          <w:szCs w:val="24"/>
        </w:rPr>
        <w:t xml:space="preserve">μισι χρόνια ήταν πράγματι μία </w:t>
      </w:r>
      <w:r>
        <w:rPr>
          <w:rFonts w:eastAsia="Times New Roman" w:cs="Times New Roman"/>
          <w:szCs w:val="24"/>
        </w:rPr>
        <w:t xml:space="preserve">«Οδύσσεια». </w:t>
      </w:r>
    </w:p>
    <w:p w14:paraId="5FC2FC49"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Κ</w:t>
      </w:r>
      <w:r w:rsidRPr="000C7F09">
        <w:rPr>
          <w:rFonts w:eastAsia="Times New Roman" w:cs="Times New Roman"/>
          <w:szCs w:val="24"/>
        </w:rPr>
        <w:t xml:space="preserve">αι </w:t>
      </w:r>
      <w:r w:rsidRPr="000C7F09">
        <w:rPr>
          <w:rFonts w:eastAsia="Times New Roman" w:cs="Times New Roman"/>
          <w:szCs w:val="24"/>
        </w:rPr>
        <w:t xml:space="preserve">θέλω να σας καλέσω να ψηφίσετε τον </w:t>
      </w:r>
      <w:r>
        <w:rPr>
          <w:rFonts w:eastAsia="Times New Roman" w:cs="Times New Roman"/>
          <w:szCs w:val="24"/>
        </w:rPr>
        <w:t xml:space="preserve">πρώτο μεταμνημονιακό </w:t>
      </w:r>
      <w:r>
        <w:rPr>
          <w:rFonts w:eastAsia="Times New Roman" w:cs="Times New Roman"/>
          <w:szCs w:val="24"/>
        </w:rPr>
        <w:t>π</w:t>
      </w:r>
      <w:r w:rsidRPr="000C7F09">
        <w:rPr>
          <w:rFonts w:eastAsia="Times New Roman" w:cs="Times New Roman"/>
          <w:szCs w:val="24"/>
        </w:rPr>
        <w:t>ροϋπολογισμό της χώρας</w:t>
      </w:r>
      <w:r>
        <w:rPr>
          <w:rFonts w:eastAsia="Times New Roman" w:cs="Times New Roman"/>
          <w:szCs w:val="24"/>
        </w:rPr>
        <w:t>,</w:t>
      </w:r>
      <w:r w:rsidRPr="000C7F09">
        <w:rPr>
          <w:rFonts w:eastAsia="Times New Roman" w:cs="Times New Roman"/>
          <w:szCs w:val="24"/>
        </w:rPr>
        <w:t xml:space="preserve"> το</w:t>
      </w:r>
      <w:r>
        <w:rPr>
          <w:rFonts w:eastAsia="Times New Roman" w:cs="Times New Roman"/>
          <w:szCs w:val="24"/>
        </w:rPr>
        <w:t>ν</w:t>
      </w:r>
      <w:r w:rsidRPr="000C7F09">
        <w:rPr>
          <w:rFonts w:eastAsia="Times New Roman" w:cs="Times New Roman"/>
          <w:szCs w:val="24"/>
        </w:rPr>
        <w:t xml:space="preserve"> πρώτο </w:t>
      </w:r>
      <w:r>
        <w:rPr>
          <w:rFonts w:eastAsia="Times New Roman" w:cs="Times New Roman"/>
          <w:szCs w:val="24"/>
        </w:rPr>
        <w:t>π</w:t>
      </w:r>
      <w:r w:rsidRPr="000C7F09">
        <w:rPr>
          <w:rFonts w:eastAsia="Times New Roman" w:cs="Times New Roman"/>
          <w:szCs w:val="24"/>
        </w:rPr>
        <w:t>ροϋπολογισμό δημοσιονομικής επέκτασης μετά από οκτώ ολόκληρα χρόνια λιτότητας</w:t>
      </w:r>
      <w:r>
        <w:rPr>
          <w:rFonts w:eastAsia="Times New Roman" w:cs="Times New Roman"/>
          <w:szCs w:val="24"/>
        </w:rPr>
        <w:t>, τον</w:t>
      </w:r>
      <w:r w:rsidRPr="000C7F09">
        <w:rPr>
          <w:rFonts w:eastAsia="Times New Roman" w:cs="Times New Roman"/>
          <w:szCs w:val="24"/>
        </w:rPr>
        <w:t xml:space="preserve"> πρώτο δικό </w:t>
      </w:r>
      <w:r>
        <w:rPr>
          <w:rFonts w:eastAsia="Times New Roman" w:cs="Times New Roman"/>
          <w:szCs w:val="24"/>
        </w:rPr>
        <w:t xml:space="preserve">μας, δικό σας </w:t>
      </w:r>
      <w:r>
        <w:rPr>
          <w:rFonts w:eastAsia="Times New Roman" w:cs="Times New Roman"/>
          <w:szCs w:val="24"/>
        </w:rPr>
        <w:t>π</w:t>
      </w:r>
      <w:r w:rsidRPr="000C7F09">
        <w:rPr>
          <w:rFonts w:eastAsia="Times New Roman" w:cs="Times New Roman"/>
          <w:szCs w:val="24"/>
        </w:rPr>
        <w:t>ροϋπολογισμό</w:t>
      </w:r>
      <w:r>
        <w:rPr>
          <w:rFonts w:eastAsia="Times New Roman" w:cs="Times New Roman"/>
          <w:szCs w:val="24"/>
        </w:rPr>
        <w:t xml:space="preserve">, τον πρώτο </w:t>
      </w:r>
      <w:r>
        <w:rPr>
          <w:rFonts w:eastAsia="Times New Roman" w:cs="Times New Roman"/>
          <w:szCs w:val="24"/>
        </w:rPr>
        <w:t>π</w:t>
      </w:r>
      <w:r w:rsidRPr="00EB4F8B">
        <w:rPr>
          <w:rFonts w:eastAsia="Times New Roman" w:cs="Times New Roman"/>
          <w:bCs/>
          <w:shd w:val="clear" w:color="auto" w:fill="FFFFFF"/>
        </w:rPr>
        <w:t>ροϋπολογισμό</w:t>
      </w:r>
      <w:r>
        <w:rPr>
          <w:rFonts w:eastAsia="Times New Roman" w:cs="Times New Roman"/>
          <w:szCs w:val="24"/>
        </w:rPr>
        <w:t xml:space="preserve"> μ</w:t>
      </w:r>
      <w:r w:rsidRPr="000C7F09">
        <w:rPr>
          <w:rFonts w:eastAsia="Times New Roman" w:cs="Times New Roman"/>
          <w:szCs w:val="24"/>
        </w:rPr>
        <w:t>ιας Ελλάδας ελεύ</w:t>
      </w:r>
      <w:r w:rsidRPr="000C7F09">
        <w:rPr>
          <w:rFonts w:eastAsia="Times New Roman" w:cs="Times New Roman"/>
          <w:szCs w:val="24"/>
        </w:rPr>
        <w:t>θερ</w:t>
      </w:r>
      <w:r>
        <w:rPr>
          <w:rFonts w:eastAsia="Times New Roman" w:cs="Times New Roman"/>
          <w:szCs w:val="24"/>
        </w:rPr>
        <w:t>η</w:t>
      </w:r>
      <w:r w:rsidRPr="000C7F09">
        <w:rPr>
          <w:rFonts w:eastAsia="Times New Roman" w:cs="Times New Roman"/>
          <w:szCs w:val="24"/>
        </w:rPr>
        <w:t>ς ξανά</w:t>
      </w:r>
      <w:r>
        <w:rPr>
          <w:rFonts w:eastAsia="Times New Roman" w:cs="Times New Roman"/>
          <w:szCs w:val="24"/>
        </w:rPr>
        <w:t>,</w:t>
      </w:r>
      <w:r w:rsidRPr="000C7F09">
        <w:rPr>
          <w:rFonts w:eastAsia="Times New Roman" w:cs="Times New Roman"/>
          <w:szCs w:val="24"/>
        </w:rPr>
        <w:t xml:space="preserve"> </w:t>
      </w:r>
      <w:r>
        <w:rPr>
          <w:rFonts w:eastAsia="Times New Roman" w:cs="Times New Roman"/>
          <w:szCs w:val="24"/>
        </w:rPr>
        <w:t>ανα</w:t>
      </w:r>
      <w:r w:rsidRPr="000C7F09">
        <w:rPr>
          <w:rFonts w:eastAsia="Times New Roman" w:cs="Times New Roman"/>
          <w:szCs w:val="24"/>
        </w:rPr>
        <w:t>συγκροτημένης</w:t>
      </w:r>
      <w:r>
        <w:rPr>
          <w:rFonts w:eastAsia="Times New Roman" w:cs="Times New Roman"/>
          <w:szCs w:val="24"/>
        </w:rPr>
        <w:t>,</w:t>
      </w:r>
      <w:r w:rsidRPr="000C7F09">
        <w:rPr>
          <w:rFonts w:eastAsia="Times New Roman" w:cs="Times New Roman"/>
          <w:szCs w:val="24"/>
        </w:rPr>
        <w:t xml:space="preserve"> αισιόδοξης και πάνω από όλα μιας Ελλάδας πιο δίκαιης</w:t>
      </w:r>
      <w:r>
        <w:rPr>
          <w:rFonts w:eastAsia="Times New Roman" w:cs="Times New Roman"/>
          <w:szCs w:val="24"/>
        </w:rPr>
        <w:t>,</w:t>
      </w:r>
      <w:r w:rsidRPr="000C7F09">
        <w:rPr>
          <w:rFonts w:eastAsia="Times New Roman" w:cs="Times New Roman"/>
          <w:szCs w:val="24"/>
        </w:rPr>
        <w:t xml:space="preserve"> η οποία θα προχωρήσει μπροστά</w:t>
      </w:r>
      <w:r>
        <w:rPr>
          <w:rFonts w:eastAsia="Times New Roman" w:cs="Times New Roman"/>
          <w:szCs w:val="24"/>
        </w:rPr>
        <w:t xml:space="preserve">. </w:t>
      </w:r>
    </w:p>
    <w:p w14:paraId="5FC2FC4A"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Τ</w:t>
      </w:r>
      <w:r w:rsidRPr="000C7F09">
        <w:rPr>
          <w:rFonts w:eastAsia="Times New Roman" w:cs="Times New Roman"/>
          <w:szCs w:val="24"/>
        </w:rPr>
        <w:t>ο χρωστάμε στις επόμενες γενιές</w:t>
      </w:r>
      <w:r>
        <w:rPr>
          <w:rFonts w:eastAsia="Times New Roman" w:cs="Times New Roman"/>
          <w:szCs w:val="24"/>
        </w:rPr>
        <w:t>, τ</w:t>
      </w:r>
      <w:r w:rsidRPr="000C7F09">
        <w:rPr>
          <w:rFonts w:eastAsia="Times New Roman" w:cs="Times New Roman"/>
          <w:szCs w:val="24"/>
        </w:rPr>
        <w:t xml:space="preserve">ο χρωστάμε στους πολίτες </w:t>
      </w:r>
      <w:r w:rsidRPr="008F0891">
        <w:rPr>
          <w:rFonts w:eastAsia="Times New Roman" w:cs="Times New Roman"/>
          <w:bCs/>
          <w:shd w:val="clear" w:color="auto" w:fill="FFFFFF"/>
        </w:rPr>
        <w:t>που</w:t>
      </w:r>
      <w:r>
        <w:rPr>
          <w:rFonts w:eastAsia="Times New Roman" w:cs="Times New Roman"/>
          <w:szCs w:val="24"/>
        </w:rPr>
        <w:t xml:space="preserve"> χάρη</w:t>
      </w:r>
      <w:r w:rsidRPr="000C7F09">
        <w:rPr>
          <w:rFonts w:eastAsia="Times New Roman" w:cs="Times New Roman"/>
          <w:szCs w:val="24"/>
        </w:rPr>
        <w:t xml:space="preserve"> στις δικές του</w:t>
      </w:r>
      <w:r>
        <w:rPr>
          <w:rFonts w:eastAsia="Times New Roman" w:cs="Times New Roman"/>
          <w:szCs w:val="24"/>
        </w:rPr>
        <w:t>ς</w:t>
      </w:r>
      <w:r w:rsidRPr="000C7F09">
        <w:rPr>
          <w:rFonts w:eastAsia="Times New Roman" w:cs="Times New Roman"/>
          <w:szCs w:val="24"/>
        </w:rPr>
        <w:t xml:space="preserve"> θυσίες </w:t>
      </w:r>
      <w:r>
        <w:rPr>
          <w:rFonts w:eastAsia="Times New Roman" w:cs="Times New Roman"/>
          <w:szCs w:val="24"/>
        </w:rPr>
        <w:t>β</w:t>
      </w:r>
      <w:r w:rsidRPr="000C7F09">
        <w:rPr>
          <w:rFonts w:eastAsia="Times New Roman" w:cs="Times New Roman"/>
          <w:szCs w:val="24"/>
        </w:rPr>
        <w:t>γήκαμε από τα μνημόνια και από την κρίση</w:t>
      </w:r>
      <w:r>
        <w:rPr>
          <w:rFonts w:eastAsia="Times New Roman" w:cs="Times New Roman"/>
          <w:szCs w:val="24"/>
        </w:rPr>
        <w:t>. Θ</w:t>
      </w:r>
      <w:r w:rsidRPr="000C7F09">
        <w:rPr>
          <w:rFonts w:eastAsia="Times New Roman" w:cs="Times New Roman"/>
          <w:szCs w:val="24"/>
        </w:rPr>
        <w:t xml:space="preserve">α </w:t>
      </w:r>
      <w:r w:rsidRPr="000C7F09">
        <w:rPr>
          <w:rFonts w:eastAsia="Times New Roman" w:cs="Times New Roman"/>
          <w:szCs w:val="24"/>
        </w:rPr>
        <w:t>ολοκληρώσουμε το έργο μας και θα έχουμε μπροστά μας τη δυνατότητα νέας εντολής από το</w:t>
      </w:r>
      <w:r>
        <w:rPr>
          <w:rFonts w:eastAsia="Times New Roman" w:cs="Times New Roman"/>
          <w:szCs w:val="24"/>
        </w:rPr>
        <w:t>ν</w:t>
      </w:r>
      <w:r w:rsidRPr="000C7F09">
        <w:rPr>
          <w:rFonts w:eastAsia="Times New Roman" w:cs="Times New Roman"/>
          <w:szCs w:val="24"/>
        </w:rPr>
        <w:t xml:space="preserve"> ελληνικό λαό</w:t>
      </w:r>
      <w:r>
        <w:rPr>
          <w:rFonts w:eastAsia="Times New Roman" w:cs="Times New Roman"/>
          <w:szCs w:val="24"/>
        </w:rPr>
        <w:t>,</w:t>
      </w:r>
      <w:r w:rsidRPr="000C7F09">
        <w:rPr>
          <w:rFonts w:eastAsia="Times New Roman" w:cs="Times New Roman"/>
          <w:szCs w:val="24"/>
        </w:rPr>
        <w:t xml:space="preserve"> </w:t>
      </w:r>
      <w:r>
        <w:rPr>
          <w:rFonts w:eastAsia="Times New Roman" w:cs="Times New Roman"/>
          <w:szCs w:val="24"/>
        </w:rPr>
        <w:t xml:space="preserve">για να πάμε ακόμα πιο μπροστά </w:t>
      </w:r>
      <w:r w:rsidRPr="000C7F09">
        <w:rPr>
          <w:rFonts w:eastAsia="Times New Roman" w:cs="Times New Roman"/>
          <w:szCs w:val="24"/>
        </w:rPr>
        <w:t>την Ελλάδα και να στηρίξουμε ακόμα περισσότερο τις δυνάμεις της κοινωνίας</w:t>
      </w:r>
      <w:r>
        <w:rPr>
          <w:rFonts w:eastAsia="Times New Roman" w:cs="Times New Roman"/>
          <w:szCs w:val="24"/>
        </w:rPr>
        <w:t>,</w:t>
      </w:r>
      <w:r w:rsidRPr="000C7F09">
        <w:rPr>
          <w:rFonts w:eastAsia="Times New Roman" w:cs="Times New Roman"/>
          <w:szCs w:val="24"/>
        </w:rPr>
        <w:t xml:space="preserve"> πάνω στις οποίες </w:t>
      </w:r>
      <w:r>
        <w:rPr>
          <w:rFonts w:eastAsia="Times New Roman" w:cs="Times New Roman"/>
          <w:szCs w:val="24"/>
        </w:rPr>
        <w:t xml:space="preserve">βασιστήκαμε όλα αυτά τα </w:t>
      </w:r>
      <w:r w:rsidRPr="000C7F09">
        <w:rPr>
          <w:rFonts w:eastAsia="Times New Roman" w:cs="Times New Roman"/>
          <w:szCs w:val="24"/>
        </w:rPr>
        <w:t>χρόνια</w:t>
      </w:r>
      <w:r>
        <w:rPr>
          <w:rFonts w:eastAsia="Times New Roman" w:cs="Times New Roman"/>
          <w:szCs w:val="24"/>
        </w:rPr>
        <w:t xml:space="preserve">. </w:t>
      </w:r>
    </w:p>
    <w:p w14:paraId="5FC2FC4B"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5FC2FC4C"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(Όρθιοι οι Βουλευτές του ΣΥΡΙΖΑ </w:t>
      </w:r>
      <w:r w:rsidRPr="00F331DF">
        <w:rPr>
          <w:rFonts w:eastAsia="Times New Roman"/>
          <w:bCs/>
        </w:rPr>
        <w:t>και</w:t>
      </w:r>
      <w:r>
        <w:rPr>
          <w:rFonts w:eastAsia="Times New Roman" w:cs="Times New Roman"/>
          <w:szCs w:val="24"/>
        </w:rPr>
        <w:t xml:space="preserve"> των </w:t>
      </w:r>
      <w:r>
        <w:rPr>
          <w:rFonts w:eastAsia="Times New Roman" w:cs="Times New Roman"/>
          <w:szCs w:val="24"/>
        </w:rPr>
        <w:t>ΑΝΕΛ</w:t>
      </w:r>
      <w:r w:rsidRPr="00496B8D">
        <w:rPr>
          <w:rFonts w:eastAsia="Times New Roman" w:cs="Times New Roman"/>
          <w:szCs w:val="24"/>
        </w:rPr>
        <w:t xml:space="preserve"> </w:t>
      </w:r>
      <w:r>
        <w:rPr>
          <w:rFonts w:eastAsia="Times New Roman" w:cs="Times New Roman"/>
          <w:szCs w:val="24"/>
        </w:rPr>
        <w:t xml:space="preserve">χειροκροτούν ζωηρά </w:t>
      </w:r>
      <w:r w:rsidRPr="00F331DF">
        <w:rPr>
          <w:rFonts w:eastAsia="Times New Roman"/>
          <w:bCs/>
        </w:rPr>
        <w:t>και</w:t>
      </w:r>
      <w:r>
        <w:rPr>
          <w:rFonts w:eastAsia="Times New Roman" w:cs="Times New Roman"/>
          <w:szCs w:val="24"/>
        </w:rPr>
        <w:t xml:space="preserve"> παρατεταμένα)</w:t>
      </w:r>
    </w:p>
    <w:p w14:paraId="5FC2FC4D"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(Στο σημείο αυτό την Προεδρική Έδρα καταλαμβάνει ο Β</w:t>
      </w:r>
      <w:r>
        <w:rPr>
          <w:rFonts w:eastAsia="Times New Roman" w:cs="Times New Roman"/>
          <w:szCs w:val="24"/>
        </w:rPr>
        <w:t>΄</w:t>
      </w:r>
      <w:r>
        <w:rPr>
          <w:rFonts w:eastAsia="Times New Roman" w:cs="Times New Roman"/>
          <w:szCs w:val="24"/>
        </w:rPr>
        <w:t xml:space="preserve"> Αντιπρόεδρος της Βουλής κ. </w:t>
      </w:r>
      <w:r w:rsidRPr="00C170B8">
        <w:rPr>
          <w:rFonts w:eastAsia="Times New Roman" w:cs="Times New Roman"/>
          <w:b/>
          <w:szCs w:val="24"/>
        </w:rPr>
        <w:t>ΓΕΩΡΓΙΟΣ ΒΑΡΕΜΕΝΟΣ</w:t>
      </w:r>
      <w:r>
        <w:rPr>
          <w:rFonts w:eastAsia="Times New Roman" w:cs="Times New Roman"/>
          <w:szCs w:val="24"/>
        </w:rPr>
        <w:t>)</w:t>
      </w:r>
    </w:p>
    <w:p w14:paraId="5FC2FC4E"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Κύριε Πρόεδρε, ζητώ τον λόγο επί προσω</w:t>
      </w:r>
      <w:r>
        <w:rPr>
          <w:rFonts w:eastAsia="Times New Roman" w:cs="Times New Roman"/>
          <w:szCs w:val="24"/>
        </w:rPr>
        <w:t>πικού.</w:t>
      </w:r>
    </w:p>
    <w:p w14:paraId="5FC2FC4F"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Κυρίες και κύριοι συνάδελφοι, η συζήτηση για τον </w:t>
      </w:r>
      <w:r>
        <w:rPr>
          <w:rFonts w:eastAsia="Times New Roman" w:cs="Times New Roman"/>
          <w:szCs w:val="24"/>
        </w:rPr>
        <w:t>κρατικό προϋπολογισμό</w:t>
      </w:r>
      <w:r>
        <w:rPr>
          <w:rFonts w:eastAsia="Times New Roman" w:cs="Times New Roman"/>
          <w:szCs w:val="24"/>
        </w:rPr>
        <w:t xml:space="preserve"> οικονομικού έτους 2019 έφθασε στο τέλος της.</w:t>
      </w:r>
    </w:p>
    <w:p w14:paraId="5FC2FC50"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Κύριε Πρόεδρε, ζητώ τον λόγο επί προσωπικού.</w:t>
      </w:r>
    </w:p>
    <w:p w14:paraId="5FC2FC51"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Κηρύσσεται περαιωμένη η συζήτηση επί του </w:t>
      </w:r>
      <w:r>
        <w:rPr>
          <w:rFonts w:eastAsia="Times New Roman" w:cs="Times New Roman"/>
          <w:szCs w:val="24"/>
        </w:rPr>
        <w:t>κρατικού προϋπολογισμού</w:t>
      </w:r>
      <w:r>
        <w:rPr>
          <w:rFonts w:eastAsia="Times New Roman" w:cs="Times New Roman"/>
          <w:szCs w:val="24"/>
        </w:rPr>
        <w:t xml:space="preserve"> οικονομικού έτους 2019 και θα προχωρήσουμε στην ψηφοφορία.</w:t>
      </w:r>
    </w:p>
    <w:p w14:paraId="5FC2FC52"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Θέλω τον λόγο επί προσωπικού!</w:t>
      </w:r>
    </w:p>
    <w:p w14:paraId="5FC2FC53"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Καθίστε κάτω! Δεν έχετε τον λόγο!</w:t>
      </w:r>
    </w:p>
    <w:p w14:paraId="5FC2FC54"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ΑΙΚΑΤΕΡΙΝΗ ΜΑΡΚ</w:t>
      </w:r>
      <w:r>
        <w:rPr>
          <w:rFonts w:eastAsia="Times New Roman" w:cs="Times New Roman"/>
          <w:b/>
          <w:szCs w:val="24"/>
        </w:rPr>
        <w:t>ΟΥ:</w:t>
      </w:r>
      <w:r>
        <w:rPr>
          <w:rFonts w:eastAsia="Times New Roman" w:cs="Times New Roman"/>
          <w:szCs w:val="24"/>
        </w:rPr>
        <w:t xml:space="preserve"> Αυτή είναι η δημοκρατία σας!</w:t>
      </w:r>
    </w:p>
    <w:p w14:paraId="5FC2FC55"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Η ψήφιση του </w:t>
      </w:r>
      <w:r>
        <w:rPr>
          <w:rFonts w:eastAsia="Times New Roman" w:cs="Times New Roman"/>
          <w:szCs w:val="24"/>
        </w:rPr>
        <w:t>προϋπολογισμού</w:t>
      </w:r>
      <w:r>
        <w:rPr>
          <w:rFonts w:eastAsia="Times New Roman" w:cs="Times New Roman"/>
          <w:szCs w:val="24"/>
        </w:rPr>
        <w:t xml:space="preserve"> για τα έσοδα του </w:t>
      </w:r>
      <w:r>
        <w:rPr>
          <w:rFonts w:eastAsia="Times New Roman" w:cs="Times New Roman"/>
          <w:szCs w:val="24"/>
        </w:rPr>
        <w:t>προϋπολογισμού</w:t>
      </w:r>
      <w:r>
        <w:rPr>
          <w:rFonts w:eastAsia="Times New Roman" w:cs="Times New Roman"/>
          <w:szCs w:val="24"/>
        </w:rPr>
        <w:t xml:space="preserve"> και τις δαπάνες της Προεδρίας της Δημοκρατίας και κάθε Υπουργείου θα γίνει με ονομαστική ηλεκτρονική ψηφοφορία.</w:t>
      </w:r>
    </w:p>
    <w:p w14:paraId="5FC2FC56"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Όπως είναι γνωστό, όλα τα Υπουργεία και η Προεδρία της Δημοκρατίας έχουν μόνο έξοδα, εκτός από το Υπουργείο Οικονομικών που έχει και έσοδα με τον </w:t>
      </w:r>
      <w:r>
        <w:rPr>
          <w:rFonts w:eastAsia="Times New Roman" w:cs="Times New Roman"/>
          <w:szCs w:val="24"/>
        </w:rPr>
        <w:t>π</w:t>
      </w:r>
      <w:r>
        <w:rPr>
          <w:rFonts w:eastAsia="Times New Roman" w:cs="Times New Roman"/>
          <w:szCs w:val="24"/>
        </w:rPr>
        <w:t>ροϋπολογισμό.</w:t>
      </w:r>
    </w:p>
    <w:p w14:paraId="5FC2FC57"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Στον </w:t>
      </w:r>
      <w:r>
        <w:rPr>
          <w:rFonts w:eastAsia="Times New Roman" w:cs="Times New Roman"/>
          <w:szCs w:val="24"/>
        </w:rPr>
        <w:t>κρατικό προϋπολογισμό</w:t>
      </w:r>
      <w:r>
        <w:rPr>
          <w:rFonts w:eastAsia="Times New Roman" w:cs="Times New Roman"/>
          <w:szCs w:val="24"/>
        </w:rPr>
        <w:t xml:space="preserve"> περιλαμβάνεται και ο </w:t>
      </w:r>
      <w:r>
        <w:rPr>
          <w:rFonts w:eastAsia="Times New Roman" w:cs="Times New Roman"/>
          <w:szCs w:val="24"/>
        </w:rPr>
        <w:t>π</w:t>
      </w:r>
      <w:r>
        <w:rPr>
          <w:rFonts w:eastAsia="Times New Roman" w:cs="Times New Roman"/>
          <w:szCs w:val="24"/>
        </w:rPr>
        <w:t>ροϋπολογισμός της Βουλής, ο οποίος δεν έχει τε</w:t>
      </w:r>
      <w:r>
        <w:rPr>
          <w:rFonts w:eastAsia="Times New Roman" w:cs="Times New Roman"/>
          <w:szCs w:val="24"/>
        </w:rPr>
        <w:t xml:space="preserve">θεί και πάλι υπόψη του Σώματος, δεδομένου ότι ο </w:t>
      </w:r>
      <w:r>
        <w:rPr>
          <w:rFonts w:eastAsia="Times New Roman" w:cs="Times New Roman"/>
          <w:szCs w:val="24"/>
        </w:rPr>
        <w:t>π</w:t>
      </w:r>
      <w:r>
        <w:rPr>
          <w:rFonts w:eastAsia="Times New Roman" w:cs="Times New Roman"/>
          <w:szCs w:val="24"/>
        </w:rPr>
        <w:t>ροϋπολογισμός της Βουλής, όπως εγκρίθηκε από την Ολομέλεια του Σώματος στη συνεδρίαση ΚΖ</w:t>
      </w:r>
      <w:r>
        <w:rPr>
          <w:rFonts w:eastAsia="Times New Roman" w:cs="Times New Roman"/>
          <w:szCs w:val="24"/>
        </w:rPr>
        <w:t>΄</w:t>
      </w:r>
      <w:r>
        <w:rPr>
          <w:rFonts w:eastAsia="Times New Roman" w:cs="Times New Roman"/>
          <w:szCs w:val="24"/>
        </w:rPr>
        <w:t>/15</w:t>
      </w:r>
      <w:r>
        <w:rPr>
          <w:rFonts w:eastAsia="Times New Roman" w:cs="Times New Roman"/>
          <w:szCs w:val="24"/>
        </w:rPr>
        <w:t>-</w:t>
      </w:r>
      <w:r>
        <w:rPr>
          <w:rFonts w:eastAsia="Times New Roman" w:cs="Times New Roman"/>
          <w:szCs w:val="24"/>
        </w:rPr>
        <w:t>11</w:t>
      </w:r>
      <w:r>
        <w:rPr>
          <w:rFonts w:eastAsia="Times New Roman" w:cs="Times New Roman"/>
          <w:szCs w:val="24"/>
        </w:rPr>
        <w:t>-</w:t>
      </w:r>
      <w:r>
        <w:rPr>
          <w:rFonts w:eastAsia="Times New Roman" w:cs="Times New Roman"/>
          <w:szCs w:val="24"/>
        </w:rPr>
        <w:t xml:space="preserve">2018, είναι, κατά τον Κανονισμό, υποχρεωτικά εκτελεστός και έχει καταχωρισθεί χωρίς καμμία μεταβολή στο </w:t>
      </w:r>
      <w:r>
        <w:rPr>
          <w:rFonts w:eastAsia="Times New Roman" w:cs="Times New Roman"/>
          <w:szCs w:val="24"/>
        </w:rPr>
        <w:t xml:space="preserve">γενικό </w:t>
      </w:r>
      <w:r>
        <w:rPr>
          <w:rFonts w:eastAsia="Times New Roman" w:cs="Times New Roman"/>
          <w:szCs w:val="24"/>
        </w:rPr>
        <w:t>προϋπολογισμό</w:t>
      </w:r>
      <w:r>
        <w:rPr>
          <w:rFonts w:eastAsia="Times New Roman" w:cs="Times New Roman"/>
          <w:szCs w:val="24"/>
        </w:rPr>
        <w:t xml:space="preserve"> του Κράτους.</w:t>
      </w:r>
    </w:p>
    <w:p w14:paraId="5FC2FC58"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Σας επισημαίνουμε ότι η ψηφοφορία περιλαμβάνει τα έσοδα του </w:t>
      </w:r>
      <w:r>
        <w:rPr>
          <w:rFonts w:eastAsia="Times New Roman" w:cs="Times New Roman"/>
          <w:szCs w:val="24"/>
        </w:rPr>
        <w:t>πρ</w:t>
      </w:r>
      <w:r>
        <w:rPr>
          <w:rFonts w:eastAsia="Times New Roman" w:cs="Times New Roman"/>
          <w:szCs w:val="24"/>
        </w:rPr>
        <w:t>οϋπολογισμού, τα έξοδα της Προεδρίας της Δημοκρατίας και των δεκαεννέα Υπουργείων. Σύνολο είκοσι ένα.</w:t>
      </w:r>
    </w:p>
    <w:p w14:paraId="5FC2FC59"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Κάθε φορά στην οθόνη εμφανίζονται έως τέσσερα Υπουργεία προς ψήφι</w:t>
      </w:r>
      <w:r>
        <w:rPr>
          <w:rFonts w:eastAsia="Times New Roman" w:cs="Times New Roman"/>
          <w:szCs w:val="24"/>
        </w:rPr>
        <w:t>ση. Για να ψηφίσετε και τα υπόλοιπα θα πρέπει να «κυλίσετε» την οθόνη αφής.</w:t>
      </w:r>
    </w:p>
    <w:p w14:paraId="5FC2FC5A"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Υπάρχει η δυνατότητα υπερψήφισης ή καταψήφισης όλων των δαπανών των Υπουργείων, επιλέγοντας το «</w:t>
      </w:r>
      <w:r>
        <w:rPr>
          <w:rFonts w:eastAsia="Times New Roman" w:cs="Times New Roman"/>
          <w:szCs w:val="24"/>
        </w:rPr>
        <w:t>ΝΑΙ</w:t>
      </w:r>
      <w:r>
        <w:rPr>
          <w:rFonts w:eastAsia="Times New Roman" w:cs="Times New Roman"/>
          <w:szCs w:val="24"/>
        </w:rPr>
        <w:t>», το «</w:t>
      </w:r>
      <w:r>
        <w:rPr>
          <w:rFonts w:eastAsia="Times New Roman" w:cs="Times New Roman"/>
          <w:szCs w:val="24"/>
        </w:rPr>
        <w:t>ΟΧΙ</w:t>
      </w:r>
      <w:r>
        <w:rPr>
          <w:rFonts w:eastAsia="Times New Roman" w:cs="Times New Roman"/>
          <w:szCs w:val="24"/>
        </w:rPr>
        <w:t>» ή το «</w:t>
      </w:r>
      <w:r>
        <w:rPr>
          <w:rFonts w:eastAsia="Times New Roman" w:cs="Times New Roman"/>
          <w:szCs w:val="24"/>
        </w:rPr>
        <w:t>ΠΑΡΩΝ</w:t>
      </w:r>
      <w:r>
        <w:rPr>
          <w:rFonts w:eastAsia="Times New Roman" w:cs="Times New Roman"/>
          <w:szCs w:val="24"/>
        </w:rPr>
        <w:t>», που εμφανίζονται στην πρώτη γραμμή της οθόνης σας. Επίσ</w:t>
      </w:r>
      <w:r>
        <w:rPr>
          <w:rFonts w:eastAsia="Times New Roman" w:cs="Times New Roman"/>
          <w:szCs w:val="24"/>
        </w:rPr>
        <w:t>ης, μπορείτε να διορθώσετε την ψήφο σας, επιλέγοντας το ανάλογο Υπουργείο.</w:t>
      </w:r>
    </w:p>
    <w:p w14:paraId="5FC2FC5B"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Στο πάνω δεξιά μέρος της οθόνης εμφανίζεται κάθε φορά ο αριθμός των Υπουργείων που απομένουν για ψήφιση.</w:t>
      </w:r>
    </w:p>
    <w:p w14:paraId="5FC2FC5C"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Εκείνοι που αποδέχονται τα έσοδα του </w:t>
      </w:r>
      <w:r>
        <w:rPr>
          <w:rFonts w:eastAsia="Times New Roman" w:cs="Times New Roman"/>
          <w:szCs w:val="24"/>
        </w:rPr>
        <w:t>π</w:t>
      </w:r>
      <w:r>
        <w:rPr>
          <w:rFonts w:eastAsia="Times New Roman" w:cs="Times New Roman"/>
          <w:szCs w:val="24"/>
        </w:rPr>
        <w:t>ροϋπολογισμού, καθώς και τα έξοδα κάθε</w:t>
      </w:r>
      <w:r>
        <w:rPr>
          <w:rFonts w:eastAsia="Times New Roman" w:cs="Times New Roman"/>
          <w:szCs w:val="24"/>
        </w:rPr>
        <w:t xml:space="preserve"> Υπουργείου και της Προεδρίας της Δημοκρατίας, ψηφίζουν «</w:t>
      </w:r>
      <w:r>
        <w:rPr>
          <w:rFonts w:eastAsia="Times New Roman" w:cs="Times New Roman"/>
          <w:szCs w:val="24"/>
        </w:rPr>
        <w:t>ΝΑΙ</w:t>
      </w:r>
      <w:r>
        <w:rPr>
          <w:rFonts w:eastAsia="Times New Roman" w:cs="Times New Roman"/>
          <w:szCs w:val="24"/>
        </w:rPr>
        <w:t>» και εκείνοι που δεν τα αποδέχονται ψηφίζουν «</w:t>
      </w:r>
      <w:r>
        <w:rPr>
          <w:rFonts w:eastAsia="Times New Roman" w:cs="Times New Roman"/>
          <w:szCs w:val="24"/>
        </w:rPr>
        <w:t>ΟΧΙ</w:t>
      </w:r>
      <w:r>
        <w:rPr>
          <w:rFonts w:eastAsia="Times New Roman" w:cs="Times New Roman"/>
          <w:szCs w:val="24"/>
        </w:rPr>
        <w:t>». Εκείνοι που ούτε ψηφίζουν «Ν</w:t>
      </w:r>
      <w:r>
        <w:rPr>
          <w:rFonts w:eastAsia="Times New Roman" w:cs="Times New Roman"/>
          <w:szCs w:val="24"/>
        </w:rPr>
        <w:t>ΑΙ</w:t>
      </w:r>
      <w:r>
        <w:rPr>
          <w:rFonts w:eastAsia="Times New Roman" w:cs="Times New Roman"/>
          <w:szCs w:val="24"/>
        </w:rPr>
        <w:t>», ούτε ψηφίζουν «</w:t>
      </w:r>
      <w:r>
        <w:rPr>
          <w:rFonts w:eastAsia="Times New Roman" w:cs="Times New Roman"/>
          <w:szCs w:val="24"/>
        </w:rPr>
        <w:t>ΟΧΙ</w:t>
      </w:r>
      <w:r>
        <w:rPr>
          <w:rFonts w:eastAsia="Times New Roman" w:cs="Times New Roman"/>
          <w:szCs w:val="24"/>
        </w:rPr>
        <w:t>», ψηφίζουν «Π</w:t>
      </w:r>
      <w:r>
        <w:rPr>
          <w:rFonts w:eastAsia="Times New Roman" w:cs="Times New Roman"/>
          <w:szCs w:val="24"/>
        </w:rPr>
        <w:t>ΑΡΩΝ</w:t>
      </w:r>
      <w:r>
        <w:rPr>
          <w:rFonts w:eastAsia="Times New Roman" w:cs="Times New Roman"/>
          <w:szCs w:val="24"/>
        </w:rPr>
        <w:t>».</w:t>
      </w:r>
    </w:p>
    <w:p w14:paraId="5FC2FC5D"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Βεβαιωθείτε ότι έχετε ψηφίσει και </w:t>
      </w:r>
      <w:r>
        <w:rPr>
          <w:rFonts w:eastAsia="Times New Roman" w:cs="Times New Roman"/>
          <w:szCs w:val="24"/>
        </w:rPr>
        <w:t>σ</w:t>
      </w:r>
      <w:r>
        <w:rPr>
          <w:rFonts w:eastAsia="Times New Roman" w:cs="Times New Roman"/>
          <w:szCs w:val="24"/>
        </w:rPr>
        <w:t>τις είκοσι μία ξεχωριστές ψηφοφορίες</w:t>
      </w:r>
      <w:r>
        <w:rPr>
          <w:rFonts w:eastAsia="Times New Roman" w:cs="Times New Roman"/>
          <w:szCs w:val="24"/>
        </w:rPr>
        <w:t>.</w:t>
      </w:r>
    </w:p>
    <w:p w14:paraId="5FC2FC5E"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Αφού καταχωρίσετε την ψήφο σας, έχετε τη δυνατότητα να την ελέγξετε ή και να την αναθεωρήσετε έως τη λήξη της ψηφοφορίας.</w:t>
      </w:r>
    </w:p>
    <w:p w14:paraId="5FC2FC5F"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Για οποιαδήποτε απορία απευθυνθείτε στο Προεδρείο, προκειμένου να σας συνδράμουν οι αρμόδιοι υπάλληλοι.</w:t>
      </w:r>
    </w:p>
    <w:p w14:paraId="5FC2FC60"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Παρακαλώ οι συνάδελφοι </w:t>
      </w:r>
      <w:r>
        <w:rPr>
          <w:rFonts w:eastAsia="Times New Roman" w:cs="Times New Roman"/>
          <w:szCs w:val="24"/>
        </w:rPr>
        <w:t>Βουλευτές να παραμείνουν στην Αίθουσα μέχρι να κλείσει το σύστημα της ηλεκτρονικής ψηφοφορίας.</w:t>
      </w:r>
    </w:p>
    <w:p w14:paraId="5FC2FC61"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θα ήθελα να σας ενημερώσω ότι θα επακολουθήσει και ξεχωριστή ψηφοφορία, με έγερση, επί του </w:t>
      </w:r>
      <w:r>
        <w:rPr>
          <w:rFonts w:eastAsia="Times New Roman" w:cs="Times New Roman"/>
          <w:szCs w:val="24"/>
        </w:rPr>
        <w:t>π</w:t>
      </w:r>
      <w:r>
        <w:rPr>
          <w:rFonts w:eastAsia="Times New Roman" w:cs="Times New Roman"/>
          <w:szCs w:val="24"/>
        </w:rPr>
        <w:t>ροϋπολογισμού Δημοσίων Επενδύσεων και π</w:t>
      </w:r>
      <w:r>
        <w:rPr>
          <w:rFonts w:eastAsia="Times New Roman" w:cs="Times New Roman"/>
          <w:szCs w:val="24"/>
        </w:rPr>
        <w:t xml:space="preserve">ροσαρτημένων </w:t>
      </w:r>
      <w:r>
        <w:rPr>
          <w:rFonts w:eastAsia="Times New Roman" w:cs="Times New Roman"/>
          <w:szCs w:val="24"/>
        </w:rPr>
        <w:t>π</w:t>
      </w:r>
      <w:r>
        <w:rPr>
          <w:rFonts w:eastAsia="Times New Roman" w:cs="Times New Roman"/>
          <w:szCs w:val="24"/>
        </w:rPr>
        <w:t xml:space="preserve">ροϋπολογισμών, καθώς και επί των </w:t>
      </w:r>
      <w:r>
        <w:rPr>
          <w:rFonts w:eastAsia="Times New Roman" w:cs="Times New Roman"/>
          <w:szCs w:val="24"/>
        </w:rPr>
        <w:t>π</w:t>
      </w:r>
      <w:r>
        <w:rPr>
          <w:rFonts w:eastAsia="Times New Roman" w:cs="Times New Roman"/>
          <w:szCs w:val="24"/>
        </w:rPr>
        <w:t>ροϋπολογισμών των Αποκεντρωμένων Διοικήσεων που αναφέρονται στο άρθρο 2 του νομοσχεδίου.</w:t>
      </w:r>
    </w:p>
    <w:p w14:paraId="5FC2FC62"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Όσοι συνάδελφοι δεν έχετε την κάρτα σας, θα ψηφίσετε με ψηφοδέλτιο.</w:t>
      </w:r>
    </w:p>
    <w:p w14:paraId="5FC2FC63"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Παρακαλώ να ανοίξει το σύστημα της ηλεκτρονικής ψηφ</w:t>
      </w:r>
      <w:r>
        <w:rPr>
          <w:rFonts w:eastAsia="Times New Roman" w:cs="Times New Roman"/>
          <w:szCs w:val="24"/>
        </w:rPr>
        <w:t>οφορίας.</w:t>
      </w:r>
    </w:p>
    <w:p w14:paraId="5FC2FC64" w14:textId="77777777" w:rsidR="0020643A" w:rsidRDefault="00E84ECF">
      <w:pPr>
        <w:spacing w:line="600" w:lineRule="auto"/>
        <w:ind w:firstLine="720"/>
        <w:contextualSpacing/>
        <w:jc w:val="center"/>
        <w:rPr>
          <w:rFonts w:eastAsia="Times New Roman" w:cs="Times New Roman"/>
          <w:szCs w:val="24"/>
        </w:rPr>
      </w:pPr>
      <w:r>
        <w:rPr>
          <w:rFonts w:eastAsia="Times New Roman" w:cs="Times New Roman"/>
          <w:szCs w:val="24"/>
        </w:rPr>
        <w:t>(ΨΗΦΟΦΟΡΙΑ)</w:t>
      </w:r>
    </w:p>
    <w:p w14:paraId="5FC2FC65" w14:textId="77777777" w:rsidR="0020643A" w:rsidRDefault="00E84ECF">
      <w:pPr>
        <w:spacing w:line="600" w:lineRule="auto"/>
        <w:ind w:firstLine="720"/>
        <w:contextualSpacing/>
        <w:jc w:val="center"/>
        <w:rPr>
          <w:rFonts w:eastAsia="Times New Roman" w:cs="Times New Roman"/>
          <w:szCs w:val="24"/>
        </w:rPr>
      </w:pPr>
      <w:r w:rsidRPr="0078172D">
        <w:rPr>
          <w:rFonts w:eastAsia="Times New Roman" w:cs="Times New Roman"/>
          <w:szCs w:val="24"/>
        </w:rPr>
        <w:t>(ΚΑΤΑ ΤΗ ΔΙΑΡΚΕΙΑ ΤΗΣ ΨΗΦΟΦΟΡΙΑΣ)</w:t>
      </w:r>
    </w:p>
    <w:p w14:paraId="5FC2FC66" w14:textId="77777777" w:rsidR="0020643A" w:rsidRDefault="00E84ECF">
      <w:pPr>
        <w:spacing w:line="600" w:lineRule="auto"/>
        <w:ind w:firstLine="720"/>
        <w:contextualSpacing/>
        <w:jc w:val="both"/>
        <w:rPr>
          <w:rFonts w:eastAsia="Times New Roman" w:cs="Times New Roman"/>
          <w:szCs w:val="24"/>
        </w:rPr>
      </w:pPr>
      <w:r w:rsidRPr="00FE35C3">
        <w:rPr>
          <w:rFonts w:eastAsia="Times New Roman" w:cs="Times New Roman"/>
          <w:b/>
          <w:szCs w:val="24"/>
        </w:rPr>
        <w:t>ΠΡΟΕΔΡΕΥΩΝ (</w:t>
      </w:r>
      <w:r>
        <w:rPr>
          <w:rFonts w:eastAsia="Times New Roman" w:cs="Times New Roman"/>
          <w:b/>
          <w:szCs w:val="24"/>
        </w:rPr>
        <w:t>Γεώργιος Βαρεμένος</w:t>
      </w:r>
      <w:r w:rsidRPr="00FE35C3">
        <w:rPr>
          <w:rFonts w:eastAsia="Times New Roman" w:cs="Times New Roman"/>
          <w:b/>
          <w:szCs w:val="24"/>
        </w:rPr>
        <w:t>):</w:t>
      </w:r>
      <w:r w:rsidRPr="00FE35C3">
        <w:rPr>
          <w:rFonts w:eastAsia="Times New Roman" w:cs="Times New Roman"/>
          <w:szCs w:val="24"/>
        </w:rPr>
        <w:t xml:space="preserve"> </w:t>
      </w:r>
      <w:r>
        <w:rPr>
          <w:rFonts w:eastAsia="Times New Roman" w:cs="Times New Roman"/>
          <w:szCs w:val="24"/>
        </w:rPr>
        <w:t>Κυρίες και κύριοι συνάδελφοι, θ</w:t>
      </w:r>
      <w:r w:rsidRPr="0078172D">
        <w:rPr>
          <w:rFonts w:eastAsia="Times New Roman" w:cs="Times New Roman"/>
          <w:szCs w:val="24"/>
        </w:rPr>
        <w:t xml:space="preserve">α </w:t>
      </w:r>
      <w:r>
        <w:rPr>
          <w:rFonts w:eastAsia="Times New Roman" w:cs="Times New Roman"/>
          <w:szCs w:val="24"/>
        </w:rPr>
        <w:t>ήθελα να σας ενημερώσω ότι έχει έρθει στο Προεδρείο επιστολή συναδέλφου</w:t>
      </w:r>
      <w:r w:rsidRPr="0078172D">
        <w:rPr>
          <w:rFonts w:eastAsia="Times New Roman" w:cs="Times New Roman"/>
          <w:szCs w:val="24"/>
        </w:rPr>
        <w:t xml:space="preserve">, σύμφωνα με το άρθρο 70Α του Κανονισμού της Βουλής, με </w:t>
      </w:r>
      <w:r>
        <w:rPr>
          <w:rFonts w:eastAsia="Times New Roman" w:cs="Times New Roman"/>
          <w:szCs w:val="24"/>
        </w:rPr>
        <w:t>την οποί</w:t>
      </w:r>
      <w:r>
        <w:rPr>
          <w:rFonts w:eastAsia="Times New Roman" w:cs="Times New Roman"/>
          <w:szCs w:val="24"/>
        </w:rPr>
        <w:t xml:space="preserve">α γνωστοποιεί την ψήφο της επί του </w:t>
      </w:r>
      <w:r>
        <w:rPr>
          <w:rFonts w:eastAsia="Times New Roman" w:cs="Times New Roman"/>
          <w:szCs w:val="24"/>
        </w:rPr>
        <w:t>π</w:t>
      </w:r>
      <w:r>
        <w:rPr>
          <w:rFonts w:eastAsia="Times New Roman" w:cs="Times New Roman"/>
          <w:szCs w:val="24"/>
        </w:rPr>
        <w:t>ροϋπολογισμού</w:t>
      </w:r>
      <w:r w:rsidRPr="0078172D">
        <w:rPr>
          <w:rFonts w:eastAsia="Times New Roman" w:cs="Times New Roman"/>
          <w:szCs w:val="24"/>
        </w:rPr>
        <w:t xml:space="preserve">. </w:t>
      </w:r>
      <w:r>
        <w:rPr>
          <w:rFonts w:eastAsia="Times New Roman" w:cs="Times New Roman"/>
          <w:szCs w:val="24"/>
        </w:rPr>
        <w:t>Η ψήφος αυτή</w:t>
      </w:r>
      <w:r w:rsidRPr="0078172D">
        <w:rPr>
          <w:rFonts w:eastAsia="Times New Roman" w:cs="Times New Roman"/>
          <w:szCs w:val="24"/>
        </w:rPr>
        <w:t xml:space="preserve"> θα </w:t>
      </w:r>
      <w:r>
        <w:rPr>
          <w:rFonts w:eastAsia="Times New Roman" w:cs="Times New Roman"/>
          <w:szCs w:val="24"/>
        </w:rPr>
        <w:t>καταχωριστεί και θα συνυπολογιστεί</w:t>
      </w:r>
      <w:r w:rsidRPr="0078172D">
        <w:rPr>
          <w:rFonts w:eastAsia="Times New Roman" w:cs="Times New Roman"/>
          <w:szCs w:val="24"/>
        </w:rPr>
        <w:t xml:space="preserve"> στην </w:t>
      </w:r>
      <w:r>
        <w:rPr>
          <w:rFonts w:eastAsia="Times New Roman" w:cs="Times New Roman"/>
          <w:szCs w:val="24"/>
        </w:rPr>
        <w:t xml:space="preserve">ηλεκτρονική </w:t>
      </w:r>
      <w:r w:rsidRPr="0078172D">
        <w:rPr>
          <w:rFonts w:eastAsia="Times New Roman" w:cs="Times New Roman"/>
          <w:szCs w:val="24"/>
        </w:rPr>
        <w:t>καταμέτρηση, η οποία θα ακολουθήσει.</w:t>
      </w:r>
    </w:p>
    <w:p w14:paraId="5FC2FC67"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Η επιστολή</w:t>
      </w:r>
      <w:r w:rsidRPr="0078172D">
        <w:rPr>
          <w:rFonts w:eastAsia="Times New Roman" w:cs="Times New Roman"/>
          <w:szCs w:val="24"/>
        </w:rPr>
        <w:t xml:space="preserve">, </w:t>
      </w:r>
      <w:r>
        <w:rPr>
          <w:rFonts w:eastAsia="Times New Roman" w:cs="Times New Roman"/>
          <w:szCs w:val="24"/>
        </w:rPr>
        <w:t xml:space="preserve">η οποία απεστάλη </w:t>
      </w:r>
      <w:r w:rsidRPr="0078172D">
        <w:rPr>
          <w:rFonts w:eastAsia="Times New Roman" w:cs="Times New Roman"/>
          <w:szCs w:val="24"/>
        </w:rPr>
        <w:t>στο Προεδρείο από</w:t>
      </w:r>
      <w:r>
        <w:rPr>
          <w:rFonts w:eastAsia="Times New Roman" w:cs="Times New Roman"/>
          <w:szCs w:val="24"/>
        </w:rPr>
        <w:t xml:space="preserve"> τη συνάδελφο</w:t>
      </w:r>
      <w:r w:rsidRPr="0078172D">
        <w:rPr>
          <w:rFonts w:eastAsia="Times New Roman" w:cs="Times New Roman"/>
          <w:szCs w:val="24"/>
        </w:rPr>
        <w:t>, σύμφωνα με το άρθρο 70Α του Κανον</w:t>
      </w:r>
      <w:r>
        <w:rPr>
          <w:rFonts w:eastAsia="Times New Roman" w:cs="Times New Roman"/>
          <w:szCs w:val="24"/>
        </w:rPr>
        <w:t xml:space="preserve">ισμού </w:t>
      </w:r>
      <w:r>
        <w:rPr>
          <w:rFonts w:eastAsia="Times New Roman" w:cs="Times New Roman"/>
          <w:szCs w:val="24"/>
        </w:rPr>
        <w:t>της Βουλής</w:t>
      </w:r>
      <w:r>
        <w:rPr>
          <w:rFonts w:eastAsia="Times New Roman" w:cs="Times New Roman"/>
          <w:szCs w:val="24"/>
        </w:rPr>
        <w:t xml:space="preserve"> θα καταχωριστεί </w:t>
      </w:r>
      <w:r w:rsidRPr="0078172D">
        <w:rPr>
          <w:rFonts w:eastAsia="Times New Roman" w:cs="Times New Roman"/>
          <w:szCs w:val="24"/>
        </w:rPr>
        <w:t>στα Πρακτικά.</w:t>
      </w:r>
    </w:p>
    <w:p w14:paraId="5FC2FC68" w14:textId="77777777" w:rsidR="0020643A" w:rsidRDefault="00E84ECF">
      <w:pPr>
        <w:spacing w:line="600" w:lineRule="auto"/>
        <w:ind w:firstLine="720"/>
        <w:contextualSpacing/>
        <w:jc w:val="both"/>
        <w:rPr>
          <w:rFonts w:eastAsia="Times New Roman" w:cs="Times New Roman"/>
          <w:szCs w:val="24"/>
        </w:rPr>
      </w:pPr>
      <w:r>
        <w:rPr>
          <w:rFonts w:eastAsia="Times New Roman" w:cs="Times New Roman"/>
          <w:szCs w:val="24"/>
        </w:rPr>
        <w:t xml:space="preserve">(Η προαναφερθείσα επιστολή </w:t>
      </w:r>
      <w:r>
        <w:rPr>
          <w:rFonts w:eastAsia="Times New Roman" w:cs="Times New Roman"/>
          <w:szCs w:val="24"/>
        </w:rPr>
        <w:t xml:space="preserve">καταχωρίζεται στα Πρακτικά και </w:t>
      </w:r>
      <w:r>
        <w:rPr>
          <w:rFonts w:eastAsia="Times New Roman" w:cs="Times New Roman"/>
          <w:szCs w:val="24"/>
        </w:rPr>
        <w:t>έχει</w:t>
      </w:r>
      <w:r w:rsidRPr="0078172D">
        <w:rPr>
          <w:rFonts w:eastAsia="Times New Roman" w:cs="Times New Roman"/>
          <w:szCs w:val="24"/>
        </w:rPr>
        <w:t xml:space="preserve"> ως εξής:</w:t>
      </w:r>
    </w:p>
    <w:p w14:paraId="5FC2FC69" w14:textId="77777777" w:rsidR="0020643A" w:rsidRDefault="00E84ECF">
      <w:pPr>
        <w:autoSpaceDE w:val="0"/>
        <w:autoSpaceDN w:val="0"/>
        <w:adjustRightInd w:val="0"/>
        <w:spacing w:line="600" w:lineRule="auto"/>
        <w:contextualSpacing/>
        <w:jc w:val="center"/>
        <w:rPr>
          <w:rFonts w:eastAsia="Times New Roman" w:cs="Times New Roman"/>
          <w:color w:val="FF0000"/>
          <w:szCs w:val="24"/>
        </w:rPr>
      </w:pPr>
      <w:r w:rsidRPr="007E68D8">
        <w:rPr>
          <w:rFonts w:eastAsia="Times New Roman" w:cs="Times New Roman"/>
          <w:color w:val="FF0000"/>
          <w:szCs w:val="24"/>
        </w:rPr>
        <w:t>ΑΛΛΑΓΗ ΣΕΛΙΔΑΣ</w:t>
      </w:r>
    </w:p>
    <w:p w14:paraId="5FC2FC6A" w14:textId="77777777" w:rsidR="0020643A" w:rsidRDefault="00E84ECF">
      <w:pPr>
        <w:autoSpaceDE w:val="0"/>
        <w:autoSpaceDN w:val="0"/>
        <w:adjustRightInd w:val="0"/>
        <w:spacing w:line="600" w:lineRule="auto"/>
        <w:contextualSpacing/>
        <w:jc w:val="center"/>
        <w:rPr>
          <w:rFonts w:eastAsia="Times New Roman" w:cs="Times New Roman"/>
          <w:szCs w:val="24"/>
        </w:rPr>
      </w:pPr>
      <w:r w:rsidRPr="007E68D8">
        <w:rPr>
          <w:rFonts w:eastAsia="Times New Roman" w:cs="Times New Roman"/>
          <w:szCs w:val="24"/>
        </w:rPr>
        <w:t>(Να μπει η σελίδα 487)</w:t>
      </w:r>
    </w:p>
    <w:p w14:paraId="5FC2FC6B" w14:textId="77777777" w:rsidR="0020643A" w:rsidRDefault="00E84ECF">
      <w:pPr>
        <w:autoSpaceDE w:val="0"/>
        <w:autoSpaceDN w:val="0"/>
        <w:adjustRightInd w:val="0"/>
        <w:spacing w:line="600" w:lineRule="auto"/>
        <w:contextualSpacing/>
        <w:jc w:val="center"/>
        <w:rPr>
          <w:rFonts w:eastAsia="Times New Roman" w:cs="Times New Roman"/>
          <w:color w:val="FF0000"/>
          <w:szCs w:val="24"/>
        </w:rPr>
      </w:pPr>
      <w:r w:rsidRPr="007E68D8">
        <w:rPr>
          <w:rFonts w:eastAsia="Times New Roman" w:cs="Times New Roman"/>
          <w:color w:val="FF0000"/>
          <w:szCs w:val="24"/>
        </w:rPr>
        <w:t>ΑΛΛΑΓΗ ΣΕΛΙΔΑΣ</w:t>
      </w:r>
    </w:p>
    <w:p w14:paraId="5FC2FC6C" w14:textId="77777777" w:rsidR="0020643A" w:rsidRDefault="00E84ECF">
      <w:pPr>
        <w:autoSpaceDE w:val="0"/>
        <w:autoSpaceDN w:val="0"/>
        <w:adjustRightInd w:val="0"/>
        <w:spacing w:line="600" w:lineRule="auto"/>
        <w:ind w:firstLine="720"/>
        <w:contextualSpacing/>
        <w:jc w:val="both"/>
        <w:rPr>
          <w:rFonts w:eastAsia="Times New Roman"/>
          <w:szCs w:val="24"/>
        </w:rPr>
      </w:pPr>
      <w:r w:rsidRPr="00FE35C3">
        <w:rPr>
          <w:rFonts w:eastAsia="Times New Roman" w:cs="Times New Roman"/>
          <w:b/>
          <w:szCs w:val="24"/>
        </w:rPr>
        <w:t>ΠΡΟΕΔΡΕΥΩΝ (</w:t>
      </w:r>
      <w:r>
        <w:rPr>
          <w:rFonts w:eastAsia="Times New Roman" w:cs="Times New Roman"/>
          <w:b/>
          <w:szCs w:val="24"/>
        </w:rPr>
        <w:t>Γεώργιος Βαρεμένος</w:t>
      </w:r>
      <w:r w:rsidRPr="00FE35C3">
        <w:rPr>
          <w:rFonts w:eastAsia="Times New Roman" w:cs="Times New Roman"/>
          <w:b/>
          <w:szCs w:val="24"/>
        </w:rPr>
        <w:t>):</w:t>
      </w:r>
      <w:r w:rsidRPr="00FE35C3">
        <w:rPr>
          <w:rFonts w:eastAsia="Times New Roman" w:cs="Times New Roman"/>
          <w:szCs w:val="24"/>
        </w:rPr>
        <w:t xml:space="preserve"> </w:t>
      </w:r>
      <w:r>
        <w:rPr>
          <w:rFonts w:eastAsia="Times New Roman"/>
          <w:szCs w:val="24"/>
        </w:rPr>
        <w:t xml:space="preserve">Κυρίες και κύριοι συνάδελφοι, σας ενημερώνω ότι έχει έλθει στο Προεδρείο επιστολή του συναδέλφου κ. Ιωάννη Κεφαλογιάννη, ο οποίος μας γνωρίζει ότι απουσιάζει από την ψηφοφορία και ότι αν ήταν παρών θα ψήφιζε σύμφωνα με την ψήφο της Κοινοβουλευτικής Ομάδας </w:t>
      </w:r>
      <w:r>
        <w:rPr>
          <w:rFonts w:eastAsia="Times New Roman"/>
          <w:szCs w:val="24"/>
        </w:rPr>
        <w:t xml:space="preserve">της Νέας Δημοκρατίας. </w:t>
      </w:r>
    </w:p>
    <w:p w14:paraId="5FC2FC6D" w14:textId="77777777" w:rsidR="0020643A" w:rsidRDefault="00E84ECF">
      <w:pPr>
        <w:autoSpaceDE w:val="0"/>
        <w:autoSpaceDN w:val="0"/>
        <w:adjustRightInd w:val="0"/>
        <w:spacing w:line="600" w:lineRule="auto"/>
        <w:ind w:firstLine="720"/>
        <w:contextualSpacing/>
        <w:jc w:val="both"/>
        <w:rPr>
          <w:rFonts w:eastAsia="Times New Roman"/>
          <w:szCs w:val="24"/>
        </w:rPr>
      </w:pPr>
      <w:r>
        <w:rPr>
          <w:rFonts w:eastAsia="Times New Roman"/>
          <w:szCs w:val="24"/>
        </w:rPr>
        <w:t>Η επιστολή αυτή, η οποία εκφράζει πρόθεση ψήφου, θα καταχωριστεί στα Πρακτικά της σημερινής συνεδρίασης, αλλά δεν συνυπολογίζεται στην ηλεκτρονική καταμέτρηση των ψήφων.</w:t>
      </w:r>
    </w:p>
    <w:p w14:paraId="5FC2FC6E" w14:textId="77777777" w:rsidR="0020643A" w:rsidRDefault="00E84ECF">
      <w:pPr>
        <w:autoSpaceDE w:val="0"/>
        <w:autoSpaceDN w:val="0"/>
        <w:adjustRightInd w:val="0"/>
        <w:spacing w:line="600" w:lineRule="auto"/>
        <w:ind w:firstLine="720"/>
        <w:contextualSpacing/>
        <w:jc w:val="both"/>
        <w:rPr>
          <w:rFonts w:eastAsia="Times New Roman"/>
          <w:szCs w:val="24"/>
        </w:rPr>
      </w:pPr>
      <w:r w:rsidRPr="008A236C">
        <w:rPr>
          <w:rFonts w:eastAsia="Times New Roman"/>
          <w:szCs w:val="24"/>
        </w:rPr>
        <w:t>(</w:t>
      </w:r>
      <w:r>
        <w:rPr>
          <w:rFonts w:eastAsia="Times New Roman"/>
          <w:szCs w:val="24"/>
        </w:rPr>
        <w:t xml:space="preserve">Η προαναφερθείσα επιστολή καταχωρίζεται στα Πρακτικά και έχει </w:t>
      </w:r>
      <w:r>
        <w:rPr>
          <w:rFonts w:eastAsia="Times New Roman"/>
          <w:szCs w:val="24"/>
        </w:rPr>
        <w:t>ως εξής:</w:t>
      </w:r>
      <w:r w:rsidRPr="003B224A">
        <w:rPr>
          <w:rFonts w:eastAsia="Times New Roman"/>
          <w:szCs w:val="24"/>
        </w:rPr>
        <w:t xml:space="preserve"> </w:t>
      </w:r>
    </w:p>
    <w:p w14:paraId="5FC2FC6F" w14:textId="77777777" w:rsidR="0020643A" w:rsidRDefault="00E84ECF">
      <w:pPr>
        <w:autoSpaceDE w:val="0"/>
        <w:autoSpaceDN w:val="0"/>
        <w:adjustRightInd w:val="0"/>
        <w:spacing w:line="600" w:lineRule="auto"/>
        <w:ind w:firstLine="720"/>
        <w:contextualSpacing/>
        <w:jc w:val="center"/>
        <w:rPr>
          <w:rFonts w:eastAsia="Times New Roman"/>
          <w:color w:val="FF0000"/>
          <w:szCs w:val="24"/>
        </w:rPr>
      </w:pPr>
      <w:r w:rsidRPr="007E68D8">
        <w:rPr>
          <w:rFonts w:eastAsia="Times New Roman"/>
          <w:color w:val="FF0000"/>
          <w:szCs w:val="24"/>
        </w:rPr>
        <w:t>ΑΛΛΑΓΗ ΣΕΛΙΔΑΣ</w:t>
      </w:r>
    </w:p>
    <w:p w14:paraId="5FC2FC70" w14:textId="77777777" w:rsidR="0020643A" w:rsidRDefault="00E84ECF">
      <w:pPr>
        <w:autoSpaceDE w:val="0"/>
        <w:autoSpaceDN w:val="0"/>
        <w:adjustRightInd w:val="0"/>
        <w:spacing w:line="600" w:lineRule="auto"/>
        <w:contextualSpacing/>
        <w:jc w:val="center"/>
        <w:rPr>
          <w:rFonts w:eastAsia="Times New Roman"/>
          <w:szCs w:val="24"/>
        </w:rPr>
      </w:pPr>
      <w:r>
        <w:rPr>
          <w:rFonts w:eastAsia="Times New Roman"/>
          <w:szCs w:val="24"/>
        </w:rPr>
        <w:t>(Να μπει η σελίδα 489)</w:t>
      </w:r>
    </w:p>
    <w:p w14:paraId="5FC2FC71" w14:textId="77777777" w:rsidR="0020643A" w:rsidRDefault="00E84ECF">
      <w:pPr>
        <w:autoSpaceDE w:val="0"/>
        <w:autoSpaceDN w:val="0"/>
        <w:adjustRightInd w:val="0"/>
        <w:spacing w:line="600" w:lineRule="auto"/>
        <w:contextualSpacing/>
        <w:jc w:val="center"/>
        <w:rPr>
          <w:rFonts w:eastAsia="Times New Roman"/>
          <w:color w:val="FF0000"/>
          <w:szCs w:val="24"/>
        </w:rPr>
      </w:pPr>
      <w:r w:rsidRPr="007E68D8">
        <w:rPr>
          <w:rFonts w:eastAsia="Times New Roman"/>
          <w:color w:val="FF0000"/>
          <w:szCs w:val="24"/>
        </w:rPr>
        <w:t>ΑΛΛΑΓΗ ΣΕΛΙΔΑΣ</w:t>
      </w:r>
    </w:p>
    <w:p w14:paraId="5FC2FC72" w14:textId="77777777" w:rsidR="0020643A" w:rsidRDefault="00E84ECF">
      <w:pPr>
        <w:autoSpaceDE w:val="0"/>
        <w:autoSpaceDN w:val="0"/>
        <w:adjustRightInd w:val="0"/>
        <w:spacing w:line="600" w:lineRule="auto"/>
        <w:ind w:firstLine="720"/>
        <w:contextualSpacing/>
        <w:jc w:val="both"/>
        <w:rPr>
          <w:rFonts w:eastAsia="Times New Roman" w:cs="Times New Roman"/>
          <w:szCs w:val="24"/>
        </w:rPr>
      </w:pPr>
      <w:r w:rsidRPr="00FE35C3">
        <w:rPr>
          <w:rFonts w:eastAsia="Times New Roman" w:cs="Times New Roman"/>
          <w:b/>
          <w:szCs w:val="24"/>
        </w:rPr>
        <w:t>ΠΡΟΕΔΡΕΥΩΝ (</w:t>
      </w:r>
      <w:r>
        <w:rPr>
          <w:rFonts w:eastAsia="Times New Roman" w:cs="Times New Roman"/>
          <w:b/>
          <w:szCs w:val="24"/>
        </w:rPr>
        <w:t>Γεώργιος Βαρεμένος</w:t>
      </w:r>
      <w:r w:rsidRPr="00FE35C3">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Κύριοι συνάδελφοι, εφόσον έχετε ολοκληρώσει την ψηφοφορία, παρακαλώ να κλείσει το σύστημα ηλεκτρονικής ψηφοφορίας. </w:t>
      </w:r>
    </w:p>
    <w:p w14:paraId="5FC2FC73" w14:textId="77777777" w:rsidR="0020643A" w:rsidRDefault="00E84ECF">
      <w:pPr>
        <w:autoSpaceDE w:val="0"/>
        <w:autoSpaceDN w:val="0"/>
        <w:adjustRightInd w:val="0"/>
        <w:spacing w:line="600" w:lineRule="auto"/>
        <w:ind w:firstLine="720"/>
        <w:contextualSpacing/>
        <w:jc w:val="center"/>
        <w:rPr>
          <w:rFonts w:eastAsia="Times New Roman"/>
          <w:szCs w:val="24"/>
        </w:rPr>
      </w:pPr>
      <w:r>
        <w:rPr>
          <w:rFonts w:eastAsia="Times New Roman"/>
          <w:szCs w:val="24"/>
        </w:rPr>
        <w:t>(ΗΛΕΚΤΡΟΝΙΚΗ ΚΑΤΑΜΕΤΡΗΣΗ)</w:t>
      </w:r>
    </w:p>
    <w:p w14:paraId="5FC2FC74" w14:textId="77777777" w:rsidR="0020643A" w:rsidRDefault="00E84ECF">
      <w:pPr>
        <w:autoSpaceDE w:val="0"/>
        <w:autoSpaceDN w:val="0"/>
        <w:adjustRightInd w:val="0"/>
        <w:spacing w:line="600" w:lineRule="auto"/>
        <w:ind w:firstLine="720"/>
        <w:contextualSpacing/>
        <w:jc w:val="both"/>
        <w:rPr>
          <w:rFonts w:eastAsia="Times New Roman" w:cs="Times New Roman"/>
          <w:szCs w:val="24"/>
        </w:rPr>
      </w:pPr>
      <w:r w:rsidRPr="00FE35C3">
        <w:rPr>
          <w:rFonts w:eastAsia="Times New Roman" w:cs="Times New Roman"/>
          <w:b/>
          <w:szCs w:val="24"/>
        </w:rPr>
        <w:t>ΠΡΟΕΔΡΕΥΩΝ (</w:t>
      </w:r>
      <w:r>
        <w:rPr>
          <w:rFonts w:eastAsia="Times New Roman" w:cs="Times New Roman"/>
          <w:b/>
          <w:szCs w:val="24"/>
        </w:rPr>
        <w:t>Γεώργι</w:t>
      </w:r>
      <w:r>
        <w:rPr>
          <w:rFonts w:eastAsia="Times New Roman" w:cs="Times New Roman"/>
          <w:b/>
          <w:szCs w:val="24"/>
        </w:rPr>
        <w:t>ος Βαρεμένος</w:t>
      </w:r>
      <w:r w:rsidRPr="00FE35C3">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Στο μεταξύ όμως, κυρίες και κύριοι συνάδελφοι, για τη συντόμευση του χρόνου της συνεδρίασης, αν δεν έχετε αντίρρηση, θα παρακαλούσα να προχωρήσουμε στην ψηφοφορία με έγερση επί του </w:t>
      </w:r>
      <w:r>
        <w:rPr>
          <w:rFonts w:eastAsia="Times New Roman" w:cs="Times New Roman"/>
          <w:szCs w:val="24"/>
        </w:rPr>
        <w:t xml:space="preserve">προϋπολογισμού </w:t>
      </w:r>
      <w:r>
        <w:rPr>
          <w:rFonts w:eastAsia="Times New Roman" w:cs="Times New Roman"/>
          <w:szCs w:val="24"/>
        </w:rPr>
        <w:t>των Δημοσίων Επενδύσεων και των προσαρτημένων</w:t>
      </w:r>
      <w:r>
        <w:rPr>
          <w:rFonts w:eastAsia="Times New Roman" w:cs="Times New Roman"/>
          <w:szCs w:val="24"/>
        </w:rPr>
        <w:t xml:space="preserve"> </w:t>
      </w:r>
      <w:r>
        <w:rPr>
          <w:rFonts w:eastAsia="Times New Roman" w:cs="Times New Roman"/>
          <w:szCs w:val="24"/>
        </w:rPr>
        <w:t>π</w:t>
      </w:r>
      <w:r>
        <w:rPr>
          <w:rFonts w:eastAsia="Times New Roman" w:cs="Times New Roman"/>
          <w:szCs w:val="24"/>
        </w:rPr>
        <w:t xml:space="preserve">ροϋπολογισμών, καθώς και επί των </w:t>
      </w:r>
      <w:r>
        <w:rPr>
          <w:rFonts w:eastAsia="Times New Roman" w:cs="Times New Roman"/>
          <w:szCs w:val="24"/>
        </w:rPr>
        <w:t>π</w:t>
      </w:r>
      <w:r>
        <w:rPr>
          <w:rFonts w:eastAsia="Times New Roman" w:cs="Times New Roman"/>
          <w:szCs w:val="24"/>
        </w:rPr>
        <w:t xml:space="preserve">ροϋπολογισμών των Αποκεντρωμένων Διοικήσεων. </w:t>
      </w:r>
    </w:p>
    <w:p w14:paraId="5FC2FC75" w14:textId="77777777" w:rsidR="0020643A" w:rsidRDefault="00E84EC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Ερωτάται </w:t>
      </w:r>
      <w:r>
        <w:rPr>
          <w:rFonts w:eastAsia="Times New Roman" w:cs="Times New Roman"/>
          <w:szCs w:val="24"/>
        </w:rPr>
        <w:t>το Σώμα</w:t>
      </w:r>
      <w:r>
        <w:rPr>
          <w:rFonts w:eastAsia="Times New Roman" w:cs="Times New Roman"/>
          <w:szCs w:val="24"/>
        </w:rPr>
        <w:t xml:space="preserve">: Δέχεται τον </w:t>
      </w:r>
      <w:r>
        <w:rPr>
          <w:rFonts w:eastAsia="Times New Roman" w:cs="Times New Roman"/>
          <w:szCs w:val="24"/>
        </w:rPr>
        <w:t>π</w:t>
      </w:r>
      <w:r>
        <w:rPr>
          <w:rFonts w:eastAsia="Times New Roman" w:cs="Times New Roman"/>
          <w:szCs w:val="24"/>
        </w:rPr>
        <w:t xml:space="preserve">ροϋπολογισμό Δημοσίων Επενδύσεων και προσαρτημένων </w:t>
      </w:r>
      <w:r>
        <w:rPr>
          <w:rFonts w:eastAsia="Times New Roman" w:cs="Times New Roman"/>
          <w:szCs w:val="24"/>
        </w:rPr>
        <w:t>π</w:t>
      </w:r>
      <w:r>
        <w:rPr>
          <w:rFonts w:eastAsia="Times New Roman" w:cs="Times New Roman"/>
          <w:szCs w:val="24"/>
        </w:rPr>
        <w:t>ροϋπολογισμών οικονομικού έτους 2019;</w:t>
      </w:r>
    </w:p>
    <w:p w14:paraId="5FC2FC76" w14:textId="77777777" w:rsidR="0020643A" w:rsidRDefault="00E84EC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Παρακαλώ, όσοι τον αποδέχονται να εγερθούν. </w:t>
      </w:r>
    </w:p>
    <w:p w14:paraId="5FC2FC77" w14:textId="77777777" w:rsidR="0020643A" w:rsidRDefault="00E84ECF">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(Εγείρονται οι αποδεχόμενοι)</w:t>
      </w:r>
    </w:p>
    <w:p w14:paraId="5FC2FC78" w14:textId="77777777" w:rsidR="0020643A" w:rsidRDefault="00E84EC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Προφανώς ηγέρθησαν υπέρ της αποδοχής οι περισσότεροι. </w:t>
      </w:r>
    </w:p>
    <w:p w14:paraId="5FC2FC79" w14:textId="77777777" w:rsidR="0020643A" w:rsidRDefault="00E84EC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Συνεπώς </w:t>
      </w:r>
      <w:r>
        <w:rPr>
          <w:rFonts w:eastAsia="Times New Roman" w:cs="Times New Roman"/>
          <w:szCs w:val="24"/>
        </w:rPr>
        <w:t>το Σώμα</w:t>
      </w:r>
      <w:r>
        <w:rPr>
          <w:rFonts w:eastAsia="Times New Roman" w:cs="Times New Roman"/>
          <w:szCs w:val="24"/>
        </w:rPr>
        <w:t xml:space="preserve"> παρεδέχθη. </w:t>
      </w:r>
    </w:p>
    <w:p w14:paraId="5FC2FC7A" w14:textId="77777777" w:rsidR="0020643A" w:rsidRDefault="00E84EC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Ερωτάται </w:t>
      </w:r>
      <w:r>
        <w:rPr>
          <w:rFonts w:eastAsia="Times New Roman" w:cs="Times New Roman"/>
          <w:szCs w:val="24"/>
        </w:rPr>
        <w:t>το Σώμα</w:t>
      </w:r>
      <w:r>
        <w:rPr>
          <w:rFonts w:eastAsia="Times New Roman" w:cs="Times New Roman"/>
          <w:szCs w:val="24"/>
        </w:rPr>
        <w:t xml:space="preserve">: Δέχεται τον </w:t>
      </w:r>
      <w:r>
        <w:rPr>
          <w:rFonts w:eastAsia="Times New Roman" w:cs="Times New Roman"/>
          <w:szCs w:val="24"/>
        </w:rPr>
        <w:t>τακτικό προϋπολογισμό</w:t>
      </w:r>
      <w:r>
        <w:rPr>
          <w:rFonts w:eastAsia="Times New Roman" w:cs="Times New Roman"/>
          <w:szCs w:val="24"/>
        </w:rPr>
        <w:t xml:space="preserve"> των Αποκεντρωμένων Διοικήσεων οικονομικού έτους 2019; </w:t>
      </w:r>
    </w:p>
    <w:p w14:paraId="5FC2FC7B" w14:textId="77777777" w:rsidR="0020643A" w:rsidRDefault="00E84ECF">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(Εγείρονται οι αποδεχόμενοι)</w:t>
      </w:r>
    </w:p>
    <w:p w14:paraId="5FC2FC7C" w14:textId="77777777" w:rsidR="0020643A" w:rsidRDefault="00E84EC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Προφανώς</w:t>
      </w:r>
      <w:r>
        <w:rPr>
          <w:rFonts w:eastAsia="Times New Roman" w:cs="Times New Roman"/>
          <w:szCs w:val="24"/>
        </w:rPr>
        <w:t xml:space="preserve"> ηγέρθησαν υπέρ της αποδοχής οι περισσότεροι. </w:t>
      </w:r>
    </w:p>
    <w:p w14:paraId="5FC2FC7D" w14:textId="77777777" w:rsidR="0020643A" w:rsidRDefault="00E84EC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Συνεπώς </w:t>
      </w:r>
      <w:r>
        <w:rPr>
          <w:rFonts w:eastAsia="Times New Roman" w:cs="Times New Roman"/>
          <w:szCs w:val="24"/>
        </w:rPr>
        <w:t>το Σώμα</w:t>
      </w:r>
      <w:r>
        <w:rPr>
          <w:rFonts w:eastAsia="Times New Roman" w:cs="Times New Roman"/>
          <w:szCs w:val="24"/>
        </w:rPr>
        <w:t xml:space="preserve"> παρεδέχθη. </w:t>
      </w:r>
    </w:p>
    <w:p w14:paraId="5FC2FC7E" w14:textId="77777777" w:rsidR="0020643A" w:rsidRDefault="00E84ECF">
      <w:pPr>
        <w:spacing w:after="0" w:line="600" w:lineRule="auto"/>
        <w:ind w:firstLine="709"/>
        <w:contextualSpacing/>
        <w:jc w:val="center"/>
        <w:rPr>
          <w:rFonts w:eastAsiaTheme="minorHAnsi"/>
          <w:szCs w:val="24"/>
          <w:lang w:eastAsia="en-US"/>
        </w:rPr>
      </w:pPr>
      <w:r w:rsidRPr="00FA1B2A">
        <w:rPr>
          <w:rFonts w:eastAsiaTheme="minorHAnsi"/>
          <w:szCs w:val="24"/>
          <w:lang w:eastAsia="en-US"/>
        </w:rPr>
        <w:t>(ΜΕΤΑ ΤΗΝ ΗΛΕΚΤΡΟΝΙΚΗ ΚΑΤΑΜΕΤΡΗΣΗ)</w:t>
      </w:r>
    </w:p>
    <w:p w14:paraId="5FC2FC7F" w14:textId="77777777" w:rsidR="0020643A" w:rsidRDefault="00E84ECF">
      <w:pPr>
        <w:spacing w:after="0" w:line="600" w:lineRule="auto"/>
        <w:ind w:firstLine="720"/>
        <w:contextualSpacing/>
        <w:jc w:val="both"/>
        <w:rPr>
          <w:rFonts w:eastAsiaTheme="minorHAnsi"/>
          <w:szCs w:val="24"/>
          <w:lang w:eastAsia="en-US"/>
        </w:rPr>
      </w:pPr>
      <w:r w:rsidRPr="00FA1B2A">
        <w:rPr>
          <w:rFonts w:eastAsiaTheme="minorHAnsi"/>
          <w:b/>
          <w:bCs/>
          <w:szCs w:val="24"/>
          <w:lang w:eastAsia="en-US"/>
        </w:rPr>
        <w:t xml:space="preserve">ΠΡΟΕΔΡΕΥΩΝ (Γεώργιος Βαρεμένος): </w:t>
      </w:r>
      <w:r w:rsidRPr="00FA1B2A">
        <w:rPr>
          <w:rFonts w:eastAsiaTheme="minorHAnsi"/>
          <w:szCs w:val="24"/>
          <w:lang w:eastAsia="en-US"/>
        </w:rPr>
        <w:t>Οι θέσεις των Βουλευτών, όπως αποτυπώθηκαν κατά την ψήφιση με το ηλεκτρονικό σύστημα, καταχωρίζονται στα Πρακτικά</w:t>
      </w:r>
      <w:r w:rsidRPr="00FA1B2A">
        <w:rPr>
          <w:rFonts w:eastAsiaTheme="minorHAnsi"/>
          <w:szCs w:val="24"/>
          <w:lang w:eastAsia="en-US"/>
        </w:rPr>
        <w:t xml:space="preserve"> της σημερινής συνεδρίασης και έχουν ως εξής:</w:t>
      </w:r>
    </w:p>
    <w:p w14:paraId="5FC2FC80" w14:textId="77777777" w:rsidR="0020643A" w:rsidRDefault="00E84ECF">
      <w:pPr>
        <w:spacing w:after="0" w:line="600" w:lineRule="auto"/>
        <w:contextualSpacing/>
        <w:jc w:val="center"/>
        <w:rPr>
          <w:rFonts w:eastAsiaTheme="minorHAnsi"/>
          <w:color w:val="FF0000"/>
          <w:szCs w:val="24"/>
          <w:lang w:eastAsia="en-US"/>
        </w:rPr>
      </w:pPr>
      <w:r w:rsidRPr="002C12EF">
        <w:rPr>
          <w:rFonts w:eastAsiaTheme="minorHAnsi"/>
          <w:color w:val="FF0000"/>
          <w:szCs w:val="24"/>
          <w:lang w:eastAsia="en-US"/>
        </w:rPr>
        <w:t>ΑΛΛΑΓΗ ΣΕΛΙΔΑΣ</w:t>
      </w:r>
    </w:p>
    <w:p w14:paraId="5FC2FC81" w14:textId="77777777" w:rsidR="0020643A" w:rsidRDefault="0020643A">
      <w:pPr>
        <w:spacing w:after="0" w:line="600" w:lineRule="auto"/>
        <w:contextualSpacing/>
        <w:jc w:val="center"/>
        <w:rPr>
          <w:rFonts w:eastAsiaTheme="minorHAnsi"/>
          <w:color w:val="FF0000"/>
          <w:szCs w:val="24"/>
          <w:lang w:eastAsia="en-US"/>
        </w:rPr>
      </w:pPr>
    </w:p>
    <w:p w14:paraId="5FC2FC82" w14:textId="77777777" w:rsidR="0020643A" w:rsidRDefault="0020643A">
      <w:pPr>
        <w:spacing w:after="0" w:line="600" w:lineRule="auto"/>
        <w:contextualSpacing/>
        <w:jc w:val="center"/>
        <w:rPr>
          <w:rFonts w:eastAsiaTheme="minorHAnsi"/>
          <w:color w:val="FF0000"/>
          <w:szCs w:val="24"/>
          <w:lang w:eastAsia="en-US"/>
        </w:rPr>
      </w:pPr>
    </w:p>
    <w:p w14:paraId="5FC2FC83" w14:textId="77777777" w:rsidR="0020643A" w:rsidRDefault="0020643A">
      <w:pPr>
        <w:spacing w:after="0" w:line="600" w:lineRule="auto"/>
        <w:contextualSpacing/>
        <w:jc w:val="center"/>
        <w:rPr>
          <w:rFonts w:eastAsiaTheme="minorHAnsi"/>
          <w:color w:val="FF0000"/>
          <w:szCs w:val="24"/>
          <w:lang w:eastAsia="en-US"/>
        </w:rPr>
      </w:pPr>
    </w:p>
    <w:p w14:paraId="5FC2FC84" w14:textId="77777777" w:rsidR="0020643A" w:rsidRDefault="0020643A">
      <w:pPr>
        <w:spacing w:after="0" w:line="600" w:lineRule="auto"/>
        <w:contextualSpacing/>
        <w:jc w:val="center"/>
        <w:rPr>
          <w:rFonts w:eastAsiaTheme="minorHAnsi"/>
          <w:color w:val="FF0000"/>
          <w:szCs w:val="24"/>
          <w:lang w:eastAsia="en-US"/>
        </w:rPr>
      </w:pPr>
    </w:p>
    <w:tbl>
      <w:tblPr>
        <w:tblW w:w="8244" w:type="dxa"/>
        <w:tblInd w:w="-3" w:type="dxa"/>
        <w:tblCellMar>
          <w:left w:w="10" w:type="dxa"/>
          <w:right w:w="10" w:type="dxa"/>
        </w:tblCellMar>
        <w:tblLook w:val="04A0" w:firstRow="1" w:lastRow="0" w:firstColumn="1" w:lastColumn="0" w:noHBand="0" w:noVBand="1"/>
      </w:tblPr>
      <w:tblGrid>
        <w:gridCol w:w="3823"/>
        <w:gridCol w:w="1562"/>
        <w:gridCol w:w="1939"/>
        <w:gridCol w:w="920"/>
      </w:tblGrid>
      <w:tr w:rsidR="0020643A" w14:paraId="5FC2FC89" w14:textId="77777777">
        <w:trPr>
          <w:trHeight w:val="300"/>
        </w:trPr>
        <w:tc>
          <w:tcPr>
            <w:tcW w:w="382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FC2FC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Ονοματεπώνυμο</w:t>
            </w:r>
          </w:p>
        </w:tc>
        <w:tc>
          <w:tcPr>
            <w:tcW w:w="1562" w:type="dxa"/>
            <w:tcBorders>
              <w:top w:val="single" w:sz="4" w:space="0" w:color="000000"/>
              <w:left w:val="nil"/>
              <w:bottom w:val="single" w:sz="4" w:space="0" w:color="000000"/>
              <w:right w:val="single" w:sz="4" w:space="0" w:color="000000"/>
            </w:tcBorders>
            <w:shd w:val="clear" w:color="auto" w:fill="auto"/>
            <w:noWrap/>
            <w:vAlign w:val="center"/>
            <w:hideMark/>
          </w:tcPr>
          <w:p w14:paraId="5FC2FC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w:t>
            </w:r>
          </w:p>
        </w:tc>
        <w:tc>
          <w:tcPr>
            <w:tcW w:w="1939" w:type="dxa"/>
            <w:tcBorders>
              <w:top w:val="single" w:sz="4" w:space="0" w:color="000000"/>
              <w:left w:val="nil"/>
              <w:bottom w:val="single" w:sz="4" w:space="0" w:color="000000"/>
              <w:right w:val="single" w:sz="4" w:space="0" w:color="000000"/>
            </w:tcBorders>
            <w:shd w:val="clear" w:color="auto" w:fill="auto"/>
            <w:noWrap/>
            <w:vAlign w:val="center"/>
            <w:hideMark/>
          </w:tcPr>
          <w:p w14:paraId="5FC2FC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Εκλ. Περιφέρεια</w:t>
            </w:r>
          </w:p>
        </w:tc>
        <w:tc>
          <w:tcPr>
            <w:tcW w:w="920" w:type="dxa"/>
            <w:tcBorders>
              <w:top w:val="single" w:sz="4" w:space="0" w:color="000000"/>
              <w:left w:val="nil"/>
              <w:bottom w:val="single" w:sz="4" w:space="0" w:color="000000"/>
              <w:right w:val="single" w:sz="4" w:space="0" w:color="000000"/>
            </w:tcBorders>
            <w:shd w:val="clear" w:color="auto" w:fill="auto"/>
            <w:noWrap/>
            <w:vAlign w:val="center"/>
            <w:hideMark/>
          </w:tcPr>
          <w:p w14:paraId="5FC2FC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Ψήφος</w:t>
            </w:r>
          </w:p>
        </w:tc>
      </w:tr>
      <w:tr w:rsidR="0020643A" w14:paraId="5FC2FC8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vAlign w:val="center"/>
            <w:hideMark/>
          </w:tcPr>
          <w:p w14:paraId="5FC2FC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Σ.Α.Ψ: 1 (ΣΥΝΟΛΙΚΑ ΨΗΦΟΙ: NAI:154, OXI:143, ΠΡΝ:0)</w:t>
            </w:r>
          </w:p>
        </w:tc>
        <w:tc>
          <w:tcPr>
            <w:tcW w:w="1562" w:type="dxa"/>
            <w:tcBorders>
              <w:top w:val="nil"/>
              <w:left w:val="nil"/>
              <w:bottom w:val="single" w:sz="4" w:space="0" w:color="000000"/>
              <w:right w:val="single" w:sz="4" w:space="0" w:color="000000"/>
            </w:tcBorders>
            <w:shd w:val="clear" w:color="auto" w:fill="auto"/>
            <w:vAlign w:val="center"/>
            <w:hideMark/>
          </w:tcPr>
          <w:p w14:paraId="5FC2FC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c>
          <w:tcPr>
            <w:tcW w:w="1939" w:type="dxa"/>
            <w:tcBorders>
              <w:top w:val="nil"/>
              <w:left w:val="nil"/>
              <w:bottom w:val="single" w:sz="4" w:space="0" w:color="000000"/>
              <w:right w:val="single" w:sz="4" w:space="0" w:color="000000"/>
            </w:tcBorders>
            <w:shd w:val="clear" w:color="auto" w:fill="auto"/>
            <w:vAlign w:val="center"/>
            <w:hideMark/>
          </w:tcPr>
          <w:p w14:paraId="5FC2FC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5FC2FC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r>
      <w:tr w:rsidR="0020643A" w14:paraId="5FC2FC93" w14:textId="77777777">
        <w:trPr>
          <w:trHeight w:val="480"/>
        </w:trPr>
        <w:tc>
          <w:tcPr>
            <w:tcW w:w="3823" w:type="dxa"/>
            <w:tcBorders>
              <w:top w:val="nil"/>
              <w:left w:val="single" w:sz="4" w:space="0" w:color="000000"/>
              <w:bottom w:val="single" w:sz="4" w:space="0" w:color="000000"/>
              <w:right w:val="single" w:sz="4" w:space="0" w:color="000000"/>
            </w:tcBorders>
            <w:shd w:val="clear" w:color="auto" w:fill="auto"/>
            <w:vAlign w:val="center"/>
            <w:hideMark/>
          </w:tcPr>
          <w:p w14:paraId="5FC2FC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Άρθρο: 1. Έσοδα Προϋπολογισμού (ΣΥΝΟΛΙΚΑ ΨΗΦΟΙ: NAI:154, OXI:143, ΠΡΝ:0)</w:t>
            </w:r>
          </w:p>
        </w:tc>
        <w:tc>
          <w:tcPr>
            <w:tcW w:w="1562" w:type="dxa"/>
            <w:tcBorders>
              <w:top w:val="nil"/>
              <w:left w:val="nil"/>
              <w:bottom w:val="single" w:sz="4" w:space="0" w:color="000000"/>
              <w:right w:val="single" w:sz="4" w:space="0" w:color="000000"/>
            </w:tcBorders>
            <w:shd w:val="clear" w:color="auto" w:fill="auto"/>
            <w:vAlign w:val="center"/>
            <w:hideMark/>
          </w:tcPr>
          <w:p w14:paraId="5FC2FC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c>
          <w:tcPr>
            <w:tcW w:w="1939" w:type="dxa"/>
            <w:tcBorders>
              <w:top w:val="nil"/>
              <w:left w:val="nil"/>
              <w:bottom w:val="single" w:sz="4" w:space="0" w:color="000000"/>
              <w:right w:val="single" w:sz="4" w:space="0" w:color="000000"/>
            </w:tcBorders>
            <w:shd w:val="clear" w:color="auto" w:fill="auto"/>
            <w:vAlign w:val="center"/>
            <w:hideMark/>
          </w:tcPr>
          <w:p w14:paraId="5FC2FC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5FC2FC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r>
      <w:tr w:rsidR="0020643A" w14:paraId="5FC2FC9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C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ΑΘΑΝΑΣΙΟΥ </w:t>
            </w:r>
            <w:r w:rsidRPr="004D3269">
              <w:rPr>
                <w:rFonts w:ascii="Segoe UI" w:eastAsia="Times New Roman" w:hAnsi="Segoe UI" w:cs="Segoe UI"/>
                <w:sz w:val="18"/>
                <w:szCs w:val="18"/>
              </w:rPr>
              <w:t>ΑΘΑΝΑΣΙΟΣ(ΝΑΣΟΣ)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C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2FC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2FC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2FC9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C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ΑΘΑΝΑΣΙΟΥ ΧΑΡΑΛΑΜΠΟΣ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C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2FC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5FC2FC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CA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C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ΑΪΒΑΤΙΔΗΣ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C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2FC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5FC2FC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CA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C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ΑΚΡΙΩΤΗΣ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C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2FC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2FC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2FCA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C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ΑΜΑΝΑΤΙΔΗΣ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C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2FC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2FC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2FCB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C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ΑΜΥΡΑΣ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C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2FC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2FC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CB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C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ΑΝΑΓΝΩΣΤΟΠΟΥΛΟΥ </w:t>
            </w:r>
            <w:r w:rsidRPr="004D3269">
              <w:rPr>
                <w:rFonts w:ascii="Segoe UI" w:eastAsia="Times New Roman" w:hAnsi="Segoe UI" w:cs="Segoe UI"/>
                <w:sz w:val="18"/>
                <w:szCs w:val="18"/>
              </w:rPr>
              <w:t>ΑΘΑΝΑΣΙΑ(ΣΙΑ)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2FC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2FC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2FC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2FCB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C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ΑΝΑΣΤΑΣΙΑΔΗΣ ΣΑΒΒΑΣ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C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2FC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2FC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CC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C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ΑΝΔΡΙΑΝΟΣ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C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2FC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2FC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CC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C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ΑΝΤΩΝΙΑΔΗΣ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C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2FC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2FC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CC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C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ΑΝΤΩΝΙΟΥ ΜΑΡΙΑ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2FC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2FC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2FC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CC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C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ΑΝΤΩΝΙΟΥ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C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2FC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2FC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2FCD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C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ΑΠΟΣΤΟΛΟΥ ΕΥΑΓΓΕΛΟΣ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C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2FC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2FC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2FCD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C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ΑΡΑΜΠΑΤΖΗ ΦΩΤΕΙΝΗ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2FC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2FC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2FC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CD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C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ΑΡΑΧΩΒΙΤΗΣ 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C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2FC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2FC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2FCE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C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ΑΡΒΑΝΙΤΙΔΗΣ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C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2FC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2FC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CE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C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ΑΣΗΜΑΚΟΠΟΥΛΟΥ ΑΝΝΑ-ΜΙΣΕΛ</w:t>
            </w:r>
          </w:p>
        </w:tc>
        <w:tc>
          <w:tcPr>
            <w:tcW w:w="1562" w:type="dxa"/>
            <w:tcBorders>
              <w:top w:val="nil"/>
              <w:left w:val="nil"/>
              <w:bottom w:val="single" w:sz="4" w:space="0" w:color="000000"/>
              <w:right w:val="single" w:sz="4" w:space="0" w:color="000000"/>
            </w:tcBorders>
            <w:shd w:val="clear" w:color="auto" w:fill="auto"/>
            <w:noWrap/>
            <w:vAlign w:val="center"/>
            <w:hideMark/>
          </w:tcPr>
          <w:p w14:paraId="5FC2FC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2FC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2FC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CE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C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ΑΥΓΕΝΑΚΗΣ ΕΛΕΥΘΕΡΙΟΣ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C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2FC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2FC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CF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C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ΑΥΛΩΝΙΤΟΥ ΕΛΕΝΗ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2FC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2FC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2FC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2FCF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C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ΑΧΜΕΤ ΙΛΧΑΝ</w:t>
            </w:r>
          </w:p>
        </w:tc>
        <w:tc>
          <w:tcPr>
            <w:tcW w:w="1562" w:type="dxa"/>
            <w:tcBorders>
              <w:top w:val="nil"/>
              <w:left w:val="nil"/>
              <w:bottom w:val="single" w:sz="4" w:space="0" w:color="000000"/>
              <w:right w:val="single" w:sz="4" w:space="0" w:color="000000"/>
            </w:tcBorders>
            <w:shd w:val="clear" w:color="auto" w:fill="auto"/>
            <w:noWrap/>
            <w:vAlign w:val="center"/>
            <w:hideMark/>
          </w:tcPr>
          <w:p w14:paraId="5FC2FC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2FC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5FC2FC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CF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C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ΒΑΓΕΝΑ ΑΝΝΑ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2FC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2FC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2FC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2FD0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C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ΒΑΓΙΩΝΑΚΗ ΕΥΑΓΓΕΛΙΑ(ΒΑΛΙΑ)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2FC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2FC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FC2FD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2FD0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D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ΒΑΓΙΩΝΑΣ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D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2FD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2FD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D0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D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ΒΑΚΗ ΦΩΤΕΙΝΗ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2FD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2FD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5FC2FD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2FD1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D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ΒΑΡΒΙΤΣΙΩΤΗΣ ΜΙΛΤΙΑΔΗΣ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D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2FD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2FD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D1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D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ΒΑΡΔΑΚΗΣ ΣΩΚΡΑΤΗΣ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D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2FD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2FD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2FD1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D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ΒΑΡΔΑΛΗΣ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D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2FD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2FD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D1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D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ΒΑΡΕΜΕΝΟΣ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D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2FD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2FD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2FD2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D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ΒΕΝΙΖΕΛΟΣ ΕΥΑΓΓΕΛΟΣ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D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2FD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2FD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D2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D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ΒΕΡΝΑΡΔΑΚΗΣ ΧΡΙΣΤΟΦΟΡΟΣ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D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2FD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2FD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2FD2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D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ΒΕΣΥΡΟΠΟΥΛΟΣ ΑΠΟΣΤΟΛΟΣ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D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2FD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2FD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D3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D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ΒΕΤΤΑΣ </w:t>
            </w:r>
            <w:r w:rsidRPr="004D3269">
              <w:rPr>
                <w:rFonts w:ascii="Segoe UI" w:eastAsia="Times New Roman" w:hAnsi="Segoe UI" w:cs="Segoe UI"/>
                <w:sz w:val="18"/>
                <w:szCs w:val="18"/>
              </w:rPr>
              <w:t>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D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2FD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2FD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2FD3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D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ΒΙΤΣΑΣ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D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2FD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2FD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2FD3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D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ΒΛΑΣΗΣ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D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2FD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2FD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D4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D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ΒΛΑΧΟΣ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D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2FD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2FD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D4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D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ΒΛΑΧΟΥ ΣΩΤΗΡΙΑ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2FD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2FD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2FD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D4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D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ΒΟΡΙΔΗΣ ΜΑΥΡΟΥΔΗΣ(ΜΑΚΗΣ)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D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2FD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2FD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D5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D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ΒΟΥΛΤΕΨΗ ΣΟΦΙΑ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2FD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2FD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2FD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D5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D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ΒΟΥΤΣΗΣ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D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2FD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2FD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2FD5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D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ΒΡΑΝΤΖΑ ΠΑΝΑΓΙΩΤΑ</w:t>
            </w:r>
          </w:p>
        </w:tc>
        <w:tc>
          <w:tcPr>
            <w:tcW w:w="1562" w:type="dxa"/>
            <w:tcBorders>
              <w:top w:val="nil"/>
              <w:left w:val="nil"/>
              <w:bottom w:val="single" w:sz="4" w:space="0" w:color="000000"/>
              <w:right w:val="single" w:sz="4" w:space="0" w:color="000000"/>
            </w:tcBorders>
            <w:shd w:val="clear" w:color="auto" w:fill="auto"/>
            <w:noWrap/>
            <w:vAlign w:val="center"/>
            <w:hideMark/>
          </w:tcPr>
          <w:p w14:paraId="5FC2FD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2FD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2FD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2FD6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D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ΒΡΟΥΤΣΗΣ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D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2FD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FC2FD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D6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D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ΓΑΒΡΟΓΛΟΥ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D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2FD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2FD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2FD6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D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ΓΑΚΗΣ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D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2FD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2FD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2FD6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D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ΓΕΝΗΜΑΤΑ ΦΩΤΕΙΝΗ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2FD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2FD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2FD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D7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D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ΓΕΝΝΙΑ </w:t>
            </w:r>
            <w:r w:rsidRPr="004D3269">
              <w:rPr>
                <w:rFonts w:ascii="Segoe UI" w:eastAsia="Times New Roman" w:hAnsi="Segoe UI" w:cs="Segoe UI"/>
                <w:sz w:val="18"/>
                <w:szCs w:val="18"/>
              </w:rPr>
              <w:t>ΓΕΩΡΓΙΑ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2FD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2FD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2FD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2FD7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D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ΓΕΡΜΕΝΗΣ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D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2FD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2FD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D7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D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ΓΕΡΟΒΑΣΙΛΗ ΟΛΓΑ</w:t>
            </w:r>
          </w:p>
        </w:tc>
        <w:tc>
          <w:tcPr>
            <w:tcW w:w="1562" w:type="dxa"/>
            <w:tcBorders>
              <w:top w:val="nil"/>
              <w:left w:val="nil"/>
              <w:bottom w:val="single" w:sz="4" w:space="0" w:color="000000"/>
              <w:right w:val="single" w:sz="4" w:space="0" w:color="000000"/>
            </w:tcBorders>
            <w:shd w:val="clear" w:color="auto" w:fill="auto"/>
            <w:noWrap/>
            <w:vAlign w:val="center"/>
            <w:hideMark/>
          </w:tcPr>
          <w:p w14:paraId="5FC2FD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2FD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5FC2FD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2FD8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D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ΓΕΩΡΓΑΝΤΑΣ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D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2FD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5FC2FD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D8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D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ΓΕΩΡΓΙΑΔΗΣ ΜΑΡΙΟΣ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D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2FD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2FD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D8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D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ΓΕΩΡΓΙΑΔΗΣ ΣΠΥΡΙΔΩΝ-ΑΔΩΝΙΣ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D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2FD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2FD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D9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D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ΓΕΩΡΓΟΠΟΥΛΟΥ-ΣΑΛΤΑΡΗ </w:t>
            </w:r>
            <w:r w:rsidRPr="004D3269">
              <w:rPr>
                <w:rFonts w:ascii="Segoe UI" w:eastAsia="Times New Roman" w:hAnsi="Segoe UI" w:cs="Segoe UI"/>
                <w:sz w:val="18"/>
                <w:szCs w:val="18"/>
              </w:rPr>
              <w:t>ΕΥΣΤΑΘΙΑ(ΕΦΗ)</w:t>
            </w:r>
          </w:p>
        </w:tc>
        <w:tc>
          <w:tcPr>
            <w:tcW w:w="1562" w:type="dxa"/>
            <w:tcBorders>
              <w:top w:val="nil"/>
              <w:left w:val="nil"/>
              <w:bottom w:val="single" w:sz="4" w:space="0" w:color="000000"/>
              <w:right w:val="single" w:sz="4" w:space="0" w:color="000000"/>
            </w:tcBorders>
            <w:shd w:val="clear" w:color="auto" w:fill="auto"/>
            <w:noWrap/>
            <w:vAlign w:val="center"/>
            <w:hideMark/>
          </w:tcPr>
          <w:p w14:paraId="5FC2FD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2FD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2FD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2FD9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D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ΓΙΑΚΟΥΜΑΤΟΣ ΓΕΡΑΣΙΜΟΣ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D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2FD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2FD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D9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D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ΓΙΑΝΝΑΚΗΣ ΣΤΕΡΓΙΟΣ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D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2FD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5FC2FD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DA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D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ΓΙΑΝΝΑΚΙΔΗΣ ΕΥΣΤΑΘΙΟΣ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D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2FD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5FC2FD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2FDA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D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ΓΙΟΓΙΑΚΑΣ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D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2FD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2FD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DA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D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ΓΚΑΡΑ ΑΝΑΣΤΑΣΙΑ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2FD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2FD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FC2FD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2FDB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D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ΓΚΙΟΚΑΣ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D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2FD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2FD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DB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D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ΓΚΙΟΛΑΣ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D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2FD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2FD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2FDB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D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ΓΚΙΟΥΛΕΚΑΣ ΚΩΣΤΑΝΤΙΝΟΣ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D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2FD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2FD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DB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D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ΓΡΕΓΟΣ ΑΝΤΩΝΙΟΣ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D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2FD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2FD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DC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D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ΓΡΗΓΟΡΑΚΟΣ ΛΕΩΝΙΔΑΣ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D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2FD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2FD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DC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D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ΔΑΒΑΚΗΣ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D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2FD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2FD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DC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D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ΔΑΝΕΛΛΗΣ ΣΠΥΡΙΔΩΝ</w:t>
            </w:r>
          </w:p>
        </w:tc>
        <w:tc>
          <w:tcPr>
            <w:tcW w:w="1562" w:type="dxa"/>
            <w:tcBorders>
              <w:top w:val="nil"/>
              <w:left w:val="nil"/>
              <w:bottom w:val="single" w:sz="4" w:space="0" w:color="000000"/>
              <w:right w:val="single" w:sz="4" w:space="0" w:color="000000"/>
            </w:tcBorders>
            <w:shd w:val="clear" w:color="auto" w:fill="auto"/>
            <w:noWrap/>
            <w:vAlign w:val="center"/>
            <w:hideMark/>
          </w:tcPr>
          <w:p w14:paraId="5FC2FD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2FD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2FD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DD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D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ΔΕΔΕΣ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D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2FD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2FD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2FDD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D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ΔΕΛΗΣ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D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2FD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2FD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DD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D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ΔΕΝΔΙΑΣ ΝΙΚΟΛΑΟΣ-ΓΕΩΡΓΙΟΣ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D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2FD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2FD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DE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D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ΔΗΜΑΡΑΣ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D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2FD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2FD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2FDE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D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ΔΗΜΑΣ ΧΡΙΣΤΟΣ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D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2FD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2FD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DE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D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ΔΗΜΗΤΡΙΑΔΗΣ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D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2FD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2FD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2FDF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D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ΔΗΜΟΣΧΑΚΗΣ </w:t>
            </w:r>
            <w:r w:rsidRPr="004D3269">
              <w:rPr>
                <w:rFonts w:ascii="Segoe UI" w:eastAsia="Times New Roman" w:hAnsi="Segoe UI" w:cs="Segoe UI"/>
                <w:sz w:val="18"/>
                <w:szCs w:val="18"/>
              </w:rPr>
              <w:t>ΑΝΑΣΤΑΣΙΟΣ(ΤΑΣΟΣ)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D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2FD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FC2FD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DF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D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ΔΟΥΖΙΝΑΣ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D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2FD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2FD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2FDF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D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ΔΡΑΓΑΣΑΚΗΣ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D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2FD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2FD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2FE0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D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ΔΡΙΤΣΑΣ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D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2FD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2FD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2FE0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E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ΔΡΙΤΣΕΛΗ ΠΑΝΑΓΙΩΤΑ</w:t>
            </w:r>
          </w:p>
        </w:tc>
        <w:tc>
          <w:tcPr>
            <w:tcW w:w="1562" w:type="dxa"/>
            <w:tcBorders>
              <w:top w:val="nil"/>
              <w:left w:val="nil"/>
              <w:bottom w:val="single" w:sz="4" w:space="0" w:color="000000"/>
              <w:right w:val="single" w:sz="4" w:space="0" w:color="000000"/>
            </w:tcBorders>
            <w:shd w:val="clear" w:color="auto" w:fill="auto"/>
            <w:noWrap/>
            <w:vAlign w:val="center"/>
            <w:hideMark/>
          </w:tcPr>
          <w:p w14:paraId="5FC2FE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2FE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FC2FE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2FE0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E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ΕΜΜΑΝΟΥΗΛΙΔΗΣ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E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2FE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FC2FE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2FE0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E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ΖΑΡΟΥΛΙΑ</w:t>
            </w:r>
            <w:r w:rsidRPr="004D3269">
              <w:rPr>
                <w:rFonts w:ascii="Segoe UI" w:eastAsia="Times New Roman" w:hAnsi="Segoe UI" w:cs="Segoe UI"/>
                <w:sz w:val="18"/>
                <w:szCs w:val="18"/>
              </w:rPr>
              <w:t xml:space="preserve"> ΕΛΕΝΗ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2FE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2FE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2FE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E1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E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ΖΕΪΜΠΕΚ ΧΟΥΣΕΪΝ</w:t>
            </w:r>
          </w:p>
        </w:tc>
        <w:tc>
          <w:tcPr>
            <w:tcW w:w="1562" w:type="dxa"/>
            <w:tcBorders>
              <w:top w:val="nil"/>
              <w:left w:val="nil"/>
              <w:bottom w:val="single" w:sz="4" w:space="0" w:color="000000"/>
              <w:right w:val="single" w:sz="4" w:space="0" w:color="000000"/>
            </w:tcBorders>
            <w:shd w:val="clear" w:color="auto" w:fill="auto"/>
            <w:noWrap/>
            <w:vAlign w:val="center"/>
            <w:hideMark/>
          </w:tcPr>
          <w:p w14:paraId="5FC2FE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2FE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5FC2FE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2FE1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E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ΖΟΥΡΑΡΗΣ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E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2FE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2FE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2FE1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E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ΗΓΟΥΜΕΝΙΔΗΣ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E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2FE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2FE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2FE2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E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ΗΛΙΟΠΟΥΛΟΣ ΠΑΝΑΓΙΩΤΗΣ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E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2FE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2FE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E2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E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ΘΕΛΕΡΙΤΗ ΜΑΡΙΑ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2FE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2FE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2FE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2FE2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E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ΘΕΟΔΩΡΑΚΗΣ 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E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2FE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2FE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E3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E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ΘΕΟΠΕΦΤΑΤΟΥ ΑΦΡΟΔΙΤΗ</w:t>
            </w:r>
          </w:p>
        </w:tc>
        <w:tc>
          <w:tcPr>
            <w:tcW w:w="1562" w:type="dxa"/>
            <w:tcBorders>
              <w:top w:val="nil"/>
              <w:left w:val="nil"/>
              <w:bottom w:val="single" w:sz="4" w:space="0" w:color="000000"/>
              <w:right w:val="single" w:sz="4" w:space="0" w:color="000000"/>
            </w:tcBorders>
            <w:shd w:val="clear" w:color="auto" w:fill="auto"/>
            <w:noWrap/>
            <w:vAlign w:val="center"/>
            <w:hideMark/>
          </w:tcPr>
          <w:p w14:paraId="5FC2FE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2FE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2FE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2FE3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E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ΘΕΟΦΥΛΑΚΤΟΣ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E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2FE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2FE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2FE3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E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ΘΕΟΧΑΡΗΣ ΘΕΟΧΑΡΗΣ(ΧΑΡΗΣ)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E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2FE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2FE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E4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E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ΘΕΟΧΑΡΟΠΟΥΛΟΣ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E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2FE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2FE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E4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E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ΘΕΩΝΑΣ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E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2FE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2FE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2FE4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E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ΘΗΒΑΙΟΣ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E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2FE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2FE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2FE5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E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ΘΡΑΨΑΝΙΩΤΗΣ ΕΜΜΑΝΟΥΗΛ</w:t>
            </w:r>
          </w:p>
        </w:tc>
        <w:tc>
          <w:tcPr>
            <w:tcW w:w="1562" w:type="dxa"/>
            <w:tcBorders>
              <w:top w:val="nil"/>
              <w:left w:val="nil"/>
              <w:bottom w:val="single" w:sz="4" w:space="0" w:color="000000"/>
              <w:right w:val="single" w:sz="4" w:space="0" w:color="000000"/>
            </w:tcBorders>
            <w:shd w:val="clear" w:color="auto" w:fill="auto"/>
            <w:noWrap/>
            <w:vAlign w:val="center"/>
            <w:hideMark/>
          </w:tcPr>
          <w:p w14:paraId="5FC2FE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2FE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2FE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2FE5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E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ΙΓΓΛΕΖΗ ΑΙΚΑΤΕΡΙΝΗ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2FE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2FE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2FE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2FE5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E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ΚΑΒΑΔΕΛΛΑΣ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E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2FE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2FE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E5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E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ΚΑΒΒΑΔΑΣ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E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2FE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2FE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E6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E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ΚΑΒΒΑΔΙΑ ΙΩΑΝΝΕΤΑ(ΑΝΝΕΤΑ)</w:t>
            </w:r>
          </w:p>
        </w:tc>
        <w:tc>
          <w:tcPr>
            <w:tcW w:w="1562" w:type="dxa"/>
            <w:tcBorders>
              <w:top w:val="nil"/>
              <w:left w:val="nil"/>
              <w:bottom w:val="single" w:sz="4" w:space="0" w:color="000000"/>
              <w:right w:val="single" w:sz="4" w:space="0" w:color="000000"/>
            </w:tcBorders>
            <w:shd w:val="clear" w:color="auto" w:fill="auto"/>
            <w:noWrap/>
            <w:vAlign w:val="center"/>
            <w:hideMark/>
          </w:tcPr>
          <w:p w14:paraId="5FC2FE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2FE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2FE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2FE6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E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ΚΑΪΣΑΣ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E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2FE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FC2FE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2FE6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E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ΚΑΚΛΑΜΑΝΗΣ ΝΙΚΗΤΑΣ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E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2FE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2FE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E7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E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ΚΑΛΑΦΑΤΗΣ 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E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2FE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2FE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E7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E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ΚΑΜΑΤΕΡΟΣ ΗΛΙΑΣ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E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2FE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2FE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2FE7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E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ΚΑΜΜΕΝΟΣ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E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2FE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2FE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E8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E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ΚΑΜΜΕΝΟΣ ΠΑΝΑΓΙΩΤΗΣ(ΠΑΝΟΣ)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E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2FE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2FE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2FE8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E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ΚΑΝΕΛΛΗ ΓΑΡΥΦΑΛΛΙΑ(ΛΙΑΝΑ)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2FE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2FE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2FE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E8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E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ΚΑΡΑΓΙΑΝΝΗΣ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E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2FE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2FE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2FE9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E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ΚΑΡΑΓΙΑΝΝΙΔΗΣ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E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2FE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5FC2FE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2FE9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E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ΚΑΡΑ-ΓΙΟΥΣΟΥΦ ΑΪΧΑΝ</w:t>
            </w:r>
          </w:p>
        </w:tc>
        <w:tc>
          <w:tcPr>
            <w:tcW w:w="1562" w:type="dxa"/>
            <w:tcBorders>
              <w:top w:val="nil"/>
              <w:left w:val="nil"/>
              <w:bottom w:val="single" w:sz="4" w:space="0" w:color="000000"/>
              <w:right w:val="single" w:sz="4" w:space="0" w:color="000000"/>
            </w:tcBorders>
            <w:shd w:val="clear" w:color="auto" w:fill="auto"/>
            <w:noWrap/>
            <w:vAlign w:val="center"/>
            <w:hideMark/>
          </w:tcPr>
          <w:p w14:paraId="5FC2FE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2FE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5FC2FE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2FE9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E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ΚΑΡΑΓΚΟΥΝΗΣ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E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2FE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2FE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EA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E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ΚΑΡΑΘΑΝΑΣΟΠΟΥΛΟΣ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E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2FE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2FE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EA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E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ΚΑΡΑΚΩΣΤΑ </w:t>
            </w:r>
            <w:r w:rsidRPr="004D3269">
              <w:rPr>
                <w:rFonts w:ascii="Segoe UI" w:eastAsia="Times New Roman" w:hAnsi="Segoe UI" w:cs="Segoe UI"/>
                <w:sz w:val="18"/>
                <w:szCs w:val="18"/>
              </w:rPr>
              <w:t>ΕΥΑΓΓΕΛΙΑ(ΕΥΗ)</w:t>
            </w:r>
          </w:p>
        </w:tc>
        <w:tc>
          <w:tcPr>
            <w:tcW w:w="1562" w:type="dxa"/>
            <w:tcBorders>
              <w:top w:val="nil"/>
              <w:left w:val="nil"/>
              <w:bottom w:val="single" w:sz="4" w:space="0" w:color="000000"/>
              <w:right w:val="single" w:sz="4" w:space="0" w:color="000000"/>
            </w:tcBorders>
            <w:shd w:val="clear" w:color="auto" w:fill="auto"/>
            <w:noWrap/>
            <w:vAlign w:val="center"/>
            <w:hideMark/>
          </w:tcPr>
          <w:p w14:paraId="5FC2FE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2FE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2FE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2FEA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E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ΚΑΡΑΚΩΣΤΑΣ ΕΥΑΓΓΕΛΟΣ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E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2FE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2FE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EA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E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ΚΑΡΑΜΑΝΛΗ ΑΝΝΑ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2FE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2FE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2FE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EB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E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ΚΑΡΑΜΑΝΛΗΣ ΚΩΝ/ΝΟΣ τ ΑΛΕΞ</w:t>
            </w:r>
          </w:p>
        </w:tc>
        <w:tc>
          <w:tcPr>
            <w:tcW w:w="1562" w:type="dxa"/>
            <w:tcBorders>
              <w:top w:val="nil"/>
              <w:left w:val="nil"/>
              <w:bottom w:val="single" w:sz="4" w:space="0" w:color="000000"/>
              <w:right w:val="single" w:sz="4" w:space="0" w:color="000000"/>
            </w:tcBorders>
            <w:shd w:val="clear" w:color="auto" w:fill="auto"/>
            <w:noWrap/>
            <w:vAlign w:val="center"/>
            <w:hideMark/>
          </w:tcPr>
          <w:p w14:paraId="5FC2FE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2FE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2FE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EB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E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ΚΑΡΑΜΑΝΛΗΣ ΚΩΝ/ΝΟΣ τ ΑΧΙΛ</w:t>
            </w:r>
          </w:p>
        </w:tc>
        <w:tc>
          <w:tcPr>
            <w:tcW w:w="1562" w:type="dxa"/>
            <w:tcBorders>
              <w:top w:val="nil"/>
              <w:left w:val="nil"/>
              <w:bottom w:val="single" w:sz="4" w:space="0" w:color="000000"/>
              <w:right w:val="single" w:sz="4" w:space="0" w:color="000000"/>
            </w:tcBorders>
            <w:shd w:val="clear" w:color="auto" w:fill="auto"/>
            <w:noWrap/>
            <w:vAlign w:val="center"/>
            <w:hideMark/>
          </w:tcPr>
          <w:p w14:paraId="5FC2FE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2FE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2FE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EB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E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ΚΑΡΑΝΑΣΤΑΣΗΣ ΑΠΟΣΤΟΛΟΣ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E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2FE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2FE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2FEC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E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ΚΑΡΑΟΓΛΟΥ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E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2FE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2FE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EC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E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ΚΑΡΑΣΑΡΛΙΔΟΥ ΕΥΦΡΟΣΥΝΗ(ΦΡΟΣΩ)</w:t>
            </w:r>
          </w:p>
        </w:tc>
        <w:tc>
          <w:tcPr>
            <w:tcW w:w="1562" w:type="dxa"/>
            <w:tcBorders>
              <w:top w:val="nil"/>
              <w:left w:val="nil"/>
              <w:bottom w:val="single" w:sz="4" w:space="0" w:color="000000"/>
              <w:right w:val="single" w:sz="4" w:space="0" w:color="000000"/>
            </w:tcBorders>
            <w:shd w:val="clear" w:color="auto" w:fill="auto"/>
            <w:noWrap/>
            <w:vAlign w:val="center"/>
            <w:hideMark/>
          </w:tcPr>
          <w:p w14:paraId="5FC2FE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2FE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2FE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2FEC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E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ΚΑΡΑΣΜΑΝΗΣ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E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2FE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FC2FE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ED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E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ΚΑΡΡΑΣ ΓΕΩΡΓΙΟΣ-ΔΗΜΗΤΡΙΟΣ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E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2FE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2FE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ED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E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ΚΑΣΑΠΙΔΗΣ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E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2FE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2FE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ED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E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ΚΑΣΙΔΙΑΡΗΣ ΗΛΙΑΣ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E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2FE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2FE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EE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E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ΚΑΣΙΜΑΤΗ ΕΙΡΗΝΗ(ΝΙΝΑ)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2FE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2FE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2FE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2FEE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E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ΚΑΣΤΟΡΗΣ ΑΣΤΕΡΙΟΣ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E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2FE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2FE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2FEE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E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ΚΑΤΡΟΥΓΚΑΛΟΣ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E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2FE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2FE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2FEF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E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ΚΑΤΣΑΒΡΙΑ-ΣΙΩΡΟΠΟΥΛΟΥ ΧΡΥΣΟΥΛΑ</w:t>
            </w:r>
          </w:p>
        </w:tc>
        <w:tc>
          <w:tcPr>
            <w:tcW w:w="1562" w:type="dxa"/>
            <w:tcBorders>
              <w:top w:val="nil"/>
              <w:left w:val="nil"/>
              <w:bottom w:val="single" w:sz="4" w:space="0" w:color="000000"/>
              <w:right w:val="single" w:sz="4" w:space="0" w:color="000000"/>
            </w:tcBorders>
            <w:shd w:val="clear" w:color="auto" w:fill="auto"/>
            <w:noWrap/>
            <w:vAlign w:val="center"/>
            <w:hideMark/>
          </w:tcPr>
          <w:p w14:paraId="5FC2FE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2FE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2FE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2FEF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E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ΚΑΤΣΑΝΙΩΤΗΣ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E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2FE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2FE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EF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E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ΚΑΤΣΑΦΑΔΟΣ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E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2FE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Α' </w:t>
            </w:r>
            <w:r w:rsidRPr="004D3269">
              <w:rPr>
                <w:rFonts w:ascii="Segoe UI" w:eastAsia="Times New Roman" w:hAnsi="Segoe UI" w:cs="Segoe UI"/>
                <w:sz w:val="18"/>
                <w:szCs w:val="18"/>
              </w:rPr>
              <w:t>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2FE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EF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E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ΚΑΤΣΗΣ ΜΑΡΙΟΣ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E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2FE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2FE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2FF0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F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ΚΑΤΣΙΑΝΤΩΝΗΣ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F01" w14:textId="77777777" w:rsidR="00832F31" w:rsidRPr="004D3269" w:rsidRDefault="00E84ECF">
            <w:pPr>
              <w:spacing w:after="0" w:line="240" w:lineRule="auto"/>
              <w:contextualSpacing/>
              <w:rPr>
                <w:rFonts w:ascii="Segoe UI" w:eastAsia="Times New Roman" w:hAnsi="Segoe UI" w:cs="Segoe UI"/>
                <w:sz w:val="18"/>
                <w:szCs w:val="18"/>
              </w:rPr>
            </w:pPr>
            <w:r>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2FF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2FF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F0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F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ΚΑΤΣΙΚΗΣ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F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2FF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2FF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2FF0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F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ΚΑΤΣΩΤΗΣ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F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2FF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2FF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F1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F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ΚΑΦΑΝΤΑΡΗ ΧΑΡΟΥΛΑ</w:t>
            </w:r>
          </w:p>
        </w:tc>
        <w:tc>
          <w:tcPr>
            <w:tcW w:w="1562" w:type="dxa"/>
            <w:tcBorders>
              <w:top w:val="nil"/>
              <w:left w:val="nil"/>
              <w:bottom w:val="single" w:sz="4" w:space="0" w:color="000000"/>
              <w:right w:val="single" w:sz="4" w:space="0" w:color="000000"/>
            </w:tcBorders>
            <w:shd w:val="clear" w:color="auto" w:fill="auto"/>
            <w:noWrap/>
            <w:vAlign w:val="center"/>
            <w:hideMark/>
          </w:tcPr>
          <w:p w14:paraId="5FC2FF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2FF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2FF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2FF1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F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ΚΕΓΚΕΡΟΓΛΟΥ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F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2FF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2FF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F1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F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ΚΕΔΙΚΟΓΛΟΥ ΣΥΜΕΩΝ(ΣΙΜΟΣ)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F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2FF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2FF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F2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F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ΚΕΛΛΑΣ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F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2FF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2FF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F2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F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ΚΕΡΑΜΕΩΣ ΝΙΚΗ</w:t>
            </w:r>
          </w:p>
        </w:tc>
        <w:tc>
          <w:tcPr>
            <w:tcW w:w="1562" w:type="dxa"/>
            <w:tcBorders>
              <w:top w:val="nil"/>
              <w:left w:val="nil"/>
              <w:bottom w:val="single" w:sz="4" w:space="0" w:color="000000"/>
              <w:right w:val="single" w:sz="4" w:space="0" w:color="000000"/>
            </w:tcBorders>
            <w:shd w:val="clear" w:color="auto" w:fill="auto"/>
            <w:noWrap/>
            <w:vAlign w:val="center"/>
            <w:hideMark/>
          </w:tcPr>
          <w:p w14:paraId="5FC2FF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2FF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2FF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F2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F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ΚΕΦΑΛΙΔΟΥ ΧΑΡΟΥΛΑ(ΧΑΡΑ)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2FF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2FF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5FC2FF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F3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F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ΚΕΦΑΛΟΓΙΑΝΝΗ ΟΛΓΑ</w:t>
            </w:r>
          </w:p>
        </w:tc>
        <w:tc>
          <w:tcPr>
            <w:tcW w:w="1562" w:type="dxa"/>
            <w:tcBorders>
              <w:top w:val="nil"/>
              <w:left w:val="nil"/>
              <w:bottom w:val="single" w:sz="4" w:space="0" w:color="000000"/>
              <w:right w:val="single" w:sz="4" w:space="0" w:color="000000"/>
            </w:tcBorders>
            <w:shd w:val="clear" w:color="auto" w:fill="auto"/>
            <w:noWrap/>
            <w:vAlign w:val="center"/>
            <w:hideMark/>
          </w:tcPr>
          <w:p w14:paraId="5FC2FF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2FF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2FF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F3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F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ΚΙΚΙΛΙΑΣ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F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2FF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2FF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F3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F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ΚΟΖΟΜΠΟΛΗ-ΑΜΑΝΑΤΙΔΗ </w:t>
            </w:r>
            <w:r w:rsidRPr="004D3269">
              <w:rPr>
                <w:rFonts w:ascii="Segoe UI" w:eastAsia="Times New Roman" w:hAnsi="Segoe UI" w:cs="Segoe UI"/>
                <w:sz w:val="18"/>
                <w:szCs w:val="18"/>
              </w:rPr>
              <w:t>ΠΑΝΑΓΙΩΤΑ</w:t>
            </w:r>
          </w:p>
        </w:tc>
        <w:tc>
          <w:tcPr>
            <w:tcW w:w="1562" w:type="dxa"/>
            <w:tcBorders>
              <w:top w:val="nil"/>
              <w:left w:val="nil"/>
              <w:bottom w:val="single" w:sz="4" w:space="0" w:color="000000"/>
              <w:right w:val="single" w:sz="4" w:space="0" w:color="000000"/>
            </w:tcBorders>
            <w:shd w:val="clear" w:color="auto" w:fill="auto"/>
            <w:noWrap/>
            <w:vAlign w:val="center"/>
            <w:hideMark/>
          </w:tcPr>
          <w:p w14:paraId="5FC2FF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2FF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2FF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2FF4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F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ΚΟΚΚΑΛΗΣ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F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2FF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2FF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2FF4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F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ΚΟΛΛΙΑ-ΤΣΑΡΟΥΧΑ ΜΑΡΙΑ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2FF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2FF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2FF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2FF4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F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ΚΟΝΣΟΛΑΣ ΕΜΜΑΝΟΥΗΛ(ΜΑΝΟΣ)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F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2FF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2FF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F4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F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ΚΟΝΤΟΓΕΩΡΓΟΣ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F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2FF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2FF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F5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F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ΚΟΝΤΟΝΗΣ ΧΑΡΑΛΑΜΠΟΣ-ΣΤΑΥΡΟΣ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F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2FF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14:paraId="5FC2FF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2FF5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F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ΚΟΤΖΙΑΣ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F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2FF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2FF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2FF5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F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ΚΟΥΖΗΛΟΣ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F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2FF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2FF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F6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F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ΚΟΥΚΟΔΗΜΟΣ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F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2FF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2FF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F6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F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ΚΟΥΚΟΥΤΣΗΣ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F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2FF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2FF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F6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F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ΚΟΥΜΟΥΤΣΑΚΟΣ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F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2FF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2FF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F7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F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ΚΟΥΝΤΟΥΡΑ ΕΛΕΝΑ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2FF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2FF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2FF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2FF7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F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ΚΟΥΡΑΚΗΣ </w:t>
            </w:r>
            <w:r w:rsidRPr="004D3269">
              <w:rPr>
                <w:rFonts w:ascii="Segoe UI" w:eastAsia="Times New Roman" w:hAnsi="Segoe UI" w:cs="Segoe UI"/>
                <w:sz w:val="18"/>
                <w:szCs w:val="18"/>
              </w:rPr>
              <w:t>ΑΝΑΣΤΑΣΙΟΣ(ΤΑΣΟΣ)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F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2FF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2FF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2FF7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F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ΚΟΥΡΟΥΜΠΛΗΣ ΠΑΝΑΓΙΩΤΗΣ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F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2FF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2FF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2FF8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F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ΚΟΥΤΣΟΥΚΟΣ ΓΙΑΝΝΗΣ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F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2FF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2FF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F8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F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ΚΟΥΤΣΟΥΜΠΑΣ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F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2FF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2FF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F8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F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ΚΟΥΤΣΟΥΜΠΑΣ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F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2FF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2FF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F9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F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ΚΡΕΜΑΣΤΙΝΟΣ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F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2FF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2FF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F9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F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ΚΥΡΙΑΖΙΔΗΣ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F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2FF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5FC2FF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F9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F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ΚΥΡΙΤΣΗΣ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F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2FF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2FF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2FF9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F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ΚΩΝΣΤΑΝΤΙΝΕΑΣ ΠΕΤΡΟΣ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F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2FF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2FF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2FFA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F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ΚΩΝΣΤΑΝΤΙΝΟΠΟΥΛΟΣ ΟΔΥΣΣΕΑΣ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F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2FF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2FF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FA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F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ΚΩΝΣΤΑΝΤΟΠΟΥΛΟΣ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F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2FF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2FF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FA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F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ΚΩΣΤΟΠΑΝΑΓΙΩΤΟΥ ΗΛΙΑΣ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F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2FF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2FF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2FFB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F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ΛΑΓΟΣ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F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2FF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2FF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FB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F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ΛΑΖΑΡΙΔΗΣ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F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2FF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2FF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FB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F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ΛΑΜΠΡΟΥΛΗΣ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F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2FF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2FF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FC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F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ΛΑΠΠΑΣ ΣΠΥΡΙΔΩΝΑΣ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F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2FF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2FF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2FFC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F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ΛΕΒΕΝΤΗΣ ΒΑΣΙΛΗΣ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F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2FF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2FF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FC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F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ΛΙΒΑΝΙΟΥ ΖΩΗ</w:t>
            </w:r>
          </w:p>
        </w:tc>
        <w:tc>
          <w:tcPr>
            <w:tcW w:w="1562" w:type="dxa"/>
            <w:tcBorders>
              <w:top w:val="nil"/>
              <w:left w:val="nil"/>
              <w:bottom w:val="single" w:sz="4" w:space="0" w:color="000000"/>
              <w:right w:val="single" w:sz="4" w:space="0" w:color="000000"/>
            </w:tcBorders>
            <w:shd w:val="clear" w:color="auto" w:fill="auto"/>
            <w:noWrap/>
            <w:vAlign w:val="center"/>
            <w:hideMark/>
          </w:tcPr>
          <w:p w14:paraId="5FC2FF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2FF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2FF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2FFD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F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ΛΟΒΕΡΔΟΣ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F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2FF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2FF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FD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F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ΛΥΚΟΥΔΗΣ ΣΠΥΡΙΔΩΝ</w:t>
            </w:r>
          </w:p>
        </w:tc>
        <w:tc>
          <w:tcPr>
            <w:tcW w:w="1562" w:type="dxa"/>
            <w:tcBorders>
              <w:top w:val="nil"/>
              <w:left w:val="nil"/>
              <w:bottom w:val="single" w:sz="4" w:space="0" w:color="000000"/>
              <w:right w:val="single" w:sz="4" w:space="0" w:color="000000"/>
            </w:tcBorders>
            <w:shd w:val="clear" w:color="auto" w:fill="auto"/>
            <w:noWrap/>
            <w:vAlign w:val="center"/>
            <w:hideMark/>
          </w:tcPr>
          <w:p w14:paraId="5FC2FF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2FF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2FF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FD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F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ΜΑΝΙΑΤΗΣ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F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2FF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2FF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FE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F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ΜΑΝΙΟΣ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F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2FF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FC2FF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2FFE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F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ΜΑΝΤΑΣ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F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2FF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2FF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2FFE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F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ΜΑΝΩΛΑΚΟΥ ΔΙΑΜΑΝΤΩ</w:t>
            </w:r>
          </w:p>
        </w:tc>
        <w:tc>
          <w:tcPr>
            <w:tcW w:w="1562" w:type="dxa"/>
            <w:tcBorders>
              <w:top w:val="nil"/>
              <w:left w:val="nil"/>
              <w:bottom w:val="single" w:sz="4" w:space="0" w:color="000000"/>
              <w:right w:val="single" w:sz="4" w:space="0" w:color="000000"/>
            </w:tcBorders>
            <w:shd w:val="clear" w:color="auto" w:fill="auto"/>
            <w:noWrap/>
            <w:vAlign w:val="center"/>
            <w:hideMark/>
          </w:tcPr>
          <w:p w14:paraId="5FC2FF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2FF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2FF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FE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F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ΜΑΡΔΑΣ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F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2FF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2FF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2FFF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F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ΜΑΡΚΟΥ ΑΙΚΑΤΕΡΙΝΗ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2FF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2FF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2FF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FF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F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ΜΑΡΤΙΝΟΥ ΓΕΩΡΓΙΑ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2FF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2FF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2FF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2FFF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F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ΜΑΥΡΩΤΑΣ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2FF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2FF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2FF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00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2FF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ΜΕΓΑΛΟΜΥΣΤΑΚΑΣ ΑΝΑΣΤΑΣΙΟΣ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0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00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0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00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0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ΜΕΓΑΛΟΟΙΚΟΝΟΜΟΥ ΘΕΟΔΩΡΑ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00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0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00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00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0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ΜΕΪΚΟΠΟΥΛΟΣ </w:t>
            </w:r>
            <w:r w:rsidRPr="004D3269">
              <w:rPr>
                <w:rFonts w:ascii="Segoe UI" w:eastAsia="Times New Roman" w:hAnsi="Segoe UI" w:cs="Segoe UI"/>
                <w:sz w:val="18"/>
                <w:szCs w:val="18"/>
              </w:rPr>
              <w:t>ΑΛΕΞΑΝΔΡΟΣ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0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0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0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01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0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ΜΕΪΜΑΡΑΚΗΣ ΕΥΑΓΓΕΛΟΣ-ΒΑΣΙΛΕΙΟΣ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0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0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0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01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0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ΜΗΤΑΡΑΚΗΣ ΠΑΝΑΓΙΩΤΗΣ(ΝΟΤΗΣ)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0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0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00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01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0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ΜΗΤΑΦΙΔΗΣ ΤΡΙΑΝΤΑΦΥΛΛΟΣ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0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0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0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02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0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ΜΗΤΣΟΤΑΚΗΣ ΚΥΡΙΑΚΟΣ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0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0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0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02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0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ΜΙΧΑΗΛΙΔΗΣ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0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0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00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02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0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ΜΙΧΑΛΟΛΙΑΚΟΣ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0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0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0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03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0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ΜΙΧΕΛΗΣ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0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0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00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03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0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ΜΙΧΕΛΟΓΙΑΝΝΑΚΗΣ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0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0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00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03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0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0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00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0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03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0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ΜΟΡΦΙΔΗΣ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0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0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0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04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0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ΜΟΥΜΟΥΛΙΔΗΣ ΘΕΜΙΣΤΟΚΛΗΣ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0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0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0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04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0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ΜΟΥΣΤΑΦΑ </w:t>
            </w:r>
            <w:r w:rsidRPr="004D3269">
              <w:rPr>
                <w:rFonts w:ascii="Segoe UI" w:eastAsia="Times New Roman" w:hAnsi="Segoe UI" w:cs="Segoe UI"/>
                <w:sz w:val="18"/>
                <w:szCs w:val="18"/>
              </w:rPr>
              <w:t>ΜΟΥΣΤΑΦΑ</w:t>
            </w:r>
          </w:p>
        </w:tc>
        <w:tc>
          <w:tcPr>
            <w:tcW w:w="1562" w:type="dxa"/>
            <w:tcBorders>
              <w:top w:val="nil"/>
              <w:left w:val="nil"/>
              <w:bottom w:val="single" w:sz="4" w:space="0" w:color="000000"/>
              <w:right w:val="single" w:sz="4" w:space="0" w:color="000000"/>
            </w:tcBorders>
            <w:shd w:val="clear" w:color="auto" w:fill="auto"/>
            <w:noWrap/>
            <w:vAlign w:val="center"/>
            <w:hideMark/>
          </w:tcPr>
          <w:p w14:paraId="5FC300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0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0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04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0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ΜΠΑΚΟΓΙΑΝΝΗ ΘΕΟΔΩΡΑ(ΝΤΟΡΑ)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00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0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0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05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0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ΜΠΑΛΑΟΥΡΑΣ ΓΕΡΑΣΙΜΟΣ(ΜΑΚΗΣ)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0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0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0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05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0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ΜΠΑΛΑΦΑΣ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0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0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0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05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0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ΜΠΑΛΛΗΣ ΣΥΜΕΩΝ(ΜΑΚΗΣ)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0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0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0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06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0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ΜΠΑΛΤΑΣ ΑΡΙΣΤΕΙΔΗΣ-ΝΙΚΟΛΑΟΣ-ΔΗΜΗΤΡΙΟΣ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0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0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0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06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0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ΜΠΑΛΩΜΕΝΑΚΗΣ ΑΝΤΩΝΗΣ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0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0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0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06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0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ΜΠΑΞΕΒΑΝΑΚΗΣ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0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0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0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07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0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ΜΠΑΡΓΙΩΤΑΣ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0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00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0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07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0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ΜΠΑΡΚΑΣ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0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0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0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07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0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ΜΠΓΙΑΛΑΣ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0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0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0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08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0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ΜΠΟΛΑΡΗΣ ΜΑΡΚΟΣ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0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0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0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08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0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ΜΠΟΥΚΩΡΟΣ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0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0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0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08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0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ΜΠΟΥΡΑΣ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0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0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0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08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0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ΜΩΡΑΪΤΗΣ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0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00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0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09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0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ΝΙΚΟΛΟΠΟΥΛΟΣ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0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00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0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09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0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ΝΤΖΙΜΑΝΗΣ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0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0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0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09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0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ΞΑΝΘΟΣ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0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0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0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0A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0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ΞΥΔΑΚΗΣ </w:t>
            </w:r>
            <w:r w:rsidRPr="004D3269">
              <w:rPr>
                <w:rFonts w:ascii="Segoe UI" w:eastAsia="Times New Roman" w:hAnsi="Segoe UI" w:cs="Segoe UI"/>
                <w:sz w:val="18"/>
                <w:szCs w:val="18"/>
              </w:rPr>
              <w:t>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0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0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0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0A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0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ΟΙΚΟΝΟΜΟΥ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0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0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0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0A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0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ΟΥΡΣΟΥΖΙΔΗΣ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0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0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0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0B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0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ΠΑΛΛΗΣ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0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0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00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0B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0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ΠΑΝΑΓΙΩΤΑΡΟΣ ΗΛΙΑΣ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0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0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0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0B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0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ΠΑΝΑΓΙΩΤΟΠΟΥΛΟΣ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0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0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0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0C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0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ΠΑΝΑΓΟΥΛΗΣ </w:t>
            </w:r>
            <w:r w:rsidRPr="004D3269">
              <w:rPr>
                <w:rFonts w:ascii="Segoe UI" w:eastAsia="Times New Roman" w:hAnsi="Segoe UI" w:cs="Segoe UI"/>
                <w:sz w:val="18"/>
                <w:szCs w:val="18"/>
              </w:rPr>
              <w:t>ΕΥΣΤΑΘΙΟΣ(ΣΤΑΘΗΣ)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0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00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0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0C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0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ΠΑΝΤΖΑΣ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0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0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0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0C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0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ΠΑΠΑΔΟΠΟΥΛΟΣ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0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0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0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0D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0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ΠΑΠΑΔΟΠΟΥΛΟΣ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0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0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0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0D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0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ΠΑΠΑΔΟΠΟΥΛΟΣ ΧΡΙΣΤΟΦΟΡΟΣ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0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0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0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0D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0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ΠΑΠΑΗΛΙΟΥ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0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0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0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0D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0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ΠΑΠΑΘΕΟΔΩΡΟΥ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0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00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0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0E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0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ΠΑΠΑΚΩΣΤΑ-ΣΙΔΗΡΟΠΟΥΛΟΥ ΑΙΚΑΤΕΡΙΝΗ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00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00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0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0E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0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ΠΑΠΑΝΑΤΣΙΟΥ ΑΙΚΑΤΕΡΙΝΗ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00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0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0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0E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0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ΠΑΠΑΡΗΓΑ ΑΛΕΞΑΝΔΡΑ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00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00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0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0F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0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ΠΑΠΑΦΙΛΙΠΠΟΥ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0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0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0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0F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0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ΠΑΠΑΧΡΙΣΤΟΠΟΥΛΟΣ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0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00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0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0F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0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ΠΑΠΠΑΣ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0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0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0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10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0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ΠΑΠΠΑΣ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0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1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1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10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1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ΠΑΡΑΣΚΕΥΟΠΟΥΛΟΣ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1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1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1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10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1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ΠΑΡΑΣΤΑΤΙΔΗΣ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1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1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5FC301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11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1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ΠΑΥΛΙΔΗΣ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1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1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1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11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1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ΠΑΦΙΛΗΣ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1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01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Β' </w:t>
            </w:r>
            <w:r w:rsidRPr="004D3269">
              <w:rPr>
                <w:rFonts w:ascii="Segoe UI" w:eastAsia="Times New Roman" w:hAnsi="Segoe UI" w:cs="Segoe UI"/>
                <w:sz w:val="18"/>
                <w:szCs w:val="18"/>
              </w:rPr>
              <w:t>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1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11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1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ΠΛΑΚΙΩΤΑΚΗΣ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1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1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01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12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1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ΠΟΛΑΚΗΣ ΠΑΥΛΟΣ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1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1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1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12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1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ΠΡΑΤΣΟΛΗΣ ΑΝΑΣΤΑΣΙΟΣ(ΤΑΣΟΣ)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1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1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1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12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1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ΡΑΠΤΗ ΕΛΕΝΗ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01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1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1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12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1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ΡΙΖΟΣ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1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1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01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13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1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ΡΙΖΟΥΛΗΣ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1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1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1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13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1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ΣΑΛΜΑΣ ΜΑΡΙΟΣ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1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1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1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13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1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ΣΑΜΑΡΑΣ ΑΝΤΩΝΙΟΣ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1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1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1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14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1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ΣΑΝΤΟΡΙΝΙΟΣ ΝΕΚΤΑΡΙΟΣ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1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1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01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14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1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ΣΑΡΑΚΙΩΤΗΣ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1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1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01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14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1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ΣΑΡΙΔΗΣ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1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01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1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15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1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ΣΑΧΙΝΙΔΗΣ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1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1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1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15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1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ΣΕΒΑΣΤΑΚΗΣ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1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1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01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15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1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ΣΕΛΤΣΑΣ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1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1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1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16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1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ΣΗΦΑΚΗΣ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1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1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1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16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1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ΣΙΜΟΡΕΛΗΣ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1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1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1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16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1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ΣΚΑΝΔΑΛΙΔΗΣ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1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01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1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17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1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ΣΚΟΥΡΛΕΤΗΣ ΠΑΝΑΓΙΩΤΗΣ(ΠΑΝΟΣ)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1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1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1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17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1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ΣΚΟΥΡΟΛΙΑΚΟΣ </w:t>
            </w:r>
            <w:r w:rsidRPr="004D3269">
              <w:rPr>
                <w:rFonts w:ascii="Segoe UI" w:eastAsia="Times New Roman" w:hAnsi="Segoe UI" w:cs="Segoe UI"/>
                <w:sz w:val="18"/>
                <w:szCs w:val="18"/>
              </w:rPr>
              <w:t>ΠΑΝΑΓΙΩΤΗΣ(ΠΑΝΟΣ)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1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1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1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17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1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ΣΚΟΥΦΑ ΕΛΙΣΣΑΒΕΤ</w:t>
            </w:r>
          </w:p>
        </w:tc>
        <w:tc>
          <w:tcPr>
            <w:tcW w:w="1562" w:type="dxa"/>
            <w:tcBorders>
              <w:top w:val="nil"/>
              <w:left w:val="nil"/>
              <w:bottom w:val="single" w:sz="4" w:space="0" w:color="000000"/>
              <w:right w:val="single" w:sz="4" w:space="0" w:color="000000"/>
            </w:tcBorders>
            <w:shd w:val="clear" w:color="auto" w:fill="auto"/>
            <w:noWrap/>
            <w:vAlign w:val="center"/>
            <w:hideMark/>
          </w:tcPr>
          <w:p w14:paraId="5FC301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1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1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17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1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ΣΚΡΕΚΑΣ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1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1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1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18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1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ΣΠΑΡΤΙΝΟΣ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1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1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1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18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1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ΣΠΙΡΤΖΗΣ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1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1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1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18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1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ΣΤΑΘΑΚΗΣ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1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1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1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19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1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ΣΤΑΪΚΟΥΡΑΣ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1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1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01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19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1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ΣΤΑΜΑΤΑΚΗ ΕΛΕΝΗ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01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1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01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19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1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ΣΤΑΜΑΤΗΣ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1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1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1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1A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1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ΣΤΑΜΠΟΥΛΗ ΑΦΡΟΔΙΤΗ</w:t>
            </w:r>
          </w:p>
        </w:tc>
        <w:tc>
          <w:tcPr>
            <w:tcW w:w="1562" w:type="dxa"/>
            <w:tcBorders>
              <w:top w:val="nil"/>
              <w:left w:val="nil"/>
              <w:bottom w:val="single" w:sz="4" w:space="0" w:color="000000"/>
              <w:right w:val="single" w:sz="4" w:space="0" w:color="000000"/>
            </w:tcBorders>
            <w:shd w:val="clear" w:color="auto" w:fill="auto"/>
            <w:noWrap/>
            <w:vAlign w:val="center"/>
            <w:hideMark/>
          </w:tcPr>
          <w:p w14:paraId="5FC301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1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1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1A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1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ΣΤΕΡΓΙΟΥ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1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01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1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1A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1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ΣΤΕΦΟΣ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1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1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1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1B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1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ΣΤΟΓΙΑΝΝΙΔΗΣ ΓΡΗΓΟΡΙΟΣ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1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1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1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1B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1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ΣΤΥΛΙΟΣ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1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1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1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1B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1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ΣΥΝΤΥΧΑΚΗΣ ΕΜΜΑΝΟΥΗΛ</w:t>
            </w:r>
          </w:p>
        </w:tc>
        <w:tc>
          <w:tcPr>
            <w:tcW w:w="1562" w:type="dxa"/>
            <w:tcBorders>
              <w:top w:val="nil"/>
              <w:left w:val="nil"/>
              <w:bottom w:val="single" w:sz="4" w:space="0" w:color="000000"/>
              <w:right w:val="single" w:sz="4" w:space="0" w:color="000000"/>
            </w:tcBorders>
            <w:shd w:val="clear" w:color="auto" w:fill="auto"/>
            <w:noWrap/>
            <w:vAlign w:val="center"/>
            <w:hideMark/>
          </w:tcPr>
          <w:p w14:paraId="5FC301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01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01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1C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1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ΣΥΡΙΓΟΣ ΑΝΤΩΝΙΟΣ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1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1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1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1C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1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ΣΥΡΜΑΛΕΝΙΟΣ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1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1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1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1C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1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ΤΑΣΟΥΛΑΣ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1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1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1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1C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1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ΤΑΣΣΟΣ 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1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01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01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1D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1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ΤΕΛΙΓΙΟΡΙΔΟΥ ΟΛΥΜΠΙΑ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01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1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1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1D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1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ΤΖΑΒΑΡΑΣ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1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1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1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1D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1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ΤΖΑΚΡΗ ΘΕΟΔΩΡΑ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01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1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1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1E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1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ΤΖΑΜΑΚΛΗΣ ΧΑΡΙΛΑΟΣ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1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1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1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1E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1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ΤΖΕΛΕΠΗΣ ΜΙΧΑΗΛ</w:t>
            </w:r>
          </w:p>
        </w:tc>
        <w:tc>
          <w:tcPr>
            <w:tcW w:w="1562" w:type="dxa"/>
            <w:tcBorders>
              <w:top w:val="nil"/>
              <w:left w:val="nil"/>
              <w:bottom w:val="single" w:sz="4" w:space="0" w:color="000000"/>
              <w:right w:val="single" w:sz="4" w:space="0" w:color="000000"/>
            </w:tcBorders>
            <w:shd w:val="clear" w:color="auto" w:fill="auto"/>
            <w:noWrap/>
            <w:vAlign w:val="center"/>
            <w:hideMark/>
          </w:tcPr>
          <w:p w14:paraId="5FC301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01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1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1E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1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ΤΖΟΥΦΗ ΜΕΡΟΠΗ</w:t>
            </w:r>
          </w:p>
        </w:tc>
        <w:tc>
          <w:tcPr>
            <w:tcW w:w="1562" w:type="dxa"/>
            <w:tcBorders>
              <w:top w:val="nil"/>
              <w:left w:val="nil"/>
              <w:bottom w:val="single" w:sz="4" w:space="0" w:color="000000"/>
              <w:right w:val="single" w:sz="4" w:space="0" w:color="000000"/>
            </w:tcBorders>
            <w:shd w:val="clear" w:color="auto" w:fill="auto"/>
            <w:noWrap/>
            <w:vAlign w:val="center"/>
            <w:hideMark/>
          </w:tcPr>
          <w:p w14:paraId="5FC301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1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1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1F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1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ΤΟΣΚΑΣ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1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1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1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1F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1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ΤΡΑΓΑΚΗΣ </w:t>
            </w:r>
            <w:r w:rsidRPr="004D3269">
              <w:rPr>
                <w:rFonts w:ascii="Segoe UI" w:eastAsia="Times New Roman" w:hAnsi="Segoe UI" w:cs="Segoe UI"/>
                <w:sz w:val="18"/>
                <w:szCs w:val="18"/>
              </w:rPr>
              <w:t>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1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1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01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1F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1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ΤΡΙΑΝΤΑΦΥΛΛΙΔΗΣ ΑΛΕΞΑΝΔΡΟΣ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1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1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1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20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1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ΤΡΙΑΝΤΑΦΥΛΛΟΥ ΜΑΡΙΑ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01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1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2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20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2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ΤΣΑΚΑΛΩΤΟΣ ΕΥΚΛΕΙΔΗΣ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2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2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2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20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2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ΤΣΙΑΡΑΣ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2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2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2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21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2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ΤΣΙΠΡΑΣ ΑΛΕΞΙΟΣ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2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2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02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21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2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ΤΣΙΡΚΑΣ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2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2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2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21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2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ΤΣΙΡΩΝΗΣ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2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2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2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21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2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ΤΣΟΓΚΑΣ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2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2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2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22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2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ΦΑΜΕΛΛΟΣ ΣΩΚΡΑΤΗΣ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2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2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2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22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2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ΦΙΛΗΣ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2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2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2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22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2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ΦΛΑΜΠΟΥΡΑΡΗΣ ΑΛΕΞΑΝΔΡΟΣ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2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2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2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23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2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ΦΟΡΤΣΑΚΗΣ </w:t>
            </w:r>
            <w:r w:rsidRPr="004D3269">
              <w:rPr>
                <w:rFonts w:ascii="Segoe UI" w:eastAsia="Times New Roman" w:hAnsi="Segoe UI" w:cs="Segoe UI"/>
                <w:sz w:val="18"/>
                <w:szCs w:val="18"/>
              </w:rPr>
              <w:t>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2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2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2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23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2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ΦΩΤΗΛΑΣ ΙΑΣΩΝΑΣ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2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2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2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23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2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ΦΩΤΙΟΥ ΘΕΑΝΩ</w:t>
            </w:r>
          </w:p>
        </w:tc>
        <w:tc>
          <w:tcPr>
            <w:tcW w:w="1562" w:type="dxa"/>
            <w:tcBorders>
              <w:top w:val="nil"/>
              <w:left w:val="nil"/>
              <w:bottom w:val="single" w:sz="4" w:space="0" w:color="000000"/>
              <w:right w:val="single" w:sz="4" w:space="0" w:color="000000"/>
            </w:tcBorders>
            <w:shd w:val="clear" w:color="auto" w:fill="auto"/>
            <w:noWrap/>
            <w:vAlign w:val="center"/>
            <w:hideMark/>
          </w:tcPr>
          <w:p w14:paraId="5FC302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2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2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24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2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ΧΑΡΑΚΟΠΟΥΛΟΣ ΜΑΞΙΜΟΣ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2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2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2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24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2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ΧΑΤΖΗΔΑΚΗΣ ΚΩΝΣΤΑΝΤΙΝΟΣ(ΚΩΣΤΗΣ)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2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2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2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24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2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ΧΑΤΖΗΣΑΒΒΑΣ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2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2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5FC302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25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2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ΧΡΙΣΤΟΔΟΥΛΟΠΟΥΛΟΥ ΑΝΑΣΤΑΣΙΑ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02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2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2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25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2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ΧΡΙΣΤΟΦΙΛΟΠΟΥΛΟΥ ΠΑΡΑΣΚΕΥΗ(ΕΥΗ)</w:t>
            </w:r>
          </w:p>
        </w:tc>
        <w:tc>
          <w:tcPr>
            <w:tcW w:w="1562" w:type="dxa"/>
            <w:tcBorders>
              <w:top w:val="nil"/>
              <w:left w:val="nil"/>
              <w:bottom w:val="single" w:sz="4" w:space="0" w:color="000000"/>
              <w:right w:val="single" w:sz="4" w:space="0" w:color="000000"/>
            </w:tcBorders>
            <w:shd w:val="clear" w:color="auto" w:fill="auto"/>
            <w:noWrap/>
            <w:vAlign w:val="center"/>
            <w:hideMark/>
          </w:tcPr>
          <w:p w14:paraId="5FC302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02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2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25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2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ΨΑΡΙΑΝΟΣ ΓΡΗΓΟΡΙΟΣ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2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02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2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26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2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ΨΥΧΟΓΙΟΣ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2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2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2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26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vAlign w:val="center"/>
            <w:hideMark/>
          </w:tcPr>
          <w:p w14:paraId="5FC302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Σ.Α.Ψ: 2 (ΣΥΝΟΛΙΚΑ ΨΗΦΟΙ: NAI:159, OXI:138, ΠΡΝ:0)</w:t>
            </w:r>
          </w:p>
        </w:tc>
        <w:tc>
          <w:tcPr>
            <w:tcW w:w="1562" w:type="dxa"/>
            <w:tcBorders>
              <w:top w:val="nil"/>
              <w:left w:val="nil"/>
              <w:bottom w:val="single" w:sz="4" w:space="0" w:color="000000"/>
              <w:right w:val="single" w:sz="4" w:space="0" w:color="000000"/>
            </w:tcBorders>
            <w:shd w:val="clear" w:color="auto" w:fill="auto"/>
            <w:vAlign w:val="center"/>
            <w:hideMark/>
          </w:tcPr>
          <w:p w14:paraId="5FC302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c>
          <w:tcPr>
            <w:tcW w:w="1939" w:type="dxa"/>
            <w:tcBorders>
              <w:top w:val="nil"/>
              <w:left w:val="nil"/>
              <w:bottom w:val="single" w:sz="4" w:space="0" w:color="000000"/>
              <w:right w:val="single" w:sz="4" w:space="0" w:color="000000"/>
            </w:tcBorders>
            <w:shd w:val="clear" w:color="auto" w:fill="auto"/>
            <w:vAlign w:val="center"/>
            <w:hideMark/>
          </w:tcPr>
          <w:p w14:paraId="5FC302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5FC302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r>
      <w:tr w:rsidR="0020643A" w14:paraId="5FC3026A" w14:textId="77777777">
        <w:trPr>
          <w:trHeight w:val="480"/>
        </w:trPr>
        <w:tc>
          <w:tcPr>
            <w:tcW w:w="3823" w:type="dxa"/>
            <w:tcBorders>
              <w:top w:val="nil"/>
              <w:left w:val="single" w:sz="4" w:space="0" w:color="000000"/>
              <w:bottom w:val="single" w:sz="4" w:space="0" w:color="000000"/>
              <w:right w:val="single" w:sz="4" w:space="0" w:color="000000"/>
            </w:tcBorders>
            <w:shd w:val="clear" w:color="auto" w:fill="auto"/>
            <w:vAlign w:val="center"/>
            <w:hideMark/>
          </w:tcPr>
          <w:p w14:paraId="5FC302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Άρθρο: 2. Έξοδα Προεδρίας της Δημοκρατίας </w:t>
            </w:r>
            <w:r w:rsidRPr="004D3269">
              <w:rPr>
                <w:rFonts w:ascii="Segoe UI" w:eastAsia="Times New Roman" w:hAnsi="Segoe UI" w:cs="Segoe UI"/>
                <w:sz w:val="18"/>
                <w:szCs w:val="18"/>
              </w:rPr>
              <w:t>(ΣΥΝΟΛΙΚΑ ΨΗΦΟΙ: NAI:159, OXI:138, ΠΡΝ:0)</w:t>
            </w:r>
          </w:p>
        </w:tc>
        <w:tc>
          <w:tcPr>
            <w:tcW w:w="1562" w:type="dxa"/>
            <w:tcBorders>
              <w:top w:val="nil"/>
              <w:left w:val="nil"/>
              <w:bottom w:val="single" w:sz="4" w:space="0" w:color="000000"/>
              <w:right w:val="single" w:sz="4" w:space="0" w:color="000000"/>
            </w:tcBorders>
            <w:shd w:val="clear" w:color="auto" w:fill="auto"/>
            <w:vAlign w:val="center"/>
            <w:hideMark/>
          </w:tcPr>
          <w:p w14:paraId="5FC302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c>
          <w:tcPr>
            <w:tcW w:w="1939" w:type="dxa"/>
            <w:tcBorders>
              <w:top w:val="nil"/>
              <w:left w:val="nil"/>
              <w:bottom w:val="single" w:sz="4" w:space="0" w:color="000000"/>
              <w:right w:val="single" w:sz="4" w:space="0" w:color="000000"/>
            </w:tcBorders>
            <w:shd w:val="clear" w:color="auto" w:fill="auto"/>
            <w:vAlign w:val="center"/>
            <w:hideMark/>
          </w:tcPr>
          <w:p w14:paraId="5FC302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5FC302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r>
      <w:tr w:rsidR="0020643A" w14:paraId="5FC3026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2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ΑΘΑΝΑΣΙΟΥ ΑΘΑΝΑΣΙΟΣ(ΝΑΣΟΣ)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2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2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2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27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2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ΑΘΑΝΑΣΙΟΥ ΧΑΡΑΛΑΜΠΟΣ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2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2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02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27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2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ΑΪΒΑΤΙΔΗΣ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2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2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2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27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2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ΑΚΡΙΩΤΗΣ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2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2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2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28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2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ΑΜΑΝΑΤΙΔΗΣ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2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2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2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28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2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ΑΜΥΡΑΣ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2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02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2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28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2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ΑΝΑΓΝΩΣΤΟΠΟΥΛΟΥ ΑΘΑΝΑΣΙΑ(ΣΙΑ)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02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2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2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29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2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ΑΝΑΣΤΑΣΙΑΔΗΣ ΣΑΒΒΑΣ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2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2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2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29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2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ΑΝΔΡΙΑΝΟΣ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2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2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02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29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2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ΑΝΤΩΝΙΑΔΗΣ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2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2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2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2A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2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ΑΝΤΩΝΙΟΥ ΜΑΡΙΑ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02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2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2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2A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2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ΑΝΤΩΝΙΟΥ </w:t>
            </w:r>
            <w:r w:rsidRPr="004D3269">
              <w:rPr>
                <w:rFonts w:ascii="Segoe UI" w:eastAsia="Times New Roman" w:hAnsi="Segoe UI" w:cs="Segoe UI"/>
                <w:sz w:val="18"/>
                <w:szCs w:val="18"/>
              </w:rPr>
              <w:t>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2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2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2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2A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2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ΑΠΟΣΤΟΛΟΥ ΕΥΑΓΓΕΛΟΣ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2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2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2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2B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2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ΑΡΑΜΠΑΤΖΗ ΦΩΤΕΙΝΗ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02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2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2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2B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2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ΑΡΑΧΩΒΙΤΗΣ 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2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2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2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2B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2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ΑΡΒΑΝΙΤΙΔΗΣ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2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02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2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2B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2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ΑΣΗΜΑΚΟΠΟΥΛΟΥ ΑΝΝΑ-ΜΙΣΕΛ</w:t>
            </w:r>
          </w:p>
        </w:tc>
        <w:tc>
          <w:tcPr>
            <w:tcW w:w="1562" w:type="dxa"/>
            <w:tcBorders>
              <w:top w:val="nil"/>
              <w:left w:val="nil"/>
              <w:bottom w:val="single" w:sz="4" w:space="0" w:color="000000"/>
              <w:right w:val="single" w:sz="4" w:space="0" w:color="000000"/>
            </w:tcBorders>
            <w:shd w:val="clear" w:color="auto" w:fill="auto"/>
            <w:noWrap/>
            <w:vAlign w:val="center"/>
            <w:hideMark/>
          </w:tcPr>
          <w:p w14:paraId="5FC302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2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2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2C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2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ΑΥΓΕΝΑΚΗΣ ΕΛΕΥΘΕΡΙΟΣ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2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2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02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2C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2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ΑΥΛΩΝΙΤΟΥ ΕΛΕΝΗ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02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2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2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2C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2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ΑΧΜΕΤ ΙΛΧΑΝ</w:t>
            </w:r>
          </w:p>
        </w:tc>
        <w:tc>
          <w:tcPr>
            <w:tcW w:w="1562" w:type="dxa"/>
            <w:tcBorders>
              <w:top w:val="nil"/>
              <w:left w:val="nil"/>
              <w:bottom w:val="single" w:sz="4" w:space="0" w:color="000000"/>
              <w:right w:val="single" w:sz="4" w:space="0" w:color="000000"/>
            </w:tcBorders>
            <w:shd w:val="clear" w:color="auto" w:fill="auto"/>
            <w:noWrap/>
            <w:vAlign w:val="center"/>
            <w:hideMark/>
          </w:tcPr>
          <w:p w14:paraId="5FC302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02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2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2D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2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ΒΑΓΕΝΑ ΑΝΝΑ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02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2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2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2D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2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ΒΑΓΙΩΝΑΚΗ ΕΥΑΓΓΕΛΙΑ(ΒΑΛΙΑ)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02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2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2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2D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2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ΒΑΓΙΩΝΑΣ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2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2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2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2E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2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ΒΑΚΗ ΦΩΤΕΙΝΗ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02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2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2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2E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2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ΒΑΡΒΙΤΣΙΩΤΗΣ </w:t>
            </w:r>
            <w:r w:rsidRPr="004D3269">
              <w:rPr>
                <w:rFonts w:ascii="Segoe UI" w:eastAsia="Times New Roman" w:hAnsi="Segoe UI" w:cs="Segoe UI"/>
                <w:sz w:val="18"/>
                <w:szCs w:val="18"/>
              </w:rPr>
              <w:t>ΜΙΛΤΙΑΔΗΣ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2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2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2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2E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2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ΒΑΡΔΑΚΗΣ ΣΩΚΡΑΤΗΣ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2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2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02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2F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2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ΒΑΡΔΑΛΗΣ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2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02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2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2F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2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ΒΑΡΕΜΕΝΟΣ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2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2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2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2F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2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ΒΕΝΙΖΕΛΟΣ ΕΥΑΓΓΕΛΟΣ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2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02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2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30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2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ΒΕΡΝΑΡΔΑΚΗΣ ΧΡΙΣΤΟΦΟΡΟΣ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2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2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2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30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3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ΒΕΣΥΡΟΠΟΥΛΟΣ ΑΠΟΣΤΟΛΟΣ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3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3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3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30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3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ΒΕΤΤΑΣ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3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3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03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30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3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ΒΙΤΣΑΣ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3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3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03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31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3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ΒΛΑΣΗΣ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3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3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3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31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3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ΒΛΑΧΟΣ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3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3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3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31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3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ΒΛΑΧΟΥ ΣΩΤΗΡΙΑ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03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3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3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32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3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ΒΟΡΙΔΗΣ ΜΑΥΡΟΥΔΗΣ(ΜΑΚΗΣ)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3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3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3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32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3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ΒΟΥΛΤΕΨΗ ΣΟΦΙΑ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03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3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3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32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3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ΒΟΥΤΣΗΣ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3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3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3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33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3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ΒΡΑΝΤΖΑ ΠΑΝΑΓΙΩΤΑ</w:t>
            </w:r>
          </w:p>
        </w:tc>
        <w:tc>
          <w:tcPr>
            <w:tcW w:w="1562" w:type="dxa"/>
            <w:tcBorders>
              <w:top w:val="nil"/>
              <w:left w:val="nil"/>
              <w:bottom w:val="single" w:sz="4" w:space="0" w:color="000000"/>
              <w:right w:val="single" w:sz="4" w:space="0" w:color="000000"/>
            </w:tcBorders>
            <w:shd w:val="clear" w:color="auto" w:fill="auto"/>
            <w:noWrap/>
            <w:vAlign w:val="center"/>
            <w:hideMark/>
          </w:tcPr>
          <w:p w14:paraId="5FC303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3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3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33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3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ΒΡΟΥΤΣΗΣ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3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3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3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33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3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ΓΑΒΡΟΓΛΟΥ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3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3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3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34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3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ΓΑΚΗΣ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3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3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03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34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3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ΓΕΝΗΜΑΤΑ ΦΩΤΕΙΝΗ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03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03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3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34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3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ΓΕΝΝΙΑ ΓΕΩΡΓΙΑ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03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3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03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35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3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ΓΕΡΜΕΝΗΣ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3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3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3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35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3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ΓΕΡΟΒΑΣΙΛΗ ΟΛΓΑ</w:t>
            </w:r>
          </w:p>
        </w:tc>
        <w:tc>
          <w:tcPr>
            <w:tcW w:w="1562" w:type="dxa"/>
            <w:tcBorders>
              <w:top w:val="nil"/>
              <w:left w:val="nil"/>
              <w:bottom w:val="single" w:sz="4" w:space="0" w:color="000000"/>
              <w:right w:val="single" w:sz="4" w:space="0" w:color="000000"/>
            </w:tcBorders>
            <w:shd w:val="clear" w:color="auto" w:fill="auto"/>
            <w:noWrap/>
            <w:vAlign w:val="center"/>
            <w:hideMark/>
          </w:tcPr>
          <w:p w14:paraId="5FC303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3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3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35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3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ΓΕΩΡΓΑΝΤΑΣ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3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3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5FC303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35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3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ΓΕΩΡΓΙΑΔΗΣ ΜΑΡΙΟΣ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3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03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3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36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3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ΓΕΩΡΓΙΑΔΗΣ </w:t>
            </w:r>
            <w:r w:rsidRPr="004D3269">
              <w:rPr>
                <w:rFonts w:ascii="Segoe UI" w:eastAsia="Times New Roman" w:hAnsi="Segoe UI" w:cs="Segoe UI"/>
                <w:sz w:val="18"/>
                <w:szCs w:val="18"/>
              </w:rPr>
              <w:t>ΣΠΥΡΙΔΩΝ-ΑΔΩΝΙΣ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3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3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3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36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3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ΓΕΩΡΓΟΠΟΥΛΟΥ-ΣΑΛΤΑΡΗ ΕΥΣΤΑΘΙΑ(ΕΦΗ)</w:t>
            </w:r>
          </w:p>
        </w:tc>
        <w:tc>
          <w:tcPr>
            <w:tcW w:w="1562" w:type="dxa"/>
            <w:tcBorders>
              <w:top w:val="nil"/>
              <w:left w:val="nil"/>
              <w:bottom w:val="single" w:sz="4" w:space="0" w:color="000000"/>
              <w:right w:val="single" w:sz="4" w:space="0" w:color="000000"/>
            </w:tcBorders>
            <w:shd w:val="clear" w:color="auto" w:fill="auto"/>
            <w:noWrap/>
            <w:vAlign w:val="center"/>
            <w:hideMark/>
          </w:tcPr>
          <w:p w14:paraId="5FC303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3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3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36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3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ΓΙΑΚΟΥΜΑΤΟΣ ΓΕΡΑΣΙΜΟΣ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3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3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3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37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3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ΓΙΑΝΝΑΚΗΣ ΣΤΕΡΓΙΟΣ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3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3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3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37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3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ΓΙΑΝΝΑΚΙΔΗΣ ΕΥΣΤΑΘΙΟΣ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3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3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3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37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3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ΓΙΟΓΙΑΚΑΣ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3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3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3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38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3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ΓΚΑΡΑ ΑΝΑΣΤΑΣΙΑ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03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3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03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38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3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ΓΚΙΟΚΑΣ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3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03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3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38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3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ΓΚΙΟΛΑΣ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3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3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03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39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3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ΓΚΙΟΥΛΕΚΑΣ ΚΩΣΤΑΝΤΙΝΟΣ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3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3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3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39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3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ΓΡΕΓΟΣ ΑΝΤΩΝΙΟΣ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3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3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3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39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3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ΓΡΗΓΟΡΑΚΟΣ ΛΕΩΝΙΔΑΣ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3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03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3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3A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3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ΔΑΒΑΚΗΣ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3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3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3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3A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3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ΔΑΝΕΛΛΗΣ ΣΠΥΡΙΔΩΝ</w:t>
            </w:r>
          </w:p>
        </w:tc>
        <w:tc>
          <w:tcPr>
            <w:tcW w:w="1562" w:type="dxa"/>
            <w:tcBorders>
              <w:top w:val="nil"/>
              <w:left w:val="nil"/>
              <w:bottom w:val="single" w:sz="4" w:space="0" w:color="000000"/>
              <w:right w:val="single" w:sz="4" w:space="0" w:color="000000"/>
            </w:tcBorders>
            <w:shd w:val="clear" w:color="auto" w:fill="auto"/>
            <w:noWrap/>
            <w:vAlign w:val="center"/>
            <w:hideMark/>
          </w:tcPr>
          <w:p w14:paraId="5FC303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03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03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3A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3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ΔΕΔΕΣ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3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3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3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3A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3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ΔΕΛΗΣ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3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03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3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3B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3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ΔΕΝΔΙΑΣ ΝΙΚΟΛΑΟΣ-ΓΕΩΡΓΙΟΣ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3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3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3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3B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3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ΔΗΜΑΡΑΣ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3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3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3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3B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3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ΔΗΜΑΣ ΧΡΙΣΤΟΣ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3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3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3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3C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3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ΔΗΜΗΤΡΙΑΔΗΣ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3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3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3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3C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3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ΔΗΜΟΣΧΑΚΗΣ ΑΝΑΣΤΑΣΙΟΣ(ΤΑΣΟΣ)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3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3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03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3C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3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ΔΟΥΖΙΝΑΣ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3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3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03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3D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3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ΔΡΑΓΑΣΑΚΗΣ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3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3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3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3D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3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ΔΡΙΤΣΑΣ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3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3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03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3D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3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ΔΡΙΤΣΕΛΗ ΠΑΝΑΓΙΩΤΑ</w:t>
            </w:r>
          </w:p>
        </w:tc>
        <w:tc>
          <w:tcPr>
            <w:tcW w:w="1562" w:type="dxa"/>
            <w:tcBorders>
              <w:top w:val="nil"/>
              <w:left w:val="nil"/>
              <w:bottom w:val="single" w:sz="4" w:space="0" w:color="000000"/>
              <w:right w:val="single" w:sz="4" w:space="0" w:color="000000"/>
            </w:tcBorders>
            <w:shd w:val="clear" w:color="auto" w:fill="auto"/>
            <w:noWrap/>
            <w:vAlign w:val="center"/>
            <w:hideMark/>
          </w:tcPr>
          <w:p w14:paraId="5FC303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3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3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3E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3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ΕΜΜΑΝΟΥΗΛΙΔΗΣ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3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3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3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3E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3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ΖΑΡΟΥΛΙΑ ΕΛΕΝΗ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03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3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3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3E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3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ΖΕΪΜΠΕΚ ΧΟΥΣΕΪΝ</w:t>
            </w:r>
          </w:p>
        </w:tc>
        <w:tc>
          <w:tcPr>
            <w:tcW w:w="1562" w:type="dxa"/>
            <w:tcBorders>
              <w:top w:val="nil"/>
              <w:left w:val="nil"/>
              <w:bottom w:val="single" w:sz="4" w:space="0" w:color="000000"/>
              <w:right w:val="single" w:sz="4" w:space="0" w:color="000000"/>
            </w:tcBorders>
            <w:shd w:val="clear" w:color="auto" w:fill="auto"/>
            <w:noWrap/>
            <w:vAlign w:val="center"/>
            <w:hideMark/>
          </w:tcPr>
          <w:p w14:paraId="5FC303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3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3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3F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3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ΖΟΥΡΑΡΗΣ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3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03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3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3F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3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ΗΓΟΥΜΕΝΙΔΗΣ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3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3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03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3F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3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ΗΛΙΟΠΟΥΛΟΣ ΠΑΝΑΓΙΩΤΗΣ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3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3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3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3F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3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ΘΕΛΕΡΙΤΗ </w:t>
            </w:r>
            <w:r w:rsidRPr="004D3269">
              <w:rPr>
                <w:rFonts w:ascii="Segoe UI" w:eastAsia="Times New Roman" w:hAnsi="Segoe UI" w:cs="Segoe UI"/>
                <w:sz w:val="18"/>
                <w:szCs w:val="18"/>
              </w:rPr>
              <w:t>ΜΑΡΙΑ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03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3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3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40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4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ΘΕΟΔΩΡΑΚΗΣ 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4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04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4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40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4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ΘΕΟΠΕΦΤΑΤΟΥ ΑΦΡΟΔΙΤΗ</w:t>
            </w:r>
          </w:p>
        </w:tc>
        <w:tc>
          <w:tcPr>
            <w:tcW w:w="1562" w:type="dxa"/>
            <w:tcBorders>
              <w:top w:val="nil"/>
              <w:left w:val="nil"/>
              <w:bottom w:val="single" w:sz="4" w:space="0" w:color="000000"/>
              <w:right w:val="single" w:sz="4" w:space="0" w:color="000000"/>
            </w:tcBorders>
            <w:shd w:val="clear" w:color="auto" w:fill="auto"/>
            <w:noWrap/>
            <w:vAlign w:val="center"/>
            <w:hideMark/>
          </w:tcPr>
          <w:p w14:paraId="5FC304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4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4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40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4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ΘΕΟΦΥΛΑΚΤΟΣ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4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4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4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41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4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ΘΕΟΧΑΡΗΣ ΘΕΟΧΑΡΗΣ(ΧΑΡΗΣ)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4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4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4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41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4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ΘΕΟΧΑΡΟΠΟΥΛΟΣ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4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04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4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41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4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ΘΕΩΝΑΣ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4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4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4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42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4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ΘΗΒΑΙΟΣ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4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4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4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42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4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ΘΡΑΨΑΝΙΩΤΗΣ ΕΜΜΑΝΟΥΗΛ</w:t>
            </w:r>
          </w:p>
        </w:tc>
        <w:tc>
          <w:tcPr>
            <w:tcW w:w="1562" w:type="dxa"/>
            <w:tcBorders>
              <w:top w:val="nil"/>
              <w:left w:val="nil"/>
              <w:bottom w:val="single" w:sz="4" w:space="0" w:color="000000"/>
              <w:right w:val="single" w:sz="4" w:space="0" w:color="000000"/>
            </w:tcBorders>
            <w:shd w:val="clear" w:color="auto" w:fill="auto"/>
            <w:noWrap/>
            <w:vAlign w:val="center"/>
            <w:hideMark/>
          </w:tcPr>
          <w:p w14:paraId="5FC304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4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04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42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4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ΙΓΓΛΕΖΗ ΑΙΚΑΤΕΡΙΝΗ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04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4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4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43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4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ΚΑΒΑΔΕΛΛΑΣ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4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04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4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43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4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ΚΑΒΒΑΔΑΣ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4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4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04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43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4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ΚΑΒΒΑΔΙΑ </w:t>
            </w:r>
            <w:r w:rsidRPr="004D3269">
              <w:rPr>
                <w:rFonts w:ascii="Segoe UI" w:eastAsia="Times New Roman" w:hAnsi="Segoe UI" w:cs="Segoe UI"/>
                <w:sz w:val="18"/>
                <w:szCs w:val="18"/>
              </w:rPr>
              <w:t>ΙΩΑΝΝΕΤΑ(ΑΝΝΕΤΑ)</w:t>
            </w:r>
          </w:p>
        </w:tc>
        <w:tc>
          <w:tcPr>
            <w:tcW w:w="1562" w:type="dxa"/>
            <w:tcBorders>
              <w:top w:val="nil"/>
              <w:left w:val="nil"/>
              <w:bottom w:val="single" w:sz="4" w:space="0" w:color="000000"/>
              <w:right w:val="single" w:sz="4" w:space="0" w:color="000000"/>
            </w:tcBorders>
            <w:shd w:val="clear" w:color="auto" w:fill="auto"/>
            <w:noWrap/>
            <w:vAlign w:val="center"/>
            <w:hideMark/>
          </w:tcPr>
          <w:p w14:paraId="5FC304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4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4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44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4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ΚΑΪΣΑΣ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4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4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04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44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4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ΚΑΚΛΑΜΑΝΗΣ ΝΙΚΗΤΑΣ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4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4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4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44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4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ΚΑΛΑΦΑΤΗΣ 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4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4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4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44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4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ΚΑΜΑΤΕΡΟΣ ΗΛΙΑΣ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4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4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04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45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4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ΚΑΜΜΕΝΟΣ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4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04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04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45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4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ΚΑΜΜΕΝΟΣ </w:t>
            </w:r>
            <w:r w:rsidRPr="004D3269">
              <w:rPr>
                <w:rFonts w:ascii="Segoe UI" w:eastAsia="Times New Roman" w:hAnsi="Segoe UI" w:cs="Segoe UI"/>
                <w:sz w:val="18"/>
                <w:szCs w:val="18"/>
              </w:rPr>
              <w:t>ΠΑΝΑΓΙΩΤΗΣ(ΠΑΝΟΣ)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4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04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4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45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4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ΚΑΝΕΛΛΗ ΓΑΡΥΦΑΛΛΙΑ(ΛΙΑΝΑ)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04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04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4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46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4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ΚΑΡΑΓΙΑΝΝΗΣ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4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4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4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46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4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ΚΑΡΑΓΙΑΝΝΙΔΗΣ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4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4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4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46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4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ΚΑΡΑ-ΓΙΟΥΣΟΥΦ ΑΪΧΑΝ</w:t>
            </w:r>
          </w:p>
        </w:tc>
        <w:tc>
          <w:tcPr>
            <w:tcW w:w="1562" w:type="dxa"/>
            <w:tcBorders>
              <w:top w:val="nil"/>
              <w:left w:val="nil"/>
              <w:bottom w:val="single" w:sz="4" w:space="0" w:color="000000"/>
              <w:right w:val="single" w:sz="4" w:space="0" w:color="000000"/>
            </w:tcBorders>
            <w:shd w:val="clear" w:color="auto" w:fill="auto"/>
            <w:noWrap/>
            <w:vAlign w:val="center"/>
            <w:hideMark/>
          </w:tcPr>
          <w:p w14:paraId="5FC304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4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4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47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4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ΚΑΡΑΓΚΟΥΝΗΣ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4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4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4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47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4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ΚΑΡΑΘΑΝΑΣΟΠΟΥΛΟΣ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4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04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4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47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4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ΚΑΡΑΚΩΣΤΑ ΕΥΑΓΓΕΛΙΑ(ΕΥΗ)</w:t>
            </w:r>
          </w:p>
        </w:tc>
        <w:tc>
          <w:tcPr>
            <w:tcW w:w="1562" w:type="dxa"/>
            <w:tcBorders>
              <w:top w:val="nil"/>
              <w:left w:val="nil"/>
              <w:bottom w:val="single" w:sz="4" w:space="0" w:color="000000"/>
              <w:right w:val="single" w:sz="4" w:space="0" w:color="000000"/>
            </w:tcBorders>
            <w:shd w:val="clear" w:color="auto" w:fill="auto"/>
            <w:noWrap/>
            <w:vAlign w:val="center"/>
            <w:hideMark/>
          </w:tcPr>
          <w:p w14:paraId="5FC304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4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04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48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4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ΚΑΡΑΚΩΣΤΑΣ ΕΥΑΓΓΕΛΟΣ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4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4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4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48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4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ΚΑΡΑΜΑΝΛΗ ΑΝΝΑ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04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4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4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48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4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ΚΑΡΑΜΑΝΛΗΣ ΚΩΝ/ΝΟΣ τ ΑΛΕΞ</w:t>
            </w:r>
          </w:p>
        </w:tc>
        <w:tc>
          <w:tcPr>
            <w:tcW w:w="1562" w:type="dxa"/>
            <w:tcBorders>
              <w:top w:val="nil"/>
              <w:left w:val="nil"/>
              <w:bottom w:val="single" w:sz="4" w:space="0" w:color="000000"/>
              <w:right w:val="single" w:sz="4" w:space="0" w:color="000000"/>
            </w:tcBorders>
            <w:shd w:val="clear" w:color="auto" w:fill="auto"/>
            <w:noWrap/>
            <w:vAlign w:val="center"/>
            <w:hideMark/>
          </w:tcPr>
          <w:p w14:paraId="5FC304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4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4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49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4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ΚΑΡΑΜΑΝΛΗΣ ΚΩΝ/ΝΟΣ τ ΑΧΙΛ</w:t>
            </w:r>
          </w:p>
        </w:tc>
        <w:tc>
          <w:tcPr>
            <w:tcW w:w="1562" w:type="dxa"/>
            <w:tcBorders>
              <w:top w:val="nil"/>
              <w:left w:val="nil"/>
              <w:bottom w:val="single" w:sz="4" w:space="0" w:color="000000"/>
              <w:right w:val="single" w:sz="4" w:space="0" w:color="000000"/>
            </w:tcBorders>
            <w:shd w:val="clear" w:color="auto" w:fill="auto"/>
            <w:noWrap/>
            <w:vAlign w:val="center"/>
            <w:hideMark/>
          </w:tcPr>
          <w:p w14:paraId="5FC304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4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4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49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4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ΚΑΡΑΝΑΣΤΑΣΗΣ ΑΠΟΣΤΟΛΟΣ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4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4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04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49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4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ΚΑΡΑΟΓΛΟΥ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4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4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4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49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4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ΚΑΡΑΣΑΡΛΙΔΟΥ ΕΥΦΡΟΣΥΝΗ(ΦΡΟΣΩ)</w:t>
            </w:r>
          </w:p>
        </w:tc>
        <w:tc>
          <w:tcPr>
            <w:tcW w:w="1562" w:type="dxa"/>
            <w:tcBorders>
              <w:top w:val="nil"/>
              <w:left w:val="nil"/>
              <w:bottom w:val="single" w:sz="4" w:space="0" w:color="000000"/>
              <w:right w:val="single" w:sz="4" w:space="0" w:color="000000"/>
            </w:tcBorders>
            <w:shd w:val="clear" w:color="auto" w:fill="auto"/>
            <w:noWrap/>
            <w:vAlign w:val="center"/>
            <w:hideMark/>
          </w:tcPr>
          <w:p w14:paraId="5FC304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4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4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4A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4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ΚΑΡΑΣΜΑΝΗΣ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4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4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4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4A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4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ΚΑΡΡΑΣ ΓΕΩΡΓΙΟΣ-ΔΗΜΗΤΡΙΟΣ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4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04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4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4A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4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ΚΑΣΑΠΙΔΗΣ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4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4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4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4B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4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ΚΑΣΙΔΙΑΡΗΣ ΗΛΙΑΣ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4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4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4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4B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4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ΚΑΣΙΜΑΤΗ ΕΙΡΗΝΗ(ΝΙΝΑ)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04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4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04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4B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4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ΚΑΣΤΟΡΗΣ ΑΣΤΕΡΙΟΣ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4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4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4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4C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4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ΚΑΤΡΟΥΓΚΑΛΟΣ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4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4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4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4C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4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ΚΑΤΣΑΒΡΙΑ-ΣΙΩΡΟΠΟΥΛΟΥ ΧΡΥΣΟΥΛΑ</w:t>
            </w:r>
          </w:p>
        </w:tc>
        <w:tc>
          <w:tcPr>
            <w:tcW w:w="1562" w:type="dxa"/>
            <w:tcBorders>
              <w:top w:val="nil"/>
              <w:left w:val="nil"/>
              <w:bottom w:val="single" w:sz="4" w:space="0" w:color="000000"/>
              <w:right w:val="single" w:sz="4" w:space="0" w:color="000000"/>
            </w:tcBorders>
            <w:shd w:val="clear" w:color="auto" w:fill="auto"/>
            <w:noWrap/>
            <w:vAlign w:val="center"/>
            <w:hideMark/>
          </w:tcPr>
          <w:p w14:paraId="5FC304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4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4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4C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4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ΚΑΤΣΑΝΙΩΤΗΣ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4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4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4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4D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4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ΚΑΤΣΑΦΑΔΟΣ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4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4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04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4D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4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ΚΑΤΣΗΣ ΜΑΡΙΟΣ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4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4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4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4D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4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ΚΑΤΣΙΑΝΤΩΝΗΣ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4D8" w14:textId="77777777" w:rsidR="00832F31" w:rsidRPr="004D3269" w:rsidRDefault="00E84ECF">
            <w:pPr>
              <w:spacing w:after="0" w:line="240" w:lineRule="auto"/>
              <w:contextualSpacing/>
              <w:rPr>
                <w:rFonts w:ascii="Segoe UI" w:eastAsia="Times New Roman" w:hAnsi="Segoe UI" w:cs="Segoe UI"/>
                <w:sz w:val="18"/>
                <w:szCs w:val="18"/>
              </w:rPr>
            </w:pPr>
            <w:r>
              <w:rPr>
                <w:rFonts w:ascii="Segoe UI" w:eastAsia="Times New Roman" w:hAnsi="Segoe UI" w:cs="Segoe UI"/>
                <w:sz w:val="18"/>
                <w:szCs w:val="18"/>
              </w:rPr>
              <w:t>Ν.Δ</w:t>
            </w:r>
            <w:r w:rsidRPr="004D3269">
              <w:rPr>
                <w:rFonts w:ascii="Segoe UI" w:eastAsia="Times New Roman" w:hAnsi="Segoe UI" w:cs="Segoe UI"/>
                <w:sz w:val="18"/>
                <w:szCs w:val="18"/>
              </w:rPr>
              <w:t>.</w:t>
            </w:r>
          </w:p>
        </w:tc>
        <w:tc>
          <w:tcPr>
            <w:tcW w:w="1939" w:type="dxa"/>
            <w:tcBorders>
              <w:top w:val="nil"/>
              <w:left w:val="nil"/>
              <w:bottom w:val="single" w:sz="4" w:space="0" w:color="000000"/>
              <w:right w:val="single" w:sz="4" w:space="0" w:color="000000"/>
            </w:tcBorders>
            <w:shd w:val="clear" w:color="auto" w:fill="auto"/>
            <w:noWrap/>
            <w:vAlign w:val="center"/>
            <w:hideMark/>
          </w:tcPr>
          <w:p w14:paraId="5FC304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4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4E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4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ΚΑΤΣΙΚΗΣ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4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04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4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4E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4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ΚΑΤΣΩΤΗΣ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4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04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4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4E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4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ΚΑΦΑΝΤΑΡΗ ΧΑΡΟΥΛΑ</w:t>
            </w:r>
          </w:p>
        </w:tc>
        <w:tc>
          <w:tcPr>
            <w:tcW w:w="1562" w:type="dxa"/>
            <w:tcBorders>
              <w:top w:val="nil"/>
              <w:left w:val="nil"/>
              <w:bottom w:val="single" w:sz="4" w:space="0" w:color="000000"/>
              <w:right w:val="single" w:sz="4" w:space="0" w:color="000000"/>
            </w:tcBorders>
            <w:shd w:val="clear" w:color="auto" w:fill="auto"/>
            <w:noWrap/>
            <w:vAlign w:val="center"/>
            <w:hideMark/>
          </w:tcPr>
          <w:p w14:paraId="5FC304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4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4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4E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4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ΚΕΓΚΕΡΟΓΛΟΥ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4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04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04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4F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4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ΚΕΔΙΚΟΓΛΟΥ ΣΥΜΕΩΝ(ΣΙΜΟΣ)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4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4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4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4F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4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ΚΕΛΛΑΣ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4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4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4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4F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4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ΚΕΡΑΜΕΩΣ ΝΙΚΗ</w:t>
            </w:r>
          </w:p>
        </w:tc>
        <w:tc>
          <w:tcPr>
            <w:tcW w:w="1562" w:type="dxa"/>
            <w:tcBorders>
              <w:top w:val="nil"/>
              <w:left w:val="nil"/>
              <w:bottom w:val="single" w:sz="4" w:space="0" w:color="000000"/>
              <w:right w:val="single" w:sz="4" w:space="0" w:color="000000"/>
            </w:tcBorders>
            <w:shd w:val="clear" w:color="auto" w:fill="auto"/>
            <w:noWrap/>
            <w:vAlign w:val="center"/>
            <w:hideMark/>
          </w:tcPr>
          <w:p w14:paraId="5FC304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4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4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50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4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ΚΕΦΑΛΙΔΟΥ ΧΑΡΟΥΛΑ(ΧΑΡΑ)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05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05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5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50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5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ΚΕΦΑΛΟΓΙΑΝΝΗ ΟΛΓΑ</w:t>
            </w:r>
          </w:p>
        </w:tc>
        <w:tc>
          <w:tcPr>
            <w:tcW w:w="1562" w:type="dxa"/>
            <w:tcBorders>
              <w:top w:val="nil"/>
              <w:left w:val="nil"/>
              <w:bottom w:val="single" w:sz="4" w:space="0" w:color="000000"/>
              <w:right w:val="single" w:sz="4" w:space="0" w:color="000000"/>
            </w:tcBorders>
            <w:shd w:val="clear" w:color="auto" w:fill="auto"/>
            <w:noWrap/>
            <w:vAlign w:val="center"/>
            <w:hideMark/>
          </w:tcPr>
          <w:p w14:paraId="5FC305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5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5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50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5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ΚΙΚΙΛΙΑΣ </w:t>
            </w:r>
            <w:r w:rsidRPr="004D3269">
              <w:rPr>
                <w:rFonts w:ascii="Segoe UI" w:eastAsia="Times New Roman" w:hAnsi="Segoe UI" w:cs="Segoe UI"/>
                <w:sz w:val="18"/>
                <w:szCs w:val="18"/>
              </w:rPr>
              <w:t>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5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5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5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51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5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ΚΟΖΟΜΠΟΛΗ-ΑΜΑΝΑΤΙΔΗ ΠΑΝΑΓΙΩΤΑ</w:t>
            </w:r>
          </w:p>
        </w:tc>
        <w:tc>
          <w:tcPr>
            <w:tcW w:w="1562" w:type="dxa"/>
            <w:tcBorders>
              <w:top w:val="nil"/>
              <w:left w:val="nil"/>
              <w:bottom w:val="single" w:sz="4" w:space="0" w:color="000000"/>
              <w:right w:val="single" w:sz="4" w:space="0" w:color="000000"/>
            </w:tcBorders>
            <w:shd w:val="clear" w:color="auto" w:fill="auto"/>
            <w:noWrap/>
            <w:vAlign w:val="center"/>
            <w:hideMark/>
          </w:tcPr>
          <w:p w14:paraId="5FC305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5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5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51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5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ΚΟΚΚΑΛΗΣ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5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05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5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51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5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ΚΟΛΛΙΑ-ΤΣΑΡΟΥΧΑ ΜΑΡΙΑ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05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05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5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52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5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ΚΟΝΣΟΛΑΣ ΕΜΜΑΝΟΥΗΛ(ΜΑΝΟΣ)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5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5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05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52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5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ΚΟΝΤΟΓΕΩΡΓΟΣ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5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5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5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52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5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ΚΟΝΤΟΝΗΣ ΧΑΡΑΛΑΜΠΟΣ-ΣΤΑΥΡΟΣ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5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5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05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53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5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ΚΟΤΖΙΑΣ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5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5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5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53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5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ΚΟΥΖΗΛΟΣ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5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5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05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53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5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ΚΟΥΚΟΔΗΜΟΣ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5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5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5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53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5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ΚΟΥΚΟΥΤΣΗΣ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5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05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5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54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5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ΚΟΥΜΟΥΤΣΑΚΟΣ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5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5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5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54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5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ΚΟΥΝΤΟΥΡΑ ΕΛΕΝΑ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05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05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5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54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5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ΚΟΥΡΑΚΗΣ ΑΝΑΣΤΑΣΙΟΣ(ΤΑΣΟΣ)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5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5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5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55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5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ΚΟΥΡΟΥΜΠΛΗΣ ΠΑΝΑΓΙΩΤΗΣ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5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5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5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55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5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ΚΟΥΤΣΟΥΚΟΣ ΓΙΑΝΝΗΣ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5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05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5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55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5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ΚΟΥΤΣΟΥΜΠΑΣ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5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5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5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56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5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ΚΟΥΤΣΟΥΜΠΑΣ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5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05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5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56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5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ΚΡΕΜΑΣΤΙΝΟΣ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5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05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05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56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5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ΚΥΡΙΑΖΙΔΗΣ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5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5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5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57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5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ΚΥΡΙΤΣΗΣ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5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5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5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57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5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ΚΩΝΣΤΑΝΤΙΝΕΑΣ ΠΕΤΡΟΣ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5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5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5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57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5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ΚΩΝΣΤΑΝΤΙΝΟΠΟΥΛΟΣ ΟΔΥΣΣΕΑΣ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5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05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5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58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5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ΚΩΝΣΤΑΝΤΟΠΟΥΛΟΣ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5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05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5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58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5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ΚΩΣΤΟΠΑΝΑΓΙΩΤΟΥ ΗΛΙΑΣ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5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5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05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58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5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ΛΑΓΟΣ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5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5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05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58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5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ΛΑΖΑΡΙΔΗΣ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5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05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5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59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5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ΛΑΜΠΡΟΥΛΗΣ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5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05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5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59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5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ΛΑΠΠΑΣ ΣΠΥΡΙΔΩΝΑΣ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5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5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5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59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5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ΛΕΒΕΝΤΗΣ ΒΑΣΙΛΗΣ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5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05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w:t>
            </w:r>
            <w:r w:rsidRPr="004D3269">
              <w:rPr>
                <w:rFonts w:ascii="Segoe UI" w:eastAsia="Times New Roman" w:hAnsi="Segoe UI" w:cs="Segoe UI"/>
                <w:sz w:val="18"/>
                <w:szCs w:val="18"/>
              </w:rPr>
              <w:t xml:space="preserve">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5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5A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5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ΛΙΒΑΝΙΟΥ ΖΩΗ</w:t>
            </w:r>
          </w:p>
        </w:tc>
        <w:tc>
          <w:tcPr>
            <w:tcW w:w="1562" w:type="dxa"/>
            <w:tcBorders>
              <w:top w:val="nil"/>
              <w:left w:val="nil"/>
              <w:bottom w:val="single" w:sz="4" w:space="0" w:color="000000"/>
              <w:right w:val="single" w:sz="4" w:space="0" w:color="000000"/>
            </w:tcBorders>
            <w:shd w:val="clear" w:color="auto" w:fill="auto"/>
            <w:noWrap/>
            <w:vAlign w:val="center"/>
            <w:hideMark/>
          </w:tcPr>
          <w:p w14:paraId="5FC305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5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5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5A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5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ΛΟΒΕΡΔΟΣ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5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05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5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5A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5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ΛΥΚΟΥΔΗΣ ΣΠΥΡΙΔΩΝ</w:t>
            </w:r>
          </w:p>
        </w:tc>
        <w:tc>
          <w:tcPr>
            <w:tcW w:w="1562" w:type="dxa"/>
            <w:tcBorders>
              <w:top w:val="nil"/>
              <w:left w:val="nil"/>
              <w:bottom w:val="single" w:sz="4" w:space="0" w:color="000000"/>
              <w:right w:val="single" w:sz="4" w:space="0" w:color="000000"/>
            </w:tcBorders>
            <w:shd w:val="clear" w:color="auto" w:fill="auto"/>
            <w:noWrap/>
            <w:vAlign w:val="center"/>
            <w:hideMark/>
          </w:tcPr>
          <w:p w14:paraId="5FC305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05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5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5B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5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ΜΑΝΙΑΤΗΣ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5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05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05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5B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5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ΜΑΝΙΟΣ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5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5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5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5B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5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ΜΑΝΤΑΣ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5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5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5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5C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5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ΜΑΝΩΛΑΚΟΥ ΔΙΑΜΑΝΤΩ</w:t>
            </w:r>
          </w:p>
        </w:tc>
        <w:tc>
          <w:tcPr>
            <w:tcW w:w="1562" w:type="dxa"/>
            <w:tcBorders>
              <w:top w:val="nil"/>
              <w:left w:val="nil"/>
              <w:bottom w:val="single" w:sz="4" w:space="0" w:color="000000"/>
              <w:right w:val="single" w:sz="4" w:space="0" w:color="000000"/>
            </w:tcBorders>
            <w:shd w:val="clear" w:color="auto" w:fill="auto"/>
            <w:noWrap/>
            <w:vAlign w:val="center"/>
            <w:hideMark/>
          </w:tcPr>
          <w:p w14:paraId="5FC305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05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05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5C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5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ΜΑΡΔΑΣ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5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5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5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5C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5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ΜΑΡΚΟΥ ΑΙΚΑΤΕΡΙΝΗ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05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5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5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5D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5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ΜΑΡΤΙΝΟΥ ΓΕΩΡΓΙΑ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05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5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5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5D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5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ΜΑΥΡΩΤΑΣ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5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05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5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5D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5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ΜΕΓΑΛΟΜΥΣΤΑΚΑΣ ΑΝΑΣΤΑΣΙΟΣ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5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05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5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5D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5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ΜΕΓΑΛΟΟΙΚΟΝΟΜΟΥ </w:t>
            </w:r>
            <w:r w:rsidRPr="004D3269">
              <w:rPr>
                <w:rFonts w:ascii="Segoe UI" w:eastAsia="Times New Roman" w:hAnsi="Segoe UI" w:cs="Segoe UI"/>
                <w:sz w:val="18"/>
                <w:szCs w:val="18"/>
              </w:rPr>
              <w:t>ΘΕΟΔΩΡΑ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05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5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05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5E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5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ΜΕΪΚΟΠΟΥΛΟΣ ΑΛΕΞΑΝΔΡΟΣ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5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5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5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5E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5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ΜΕΪΜΑΡΑΚΗΣ ΕΥΑΓΓΕΛΟΣ-ΒΑΣΙΛΕΙΟΣ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5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5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5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5E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5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ΜΗΤΑΡΑΚΗΣ ΠΑΝΑΓΙΩΤΗΣ(ΝΟΤΗΣ)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5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5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05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5F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5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ΜΗΤΑΦΙΔΗΣ ΤΡΙΑΝΤΑΦΥΛΛΟΣ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5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5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5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5F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5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ΜΗΤΣΟΤΑΚΗΣ ΚΥΡΙΑΚΟΣ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5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5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Β' </w:t>
            </w:r>
            <w:r w:rsidRPr="004D3269">
              <w:rPr>
                <w:rFonts w:ascii="Segoe UI" w:eastAsia="Times New Roman" w:hAnsi="Segoe UI" w:cs="Segoe UI"/>
                <w:sz w:val="18"/>
                <w:szCs w:val="18"/>
              </w:rPr>
              <w:t>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5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5F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5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ΜΙΧΑΗΛΙΔΗΣ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5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5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05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60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5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ΜΙΧΑΛΟΛΙΑΚΟΣ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5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6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6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60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6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ΜΙΧΕΛΗΣ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6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6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06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60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6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ΜΙΧΕΛΟΓΙΑΝΝΑΚΗΣ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6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6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06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61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6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6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06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6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61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6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ΜΟΡΦΙΔΗΣ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6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6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6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61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6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ΜΟΥΜΟΥΛΙΔΗΣ ΘΕΜΙΣΤΟΚΛΗΣ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6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6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6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62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6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ΜΟΥΣΤΑΦΑ ΜΟΥΣΤΑΦΑ</w:t>
            </w:r>
          </w:p>
        </w:tc>
        <w:tc>
          <w:tcPr>
            <w:tcW w:w="1562" w:type="dxa"/>
            <w:tcBorders>
              <w:top w:val="nil"/>
              <w:left w:val="nil"/>
              <w:bottom w:val="single" w:sz="4" w:space="0" w:color="000000"/>
              <w:right w:val="single" w:sz="4" w:space="0" w:color="000000"/>
            </w:tcBorders>
            <w:shd w:val="clear" w:color="auto" w:fill="auto"/>
            <w:noWrap/>
            <w:vAlign w:val="center"/>
            <w:hideMark/>
          </w:tcPr>
          <w:p w14:paraId="5FC306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6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6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62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6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ΜΠΑΚΟΓΙΑΝΝΗ ΘΕΟΔΩΡΑ(ΝΤΟΡΑ)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06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6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6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62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6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ΜΠΑΛΑΟΥΡΑΣ ΓΕΡΑΣΙΜΟΣ(ΜΑΚΗΣ)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6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6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6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62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6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ΜΠΑΛΑΦΑΣ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6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6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6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63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6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ΜΠΑΛΛΗΣ ΣΥΜΕΩΝ(ΜΑΚΗΣ)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6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6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6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63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6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ΜΠΑΛΤΑΣ ΑΡΙΣΤΕΙΔΗΣ-ΝΙΚΟΛΑΟΣ-ΔΗΜΗΤΡΙΟΣ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6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6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6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63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6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ΜΠΑΛΩΜΕΝΑΚΗΣ ΑΝΤΩΝΗΣ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6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6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6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64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6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ΜΠΑΞΕΒΑΝΑΚΗΣ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6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6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6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64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6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ΜΠΑΡΓΙΩΤΑΣ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6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06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6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64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6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ΜΠΑΡΚΑΣ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6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6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6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65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6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ΜΠΓΙΑΛΑΣ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6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6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6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65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6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ΜΠΟΛΑΡΗΣ ΜΑΡΚΟΣ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6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6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6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65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6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ΜΠΟΥΚΩΡΟΣ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6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6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6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66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6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ΜΠΟΥΡΑΣ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6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6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6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66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6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ΜΩΡΑΪΤΗΣ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6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06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6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66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6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ΝΙΚΟΛΟΠΟΥΛΟΣ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6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06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6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67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6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ΝΤΖΙΜΑΝΗΣ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6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6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6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67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6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ΞΑΝΘΟΣ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6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6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6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67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6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ΞΥΔΑΚΗΣ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6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6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6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67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6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ΟΙΚΟΝΟΜΟΥ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6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6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6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68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6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ΟΥΡΣΟΥΖΙΔΗΣ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6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6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6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68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6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ΠΑΛΛΗΣ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6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6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06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68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6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ΠΑΝΑΓΙΩΤΑΡΟΣ ΗΛΙΑΣ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6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6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6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69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6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ΠΑΝΑΓΙΩΤΟΠΟΥΛΟΣ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6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6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6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69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6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ΠΑΝΑΓΟΥΛΗΣ ΕΥΣΤΑΘΙΟΣ(ΣΤΑΘΗΣ)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6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06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6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69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6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ΠΑΝΤΖΑΣ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6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6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6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6A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6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ΠΑΠΑΔΟΠΟΥΛΟΣ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6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6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6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6A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6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ΠΑΠΑΔΟΠΟΥΛΟΣ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6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6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6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6A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6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ΠΑΠΑΔΟΠΟΥΛΟΣ ΧΡΙΣΤΟΦΟΡΟΣ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6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6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6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6B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6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ΠΑΠΑΗΛΙΟΥ </w:t>
            </w:r>
            <w:r w:rsidRPr="004D3269">
              <w:rPr>
                <w:rFonts w:ascii="Segoe UI" w:eastAsia="Times New Roman" w:hAnsi="Segoe UI" w:cs="Segoe UI"/>
                <w:sz w:val="18"/>
                <w:szCs w:val="18"/>
              </w:rPr>
              <w:t>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6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6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6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6B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6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ΠΑΠΑΘΕΟΔΩΡΟΥ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6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06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6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6B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6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ΠΑΠΑΚΩΣΤΑ-ΣΙΔΗΡΟΠΟΥΛΟΥ ΑΙΚΑΤΕΡΙΝΗ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06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06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6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6C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6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ΠΑΠΑΝΑΤΣΙΟΥ ΑΙΚΑΤΕΡΙΝΗ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06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6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6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6C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6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ΠΑΠΑΡΗΓΑ ΑΛΕΞΑΝΔΡΑ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06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06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6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6C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6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ΠΑΠΑΦΙΛΙΠΠΟΥ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6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6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6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6C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6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ΠΑΠΑΧΡΙΣΤΟΠΟΥΛΟΣ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6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06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6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6D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6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ΠΑΠΠΑΣ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6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6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6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6D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6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ΠΑΠΠΑΣ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6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6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6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6D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6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ΠΑΡΑΣΚΕΥΟΠΟΥΛΟΣ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6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6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6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6E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6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ΠΑΡΑΣΤΑΤΙΔΗΣ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6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6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5FC306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6E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6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ΠΑΥΛΙΔΗΣ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6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6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6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6E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6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ΠΑΦΙΛΗΣ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6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06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6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6F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6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ΠΛΑΚΙΩΤΑΚΗΣ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6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6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06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6F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6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ΠΟΛΑΚΗΣ ΠΑΥΛΟΣ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6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6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6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6F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6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ΠΡΑΤΣΟΛΗΣ ΑΝΑΣΤΑΣΙΟΣ(ΤΑΣΟΣ)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6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6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6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70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6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ΡΑΠΤΗ ΕΛΕΝΗ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06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6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7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70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7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ΡΙΖΟΣ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7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7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07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70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7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ΡΙΖΟΥΛΗΣ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7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7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7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71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7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ΣΑΛΜΑΣ ΜΑΡΙΟΣ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7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7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7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71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7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ΣΑΜΑΡΑΣ ΑΝΤΩΝΙΟΣ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7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7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7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71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7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ΣΑΝΤΟΡΙΝΙΟΣ ΝΕΚΤΑΡΙΟΣ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7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7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07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71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7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ΣΑΡΑΚΙΩΤΗΣ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7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7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07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72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7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ΣΑΡΙΔΗΣ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7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07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7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72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7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ΣΑΧΙΝΙΔΗΣ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7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7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7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72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7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ΣΕΒΑΣΤΑΚΗΣ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7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7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07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73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7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ΣΕΛΤΣΑΣ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7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7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7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73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7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ΣΗΦΑΚΗΣ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7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7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7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73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7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ΣΙΜΟΡΕΛΗΣ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7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7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7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74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7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ΣΚΑΝΔΑΛΙΔΗΣ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7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07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7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74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7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ΣΚΟΥΡΛΕΤΗΣ ΠΑΝΑΓΙΩΤΗΣ(ΠΑΝΟΣ)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7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7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Β' </w:t>
            </w:r>
            <w:r w:rsidRPr="004D3269">
              <w:rPr>
                <w:rFonts w:ascii="Segoe UI" w:eastAsia="Times New Roman" w:hAnsi="Segoe UI" w:cs="Segoe UI"/>
                <w:sz w:val="18"/>
                <w:szCs w:val="18"/>
              </w:rPr>
              <w:t>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7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74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7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ΣΚΟΥΡΟΛΙΑΚΟΣ ΠΑΝΑΓΙΩΤΗΣ(ΠΑΝΟΣ)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7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7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7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75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7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ΣΚΟΥΦΑ ΕΛΙΣΣΑΒΕΤ</w:t>
            </w:r>
          </w:p>
        </w:tc>
        <w:tc>
          <w:tcPr>
            <w:tcW w:w="1562" w:type="dxa"/>
            <w:tcBorders>
              <w:top w:val="nil"/>
              <w:left w:val="nil"/>
              <w:bottom w:val="single" w:sz="4" w:space="0" w:color="000000"/>
              <w:right w:val="single" w:sz="4" w:space="0" w:color="000000"/>
            </w:tcBorders>
            <w:shd w:val="clear" w:color="auto" w:fill="auto"/>
            <w:noWrap/>
            <w:vAlign w:val="center"/>
            <w:hideMark/>
          </w:tcPr>
          <w:p w14:paraId="5FC307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7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7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75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7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ΣΚΡΕΚΑΣ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7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7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7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75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7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ΣΠΑΡΤΙΝΟΣ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7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7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7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76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7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ΣΠΙΡΤΖΗΣ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7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7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7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76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7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ΣΤΑΘΑΚΗΣ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7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7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7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76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7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ΣΤΑΪΚΟΥΡΑΣ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7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7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07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76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7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ΣΤΑΜΑΤΑΚΗ ΕΛΕΝΗ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07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7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07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77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7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ΣΤΑΜΑΤΗΣ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7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7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7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77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7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ΣΤΑΜΠΟΥΛΗ ΑΦΡΟΔΙΤΗ</w:t>
            </w:r>
          </w:p>
        </w:tc>
        <w:tc>
          <w:tcPr>
            <w:tcW w:w="1562" w:type="dxa"/>
            <w:tcBorders>
              <w:top w:val="nil"/>
              <w:left w:val="nil"/>
              <w:bottom w:val="single" w:sz="4" w:space="0" w:color="000000"/>
              <w:right w:val="single" w:sz="4" w:space="0" w:color="000000"/>
            </w:tcBorders>
            <w:shd w:val="clear" w:color="auto" w:fill="auto"/>
            <w:noWrap/>
            <w:vAlign w:val="center"/>
            <w:hideMark/>
          </w:tcPr>
          <w:p w14:paraId="5FC307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7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7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77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7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ΣΤΕΡΓΙΟΥ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7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07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7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78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7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ΣΤΕΦΟΣ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7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7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7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78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7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ΣΤΟΓΙΑΝΝΙΔΗΣ </w:t>
            </w:r>
            <w:r w:rsidRPr="004D3269">
              <w:rPr>
                <w:rFonts w:ascii="Segoe UI" w:eastAsia="Times New Roman" w:hAnsi="Segoe UI" w:cs="Segoe UI"/>
                <w:sz w:val="18"/>
                <w:szCs w:val="18"/>
              </w:rPr>
              <w:t>ΓΡΗΓΟΡΙΟΣ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7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7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7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78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7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ΣΤΥΛΙΟΣ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7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7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7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79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7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ΣΥΝΤΥΧΑΚΗΣ ΕΜΜΑΝΟΥΗΛ</w:t>
            </w:r>
          </w:p>
        </w:tc>
        <w:tc>
          <w:tcPr>
            <w:tcW w:w="1562" w:type="dxa"/>
            <w:tcBorders>
              <w:top w:val="nil"/>
              <w:left w:val="nil"/>
              <w:bottom w:val="single" w:sz="4" w:space="0" w:color="000000"/>
              <w:right w:val="single" w:sz="4" w:space="0" w:color="000000"/>
            </w:tcBorders>
            <w:shd w:val="clear" w:color="auto" w:fill="auto"/>
            <w:noWrap/>
            <w:vAlign w:val="center"/>
            <w:hideMark/>
          </w:tcPr>
          <w:p w14:paraId="5FC307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07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07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79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7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ΣΥΡΙΓΟΣ ΑΝΤΩΝΙΟΣ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7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7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7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79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7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ΣΥΡΜΑΛΕΝΙΟΣ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7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7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7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7A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7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ΤΑΣΟΥΛΑΣ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7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7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7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7A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7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ΤΑΣΣΟΣ 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7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07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07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7A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7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ΤΕΛΙΓΙΟΡΙΔΟΥ ΟΛΥΜΠΙΑ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07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7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7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7B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7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ΤΖΑΒΑΡΑΣ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7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7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7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7B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7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ΤΖΑΚΡΗ ΘΕΟΔΩΡΑ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07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7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7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7B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7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ΤΖΑΜΑΚΛΗΣ ΧΑΡΙΛΑΟΣ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7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7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7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7B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7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ΤΖΕΛΕΠΗΣ ΜΙΧΑΗΛ</w:t>
            </w:r>
          </w:p>
        </w:tc>
        <w:tc>
          <w:tcPr>
            <w:tcW w:w="1562" w:type="dxa"/>
            <w:tcBorders>
              <w:top w:val="nil"/>
              <w:left w:val="nil"/>
              <w:bottom w:val="single" w:sz="4" w:space="0" w:color="000000"/>
              <w:right w:val="single" w:sz="4" w:space="0" w:color="000000"/>
            </w:tcBorders>
            <w:shd w:val="clear" w:color="auto" w:fill="auto"/>
            <w:noWrap/>
            <w:vAlign w:val="center"/>
            <w:hideMark/>
          </w:tcPr>
          <w:p w14:paraId="5FC307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07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7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7C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7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ΤΖΟΥΦΗ ΜΕΡΟΠΗ</w:t>
            </w:r>
          </w:p>
        </w:tc>
        <w:tc>
          <w:tcPr>
            <w:tcW w:w="1562" w:type="dxa"/>
            <w:tcBorders>
              <w:top w:val="nil"/>
              <w:left w:val="nil"/>
              <w:bottom w:val="single" w:sz="4" w:space="0" w:color="000000"/>
              <w:right w:val="single" w:sz="4" w:space="0" w:color="000000"/>
            </w:tcBorders>
            <w:shd w:val="clear" w:color="auto" w:fill="auto"/>
            <w:noWrap/>
            <w:vAlign w:val="center"/>
            <w:hideMark/>
          </w:tcPr>
          <w:p w14:paraId="5FC307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7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7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7C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7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ΤΟΣΚΑΣ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7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7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Β' </w:t>
            </w:r>
            <w:r w:rsidRPr="004D3269">
              <w:rPr>
                <w:rFonts w:ascii="Segoe UI" w:eastAsia="Times New Roman" w:hAnsi="Segoe UI" w:cs="Segoe UI"/>
                <w:sz w:val="18"/>
                <w:szCs w:val="18"/>
              </w:rPr>
              <w:t>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7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7C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7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ΤΡΑΓΑΚΗΣ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7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7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07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7D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7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ΤΡΙΑΝΤΑΦΥΛΛΙΔΗΣ ΑΛΕΞΑΝΔΡΟΣ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7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7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7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7D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7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ΤΡΙΑΝΤΑΦΥΛΛΟΥ ΜΑΡΙΑ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07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7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7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7D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7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ΤΣΑΚΑΛΩΤΟΣ ΕΥΚΛΕΙΔΗΣ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7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7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7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7E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7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ΤΣΙΑΡΑΣ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7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7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7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7E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7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ΤΣΙΠΡΑΣ ΑΛΕΞΙΟΣ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7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7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07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7E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7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ΤΣΙΡΚΑΣ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7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7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7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7F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7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ΤΣΙΡΩΝΗΣ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7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7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7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7F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7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ΤΣΟΓΚΑΣ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7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7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7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7F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7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ΦΑΜΕΛΛΟΣ ΣΩΚΡΑΤΗΣ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7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7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7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80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7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ΦΙΛΗΣ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7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7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7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80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8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ΦΛΑΜΠΟΥΡΑΡΗΣ ΑΛΕΞΑΝΔΡΟΣ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8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8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Α' </w:t>
            </w:r>
            <w:r w:rsidRPr="004D3269">
              <w:rPr>
                <w:rFonts w:ascii="Segoe UI" w:eastAsia="Times New Roman" w:hAnsi="Segoe UI" w:cs="Segoe UI"/>
                <w:sz w:val="18"/>
                <w:szCs w:val="18"/>
              </w:rPr>
              <w:t>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8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80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8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ΦΟΡΤΣΑΚΗΣ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8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8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8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80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8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ΦΩΤΗΛΑΣ ΙΑΣΩΝΑΣ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8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8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8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81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8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ΦΩΤΙΟΥ ΘΕΑΝΩ</w:t>
            </w:r>
          </w:p>
        </w:tc>
        <w:tc>
          <w:tcPr>
            <w:tcW w:w="1562" w:type="dxa"/>
            <w:tcBorders>
              <w:top w:val="nil"/>
              <w:left w:val="nil"/>
              <w:bottom w:val="single" w:sz="4" w:space="0" w:color="000000"/>
              <w:right w:val="single" w:sz="4" w:space="0" w:color="000000"/>
            </w:tcBorders>
            <w:shd w:val="clear" w:color="auto" w:fill="auto"/>
            <w:noWrap/>
            <w:vAlign w:val="center"/>
            <w:hideMark/>
          </w:tcPr>
          <w:p w14:paraId="5FC308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8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8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81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8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ΧΑΡΑΚΟΠΟΥΛΟΣ ΜΑΞΙΜΟΣ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8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8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8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81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8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ΧΑΤΖΗΔΑΚΗΣ ΚΩΝΣΤΑΝΤΙΝΟΣ(ΚΩΣΤΗΣ)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8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8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8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82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8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ΧΑΤΖΗΣΑΒΒΑΣ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8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8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5FC308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82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8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ΧΡΙΣΤΟΔΟΥΛΟΠΟΥΛΟΥ ΑΝΑΣΤΑΣΙΑ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08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8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8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82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8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ΧΡΙΣΤΟΦΙΛΟΠΟΥΛΟΥ ΠΑΡΑΣΚΕΥΗ(ΕΥΗ)</w:t>
            </w:r>
          </w:p>
        </w:tc>
        <w:tc>
          <w:tcPr>
            <w:tcW w:w="1562" w:type="dxa"/>
            <w:tcBorders>
              <w:top w:val="nil"/>
              <w:left w:val="nil"/>
              <w:bottom w:val="single" w:sz="4" w:space="0" w:color="000000"/>
              <w:right w:val="single" w:sz="4" w:space="0" w:color="000000"/>
            </w:tcBorders>
            <w:shd w:val="clear" w:color="auto" w:fill="auto"/>
            <w:noWrap/>
            <w:vAlign w:val="center"/>
            <w:hideMark/>
          </w:tcPr>
          <w:p w14:paraId="5FC308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08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8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83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8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ΨΑΡΙΑΝΟΣ ΓΡΗΓΟΡΙΟΣ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8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08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8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83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8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ΨΥΧΟΓΙΟΣ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8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8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8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83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vAlign w:val="center"/>
            <w:hideMark/>
          </w:tcPr>
          <w:p w14:paraId="5FC308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Σ.Α.Ψ: 3 (ΣΥΝΟΛΙΚΑ ΨΗΦΟΙ: NAI:154, OXI:143, ΠΡΝ:0)</w:t>
            </w:r>
          </w:p>
        </w:tc>
        <w:tc>
          <w:tcPr>
            <w:tcW w:w="1562" w:type="dxa"/>
            <w:tcBorders>
              <w:top w:val="nil"/>
              <w:left w:val="nil"/>
              <w:bottom w:val="single" w:sz="4" w:space="0" w:color="000000"/>
              <w:right w:val="single" w:sz="4" w:space="0" w:color="000000"/>
            </w:tcBorders>
            <w:shd w:val="clear" w:color="auto" w:fill="auto"/>
            <w:vAlign w:val="center"/>
            <w:hideMark/>
          </w:tcPr>
          <w:p w14:paraId="5FC308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c>
          <w:tcPr>
            <w:tcW w:w="1939" w:type="dxa"/>
            <w:tcBorders>
              <w:top w:val="nil"/>
              <w:left w:val="nil"/>
              <w:bottom w:val="single" w:sz="4" w:space="0" w:color="000000"/>
              <w:right w:val="single" w:sz="4" w:space="0" w:color="000000"/>
            </w:tcBorders>
            <w:shd w:val="clear" w:color="auto" w:fill="auto"/>
            <w:vAlign w:val="center"/>
            <w:hideMark/>
          </w:tcPr>
          <w:p w14:paraId="5FC308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5FC308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r>
      <w:tr w:rsidR="0020643A" w14:paraId="5FC30841" w14:textId="77777777">
        <w:trPr>
          <w:trHeight w:val="480"/>
        </w:trPr>
        <w:tc>
          <w:tcPr>
            <w:tcW w:w="3823" w:type="dxa"/>
            <w:tcBorders>
              <w:top w:val="nil"/>
              <w:left w:val="single" w:sz="4" w:space="0" w:color="000000"/>
              <w:bottom w:val="single" w:sz="4" w:space="0" w:color="000000"/>
              <w:right w:val="single" w:sz="4" w:space="0" w:color="000000"/>
            </w:tcBorders>
            <w:shd w:val="clear" w:color="auto" w:fill="auto"/>
            <w:vAlign w:val="center"/>
            <w:hideMark/>
          </w:tcPr>
          <w:p w14:paraId="5FC308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Άρθρο: 3. </w:t>
            </w:r>
            <w:r w:rsidRPr="004D3269">
              <w:rPr>
                <w:rFonts w:ascii="Segoe UI" w:eastAsia="Times New Roman" w:hAnsi="Segoe UI" w:cs="Segoe UI"/>
                <w:sz w:val="18"/>
                <w:szCs w:val="18"/>
              </w:rPr>
              <w:t>Έξοδα Υπουργείου Εσωτερικών (ΣΥΝΟΛΙΚΑ ΨΗΦΟΙ: NAI:154, OXI:143, ΠΡΝ:0)</w:t>
            </w:r>
          </w:p>
        </w:tc>
        <w:tc>
          <w:tcPr>
            <w:tcW w:w="1562" w:type="dxa"/>
            <w:tcBorders>
              <w:top w:val="nil"/>
              <w:left w:val="nil"/>
              <w:bottom w:val="single" w:sz="4" w:space="0" w:color="000000"/>
              <w:right w:val="single" w:sz="4" w:space="0" w:color="000000"/>
            </w:tcBorders>
            <w:shd w:val="clear" w:color="auto" w:fill="auto"/>
            <w:vAlign w:val="center"/>
            <w:hideMark/>
          </w:tcPr>
          <w:p w14:paraId="5FC308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c>
          <w:tcPr>
            <w:tcW w:w="1939" w:type="dxa"/>
            <w:tcBorders>
              <w:top w:val="nil"/>
              <w:left w:val="nil"/>
              <w:bottom w:val="single" w:sz="4" w:space="0" w:color="000000"/>
              <w:right w:val="single" w:sz="4" w:space="0" w:color="000000"/>
            </w:tcBorders>
            <w:shd w:val="clear" w:color="auto" w:fill="auto"/>
            <w:vAlign w:val="center"/>
            <w:hideMark/>
          </w:tcPr>
          <w:p w14:paraId="5FC308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5FC308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r>
      <w:tr w:rsidR="0020643A" w14:paraId="5FC3084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8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ΑΘΑΝΑΣΙΟΥ ΑΘΑΝΑΣΙΟΣ(ΝΑΣΟΣ)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8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8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8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84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8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ΑΘΑΝΑΣΙΟΥ ΧΑΡΑΛΑΜΠΟΣ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8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8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08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85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8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ΑΪΒΑΤΙΔΗΣ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8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8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8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85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8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ΑΚΡΙΩΤΗΣ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8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8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8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85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8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ΑΜΑΝΑΤΙΔΗΣ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8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8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8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85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8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ΑΜΥΡΑΣ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8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08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8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86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8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ΑΝΑΓΝΩΣΤΟΠΟΥΛΟΥ ΑΘΑΝΑΣΙΑ(ΣΙΑ)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08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8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8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86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8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ΑΝΑΣΤΑΣΙΑΔΗΣ ΣΑΒΒΑΣ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8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8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8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86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8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ΑΝΔΡΙΑΝΟΣ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8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8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08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87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8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ΑΝΤΩΝΙΑΔΗΣ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8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8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8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87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8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ΑΝΤΩΝΙΟΥ ΜΑΡΙΑ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08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8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8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87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8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ΑΝΤΩΝΙΟΥ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8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8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8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88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8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ΑΠΟΣΤΟΛΟΥ ΕΥΑΓΓΕΛΟΣ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8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8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8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88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8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ΑΡΑΜΠΑΤΖΗ ΦΩΤΕΙΝΗ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08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8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8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88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8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ΑΡΑΧΩΒΙΤΗΣ 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8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8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8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89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8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ΑΡΒΑΝΙΤΙΔΗΣ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8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08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8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89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8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ΑΣΗΜΑΚΟΠΟΥΛΟΥ ΑΝΝΑ-ΜΙΣΕΛ</w:t>
            </w:r>
          </w:p>
        </w:tc>
        <w:tc>
          <w:tcPr>
            <w:tcW w:w="1562" w:type="dxa"/>
            <w:tcBorders>
              <w:top w:val="nil"/>
              <w:left w:val="nil"/>
              <w:bottom w:val="single" w:sz="4" w:space="0" w:color="000000"/>
              <w:right w:val="single" w:sz="4" w:space="0" w:color="000000"/>
            </w:tcBorders>
            <w:shd w:val="clear" w:color="auto" w:fill="auto"/>
            <w:noWrap/>
            <w:vAlign w:val="center"/>
            <w:hideMark/>
          </w:tcPr>
          <w:p w14:paraId="5FC308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8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8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89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8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ΑΥΓΕΝΑΚΗΣ ΕΛΕΥΘΕΡΙΟΣ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8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8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08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8A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8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ΑΥΛΩΝΙΤΟΥ ΕΛΕΝΗ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08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8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8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8A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8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ΑΧΜΕΤ ΙΛΧΑΝ</w:t>
            </w:r>
          </w:p>
        </w:tc>
        <w:tc>
          <w:tcPr>
            <w:tcW w:w="1562" w:type="dxa"/>
            <w:tcBorders>
              <w:top w:val="nil"/>
              <w:left w:val="nil"/>
              <w:bottom w:val="single" w:sz="4" w:space="0" w:color="000000"/>
              <w:right w:val="single" w:sz="4" w:space="0" w:color="000000"/>
            </w:tcBorders>
            <w:shd w:val="clear" w:color="auto" w:fill="auto"/>
            <w:noWrap/>
            <w:vAlign w:val="center"/>
            <w:hideMark/>
          </w:tcPr>
          <w:p w14:paraId="5FC308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08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8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8A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8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ΒΑΓΕΝΑ ΑΝΝΑ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08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8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8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8A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8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ΒΑΓΙΩΝΑΚΗ ΕΥΑΓΓΕΛΙΑ(ΒΑΛΙΑ)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08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8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8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8B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8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ΒΑΓΙΩΝΑΣ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8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8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8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8B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8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ΒΑΚΗ ΦΩΤΕΙΝΗ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08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8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8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8B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8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ΒΑΡΒΙΤΣΙΩΤΗΣ ΜΙΛΤΙΑΔΗΣ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8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8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8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8C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8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ΒΑΡΔΑΚΗΣ ΣΩΚΡΑΤΗΣ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8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8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08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8C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8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ΒΑΡΔΑΛΗΣ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8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08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8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8C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8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ΒΑΡΕΜΕΝΟΣ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8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8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8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8D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8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ΒΕΝΙΖΕΛΟΣ ΕΥΑΓΓΕΛΟΣ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8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08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8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8D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8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ΒΕΡΝΑΡΔΑΚΗΣ </w:t>
            </w:r>
            <w:r w:rsidRPr="004D3269">
              <w:rPr>
                <w:rFonts w:ascii="Segoe UI" w:eastAsia="Times New Roman" w:hAnsi="Segoe UI" w:cs="Segoe UI"/>
                <w:sz w:val="18"/>
                <w:szCs w:val="18"/>
              </w:rPr>
              <w:t>ΧΡΙΣΤΟΦΟΡΟΣ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8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8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8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8D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8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ΒΕΣΥΡΟΠΟΥΛΟΣ ΑΠΟΣΤΟΛΟΣ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8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8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8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8E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8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ΒΕΤΤΑΣ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8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8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08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8E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8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ΒΙΤΣΑΣ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8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8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08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8E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8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ΒΛΑΣΗΣ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8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8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8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8F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8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ΒΛΑΧΟΣ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8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8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8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8F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8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ΒΛΑΧΟΥ ΣΩΤΗΡΙΑ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08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8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8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8F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8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ΒΟΡΙΔΗΣ ΜΑΥΡΟΥΔΗΣ(ΜΑΚΗΣ)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8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8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8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8F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8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ΒΟΥΛΤΕΨΗ ΣΟΦΙΑ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08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8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8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90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9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ΒΟΥΤΣΗΣ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9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9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9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90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9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ΒΡΑΝΤΖΑ ΠΑΝΑΓΙΩΤΑ</w:t>
            </w:r>
          </w:p>
        </w:tc>
        <w:tc>
          <w:tcPr>
            <w:tcW w:w="1562" w:type="dxa"/>
            <w:tcBorders>
              <w:top w:val="nil"/>
              <w:left w:val="nil"/>
              <w:bottom w:val="single" w:sz="4" w:space="0" w:color="000000"/>
              <w:right w:val="single" w:sz="4" w:space="0" w:color="000000"/>
            </w:tcBorders>
            <w:shd w:val="clear" w:color="auto" w:fill="auto"/>
            <w:noWrap/>
            <w:vAlign w:val="center"/>
            <w:hideMark/>
          </w:tcPr>
          <w:p w14:paraId="5FC309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9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9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90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9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ΒΡΟΥΤΣΗΣ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9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9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9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91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9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ΓΑΒΡΟΓΛΟΥ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9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9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9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91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9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ΓΑΚΗΣ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9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9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09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91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9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ΓΕΝΗΜΑΤΑ ΦΩΤΕΙΝΗ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09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09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9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92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9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ΓΕΝΝΙΑ ΓΕΩΡΓΙΑ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09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9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09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92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9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ΓΕΡΜΕΝΗΣ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9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9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9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92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9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ΓΕΡΟΒΑΣΙΛΗ ΟΛΓΑ</w:t>
            </w:r>
          </w:p>
        </w:tc>
        <w:tc>
          <w:tcPr>
            <w:tcW w:w="1562" w:type="dxa"/>
            <w:tcBorders>
              <w:top w:val="nil"/>
              <w:left w:val="nil"/>
              <w:bottom w:val="single" w:sz="4" w:space="0" w:color="000000"/>
              <w:right w:val="single" w:sz="4" w:space="0" w:color="000000"/>
            </w:tcBorders>
            <w:shd w:val="clear" w:color="auto" w:fill="auto"/>
            <w:noWrap/>
            <w:vAlign w:val="center"/>
            <w:hideMark/>
          </w:tcPr>
          <w:p w14:paraId="5FC309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9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9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93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9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ΓΕΩΡΓΑΝΤΑΣ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9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9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5FC309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93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9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ΓΕΩΡΓΙΑΔΗΣ ΜΑΡΙΟΣ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9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09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9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93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9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ΓΕΩΡΓΙΑΔΗΣ ΣΠΥΡΙΔΩΝ-ΑΔΩΝΙΣ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9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9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9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94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9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ΓΕΩΡΓΟΠΟΥΛΟΥ-ΣΑΛΤΑΡΗ ΕΥΣΤΑΘΙΑ(ΕΦΗ)</w:t>
            </w:r>
          </w:p>
        </w:tc>
        <w:tc>
          <w:tcPr>
            <w:tcW w:w="1562" w:type="dxa"/>
            <w:tcBorders>
              <w:top w:val="nil"/>
              <w:left w:val="nil"/>
              <w:bottom w:val="single" w:sz="4" w:space="0" w:color="000000"/>
              <w:right w:val="single" w:sz="4" w:space="0" w:color="000000"/>
            </w:tcBorders>
            <w:shd w:val="clear" w:color="auto" w:fill="auto"/>
            <w:noWrap/>
            <w:vAlign w:val="center"/>
            <w:hideMark/>
          </w:tcPr>
          <w:p w14:paraId="5FC309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9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9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94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9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ΓΙΑΚΟΥΜΑΤΟΣ ΓΕΡΑΣΙΜΟΣ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9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9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9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94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9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ΓΙΑΝΝΑΚΗΣ ΣΤΕΡΓΙΟΣ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9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9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9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94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9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ΓΙΑΝΝΑΚΙΔΗΣ ΕΥΣΤΑΘΙΟΣ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9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9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9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95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9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ΓΙΟΓΙΑΚΑΣ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9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9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9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95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9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ΓΚΑΡΑ ΑΝΑΣΤΑΣΙΑ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09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9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09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95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9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ΓΚΙΟΚΑΣ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9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09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9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96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9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ΓΚΙΟΛΑΣ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9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9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09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96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9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ΓΚΙΟΥΛΕΚΑΣ ΚΩΣΤΑΝΤΙΝΟΣ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9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9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9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96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9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ΓΡΕΓΟΣ ΑΝΤΩΝΙΟΣ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9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9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9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97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9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ΓΡΗΓΟΡΑΚΟΣ ΛΕΩΝΙΔΑΣ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9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09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9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97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9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ΔΑΒΑΚΗΣ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9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9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9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97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9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ΔΑΝΕΛΛΗΣ ΣΠΥΡΙΔΩΝ</w:t>
            </w:r>
          </w:p>
        </w:tc>
        <w:tc>
          <w:tcPr>
            <w:tcW w:w="1562" w:type="dxa"/>
            <w:tcBorders>
              <w:top w:val="nil"/>
              <w:left w:val="nil"/>
              <w:bottom w:val="single" w:sz="4" w:space="0" w:color="000000"/>
              <w:right w:val="single" w:sz="4" w:space="0" w:color="000000"/>
            </w:tcBorders>
            <w:shd w:val="clear" w:color="auto" w:fill="auto"/>
            <w:noWrap/>
            <w:vAlign w:val="center"/>
            <w:hideMark/>
          </w:tcPr>
          <w:p w14:paraId="5FC309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09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09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98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9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ΔΕΔΕΣ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9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9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9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98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9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ΔΕΛΗΣ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9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09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9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98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9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ΔΕΝΔΙΑΣ ΝΙΚΟΛΑΟΣ-ΓΕΩΡΓΙΟΣ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9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9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9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99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9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ΔΗΜΑΡΑΣ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9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9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9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99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9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ΔΗΜΑΣ ΧΡΙΣΤΟΣ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9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9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9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99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9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ΔΗΜΗΤΡΙΑΔΗΣ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9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9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9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99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9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ΔΗΜΟΣΧΑΚΗΣ ΑΝΑΣΤΑΣΙΟΣ(ΤΑΣΟΣ)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9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9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09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9A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9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ΔΟΥΖΙΝΑΣ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9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9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09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9A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9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ΔΡΑΓΑΣΑΚΗΣ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9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9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9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9A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9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ΔΡΙΤΣΑΣ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9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9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09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9B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9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ΔΡΙΤΣΕΛΗ ΠΑΝΑΓΙΩΤΑ</w:t>
            </w:r>
          </w:p>
        </w:tc>
        <w:tc>
          <w:tcPr>
            <w:tcW w:w="1562" w:type="dxa"/>
            <w:tcBorders>
              <w:top w:val="nil"/>
              <w:left w:val="nil"/>
              <w:bottom w:val="single" w:sz="4" w:space="0" w:color="000000"/>
              <w:right w:val="single" w:sz="4" w:space="0" w:color="000000"/>
            </w:tcBorders>
            <w:shd w:val="clear" w:color="auto" w:fill="auto"/>
            <w:noWrap/>
            <w:vAlign w:val="center"/>
            <w:hideMark/>
          </w:tcPr>
          <w:p w14:paraId="5FC309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9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9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9B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9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ΕΜΜΑΝΟΥΗΛΙΔΗΣ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9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9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9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9B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9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ΖΑΡΟΥΛΙΑ ΕΛΕΝΗ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09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9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9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9C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9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ΖΕΪΜΠΕΚ ΧΟΥΣΕΪΝ</w:t>
            </w:r>
          </w:p>
        </w:tc>
        <w:tc>
          <w:tcPr>
            <w:tcW w:w="1562" w:type="dxa"/>
            <w:tcBorders>
              <w:top w:val="nil"/>
              <w:left w:val="nil"/>
              <w:bottom w:val="single" w:sz="4" w:space="0" w:color="000000"/>
              <w:right w:val="single" w:sz="4" w:space="0" w:color="000000"/>
            </w:tcBorders>
            <w:shd w:val="clear" w:color="auto" w:fill="auto"/>
            <w:noWrap/>
            <w:vAlign w:val="center"/>
            <w:hideMark/>
          </w:tcPr>
          <w:p w14:paraId="5FC309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9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9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9C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9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ΖΟΥΡΑΡΗΣ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9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09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9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9C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9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ΗΓΟΥΜΕΝΙΔΗΣ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9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9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09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9D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9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ΗΛΙΟΠΟΥΛΟΣ ΠΑΝΑΓΙΩΤΗΣ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9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9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9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9D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9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ΘΕΛΕΡΙΤΗ ΜΑΡΙΑ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09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9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9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9D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9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ΘΕΟΔΩΡΑΚΗΣ 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9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09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9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9E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9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ΘΕΟΠΕΦΤΑΤΟΥ ΑΦΡΟΔΙΤΗ</w:t>
            </w:r>
          </w:p>
        </w:tc>
        <w:tc>
          <w:tcPr>
            <w:tcW w:w="1562" w:type="dxa"/>
            <w:tcBorders>
              <w:top w:val="nil"/>
              <w:left w:val="nil"/>
              <w:bottom w:val="single" w:sz="4" w:space="0" w:color="000000"/>
              <w:right w:val="single" w:sz="4" w:space="0" w:color="000000"/>
            </w:tcBorders>
            <w:shd w:val="clear" w:color="auto" w:fill="auto"/>
            <w:noWrap/>
            <w:vAlign w:val="center"/>
            <w:hideMark/>
          </w:tcPr>
          <w:p w14:paraId="5FC309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9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9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9E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9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ΘΕΟΦΥΛΑΚΤΟΣ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9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9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9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9E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9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ΘΕΟΧΑΡΗΣ ΘΕΟΧΑΡΗΣ(ΧΑΡΗΣ)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9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9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9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9E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9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ΘΕΟΧΑΡΟΠΟΥΛΟΣ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9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09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9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9F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9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ΘΕΩΝΑΣ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9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9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9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9F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9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ΘΗΒΑΙΟΣ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9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9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9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9F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9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ΘΡΑΨΑΝΙΩΤΗΣ ΕΜΜΑΝΟΥΗΛ</w:t>
            </w:r>
          </w:p>
        </w:tc>
        <w:tc>
          <w:tcPr>
            <w:tcW w:w="1562" w:type="dxa"/>
            <w:tcBorders>
              <w:top w:val="nil"/>
              <w:left w:val="nil"/>
              <w:bottom w:val="single" w:sz="4" w:space="0" w:color="000000"/>
              <w:right w:val="single" w:sz="4" w:space="0" w:color="000000"/>
            </w:tcBorders>
            <w:shd w:val="clear" w:color="auto" w:fill="auto"/>
            <w:noWrap/>
            <w:vAlign w:val="center"/>
            <w:hideMark/>
          </w:tcPr>
          <w:p w14:paraId="5FC309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9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09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A0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9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ΙΓΓΛΕΖΗ ΑΙΚΑΤΕΡΙΝΗ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0A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A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A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A0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A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ΚΑΒΑΔΕΛΛΑΣ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A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0A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A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A0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A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ΚΑΒΒΑΔΑΣ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A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A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0A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A1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A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ΚΑΒΒΑΔΙΑ ΙΩΑΝΝΕΤΑ(ΑΝΝΕΤΑ)</w:t>
            </w:r>
          </w:p>
        </w:tc>
        <w:tc>
          <w:tcPr>
            <w:tcW w:w="1562" w:type="dxa"/>
            <w:tcBorders>
              <w:top w:val="nil"/>
              <w:left w:val="nil"/>
              <w:bottom w:val="single" w:sz="4" w:space="0" w:color="000000"/>
              <w:right w:val="single" w:sz="4" w:space="0" w:color="000000"/>
            </w:tcBorders>
            <w:shd w:val="clear" w:color="auto" w:fill="auto"/>
            <w:noWrap/>
            <w:vAlign w:val="center"/>
            <w:hideMark/>
          </w:tcPr>
          <w:p w14:paraId="5FC30A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A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A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A1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A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ΚΑΪΣΑΣ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A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A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0A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A1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A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ΚΑΚΛΑΜΑΝΗΣ ΝΙΚΗΤΑΣ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A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A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A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A2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A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ΚΑΛΑΦΑΤΗΣ 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A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A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A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A2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A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ΚΑΜΑΤΕΡΟΣ ΗΛΙΑΣ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A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A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0A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A2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A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ΚΑΜΜΕΝΟΣ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A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0A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0A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A3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A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ΚΑΜΜΕΝΟΣ ΠΑΝΑΓΙΩΤΗΣ(ΠΑΝΟΣ)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A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0A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A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A3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A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ΚΑΝΕΛΛΗ ΓΑΡΥΦΑΛΛΙΑ(ΛΙΑΝΑ)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0A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0A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A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A3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A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ΚΑΡΑΓΙΑΝΝΗΣ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A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A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A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A3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A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ΚΑΡΑΓΙΑΝΝΙΔΗΣ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A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A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A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A4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A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ΚΑΡΑ-ΓΙΟΥΣΟΥΦ ΑΪΧΑΝ</w:t>
            </w:r>
          </w:p>
        </w:tc>
        <w:tc>
          <w:tcPr>
            <w:tcW w:w="1562" w:type="dxa"/>
            <w:tcBorders>
              <w:top w:val="nil"/>
              <w:left w:val="nil"/>
              <w:bottom w:val="single" w:sz="4" w:space="0" w:color="000000"/>
              <w:right w:val="single" w:sz="4" w:space="0" w:color="000000"/>
            </w:tcBorders>
            <w:shd w:val="clear" w:color="auto" w:fill="auto"/>
            <w:noWrap/>
            <w:vAlign w:val="center"/>
            <w:hideMark/>
          </w:tcPr>
          <w:p w14:paraId="5FC30A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A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A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A4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A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ΚΑΡΑΓΚΟΥΝΗΣ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A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A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A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A4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A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ΚΑΡΑΘΑΝΑΣΟΠΟΥΛΟΣ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A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0A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A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A5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A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ΚΑΡΑΚΩΣΤΑ ΕΥΑΓΓΕΛΙΑ(ΕΥΗ)</w:t>
            </w:r>
          </w:p>
        </w:tc>
        <w:tc>
          <w:tcPr>
            <w:tcW w:w="1562" w:type="dxa"/>
            <w:tcBorders>
              <w:top w:val="nil"/>
              <w:left w:val="nil"/>
              <w:bottom w:val="single" w:sz="4" w:space="0" w:color="000000"/>
              <w:right w:val="single" w:sz="4" w:space="0" w:color="000000"/>
            </w:tcBorders>
            <w:shd w:val="clear" w:color="auto" w:fill="auto"/>
            <w:noWrap/>
            <w:vAlign w:val="center"/>
            <w:hideMark/>
          </w:tcPr>
          <w:p w14:paraId="5FC30A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A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0A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A5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A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ΚΑΡΑΚΩΣΤΑΣ ΕΥΑΓΓΕΛΟΣ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A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A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A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A5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A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ΚΑΡΑΜΑΝΛΗ ΑΝΝΑ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0A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A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A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A6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A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ΚΑΡΑΜΑΝΛΗΣ ΚΩΝ/ΝΟΣ τ ΑΛΕΞ</w:t>
            </w:r>
          </w:p>
        </w:tc>
        <w:tc>
          <w:tcPr>
            <w:tcW w:w="1562" w:type="dxa"/>
            <w:tcBorders>
              <w:top w:val="nil"/>
              <w:left w:val="nil"/>
              <w:bottom w:val="single" w:sz="4" w:space="0" w:color="000000"/>
              <w:right w:val="single" w:sz="4" w:space="0" w:color="000000"/>
            </w:tcBorders>
            <w:shd w:val="clear" w:color="auto" w:fill="auto"/>
            <w:noWrap/>
            <w:vAlign w:val="center"/>
            <w:hideMark/>
          </w:tcPr>
          <w:p w14:paraId="5FC30A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A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A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A6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A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ΚΑΡΑΜΑΝΛΗΣ </w:t>
            </w:r>
            <w:r w:rsidRPr="004D3269">
              <w:rPr>
                <w:rFonts w:ascii="Segoe UI" w:eastAsia="Times New Roman" w:hAnsi="Segoe UI" w:cs="Segoe UI"/>
                <w:sz w:val="18"/>
                <w:szCs w:val="18"/>
              </w:rPr>
              <w:t>ΚΩΝ/ΝΟΣ τ ΑΧΙΛ</w:t>
            </w:r>
          </w:p>
        </w:tc>
        <w:tc>
          <w:tcPr>
            <w:tcW w:w="1562" w:type="dxa"/>
            <w:tcBorders>
              <w:top w:val="nil"/>
              <w:left w:val="nil"/>
              <w:bottom w:val="single" w:sz="4" w:space="0" w:color="000000"/>
              <w:right w:val="single" w:sz="4" w:space="0" w:color="000000"/>
            </w:tcBorders>
            <w:shd w:val="clear" w:color="auto" w:fill="auto"/>
            <w:noWrap/>
            <w:vAlign w:val="center"/>
            <w:hideMark/>
          </w:tcPr>
          <w:p w14:paraId="5FC30A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A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A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A6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A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ΚΑΡΑΝΑΣΤΑΣΗΣ ΑΠΟΣΤΟΛΟΣ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A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A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0A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A7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A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ΚΑΡΑΟΓΛΟΥ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A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A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A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A7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A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ΚΑΡΑΣΑΡΛΙΔΟΥ ΕΥΦΡΟΣΥΝΗ(ΦΡΟΣΩ)</w:t>
            </w:r>
          </w:p>
        </w:tc>
        <w:tc>
          <w:tcPr>
            <w:tcW w:w="1562" w:type="dxa"/>
            <w:tcBorders>
              <w:top w:val="nil"/>
              <w:left w:val="nil"/>
              <w:bottom w:val="single" w:sz="4" w:space="0" w:color="000000"/>
              <w:right w:val="single" w:sz="4" w:space="0" w:color="000000"/>
            </w:tcBorders>
            <w:shd w:val="clear" w:color="auto" w:fill="auto"/>
            <w:noWrap/>
            <w:vAlign w:val="center"/>
            <w:hideMark/>
          </w:tcPr>
          <w:p w14:paraId="5FC30A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A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A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A7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A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ΚΑΡΑΣΜΑΝΗΣ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A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A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A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A8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A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ΚΑΡΡΑΣ ΓΕΩΡΓΙΟΣ-ΔΗΜΗΤΡΙΟΣ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A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0A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A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A8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A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ΚΑΣΑΠΙΔΗΣ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A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A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A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A8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A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ΚΑΣΙΔΙΑΡΗΣ ΗΛΙΑΣ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A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A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A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A8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A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ΚΑΣΙΜΑΤΗ ΕΙΡΗΝΗ(ΝΙΝΑ)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0A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A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0A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A9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A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ΚΑΣΤΟΡΗΣ ΑΣΤΕΡΙΟΣ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A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A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A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A9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A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ΚΑΤΡΟΥΓΚΑΛΟΣ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A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A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A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A9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A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ΚΑΤΣΑΒΡΙΑ-ΣΙΩΡΟΠΟΥΛΟΥ ΧΡΥΣΟΥΛΑ</w:t>
            </w:r>
          </w:p>
        </w:tc>
        <w:tc>
          <w:tcPr>
            <w:tcW w:w="1562" w:type="dxa"/>
            <w:tcBorders>
              <w:top w:val="nil"/>
              <w:left w:val="nil"/>
              <w:bottom w:val="single" w:sz="4" w:space="0" w:color="000000"/>
              <w:right w:val="single" w:sz="4" w:space="0" w:color="000000"/>
            </w:tcBorders>
            <w:shd w:val="clear" w:color="auto" w:fill="auto"/>
            <w:noWrap/>
            <w:vAlign w:val="center"/>
            <w:hideMark/>
          </w:tcPr>
          <w:p w14:paraId="5FC30A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A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A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AA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A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ΚΑΤΣΑΝΙΩΤΗΣ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A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A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A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AA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A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ΚΑΤΣΑΦΑΔΟΣ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A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A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0A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AA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A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ΚΑΤΣΗΣ ΜΑΡΙΟΣ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A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A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A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AB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A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ΚΑΤΣΙΑΝΤΩΝΗΣ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AAF" w14:textId="77777777" w:rsidR="00832F31" w:rsidRPr="004D3269" w:rsidRDefault="00E84ECF">
            <w:pPr>
              <w:spacing w:after="0" w:line="240" w:lineRule="auto"/>
              <w:contextualSpacing/>
              <w:rPr>
                <w:rFonts w:ascii="Segoe UI" w:eastAsia="Times New Roman" w:hAnsi="Segoe UI" w:cs="Segoe UI"/>
                <w:sz w:val="18"/>
                <w:szCs w:val="18"/>
              </w:rPr>
            </w:pPr>
            <w:r>
              <w:rPr>
                <w:rFonts w:ascii="Segoe UI" w:eastAsia="Times New Roman" w:hAnsi="Segoe UI" w:cs="Segoe UI"/>
                <w:sz w:val="18"/>
                <w:szCs w:val="18"/>
              </w:rPr>
              <w:t>Ν.Δ</w:t>
            </w:r>
            <w:r w:rsidRPr="004D3269">
              <w:rPr>
                <w:rFonts w:ascii="Segoe UI" w:eastAsia="Times New Roman" w:hAnsi="Segoe UI" w:cs="Segoe UI"/>
                <w:sz w:val="18"/>
                <w:szCs w:val="18"/>
              </w:rPr>
              <w:t>.</w:t>
            </w:r>
          </w:p>
        </w:tc>
        <w:tc>
          <w:tcPr>
            <w:tcW w:w="1939" w:type="dxa"/>
            <w:tcBorders>
              <w:top w:val="nil"/>
              <w:left w:val="nil"/>
              <w:bottom w:val="single" w:sz="4" w:space="0" w:color="000000"/>
              <w:right w:val="single" w:sz="4" w:space="0" w:color="000000"/>
            </w:tcBorders>
            <w:shd w:val="clear" w:color="auto" w:fill="auto"/>
            <w:noWrap/>
            <w:vAlign w:val="center"/>
            <w:hideMark/>
          </w:tcPr>
          <w:p w14:paraId="5FC30A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A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AB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A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ΚΑΤΣΙΚΗΣ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A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0A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A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AB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A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ΚΑΤΣΩΤΗΣ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A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0A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A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AC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A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ΚΑΦΑΝΤΑΡΗ ΧΑΡΟΥΛΑ</w:t>
            </w:r>
          </w:p>
        </w:tc>
        <w:tc>
          <w:tcPr>
            <w:tcW w:w="1562" w:type="dxa"/>
            <w:tcBorders>
              <w:top w:val="nil"/>
              <w:left w:val="nil"/>
              <w:bottom w:val="single" w:sz="4" w:space="0" w:color="000000"/>
              <w:right w:val="single" w:sz="4" w:space="0" w:color="000000"/>
            </w:tcBorders>
            <w:shd w:val="clear" w:color="auto" w:fill="auto"/>
            <w:noWrap/>
            <w:vAlign w:val="center"/>
            <w:hideMark/>
          </w:tcPr>
          <w:p w14:paraId="5FC30A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A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A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AC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A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ΚΕΓΚΕΡΟΓΛΟΥ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A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0A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0A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AC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A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ΚΕΔΙΚΟΓΛΟΥ ΣΥΜΕΩΝ(ΣΙΜΟΣ)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A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A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A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AD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A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ΚΕΛΛΑΣ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A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A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A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AD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A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ΚΕΡΑΜΕΩΣ ΝΙΚΗ</w:t>
            </w:r>
          </w:p>
        </w:tc>
        <w:tc>
          <w:tcPr>
            <w:tcW w:w="1562" w:type="dxa"/>
            <w:tcBorders>
              <w:top w:val="nil"/>
              <w:left w:val="nil"/>
              <w:bottom w:val="single" w:sz="4" w:space="0" w:color="000000"/>
              <w:right w:val="single" w:sz="4" w:space="0" w:color="000000"/>
            </w:tcBorders>
            <w:shd w:val="clear" w:color="auto" w:fill="auto"/>
            <w:noWrap/>
            <w:vAlign w:val="center"/>
            <w:hideMark/>
          </w:tcPr>
          <w:p w14:paraId="5FC30A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A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A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AD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A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ΚΕΦΑΛΙΔΟΥ ΧΑΡΟΥΛΑ(ΧΑΡΑ)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0A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0A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A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AD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A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ΚΕΦΑΛΟΓΙΑΝΝΗ ΟΛΓΑ</w:t>
            </w:r>
          </w:p>
        </w:tc>
        <w:tc>
          <w:tcPr>
            <w:tcW w:w="1562" w:type="dxa"/>
            <w:tcBorders>
              <w:top w:val="nil"/>
              <w:left w:val="nil"/>
              <w:bottom w:val="single" w:sz="4" w:space="0" w:color="000000"/>
              <w:right w:val="single" w:sz="4" w:space="0" w:color="000000"/>
            </w:tcBorders>
            <w:shd w:val="clear" w:color="auto" w:fill="auto"/>
            <w:noWrap/>
            <w:vAlign w:val="center"/>
            <w:hideMark/>
          </w:tcPr>
          <w:p w14:paraId="5FC30A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A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A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AE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A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ΚΙΚΙΛΙΑΣ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A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A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A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AE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A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ΚΟΖΟΜΠΟΛΗ-ΑΜΑΝΑΤΙΔΗ ΠΑΝΑΓΙΩΤΑ</w:t>
            </w:r>
          </w:p>
        </w:tc>
        <w:tc>
          <w:tcPr>
            <w:tcW w:w="1562" w:type="dxa"/>
            <w:tcBorders>
              <w:top w:val="nil"/>
              <w:left w:val="nil"/>
              <w:bottom w:val="single" w:sz="4" w:space="0" w:color="000000"/>
              <w:right w:val="single" w:sz="4" w:space="0" w:color="000000"/>
            </w:tcBorders>
            <w:shd w:val="clear" w:color="auto" w:fill="auto"/>
            <w:noWrap/>
            <w:vAlign w:val="center"/>
            <w:hideMark/>
          </w:tcPr>
          <w:p w14:paraId="5FC30A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A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A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AE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A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ΚΟΚΚΑΛΗΣ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A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0A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A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AF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A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ΚΟΛΛΙΑ-ΤΣΑΡΟΥΧΑ ΜΑΡΙΑ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0A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0A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A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AF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A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ΚΟΝΣΟΛΑΣ ΕΜΜΑΝΟΥΗΛ(ΜΑΝΟΣ)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A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A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0A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AF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A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ΚΟΝΤΟΓΕΩΡΓΟΣ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A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A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A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B0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A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ΚΟΝΤΟΝΗΣ ΧΑΡΑΛΑΜΠΟΣ-ΣΤΑΥΡΟΣ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A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B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0B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B0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B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ΚΟΤΖΙΑΣ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B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B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B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B0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B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ΚΟΥΖΗΛΟΣ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B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B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0B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B1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B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ΚΟΥΚΟΔΗΜΟΣ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B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B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B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B1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B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ΚΟΥΚΟΥΤΣΗΣ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B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0B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B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B1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B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ΚΟΥΜΟΥΤΣΑΚΟΣ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B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B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B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B2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B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ΚΟΥΝΤΟΥΡΑ ΕΛΕΝΑ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0B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0B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B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B2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B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ΚΟΥΡΑΚΗΣ ΑΝΑΣΤΑΣΙΟΣ(ΤΑΣΟΣ)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B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B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B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B2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B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ΚΟΥΡΟΥΜΠΛΗΣ ΠΑΝΑΓΙΩΤΗΣ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B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B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B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B2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B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ΚΟΥΤΣΟΥΚΟΣ ΓΙΑΝΝΗΣ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B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0B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B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B3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B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ΚΟΥΤΣΟΥΜΠΑΣ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B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B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B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B3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B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ΚΟΥΤΣΟΥΜΠΑΣ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B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0B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B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B3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B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ΚΡΕΜΑΣΤΙΝΟΣ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B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0B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0B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B4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B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ΚΥΡΙΑΖΙΔΗΣ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B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B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B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B4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B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ΚΥΡΙΤΣΗΣ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B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B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B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B4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B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ΚΩΝΣΤΑΝΤΙΝΕΑΣ ΠΕΤΡΟΣ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B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B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B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B5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B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ΚΩΝΣΤΑΝΤΙΝΟΠΟΥΛΟΣ ΟΔΥΣΣΕΑΣ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B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0B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B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B5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B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ΚΩΝΣΤΑΝΤΟΠΟΥΛΟΣ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B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0B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B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B5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B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ΚΩΣΤΟΠΑΝΑΓΙΩΤΟΥ ΗΛΙΑΣ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B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B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0B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B6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B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ΛΑΓΟΣ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B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B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0B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B6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B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ΛΑΖΑΡΙΔΗΣ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B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0B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B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B6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B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ΛΑΜΠΡΟΥΛΗΣ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B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0B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B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B7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B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ΛΑΠΠΑΣ ΣΠΥΡΙΔΩΝΑΣ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B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B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B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B7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B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ΛΕΒΕΝΤΗΣ ΒΑΣΙΛΗΣ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B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ΕΝ. </w:t>
            </w:r>
            <w:r w:rsidRPr="004D3269">
              <w:rPr>
                <w:rFonts w:ascii="Segoe UI" w:eastAsia="Times New Roman" w:hAnsi="Segoe UI" w:cs="Segoe UI"/>
                <w:sz w:val="18"/>
                <w:szCs w:val="18"/>
              </w:rPr>
              <w:t>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0B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B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B7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B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ΛΙΒΑΝΙΟΥ ΖΩΗ</w:t>
            </w:r>
          </w:p>
        </w:tc>
        <w:tc>
          <w:tcPr>
            <w:tcW w:w="1562" w:type="dxa"/>
            <w:tcBorders>
              <w:top w:val="nil"/>
              <w:left w:val="nil"/>
              <w:bottom w:val="single" w:sz="4" w:space="0" w:color="000000"/>
              <w:right w:val="single" w:sz="4" w:space="0" w:color="000000"/>
            </w:tcBorders>
            <w:shd w:val="clear" w:color="auto" w:fill="auto"/>
            <w:noWrap/>
            <w:vAlign w:val="center"/>
            <w:hideMark/>
          </w:tcPr>
          <w:p w14:paraId="5FC30B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B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B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B7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B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ΛΟΒΕΡΔΟΣ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B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0B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B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B8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B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ΛΥΚΟΥΔΗΣ ΣΠΥΡΙΔΩΝ</w:t>
            </w:r>
          </w:p>
        </w:tc>
        <w:tc>
          <w:tcPr>
            <w:tcW w:w="1562" w:type="dxa"/>
            <w:tcBorders>
              <w:top w:val="nil"/>
              <w:left w:val="nil"/>
              <w:bottom w:val="single" w:sz="4" w:space="0" w:color="000000"/>
              <w:right w:val="single" w:sz="4" w:space="0" w:color="000000"/>
            </w:tcBorders>
            <w:shd w:val="clear" w:color="auto" w:fill="auto"/>
            <w:noWrap/>
            <w:vAlign w:val="center"/>
            <w:hideMark/>
          </w:tcPr>
          <w:p w14:paraId="5FC30B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0B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B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B8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B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ΜΑΝΙΑΤΗΣ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B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0B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0B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B8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B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ΜΑΝΙΟΣ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B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B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B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B9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B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ΜΑΝΤΑΣ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B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B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B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B9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B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ΜΑΝΩΛΑΚΟΥ</w:t>
            </w:r>
            <w:r w:rsidRPr="004D3269">
              <w:rPr>
                <w:rFonts w:ascii="Segoe UI" w:eastAsia="Times New Roman" w:hAnsi="Segoe UI" w:cs="Segoe UI"/>
                <w:sz w:val="18"/>
                <w:szCs w:val="18"/>
              </w:rPr>
              <w:t xml:space="preserve"> ΔΙΑΜΑΝΤΩ</w:t>
            </w:r>
          </w:p>
        </w:tc>
        <w:tc>
          <w:tcPr>
            <w:tcW w:w="1562" w:type="dxa"/>
            <w:tcBorders>
              <w:top w:val="nil"/>
              <w:left w:val="nil"/>
              <w:bottom w:val="single" w:sz="4" w:space="0" w:color="000000"/>
              <w:right w:val="single" w:sz="4" w:space="0" w:color="000000"/>
            </w:tcBorders>
            <w:shd w:val="clear" w:color="auto" w:fill="auto"/>
            <w:noWrap/>
            <w:vAlign w:val="center"/>
            <w:hideMark/>
          </w:tcPr>
          <w:p w14:paraId="5FC30B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0B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0B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B9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B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ΜΑΡΔΑΣ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B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B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B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BA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B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ΜΑΡΚΟΥ ΑΙΚΑΤΕΡΙΝΗ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0B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B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B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BA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B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ΜΑΡΤΙΝΟΥ ΓΕΩΡΓΙΑ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0B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B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B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BA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B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ΜΑΥΡΩΤΑΣ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B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0B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B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BB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B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ΜΕΓΑΛΟΜΥΣΤΑΚΑΣ ΑΝΑΣΤΑΣΙΟΣ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B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0B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B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BB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B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ΜΕΓΑΛΟΟΙΚΟΝΟΜΟΥ ΘΕΟΔΩΡΑ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0B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B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0B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BB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B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ΜΕΪΚΟΠΟΥΛΟΣ ΑΛΕΞΑΝΔΡΟΣ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B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B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B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BC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B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ΜΕΪΜΑΡΑΚΗΣ ΕΥΑΓΓΕΛΟΣ-ΒΑΣΙΛΕΙΟΣ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B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B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B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BC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B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ΜΗΤΑΡΑΚΗΣ ΠΑΝΑΓΙΩΤΗΣ(ΝΟΤΗΣ)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B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B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0B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BC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B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ΜΗΤΑΦΙΔΗΣ ΤΡΙΑΝΤΑΦΥΛΛΟΣ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B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B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B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BC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B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ΜΗΤΣΟΤΑΚΗΣ </w:t>
            </w:r>
            <w:r w:rsidRPr="004D3269">
              <w:rPr>
                <w:rFonts w:ascii="Segoe UI" w:eastAsia="Times New Roman" w:hAnsi="Segoe UI" w:cs="Segoe UI"/>
                <w:sz w:val="18"/>
                <w:szCs w:val="18"/>
              </w:rPr>
              <w:t>ΚΥΡΙΑΚΟΣ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B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B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B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BD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B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ΜΙΧΑΗΛΙΔΗΣ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B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B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0B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BD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B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ΜΙΧΑΛΟΛΙΑΚΟΣ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B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B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B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BD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B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ΜΙΧΕΛΗΣ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B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B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0B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BE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B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ΜΙΧΕΛΟΓΙΑΝΝΑΚΗΣ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B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B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0B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BE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B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B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0B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B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BE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B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ΜΟΡΦΙΔΗΣ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B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B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B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BF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B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ΜΟΥΜΟΥΛΙΔΗΣ ΘΕΜΙΣΤΟΚΛΗΣ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B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B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B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BF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B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ΜΟΥΣΤΑΦΑ ΜΟΥΣΤΑΦΑ</w:t>
            </w:r>
          </w:p>
        </w:tc>
        <w:tc>
          <w:tcPr>
            <w:tcW w:w="1562" w:type="dxa"/>
            <w:tcBorders>
              <w:top w:val="nil"/>
              <w:left w:val="nil"/>
              <w:bottom w:val="single" w:sz="4" w:space="0" w:color="000000"/>
              <w:right w:val="single" w:sz="4" w:space="0" w:color="000000"/>
            </w:tcBorders>
            <w:shd w:val="clear" w:color="auto" w:fill="auto"/>
            <w:noWrap/>
            <w:vAlign w:val="center"/>
            <w:hideMark/>
          </w:tcPr>
          <w:p w14:paraId="5FC30B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B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B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BF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B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ΜΠΑΚΟΓΙΑΝΝΗ ΘΕΟΔΩΡΑ(ΝΤΟΡΑ)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0B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B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B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C0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B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ΜΠΑΛΑΟΥΡΑΣ ΓΕΡΑΣΙΜΟΣ(ΜΑΚΗΣ)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B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B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C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C0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C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ΜΠΑΛΑΦΑΣ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C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C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C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C0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C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ΜΠΑΛΛΗΣ ΣΥΜΕΩΝ(ΜΑΚΗΣ)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C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C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C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C1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C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ΜΠΑΛΤΑΣ ΑΡΙΣΤΕΙΔΗΣ-ΝΙΚΟΛΑΟΣ-ΔΗΜΗΤΡΙΟΣ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C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C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C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C1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C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ΜΠΑΛΩΜΕΝΑΚΗΣ ΑΝΤΩΝΗΣ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C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C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C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C1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C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ΜΠΑΞΕΒΑΝΑΚΗΣ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C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C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C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C1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C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ΜΠΑΡΓΙΩΤΑΣ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C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0C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C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C2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C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ΜΠΑΡΚΑΣ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C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C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C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C2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C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ΜΠΓΙΑΛΑΣ </w:t>
            </w:r>
            <w:r w:rsidRPr="004D3269">
              <w:rPr>
                <w:rFonts w:ascii="Segoe UI" w:eastAsia="Times New Roman" w:hAnsi="Segoe UI" w:cs="Segoe UI"/>
                <w:sz w:val="18"/>
                <w:szCs w:val="18"/>
              </w:rPr>
              <w:t>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C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C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C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C2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C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ΜΠΟΛΑΡΗΣ ΜΑΡΚΟΣ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C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C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C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C3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C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ΜΠΟΥΚΩΡΟΣ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C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C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C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C3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C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ΜΠΟΥΡΑΣ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C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C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C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C3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C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ΜΩΡΑΪΤΗΣ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C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0C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C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C4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C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ΝΙΚΟΛΟΠΟΥΛΟΣ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C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0C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C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C4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C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ΝΤΖΙΜΑΝΗΣ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C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C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C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C4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C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ΞΑΝΘΟΣ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C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C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C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C5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C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ΞΥΔΑΚΗΣ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C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C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C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C5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C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ΟΙΚΟΝΟΜΟΥ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C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C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C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C5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C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ΟΥΡΣΟΥΖΙΔΗΣ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C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C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C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C6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C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ΠΑΛΛΗΣ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C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C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0C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C6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C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ΠΑΝΑΓΙΩΤΑΡΟΣ ΗΛΙΑΣ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C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C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C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C6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C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ΠΑΝΑΓΙΩΤΟΠΟΥΛΟΣ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C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C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C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C6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C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ΠΑΝΑΓΟΥΛΗΣ ΕΥΣΤΑΘΙΟΣ(ΣΤΑΘΗΣ)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C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0C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C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C7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C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ΠΑΝΤΖΑΣ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C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C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C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C7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C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ΠΑΠΑΔΟΠΟΥΛΟΣ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C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C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C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C7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C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ΠΑΠΑΔΟΠΟΥΛΟΣ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C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C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C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C8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C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ΠΑΠΑΔΟΠΟΥΛΟΣ ΧΡΙΣΤΟΦΟΡΟΣ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C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C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Β' </w:t>
            </w:r>
            <w:r w:rsidRPr="004D3269">
              <w:rPr>
                <w:rFonts w:ascii="Segoe UI" w:eastAsia="Times New Roman" w:hAnsi="Segoe UI" w:cs="Segoe UI"/>
                <w:sz w:val="18"/>
                <w:szCs w:val="18"/>
              </w:rPr>
              <w:t>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C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C8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C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ΠΑΠΑΗΛΙΟΥ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C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C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C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C8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C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ΠΑΠΑΘΕΟΔΩΡΟΥ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C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0C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C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C9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C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ΠΑΠΑΚΩΣΤΑ-ΣΙΔΗΡΟΠΟΥΛΟΥ ΑΙΚΑΤΕΡΙΝΗ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0C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0C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C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C9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C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ΠΑΠΑΝΑΤΣΙΟΥ ΑΙΚΑΤΕΡΙΝΗ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0C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C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C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C9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C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ΠΑΠΑΡΗΓΑ ΑΛΕΞΑΝΔΡΑ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0C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0C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C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CA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C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ΠΑΠΑΦΙΛΙΠΠΟΥ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C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C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C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CA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C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ΠΑΠΑΧΡΙΣΤΟΠΟΥΛΟΣ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C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0C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C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CA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C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ΠΑΠΠΑΣ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C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C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C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CB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C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ΠΑΠΠΑΣ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C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C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C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CB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C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ΠΑΡΑΣΚΕΥΟΠΟΥΛΟΣ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C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C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C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CB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C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ΠΑΡΑΣΤΑΤΙΔΗΣ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C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C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5FC30C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CB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C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ΠΑΥΛΙΔΗΣ </w:t>
            </w:r>
            <w:r w:rsidRPr="004D3269">
              <w:rPr>
                <w:rFonts w:ascii="Segoe UI" w:eastAsia="Times New Roman" w:hAnsi="Segoe UI" w:cs="Segoe UI"/>
                <w:sz w:val="18"/>
                <w:szCs w:val="18"/>
              </w:rPr>
              <w:t>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C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C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C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CC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C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ΠΑΦΙΛΗΣ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C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0C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C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CC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C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ΠΛΑΚΙΩΤΑΚΗΣ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C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C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0C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CC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C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ΠΟΛΑΚΗΣ ΠΑΥΛΟΣ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C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C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C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CD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C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ΠΡΑΤΣΟΛΗΣ ΑΝΑΣΤΑΣΙΟΣ(ΤΑΣΟΣ)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C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C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C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CD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C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ΡΑΠΤΗ ΕΛΕΝΗ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0C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C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C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CD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C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ΡΙΖΟΣ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C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C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0C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CE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C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ΡΙΖΟΥΛΗΣ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C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C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C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CE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C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ΣΑΛΜΑΣ ΜΑΡΙΟΣ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C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C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C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CE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C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ΣΑΜΑΡΑΣ ΑΝΤΩΝΙΟΣ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C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C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C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CF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C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ΣΑΝΤΟΡΙΝΙΟΣ ΝΕΚΤΑΡΙΟΣ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C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C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0C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CF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C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ΣΑΡΑΚΙΩΤΗΣ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C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C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0C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CF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C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ΣΑΡΙΔΗΣ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C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0C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C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D0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C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ΣΑΧΙΝΙΔΗΣ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C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C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C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D0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D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ΣΕΒΑΣΤΑΚΗΣ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D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D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0D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D0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D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ΣΕΛΤΣΑΣ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D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D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D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D0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D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ΣΗΦΑΚΗΣ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D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D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D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D1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D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ΣΙΜΟΡΕΛΗΣ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D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D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D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D1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D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ΣΚΑΝΔΑΛΙΔΗΣ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D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0D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D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D1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D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ΣΚΟΥΡΛΕΤΗΣ </w:t>
            </w:r>
            <w:r w:rsidRPr="004D3269">
              <w:rPr>
                <w:rFonts w:ascii="Segoe UI" w:eastAsia="Times New Roman" w:hAnsi="Segoe UI" w:cs="Segoe UI"/>
                <w:sz w:val="18"/>
                <w:szCs w:val="18"/>
              </w:rPr>
              <w:t>ΠΑΝΑΓΙΩΤΗΣ(ΠΑΝΟΣ)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D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D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D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D2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D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ΣΚΟΥΡΟΛΙΑΚΟΣ ΠΑΝΑΓΙΩΤΗΣ(ΠΑΝΟΣ)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D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D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D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D2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D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ΣΚΟΥΦΑ ΕΛΙΣΣΑΒΕΤ</w:t>
            </w:r>
          </w:p>
        </w:tc>
        <w:tc>
          <w:tcPr>
            <w:tcW w:w="1562" w:type="dxa"/>
            <w:tcBorders>
              <w:top w:val="nil"/>
              <w:left w:val="nil"/>
              <w:bottom w:val="single" w:sz="4" w:space="0" w:color="000000"/>
              <w:right w:val="single" w:sz="4" w:space="0" w:color="000000"/>
            </w:tcBorders>
            <w:shd w:val="clear" w:color="auto" w:fill="auto"/>
            <w:noWrap/>
            <w:vAlign w:val="center"/>
            <w:hideMark/>
          </w:tcPr>
          <w:p w14:paraId="5FC30D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D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D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D2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D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ΣΚΡΕΚΑΣ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D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D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D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D3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D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ΣΠΑΡΤΙΝΟΣ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D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D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D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D3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D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ΣΠΙΡΤΖΗΣ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D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D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D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D3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D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ΣΤΑΘΑΚΗΣ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D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D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D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D4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D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ΣΤΑΪΚΟΥΡΑΣ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D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D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0D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D4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D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ΣΤΑΜΑΤΑΚΗ ΕΛΕΝΗ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0D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D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0D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D4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D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ΣΤΑΜΑΤΗΣ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D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D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D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D5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D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ΣΤΑΜΠΟΥΛΗ ΑΦΡΟΔΙΤΗ</w:t>
            </w:r>
          </w:p>
        </w:tc>
        <w:tc>
          <w:tcPr>
            <w:tcW w:w="1562" w:type="dxa"/>
            <w:tcBorders>
              <w:top w:val="nil"/>
              <w:left w:val="nil"/>
              <w:bottom w:val="single" w:sz="4" w:space="0" w:color="000000"/>
              <w:right w:val="single" w:sz="4" w:space="0" w:color="000000"/>
            </w:tcBorders>
            <w:shd w:val="clear" w:color="auto" w:fill="auto"/>
            <w:noWrap/>
            <w:vAlign w:val="center"/>
            <w:hideMark/>
          </w:tcPr>
          <w:p w14:paraId="5FC30D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D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D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D5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D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ΣΤΕΡΓΙΟΥ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D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0D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D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D5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D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ΣΤΕΦΟΣ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D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D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D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D5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D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ΣΤΟΓΙΑΝΝΙΔΗΣ ΓΡΗΓΟΡΙΟΣ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D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D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D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D6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D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ΣΤΥΛΙΟΣ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D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D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D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D6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D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ΣΥΝΤΥΧΑΚΗΣ ΕΜΜΑΝΟΥΗΛ</w:t>
            </w:r>
          </w:p>
        </w:tc>
        <w:tc>
          <w:tcPr>
            <w:tcW w:w="1562" w:type="dxa"/>
            <w:tcBorders>
              <w:top w:val="nil"/>
              <w:left w:val="nil"/>
              <w:bottom w:val="single" w:sz="4" w:space="0" w:color="000000"/>
              <w:right w:val="single" w:sz="4" w:space="0" w:color="000000"/>
            </w:tcBorders>
            <w:shd w:val="clear" w:color="auto" w:fill="auto"/>
            <w:noWrap/>
            <w:vAlign w:val="center"/>
            <w:hideMark/>
          </w:tcPr>
          <w:p w14:paraId="5FC30D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0D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0D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D6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D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ΣΥΡΙΓΟΣ ΑΝΤΩΝΙΟΣ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D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D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D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D7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D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ΣΥΡΜΑΛΕΝΙΟΣ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D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D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D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D7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D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ΤΑΣΟΥΛΑΣ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D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D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D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D7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D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ΤΑΣΣΟΣ 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D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0D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0D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D8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D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ΤΕΛΙΓΙΟΡΙΔΟΥ ΟΛΥΜΠΙΑ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0D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D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D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D8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D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ΤΖΑΒΑΡΑΣ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D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D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D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D8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D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ΤΖΑΚΡΗ ΘΕΟΔΩΡΑ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0D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D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D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D9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D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ΤΖΑΜΑΚΛΗΣ ΧΑΡΙΛΑΟΣ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D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D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D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D9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D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ΤΖΕΛΕΠΗΣ ΜΙΧΑΗΛ</w:t>
            </w:r>
          </w:p>
        </w:tc>
        <w:tc>
          <w:tcPr>
            <w:tcW w:w="1562" w:type="dxa"/>
            <w:tcBorders>
              <w:top w:val="nil"/>
              <w:left w:val="nil"/>
              <w:bottom w:val="single" w:sz="4" w:space="0" w:color="000000"/>
              <w:right w:val="single" w:sz="4" w:space="0" w:color="000000"/>
            </w:tcBorders>
            <w:shd w:val="clear" w:color="auto" w:fill="auto"/>
            <w:noWrap/>
            <w:vAlign w:val="center"/>
            <w:hideMark/>
          </w:tcPr>
          <w:p w14:paraId="5FC30D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0D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D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D9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D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ΤΖΟΥΦΗ ΜΕΡΟΠΗ</w:t>
            </w:r>
          </w:p>
        </w:tc>
        <w:tc>
          <w:tcPr>
            <w:tcW w:w="1562" w:type="dxa"/>
            <w:tcBorders>
              <w:top w:val="nil"/>
              <w:left w:val="nil"/>
              <w:bottom w:val="single" w:sz="4" w:space="0" w:color="000000"/>
              <w:right w:val="single" w:sz="4" w:space="0" w:color="000000"/>
            </w:tcBorders>
            <w:shd w:val="clear" w:color="auto" w:fill="auto"/>
            <w:noWrap/>
            <w:vAlign w:val="center"/>
            <w:hideMark/>
          </w:tcPr>
          <w:p w14:paraId="5FC30D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D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D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DA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D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ΤΟΣΚΑΣ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D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D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D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DA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D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ΤΡΑΓΑΚΗΣ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D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D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0D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DA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D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ΤΡΙΑΝΤΑΦΥΛΛΙΔΗΣ ΑΛΕΞΑΝΔΡΟΣ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D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D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D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DA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D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ΤΡΙΑΝΤΑΦΥΛΛΟΥ ΜΑΡΙΑ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0D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D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D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DB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D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ΤΣΑΚΑΛΩΤΟΣ ΕΥΚΛΕΙΔΗΣ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D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D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D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DB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D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ΤΣΙΑΡΑΣ </w:t>
            </w:r>
            <w:r w:rsidRPr="004D3269">
              <w:rPr>
                <w:rFonts w:ascii="Segoe UI" w:eastAsia="Times New Roman" w:hAnsi="Segoe UI" w:cs="Segoe UI"/>
                <w:sz w:val="18"/>
                <w:szCs w:val="18"/>
              </w:rPr>
              <w:t>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D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D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D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DB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D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ΤΣΙΠΡΑΣ ΑΛΕΞΙΟΣ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D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D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0D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DC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D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ΤΣΙΡΚΑΣ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D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D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D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DC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D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ΤΣΙΡΩΝΗΣ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D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D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D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DC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D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ΤΣΟΓΚΑΣ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D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D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D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DD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D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ΦΑΜΕΛΛΟΣ ΣΩΚΡΑΤΗΣ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D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D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D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DD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D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ΦΙΛΗΣ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D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D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Α' </w:t>
            </w:r>
            <w:r w:rsidRPr="004D3269">
              <w:rPr>
                <w:rFonts w:ascii="Segoe UI" w:eastAsia="Times New Roman" w:hAnsi="Segoe UI" w:cs="Segoe UI"/>
                <w:sz w:val="18"/>
                <w:szCs w:val="18"/>
              </w:rPr>
              <w:t>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D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DD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D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ΦΛΑΜΠΟΥΡΑΡΗΣ ΑΛΕΞΑΝΔΡΟΣ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D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D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D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DE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D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ΦΟΡΤΣΑΚΗΣ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D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D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D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DE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D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ΦΩΤΗΛΑΣ ΙΑΣΩΝΑΣ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D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D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D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DE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D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ΦΩΤΙΟΥ ΘΕΑΝΩ</w:t>
            </w:r>
          </w:p>
        </w:tc>
        <w:tc>
          <w:tcPr>
            <w:tcW w:w="1562" w:type="dxa"/>
            <w:tcBorders>
              <w:top w:val="nil"/>
              <w:left w:val="nil"/>
              <w:bottom w:val="single" w:sz="4" w:space="0" w:color="000000"/>
              <w:right w:val="single" w:sz="4" w:space="0" w:color="000000"/>
            </w:tcBorders>
            <w:shd w:val="clear" w:color="auto" w:fill="auto"/>
            <w:noWrap/>
            <w:vAlign w:val="center"/>
            <w:hideMark/>
          </w:tcPr>
          <w:p w14:paraId="5FC30D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D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D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DF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D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ΧΑΡΑΚΟΠΟΥΛΟΣ ΜΑΞΙΜΟΣ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D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D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D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DF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D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ΧΑΤΖΗΔΑΚΗΣ ΚΩΝΣΤΑΝΤΙΝΟΣ(ΚΩΣΤΗΣ)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D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D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D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DF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D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ΧΑΤΖΗΣΑΒΒΑΣ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D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D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5FC30D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DF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D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ΧΡΙΣΤΟΔΟΥΛΟΠΟΥΛΟΥ ΑΝΑΣΤΑΣΙΑ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0D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D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D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E0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E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ΧΡΙΣΤΟΦΙΛΟΠΟΥΛΟΥ ΠΑΡΑΣΚΕΥΗ(ΕΥΗ)</w:t>
            </w:r>
          </w:p>
        </w:tc>
        <w:tc>
          <w:tcPr>
            <w:tcW w:w="1562" w:type="dxa"/>
            <w:tcBorders>
              <w:top w:val="nil"/>
              <w:left w:val="nil"/>
              <w:bottom w:val="single" w:sz="4" w:space="0" w:color="000000"/>
              <w:right w:val="single" w:sz="4" w:space="0" w:color="000000"/>
            </w:tcBorders>
            <w:shd w:val="clear" w:color="auto" w:fill="auto"/>
            <w:noWrap/>
            <w:vAlign w:val="center"/>
            <w:hideMark/>
          </w:tcPr>
          <w:p w14:paraId="5FC30E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0E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E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E0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E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ΨΑΡΙΑΝΟΣ ΓΡΗΓΟΡΙΟΣ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E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0E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E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E0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E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ΨΥΧΟΓΙΟΣ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E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E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E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E1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vAlign w:val="center"/>
            <w:hideMark/>
          </w:tcPr>
          <w:p w14:paraId="5FC30E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Σ.Α.Ψ: 4 (ΣΥΝΟΛΙΚΑ ΨΗΦΟΙ: </w:t>
            </w:r>
            <w:r w:rsidRPr="004D3269">
              <w:rPr>
                <w:rFonts w:ascii="Segoe UI" w:eastAsia="Times New Roman" w:hAnsi="Segoe UI" w:cs="Segoe UI"/>
                <w:sz w:val="18"/>
                <w:szCs w:val="18"/>
              </w:rPr>
              <w:t>NAI:154, OXI:143, ΠΡΝ:0)</w:t>
            </w:r>
          </w:p>
        </w:tc>
        <w:tc>
          <w:tcPr>
            <w:tcW w:w="1562" w:type="dxa"/>
            <w:tcBorders>
              <w:top w:val="nil"/>
              <w:left w:val="nil"/>
              <w:bottom w:val="single" w:sz="4" w:space="0" w:color="000000"/>
              <w:right w:val="single" w:sz="4" w:space="0" w:color="000000"/>
            </w:tcBorders>
            <w:shd w:val="clear" w:color="auto" w:fill="auto"/>
            <w:vAlign w:val="center"/>
            <w:hideMark/>
          </w:tcPr>
          <w:p w14:paraId="5FC30E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c>
          <w:tcPr>
            <w:tcW w:w="1939" w:type="dxa"/>
            <w:tcBorders>
              <w:top w:val="nil"/>
              <w:left w:val="nil"/>
              <w:bottom w:val="single" w:sz="4" w:space="0" w:color="000000"/>
              <w:right w:val="single" w:sz="4" w:space="0" w:color="000000"/>
            </w:tcBorders>
            <w:shd w:val="clear" w:color="auto" w:fill="auto"/>
            <w:vAlign w:val="center"/>
            <w:hideMark/>
          </w:tcPr>
          <w:p w14:paraId="5FC30E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5FC30E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r>
      <w:tr w:rsidR="0020643A" w14:paraId="5FC30E18" w14:textId="77777777">
        <w:trPr>
          <w:trHeight w:val="480"/>
        </w:trPr>
        <w:tc>
          <w:tcPr>
            <w:tcW w:w="3823" w:type="dxa"/>
            <w:tcBorders>
              <w:top w:val="nil"/>
              <w:left w:val="single" w:sz="4" w:space="0" w:color="000000"/>
              <w:bottom w:val="single" w:sz="4" w:space="0" w:color="000000"/>
              <w:right w:val="single" w:sz="4" w:space="0" w:color="000000"/>
            </w:tcBorders>
            <w:shd w:val="clear" w:color="auto" w:fill="auto"/>
            <w:vAlign w:val="center"/>
            <w:hideMark/>
          </w:tcPr>
          <w:p w14:paraId="5FC30E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Άρθρο: 4. Έξοδα Υπουργείου Οικονομίας και Ανάπτυξης (ΣΥΝΟΛΙΚΑ ΨΗΦΟΙ: NAI:154, OXI:143, ΠΡΝ:0)</w:t>
            </w:r>
          </w:p>
        </w:tc>
        <w:tc>
          <w:tcPr>
            <w:tcW w:w="1562" w:type="dxa"/>
            <w:tcBorders>
              <w:top w:val="nil"/>
              <w:left w:val="nil"/>
              <w:bottom w:val="single" w:sz="4" w:space="0" w:color="000000"/>
              <w:right w:val="single" w:sz="4" w:space="0" w:color="000000"/>
            </w:tcBorders>
            <w:shd w:val="clear" w:color="auto" w:fill="auto"/>
            <w:vAlign w:val="center"/>
            <w:hideMark/>
          </w:tcPr>
          <w:p w14:paraId="5FC30E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c>
          <w:tcPr>
            <w:tcW w:w="1939" w:type="dxa"/>
            <w:tcBorders>
              <w:top w:val="nil"/>
              <w:left w:val="nil"/>
              <w:bottom w:val="single" w:sz="4" w:space="0" w:color="000000"/>
              <w:right w:val="single" w:sz="4" w:space="0" w:color="000000"/>
            </w:tcBorders>
            <w:shd w:val="clear" w:color="auto" w:fill="auto"/>
            <w:vAlign w:val="center"/>
            <w:hideMark/>
          </w:tcPr>
          <w:p w14:paraId="5FC30E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5FC30E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r>
      <w:tr w:rsidR="0020643A" w14:paraId="5FC30E1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E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ΑΘΑΝΑΣΙΟΥ ΑΘΑΝΑΣΙΟΣ(ΝΑΣΟΣ)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E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E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E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E2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E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ΑΘΑΝΑΣΙΟΥ ΧΑΡΑΛΑΜΠΟΣ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E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E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0E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E2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E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ΑΪΒΑΤΙΔΗΣ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E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E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E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E2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E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ΑΚΡΙΩΤΗΣ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E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E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E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E3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E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ΑΜΑΝΑΤΙΔΗΣ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E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E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E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E3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E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ΑΜΥΡΑΣ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E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0E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E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E3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E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ΑΝΑΓΝΩΣΤΟΠΟΥΛΟΥ ΑΘΑΝΑΣΙΑ(ΣΙΑ)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0E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E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E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E4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E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ΑΝΑΣΤΑΣΙΑΔΗΣ ΣΑΒΒΑΣ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E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E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E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E4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E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ΑΝΔΡΙΑΝΟΣ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E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E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0E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E4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E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ΑΝΤΩΝΙΑΔΗΣ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E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E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E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E4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E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ΑΝΤΩΝΙΟΥ ΜΑΡΙΑ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0E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E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E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E5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E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ΑΝΤΩΝΙΟΥ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E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E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E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E5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E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ΑΠΟΣΤΟΛΟΥ ΕΥΑΓΓΕΛΟΣ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E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E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E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E5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E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ΑΡΑΜΠΑΤΖΗ ΦΩΤΕΙΝΗ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0E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E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E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E6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E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ΑΡΑΧΩΒΙΤΗΣ 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E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E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E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E6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E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ΑΡΒΑΝΙΤΙΔΗΣ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E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0E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Β' </w:t>
            </w:r>
            <w:r w:rsidRPr="004D3269">
              <w:rPr>
                <w:rFonts w:ascii="Segoe UI" w:eastAsia="Times New Roman" w:hAnsi="Segoe UI" w:cs="Segoe UI"/>
                <w:sz w:val="18"/>
                <w:szCs w:val="18"/>
              </w:rPr>
              <w:t>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E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E6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E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ΑΣΗΜΑΚΟΠΟΥΛΟΥ ΑΝΝΑ-ΜΙΣΕΛ</w:t>
            </w:r>
          </w:p>
        </w:tc>
        <w:tc>
          <w:tcPr>
            <w:tcW w:w="1562" w:type="dxa"/>
            <w:tcBorders>
              <w:top w:val="nil"/>
              <w:left w:val="nil"/>
              <w:bottom w:val="single" w:sz="4" w:space="0" w:color="000000"/>
              <w:right w:val="single" w:sz="4" w:space="0" w:color="000000"/>
            </w:tcBorders>
            <w:shd w:val="clear" w:color="auto" w:fill="auto"/>
            <w:noWrap/>
            <w:vAlign w:val="center"/>
            <w:hideMark/>
          </w:tcPr>
          <w:p w14:paraId="5FC30E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E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E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E7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E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ΑΥΓΕΝΑΚΗΣ ΕΛΕΥΘΕΡΙΟΣ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E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E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0E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E7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E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ΑΥΛΩΝΙΤΟΥ ΕΛΕΝΗ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0E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E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E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E7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E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ΑΧΜΕΤ ΙΛΧΑΝ</w:t>
            </w:r>
          </w:p>
        </w:tc>
        <w:tc>
          <w:tcPr>
            <w:tcW w:w="1562" w:type="dxa"/>
            <w:tcBorders>
              <w:top w:val="nil"/>
              <w:left w:val="nil"/>
              <w:bottom w:val="single" w:sz="4" w:space="0" w:color="000000"/>
              <w:right w:val="single" w:sz="4" w:space="0" w:color="000000"/>
            </w:tcBorders>
            <w:shd w:val="clear" w:color="auto" w:fill="auto"/>
            <w:noWrap/>
            <w:vAlign w:val="center"/>
            <w:hideMark/>
          </w:tcPr>
          <w:p w14:paraId="5FC30E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0E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E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E8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E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ΒΑΓΕΝΑ ΑΝΝΑ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0E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E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E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E8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E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ΒΑΓΙΩΝΑΚΗ ΕΥΑΓΓΕΛΙΑ(ΒΑΛΙΑ)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0E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E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E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E8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E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ΒΑΓΙΩΝΑΣ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E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E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E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E9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E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ΒΑΚΗ ΦΩΤΕΙΝΗ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0E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E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E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E9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E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ΒΑΡΒΙΤΣΙΩΤΗΣ ΜΙΛΤΙΑΔΗΣ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E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E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E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E9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E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ΒΑΡΔΑΚΗΣ ΣΩΚΡΑΤΗΣ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E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E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0E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E9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E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ΒΑΡΔΑΛΗΣ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E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0E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E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EA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E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ΒΑΡΕΜΕΝΟΣ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E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E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E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EA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E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ΒΕΝΙΖΕΛΟΣ ΕΥΑΓΓΕΛΟΣ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E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0E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E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EA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E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ΒΕΡΝΑΡΔΑΚΗΣ ΧΡΙΣΤΟΦΟΡΟΣ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E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E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E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EB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E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ΒΕΣΥΡΟΠΟΥΛΟΣ ΑΠΟΣΤΟΛΟΣ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E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E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E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EB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E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ΒΕΤΤΑΣ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E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E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0E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EB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E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ΒΙΤΣΑΣ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E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E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0E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EC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E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ΒΛΑΣΗΣ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E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E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E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EC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E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ΒΛΑΧΟΣ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E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E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E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EC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E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ΒΛΑΧΟΥ ΣΩΤΗΡΙΑ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0E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E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E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ED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E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ΒΟΡΙΔΗΣ ΜΑΥΡΟΥΔΗΣ(ΜΑΚΗΣ)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E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E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E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ED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E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ΒΟΥΛΤΕΨΗ ΣΟΦΙΑ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0E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E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E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ED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E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ΒΟΥΤΣΗΣ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E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E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E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EE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E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ΒΡΑΝΤΖΑ ΠΑΝΑΓΙΩΤΑ</w:t>
            </w:r>
          </w:p>
        </w:tc>
        <w:tc>
          <w:tcPr>
            <w:tcW w:w="1562" w:type="dxa"/>
            <w:tcBorders>
              <w:top w:val="nil"/>
              <w:left w:val="nil"/>
              <w:bottom w:val="single" w:sz="4" w:space="0" w:color="000000"/>
              <w:right w:val="single" w:sz="4" w:space="0" w:color="000000"/>
            </w:tcBorders>
            <w:shd w:val="clear" w:color="auto" w:fill="auto"/>
            <w:noWrap/>
            <w:vAlign w:val="center"/>
            <w:hideMark/>
          </w:tcPr>
          <w:p w14:paraId="5FC30E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E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E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EE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E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ΒΡΟΥΤΣΗΣ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E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E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E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EE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E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ΓΑΒΡΟΓΛΟΥ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E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E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E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EE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E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ΓΑΚΗΣ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E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E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0E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EF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E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ΓΕΝΗΜΑΤΑ ΦΩΤΕΙΝΗ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0E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0E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E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EF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E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ΓΕΝΝΙΑ ΓΕΩΡΓΙΑ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0E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E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0E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EF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E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ΓΕΡΜΕΝΗΣ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E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E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E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F0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E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ΓΕΡΟΒΑΣΙΛΗ ΟΛΓΑ</w:t>
            </w:r>
          </w:p>
        </w:tc>
        <w:tc>
          <w:tcPr>
            <w:tcW w:w="1562" w:type="dxa"/>
            <w:tcBorders>
              <w:top w:val="nil"/>
              <w:left w:val="nil"/>
              <w:bottom w:val="single" w:sz="4" w:space="0" w:color="000000"/>
              <w:right w:val="single" w:sz="4" w:space="0" w:color="000000"/>
            </w:tcBorders>
            <w:shd w:val="clear" w:color="auto" w:fill="auto"/>
            <w:noWrap/>
            <w:vAlign w:val="center"/>
            <w:hideMark/>
          </w:tcPr>
          <w:p w14:paraId="5FC30F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F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F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F0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F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ΓΕΩΡΓΑΝΤΑΣ </w:t>
            </w:r>
            <w:r w:rsidRPr="004D3269">
              <w:rPr>
                <w:rFonts w:ascii="Segoe UI" w:eastAsia="Times New Roman" w:hAnsi="Segoe UI" w:cs="Segoe UI"/>
                <w:sz w:val="18"/>
                <w:szCs w:val="18"/>
              </w:rPr>
              <w:t>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F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F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5FC30F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F0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F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ΓΕΩΡΓΙΑΔΗΣ ΜΑΡΙΟΣ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F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0F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F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F1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F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ΓΕΩΡΓΙΑΔΗΣ ΣΠΥΡΙΔΩΝ-ΑΔΩΝΙΣ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F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F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F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F1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F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ΓΕΩΡΓΟΠΟΥΛΟΥ-ΣΑΛΤΑΡΗ ΕΥΣΤΑΘΙΑ(ΕΦΗ)</w:t>
            </w:r>
          </w:p>
        </w:tc>
        <w:tc>
          <w:tcPr>
            <w:tcW w:w="1562" w:type="dxa"/>
            <w:tcBorders>
              <w:top w:val="nil"/>
              <w:left w:val="nil"/>
              <w:bottom w:val="single" w:sz="4" w:space="0" w:color="000000"/>
              <w:right w:val="single" w:sz="4" w:space="0" w:color="000000"/>
            </w:tcBorders>
            <w:shd w:val="clear" w:color="auto" w:fill="auto"/>
            <w:noWrap/>
            <w:vAlign w:val="center"/>
            <w:hideMark/>
          </w:tcPr>
          <w:p w14:paraId="5FC30F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F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F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F1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F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ΓΙΑΚΟΥΜΑΤΟΣ ΓΕΡΑΣΙΜΟΣ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F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F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F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F2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F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ΓΙΑΝΝΑΚΗΣ ΣΤΕΡΓΙΟΣ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F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F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F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F2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F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ΓΙΑΝΝΑΚΙΔΗΣ ΕΥΣΤΑΘΙΟΣ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F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F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F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F2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F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ΓΙΟΓΙΑΚΑΣ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F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F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F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F3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F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ΓΚΑΡΑ ΑΝΑΣΤΑΣΙΑ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0F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F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0F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F3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F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ΓΚΙΟΚΑΣ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F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0F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F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F3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F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ΓΚΙΟΛΑΣ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F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F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0F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F3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F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ΓΚΙΟΥΛΕΚΑΣ ΚΩΣΤΑΝΤΙΝΟΣ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F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F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F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F4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F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ΓΡΕΓΟΣ ΑΝΤΩΝΙΟΣ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F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F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F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F4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F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ΓΡΗΓΟΡΑΚΟΣ ΛΕΩΝΙΔΑΣ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F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0F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F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F4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F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ΔΑΒΑΚΗΣ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F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F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F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F5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F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ΔΑΝΕΛΛΗΣ ΣΠΥΡΙΔΩΝ</w:t>
            </w:r>
          </w:p>
        </w:tc>
        <w:tc>
          <w:tcPr>
            <w:tcW w:w="1562" w:type="dxa"/>
            <w:tcBorders>
              <w:top w:val="nil"/>
              <w:left w:val="nil"/>
              <w:bottom w:val="single" w:sz="4" w:space="0" w:color="000000"/>
              <w:right w:val="single" w:sz="4" w:space="0" w:color="000000"/>
            </w:tcBorders>
            <w:shd w:val="clear" w:color="auto" w:fill="auto"/>
            <w:noWrap/>
            <w:vAlign w:val="center"/>
            <w:hideMark/>
          </w:tcPr>
          <w:p w14:paraId="5FC30F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0F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0F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F5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F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ΔΕΔΕΣ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F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F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F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F5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F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ΔΕΛΗΣ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F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0F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F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F6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F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ΔΕΝΔΙΑΣ ΝΙΚΟΛΑΟΣ-ΓΕΩΡΓΙΟΣ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F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F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Β' </w:t>
            </w:r>
            <w:r w:rsidRPr="004D3269">
              <w:rPr>
                <w:rFonts w:ascii="Segoe UI" w:eastAsia="Times New Roman" w:hAnsi="Segoe UI" w:cs="Segoe UI"/>
                <w:sz w:val="18"/>
                <w:szCs w:val="18"/>
              </w:rPr>
              <w:t>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F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F6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F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ΔΗΜΑΡΑΣ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F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F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F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F6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F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ΔΗΜΑΣ ΧΡΙΣΤΟΣ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F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F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F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F7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F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ΔΗΜΗΤΡΙΑΔΗΣ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F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F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F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F7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F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ΔΗΜΟΣΧΑΚΗΣ ΑΝΑΣΤΑΣΙΟΣ(ΤΑΣΟΣ)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F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F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0F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F7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F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ΔΟΥΖΙΝΑΣ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F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F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0F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F8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F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ΔΡΑΓΑΣΑΚΗΣ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F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F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F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F8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F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ΔΡΙΤΣΑΣ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F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F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0F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F8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F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ΔΡΙΤΣΕΛΗ ΠΑΝΑΓΙΩΤΑ</w:t>
            </w:r>
          </w:p>
        </w:tc>
        <w:tc>
          <w:tcPr>
            <w:tcW w:w="1562" w:type="dxa"/>
            <w:tcBorders>
              <w:top w:val="nil"/>
              <w:left w:val="nil"/>
              <w:bottom w:val="single" w:sz="4" w:space="0" w:color="000000"/>
              <w:right w:val="single" w:sz="4" w:space="0" w:color="000000"/>
            </w:tcBorders>
            <w:shd w:val="clear" w:color="auto" w:fill="auto"/>
            <w:noWrap/>
            <w:vAlign w:val="center"/>
            <w:hideMark/>
          </w:tcPr>
          <w:p w14:paraId="5FC30F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F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F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F8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F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ΕΜΜΑΝΟΥΗΛΙΔΗΣ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F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F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F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F9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F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ΖΑΡΟΥΛΙΑ ΕΛΕΝΗ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0F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F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F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F9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F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ΖΕΪΜΠΕΚ ΧΟΥΣΕΪΝ</w:t>
            </w:r>
          </w:p>
        </w:tc>
        <w:tc>
          <w:tcPr>
            <w:tcW w:w="1562" w:type="dxa"/>
            <w:tcBorders>
              <w:top w:val="nil"/>
              <w:left w:val="nil"/>
              <w:bottom w:val="single" w:sz="4" w:space="0" w:color="000000"/>
              <w:right w:val="single" w:sz="4" w:space="0" w:color="000000"/>
            </w:tcBorders>
            <w:shd w:val="clear" w:color="auto" w:fill="auto"/>
            <w:noWrap/>
            <w:vAlign w:val="center"/>
            <w:hideMark/>
          </w:tcPr>
          <w:p w14:paraId="5FC30F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F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F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F9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F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ΖΟΥΡΑΡΗΣ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F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0F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F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FA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F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ΗΓΟΥΜΕΝΙΔΗΣ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F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F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0F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FA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F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ΗΛΙΟΠΟΥΛΟΣ ΠΑΝΑΓΙΩΤΗΣ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F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F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F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FA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F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ΘΕΛΕΡΙΤΗ ΜΑΡΙΑ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0F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F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F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FB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F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ΘΕΟΔΩΡΑΚΗΣ 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F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0F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F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FB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F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ΘΕΟΠΕΦΤΑΤΟΥ ΑΦΡΟΔΙΤΗ</w:t>
            </w:r>
          </w:p>
        </w:tc>
        <w:tc>
          <w:tcPr>
            <w:tcW w:w="1562" w:type="dxa"/>
            <w:tcBorders>
              <w:top w:val="nil"/>
              <w:left w:val="nil"/>
              <w:bottom w:val="single" w:sz="4" w:space="0" w:color="000000"/>
              <w:right w:val="single" w:sz="4" w:space="0" w:color="000000"/>
            </w:tcBorders>
            <w:shd w:val="clear" w:color="auto" w:fill="auto"/>
            <w:noWrap/>
            <w:vAlign w:val="center"/>
            <w:hideMark/>
          </w:tcPr>
          <w:p w14:paraId="5FC30F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F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F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FB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F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ΘΕΟΦΥΛΑΚΤΟΣ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F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F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F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FC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F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ΘΕΟΧΑΡΗΣ ΘΕΟΧΑΡΗΣ(ΧΑΡΗΣ)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F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F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F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FC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F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ΘΕΟΧΑΡΟΠΟΥΛΟΣ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F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0F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F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FC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F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ΘΕΩΝΑΣ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F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F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F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FD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F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ΘΗΒΑΙΟΣ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F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F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0F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FD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F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ΘΡΑΨΑΝΙΩΤΗΣ ΕΜΜΑΝΟΥΗΛ</w:t>
            </w:r>
          </w:p>
        </w:tc>
        <w:tc>
          <w:tcPr>
            <w:tcW w:w="1562" w:type="dxa"/>
            <w:tcBorders>
              <w:top w:val="nil"/>
              <w:left w:val="nil"/>
              <w:bottom w:val="single" w:sz="4" w:space="0" w:color="000000"/>
              <w:right w:val="single" w:sz="4" w:space="0" w:color="000000"/>
            </w:tcBorders>
            <w:shd w:val="clear" w:color="auto" w:fill="auto"/>
            <w:noWrap/>
            <w:vAlign w:val="center"/>
            <w:hideMark/>
          </w:tcPr>
          <w:p w14:paraId="5FC30F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F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0F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FD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F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ΙΓΓΛΕΖΗ ΑΙΚΑΤΕΡΙΝΗ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0F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F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F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FD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F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ΚΑΒΑΔΕΛΛΑΣ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F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0F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F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FE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F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ΚΑΒΒΑΔΑΣ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F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F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0F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FE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F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ΚΑΒΒΑΔΙΑ ΙΩΑΝΝΕΤΑ(ΑΝΝΕΤΑ)</w:t>
            </w:r>
          </w:p>
        </w:tc>
        <w:tc>
          <w:tcPr>
            <w:tcW w:w="1562" w:type="dxa"/>
            <w:tcBorders>
              <w:top w:val="nil"/>
              <w:left w:val="nil"/>
              <w:bottom w:val="single" w:sz="4" w:space="0" w:color="000000"/>
              <w:right w:val="single" w:sz="4" w:space="0" w:color="000000"/>
            </w:tcBorders>
            <w:shd w:val="clear" w:color="auto" w:fill="auto"/>
            <w:noWrap/>
            <w:vAlign w:val="center"/>
            <w:hideMark/>
          </w:tcPr>
          <w:p w14:paraId="5FC30F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F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F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FE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F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ΚΑΪΣΑΣ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F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F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0F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0FF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F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ΚΑΚΛΑΜΑΝΗΣ ΝΙΚΗΤΑΣ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F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F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0F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FF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F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ΚΑΛΑΦΑΤΗΣ 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F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0F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0F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0FF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F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ΚΑΜΑΤΕΡΟΣ ΗΛΙΑΣ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F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0F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0F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00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0F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ΚΑΜΜΕΝΟΣ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0F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10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10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00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0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ΚΑΜΜΕΝΟΣ ΠΑΝΑΓΙΩΤΗΣ(ΠΑΝΟΣ)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0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10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0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00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0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ΚΑΝΕΛΛΗ ΓΑΡΥΦΑΛΛΙΑ(ΛΙΑΝΑ)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10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10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0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01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0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ΚΑΡΑΓΙΑΝΝΗΣ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0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0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0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01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0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ΚΑΡΑΓΙΑΝΝΙΔΗΣ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0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0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0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01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0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ΚΑΡΑ-ΓΙΟΥΣΟΥΦ ΑΪΧΑΝ</w:t>
            </w:r>
          </w:p>
        </w:tc>
        <w:tc>
          <w:tcPr>
            <w:tcW w:w="1562" w:type="dxa"/>
            <w:tcBorders>
              <w:top w:val="nil"/>
              <w:left w:val="nil"/>
              <w:bottom w:val="single" w:sz="4" w:space="0" w:color="000000"/>
              <w:right w:val="single" w:sz="4" w:space="0" w:color="000000"/>
            </w:tcBorders>
            <w:shd w:val="clear" w:color="auto" w:fill="auto"/>
            <w:noWrap/>
            <w:vAlign w:val="center"/>
            <w:hideMark/>
          </w:tcPr>
          <w:p w14:paraId="5FC310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0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0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02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0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ΚΑΡΑΓΚΟΥΝΗΣ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0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0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0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02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0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ΚΑΡΑΘΑΝΑΣΟΠΟΥΛΟΣ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0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10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0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02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0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ΚΑΡΑΚΩΣΤΑ ΕΥΑΓΓΕΛΙΑ(ΕΥΗ)</w:t>
            </w:r>
          </w:p>
        </w:tc>
        <w:tc>
          <w:tcPr>
            <w:tcW w:w="1562" w:type="dxa"/>
            <w:tcBorders>
              <w:top w:val="nil"/>
              <w:left w:val="nil"/>
              <w:bottom w:val="single" w:sz="4" w:space="0" w:color="000000"/>
              <w:right w:val="single" w:sz="4" w:space="0" w:color="000000"/>
            </w:tcBorders>
            <w:shd w:val="clear" w:color="auto" w:fill="auto"/>
            <w:noWrap/>
            <w:vAlign w:val="center"/>
            <w:hideMark/>
          </w:tcPr>
          <w:p w14:paraId="5FC310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0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10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02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0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ΚΑΡΑΚΩΣΤΑΣ ΕΥΑΓΓΕΛΟΣ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0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0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0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03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0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ΚΑΡΑΜΑΝΛΗ ΑΝΝΑ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10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0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Β' </w:t>
            </w:r>
            <w:r w:rsidRPr="004D3269">
              <w:rPr>
                <w:rFonts w:ascii="Segoe UI" w:eastAsia="Times New Roman" w:hAnsi="Segoe UI" w:cs="Segoe UI"/>
                <w:sz w:val="18"/>
                <w:szCs w:val="18"/>
              </w:rPr>
              <w:t>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0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03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0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ΚΑΡΑΜΑΝΛΗΣ ΚΩΝ/ΝΟΣ τ ΑΛΕΞ</w:t>
            </w:r>
          </w:p>
        </w:tc>
        <w:tc>
          <w:tcPr>
            <w:tcW w:w="1562" w:type="dxa"/>
            <w:tcBorders>
              <w:top w:val="nil"/>
              <w:left w:val="nil"/>
              <w:bottom w:val="single" w:sz="4" w:space="0" w:color="000000"/>
              <w:right w:val="single" w:sz="4" w:space="0" w:color="000000"/>
            </w:tcBorders>
            <w:shd w:val="clear" w:color="auto" w:fill="auto"/>
            <w:noWrap/>
            <w:vAlign w:val="center"/>
            <w:hideMark/>
          </w:tcPr>
          <w:p w14:paraId="5FC310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0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0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03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0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ΚΑΡΑΜΑΝΛΗΣ ΚΩΝ/ΝΟΣ τ ΑΧΙΛ</w:t>
            </w:r>
          </w:p>
        </w:tc>
        <w:tc>
          <w:tcPr>
            <w:tcW w:w="1562" w:type="dxa"/>
            <w:tcBorders>
              <w:top w:val="nil"/>
              <w:left w:val="nil"/>
              <w:bottom w:val="single" w:sz="4" w:space="0" w:color="000000"/>
              <w:right w:val="single" w:sz="4" w:space="0" w:color="000000"/>
            </w:tcBorders>
            <w:shd w:val="clear" w:color="auto" w:fill="auto"/>
            <w:noWrap/>
            <w:vAlign w:val="center"/>
            <w:hideMark/>
          </w:tcPr>
          <w:p w14:paraId="5FC310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0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0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04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0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ΚΑΡΑΝΑΣΤΑΣΗΣ ΑΠΟΣΤΟΛΟΣ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0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0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10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04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0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ΚΑΡΑΟΓΛΟΥ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0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0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0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04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0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ΚΑΡΑΣΑΡΛΙΔΟΥ ΕΥΦΡΟΣΥΝΗ(ΦΡΟΣΩ)</w:t>
            </w:r>
          </w:p>
        </w:tc>
        <w:tc>
          <w:tcPr>
            <w:tcW w:w="1562" w:type="dxa"/>
            <w:tcBorders>
              <w:top w:val="nil"/>
              <w:left w:val="nil"/>
              <w:bottom w:val="single" w:sz="4" w:space="0" w:color="000000"/>
              <w:right w:val="single" w:sz="4" w:space="0" w:color="000000"/>
            </w:tcBorders>
            <w:shd w:val="clear" w:color="auto" w:fill="auto"/>
            <w:noWrap/>
            <w:vAlign w:val="center"/>
            <w:hideMark/>
          </w:tcPr>
          <w:p w14:paraId="5FC310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0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0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05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0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ΚΑΡΑΣΜΑΝΗΣ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0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0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0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05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0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ΚΑΡΡΑΣ ΓΕΩΡΓΙΟΣ-ΔΗΜΗΤΡΙΟΣ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0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10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0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05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0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ΚΑΣΑΠΙΔΗΣ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0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0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0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06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0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ΚΑΣΙΔΙΑΡΗΣ ΗΛΙΑΣ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0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0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0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06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0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ΚΑΣΙΜΑΤΗ ΕΙΡΗΝΗ(ΝΙΝΑ)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10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0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10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06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0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ΚΑΣΤΟΡΗΣ ΑΣΤΕΡΙΟΣ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0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0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0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07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0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ΚΑΤΡΟΥΓΚΑΛΟΣ </w:t>
            </w:r>
            <w:r w:rsidRPr="004D3269">
              <w:rPr>
                <w:rFonts w:ascii="Segoe UI" w:eastAsia="Times New Roman" w:hAnsi="Segoe UI" w:cs="Segoe UI"/>
                <w:sz w:val="18"/>
                <w:szCs w:val="18"/>
              </w:rPr>
              <w:t>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0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0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0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07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0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ΚΑΤΣΑΒΡΙΑ-ΣΙΩΡΟΠΟΥΛΟΥ ΧΡΥΣΟΥΛΑ</w:t>
            </w:r>
          </w:p>
        </w:tc>
        <w:tc>
          <w:tcPr>
            <w:tcW w:w="1562" w:type="dxa"/>
            <w:tcBorders>
              <w:top w:val="nil"/>
              <w:left w:val="nil"/>
              <w:bottom w:val="single" w:sz="4" w:space="0" w:color="000000"/>
              <w:right w:val="single" w:sz="4" w:space="0" w:color="000000"/>
            </w:tcBorders>
            <w:shd w:val="clear" w:color="auto" w:fill="auto"/>
            <w:noWrap/>
            <w:vAlign w:val="center"/>
            <w:hideMark/>
          </w:tcPr>
          <w:p w14:paraId="5FC310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0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0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07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0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ΚΑΤΣΑΝΙΩΤΗΣ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0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0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0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07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0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ΚΑΤΣΑΦΑΔΟΣ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0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0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10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08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0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ΚΑΤΣΗΣ ΜΑΡΙΟΣ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0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0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0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08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0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ΚΑΤΣΙΑΝΤΩΝΗΣ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086" w14:textId="77777777" w:rsidR="00832F31" w:rsidRPr="004D3269" w:rsidRDefault="00E84ECF">
            <w:pPr>
              <w:spacing w:after="0" w:line="240" w:lineRule="auto"/>
              <w:contextualSpacing/>
              <w:rPr>
                <w:rFonts w:ascii="Segoe UI" w:eastAsia="Times New Roman" w:hAnsi="Segoe UI" w:cs="Segoe UI"/>
                <w:sz w:val="18"/>
                <w:szCs w:val="18"/>
              </w:rPr>
            </w:pPr>
            <w:r>
              <w:rPr>
                <w:rFonts w:ascii="Segoe UI" w:eastAsia="Times New Roman" w:hAnsi="Segoe UI" w:cs="Segoe UI"/>
                <w:sz w:val="18"/>
                <w:szCs w:val="18"/>
              </w:rPr>
              <w:t>Ν.Δ</w:t>
            </w:r>
            <w:r w:rsidRPr="004D3269">
              <w:rPr>
                <w:rFonts w:ascii="Segoe UI" w:eastAsia="Times New Roman" w:hAnsi="Segoe UI" w:cs="Segoe UI"/>
                <w:sz w:val="18"/>
                <w:szCs w:val="18"/>
              </w:rPr>
              <w:t>.</w:t>
            </w:r>
          </w:p>
        </w:tc>
        <w:tc>
          <w:tcPr>
            <w:tcW w:w="1939" w:type="dxa"/>
            <w:tcBorders>
              <w:top w:val="nil"/>
              <w:left w:val="nil"/>
              <w:bottom w:val="single" w:sz="4" w:space="0" w:color="000000"/>
              <w:right w:val="single" w:sz="4" w:space="0" w:color="000000"/>
            </w:tcBorders>
            <w:shd w:val="clear" w:color="auto" w:fill="auto"/>
            <w:noWrap/>
            <w:vAlign w:val="center"/>
            <w:hideMark/>
          </w:tcPr>
          <w:p w14:paraId="5FC310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0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08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0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ΚΑΤΣΙΚΗΣ </w:t>
            </w:r>
            <w:r w:rsidRPr="004D3269">
              <w:rPr>
                <w:rFonts w:ascii="Segoe UI" w:eastAsia="Times New Roman" w:hAnsi="Segoe UI" w:cs="Segoe UI"/>
                <w:sz w:val="18"/>
                <w:szCs w:val="18"/>
              </w:rPr>
              <w:t>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0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10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0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09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0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ΚΑΤΣΩΤΗΣ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0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10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0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09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0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ΚΑΦΑΝΤΑΡΗ ΧΑΡΟΥΛΑ</w:t>
            </w:r>
          </w:p>
        </w:tc>
        <w:tc>
          <w:tcPr>
            <w:tcW w:w="1562" w:type="dxa"/>
            <w:tcBorders>
              <w:top w:val="nil"/>
              <w:left w:val="nil"/>
              <w:bottom w:val="single" w:sz="4" w:space="0" w:color="000000"/>
              <w:right w:val="single" w:sz="4" w:space="0" w:color="000000"/>
            </w:tcBorders>
            <w:shd w:val="clear" w:color="auto" w:fill="auto"/>
            <w:noWrap/>
            <w:vAlign w:val="center"/>
            <w:hideMark/>
          </w:tcPr>
          <w:p w14:paraId="5FC310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0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0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09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0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ΚΕΓΚΕΡΟΓΛΟΥ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0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10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10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0A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0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ΚΕΔΙΚΟΓΛΟΥ ΣΥΜΕΩΝ(ΣΙΜΟΣ)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0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0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0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0A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0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ΚΕΛΛΑΣ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0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0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0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0A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0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ΚΕΡΑΜΕΩΣ ΝΙΚΗ</w:t>
            </w:r>
          </w:p>
        </w:tc>
        <w:tc>
          <w:tcPr>
            <w:tcW w:w="1562" w:type="dxa"/>
            <w:tcBorders>
              <w:top w:val="nil"/>
              <w:left w:val="nil"/>
              <w:bottom w:val="single" w:sz="4" w:space="0" w:color="000000"/>
              <w:right w:val="single" w:sz="4" w:space="0" w:color="000000"/>
            </w:tcBorders>
            <w:shd w:val="clear" w:color="auto" w:fill="auto"/>
            <w:noWrap/>
            <w:vAlign w:val="center"/>
            <w:hideMark/>
          </w:tcPr>
          <w:p w14:paraId="5FC310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0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0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0B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0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ΚΕΦΑΛΙΔΟΥ ΧΑΡΟΥΛΑ(ΧΑΡΑ)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10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10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0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0B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0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ΚΕΦΑΛΟΓΙΑΝΝΗ ΟΛΓΑ</w:t>
            </w:r>
          </w:p>
        </w:tc>
        <w:tc>
          <w:tcPr>
            <w:tcW w:w="1562" w:type="dxa"/>
            <w:tcBorders>
              <w:top w:val="nil"/>
              <w:left w:val="nil"/>
              <w:bottom w:val="single" w:sz="4" w:space="0" w:color="000000"/>
              <w:right w:val="single" w:sz="4" w:space="0" w:color="000000"/>
            </w:tcBorders>
            <w:shd w:val="clear" w:color="auto" w:fill="auto"/>
            <w:noWrap/>
            <w:vAlign w:val="center"/>
            <w:hideMark/>
          </w:tcPr>
          <w:p w14:paraId="5FC310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0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0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0B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0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ΚΙΚΙΛΙΑΣ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0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0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0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0C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0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ΚΟΖΟΜΠΟΛΗ-ΑΜΑΝΑΤΙΔΗ ΠΑΝΑΓΙΩΤΑ</w:t>
            </w:r>
          </w:p>
        </w:tc>
        <w:tc>
          <w:tcPr>
            <w:tcW w:w="1562" w:type="dxa"/>
            <w:tcBorders>
              <w:top w:val="nil"/>
              <w:left w:val="nil"/>
              <w:bottom w:val="single" w:sz="4" w:space="0" w:color="000000"/>
              <w:right w:val="single" w:sz="4" w:space="0" w:color="000000"/>
            </w:tcBorders>
            <w:shd w:val="clear" w:color="auto" w:fill="auto"/>
            <w:noWrap/>
            <w:vAlign w:val="center"/>
            <w:hideMark/>
          </w:tcPr>
          <w:p w14:paraId="5FC310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0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0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0C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0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ΚΟΚΚΑΛΗΣ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0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10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0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0C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0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ΚΟΛΛΙΑ-ΤΣΑΡΟΥΧΑ ΜΑΡΙΑ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10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10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0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0C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0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ΚΟΝΣΟΛΑΣ ΕΜΜΑΝΟΥΗΛ(ΜΑΝΟΣ)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0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0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10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0D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0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ΚΟΝΤΟΓΕΩΡΓΟΣ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0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0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0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0D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0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ΚΟΝΤΟΝΗΣ ΧΑΡΑΛΑΜΠΟΣ-ΣΤΑΥΡΟΣ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0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0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10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0D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0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ΚΟΤΖΙΑΣ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0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0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0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0E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0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ΚΟΥΖΗΛΟΣ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0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0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10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0E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0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ΚΟΥΚΟΔΗΜΟΣ </w:t>
            </w:r>
            <w:r w:rsidRPr="004D3269">
              <w:rPr>
                <w:rFonts w:ascii="Segoe UI" w:eastAsia="Times New Roman" w:hAnsi="Segoe UI" w:cs="Segoe UI"/>
                <w:sz w:val="18"/>
                <w:szCs w:val="18"/>
              </w:rPr>
              <w:t>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0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0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0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0E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0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ΚΟΥΚΟΥΤΣΗΣ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0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10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0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0F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0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ΚΟΥΜΟΥΤΣΑΚΟΣ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0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0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0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0F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0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ΚΟΥΝΤΟΥΡΑ ΕΛΕΝΑ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10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10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0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0F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0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ΚΟΥΡΑΚΗΣ ΑΝΑΣΤΑΣΙΟΣ(ΤΑΣΟΣ)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0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0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0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10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0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ΚΟΥΡΟΥΜΠΛΗΣ ΠΑΝΑΓΙΩΤΗΣ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0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0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1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10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1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ΚΟΥΤΣΟΥΚΟΣ ΓΙΑΝΝΗΣ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1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11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1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10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1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ΚΟΥΤΣΟΥΜΠΑΣ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1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1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1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11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1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ΚΟΥΤΣΟΥΜΠΑΣ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1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11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1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11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1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ΚΡΕΜΑΣΤΙΝΟΣ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1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11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11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11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1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ΚΥΡΙΑΖΙΔΗΣ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1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1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1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11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1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ΚΥΡΙΤΣΗΣ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1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1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1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12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1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ΚΩΝΣΤΑΝΤΙΝΕΑΣ </w:t>
            </w:r>
            <w:r w:rsidRPr="004D3269">
              <w:rPr>
                <w:rFonts w:ascii="Segoe UI" w:eastAsia="Times New Roman" w:hAnsi="Segoe UI" w:cs="Segoe UI"/>
                <w:sz w:val="18"/>
                <w:szCs w:val="18"/>
              </w:rPr>
              <w:t>ΠΕΤΡΟΣ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1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1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1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12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1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ΚΩΝΣΤΑΝΤΙΝΟΠΟΥΛΟΣ ΟΔΥΣΣΕΑΣ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1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11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1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12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1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ΚΩΝΣΤΑΝΤΟΠΟΥΛΟΣ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1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11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1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13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1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ΚΩΣΤΟΠΑΝΑΓΙΩΤΟΥ ΗΛΙΑΣ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1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1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11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13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1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ΛΑΓΟΣ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1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1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11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13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1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ΛΑΖΑΡΙΔΗΣ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1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11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1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14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1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ΛΑΜΠΡΟΥΛΗΣ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1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11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1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14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1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ΛΑΠΠΑΣ ΣΠΥΡΙΔΩΝΑΣ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1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1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1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14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1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ΛΕΒΕΝΤΗΣ ΒΑΣΙΛΗΣ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1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11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1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15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1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ΛΙΒΑΝΙΟΥ ΖΩΗ</w:t>
            </w:r>
          </w:p>
        </w:tc>
        <w:tc>
          <w:tcPr>
            <w:tcW w:w="1562" w:type="dxa"/>
            <w:tcBorders>
              <w:top w:val="nil"/>
              <w:left w:val="nil"/>
              <w:bottom w:val="single" w:sz="4" w:space="0" w:color="000000"/>
              <w:right w:val="single" w:sz="4" w:space="0" w:color="000000"/>
            </w:tcBorders>
            <w:shd w:val="clear" w:color="auto" w:fill="auto"/>
            <w:noWrap/>
            <w:vAlign w:val="center"/>
            <w:hideMark/>
          </w:tcPr>
          <w:p w14:paraId="5FC311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1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1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15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1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ΛΟΒΕΡΔΟΣ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1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11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1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15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1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ΛΥΚΟΥΔΗΣ ΣΠΥΡΙΔΩΝ</w:t>
            </w:r>
          </w:p>
        </w:tc>
        <w:tc>
          <w:tcPr>
            <w:tcW w:w="1562" w:type="dxa"/>
            <w:tcBorders>
              <w:top w:val="nil"/>
              <w:left w:val="nil"/>
              <w:bottom w:val="single" w:sz="4" w:space="0" w:color="000000"/>
              <w:right w:val="single" w:sz="4" w:space="0" w:color="000000"/>
            </w:tcBorders>
            <w:shd w:val="clear" w:color="auto" w:fill="auto"/>
            <w:noWrap/>
            <w:vAlign w:val="center"/>
            <w:hideMark/>
          </w:tcPr>
          <w:p w14:paraId="5FC311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11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1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16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1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ΜΑΝΙΑΤΗΣ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1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11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11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16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1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ΜΑΝΙΟΣ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1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1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1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16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1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ΜΑΝΤΑΣ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1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1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1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16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1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ΜΑΝΩΛΑΚΟΥ ΔΙΑΜΑΝΤΩ</w:t>
            </w:r>
          </w:p>
        </w:tc>
        <w:tc>
          <w:tcPr>
            <w:tcW w:w="1562" w:type="dxa"/>
            <w:tcBorders>
              <w:top w:val="nil"/>
              <w:left w:val="nil"/>
              <w:bottom w:val="single" w:sz="4" w:space="0" w:color="000000"/>
              <w:right w:val="single" w:sz="4" w:space="0" w:color="000000"/>
            </w:tcBorders>
            <w:shd w:val="clear" w:color="auto" w:fill="auto"/>
            <w:noWrap/>
            <w:vAlign w:val="center"/>
            <w:hideMark/>
          </w:tcPr>
          <w:p w14:paraId="5FC311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11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11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17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1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ΜΑΡΔΑΣ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1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1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1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17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1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ΜΑΡΚΟΥ ΑΙΚΑΤΕΡΙΝΗ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11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1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1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17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1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ΜΑΡΤΙΝΟΥ ΓΕΩΡΓΙΑ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11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1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1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18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1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ΜΑΥΡΩΤΑΣ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1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11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1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18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1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ΜΕΓΑΛΟΜΥΣΤΑΚΑΣ ΑΝΑΣΤΑΣΙΟΣ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1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11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1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18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1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ΜΕΓΑΛΟΟΙΚΟΝΟΜΟΥ ΘΕΟΔΩΡΑ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11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1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11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19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1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ΜΕΪΚΟΠΟΥΛΟΣ ΑΛΕΞΑΝΔΡΟΣ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1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1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1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19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1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ΜΕΪΜΑΡΑΚΗΣ ΕΥΑΓΓΕΛΟΣ-ΒΑΣΙΛΕΙΟΣ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1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1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1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19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1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ΜΗΤΑΡΑΚΗΣ </w:t>
            </w:r>
            <w:r w:rsidRPr="004D3269">
              <w:rPr>
                <w:rFonts w:ascii="Segoe UI" w:eastAsia="Times New Roman" w:hAnsi="Segoe UI" w:cs="Segoe UI"/>
                <w:sz w:val="18"/>
                <w:szCs w:val="18"/>
              </w:rPr>
              <w:t>ΠΑΝΑΓΙΩΤΗΣ(ΝΟΤΗΣ)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1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1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11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1A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1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ΜΗΤΑΦΙΔΗΣ ΤΡΙΑΝΤΑΦΥΛΛΟΣ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1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1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1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1A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1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ΜΗΤΣΟΤΑΚΗΣ ΚΥΡΙΑΚΟΣ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1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1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1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1A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1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ΜΙΧΑΗΛΙΔΗΣ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1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1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11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1B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1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ΜΙΧΑΛΟΛΙΑΚΟΣ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1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1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1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1B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1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ΜΙΧΕΛΗΣ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1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1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11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1B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1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ΜΙΧΕΛΟΓΙΑΝΝΑΚΗΣ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1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1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11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1B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1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1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11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1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1C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1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ΜΟΡΦΙΔΗΣ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1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1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1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1C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1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ΜΟΥΜΟΥΛΙΔΗΣ ΘΕΜΙΣΤΟΚΛΗΣ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1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1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1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1C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1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ΜΟΥΣΤΑΦΑ ΜΟΥΣΤΑΦΑ</w:t>
            </w:r>
          </w:p>
        </w:tc>
        <w:tc>
          <w:tcPr>
            <w:tcW w:w="1562" w:type="dxa"/>
            <w:tcBorders>
              <w:top w:val="nil"/>
              <w:left w:val="nil"/>
              <w:bottom w:val="single" w:sz="4" w:space="0" w:color="000000"/>
              <w:right w:val="single" w:sz="4" w:space="0" w:color="000000"/>
            </w:tcBorders>
            <w:shd w:val="clear" w:color="auto" w:fill="auto"/>
            <w:noWrap/>
            <w:vAlign w:val="center"/>
            <w:hideMark/>
          </w:tcPr>
          <w:p w14:paraId="5FC311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1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1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1D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1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ΜΠΑΚΟΓΙΑΝΝΗ ΘΕΟΔΩΡΑ(ΝΤΟΡΑ)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11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1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1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1D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1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ΜΠΑΛΑΟΥΡΑΣ ΓΕΡΑΣΙΜΟΣ(ΜΑΚΗΣ)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1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1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1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1D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1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ΜΠΑΛΑΦΑΣ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1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1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1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1E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1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ΜΠΑΛΛΗΣ ΣΥΜΕΩΝ(ΜΑΚΗΣ)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1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1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1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1E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1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ΜΠΑΛΤΑΣ ΑΡΙΣΤΕΙΔΗΣ-ΝΙΚΟΛΑΟΣ-ΔΗΜΗΤΡΙΟΣ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1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1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1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1E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1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ΜΠΑΛΩΜΕΝΑΚΗΣ ΑΝΤΩΝΗΣ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1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1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1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1F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1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ΜΠΑΞΕΒΑΝΑΚΗΣ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1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1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1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1F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1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ΜΠΑΡΓΙΩΤΑΣ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1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11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1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1F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1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ΜΠΑΡΚΑΣ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1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1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1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20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1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ΜΠΓΙΑΛΑΣ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1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1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1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20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2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ΜΠΟΛΑΡΗΣ ΜΑΡΚΟΣ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2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2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2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20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2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ΜΠΟΥΚΩΡΟΣ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2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2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2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20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2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ΜΠΟΥΡΑΣ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2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2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2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21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2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ΜΩΡΑΪΤΗΣ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2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12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2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21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2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ΝΙΚΟΛΟΠΟΥΛΟΣ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2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12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2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21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2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ΝΤΖΙΜΑΝΗΣ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2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2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2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22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2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ΞΑΝΘΟΣ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2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2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2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22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2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ΞΥΔΑΚΗΣ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2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2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2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22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2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ΟΙΚΟΝΟΜΟΥ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2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2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2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23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2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ΟΥΡΣΟΥΖΙΔΗΣ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2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2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2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23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2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ΠΑΛΛΗΣ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2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2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12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23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2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ΠΑΝΑΓΙΩΤΑΡΟΣ ΗΛΙΑΣ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2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2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2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24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2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ΠΑΝΑΓΙΩΤΟΠΟΥΛΟΣ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2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2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2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24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2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ΠΑΝΑΓΟΥΛΗΣ ΕΥΣΤΑΘΙΟΣ(ΣΤΑΘΗΣ)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2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12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2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24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2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ΠΑΝΤΖΑΣ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2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2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2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25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2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ΠΑΠΑΔΟΠΟΥΛΟΣ</w:t>
            </w:r>
            <w:r w:rsidRPr="004D3269">
              <w:rPr>
                <w:rFonts w:ascii="Segoe UI" w:eastAsia="Times New Roman" w:hAnsi="Segoe UI" w:cs="Segoe UI"/>
                <w:sz w:val="18"/>
                <w:szCs w:val="18"/>
              </w:rPr>
              <w:t xml:space="preserve">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2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2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2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25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2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ΠΑΠΑΔΟΠΟΥΛΟΣ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2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2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2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25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2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ΠΑΠΑΔΟΠΟΥΛΟΣ ΧΡΙΣΤΟΦΟΡΟΣ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2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2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2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25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2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ΠΑΠΑΗΛΙΟΥ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2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2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2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26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2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ΠΑΠΑΘΕΟΔΩΡΟΥ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2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12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2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26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2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ΠΑΠΑΚΩΣΤΑ-ΣΙΔΗΡΟΠΟΥΛΟΥ ΑΙΚΑΤΕΡΙΝΗ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12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12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2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26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2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ΠΑΠΑΝΑΤΣΙΟΥ ΑΙΚΑΤΕΡΙΝΗ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12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2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2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27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2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ΠΑΠΑΡΗΓΑ ΑΛΕΞΑΝΔΡΑ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12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12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2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27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2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ΠΑΠΑΦΙΛΙΠΠΟΥ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2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2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2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27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2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ΠΑΠΑΧΡΙΣΤΟΠΟΥΛΟΣ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2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12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2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28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2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ΠΑΠΠΑΣ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2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2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2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28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2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ΠΑΠΠΑΣ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2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2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2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28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2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ΠΑΡΑΣΚΕΥΟΠΟΥΛΟΣ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2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2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2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29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2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ΠΑΡΑΣΤΑΤΙΔΗΣ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2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2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5FC312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29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2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ΠΑΥΛΙΔΗΣ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2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2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2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29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2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ΠΑΦΙΛΗΣ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2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12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2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2A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2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ΠΛΑΚΙΩΤΑΚΗΣ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2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2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12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2A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2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ΠΟΛΑΚΗΣ ΠΑΥΛΟΣ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2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2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2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2A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2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ΠΡΑΤΣΟΛΗΣ ΑΝΑΣΤΑΣΙΟΣ(ΤΑΣΟΣ)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2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2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2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2A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2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ΡΑΠΤΗ ΕΛΕΝΗ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12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2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2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2B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2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ΡΙΖΟΣ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2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2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12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2B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2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ΡΙΖΟΥΛΗΣ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2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2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2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2B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2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ΣΑΛΜΑΣ ΜΑΡΙΟΣ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2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2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2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2C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2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ΣΑΜΑΡΑΣ ΑΝΤΩΝΙΟΣ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2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2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2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2C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2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ΣΑΝΤΟΡΙΝΙΟΣ ΝΕΚΤΑΡΙΟΣ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2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2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12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2C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2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ΣΑΡΑΚΙΩΤΗΣ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2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2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12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2D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2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ΣΑΡΙΔΗΣ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2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12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2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2D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2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ΣΑΧΙΝΙΔΗΣ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2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2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2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2D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2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ΣΕΒΑΣΤΑΚΗΣ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2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2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12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2E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2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ΣΕΛΤΣΑΣ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2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2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2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2E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2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ΣΗΦΑΚΗΣ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2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2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2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2E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2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ΣΙΜΟΡΕΛΗΣ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2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2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2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2F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2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ΣΚΑΝΔΑΛΙΔΗΣ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2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12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2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2F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2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ΣΚΟΥΡΛΕΤΗΣ ΠΑΝΑΓΙΩΤΗΣ(ΠΑΝΟΣ)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2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2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2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2F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2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ΣΚΟΥΡΟΛΙΑΚΟΣ ΠΑΝΑΓΙΩΤΗΣ(ΠΑΝΟΣ)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2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2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2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2F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2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ΣΚΟΥΦΑ ΕΛΙΣΣΑΒΕΤ</w:t>
            </w:r>
          </w:p>
        </w:tc>
        <w:tc>
          <w:tcPr>
            <w:tcW w:w="1562" w:type="dxa"/>
            <w:tcBorders>
              <w:top w:val="nil"/>
              <w:left w:val="nil"/>
              <w:bottom w:val="single" w:sz="4" w:space="0" w:color="000000"/>
              <w:right w:val="single" w:sz="4" w:space="0" w:color="000000"/>
            </w:tcBorders>
            <w:shd w:val="clear" w:color="auto" w:fill="auto"/>
            <w:noWrap/>
            <w:vAlign w:val="center"/>
            <w:hideMark/>
          </w:tcPr>
          <w:p w14:paraId="5FC312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2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2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30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3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ΣΚΡΕΚΑΣ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3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3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3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30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3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ΣΠΑΡΤΙΝΟΣ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3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3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3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30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3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ΣΠΙΡΤΖΗΣ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3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3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3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31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3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ΣΤΑΘΑΚΗΣ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3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3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3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31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3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ΣΤΑΪΚΟΥΡΑΣ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3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3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13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31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3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ΣΤΑΜΑΤΑΚΗ ΕΛΕΝΗ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13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3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13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32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3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ΣΤΑΜΑΤΗΣ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3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3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3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32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3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ΣΤΑΜΠΟΥΛΗ ΑΦΡΟΔΙΤΗ</w:t>
            </w:r>
          </w:p>
        </w:tc>
        <w:tc>
          <w:tcPr>
            <w:tcW w:w="1562" w:type="dxa"/>
            <w:tcBorders>
              <w:top w:val="nil"/>
              <w:left w:val="nil"/>
              <w:bottom w:val="single" w:sz="4" w:space="0" w:color="000000"/>
              <w:right w:val="single" w:sz="4" w:space="0" w:color="000000"/>
            </w:tcBorders>
            <w:shd w:val="clear" w:color="auto" w:fill="auto"/>
            <w:noWrap/>
            <w:vAlign w:val="center"/>
            <w:hideMark/>
          </w:tcPr>
          <w:p w14:paraId="5FC313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3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3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32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3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ΣΤΕΡΓΙΟΥ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3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13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3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33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3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ΣΤΕΦΟΣ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3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3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3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33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3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ΣΤΟΓΙΑΝΝΙΔΗΣ ΓΡΗΓΟΡΙΟΣ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3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3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3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33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3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ΣΤΥΛΙΟΣ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3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3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3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34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3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ΣΥΝΤΥΧΑΚΗΣ ΕΜΜΑΝΟΥΗΛ</w:t>
            </w:r>
          </w:p>
        </w:tc>
        <w:tc>
          <w:tcPr>
            <w:tcW w:w="1562" w:type="dxa"/>
            <w:tcBorders>
              <w:top w:val="nil"/>
              <w:left w:val="nil"/>
              <w:bottom w:val="single" w:sz="4" w:space="0" w:color="000000"/>
              <w:right w:val="single" w:sz="4" w:space="0" w:color="000000"/>
            </w:tcBorders>
            <w:shd w:val="clear" w:color="auto" w:fill="auto"/>
            <w:noWrap/>
            <w:vAlign w:val="center"/>
            <w:hideMark/>
          </w:tcPr>
          <w:p w14:paraId="5FC313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13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13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34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3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ΣΥΡΙΓΟΣ ΑΝΤΩΝΙΟΣ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3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3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3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34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3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ΣΥΡΜΑΛΕΝΙΟΣ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3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3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3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34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3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ΤΑΣΟΥΛΑΣ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3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3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3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35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3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ΤΑΣΣΟΣ 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3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13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13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35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3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ΤΕΛΙΓΙΟΡΙΔΟΥ ΟΛΥΜΠΙΑ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13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3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3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35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3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ΤΖΑΒΑΡΑΣ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3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3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3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36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3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ΤΖΑΚΡΗ ΘΕΟΔΩΡΑ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13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3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3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36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3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ΤΖΑΜΑΚΛΗΣ ΧΑΡΙΛΑΟΣ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3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3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3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36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3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ΤΖΕΛΕΠΗΣ ΜΙΧΑΗΛ</w:t>
            </w:r>
          </w:p>
        </w:tc>
        <w:tc>
          <w:tcPr>
            <w:tcW w:w="1562" w:type="dxa"/>
            <w:tcBorders>
              <w:top w:val="nil"/>
              <w:left w:val="nil"/>
              <w:bottom w:val="single" w:sz="4" w:space="0" w:color="000000"/>
              <w:right w:val="single" w:sz="4" w:space="0" w:color="000000"/>
            </w:tcBorders>
            <w:shd w:val="clear" w:color="auto" w:fill="auto"/>
            <w:noWrap/>
            <w:vAlign w:val="center"/>
            <w:hideMark/>
          </w:tcPr>
          <w:p w14:paraId="5FC313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13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3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37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3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ΤΖΟΥΦΗ ΜΕΡΟΠΗ</w:t>
            </w:r>
          </w:p>
        </w:tc>
        <w:tc>
          <w:tcPr>
            <w:tcW w:w="1562" w:type="dxa"/>
            <w:tcBorders>
              <w:top w:val="nil"/>
              <w:left w:val="nil"/>
              <w:bottom w:val="single" w:sz="4" w:space="0" w:color="000000"/>
              <w:right w:val="single" w:sz="4" w:space="0" w:color="000000"/>
            </w:tcBorders>
            <w:shd w:val="clear" w:color="auto" w:fill="auto"/>
            <w:noWrap/>
            <w:vAlign w:val="center"/>
            <w:hideMark/>
          </w:tcPr>
          <w:p w14:paraId="5FC313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3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3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37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3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ΤΟΣΚΑΣ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3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3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3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37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3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ΤΡΑΓΑΚΗΣ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3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3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13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38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3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ΤΡΙΑΝΤΑΦΥΛΛΙΔΗΣ ΑΛΕΞΑΝΔΡΟΣ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3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3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3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38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3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ΤΡΙΑΝΤΑΦΥΛΛΟΥ </w:t>
            </w:r>
            <w:r w:rsidRPr="004D3269">
              <w:rPr>
                <w:rFonts w:ascii="Segoe UI" w:eastAsia="Times New Roman" w:hAnsi="Segoe UI" w:cs="Segoe UI"/>
                <w:sz w:val="18"/>
                <w:szCs w:val="18"/>
              </w:rPr>
              <w:t>ΜΑΡΙΑ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13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3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3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38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3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ΤΣΑΚΑΛΩΤΟΣ ΕΥΚΛΕΙΔΗΣ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3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3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3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39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3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ΤΣΙΑΡΑΣ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3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3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3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39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3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ΤΣΙΠΡΑΣ ΑΛΕΞΙΟΣ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3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3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13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39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3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ΤΣΙΡΚΑΣ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3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3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3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39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3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ΤΣΙΡΩΝΗΣ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3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3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3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3A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3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ΤΣΟΓΚΑΣ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3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3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3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3A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3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ΦΑΜΕΛΛΟΣ ΣΩΚΡΑΤΗΣ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3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3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3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3A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3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ΦΙΛΗΣ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3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3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3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3B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3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ΦΛΑΜΠΟΥΡΑΡΗΣ ΑΛΕΞΑΝΔΡΟΣ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3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3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3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3B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3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ΦΟΡΤΣΑΚΗΣ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3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3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3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3B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3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ΦΩΤΗΛΑΣ ΙΑΣΩΝΑΣ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3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3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3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3C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3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ΦΩΤΙΟΥ ΘΕΑΝΩ</w:t>
            </w:r>
          </w:p>
        </w:tc>
        <w:tc>
          <w:tcPr>
            <w:tcW w:w="1562" w:type="dxa"/>
            <w:tcBorders>
              <w:top w:val="nil"/>
              <w:left w:val="nil"/>
              <w:bottom w:val="single" w:sz="4" w:space="0" w:color="000000"/>
              <w:right w:val="single" w:sz="4" w:space="0" w:color="000000"/>
            </w:tcBorders>
            <w:shd w:val="clear" w:color="auto" w:fill="auto"/>
            <w:noWrap/>
            <w:vAlign w:val="center"/>
            <w:hideMark/>
          </w:tcPr>
          <w:p w14:paraId="5FC313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3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3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3C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3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ΧΑΡΑΚΟΠΟΥΛΟΣ ΜΑΞΙΜΟΣ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3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3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3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3C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3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ΧΑΤΖΗΔΑΚΗΣ ΚΩΝΣΤΑΝΤΙΝΟΣ(ΚΩΣΤΗΣ)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3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3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3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3D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3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ΧΑΤΖΗΣΑΒΒΑΣ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3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3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5FC313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3D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3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ΧΡΙΣΤΟΔΟΥΛΟΠΟΥΛΟΥ ΑΝΑΣΤΑΣΙΑ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13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3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3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3D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3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ΧΡΙΣΤΟΦΙΛΟΠΟΥΛΟΥ ΠΑΡΑΣΚΕΥΗ(ΕΥΗ)</w:t>
            </w:r>
          </w:p>
        </w:tc>
        <w:tc>
          <w:tcPr>
            <w:tcW w:w="1562" w:type="dxa"/>
            <w:tcBorders>
              <w:top w:val="nil"/>
              <w:left w:val="nil"/>
              <w:bottom w:val="single" w:sz="4" w:space="0" w:color="000000"/>
              <w:right w:val="single" w:sz="4" w:space="0" w:color="000000"/>
            </w:tcBorders>
            <w:shd w:val="clear" w:color="auto" w:fill="auto"/>
            <w:noWrap/>
            <w:vAlign w:val="center"/>
            <w:hideMark/>
          </w:tcPr>
          <w:p w14:paraId="5FC313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13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3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3E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3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ΨΑΡΙΑΝΟΣ ΓΡΗΓΟΡΙΟΣ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3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13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3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3E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3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ΨΥΧΟΓΙΟΣ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3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3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3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3E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vAlign w:val="center"/>
            <w:hideMark/>
          </w:tcPr>
          <w:p w14:paraId="5FC313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Σ.Α.Ψ: 5 (ΣΥΝΟΛΙΚΑ ΨΗΦΟΙ: NAI:154, OXI:143, ΠΡΝ:0)</w:t>
            </w:r>
          </w:p>
        </w:tc>
        <w:tc>
          <w:tcPr>
            <w:tcW w:w="1562" w:type="dxa"/>
            <w:tcBorders>
              <w:top w:val="nil"/>
              <w:left w:val="nil"/>
              <w:bottom w:val="single" w:sz="4" w:space="0" w:color="000000"/>
              <w:right w:val="single" w:sz="4" w:space="0" w:color="000000"/>
            </w:tcBorders>
            <w:shd w:val="clear" w:color="auto" w:fill="auto"/>
            <w:vAlign w:val="center"/>
            <w:hideMark/>
          </w:tcPr>
          <w:p w14:paraId="5FC313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c>
          <w:tcPr>
            <w:tcW w:w="1939" w:type="dxa"/>
            <w:tcBorders>
              <w:top w:val="nil"/>
              <w:left w:val="nil"/>
              <w:bottom w:val="single" w:sz="4" w:space="0" w:color="000000"/>
              <w:right w:val="single" w:sz="4" w:space="0" w:color="000000"/>
            </w:tcBorders>
            <w:shd w:val="clear" w:color="auto" w:fill="auto"/>
            <w:vAlign w:val="center"/>
            <w:hideMark/>
          </w:tcPr>
          <w:p w14:paraId="5FC313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5FC313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r>
      <w:tr w:rsidR="0020643A" w14:paraId="5FC313EF" w14:textId="77777777">
        <w:trPr>
          <w:trHeight w:val="480"/>
        </w:trPr>
        <w:tc>
          <w:tcPr>
            <w:tcW w:w="3823" w:type="dxa"/>
            <w:tcBorders>
              <w:top w:val="nil"/>
              <w:left w:val="single" w:sz="4" w:space="0" w:color="000000"/>
              <w:bottom w:val="single" w:sz="4" w:space="0" w:color="000000"/>
              <w:right w:val="single" w:sz="4" w:space="0" w:color="000000"/>
            </w:tcBorders>
            <w:shd w:val="clear" w:color="auto" w:fill="auto"/>
            <w:vAlign w:val="center"/>
            <w:hideMark/>
          </w:tcPr>
          <w:p w14:paraId="5FC313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Άρθρο: 5. Έξοδα Υπουργείου Ψηφιακής Πολιτικής, Τηλεπικοινωνιών και Ενημέρωσης (ΣΥΝΟΛΙΚΑ ΨΗΦΟΙ: NAI:154, OXI:143, ΠΡΝ:0)</w:t>
            </w:r>
          </w:p>
        </w:tc>
        <w:tc>
          <w:tcPr>
            <w:tcW w:w="1562" w:type="dxa"/>
            <w:tcBorders>
              <w:top w:val="nil"/>
              <w:left w:val="nil"/>
              <w:bottom w:val="single" w:sz="4" w:space="0" w:color="000000"/>
              <w:right w:val="single" w:sz="4" w:space="0" w:color="000000"/>
            </w:tcBorders>
            <w:shd w:val="clear" w:color="auto" w:fill="auto"/>
            <w:vAlign w:val="center"/>
            <w:hideMark/>
          </w:tcPr>
          <w:p w14:paraId="5FC313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c>
          <w:tcPr>
            <w:tcW w:w="1939" w:type="dxa"/>
            <w:tcBorders>
              <w:top w:val="nil"/>
              <w:left w:val="nil"/>
              <w:bottom w:val="single" w:sz="4" w:space="0" w:color="000000"/>
              <w:right w:val="single" w:sz="4" w:space="0" w:color="000000"/>
            </w:tcBorders>
            <w:shd w:val="clear" w:color="auto" w:fill="auto"/>
            <w:vAlign w:val="center"/>
            <w:hideMark/>
          </w:tcPr>
          <w:p w14:paraId="5FC313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5FC313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r>
      <w:tr w:rsidR="0020643A" w14:paraId="5FC313F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3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ΑΘΑΝΑΣΙΟΥ </w:t>
            </w:r>
            <w:r w:rsidRPr="004D3269">
              <w:rPr>
                <w:rFonts w:ascii="Segoe UI" w:eastAsia="Times New Roman" w:hAnsi="Segoe UI" w:cs="Segoe UI"/>
                <w:sz w:val="18"/>
                <w:szCs w:val="18"/>
              </w:rPr>
              <w:t>ΑΘΑΝΑΣΙΟΣ(ΝΑΣΟΣ)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3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3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3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3F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3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ΑΘΑΝΑΣΙΟΥ ΧΑΡΑΛΑΜΠΟΣ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3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3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13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3F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3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ΑΪΒΑΤΙΔΗΣ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3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3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3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40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3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ΑΚΡΙΩΤΗΣ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4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4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4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40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4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ΑΜΑΝΑΤΙΔΗΣ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4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4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4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40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4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ΑΜΥΡΑΣ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4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14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4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41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4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ΑΝΑΓΝΩΣΤΟΠΟΥΛΟΥ </w:t>
            </w:r>
            <w:r w:rsidRPr="004D3269">
              <w:rPr>
                <w:rFonts w:ascii="Segoe UI" w:eastAsia="Times New Roman" w:hAnsi="Segoe UI" w:cs="Segoe UI"/>
                <w:sz w:val="18"/>
                <w:szCs w:val="18"/>
              </w:rPr>
              <w:t>ΑΘΑΝΑΣΙΑ(ΣΙΑ)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14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4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4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41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4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ΑΝΑΣΤΑΣΙΑΔΗΣ ΣΑΒΒΑΣ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4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4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4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41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4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ΑΝΔΡΙΑΝΟΣ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4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4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14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42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4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ΑΝΤΩΝΙΑΔΗΣ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4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4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4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42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4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ΑΝΤΩΝΙΟΥ ΜΑΡΙΑ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14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4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4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42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4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ΑΝΤΩΝΙΟΥ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4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4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4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43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4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ΑΠΟΣΤΟΛΟΥ ΕΥΑΓΓΕΛΟΣ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4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4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4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43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4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ΑΡΑΜΠΑΤΖΗ ΦΩΤΕΙΝΗ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14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4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4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43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4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ΑΡΑΧΩΒΙΤΗΣ 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4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4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4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43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4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ΑΡΒΑΝΙΤΙΔΗΣ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4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14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4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44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4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ΑΣΗΜΑΚΟΠΟΥΛΟΥ ΑΝΝΑ-ΜΙΣΕΛ</w:t>
            </w:r>
          </w:p>
        </w:tc>
        <w:tc>
          <w:tcPr>
            <w:tcW w:w="1562" w:type="dxa"/>
            <w:tcBorders>
              <w:top w:val="nil"/>
              <w:left w:val="nil"/>
              <w:bottom w:val="single" w:sz="4" w:space="0" w:color="000000"/>
              <w:right w:val="single" w:sz="4" w:space="0" w:color="000000"/>
            </w:tcBorders>
            <w:shd w:val="clear" w:color="auto" w:fill="auto"/>
            <w:noWrap/>
            <w:vAlign w:val="center"/>
            <w:hideMark/>
          </w:tcPr>
          <w:p w14:paraId="5FC314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4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4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44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4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ΑΥΓΕΝΑΚΗΣ ΕΛΕΥΘΕΡΙΟΣ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4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4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14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44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4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ΑΥΛΩΝΙΤΟΥ ΕΛΕΝΗ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14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4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4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45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4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ΑΧΜΕΤ ΙΛΧΑΝ</w:t>
            </w:r>
          </w:p>
        </w:tc>
        <w:tc>
          <w:tcPr>
            <w:tcW w:w="1562" w:type="dxa"/>
            <w:tcBorders>
              <w:top w:val="nil"/>
              <w:left w:val="nil"/>
              <w:bottom w:val="single" w:sz="4" w:space="0" w:color="000000"/>
              <w:right w:val="single" w:sz="4" w:space="0" w:color="000000"/>
            </w:tcBorders>
            <w:shd w:val="clear" w:color="auto" w:fill="auto"/>
            <w:noWrap/>
            <w:vAlign w:val="center"/>
            <w:hideMark/>
          </w:tcPr>
          <w:p w14:paraId="5FC314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14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4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45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4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ΒΑΓΕΝΑ ΑΝΝΑ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14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4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4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45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4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ΒΑΓΙΩΝΑΚΗ ΕΥΑΓΓΕΛΙΑ(ΒΑΛΙΑ)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14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4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4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46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4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ΒΑΓΙΩΝΑΣ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4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4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4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46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4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ΒΑΚΗ ΦΩΤΕΙΝΗ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14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4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4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46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4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ΒΑΡΒΙΤΣΙΩΤΗΣ ΜΙΛΤΙΑΔΗΣ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4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4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4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47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4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ΒΑΡΔΑΚΗΣ ΣΩΚΡΑΤΗΣ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4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4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14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47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4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ΒΑΡΔΑΛΗΣ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4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14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4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47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4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ΒΑΡΕΜΕΝΟΣ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4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4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4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48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4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ΒΕΝΙΖΕΛΟΣ ΕΥΑΓΓΕΛΟΣ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4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14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4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48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4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ΒΕΡΝΑΡΔΑΚΗΣ ΧΡΙΣΤΟΦΟΡΟΣ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4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4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4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48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4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ΒΕΣΥΡΟΠΟΥΛΟΣ ΑΠΟΣΤΟΛΟΣ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4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4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4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48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4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ΒΕΤΤΑΣ </w:t>
            </w:r>
            <w:r w:rsidRPr="004D3269">
              <w:rPr>
                <w:rFonts w:ascii="Segoe UI" w:eastAsia="Times New Roman" w:hAnsi="Segoe UI" w:cs="Segoe UI"/>
                <w:sz w:val="18"/>
                <w:szCs w:val="18"/>
              </w:rPr>
              <w:t>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4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4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14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49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4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ΒΙΤΣΑΣ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4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4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14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49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4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ΒΛΑΣΗΣ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4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4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4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49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4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ΒΛΑΧΟΣ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4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4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4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4A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4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ΒΛΑΧΟΥ ΣΩΤΗΡΙΑ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14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4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4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4A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4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ΒΟΡΙΔΗΣ ΜΑΥΡΟΥΔΗΣ(ΜΑΚΗΣ)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4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4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4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4A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4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ΒΟΥΛΤΕΨΗ ΣΟΦΙΑ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14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4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4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4B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4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ΒΟΥΤΣΗΣ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4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4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4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4B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4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ΒΡΑΝΤΖΑ ΠΑΝΑΓΙΩΤΑ</w:t>
            </w:r>
          </w:p>
        </w:tc>
        <w:tc>
          <w:tcPr>
            <w:tcW w:w="1562" w:type="dxa"/>
            <w:tcBorders>
              <w:top w:val="nil"/>
              <w:left w:val="nil"/>
              <w:bottom w:val="single" w:sz="4" w:space="0" w:color="000000"/>
              <w:right w:val="single" w:sz="4" w:space="0" w:color="000000"/>
            </w:tcBorders>
            <w:shd w:val="clear" w:color="auto" w:fill="auto"/>
            <w:noWrap/>
            <w:vAlign w:val="center"/>
            <w:hideMark/>
          </w:tcPr>
          <w:p w14:paraId="5FC314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4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4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4B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4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ΒΡΟΥΤΣΗΣ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4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4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4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4C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4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ΓΑΒΡΟΓΛΟΥ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4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4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4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4C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4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ΓΑΚΗΣ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4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4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14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4C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4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ΓΕΝΗΜΑΤΑ ΦΩΤΕΙΝΗ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14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14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4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4D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4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ΓΕΝΝΙΑ </w:t>
            </w:r>
            <w:r w:rsidRPr="004D3269">
              <w:rPr>
                <w:rFonts w:ascii="Segoe UI" w:eastAsia="Times New Roman" w:hAnsi="Segoe UI" w:cs="Segoe UI"/>
                <w:sz w:val="18"/>
                <w:szCs w:val="18"/>
              </w:rPr>
              <w:t>ΓΕΩΡΓΙΑ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14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4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14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4D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4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ΓΕΡΜΕΝΗΣ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4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4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4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4D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4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ΓΕΡΟΒΑΣΙΛΗ ΟΛΓΑ</w:t>
            </w:r>
          </w:p>
        </w:tc>
        <w:tc>
          <w:tcPr>
            <w:tcW w:w="1562" w:type="dxa"/>
            <w:tcBorders>
              <w:top w:val="nil"/>
              <w:left w:val="nil"/>
              <w:bottom w:val="single" w:sz="4" w:space="0" w:color="000000"/>
              <w:right w:val="single" w:sz="4" w:space="0" w:color="000000"/>
            </w:tcBorders>
            <w:shd w:val="clear" w:color="auto" w:fill="auto"/>
            <w:noWrap/>
            <w:vAlign w:val="center"/>
            <w:hideMark/>
          </w:tcPr>
          <w:p w14:paraId="5FC314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4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4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4D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4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ΓΕΩΡΓΑΝΤΑΣ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4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4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5FC314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4E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4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ΓΕΩΡΓΙΑΔΗΣ ΜΑΡΙΟΣ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4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14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4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4E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4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ΓΕΩΡΓΙΑΔΗΣ ΣΠΥΡΙΔΩΝ-ΑΔΩΝΙΣ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4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4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4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4E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4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ΓΕΩΡΓΟΠΟΥΛΟΥ-ΣΑΛΤΑΡΗ </w:t>
            </w:r>
            <w:r w:rsidRPr="004D3269">
              <w:rPr>
                <w:rFonts w:ascii="Segoe UI" w:eastAsia="Times New Roman" w:hAnsi="Segoe UI" w:cs="Segoe UI"/>
                <w:sz w:val="18"/>
                <w:szCs w:val="18"/>
              </w:rPr>
              <w:t>ΕΥΣΤΑΘΙΑ(ΕΦΗ)</w:t>
            </w:r>
          </w:p>
        </w:tc>
        <w:tc>
          <w:tcPr>
            <w:tcW w:w="1562" w:type="dxa"/>
            <w:tcBorders>
              <w:top w:val="nil"/>
              <w:left w:val="nil"/>
              <w:bottom w:val="single" w:sz="4" w:space="0" w:color="000000"/>
              <w:right w:val="single" w:sz="4" w:space="0" w:color="000000"/>
            </w:tcBorders>
            <w:shd w:val="clear" w:color="auto" w:fill="auto"/>
            <w:noWrap/>
            <w:vAlign w:val="center"/>
            <w:hideMark/>
          </w:tcPr>
          <w:p w14:paraId="5FC314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4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4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4F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4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ΓΙΑΚΟΥΜΑΤΟΣ ΓΕΡΑΣΙΜΟΣ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4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4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4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4F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4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ΓΙΑΝΝΑΚΗΣ ΣΤΕΡΓΙΟΣ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4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4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4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4F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4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ΓΙΑΝΝΑΚΙΔΗΣ ΕΥΣΤΑΘΙΟΣ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4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4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4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50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4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ΓΙΟΓΙΑΚΑΣ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4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5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5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50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5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ΓΚΑΡΑ ΑΝΑΣΤΑΣΙΑ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15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5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15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50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5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ΓΚΙΟΚΑΣ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5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15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5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51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5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ΓΚΙΟΛΑΣ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5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5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15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51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5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ΓΚΙΟΥΛΕΚΑΣ ΚΩΣΤΑΝΤΙΝΟΣ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5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5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5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51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5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ΓΡΕΓΟΣ ΑΝΤΩΝΙΟΣ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5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5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5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52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5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ΓΡΗΓΟΡΑΚΟΣ ΛΕΩΝΙΔΑΣ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5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15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5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52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5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ΔΑΒΑΚΗΣ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5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5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5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52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5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ΔΑΝΕΛΛΗΣ ΣΠΥΡΙΔΩΝ</w:t>
            </w:r>
          </w:p>
        </w:tc>
        <w:tc>
          <w:tcPr>
            <w:tcW w:w="1562" w:type="dxa"/>
            <w:tcBorders>
              <w:top w:val="nil"/>
              <w:left w:val="nil"/>
              <w:bottom w:val="single" w:sz="4" w:space="0" w:color="000000"/>
              <w:right w:val="single" w:sz="4" w:space="0" w:color="000000"/>
            </w:tcBorders>
            <w:shd w:val="clear" w:color="auto" w:fill="auto"/>
            <w:noWrap/>
            <w:vAlign w:val="center"/>
            <w:hideMark/>
          </w:tcPr>
          <w:p w14:paraId="5FC315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15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15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52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5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ΔΕΔΕΣ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5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5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5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53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5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ΔΕΛΗΣ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5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15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5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53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5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ΔΕΝΔΙΑΣ ΝΙΚΟΛΑΟΣ-ΓΕΩΡΓΙΟΣ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5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5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5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53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5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ΔΗΜΑΡΑΣ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5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5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5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54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5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ΔΗΜΑΣ ΧΡΙΣΤΟΣ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5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5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5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54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5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ΔΗΜΗΤΡΙΑΔΗΣ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5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5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5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54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5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ΔΗΜΟΣΧΑΚΗΣ </w:t>
            </w:r>
            <w:r w:rsidRPr="004D3269">
              <w:rPr>
                <w:rFonts w:ascii="Segoe UI" w:eastAsia="Times New Roman" w:hAnsi="Segoe UI" w:cs="Segoe UI"/>
                <w:sz w:val="18"/>
                <w:szCs w:val="18"/>
              </w:rPr>
              <w:t>ΑΝΑΣΤΑΣΙΟΣ(ΤΑΣΟΣ)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5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5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15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55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5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ΔΟΥΖΙΝΑΣ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5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5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15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55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5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ΔΡΑΓΑΣΑΚΗΣ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5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5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5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55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5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ΔΡΙΤΣΑΣ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5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5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15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56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5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ΔΡΙΤΣΕΛΗ ΠΑΝΑΓΙΩΤΑ</w:t>
            </w:r>
          </w:p>
        </w:tc>
        <w:tc>
          <w:tcPr>
            <w:tcW w:w="1562" w:type="dxa"/>
            <w:tcBorders>
              <w:top w:val="nil"/>
              <w:left w:val="nil"/>
              <w:bottom w:val="single" w:sz="4" w:space="0" w:color="000000"/>
              <w:right w:val="single" w:sz="4" w:space="0" w:color="000000"/>
            </w:tcBorders>
            <w:shd w:val="clear" w:color="auto" w:fill="auto"/>
            <w:noWrap/>
            <w:vAlign w:val="center"/>
            <w:hideMark/>
          </w:tcPr>
          <w:p w14:paraId="5FC315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5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5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56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5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ΕΜΜΑΝΟΥΗΛΙΔΗΣ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5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5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5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56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5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ΖΑΡΟΥΛΙΑ</w:t>
            </w:r>
            <w:r w:rsidRPr="004D3269">
              <w:rPr>
                <w:rFonts w:ascii="Segoe UI" w:eastAsia="Times New Roman" w:hAnsi="Segoe UI" w:cs="Segoe UI"/>
                <w:sz w:val="18"/>
                <w:szCs w:val="18"/>
              </w:rPr>
              <w:t xml:space="preserve"> ΕΛΕΝΗ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15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5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5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57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5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ΖΕΪΜΠΕΚ ΧΟΥΣΕΪΝ</w:t>
            </w:r>
          </w:p>
        </w:tc>
        <w:tc>
          <w:tcPr>
            <w:tcW w:w="1562" w:type="dxa"/>
            <w:tcBorders>
              <w:top w:val="nil"/>
              <w:left w:val="nil"/>
              <w:bottom w:val="single" w:sz="4" w:space="0" w:color="000000"/>
              <w:right w:val="single" w:sz="4" w:space="0" w:color="000000"/>
            </w:tcBorders>
            <w:shd w:val="clear" w:color="auto" w:fill="auto"/>
            <w:noWrap/>
            <w:vAlign w:val="center"/>
            <w:hideMark/>
          </w:tcPr>
          <w:p w14:paraId="5FC315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5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5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57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5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ΖΟΥΡΑΡΗΣ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5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15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5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57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5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ΗΓΟΥΜΕΝΙΔΗΣ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5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5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15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57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5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ΗΛΙΟΠΟΥΛΟΣ ΠΑΝΑΓΙΩΤΗΣ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5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5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5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58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5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ΘΕΛΕΡΙΤΗ ΜΑΡΙΑ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15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5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5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58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5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ΘΕΟΔΩΡΑΚΗΣ 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5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15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5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58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5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ΘΕΟΠΕΦΤΑΤΟΥ ΑΦΡΟΔΙΤΗ</w:t>
            </w:r>
          </w:p>
        </w:tc>
        <w:tc>
          <w:tcPr>
            <w:tcW w:w="1562" w:type="dxa"/>
            <w:tcBorders>
              <w:top w:val="nil"/>
              <w:left w:val="nil"/>
              <w:bottom w:val="single" w:sz="4" w:space="0" w:color="000000"/>
              <w:right w:val="single" w:sz="4" w:space="0" w:color="000000"/>
            </w:tcBorders>
            <w:shd w:val="clear" w:color="auto" w:fill="auto"/>
            <w:noWrap/>
            <w:vAlign w:val="center"/>
            <w:hideMark/>
          </w:tcPr>
          <w:p w14:paraId="5FC315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5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5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59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5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ΘΕΟΦΥΛΑΚΤΟΣ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5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5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5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59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5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ΘΕΟΧΑΡΗΣ ΘΕΟΧΑΡΗΣ(ΧΑΡΗΣ)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5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5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5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59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5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ΘΕΟΧΑΡΟΠΟΥΛΟΣ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5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15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5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5A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5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ΘΕΩΝΑΣ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5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5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5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5A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5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ΘΗΒΑΙΟΣ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5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5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5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5A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5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ΘΡΑΨΑΝΙΩΤΗΣ ΕΜΜΑΝΟΥΗΛ</w:t>
            </w:r>
          </w:p>
        </w:tc>
        <w:tc>
          <w:tcPr>
            <w:tcW w:w="1562" w:type="dxa"/>
            <w:tcBorders>
              <w:top w:val="nil"/>
              <w:left w:val="nil"/>
              <w:bottom w:val="single" w:sz="4" w:space="0" w:color="000000"/>
              <w:right w:val="single" w:sz="4" w:space="0" w:color="000000"/>
            </w:tcBorders>
            <w:shd w:val="clear" w:color="auto" w:fill="auto"/>
            <w:noWrap/>
            <w:vAlign w:val="center"/>
            <w:hideMark/>
          </w:tcPr>
          <w:p w14:paraId="5FC315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5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15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5B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5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ΙΓΓΛΕΖΗ ΑΙΚΑΤΕΡΙΝΗ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15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5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5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5B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5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ΚΑΒΑΔΕΛΛΑΣ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5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15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5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5B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5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ΚΑΒΒΑΔΑΣ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5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5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15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5C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5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ΚΑΒΒΑΔΙΑ ΙΩΑΝΝΕΤΑ(ΑΝΝΕΤΑ)</w:t>
            </w:r>
          </w:p>
        </w:tc>
        <w:tc>
          <w:tcPr>
            <w:tcW w:w="1562" w:type="dxa"/>
            <w:tcBorders>
              <w:top w:val="nil"/>
              <w:left w:val="nil"/>
              <w:bottom w:val="single" w:sz="4" w:space="0" w:color="000000"/>
              <w:right w:val="single" w:sz="4" w:space="0" w:color="000000"/>
            </w:tcBorders>
            <w:shd w:val="clear" w:color="auto" w:fill="auto"/>
            <w:noWrap/>
            <w:vAlign w:val="center"/>
            <w:hideMark/>
          </w:tcPr>
          <w:p w14:paraId="5FC315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5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5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5C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5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ΚΑΪΣΑΣ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5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5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15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5C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5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ΚΑΚΛΑΜΑΝΗΣ ΝΙΚΗΤΑΣ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5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5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5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5C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5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ΚΑΛΑΦΑΤΗΣ 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5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5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5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5D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5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ΚΑΜΑΤΕΡΟΣ ΗΛΙΑΣ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5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5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15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5D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5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ΚΑΜΜΕΝΟΣ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5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15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15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5D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5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ΚΑΜΜΕΝΟΣ ΠΑΝΑΓΙΩΤΗΣ(ΠΑΝΟΣ)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5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15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5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5E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5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ΚΑΝΕΛΛΗ ΓΑΡΥΦΑΛΛΙΑ(ΛΙΑΝΑ)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15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15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5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5E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5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ΚΑΡΑΓΙΑΝΝΗΣ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5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5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5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5E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5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ΚΑΡΑΓΙΑΝΝΙΔΗΣ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5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5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5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5F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5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ΚΑΡΑ-ΓΙΟΥΣΟΥΦ ΑΪΧΑΝ</w:t>
            </w:r>
          </w:p>
        </w:tc>
        <w:tc>
          <w:tcPr>
            <w:tcW w:w="1562" w:type="dxa"/>
            <w:tcBorders>
              <w:top w:val="nil"/>
              <w:left w:val="nil"/>
              <w:bottom w:val="single" w:sz="4" w:space="0" w:color="000000"/>
              <w:right w:val="single" w:sz="4" w:space="0" w:color="000000"/>
            </w:tcBorders>
            <w:shd w:val="clear" w:color="auto" w:fill="auto"/>
            <w:noWrap/>
            <w:vAlign w:val="center"/>
            <w:hideMark/>
          </w:tcPr>
          <w:p w14:paraId="5FC315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5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5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5F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5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ΚΑΡΑΓΚΟΥΝΗΣ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5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5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5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5F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5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ΚΑΡΑΘΑΝΑΣΟΠΟΥΛΟΣ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5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15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5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60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5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ΚΑΡΑΚΩΣΤΑ </w:t>
            </w:r>
            <w:r w:rsidRPr="004D3269">
              <w:rPr>
                <w:rFonts w:ascii="Segoe UI" w:eastAsia="Times New Roman" w:hAnsi="Segoe UI" w:cs="Segoe UI"/>
                <w:sz w:val="18"/>
                <w:szCs w:val="18"/>
              </w:rPr>
              <w:t>ΕΥΑΓΓΕΛΙΑ(ΕΥΗ)</w:t>
            </w:r>
          </w:p>
        </w:tc>
        <w:tc>
          <w:tcPr>
            <w:tcW w:w="1562" w:type="dxa"/>
            <w:tcBorders>
              <w:top w:val="nil"/>
              <w:left w:val="nil"/>
              <w:bottom w:val="single" w:sz="4" w:space="0" w:color="000000"/>
              <w:right w:val="single" w:sz="4" w:space="0" w:color="000000"/>
            </w:tcBorders>
            <w:shd w:val="clear" w:color="auto" w:fill="auto"/>
            <w:noWrap/>
            <w:vAlign w:val="center"/>
            <w:hideMark/>
          </w:tcPr>
          <w:p w14:paraId="5FC315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5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16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60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6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ΚΑΡΑΚΩΣΤΑΣ ΕΥΑΓΓΕΛΟΣ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6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6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6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60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6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ΚΑΡΑΜΑΝΛΗ ΑΝΝΑ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16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6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6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61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6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ΚΑΡΑΜΑΝΛΗΣ ΚΩΝ/ΝΟΣ τ ΑΛΕΞ</w:t>
            </w:r>
          </w:p>
        </w:tc>
        <w:tc>
          <w:tcPr>
            <w:tcW w:w="1562" w:type="dxa"/>
            <w:tcBorders>
              <w:top w:val="nil"/>
              <w:left w:val="nil"/>
              <w:bottom w:val="single" w:sz="4" w:space="0" w:color="000000"/>
              <w:right w:val="single" w:sz="4" w:space="0" w:color="000000"/>
            </w:tcBorders>
            <w:shd w:val="clear" w:color="auto" w:fill="auto"/>
            <w:noWrap/>
            <w:vAlign w:val="center"/>
            <w:hideMark/>
          </w:tcPr>
          <w:p w14:paraId="5FC316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6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6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61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6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ΚΑΡΑΜΑΝΛΗΣ ΚΩΝ/ΝΟΣ τ ΑΧΙΛ</w:t>
            </w:r>
          </w:p>
        </w:tc>
        <w:tc>
          <w:tcPr>
            <w:tcW w:w="1562" w:type="dxa"/>
            <w:tcBorders>
              <w:top w:val="nil"/>
              <w:left w:val="nil"/>
              <w:bottom w:val="single" w:sz="4" w:space="0" w:color="000000"/>
              <w:right w:val="single" w:sz="4" w:space="0" w:color="000000"/>
            </w:tcBorders>
            <w:shd w:val="clear" w:color="auto" w:fill="auto"/>
            <w:noWrap/>
            <w:vAlign w:val="center"/>
            <w:hideMark/>
          </w:tcPr>
          <w:p w14:paraId="5FC316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6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6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61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6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ΚΑΡΑΝΑΣΤΑΣΗΣ ΑΠΟΣΤΟΛΟΣ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6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6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16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61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6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ΚΑΡΑΟΓΛΟΥ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6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6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6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62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6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ΚΑΡΑΣΑΡΛΙΔΟΥ ΕΥΦΡΟΣΥΝΗ(ΦΡΟΣΩ)</w:t>
            </w:r>
          </w:p>
        </w:tc>
        <w:tc>
          <w:tcPr>
            <w:tcW w:w="1562" w:type="dxa"/>
            <w:tcBorders>
              <w:top w:val="nil"/>
              <w:left w:val="nil"/>
              <w:bottom w:val="single" w:sz="4" w:space="0" w:color="000000"/>
              <w:right w:val="single" w:sz="4" w:space="0" w:color="000000"/>
            </w:tcBorders>
            <w:shd w:val="clear" w:color="auto" w:fill="auto"/>
            <w:noWrap/>
            <w:vAlign w:val="center"/>
            <w:hideMark/>
          </w:tcPr>
          <w:p w14:paraId="5FC316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6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6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62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6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ΚΑΡΑΣΜΑΝΗΣ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6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6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6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62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6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ΚΑΡΡΑΣ ΓΕΩΡΓΙΟΣ-ΔΗΜΗΤΡΙΟΣ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6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16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6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63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6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ΚΑΣΑΠΙΔΗΣ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6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6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6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63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6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ΚΑΣΙΔΙΑΡΗΣ ΗΛΙΑΣ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6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6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6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63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6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ΚΑΣΙΜΑΤΗ ΕΙΡΗΝΗ(ΝΙΝΑ)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16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6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16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64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6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ΚΑΣΤΟΡΗΣ ΑΣΤΕΡΙΟΣ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6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6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6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64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6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ΚΑΤΡΟΥΓΚΑΛΟΣ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6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6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6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64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6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ΚΑΤΣΑΒΡΙΑ-ΣΙΩΡΟΠΟΥΛΟΥ ΧΡΥΣΟΥΛΑ</w:t>
            </w:r>
          </w:p>
        </w:tc>
        <w:tc>
          <w:tcPr>
            <w:tcW w:w="1562" w:type="dxa"/>
            <w:tcBorders>
              <w:top w:val="nil"/>
              <w:left w:val="nil"/>
              <w:bottom w:val="single" w:sz="4" w:space="0" w:color="000000"/>
              <w:right w:val="single" w:sz="4" w:space="0" w:color="000000"/>
            </w:tcBorders>
            <w:shd w:val="clear" w:color="auto" w:fill="auto"/>
            <w:noWrap/>
            <w:vAlign w:val="center"/>
            <w:hideMark/>
          </w:tcPr>
          <w:p w14:paraId="5FC316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6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6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65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6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ΚΑΤΣΑΝΙΩΤΗΣ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6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6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6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65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6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ΚΑΤΣΑΦΑΔΟΣ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6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6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Α' </w:t>
            </w:r>
            <w:r w:rsidRPr="004D3269">
              <w:rPr>
                <w:rFonts w:ascii="Segoe UI" w:eastAsia="Times New Roman" w:hAnsi="Segoe UI" w:cs="Segoe UI"/>
                <w:sz w:val="18"/>
                <w:szCs w:val="18"/>
              </w:rPr>
              <w:t>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16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65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6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ΚΑΤΣΗΣ ΜΑΡΙΟΣ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6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6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6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66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6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ΚΑΤΣΙΑΝΤΩΝΗΣ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65D" w14:textId="77777777" w:rsidR="00832F31" w:rsidRPr="004D3269" w:rsidRDefault="00E84ECF">
            <w:pPr>
              <w:spacing w:after="0" w:line="240" w:lineRule="auto"/>
              <w:contextualSpacing/>
              <w:rPr>
                <w:rFonts w:ascii="Segoe UI" w:eastAsia="Times New Roman" w:hAnsi="Segoe UI" w:cs="Segoe UI"/>
                <w:sz w:val="18"/>
                <w:szCs w:val="18"/>
              </w:rPr>
            </w:pPr>
            <w:r>
              <w:rPr>
                <w:rFonts w:ascii="Segoe UI" w:eastAsia="Times New Roman" w:hAnsi="Segoe UI" w:cs="Segoe UI"/>
                <w:sz w:val="18"/>
                <w:szCs w:val="18"/>
              </w:rPr>
              <w:t>Ν.Δ</w:t>
            </w:r>
            <w:r w:rsidRPr="004D3269">
              <w:rPr>
                <w:rFonts w:ascii="Segoe UI" w:eastAsia="Times New Roman" w:hAnsi="Segoe UI" w:cs="Segoe UI"/>
                <w:sz w:val="18"/>
                <w:szCs w:val="18"/>
              </w:rPr>
              <w:t>.</w:t>
            </w:r>
          </w:p>
        </w:tc>
        <w:tc>
          <w:tcPr>
            <w:tcW w:w="1939" w:type="dxa"/>
            <w:tcBorders>
              <w:top w:val="nil"/>
              <w:left w:val="nil"/>
              <w:bottom w:val="single" w:sz="4" w:space="0" w:color="000000"/>
              <w:right w:val="single" w:sz="4" w:space="0" w:color="000000"/>
            </w:tcBorders>
            <w:shd w:val="clear" w:color="auto" w:fill="auto"/>
            <w:noWrap/>
            <w:vAlign w:val="center"/>
            <w:hideMark/>
          </w:tcPr>
          <w:p w14:paraId="5FC316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6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66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6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ΚΑΤΣΙΚΗΣ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6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16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6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66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6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ΚΑΤΣΩΤΗΣ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6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16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6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66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6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ΚΑΦΑΝΤΑΡΗ ΧΑΡΟΥΛΑ</w:t>
            </w:r>
          </w:p>
        </w:tc>
        <w:tc>
          <w:tcPr>
            <w:tcW w:w="1562" w:type="dxa"/>
            <w:tcBorders>
              <w:top w:val="nil"/>
              <w:left w:val="nil"/>
              <w:bottom w:val="single" w:sz="4" w:space="0" w:color="000000"/>
              <w:right w:val="single" w:sz="4" w:space="0" w:color="000000"/>
            </w:tcBorders>
            <w:shd w:val="clear" w:color="auto" w:fill="auto"/>
            <w:noWrap/>
            <w:vAlign w:val="center"/>
            <w:hideMark/>
          </w:tcPr>
          <w:p w14:paraId="5FC316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6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6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67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6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ΚΕΓΚΕΡΟΓΛΟΥ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6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16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16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67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6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ΚΕΔΙΚΟΓΛΟΥ ΣΥΜΕΩΝ(ΣΙΜΟΣ)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6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6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6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67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6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ΚΕΛΛΑΣ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6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6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6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68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6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ΚΕΡΑΜΕΩΣ ΝΙΚΗ</w:t>
            </w:r>
          </w:p>
        </w:tc>
        <w:tc>
          <w:tcPr>
            <w:tcW w:w="1562" w:type="dxa"/>
            <w:tcBorders>
              <w:top w:val="nil"/>
              <w:left w:val="nil"/>
              <w:bottom w:val="single" w:sz="4" w:space="0" w:color="000000"/>
              <w:right w:val="single" w:sz="4" w:space="0" w:color="000000"/>
            </w:tcBorders>
            <w:shd w:val="clear" w:color="auto" w:fill="auto"/>
            <w:noWrap/>
            <w:vAlign w:val="center"/>
            <w:hideMark/>
          </w:tcPr>
          <w:p w14:paraId="5FC316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6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6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68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6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ΚΕΦΑΛΙΔΟΥ ΧΑΡΟΥΛΑ(ΧΑΡΑ)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16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16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6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68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6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ΚΕΦΑΛΟΓΙΑΝΝΗ ΟΛΓΑ</w:t>
            </w:r>
          </w:p>
        </w:tc>
        <w:tc>
          <w:tcPr>
            <w:tcW w:w="1562" w:type="dxa"/>
            <w:tcBorders>
              <w:top w:val="nil"/>
              <w:left w:val="nil"/>
              <w:bottom w:val="single" w:sz="4" w:space="0" w:color="000000"/>
              <w:right w:val="single" w:sz="4" w:space="0" w:color="000000"/>
            </w:tcBorders>
            <w:shd w:val="clear" w:color="auto" w:fill="auto"/>
            <w:noWrap/>
            <w:vAlign w:val="center"/>
            <w:hideMark/>
          </w:tcPr>
          <w:p w14:paraId="5FC316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6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6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69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6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ΚΙΚΙΛΙΑΣ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6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6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6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69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6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ΚΟΖΟΜΠΟΛΗ-ΑΜΑΝΑΤΙΔΗ </w:t>
            </w:r>
            <w:r w:rsidRPr="004D3269">
              <w:rPr>
                <w:rFonts w:ascii="Segoe UI" w:eastAsia="Times New Roman" w:hAnsi="Segoe UI" w:cs="Segoe UI"/>
                <w:sz w:val="18"/>
                <w:szCs w:val="18"/>
              </w:rPr>
              <w:t>ΠΑΝΑΓΙΩΤΑ</w:t>
            </w:r>
          </w:p>
        </w:tc>
        <w:tc>
          <w:tcPr>
            <w:tcW w:w="1562" w:type="dxa"/>
            <w:tcBorders>
              <w:top w:val="nil"/>
              <w:left w:val="nil"/>
              <w:bottom w:val="single" w:sz="4" w:space="0" w:color="000000"/>
              <w:right w:val="single" w:sz="4" w:space="0" w:color="000000"/>
            </w:tcBorders>
            <w:shd w:val="clear" w:color="auto" w:fill="auto"/>
            <w:noWrap/>
            <w:vAlign w:val="center"/>
            <w:hideMark/>
          </w:tcPr>
          <w:p w14:paraId="5FC316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6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6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69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6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ΚΟΚΚΑΛΗΣ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6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16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6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6A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6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ΚΟΛΛΙΑ-ΤΣΑΡΟΥΧΑ ΜΑΡΙΑ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16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16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6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6A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6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ΚΟΝΣΟΛΑΣ ΕΜΜΑΝΟΥΗΛ(ΜΑΝΟΣ)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6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6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16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6A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6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ΚΟΝΤΟΓΕΩΡΓΟΣ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6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6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6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6B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6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ΚΟΝΤΟΝΗΣ ΧΑΡΑΛΑΜΠΟΣ-ΣΤΑΥΡΟΣ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6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6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16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6B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6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ΚΟΤΖΙΑΣ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6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6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6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6B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6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ΚΟΥΖΗΛΟΣ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6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6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16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6B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6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ΚΟΥΚΟΔΗΜΟΣ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6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6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6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6C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6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ΚΟΥΚΟΥΤΣΗΣ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6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16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6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6C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6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ΚΟΥΜΟΥΤΣΑΚΟΣ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6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6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6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6C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6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ΚΟΥΝΤΟΥΡΑ ΕΛΕΝΑ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16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16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6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6D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6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ΚΟΥΡΑΚΗΣ </w:t>
            </w:r>
            <w:r w:rsidRPr="004D3269">
              <w:rPr>
                <w:rFonts w:ascii="Segoe UI" w:eastAsia="Times New Roman" w:hAnsi="Segoe UI" w:cs="Segoe UI"/>
                <w:sz w:val="18"/>
                <w:szCs w:val="18"/>
              </w:rPr>
              <w:t>ΑΝΑΣΤΑΣΙΟΣ(ΤΑΣΟΣ)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6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6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6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6D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6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ΚΟΥΡΟΥΜΠΛΗΣ ΠΑΝΑΓΙΩΤΗΣ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6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6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6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6D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6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ΚΟΥΤΣΟΥΚΟΣ ΓΙΑΝΝΗΣ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6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16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6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6E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6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ΚΟΥΤΣΟΥΜΠΑΣ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6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6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6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6E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6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ΚΟΥΤΣΟΥΜΠΑΣ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6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16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6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6E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6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ΚΡΕΜΑΣΤΙΝΟΣ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6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16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16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6F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6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ΚΥΡΙΑΖΙΔΗΣ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6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6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6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6F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6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ΚΥΡΙΤΣΗΣ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6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6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6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6F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6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ΚΩΝΣΤΑΝΤΙΝΕΑΣ ΠΕΤΡΟΣ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6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6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6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70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6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ΚΩΝΣΤΑΝΤΙΝΟΠΟΥΛΟΣ ΟΔΥΣΣΕΑΣ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6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16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6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70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7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ΚΩΝΣΤΑΝΤΟΠΟΥΛΟΣ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7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17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7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70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7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ΚΩΣΤΟΠΑΝΑΓΙΩΤΟΥ ΗΛΙΑΣ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7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7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17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70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7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ΛΑΓΟΣ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7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7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17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71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7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ΛΑΖΑΡΙΔΗΣ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7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17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7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71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7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ΛΑΜΠΡΟΥΛΗΣ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7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17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7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71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7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ΛΑΠΠΑΣ ΣΠΥΡΙΔΩΝΑΣ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7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7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7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72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7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ΛΕΒΕΝΤΗΣ ΒΑΣΙΛΗΣ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7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17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7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72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7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ΛΙΒΑΝΙΟΥ ΖΩΗ</w:t>
            </w:r>
          </w:p>
        </w:tc>
        <w:tc>
          <w:tcPr>
            <w:tcW w:w="1562" w:type="dxa"/>
            <w:tcBorders>
              <w:top w:val="nil"/>
              <w:left w:val="nil"/>
              <w:bottom w:val="single" w:sz="4" w:space="0" w:color="000000"/>
              <w:right w:val="single" w:sz="4" w:space="0" w:color="000000"/>
            </w:tcBorders>
            <w:shd w:val="clear" w:color="auto" w:fill="auto"/>
            <w:noWrap/>
            <w:vAlign w:val="center"/>
            <w:hideMark/>
          </w:tcPr>
          <w:p w14:paraId="5FC317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7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7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72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7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ΛΟΒΕΡΔΟΣ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7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17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7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73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7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ΛΥΚΟΥΔΗΣ ΣΠΥΡΙΔΩΝ</w:t>
            </w:r>
          </w:p>
        </w:tc>
        <w:tc>
          <w:tcPr>
            <w:tcW w:w="1562" w:type="dxa"/>
            <w:tcBorders>
              <w:top w:val="nil"/>
              <w:left w:val="nil"/>
              <w:bottom w:val="single" w:sz="4" w:space="0" w:color="000000"/>
              <w:right w:val="single" w:sz="4" w:space="0" w:color="000000"/>
            </w:tcBorders>
            <w:shd w:val="clear" w:color="auto" w:fill="auto"/>
            <w:noWrap/>
            <w:vAlign w:val="center"/>
            <w:hideMark/>
          </w:tcPr>
          <w:p w14:paraId="5FC317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17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7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73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7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ΜΑΝΙΑΤΗΣ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7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17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17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73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7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ΜΑΝΙΟΣ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7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7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7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74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7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ΜΑΝΤΑΣ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7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7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7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74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7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ΜΑΝΩΛΑΚΟΥ ΔΙΑΜΑΝΤΩ</w:t>
            </w:r>
          </w:p>
        </w:tc>
        <w:tc>
          <w:tcPr>
            <w:tcW w:w="1562" w:type="dxa"/>
            <w:tcBorders>
              <w:top w:val="nil"/>
              <w:left w:val="nil"/>
              <w:bottom w:val="single" w:sz="4" w:space="0" w:color="000000"/>
              <w:right w:val="single" w:sz="4" w:space="0" w:color="000000"/>
            </w:tcBorders>
            <w:shd w:val="clear" w:color="auto" w:fill="auto"/>
            <w:noWrap/>
            <w:vAlign w:val="center"/>
            <w:hideMark/>
          </w:tcPr>
          <w:p w14:paraId="5FC317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17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17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74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7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ΜΑΡΔΑΣ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7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7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7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75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7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ΜΑΡΚΟΥ ΑΙΚΑΤΕΡΙΝΗ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17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7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7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75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7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ΜΑΡΤΙΝΟΥ ΓΕΩΡΓΙΑ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17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7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7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75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7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ΜΑΥΡΩΤΑΣ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7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17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7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75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7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ΜΕΓΑΛΟΜΥΣΤΑΚΑΣ ΑΝΑΣΤΑΣΙΟΣ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7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17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7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76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7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ΜΕΓΑΛΟΟΙΚΟΝΟΜΟΥ ΘΕΟΔΩΡΑ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17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7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17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76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7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ΜΕΪΚΟΠΟΥΛΟΣ </w:t>
            </w:r>
            <w:r w:rsidRPr="004D3269">
              <w:rPr>
                <w:rFonts w:ascii="Segoe UI" w:eastAsia="Times New Roman" w:hAnsi="Segoe UI" w:cs="Segoe UI"/>
                <w:sz w:val="18"/>
                <w:szCs w:val="18"/>
              </w:rPr>
              <w:t>ΑΛΕΞΑΝΔΡΟΣ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7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7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7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76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7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ΜΕΪΜΑΡΑΚΗΣ ΕΥΑΓΓΕΛΟΣ-ΒΑΣΙΛΕΙΟΣ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7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7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7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77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7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ΜΗΤΑΡΑΚΗΣ ΠΑΝΑΓΙΩΤΗΣ(ΝΟΤΗΣ)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7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7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17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77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7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ΜΗΤΑΦΙΔΗΣ ΤΡΙΑΝΤΑΦΥΛΛΟΣ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7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7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7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77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7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ΜΗΤΣΟΤΑΚΗΣ ΚΥΡΙΑΚΟΣ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7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7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7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78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7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ΜΙΧΑΗΛΙΔΗΣ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7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7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17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78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7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ΜΙΧΑΛΟΛΙΑΚΟΣ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7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7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7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78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7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ΜΙΧΕΛΗΣ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7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7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17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79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7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ΜΙΧΕΛΟΓΙΑΝΝΑΚΗΣ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7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7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17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79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7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7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17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7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79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7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ΜΟΡΦΙΔΗΣ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7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7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7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7A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7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ΜΟΥΜΟΥΛΙΔΗΣ ΘΕΜΙΣΤΟΚΛΗΣ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7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7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7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7A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7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ΜΟΥΣΤΑΦΑ </w:t>
            </w:r>
            <w:r w:rsidRPr="004D3269">
              <w:rPr>
                <w:rFonts w:ascii="Segoe UI" w:eastAsia="Times New Roman" w:hAnsi="Segoe UI" w:cs="Segoe UI"/>
                <w:sz w:val="18"/>
                <w:szCs w:val="18"/>
              </w:rPr>
              <w:t>ΜΟΥΣΤΑΦΑ</w:t>
            </w:r>
          </w:p>
        </w:tc>
        <w:tc>
          <w:tcPr>
            <w:tcW w:w="1562" w:type="dxa"/>
            <w:tcBorders>
              <w:top w:val="nil"/>
              <w:left w:val="nil"/>
              <w:bottom w:val="single" w:sz="4" w:space="0" w:color="000000"/>
              <w:right w:val="single" w:sz="4" w:space="0" w:color="000000"/>
            </w:tcBorders>
            <w:shd w:val="clear" w:color="auto" w:fill="auto"/>
            <w:noWrap/>
            <w:vAlign w:val="center"/>
            <w:hideMark/>
          </w:tcPr>
          <w:p w14:paraId="5FC317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7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7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7A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7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ΜΠΑΚΟΓΙΑΝΝΗ ΘΕΟΔΩΡΑ(ΝΤΟΡΑ)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17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7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7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7A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7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ΜΠΑΛΑΟΥΡΑΣ ΓΕΡΑΣΙΜΟΣ(ΜΑΚΗΣ)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7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7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7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7B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7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ΜΠΑΛΑΦΑΣ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7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7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7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7B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7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ΜΠΑΛΛΗΣ ΣΥΜΕΩΝ(ΜΑΚΗΣ)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7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7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7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7B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7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ΜΠΑΛΤΑΣ ΑΡΙΣΤΕΙΔΗΣ-ΝΙΚΟΛΑΟΣ-ΔΗΜΗΤΡΙΟΣ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7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7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7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7C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7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ΜΠΑΛΩΜΕΝΑΚΗΣ ΑΝΤΩΝΗΣ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7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7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7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7C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7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ΜΠΑΞΕΒΑΝΑΚΗΣ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7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7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7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7C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7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ΜΠΑΡΓΙΩΤΑΣ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7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17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7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7D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7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ΜΠΑΡΚΑΣ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7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7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7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7D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7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ΜΠΓΙΑΛΑΣ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7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7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7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7D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7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ΜΠΟΛΑΡΗΣ ΜΑΡΚΟΣ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7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7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7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7E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7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ΜΠΟΥΚΩΡΟΣ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7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7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7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7E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7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ΜΠΟΥΡΑΣ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7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7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7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7E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7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ΜΩΡΑΪΤΗΣ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7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17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7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7F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7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ΝΙΚΟΛΟΠΟΥΛΟΣ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7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17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7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7F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7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ΝΤΖΙΜΑΝΗΣ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7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7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7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7F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7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ΞΑΝΘΟΣ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7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7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7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7F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7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ΞΥΔΑΚΗΣ </w:t>
            </w:r>
            <w:r w:rsidRPr="004D3269">
              <w:rPr>
                <w:rFonts w:ascii="Segoe UI" w:eastAsia="Times New Roman" w:hAnsi="Segoe UI" w:cs="Segoe UI"/>
                <w:sz w:val="18"/>
                <w:szCs w:val="18"/>
              </w:rPr>
              <w:t>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7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7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7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80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8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ΟΙΚΟΝΟΜΟΥ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8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8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8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80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8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ΟΥΡΣΟΥΖΙΔΗΣ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8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8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8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80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8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ΠΑΛΛΗΣ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8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8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18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81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8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ΠΑΝΑΓΙΩΤΑΡΟΣ ΗΛΙΑΣ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8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8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8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81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8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ΠΑΝΑΓΙΩΤΟΠΟΥΛΟΣ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8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8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8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81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8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ΠΑΝΑΓΟΥΛΗΣ </w:t>
            </w:r>
            <w:r w:rsidRPr="004D3269">
              <w:rPr>
                <w:rFonts w:ascii="Segoe UI" w:eastAsia="Times New Roman" w:hAnsi="Segoe UI" w:cs="Segoe UI"/>
                <w:sz w:val="18"/>
                <w:szCs w:val="18"/>
              </w:rPr>
              <w:t>ΕΥΣΤΑΘΙΟΣ(ΣΤΑΘΗΣ)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8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18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8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82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8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ΠΑΝΤΖΑΣ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8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8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8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82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8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ΠΑΠΑΔΟΠΟΥΛΟΣ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8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8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8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82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8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ΠΑΠΑΔΟΠΟΥΛΟΣ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8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8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8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83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8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ΠΑΠΑΔΟΠΟΥΛΟΣ ΧΡΙΣΤΟΦΟΡΟΣ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8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8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8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83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8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ΠΑΠΑΗΛΙΟΥ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8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8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8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83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8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ΠΑΠΑΘΕΟΔΩΡΟΥ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8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18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8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84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8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ΠΑΠΑΚΩΣΤΑ-ΣΙΔΗΡΟΠΟΥΛΟΥ ΑΙΚΑΤΕΡΙΝΗ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18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18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8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84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8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ΠΑΠΑΝΑΤΣΙΟΥ ΑΙΚΑΤΕΡΙΝΗ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18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8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8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84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8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ΠΑΠΑΡΗΓΑ ΑΛΕΞΑΝΔΡΑ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18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18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8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84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8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ΠΑΠΑΦΙΛΙΠΠΟΥ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8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8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8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85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8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ΠΑΠΑΧΡΙΣΤΟΠΟΥΛΟΣ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8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18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8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85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8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ΠΑΠΠΑΣ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8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8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8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85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8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ΠΑΠΠΑΣ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8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8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8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86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8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ΠΑΡΑΣΚΕΥΟΠΟΥΛΟΣ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8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8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8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86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8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ΠΑΡΑΣΤΑΤΙΔΗΣ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8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8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5FC318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86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8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ΠΑΥΛΙΔΗΣ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8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8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8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87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8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ΠΑΦΙΛΗΣ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8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18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Β' </w:t>
            </w:r>
            <w:r w:rsidRPr="004D3269">
              <w:rPr>
                <w:rFonts w:ascii="Segoe UI" w:eastAsia="Times New Roman" w:hAnsi="Segoe UI" w:cs="Segoe UI"/>
                <w:sz w:val="18"/>
                <w:szCs w:val="18"/>
              </w:rPr>
              <w:t>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8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87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8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ΠΛΑΚΙΩΤΑΚΗΣ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8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8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18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87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8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ΠΟΛΑΚΗΣ ΠΑΥΛΟΣ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8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8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8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88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8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ΠΡΑΤΣΟΛΗΣ ΑΝΑΣΤΑΣΙΟΣ(ΤΑΣΟΣ)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8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8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8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88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8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ΡΑΠΤΗ ΕΛΕΝΗ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18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8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8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88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8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ΡΙΖΟΣ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8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8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18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89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8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ΡΙΖΟΥΛΗΣ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8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8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8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89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8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ΣΑΛΜΑΣ ΜΑΡΙΟΣ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8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8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8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89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8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ΣΑΜΑΡΑΣ ΑΝΤΩΝΙΟΣ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8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8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8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89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8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ΣΑΝΤΟΡΙΝΙΟΣ ΝΕΚΤΑΡΙΟΣ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8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8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18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8A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8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ΣΑΡΑΚΙΩΤΗΣ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8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8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18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8A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8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ΣΑΡΙΔΗΣ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8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18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8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8A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8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ΣΑΧΙΝΙΔΗΣ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8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8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8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8B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8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ΣΕΒΑΣΤΑΚΗΣ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8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8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18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8B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8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ΣΕΛΤΣΑΣ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8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8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8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8B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8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ΣΗΦΑΚΗΣ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8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8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8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8C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8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ΣΙΜΟΡΕΛΗΣ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8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8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8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8C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8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ΣΚΑΝΔΑΛΙΔΗΣ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8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18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8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8C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8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ΣΚΟΥΡΛΕΤΗΣ ΠΑΝΑΓΙΩΤΗΣ(ΠΑΝΟΣ)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8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8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8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8D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8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ΣΚΟΥΡΟΛΙΑΚΟΣ </w:t>
            </w:r>
            <w:r w:rsidRPr="004D3269">
              <w:rPr>
                <w:rFonts w:ascii="Segoe UI" w:eastAsia="Times New Roman" w:hAnsi="Segoe UI" w:cs="Segoe UI"/>
                <w:sz w:val="18"/>
                <w:szCs w:val="18"/>
              </w:rPr>
              <w:t>ΠΑΝΑΓΙΩΤΗΣ(ΠΑΝΟΣ)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8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8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8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8D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8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ΣΚΟΥΦΑ ΕΛΙΣΣΑΒΕΤ</w:t>
            </w:r>
          </w:p>
        </w:tc>
        <w:tc>
          <w:tcPr>
            <w:tcW w:w="1562" w:type="dxa"/>
            <w:tcBorders>
              <w:top w:val="nil"/>
              <w:left w:val="nil"/>
              <w:bottom w:val="single" w:sz="4" w:space="0" w:color="000000"/>
              <w:right w:val="single" w:sz="4" w:space="0" w:color="000000"/>
            </w:tcBorders>
            <w:shd w:val="clear" w:color="auto" w:fill="auto"/>
            <w:noWrap/>
            <w:vAlign w:val="center"/>
            <w:hideMark/>
          </w:tcPr>
          <w:p w14:paraId="5FC318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8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8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8D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8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ΣΚΡΕΚΑΣ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8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8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8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8E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8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ΣΠΑΡΤΙΝΟΣ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8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8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8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8E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8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ΣΠΙΡΤΖΗΣ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8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8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8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8E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8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ΣΤΑΘΑΚΗΣ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8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8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8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8E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8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ΣΤΑΪΚΟΥΡΑΣ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8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8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18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8F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8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ΣΤΑΜΑΤΑΚΗ ΕΛΕΝΗ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18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8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18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8F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8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ΣΤΑΜΑΤΗΣ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8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8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8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8F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8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ΣΤΑΜΠΟΥΛΗ ΑΦΡΟΔΙΤΗ</w:t>
            </w:r>
          </w:p>
        </w:tc>
        <w:tc>
          <w:tcPr>
            <w:tcW w:w="1562" w:type="dxa"/>
            <w:tcBorders>
              <w:top w:val="nil"/>
              <w:left w:val="nil"/>
              <w:bottom w:val="single" w:sz="4" w:space="0" w:color="000000"/>
              <w:right w:val="single" w:sz="4" w:space="0" w:color="000000"/>
            </w:tcBorders>
            <w:shd w:val="clear" w:color="auto" w:fill="auto"/>
            <w:noWrap/>
            <w:vAlign w:val="center"/>
            <w:hideMark/>
          </w:tcPr>
          <w:p w14:paraId="5FC318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8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8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90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8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ΣΤΕΡΓΙΟΥ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9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19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9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90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9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ΣΤΕΦΟΣ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9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9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9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90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9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ΣΤΟΓΙΑΝΝΙΔΗΣ ΓΡΗΓΟΡΙΟΣ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9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9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9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91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9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ΣΤΥΛΙΟΣ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9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9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9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91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9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ΣΥΝΤΥΧΑΚΗΣ ΕΜΜΑΝΟΥΗΛ</w:t>
            </w:r>
          </w:p>
        </w:tc>
        <w:tc>
          <w:tcPr>
            <w:tcW w:w="1562" w:type="dxa"/>
            <w:tcBorders>
              <w:top w:val="nil"/>
              <w:left w:val="nil"/>
              <w:bottom w:val="single" w:sz="4" w:space="0" w:color="000000"/>
              <w:right w:val="single" w:sz="4" w:space="0" w:color="000000"/>
            </w:tcBorders>
            <w:shd w:val="clear" w:color="auto" w:fill="auto"/>
            <w:noWrap/>
            <w:vAlign w:val="center"/>
            <w:hideMark/>
          </w:tcPr>
          <w:p w14:paraId="5FC319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19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19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91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9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ΣΥΡΙΓΟΣ ΑΝΤΩΝΙΟΣ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9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9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9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92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9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ΣΥΡΜΑΛΕΝΙΟΣ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9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9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9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92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9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ΤΑΣΟΥΛΑΣ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9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9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9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92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9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ΤΑΣΣΟΣ 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9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19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19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93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9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ΤΕΛΙΓΙΟΡΙΔΟΥ ΟΛΥΜΠΙΑ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19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9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9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93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9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ΤΖΑΒΑΡΑΣ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9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9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9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93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9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ΤΖΑΚΡΗ ΘΕΟΔΩΡΑ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19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9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9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93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9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ΤΖΑΜΑΚΛΗΣ ΧΑΡΙΛΑΟΣ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9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9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9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94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9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ΤΖΕΛΕΠΗΣ ΜΙΧΑΗΛ</w:t>
            </w:r>
          </w:p>
        </w:tc>
        <w:tc>
          <w:tcPr>
            <w:tcW w:w="1562" w:type="dxa"/>
            <w:tcBorders>
              <w:top w:val="nil"/>
              <w:left w:val="nil"/>
              <w:bottom w:val="single" w:sz="4" w:space="0" w:color="000000"/>
              <w:right w:val="single" w:sz="4" w:space="0" w:color="000000"/>
            </w:tcBorders>
            <w:shd w:val="clear" w:color="auto" w:fill="auto"/>
            <w:noWrap/>
            <w:vAlign w:val="center"/>
            <w:hideMark/>
          </w:tcPr>
          <w:p w14:paraId="5FC319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19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9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94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9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ΤΖΟΥΦΗ ΜΕΡΟΠΗ</w:t>
            </w:r>
          </w:p>
        </w:tc>
        <w:tc>
          <w:tcPr>
            <w:tcW w:w="1562" w:type="dxa"/>
            <w:tcBorders>
              <w:top w:val="nil"/>
              <w:left w:val="nil"/>
              <w:bottom w:val="single" w:sz="4" w:space="0" w:color="000000"/>
              <w:right w:val="single" w:sz="4" w:space="0" w:color="000000"/>
            </w:tcBorders>
            <w:shd w:val="clear" w:color="auto" w:fill="auto"/>
            <w:noWrap/>
            <w:vAlign w:val="center"/>
            <w:hideMark/>
          </w:tcPr>
          <w:p w14:paraId="5FC319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9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9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94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9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ΤΟΣΚΑΣ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9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9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9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95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9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ΤΡΑΓΑΚΗΣ </w:t>
            </w:r>
            <w:r w:rsidRPr="004D3269">
              <w:rPr>
                <w:rFonts w:ascii="Segoe UI" w:eastAsia="Times New Roman" w:hAnsi="Segoe UI" w:cs="Segoe UI"/>
                <w:sz w:val="18"/>
                <w:szCs w:val="18"/>
              </w:rPr>
              <w:t>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9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9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19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95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9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ΤΡΙΑΝΤΑΦΥΛΛΙΔΗΣ ΑΛΕΞΑΝΔΡΟΣ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9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9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9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95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9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ΤΡΙΑΝΤΑΦΥΛΛΟΥ ΜΑΡΙΑ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19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9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9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96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9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ΤΣΑΚΑΛΩΤΟΣ ΕΥΚΛΕΙΔΗΣ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9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9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9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96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9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ΤΣΙΑΡΑΣ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9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9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9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96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9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ΤΣΙΠΡΑΣ ΑΛΕΞΙΟΣ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9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9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19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97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9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ΤΣΙΡΚΑΣ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9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9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9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97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9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ΤΣΙΡΩΝΗΣ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9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9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9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97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9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ΤΣΟΓΚΑΣ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9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9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9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98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9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ΦΑΜΕΛΛΟΣ ΣΩΚΡΑΤΗΣ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9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9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9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98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9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ΦΙΛΗΣ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9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9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9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98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9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ΦΛΑΜΠΟΥΡΑΡΗΣ ΑΛΕΞΑΝΔΡΟΣ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9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9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9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98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9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ΦΟΡΤΣΑΚΗΣ </w:t>
            </w:r>
            <w:r w:rsidRPr="004D3269">
              <w:rPr>
                <w:rFonts w:ascii="Segoe UI" w:eastAsia="Times New Roman" w:hAnsi="Segoe UI" w:cs="Segoe UI"/>
                <w:sz w:val="18"/>
                <w:szCs w:val="18"/>
              </w:rPr>
              <w:t>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9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9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9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99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9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ΦΩΤΗΛΑΣ ΙΑΣΩΝΑΣ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9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9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9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99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9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ΦΩΤΙΟΥ ΘΕΑΝΩ</w:t>
            </w:r>
          </w:p>
        </w:tc>
        <w:tc>
          <w:tcPr>
            <w:tcW w:w="1562" w:type="dxa"/>
            <w:tcBorders>
              <w:top w:val="nil"/>
              <w:left w:val="nil"/>
              <w:bottom w:val="single" w:sz="4" w:space="0" w:color="000000"/>
              <w:right w:val="single" w:sz="4" w:space="0" w:color="000000"/>
            </w:tcBorders>
            <w:shd w:val="clear" w:color="auto" w:fill="auto"/>
            <w:noWrap/>
            <w:vAlign w:val="center"/>
            <w:hideMark/>
          </w:tcPr>
          <w:p w14:paraId="5FC319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9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9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99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9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ΧΑΡΑΚΟΠΟΥΛΟΣ ΜΑΞΙΜΟΣ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9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9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9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9A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9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ΧΑΤΖΗΔΑΚΗΣ ΚΩΝΣΤΑΝΤΙΝΟΣ(ΚΩΣΤΗΣ)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9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9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9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9A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9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ΧΑΤΖΗΣΑΒΒΑΣ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9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9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5FC319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9A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9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ΧΡΙΣΤΟΔΟΥΛΟΠΟΥΛΟΥ ΑΝΑΣΤΑΣΙΑ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19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9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9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9B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9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ΧΡΙΣΤΟΦΙΛΟΠΟΥΛΟΥ ΠΑΡΑΣΚΕΥΗ(ΕΥΗ)</w:t>
            </w:r>
          </w:p>
        </w:tc>
        <w:tc>
          <w:tcPr>
            <w:tcW w:w="1562" w:type="dxa"/>
            <w:tcBorders>
              <w:top w:val="nil"/>
              <w:left w:val="nil"/>
              <w:bottom w:val="single" w:sz="4" w:space="0" w:color="000000"/>
              <w:right w:val="single" w:sz="4" w:space="0" w:color="000000"/>
            </w:tcBorders>
            <w:shd w:val="clear" w:color="auto" w:fill="auto"/>
            <w:noWrap/>
            <w:vAlign w:val="center"/>
            <w:hideMark/>
          </w:tcPr>
          <w:p w14:paraId="5FC319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19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9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9B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9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ΨΑΡΙΑΝΟΣ ΓΡΗΓΟΡΙΟΣ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9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19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9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9B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9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ΨΥΧΟΓΙΟΣ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9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9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9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9C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vAlign w:val="center"/>
            <w:hideMark/>
          </w:tcPr>
          <w:p w14:paraId="5FC319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Σ.Α.Ψ: 6 (ΣΥΝΟΛΙΚΑ ΨΗΦΟΙ: NAI:155, OXI:142, ΠΡΝ:0)</w:t>
            </w:r>
          </w:p>
        </w:tc>
        <w:tc>
          <w:tcPr>
            <w:tcW w:w="1562" w:type="dxa"/>
            <w:tcBorders>
              <w:top w:val="nil"/>
              <w:left w:val="nil"/>
              <w:bottom w:val="single" w:sz="4" w:space="0" w:color="000000"/>
              <w:right w:val="single" w:sz="4" w:space="0" w:color="000000"/>
            </w:tcBorders>
            <w:shd w:val="clear" w:color="auto" w:fill="auto"/>
            <w:vAlign w:val="center"/>
            <w:hideMark/>
          </w:tcPr>
          <w:p w14:paraId="5FC319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c>
          <w:tcPr>
            <w:tcW w:w="1939" w:type="dxa"/>
            <w:tcBorders>
              <w:top w:val="nil"/>
              <w:left w:val="nil"/>
              <w:bottom w:val="single" w:sz="4" w:space="0" w:color="000000"/>
              <w:right w:val="single" w:sz="4" w:space="0" w:color="000000"/>
            </w:tcBorders>
            <w:shd w:val="clear" w:color="auto" w:fill="auto"/>
            <w:vAlign w:val="center"/>
            <w:hideMark/>
          </w:tcPr>
          <w:p w14:paraId="5FC319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5FC319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r>
      <w:tr w:rsidR="0020643A" w14:paraId="5FC319C6" w14:textId="77777777">
        <w:trPr>
          <w:trHeight w:val="480"/>
        </w:trPr>
        <w:tc>
          <w:tcPr>
            <w:tcW w:w="3823" w:type="dxa"/>
            <w:tcBorders>
              <w:top w:val="nil"/>
              <w:left w:val="single" w:sz="4" w:space="0" w:color="000000"/>
              <w:bottom w:val="single" w:sz="4" w:space="0" w:color="000000"/>
              <w:right w:val="single" w:sz="4" w:space="0" w:color="000000"/>
            </w:tcBorders>
            <w:shd w:val="clear" w:color="auto" w:fill="auto"/>
            <w:vAlign w:val="center"/>
            <w:hideMark/>
          </w:tcPr>
          <w:p w14:paraId="5FC319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Άρθρο: 6. Έξοδα Υπουργείου Εθνικής Άμυνας </w:t>
            </w:r>
            <w:r w:rsidRPr="004D3269">
              <w:rPr>
                <w:rFonts w:ascii="Segoe UI" w:eastAsia="Times New Roman" w:hAnsi="Segoe UI" w:cs="Segoe UI"/>
                <w:sz w:val="18"/>
                <w:szCs w:val="18"/>
              </w:rPr>
              <w:t>(ΣΥΝΟΛΙΚΑ ΨΗΦΟΙ: NAI:155, OXI:142, ΠΡΝ:0)</w:t>
            </w:r>
          </w:p>
        </w:tc>
        <w:tc>
          <w:tcPr>
            <w:tcW w:w="1562" w:type="dxa"/>
            <w:tcBorders>
              <w:top w:val="nil"/>
              <w:left w:val="nil"/>
              <w:bottom w:val="single" w:sz="4" w:space="0" w:color="000000"/>
              <w:right w:val="single" w:sz="4" w:space="0" w:color="000000"/>
            </w:tcBorders>
            <w:shd w:val="clear" w:color="auto" w:fill="auto"/>
            <w:vAlign w:val="center"/>
            <w:hideMark/>
          </w:tcPr>
          <w:p w14:paraId="5FC319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c>
          <w:tcPr>
            <w:tcW w:w="1939" w:type="dxa"/>
            <w:tcBorders>
              <w:top w:val="nil"/>
              <w:left w:val="nil"/>
              <w:bottom w:val="single" w:sz="4" w:space="0" w:color="000000"/>
              <w:right w:val="single" w:sz="4" w:space="0" w:color="000000"/>
            </w:tcBorders>
            <w:shd w:val="clear" w:color="auto" w:fill="auto"/>
            <w:vAlign w:val="center"/>
            <w:hideMark/>
          </w:tcPr>
          <w:p w14:paraId="5FC319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5FC319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r>
      <w:tr w:rsidR="0020643A" w14:paraId="5FC319C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9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ΑΘΑΝΑΣΙΟΥ ΑΘΑΝΑΣΙΟΣ(ΝΑΣΟΣ)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9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9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9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9D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9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ΑΘΑΝΑΣΙΟΥ ΧΑΡΑΛΑΜΠΟΣ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9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9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19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9D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9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ΑΪΒΑΤΙΔΗΣ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9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9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9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9D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9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ΑΚΡΙΩΤΗΣ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9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9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9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9D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9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ΑΜΑΝΑΤΙΔΗΣ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9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9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9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9E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9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ΑΜΥΡΑΣ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9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19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9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9E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9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ΑΝΑΓΝΩΣΤΟΠΟΥΛΟΥ ΑΘΑΝΑΣΙΑ(ΣΙΑ)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19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9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9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9E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9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ΑΝΑΣΤΑΣΙΑΔΗΣ ΣΑΒΒΑΣ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9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9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9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9F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9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ΑΝΔΡΙΑΝΟΣ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9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9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19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9F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9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ΑΝΤΩΝΙΑΔΗΣ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9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9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9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9F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9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ΑΝΤΩΝΙΟΥ ΜΑΡΙΑ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19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9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9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A0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9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ΑΝΤΩΝΙΟΥ </w:t>
            </w:r>
            <w:r w:rsidRPr="004D3269">
              <w:rPr>
                <w:rFonts w:ascii="Segoe UI" w:eastAsia="Times New Roman" w:hAnsi="Segoe UI" w:cs="Segoe UI"/>
                <w:sz w:val="18"/>
                <w:szCs w:val="18"/>
              </w:rPr>
              <w:t>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9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A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A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A0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A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ΑΠΟΣΤΟΛΟΥ ΕΥΑΓΓΕΛΟΣ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A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A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A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A0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A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ΑΡΑΜΠΑΤΖΗ ΦΩΤΕΙΝΗ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1A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A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A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A1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A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ΑΡΑΧΩΒΙΤΗΣ 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A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A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A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A1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A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ΑΡΒΑΝΙΤΙΔΗΣ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A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1A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A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A1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A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ΑΣΗΜΑΚΟΠΟΥΛΟΥ ΑΝΝΑ-ΜΙΣΕΛ</w:t>
            </w:r>
          </w:p>
        </w:tc>
        <w:tc>
          <w:tcPr>
            <w:tcW w:w="1562" w:type="dxa"/>
            <w:tcBorders>
              <w:top w:val="nil"/>
              <w:left w:val="nil"/>
              <w:bottom w:val="single" w:sz="4" w:space="0" w:color="000000"/>
              <w:right w:val="single" w:sz="4" w:space="0" w:color="000000"/>
            </w:tcBorders>
            <w:shd w:val="clear" w:color="auto" w:fill="auto"/>
            <w:noWrap/>
            <w:vAlign w:val="center"/>
            <w:hideMark/>
          </w:tcPr>
          <w:p w14:paraId="5FC31A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A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A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A2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A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ΑΥΓΕΝΑΚΗΣ ΕΛΕΥΘΕΡΙΟΣ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A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A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1A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A2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A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ΑΥΛΩΝΙΤΟΥ ΕΛΕΝΗ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1A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A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A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A2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A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ΑΧΜΕΤ ΙΛΧΑΝ</w:t>
            </w:r>
          </w:p>
        </w:tc>
        <w:tc>
          <w:tcPr>
            <w:tcW w:w="1562" w:type="dxa"/>
            <w:tcBorders>
              <w:top w:val="nil"/>
              <w:left w:val="nil"/>
              <w:bottom w:val="single" w:sz="4" w:space="0" w:color="000000"/>
              <w:right w:val="single" w:sz="4" w:space="0" w:color="000000"/>
            </w:tcBorders>
            <w:shd w:val="clear" w:color="auto" w:fill="auto"/>
            <w:noWrap/>
            <w:vAlign w:val="center"/>
            <w:hideMark/>
          </w:tcPr>
          <w:p w14:paraId="5FC31A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1A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A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A2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A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ΒΑΓΕΝΑ ΑΝΝΑ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1A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A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A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A3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A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ΒΑΓΙΩΝΑΚΗ ΕΥΑΓΓΕΛΙΑ(ΒΑΛΙΑ)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1A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A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A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A3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A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ΒΑΓΙΩΝΑΣ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A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A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A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A3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A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ΒΑΚΗ ΦΩΤΕΙΝΗ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1A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A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A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A4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A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ΒΑΡΒΙΤΣΙΩΤΗΣ </w:t>
            </w:r>
            <w:r w:rsidRPr="004D3269">
              <w:rPr>
                <w:rFonts w:ascii="Segoe UI" w:eastAsia="Times New Roman" w:hAnsi="Segoe UI" w:cs="Segoe UI"/>
                <w:sz w:val="18"/>
                <w:szCs w:val="18"/>
              </w:rPr>
              <w:t>ΜΙΛΤΙΑΔΗΣ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A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A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A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A4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A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ΒΑΡΔΑΚΗΣ ΣΩΚΡΑΤΗΣ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A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A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1A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A4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A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ΒΑΡΔΑΛΗΣ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A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1A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A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A5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A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ΒΑΡΕΜΕΝΟΣ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A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A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A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A5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A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ΒΕΝΙΖΕΛΟΣ ΕΥΑΓΓΕΛΟΣ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A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1A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A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A5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A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ΒΕΡΝΑΡΔΑΚΗΣ ΧΡΙΣΤΟΦΟΡΟΣ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A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A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A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A6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A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ΒΕΣΥΡΟΠΟΥΛΟΣ ΑΠΟΣΤΟΛΟΣ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A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A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A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A6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A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ΒΕΤΤΑΣ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A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A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1A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A6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A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ΒΙΤΣΑΣ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A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A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1A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A7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A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ΒΛΑΣΗΣ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A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A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A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A7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A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ΒΛΑΧΟΣ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A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A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A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A7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A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ΒΛΑΧΟΥ ΣΩΤΗΡΙΑ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1A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A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A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A7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A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ΒΟΡΙΔΗΣ ΜΑΥΡΟΥΔΗΣ(ΜΑΚΗΣ)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A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A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A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A8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A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ΒΟΥΛΤΕΨΗ ΣΟΦΙΑ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1A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A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A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A8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A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ΒΟΥΤΣΗΣ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A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A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A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A8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A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ΒΡΑΝΤΖΑ ΠΑΝΑΓΙΩΤΑ</w:t>
            </w:r>
          </w:p>
        </w:tc>
        <w:tc>
          <w:tcPr>
            <w:tcW w:w="1562" w:type="dxa"/>
            <w:tcBorders>
              <w:top w:val="nil"/>
              <w:left w:val="nil"/>
              <w:bottom w:val="single" w:sz="4" w:space="0" w:color="000000"/>
              <w:right w:val="single" w:sz="4" w:space="0" w:color="000000"/>
            </w:tcBorders>
            <w:shd w:val="clear" w:color="auto" w:fill="auto"/>
            <w:noWrap/>
            <w:vAlign w:val="center"/>
            <w:hideMark/>
          </w:tcPr>
          <w:p w14:paraId="5FC31A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A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A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A9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A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ΒΡΟΥΤΣΗΣ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A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A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A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A9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A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ΓΑΒΡΟΓΛΟΥ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A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A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A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A9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A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ΓΑΚΗΣ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A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A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1A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AA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A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ΓΕΝΗΜΑΤΑ ΦΩΤΕΙΝΗ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1A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1A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A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AA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A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ΓΕΝΝΙΑ ΓΕΩΡΓΙΑ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1A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A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1A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AA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A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ΓΕΡΜΕΝΗΣ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A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A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A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AB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A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ΓΕΡΟΒΑΣΙΛΗ ΟΛΓΑ</w:t>
            </w:r>
          </w:p>
        </w:tc>
        <w:tc>
          <w:tcPr>
            <w:tcW w:w="1562" w:type="dxa"/>
            <w:tcBorders>
              <w:top w:val="nil"/>
              <w:left w:val="nil"/>
              <w:bottom w:val="single" w:sz="4" w:space="0" w:color="000000"/>
              <w:right w:val="single" w:sz="4" w:space="0" w:color="000000"/>
            </w:tcBorders>
            <w:shd w:val="clear" w:color="auto" w:fill="auto"/>
            <w:noWrap/>
            <w:vAlign w:val="center"/>
            <w:hideMark/>
          </w:tcPr>
          <w:p w14:paraId="5FC31A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A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A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AB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A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ΓΕΩΡΓΑΝΤΑΣ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A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A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5FC31A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AB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A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ΓΕΩΡΓΙΑΔΗΣ ΜΑΡΙΟΣ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A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1A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A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AC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A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ΓΕΩΡΓΙΑΔΗΣ </w:t>
            </w:r>
            <w:r w:rsidRPr="004D3269">
              <w:rPr>
                <w:rFonts w:ascii="Segoe UI" w:eastAsia="Times New Roman" w:hAnsi="Segoe UI" w:cs="Segoe UI"/>
                <w:sz w:val="18"/>
                <w:szCs w:val="18"/>
              </w:rPr>
              <w:t>ΣΠΥΡΙΔΩΝ-ΑΔΩΝΙΣ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A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A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A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AC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A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ΓΕΩΡΓΟΠΟΥΛΟΥ-ΣΑΛΤΑΡΗ ΕΥΣΤΑΘΙΑ(ΕΦΗ)</w:t>
            </w:r>
          </w:p>
        </w:tc>
        <w:tc>
          <w:tcPr>
            <w:tcW w:w="1562" w:type="dxa"/>
            <w:tcBorders>
              <w:top w:val="nil"/>
              <w:left w:val="nil"/>
              <w:bottom w:val="single" w:sz="4" w:space="0" w:color="000000"/>
              <w:right w:val="single" w:sz="4" w:space="0" w:color="000000"/>
            </w:tcBorders>
            <w:shd w:val="clear" w:color="auto" w:fill="auto"/>
            <w:noWrap/>
            <w:vAlign w:val="center"/>
            <w:hideMark/>
          </w:tcPr>
          <w:p w14:paraId="5FC31A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A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A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AC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A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ΓΙΑΚΟΥΜΑΤΟΣ ΓΕΡΑΣΙΜΟΣ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A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A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A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AC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A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ΓΙΑΝΝΑΚΗΣ ΣΤΕΡΓΙΟΣ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A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A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A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AD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A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ΓΙΑΝΝΑΚΙΔΗΣ ΕΥΣΤΑΘΙΟΣ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A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A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A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AD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A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ΓΙΟΓΙΑΚΑΣ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A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A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A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AD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A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ΓΚΑΡΑ ΑΝΑΣΤΑΣΙΑ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1A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A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1A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AE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A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ΓΚΙΟΚΑΣ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A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1A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A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AE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A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ΓΚΙΟΛΑΣ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A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A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1A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AE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A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ΓΚΙΟΥΛΕΚΑΣ ΚΩΣΤΑΝΤΙΝΟΣ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A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A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A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AF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A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ΓΡΕΓΟΣ ΑΝΤΩΝΙΟΣ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A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A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A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AF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A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ΓΡΗΓΟΡΑΚΟΣ ΛΕΩΝΙΔΑΣ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A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1A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A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AF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A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ΔΑΒΑΚΗΣ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A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A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A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B0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A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ΔΑΝΕΛΛΗΣ ΣΠΥΡΙΔΩΝ</w:t>
            </w:r>
          </w:p>
        </w:tc>
        <w:tc>
          <w:tcPr>
            <w:tcW w:w="1562" w:type="dxa"/>
            <w:tcBorders>
              <w:top w:val="nil"/>
              <w:left w:val="nil"/>
              <w:bottom w:val="single" w:sz="4" w:space="0" w:color="000000"/>
              <w:right w:val="single" w:sz="4" w:space="0" w:color="000000"/>
            </w:tcBorders>
            <w:shd w:val="clear" w:color="auto" w:fill="auto"/>
            <w:noWrap/>
            <w:vAlign w:val="center"/>
            <w:hideMark/>
          </w:tcPr>
          <w:p w14:paraId="5FC31A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1A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1B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B0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B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ΔΕΔΕΣ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B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B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B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B0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B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ΔΕΛΗΣ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B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1B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B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B1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B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ΔΕΝΔΙΑΣ ΝΙΚΟΛΑΟΣ-ΓΕΩΡΓΙΟΣ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B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B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B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B1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B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ΔΗΜΑΡΑΣ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B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B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B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B1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B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ΔΗΜΑΣ ΧΡΙΣΤΟΣ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B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B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B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B1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B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ΔΗΜΗΤΡΙΑΔΗΣ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B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B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B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B2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B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ΔΗΜΟΣΧΑΚΗΣ ΑΝΑΣΤΑΣΙΟΣ(ΤΑΣΟΣ)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B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B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1B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B2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B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ΔΟΥΖΙΝΑΣ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B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B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1B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B2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B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ΔΡΑΓΑΣΑΚΗΣ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B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B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B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B3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B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ΔΡΙΤΣΑΣ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B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B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1B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B3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B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ΔΡΙΤΣΕΛΗ ΠΑΝΑΓΙΩΤΑ</w:t>
            </w:r>
          </w:p>
        </w:tc>
        <w:tc>
          <w:tcPr>
            <w:tcW w:w="1562" w:type="dxa"/>
            <w:tcBorders>
              <w:top w:val="nil"/>
              <w:left w:val="nil"/>
              <w:bottom w:val="single" w:sz="4" w:space="0" w:color="000000"/>
              <w:right w:val="single" w:sz="4" w:space="0" w:color="000000"/>
            </w:tcBorders>
            <w:shd w:val="clear" w:color="auto" w:fill="auto"/>
            <w:noWrap/>
            <w:vAlign w:val="center"/>
            <w:hideMark/>
          </w:tcPr>
          <w:p w14:paraId="5FC31B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B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B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B3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B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ΕΜΜΑΝΟΥΗΛΙΔΗΣ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B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B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B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B4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B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ΖΑΡΟΥΛΙΑ ΕΛΕΝΗ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1B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B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B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B4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B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ΖΕΪΜΠΕΚ ΧΟΥΣΕΪΝ</w:t>
            </w:r>
          </w:p>
        </w:tc>
        <w:tc>
          <w:tcPr>
            <w:tcW w:w="1562" w:type="dxa"/>
            <w:tcBorders>
              <w:top w:val="nil"/>
              <w:left w:val="nil"/>
              <w:bottom w:val="single" w:sz="4" w:space="0" w:color="000000"/>
              <w:right w:val="single" w:sz="4" w:space="0" w:color="000000"/>
            </w:tcBorders>
            <w:shd w:val="clear" w:color="auto" w:fill="auto"/>
            <w:noWrap/>
            <w:vAlign w:val="center"/>
            <w:hideMark/>
          </w:tcPr>
          <w:p w14:paraId="5FC31B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B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B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B4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B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ΖΟΥΡΑΡΗΣ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B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1B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B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B5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B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ΗΓΟΥΜΕΝΙΔΗΣ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B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B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1B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B5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B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ΗΛΙΟΠΟΥΛΟΣ ΠΑΝΑΓΙΩΤΗΣ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B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B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B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B5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B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ΘΕΛΕΡΙΤΗ </w:t>
            </w:r>
            <w:r w:rsidRPr="004D3269">
              <w:rPr>
                <w:rFonts w:ascii="Segoe UI" w:eastAsia="Times New Roman" w:hAnsi="Segoe UI" w:cs="Segoe UI"/>
                <w:sz w:val="18"/>
                <w:szCs w:val="18"/>
              </w:rPr>
              <w:t>ΜΑΡΙΑ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1B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B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B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B6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B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ΘΕΟΔΩΡΑΚΗΣ 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B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1B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B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B6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B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ΘΕΟΠΕΦΤΑΤΟΥ ΑΦΡΟΔΙΤΗ</w:t>
            </w:r>
          </w:p>
        </w:tc>
        <w:tc>
          <w:tcPr>
            <w:tcW w:w="1562" w:type="dxa"/>
            <w:tcBorders>
              <w:top w:val="nil"/>
              <w:left w:val="nil"/>
              <w:bottom w:val="single" w:sz="4" w:space="0" w:color="000000"/>
              <w:right w:val="single" w:sz="4" w:space="0" w:color="000000"/>
            </w:tcBorders>
            <w:shd w:val="clear" w:color="auto" w:fill="auto"/>
            <w:noWrap/>
            <w:vAlign w:val="center"/>
            <w:hideMark/>
          </w:tcPr>
          <w:p w14:paraId="5FC31B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B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B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B6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B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ΘΕΟΦΥΛΑΚΤΟΣ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B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B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B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B6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B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ΘΕΟΧΑΡΗΣ ΘΕΟΧΑΡΗΣ(ΧΑΡΗΣ)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B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B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B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B7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B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ΘΕΟΧΑΡΟΠΟΥΛΟΣ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B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1B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B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B7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B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ΘΕΩΝΑΣ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B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B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B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B7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B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ΘΗΒΑΙΟΣ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B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B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B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B8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B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ΘΡΑΨΑΝΙΩΤΗΣ ΕΜΜΑΝΟΥΗΛ</w:t>
            </w:r>
          </w:p>
        </w:tc>
        <w:tc>
          <w:tcPr>
            <w:tcW w:w="1562" w:type="dxa"/>
            <w:tcBorders>
              <w:top w:val="nil"/>
              <w:left w:val="nil"/>
              <w:bottom w:val="single" w:sz="4" w:space="0" w:color="000000"/>
              <w:right w:val="single" w:sz="4" w:space="0" w:color="000000"/>
            </w:tcBorders>
            <w:shd w:val="clear" w:color="auto" w:fill="auto"/>
            <w:noWrap/>
            <w:vAlign w:val="center"/>
            <w:hideMark/>
          </w:tcPr>
          <w:p w14:paraId="5FC31B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B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1B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B8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B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ΙΓΓΛΕΖΗ ΑΙΚΑΤΕΡΙΝΗ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1B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B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B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B8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B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ΚΑΒΑΔΕΛΛΑΣ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B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1B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B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B9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B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ΚΑΒΒΑΔΑΣ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B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B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1B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B9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B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ΚΑΒΒΑΔΙΑ </w:t>
            </w:r>
            <w:r w:rsidRPr="004D3269">
              <w:rPr>
                <w:rFonts w:ascii="Segoe UI" w:eastAsia="Times New Roman" w:hAnsi="Segoe UI" w:cs="Segoe UI"/>
                <w:sz w:val="18"/>
                <w:szCs w:val="18"/>
              </w:rPr>
              <w:t>ΙΩΑΝΝΕΤΑ(ΑΝΝΕΤΑ)</w:t>
            </w:r>
          </w:p>
        </w:tc>
        <w:tc>
          <w:tcPr>
            <w:tcW w:w="1562" w:type="dxa"/>
            <w:tcBorders>
              <w:top w:val="nil"/>
              <w:left w:val="nil"/>
              <w:bottom w:val="single" w:sz="4" w:space="0" w:color="000000"/>
              <w:right w:val="single" w:sz="4" w:space="0" w:color="000000"/>
            </w:tcBorders>
            <w:shd w:val="clear" w:color="auto" w:fill="auto"/>
            <w:noWrap/>
            <w:vAlign w:val="center"/>
            <w:hideMark/>
          </w:tcPr>
          <w:p w14:paraId="5FC31B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B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B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B9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B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ΚΑΪΣΑΣ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B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B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1B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BA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B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ΚΑΚΛΑΜΑΝΗΣ ΝΙΚΗΤΑΣ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B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B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B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BA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B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ΚΑΛΑΦΑΤΗΣ 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B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B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B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BA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B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ΚΑΜΑΤΕΡΟΣ ΗΛΙΑΣ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B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B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1B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BB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B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ΚΑΜΜΕΝΟΣ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B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1B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1B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BB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B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ΚΑΜΜΕΝΟΣ </w:t>
            </w:r>
            <w:r w:rsidRPr="004D3269">
              <w:rPr>
                <w:rFonts w:ascii="Segoe UI" w:eastAsia="Times New Roman" w:hAnsi="Segoe UI" w:cs="Segoe UI"/>
                <w:sz w:val="18"/>
                <w:szCs w:val="18"/>
              </w:rPr>
              <w:t>ΠΑΝΑΓΙΩΤΗΣ(ΠΑΝΟΣ)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B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1B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B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BB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B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ΚΑΝΕΛΛΗ ΓΑΡΥΦΑΛΛΙΑ(ΛΙΑΝΑ)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1B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1B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B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BB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B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ΚΑΡΑΓΙΑΝΝΗΣ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B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B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B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BC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B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ΚΑΡΑΓΙΑΝΝΙΔΗΣ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B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B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B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BC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B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ΚΑΡΑ-ΓΙΟΥΣΟΥΦ ΑΪΧΑΝ</w:t>
            </w:r>
          </w:p>
        </w:tc>
        <w:tc>
          <w:tcPr>
            <w:tcW w:w="1562" w:type="dxa"/>
            <w:tcBorders>
              <w:top w:val="nil"/>
              <w:left w:val="nil"/>
              <w:bottom w:val="single" w:sz="4" w:space="0" w:color="000000"/>
              <w:right w:val="single" w:sz="4" w:space="0" w:color="000000"/>
            </w:tcBorders>
            <w:shd w:val="clear" w:color="auto" w:fill="auto"/>
            <w:noWrap/>
            <w:vAlign w:val="center"/>
            <w:hideMark/>
          </w:tcPr>
          <w:p w14:paraId="5FC31B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B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B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BC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B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ΚΑΡΑΓΚΟΥΝΗΣ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B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B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B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BD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B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ΚΑΡΑΘΑΝΑΣΟΠΟΥΛΟΣ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B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1B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B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BD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B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ΚΑΡΑΚΩΣΤΑ ΕΥΑΓΓΕΛΙΑ(ΕΥΗ)</w:t>
            </w:r>
          </w:p>
        </w:tc>
        <w:tc>
          <w:tcPr>
            <w:tcW w:w="1562" w:type="dxa"/>
            <w:tcBorders>
              <w:top w:val="nil"/>
              <w:left w:val="nil"/>
              <w:bottom w:val="single" w:sz="4" w:space="0" w:color="000000"/>
              <w:right w:val="single" w:sz="4" w:space="0" w:color="000000"/>
            </w:tcBorders>
            <w:shd w:val="clear" w:color="auto" w:fill="auto"/>
            <w:noWrap/>
            <w:vAlign w:val="center"/>
            <w:hideMark/>
          </w:tcPr>
          <w:p w14:paraId="5FC31B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B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1B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BD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B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ΚΑΡΑΚΩΣΤΑΣ ΕΥΑΓΓΕΛΟΣ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B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B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B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BE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B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ΚΑΡΑΜΑΝΛΗ ΑΝΝΑ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1B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B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B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BE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B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ΚΑΡΑΜΑΝΛΗΣ ΚΩΝ/ΝΟΣ τ ΑΛΕΞ</w:t>
            </w:r>
          </w:p>
        </w:tc>
        <w:tc>
          <w:tcPr>
            <w:tcW w:w="1562" w:type="dxa"/>
            <w:tcBorders>
              <w:top w:val="nil"/>
              <w:left w:val="nil"/>
              <w:bottom w:val="single" w:sz="4" w:space="0" w:color="000000"/>
              <w:right w:val="single" w:sz="4" w:space="0" w:color="000000"/>
            </w:tcBorders>
            <w:shd w:val="clear" w:color="auto" w:fill="auto"/>
            <w:noWrap/>
            <w:vAlign w:val="center"/>
            <w:hideMark/>
          </w:tcPr>
          <w:p w14:paraId="5FC31B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B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B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BE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B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ΚΑΡΑΜΑΝΛΗΣ ΚΩΝ/ΝΟΣ τ ΑΧΙΛ</w:t>
            </w:r>
          </w:p>
        </w:tc>
        <w:tc>
          <w:tcPr>
            <w:tcW w:w="1562" w:type="dxa"/>
            <w:tcBorders>
              <w:top w:val="nil"/>
              <w:left w:val="nil"/>
              <w:bottom w:val="single" w:sz="4" w:space="0" w:color="000000"/>
              <w:right w:val="single" w:sz="4" w:space="0" w:color="000000"/>
            </w:tcBorders>
            <w:shd w:val="clear" w:color="auto" w:fill="auto"/>
            <w:noWrap/>
            <w:vAlign w:val="center"/>
            <w:hideMark/>
          </w:tcPr>
          <w:p w14:paraId="5FC31B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B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B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BF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B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ΚΑΡΑΝΑΣΤΑΣΗΣ ΑΠΟΣΤΟΛΟΣ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B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B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1B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BF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B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ΚΑΡΑΟΓΛΟΥ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B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B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B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BF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B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ΚΑΡΑΣΑΡΛΙΔΟΥ ΕΥΦΡΟΣΥΝΗ(ΦΡΟΣΩ)</w:t>
            </w:r>
          </w:p>
        </w:tc>
        <w:tc>
          <w:tcPr>
            <w:tcW w:w="1562" w:type="dxa"/>
            <w:tcBorders>
              <w:top w:val="nil"/>
              <w:left w:val="nil"/>
              <w:bottom w:val="single" w:sz="4" w:space="0" w:color="000000"/>
              <w:right w:val="single" w:sz="4" w:space="0" w:color="000000"/>
            </w:tcBorders>
            <w:shd w:val="clear" w:color="auto" w:fill="auto"/>
            <w:noWrap/>
            <w:vAlign w:val="center"/>
            <w:hideMark/>
          </w:tcPr>
          <w:p w14:paraId="5FC31B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B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B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C0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B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ΚΑΡΑΣΜΑΝΗΣ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B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B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B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C0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C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ΚΑΡΡΑΣ ΓΕΩΡΓΙΟΣ-ΔΗΜΗΤΡΙΟΣ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C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1C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C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C0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C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ΚΑΣΑΠΙΔΗΣ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C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C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C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C0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C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ΚΑΣΙΔΙΑΡΗΣ ΗΛΙΑΣ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C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C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C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C1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C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ΚΑΣΙΜΑΤΗ ΕΙΡΗΝΗ(ΝΙΝΑ)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1C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C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1C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C1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C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ΚΑΣΤΟΡΗΣ ΑΣΤΕΡΙΟΣ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C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C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C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C1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C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ΚΑΤΡΟΥΓΚΑΛΟΣ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C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C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C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C2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C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ΚΑΤΣΑΒΡΙΑ-ΣΙΩΡΟΠΟΥΛΟΥ ΧΡΥΣΟΥΛΑ</w:t>
            </w:r>
          </w:p>
        </w:tc>
        <w:tc>
          <w:tcPr>
            <w:tcW w:w="1562" w:type="dxa"/>
            <w:tcBorders>
              <w:top w:val="nil"/>
              <w:left w:val="nil"/>
              <w:bottom w:val="single" w:sz="4" w:space="0" w:color="000000"/>
              <w:right w:val="single" w:sz="4" w:space="0" w:color="000000"/>
            </w:tcBorders>
            <w:shd w:val="clear" w:color="auto" w:fill="auto"/>
            <w:noWrap/>
            <w:vAlign w:val="center"/>
            <w:hideMark/>
          </w:tcPr>
          <w:p w14:paraId="5FC31C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C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C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C2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C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ΚΑΤΣΑΝΙΩΤΗΣ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C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C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C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C2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C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ΚΑΤΣΑΦΑΔΟΣ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C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C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1C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C3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C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ΚΑΤΣΗΣ ΜΑΡΙΟΣ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C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C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C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C3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C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ΚΑΤΣΙΑΝΤΩΝΗΣ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C34" w14:textId="77777777" w:rsidR="00832F31" w:rsidRPr="004D3269" w:rsidRDefault="00E84ECF">
            <w:pPr>
              <w:spacing w:after="0" w:line="240" w:lineRule="auto"/>
              <w:contextualSpacing/>
              <w:rPr>
                <w:rFonts w:ascii="Segoe UI" w:eastAsia="Times New Roman" w:hAnsi="Segoe UI" w:cs="Segoe UI"/>
                <w:sz w:val="18"/>
                <w:szCs w:val="18"/>
              </w:rPr>
            </w:pPr>
            <w:r>
              <w:rPr>
                <w:rFonts w:ascii="Segoe UI" w:eastAsia="Times New Roman" w:hAnsi="Segoe UI" w:cs="Segoe UI"/>
                <w:sz w:val="18"/>
                <w:szCs w:val="18"/>
              </w:rPr>
              <w:t>Ν.Δ</w:t>
            </w:r>
            <w:r w:rsidRPr="004D3269">
              <w:rPr>
                <w:rFonts w:ascii="Segoe UI" w:eastAsia="Times New Roman" w:hAnsi="Segoe UI" w:cs="Segoe UI"/>
                <w:sz w:val="18"/>
                <w:szCs w:val="18"/>
              </w:rPr>
              <w:t>.</w:t>
            </w:r>
          </w:p>
        </w:tc>
        <w:tc>
          <w:tcPr>
            <w:tcW w:w="1939" w:type="dxa"/>
            <w:tcBorders>
              <w:top w:val="nil"/>
              <w:left w:val="nil"/>
              <w:bottom w:val="single" w:sz="4" w:space="0" w:color="000000"/>
              <w:right w:val="single" w:sz="4" w:space="0" w:color="000000"/>
            </w:tcBorders>
            <w:shd w:val="clear" w:color="auto" w:fill="auto"/>
            <w:noWrap/>
            <w:vAlign w:val="center"/>
            <w:hideMark/>
          </w:tcPr>
          <w:p w14:paraId="5FC31C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C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C3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C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ΚΑΤΣΙΚΗΣ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C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1C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C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C4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C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ΚΑΤΣΩΤΗΣ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C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1C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C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C4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C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ΚΑΦΑΝΤΑΡΗ ΧΑΡΟΥΛΑ</w:t>
            </w:r>
          </w:p>
        </w:tc>
        <w:tc>
          <w:tcPr>
            <w:tcW w:w="1562" w:type="dxa"/>
            <w:tcBorders>
              <w:top w:val="nil"/>
              <w:left w:val="nil"/>
              <w:bottom w:val="single" w:sz="4" w:space="0" w:color="000000"/>
              <w:right w:val="single" w:sz="4" w:space="0" w:color="000000"/>
            </w:tcBorders>
            <w:shd w:val="clear" w:color="auto" w:fill="auto"/>
            <w:noWrap/>
            <w:vAlign w:val="center"/>
            <w:hideMark/>
          </w:tcPr>
          <w:p w14:paraId="5FC31C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C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C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C4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C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ΚΕΓΚΕΡΟΓΛΟΥ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C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1C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1C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C5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C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ΚΕΔΙΚΟΓΛΟΥ ΣΥΜΕΩΝ(ΣΙΜΟΣ)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C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C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C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C5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C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ΚΕΛΛΑΣ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C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C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C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C5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C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ΚΕΡΑΜΕΩΣ ΝΙΚΗ</w:t>
            </w:r>
          </w:p>
        </w:tc>
        <w:tc>
          <w:tcPr>
            <w:tcW w:w="1562" w:type="dxa"/>
            <w:tcBorders>
              <w:top w:val="nil"/>
              <w:left w:val="nil"/>
              <w:bottom w:val="single" w:sz="4" w:space="0" w:color="000000"/>
              <w:right w:val="single" w:sz="4" w:space="0" w:color="000000"/>
            </w:tcBorders>
            <w:shd w:val="clear" w:color="auto" w:fill="auto"/>
            <w:noWrap/>
            <w:vAlign w:val="center"/>
            <w:hideMark/>
          </w:tcPr>
          <w:p w14:paraId="5FC31C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C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C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C5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C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ΚΕΦΑΛΙΔΟΥ ΧΑΡΟΥΛΑ(ΧΑΡΑ)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1C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1C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C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C6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C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ΚΕΦΑΛΟΓΙΑΝΝΗ ΟΛΓΑ</w:t>
            </w:r>
          </w:p>
        </w:tc>
        <w:tc>
          <w:tcPr>
            <w:tcW w:w="1562" w:type="dxa"/>
            <w:tcBorders>
              <w:top w:val="nil"/>
              <w:left w:val="nil"/>
              <w:bottom w:val="single" w:sz="4" w:space="0" w:color="000000"/>
              <w:right w:val="single" w:sz="4" w:space="0" w:color="000000"/>
            </w:tcBorders>
            <w:shd w:val="clear" w:color="auto" w:fill="auto"/>
            <w:noWrap/>
            <w:vAlign w:val="center"/>
            <w:hideMark/>
          </w:tcPr>
          <w:p w14:paraId="5FC31C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C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C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C6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C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ΚΙΚΙΛΙΑΣ </w:t>
            </w:r>
            <w:r w:rsidRPr="004D3269">
              <w:rPr>
                <w:rFonts w:ascii="Segoe UI" w:eastAsia="Times New Roman" w:hAnsi="Segoe UI" w:cs="Segoe UI"/>
                <w:sz w:val="18"/>
                <w:szCs w:val="18"/>
              </w:rPr>
              <w:t>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C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C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C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C6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C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ΚΟΖΟΜΠΟΛΗ-ΑΜΑΝΑΤΙΔΗ ΠΑΝΑΓΙΩΤΑ</w:t>
            </w:r>
          </w:p>
        </w:tc>
        <w:tc>
          <w:tcPr>
            <w:tcW w:w="1562" w:type="dxa"/>
            <w:tcBorders>
              <w:top w:val="nil"/>
              <w:left w:val="nil"/>
              <w:bottom w:val="single" w:sz="4" w:space="0" w:color="000000"/>
              <w:right w:val="single" w:sz="4" w:space="0" w:color="000000"/>
            </w:tcBorders>
            <w:shd w:val="clear" w:color="auto" w:fill="auto"/>
            <w:noWrap/>
            <w:vAlign w:val="center"/>
            <w:hideMark/>
          </w:tcPr>
          <w:p w14:paraId="5FC31C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C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C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C7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C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ΚΟΚΚΑΛΗΣ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C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1C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C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C7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C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ΚΟΛΛΙΑ-ΤΣΑΡΟΥΧΑ ΜΑΡΙΑ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1C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1C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C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C7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C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ΚΟΝΣΟΛΑΣ ΕΜΜΑΝΟΥΗΛ(ΜΑΝΟΣ)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C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C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1C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C8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C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ΚΟΝΤΟΓΕΩΡΓΟΣ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C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C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C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C8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C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ΚΟΝΤΟΝΗΣ ΧΑΡΑΛΑΜΠΟΣ-ΣΤΑΥΡΟΣ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C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C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1C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C8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C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ΚΟΤΖΙΑΣ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C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C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C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C9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C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ΚΟΥΖΗΛΟΣ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C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C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1C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C9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C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ΚΟΥΚΟΔΗΜΟΣ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C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C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C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C9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C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ΚΟΥΚΟΥΤΣΗΣ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C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1C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C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CA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C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ΚΟΥΜΟΥΤΣΑΚΟΣ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C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C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C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CA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C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ΚΟΥΝΤΟΥΡΑ ΕΛΕΝΑ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1C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1C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C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CA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C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ΚΟΥΡΑΚΗΣ ΑΝΑΣΤΑΣΙΟΣ(ΤΑΣΟΣ)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C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C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C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CA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C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ΚΟΥΡΟΥΜΠΛΗΣ ΠΑΝΑΓΙΩΤΗΣ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C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C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C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CB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C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ΚΟΥΤΣΟΥΚΟΣ ΓΙΑΝΝΗΣ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C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1C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C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CB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C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ΚΟΥΤΣΟΥΜΠΑΣ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C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C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C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CB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C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ΚΟΥΤΣΟΥΜΠΑΣ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C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1C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C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CC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C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ΚΡΕΜΑΣΤΙΝΟΣ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C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1C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1C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CC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C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ΚΥΡΙΑΖΙΔΗΣ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C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C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C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CC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C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ΚΥΡΙΤΣΗΣ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C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C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C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CD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C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ΚΩΝΣΤΑΝΤΙΝΕΑΣ ΠΕΤΡΟΣ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C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C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C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CD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C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ΚΩΝΣΤΑΝΤΙΝΟΠΟΥΛΟΣ ΟΔΥΣΣΕΑΣ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C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1C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C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CD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C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ΚΩΝΣΤΑΝΤΟΠΟΥΛΟΣ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C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1C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C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CE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C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ΚΩΣΤΟΠΑΝΑΓΙΩΤΟΥ ΗΛΙΑΣ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C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C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1C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CE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C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ΛΑΓΟΣ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C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C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1C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CE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C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ΛΑΖΑΡΙΔΗΣ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C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1C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C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CF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C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ΛΑΜΠΡΟΥΛΗΣ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C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1C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C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CF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C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ΛΑΠΠΑΣ ΣΠΥΡΙΔΩΝΑΣ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C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C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C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CF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C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ΛΕΒΕΝΤΗΣ ΒΑΣΙΛΗΣ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C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1C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w:t>
            </w:r>
            <w:r w:rsidRPr="004D3269">
              <w:rPr>
                <w:rFonts w:ascii="Segoe UI" w:eastAsia="Times New Roman" w:hAnsi="Segoe UI" w:cs="Segoe UI"/>
                <w:sz w:val="18"/>
                <w:szCs w:val="18"/>
              </w:rPr>
              <w:t xml:space="preserve">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C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CF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C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ΛΙΒΑΝΙΟΥ ΖΩΗ</w:t>
            </w:r>
          </w:p>
        </w:tc>
        <w:tc>
          <w:tcPr>
            <w:tcW w:w="1562" w:type="dxa"/>
            <w:tcBorders>
              <w:top w:val="nil"/>
              <w:left w:val="nil"/>
              <w:bottom w:val="single" w:sz="4" w:space="0" w:color="000000"/>
              <w:right w:val="single" w:sz="4" w:space="0" w:color="000000"/>
            </w:tcBorders>
            <w:shd w:val="clear" w:color="auto" w:fill="auto"/>
            <w:noWrap/>
            <w:vAlign w:val="center"/>
            <w:hideMark/>
          </w:tcPr>
          <w:p w14:paraId="5FC31C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C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C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D0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D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ΛΟΒΕΡΔΟΣ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D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1D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D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D0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D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ΛΥΚΟΥΔΗΣ ΣΠΥΡΙΔΩΝ</w:t>
            </w:r>
          </w:p>
        </w:tc>
        <w:tc>
          <w:tcPr>
            <w:tcW w:w="1562" w:type="dxa"/>
            <w:tcBorders>
              <w:top w:val="nil"/>
              <w:left w:val="nil"/>
              <w:bottom w:val="single" w:sz="4" w:space="0" w:color="000000"/>
              <w:right w:val="single" w:sz="4" w:space="0" w:color="000000"/>
            </w:tcBorders>
            <w:shd w:val="clear" w:color="auto" w:fill="auto"/>
            <w:noWrap/>
            <w:vAlign w:val="center"/>
            <w:hideMark/>
          </w:tcPr>
          <w:p w14:paraId="5FC31D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1D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D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D0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D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ΜΑΝΙΑΤΗΣ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D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1D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1D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D1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D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ΜΑΝΙΟΣ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D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D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D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D1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D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ΜΑΝΤΑΣ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D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D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D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D1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D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ΜΑΝΩΛΑΚΟΥ ΔΙΑΜΑΝΤΩ</w:t>
            </w:r>
          </w:p>
        </w:tc>
        <w:tc>
          <w:tcPr>
            <w:tcW w:w="1562" w:type="dxa"/>
            <w:tcBorders>
              <w:top w:val="nil"/>
              <w:left w:val="nil"/>
              <w:bottom w:val="single" w:sz="4" w:space="0" w:color="000000"/>
              <w:right w:val="single" w:sz="4" w:space="0" w:color="000000"/>
            </w:tcBorders>
            <w:shd w:val="clear" w:color="auto" w:fill="auto"/>
            <w:noWrap/>
            <w:vAlign w:val="center"/>
            <w:hideMark/>
          </w:tcPr>
          <w:p w14:paraId="5FC31D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1D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1D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D2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D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ΜΑΡΔΑΣ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D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D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D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D2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D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ΜΑΡΚΟΥ ΑΙΚΑΤΕΡΙΝΗ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1D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D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D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D2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D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ΜΑΡΤΙΝΟΥ ΓΕΩΡΓΙΑ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1D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D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D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D3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D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ΜΑΥΡΩΤΑΣ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D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1D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D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D3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D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ΜΕΓΑΛΟΜΥΣΤΑΚΑΣ ΑΝΑΣΤΑΣΙΟΣ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D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1D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D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D3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D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ΜΕΓΑΛΟΟΙΚΟΝΟΜΟΥ </w:t>
            </w:r>
            <w:r w:rsidRPr="004D3269">
              <w:rPr>
                <w:rFonts w:ascii="Segoe UI" w:eastAsia="Times New Roman" w:hAnsi="Segoe UI" w:cs="Segoe UI"/>
                <w:sz w:val="18"/>
                <w:szCs w:val="18"/>
              </w:rPr>
              <w:t>ΘΕΟΔΩΡΑ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1D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D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1D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D4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D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ΜΕΪΚΟΠΟΥΛΟΣ ΑΛΕΞΑΝΔΡΟΣ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D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D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D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D4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D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ΜΕΪΜΑΡΑΚΗΣ ΕΥΑΓΓΕΛΟΣ-ΒΑΣΙΛΕΙΟΣ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D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D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D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D4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D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ΜΗΤΑΡΑΚΗΣ ΠΑΝΑΓΙΩΤΗΣ(ΝΟΤΗΣ)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D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D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1D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D4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D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ΜΗΤΑΦΙΔΗΣ ΤΡΙΑΝΤΑΦΥΛΛΟΣ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D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D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D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D5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D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ΜΗΤΣΟΤΑΚΗΣ ΚΥΡΙΑΚΟΣ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D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D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Β' </w:t>
            </w:r>
            <w:r w:rsidRPr="004D3269">
              <w:rPr>
                <w:rFonts w:ascii="Segoe UI" w:eastAsia="Times New Roman" w:hAnsi="Segoe UI" w:cs="Segoe UI"/>
                <w:sz w:val="18"/>
                <w:szCs w:val="18"/>
              </w:rPr>
              <w:t>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D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D5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D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ΜΙΧΑΗΛΙΔΗΣ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D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D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1D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D5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D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ΜΙΧΑΛΟΛΙΑΚΟΣ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D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D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D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D6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D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ΜΙΧΕΛΗΣ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D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D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1D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D6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D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ΜΙΧΕΛΟΓΙΑΝΝΑΚΗΣ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D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D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1D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D6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D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D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1D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D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D7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D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ΜΟΡΦΙΔΗΣ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D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D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D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D7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D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ΜΟΥΜΟΥΛΙΔΗΣ ΘΕΜΙΣΤΟΚΛΗΣ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D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D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D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D7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D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ΜΟΥΣΤΑΦΑ ΜΟΥΣΤΑΦΑ</w:t>
            </w:r>
          </w:p>
        </w:tc>
        <w:tc>
          <w:tcPr>
            <w:tcW w:w="1562" w:type="dxa"/>
            <w:tcBorders>
              <w:top w:val="nil"/>
              <w:left w:val="nil"/>
              <w:bottom w:val="single" w:sz="4" w:space="0" w:color="000000"/>
              <w:right w:val="single" w:sz="4" w:space="0" w:color="000000"/>
            </w:tcBorders>
            <w:shd w:val="clear" w:color="auto" w:fill="auto"/>
            <w:noWrap/>
            <w:vAlign w:val="center"/>
            <w:hideMark/>
          </w:tcPr>
          <w:p w14:paraId="5FC31D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D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D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D8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D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ΜΠΑΚΟΓΙΑΝΝΗ ΘΕΟΔΩΡΑ(ΝΤΟΡΑ)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1D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D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D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D8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D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ΜΠΑΛΑΟΥΡΑΣ ΓΕΡΑΣΙΜΟΣ(ΜΑΚΗΣ)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D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D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D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D8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D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ΜΠΑΛΑΦΑΣ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D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D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D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D9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D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ΜΠΑΛΛΗΣ ΣΥΜΕΩΝ(ΜΑΚΗΣ)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D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D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D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D9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D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ΜΠΑΛΤΑΣ ΑΡΙΣΤΕΙΔΗΣ-ΝΙΚΟΛΑΟΣ-ΔΗΜΗΤΡΙΟΣ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D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D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D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D9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D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ΜΠΑΛΩΜΕΝΑΚΗΣ ΑΝΤΩΝΗΣ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D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D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D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D9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D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ΜΠΑΞΕΒΑΝΑΚΗΣ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D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D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D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DA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D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ΜΠΑΡΓΙΩΤΑΣ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D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1D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D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DA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D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ΜΠΑΡΚΑΣ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D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D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D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DA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D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ΜΠΓΙΑΛΑΣ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D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D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D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DB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D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ΜΠΟΛΑΡΗΣ ΜΑΡΚΟΣ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D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D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D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DB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D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ΜΠΟΥΚΩΡΟΣ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D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D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D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DB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D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ΜΠΟΥΡΑΣ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D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D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D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DC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D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ΜΩΡΑΪΤΗΣ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D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1D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D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DC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D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ΝΙΚΟΛΟΠΟΥΛΟΣ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D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1D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D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DC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D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ΝΤΖΙΜΑΝΗΣ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D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D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D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DD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D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ΞΑΝΘΟΣ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D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D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D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DD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D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ΞΥΔΑΚΗΣ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D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D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D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DD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D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ΟΙΚΟΝΟΜΟΥ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D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D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D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DE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D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ΟΥΡΣΟΥΖΙΔΗΣ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D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D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D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DE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D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ΠΑΛΛΗΣ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D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D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1D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DE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D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ΠΑΝΑΓΙΩΤΑΡΟΣ ΗΛΙΑΣ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D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D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D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DE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D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ΠΑΝΑΓΙΩΤΟΠΟΥΛΟΣ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D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D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D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DF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D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ΠΑΝΑΓΟΥΛΗΣ ΕΥΣΤΑΘΙΟΣ(ΣΤΑΘΗΣ)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D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1D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D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DF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D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ΠΑΝΤΖΑΣ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D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D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D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DF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D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ΠΑΠΑΔΟΠΟΥΛΟΣ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D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D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D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E0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D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ΠΑΠΑΔΟΠΟΥΛΟΣ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E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E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E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E0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E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ΠΑΠΑΔΟΠΟΥΛΟΣ ΧΡΙΣΤΟΦΟΡΟΣ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E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E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E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E0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E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ΠΑΠΑΗΛΙΟΥ </w:t>
            </w:r>
            <w:r w:rsidRPr="004D3269">
              <w:rPr>
                <w:rFonts w:ascii="Segoe UI" w:eastAsia="Times New Roman" w:hAnsi="Segoe UI" w:cs="Segoe UI"/>
                <w:sz w:val="18"/>
                <w:szCs w:val="18"/>
              </w:rPr>
              <w:t>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E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E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E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E1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E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ΠΑΠΑΘΕΟΔΩΡΟΥ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E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1E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E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E1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E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ΠΑΠΑΚΩΣΤΑ-ΣΙΔΗΡΟΠΟΥΛΟΥ ΑΙΚΑΤΕΡΙΝΗ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1E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1E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E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E1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E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ΠΑΠΑΝΑΤΣΙΟΥ ΑΙΚΑΤΕΡΙΝΗ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1E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E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E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E2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E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ΠΑΠΑΡΗΓΑ ΑΛΕΞΑΝΔΡΑ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1E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1E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E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E2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E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ΠΑΠΑΦΙΛΙΠΠΟΥ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E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E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E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E2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E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ΠΑΠΑΧΡΙΣΤΟΠΟΥΛΟΣ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E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1E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E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E3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E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ΠΑΠΠΑΣ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E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E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E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E3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E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ΠΑΠΠΑΣ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E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E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E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E3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E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ΠΑΡΑΣΚΕΥΟΠΟΥΛΟΣ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E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E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E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E3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E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ΠΑΡΑΣΤΑΤΙΔΗΣ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E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E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5FC31E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E4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E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ΠΑΥΛΙΔΗΣ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E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E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E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E4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E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ΠΑΦΙΛΗΣ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E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1E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E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E4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E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ΠΛΑΚΙΩΤΑΚΗΣ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E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E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1E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E5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E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ΠΟΛΑΚΗΣ ΠΑΥΛΟΣ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E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E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E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E5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E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ΠΡΑΤΣΟΛΗΣ ΑΝΑΣΤΑΣΙΟΣ(ΤΑΣΟΣ)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E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E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E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E5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E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ΡΑΠΤΗ ΕΛΕΝΗ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1E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E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E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E6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E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ΡΙΖΟΣ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E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E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1E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E6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E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ΡΙΖΟΥΛΗΣ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E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E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E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E6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E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ΣΑΛΜΑΣ ΜΑΡΙΟΣ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E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E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E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E7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E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ΣΑΜΑΡΑΣ ΑΝΤΩΝΙΟΣ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E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E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E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E7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E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ΣΑΝΤΟΡΙΝΙΟΣ ΝΕΚΤΑΡΙΟΣ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E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E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1E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E7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E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ΣΑΡΑΚΙΩΤΗΣ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E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E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1E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E8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E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ΣΑΡΙΔΗΣ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E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1E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E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E8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E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ΣΑΧΙΝΙΔΗΣ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E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E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E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E8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E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ΣΕΒΑΣΤΑΚΗΣ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E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E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1E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E8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E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ΣΕΛΤΣΑΣ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E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E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E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E9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E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ΣΗΦΑΚΗΣ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E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E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E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E9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E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ΣΙΜΟΡΕΛΗΣ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E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E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E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E9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E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ΣΚΑΝΔΑΛΙΔΗΣ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E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1E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E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EA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E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ΣΚΟΥΡΛΕΤΗΣ ΠΑΝΑΓΙΩΤΗΣ(ΠΑΝΟΣ)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E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E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Β' </w:t>
            </w:r>
            <w:r w:rsidRPr="004D3269">
              <w:rPr>
                <w:rFonts w:ascii="Segoe UI" w:eastAsia="Times New Roman" w:hAnsi="Segoe UI" w:cs="Segoe UI"/>
                <w:sz w:val="18"/>
                <w:szCs w:val="18"/>
              </w:rPr>
              <w:t>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E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EA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E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ΣΚΟΥΡΟΛΙΑΚΟΣ ΠΑΝΑΓΙΩΤΗΣ(ΠΑΝΟΣ)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E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E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E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EA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E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ΣΚΟΥΦΑ ΕΛΙΣΣΑΒΕΤ</w:t>
            </w:r>
          </w:p>
        </w:tc>
        <w:tc>
          <w:tcPr>
            <w:tcW w:w="1562" w:type="dxa"/>
            <w:tcBorders>
              <w:top w:val="nil"/>
              <w:left w:val="nil"/>
              <w:bottom w:val="single" w:sz="4" w:space="0" w:color="000000"/>
              <w:right w:val="single" w:sz="4" w:space="0" w:color="000000"/>
            </w:tcBorders>
            <w:shd w:val="clear" w:color="auto" w:fill="auto"/>
            <w:noWrap/>
            <w:vAlign w:val="center"/>
            <w:hideMark/>
          </w:tcPr>
          <w:p w14:paraId="5FC31E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E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E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EB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E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ΣΚΡΕΚΑΣ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E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E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E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EB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E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ΣΠΑΡΤΙΝΟΣ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E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E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E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EB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E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ΣΠΙΡΤΖΗΣ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E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E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E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EC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E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ΣΤΑΘΑΚΗΣ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E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E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E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EC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E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ΣΤΑΪΚΟΥΡΑΣ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E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E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1E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EC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E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ΣΤΑΜΑΤΑΚΗ ΕΛΕΝΗ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1E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E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1E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ED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E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ΣΤΑΜΑΤΗΣ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E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E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E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ED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E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ΣΤΑΜΠΟΥΛΗ ΑΦΡΟΔΙΤΗ</w:t>
            </w:r>
          </w:p>
        </w:tc>
        <w:tc>
          <w:tcPr>
            <w:tcW w:w="1562" w:type="dxa"/>
            <w:tcBorders>
              <w:top w:val="nil"/>
              <w:left w:val="nil"/>
              <w:bottom w:val="single" w:sz="4" w:space="0" w:color="000000"/>
              <w:right w:val="single" w:sz="4" w:space="0" w:color="000000"/>
            </w:tcBorders>
            <w:shd w:val="clear" w:color="auto" w:fill="auto"/>
            <w:noWrap/>
            <w:vAlign w:val="center"/>
            <w:hideMark/>
          </w:tcPr>
          <w:p w14:paraId="5FC31E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E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E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ED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E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ΣΤΕΡΓΙΟΥ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E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1E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E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ED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E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ΣΤΕΦΟΣ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E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E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E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EE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E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ΣΤΟΓΙΑΝΝΙΔΗΣ </w:t>
            </w:r>
            <w:r w:rsidRPr="004D3269">
              <w:rPr>
                <w:rFonts w:ascii="Segoe UI" w:eastAsia="Times New Roman" w:hAnsi="Segoe UI" w:cs="Segoe UI"/>
                <w:sz w:val="18"/>
                <w:szCs w:val="18"/>
              </w:rPr>
              <w:t>ΓΡΗΓΟΡΙΟΣ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E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E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E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EE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E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ΣΤΥΛΙΟΣ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E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E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E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EE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E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ΣΥΝΤΥΧΑΚΗΣ ΕΜΜΑΝΟΥΗΛ</w:t>
            </w:r>
          </w:p>
        </w:tc>
        <w:tc>
          <w:tcPr>
            <w:tcW w:w="1562" w:type="dxa"/>
            <w:tcBorders>
              <w:top w:val="nil"/>
              <w:left w:val="nil"/>
              <w:bottom w:val="single" w:sz="4" w:space="0" w:color="000000"/>
              <w:right w:val="single" w:sz="4" w:space="0" w:color="000000"/>
            </w:tcBorders>
            <w:shd w:val="clear" w:color="auto" w:fill="auto"/>
            <w:noWrap/>
            <w:vAlign w:val="center"/>
            <w:hideMark/>
          </w:tcPr>
          <w:p w14:paraId="5FC31E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1E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1E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EF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E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ΣΥΡΙΓΟΣ ΑΝΤΩΝΙΟΣ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E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E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E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EF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E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ΣΥΡΜΑΛΕΝΙΟΣ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E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E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E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EF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E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ΤΑΣΟΥΛΑΣ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E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E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E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F0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E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ΤΑΣΣΟΣ 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E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1F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1F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F0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F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ΤΕΛΙΓΙΟΡΙΔΟΥ ΟΛΥΜΠΙΑ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1F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F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F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F0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F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ΤΖΑΒΑΡΑΣ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F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F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F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F1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F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ΤΖΑΚΡΗ ΘΕΟΔΩΡΑ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1F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F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F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F1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F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ΤΖΑΜΑΚΛΗΣ ΧΑΡΙΛΑΟΣ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F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F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F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F1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F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ΤΖΕΛΕΠΗΣ ΜΙΧΑΗΛ</w:t>
            </w:r>
          </w:p>
        </w:tc>
        <w:tc>
          <w:tcPr>
            <w:tcW w:w="1562" w:type="dxa"/>
            <w:tcBorders>
              <w:top w:val="nil"/>
              <w:left w:val="nil"/>
              <w:bottom w:val="single" w:sz="4" w:space="0" w:color="000000"/>
              <w:right w:val="single" w:sz="4" w:space="0" w:color="000000"/>
            </w:tcBorders>
            <w:shd w:val="clear" w:color="auto" w:fill="auto"/>
            <w:noWrap/>
            <w:vAlign w:val="center"/>
            <w:hideMark/>
          </w:tcPr>
          <w:p w14:paraId="5FC31F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1F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F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F2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F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ΤΖΟΥΦΗ ΜΕΡΟΠΗ</w:t>
            </w:r>
          </w:p>
        </w:tc>
        <w:tc>
          <w:tcPr>
            <w:tcW w:w="1562" w:type="dxa"/>
            <w:tcBorders>
              <w:top w:val="nil"/>
              <w:left w:val="nil"/>
              <w:bottom w:val="single" w:sz="4" w:space="0" w:color="000000"/>
              <w:right w:val="single" w:sz="4" w:space="0" w:color="000000"/>
            </w:tcBorders>
            <w:shd w:val="clear" w:color="auto" w:fill="auto"/>
            <w:noWrap/>
            <w:vAlign w:val="center"/>
            <w:hideMark/>
          </w:tcPr>
          <w:p w14:paraId="5FC31F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F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F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F2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F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ΤΟΣΚΑΣ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F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F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Β' </w:t>
            </w:r>
            <w:r w:rsidRPr="004D3269">
              <w:rPr>
                <w:rFonts w:ascii="Segoe UI" w:eastAsia="Times New Roman" w:hAnsi="Segoe UI" w:cs="Segoe UI"/>
                <w:sz w:val="18"/>
                <w:szCs w:val="18"/>
              </w:rPr>
              <w:t>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F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F2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F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ΤΡΑΓΑΚΗΣ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F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F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1F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F2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F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ΤΡΙΑΝΤΑΦΥΛΛΙΔΗΣ ΑΛΕΞΑΝΔΡΟΣ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F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F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F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F3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F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ΤΡΙΑΝΤΑΦΥΛΛΟΥ ΜΑΡΙΑ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1F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F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F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F3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F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ΤΣΑΚΑΛΩΤΟΣ ΕΥΚΛΕΙΔΗΣ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F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F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F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F3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F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ΤΣΙΑΡΑΣ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F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F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F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F4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F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ΤΣΙΠΡΑΣ ΑΛΕΞΙΟΣ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F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F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1F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F4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F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ΤΣΙΡΚΑΣ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F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F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F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F4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F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ΤΣΙΡΩΝΗΣ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F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F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F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F5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F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ΤΣΟΓΚΑΣ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F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F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F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F5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F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ΦΑΜΕΛΛΟΣ ΣΩΚΡΑΤΗΣ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F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F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F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F5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F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ΦΙΛΗΣ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F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F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F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F6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F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ΦΛΑΜΠΟΥΡΑΡΗΣ ΑΛΕΞΑΝΔΡΟΣ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F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F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Α' </w:t>
            </w:r>
            <w:r w:rsidRPr="004D3269">
              <w:rPr>
                <w:rFonts w:ascii="Segoe UI" w:eastAsia="Times New Roman" w:hAnsi="Segoe UI" w:cs="Segoe UI"/>
                <w:sz w:val="18"/>
                <w:szCs w:val="18"/>
              </w:rPr>
              <w:t>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F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F6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F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ΦΟΡΤΣΑΚΗΣ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F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F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F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F6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F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ΦΩΤΗΛΑΣ ΙΑΣΩΝΑΣ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F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F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F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F7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F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ΦΩΤΙΟΥ ΘΕΑΝΩ</w:t>
            </w:r>
          </w:p>
        </w:tc>
        <w:tc>
          <w:tcPr>
            <w:tcW w:w="1562" w:type="dxa"/>
            <w:tcBorders>
              <w:top w:val="nil"/>
              <w:left w:val="nil"/>
              <w:bottom w:val="single" w:sz="4" w:space="0" w:color="000000"/>
              <w:right w:val="single" w:sz="4" w:space="0" w:color="000000"/>
            </w:tcBorders>
            <w:shd w:val="clear" w:color="auto" w:fill="auto"/>
            <w:noWrap/>
            <w:vAlign w:val="center"/>
            <w:hideMark/>
          </w:tcPr>
          <w:p w14:paraId="5FC31F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F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F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F7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F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ΧΑΡΑΚΟΠΟΥΛΟΣ ΜΑΞΙΜΟΣ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F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F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F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F7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F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ΧΑΤΖΗΔΑΚΗΣ ΚΩΝΣΤΑΝΤΙΝΟΣ(ΚΩΣΤΗΣ)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F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F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F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F7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F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ΧΑΤΖΗΣΑΒΒΑΣ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F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F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5FC31F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F8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F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ΧΡΙΣΤΟΔΟΥΛΟΠΟΥΛΟΥ ΑΝΑΣΤΑΣΙΑ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1F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F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F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F8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F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ΧΡΙΣΤΟΦΙΛΟΠΟΥΛΟΥ ΠΑΡΑΣΚΕΥΗ(ΕΥΗ)</w:t>
            </w:r>
          </w:p>
        </w:tc>
        <w:tc>
          <w:tcPr>
            <w:tcW w:w="1562" w:type="dxa"/>
            <w:tcBorders>
              <w:top w:val="nil"/>
              <w:left w:val="nil"/>
              <w:bottom w:val="single" w:sz="4" w:space="0" w:color="000000"/>
              <w:right w:val="single" w:sz="4" w:space="0" w:color="000000"/>
            </w:tcBorders>
            <w:shd w:val="clear" w:color="auto" w:fill="auto"/>
            <w:noWrap/>
            <w:vAlign w:val="center"/>
            <w:hideMark/>
          </w:tcPr>
          <w:p w14:paraId="5FC31F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1F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F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F8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F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ΨΑΡΙΑΝΟΣ ΓΡΗΓΟΡΙΟΣ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F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1F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F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F9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F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ΨΥΧΟΓΙΟΣ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F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F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F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F9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vAlign w:val="center"/>
            <w:hideMark/>
          </w:tcPr>
          <w:p w14:paraId="5FC31F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Σ.Α.Ψ: 7 (ΣΥΝΟΛΙΚΑ ΨΗΦΟΙ: NAI:154, OXI:143, ΠΡΝ:0)</w:t>
            </w:r>
          </w:p>
        </w:tc>
        <w:tc>
          <w:tcPr>
            <w:tcW w:w="1562" w:type="dxa"/>
            <w:tcBorders>
              <w:top w:val="nil"/>
              <w:left w:val="nil"/>
              <w:bottom w:val="single" w:sz="4" w:space="0" w:color="000000"/>
              <w:right w:val="single" w:sz="4" w:space="0" w:color="000000"/>
            </w:tcBorders>
            <w:shd w:val="clear" w:color="auto" w:fill="auto"/>
            <w:vAlign w:val="center"/>
            <w:hideMark/>
          </w:tcPr>
          <w:p w14:paraId="5FC31F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c>
          <w:tcPr>
            <w:tcW w:w="1939" w:type="dxa"/>
            <w:tcBorders>
              <w:top w:val="nil"/>
              <w:left w:val="nil"/>
              <w:bottom w:val="single" w:sz="4" w:space="0" w:color="000000"/>
              <w:right w:val="single" w:sz="4" w:space="0" w:color="000000"/>
            </w:tcBorders>
            <w:shd w:val="clear" w:color="auto" w:fill="auto"/>
            <w:vAlign w:val="center"/>
            <w:hideMark/>
          </w:tcPr>
          <w:p w14:paraId="5FC31F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5FC31F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r>
      <w:tr w:rsidR="0020643A" w14:paraId="5FC31F9D" w14:textId="77777777">
        <w:trPr>
          <w:trHeight w:val="480"/>
        </w:trPr>
        <w:tc>
          <w:tcPr>
            <w:tcW w:w="3823" w:type="dxa"/>
            <w:tcBorders>
              <w:top w:val="nil"/>
              <w:left w:val="single" w:sz="4" w:space="0" w:color="000000"/>
              <w:bottom w:val="single" w:sz="4" w:space="0" w:color="000000"/>
              <w:right w:val="single" w:sz="4" w:space="0" w:color="000000"/>
            </w:tcBorders>
            <w:shd w:val="clear" w:color="auto" w:fill="auto"/>
            <w:vAlign w:val="center"/>
            <w:hideMark/>
          </w:tcPr>
          <w:p w14:paraId="5FC31F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Άρθρο: 7. </w:t>
            </w:r>
            <w:r w:rsidRPr="004D3269">
              <w:rPr>
                <w:rFonts w:ascii="Segoe UI" w:eastAsia="Times New Roman" w:hAnsi="Segoe UI" w:cs="Segoe UI"/>
                <w:sz w:val="18"/>
                <w:szCs w:val="18"/>
              </w:rPr>
              <w:t>Έξοδα Υπουργείου Παιδείας, Έρευνας και Θρησκευμάτων (ΣΥΝΟΛΙΚΑ ΨΗΦΟΙ: NAI:154, OXI:143, ΠΡΝ:0)</w:t>
            </w:r>
          </w:p>
        </w:tc>
        <w:tc>
          <w:tcPr>
            <w:tcW w:w="1562" w:type="dxa"/>
            <w:tcBorders>
              <w:top w:val="nil"/>
              <w:left w:val="nil"/>
              <w:bottom w:val="single" w:sz="4" w:space="0" w:color="000000"/>
              <w:right w:val="single" w:sz="4" w:space="0" w:color="000000"/>
            </w:tcBorders>
            <w:shd w:val="clear" w:color="auto" w:fill="auto"/>
            <w:vAlign w:val="center"/>
            <w:hideMark/>
          </w:tcPr>
          <w:p w14:paraId="5FC31F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c>
          <w:tcPr>
            <w:tcW w:w="1939" w:type="dxa"/>
            <w:tcBorders>
              <w:top w:val="nil"/>
              <w:left w:val="nil"/>
              <w:bottom w:val="single" w:sz="4" w:space="0" w:color="000000"/>
              <w:right w:val="single" w:sz="4" w:space="0" w:color="000000"/>
            </w:tcBorders>
            <w:shd w:val="clear" w:color="auto" w:fill="auto"/>
            <w:vAlign w:val="center"/>
            <w:hideMark/>
          </w:tcPr>
          <w:p w14:paraId="5FC31F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5FC31F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r>
      <w:tr w:rsidR="0020643A" w14:paraId="5FC31FA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F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ΑΘΑΝΑΣΙΟΥ ΑΘΑΝΑΣΙΟΣ(ΝΑΣΟΣ)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F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F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F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FA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F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ΑΘΑΝΑΣΙΟΥ ΧΑΡΑΛΑΜΠΟΣ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F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F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1F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FA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F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ΑΪΒΑΤΙΔΗΣ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F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F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F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FB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F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ΑΚΡΙΩΤΗΣ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F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F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F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FB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F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ΑΜΑΝΑΤΙΔΗΣ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F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F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F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FB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F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ΑΜΥΡΑΣ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F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1F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F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FC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F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ΑΝΑΓΝΩΣΤΟΠΟΥΛΟΥ ΑΘΑΝΑΣΙΑ(ΣΙΑ)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1F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F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F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FC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F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ΑΝΑΣΤΑΣΙΑΔΗΣ ΣΑΒΒΑΣ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F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F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F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FC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F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ΑΝΔΡΙΑΝΟΣ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F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F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1F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FC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F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ΑΝΤΩΝΙΑΔΗΣ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F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F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F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FD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F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ΑΝΤΩΝΙΟΥ ΜΑΡΙΑ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1F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F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F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FD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F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ΑΝΤΩΝΙΟΥ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F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F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F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FD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F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ΑΠΟΣΤΟΛΟΥ ΕΥΑΓΓΕΛΟΣ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F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F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F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FE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F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ΑΡΑΜΠΑΤΖΗ ΦΩΤΕΙΝΗ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1F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F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F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FE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F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ΑΡΑΧΩΒΙΤΗΣ 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F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F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1F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1FE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F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ΑΡΒΑΝΙΤΙΔΗΣ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F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1F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1F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FF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F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ΑΣΗΜΑΚΟΠΟΥΛΟΥ </w:t>
            </w:r>
            <w:r w:rsidRPr="004D3269">
              <w:rPr>
                <w:rFonts w:ascii="Segoe UI" w:eastAsia="Times New Roman" w:hAnsi="Segoe UI" w:cs="Segoe UI"/>
                <w:sz w:val="18"/>
                <w:szCs w:val="18"/>
              </w:rPr>
              <w:t>ΑΝΝΑ-ΜΙΣΕΛ</w:t>
            </w:r>
          </w:p>
        </w:tc>
        <w:tc>
          <w:tcPr>
            <w:tcW w:w="1562" w:type="dxa"/>
            <w:tcBorders>
              <w:top w:val="nil"/>
              <w:left w:val="nil"/>
              <w:bottom w:val="single" w:sz="4" w:space="0" w:color="000000"/>
              <w:right w:val="single" w:sz="4" w:space="0" w:color="000000"/>
            </w:tcBorders>
            <w:shd w:val="clear" w:color="auto" w:fill="auto"/>
            <w:noWrap/>
            <w:vAlign w:val="center"/>
            <w:hideMark/>
          </w:tcPr>
          <w:p w14:paraId="5FC31F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F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F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FF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F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ΑΥΓΕΝΑΚΗΣ ΕΛΕΥΘΕΡΙΟΣ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1F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1F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1F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1FF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F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ΑΥΛΩΝΙΤΟΥ ΕΛΕΝΗ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1F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1F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1F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00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1F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ΑΧΜΕΤ ΙΛΧΑΝ</w:t>
            </w:r>
          </w:p>
        </w:tc>
        <w:tc>
          <w:tcPr>
            <w:tcW w:w="1562" w:type="dxa"/>
            <w:tcBorders>
              <w:top w:val="nil"/>
              <w:left w:val="nil"/>
              <w:bottom w:val="single" w:sz="4" w:space="0" w:color="000000"/>
              <w:right w:val="single" w:sz="4" w:space="0" w:color="000000"/>
            </w:tcBorders>
            <w:shd w:val="clear" w:color="auto" w:fill="auto"/>
            <w:noWrap/>
            <w:vAlign w:val="center"/>
            <w:hideMark/>
          </w:tcPr>
          <w:p w14:paraId="5FC31F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1F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0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00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0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ΒΑΓΕΝΑ ΑΝΝΑ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0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0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0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00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0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ΒΑΓΙΩΝΑΚΗ ΕΥΑΓΓΕΛΙΑ(ΒΑΛΙΑ)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0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0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0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01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0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ΒΑΓΙΩΝΑΣ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0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0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0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01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0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ΒΑΚΗ ΦΩΤΕΙΝΗ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20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0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0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01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0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ΒΑΡΒΙΤΣΙΩΤΗΣ ΜΙΛΤΙΑΔΗΣ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0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0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0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01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0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ΒΑΡΔΑΚΗΣ ΣΩΚΡΑΤΗΣ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0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0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20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02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0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ΒΑΡΔΑΛΗΣ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0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20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0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02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0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ΒΑΡΕΜΕΝΟΣ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0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0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0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02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0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ΒΕΝΙΖΕΛΟΣ ΕΥΑΓΓΕΛΟΣ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0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20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0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03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0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ΒΕΡΝΑΡΔΑΚΗΣ ΧΡΙΣΤΟΦΟΡΟΣ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0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0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0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03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0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ΒΕΣΥΡΟΠΟΥΛΟΣ ΑΠΟΣΤΟΛΟΣ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0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0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0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03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0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ΒΕΤΤΑΣ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0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0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20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04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0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ΒΙΤΣΑΣ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0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0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20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04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0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ΒΛΑΣΗΣ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0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0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0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04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0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ΒΛΑΧΟΣ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0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0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0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05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0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ΒΛΑΧΟΥ </w:t>
            </w:r>
            <w:r w:rsidRPr="004D3269">
              <w:rPr>
                <w:rFonts w:ascii="Segoe UI" w:eastAsia="Times New Roman" w:hAnsi="Segoe UI" w:cs="Segoe UI"/>
                <w:sz w:val="18"/>
                <w:szCs w:val="18"/>
              </w:rPr>
              <w:t>ΣΩΤΗΡΙΑ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0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0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0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05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0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ΒΟΡΙΔΗΣ ΜΑΥΡΟΥΔΗΣ(ΜΑΚΗΣ)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0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0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0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05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0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ΒΟΥΛΤΕΨΗ ΣΟΦΙΑ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0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0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0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06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0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ΒΟΥΤΣΗΣ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0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0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0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06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0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ΒΡΑΝΤΖΑ ΠΑΝΑΓΙΩΤΑ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0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0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0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06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0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ΒΡΟΥΤΣΗΣ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0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0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0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06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0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ΓΑΒΡΟΓΛΟΥ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0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0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0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07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0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ΓΑΚΗΣ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0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0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20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07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0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ΓΕΝΗΜΑΤΑ ΦΩΤΕΙΝΗ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20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20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0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07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0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ΓΕΝΝΙΑ ΓΕΩΡΓΙΑ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0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0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20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08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0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ΓΕΡΜΕΝΗΣ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0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0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0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08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0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ΓΕΡΟΒΑΣΙΛΗ ΟΛΓΑ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0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0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0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08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0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ΓΕΩΡΓΑΝΤΑΣ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0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0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5FC320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09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0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ΓΕΩΡΓΙΑΔΗΣ </w:t>
            </w:r>
            <w:r w:rsidRPr="004D3269">
              <w:rPr>
                <w:rFonts w:ascii="Segoe UI" w:eastAsia="Times New Roman" w:hAnsi="Segoe UI" w:cs="Segoe UI"/>
                <w:sz w:val="18"/>
                <w:szCs w:val="18"/>
              </w:rPr>
              <w:t>ΜΑΡΙΟΣ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0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20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0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09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0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ΓΕΩΡΓΙΑΔΗΣ ΣΠΥΡΙΔΩΝ-ΑΔΩΝΙΣ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0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0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0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09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0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ΓΕΩΡΓΟΠΟΥΛΟΥ-ΣΑΛΤΑΡΗ ΕΥΣΤΑΘΙΑ(ΕΦΗ)</w:t>
            </w:r>
          </w:p>
        </w:tc>
        <w:tc>
          <w:tcPr>
            <w:tcW w:w="1562" w:type="dxa"/>
            <w:tcBorders>
              <w:top w:val="nil"/>
              <w:left w:val="nil"/>
              <w:bottom w:val="single" w:sz="4" w:space="0" w:color="000000"/>
              <w:right w:val="single" w:sz="4" w:space="0" w:color="000000"/>
            </w:tcBorders>
            <w:shd w:val="clear" w:color="auto" w:fill="auto"/>
            <w:noWrap/>
            <w:vAlign w:val="center"/>
            <w:hideMark/>
          </w:tcPr>
          <w:p w14:paraId="5FC320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0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0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0A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0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ΓΙΑΚΟΥΜΑΤΟΣ ΓΕΡΑΣΙΜΟΣ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0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0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0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0A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0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ΓΙΑΝΝΑΚΗΣ ΣΤΕΡΓΙΟΣ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0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0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0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0A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0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ΓΙΑΝΝΑΚΙΔΗΣ ΕΥΣΤΑΘΙΟΣ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0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0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0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0B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0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ΓΙΟΓΙΑΚΑΣ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0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0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0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0B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0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ΓΚΑΡΑ ΑΝΑΣΤΑΣΙΑ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0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0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20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0B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0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ΓΚΙΟΚΑΣ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0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20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0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0B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0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ΓΚΙΟΛΑΣ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0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0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20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0C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0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ΓΚΙΟΥΛΕΚΑΣ ΚΩΣΤΑΝΤΙΝΟΣ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0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0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0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0C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0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ΓΡΕΓΟΣ ΑΝΤΩΝΙΟΣ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0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0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0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0C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0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ΓΡΗΓΟΡΑΚΟΣ </w:t>
            </w:r>
            <w:r w:rsidRPr="004D3269">
              <w:rPr>
                <w:rFonts w:ascii="Segoe UI" w:eastAsia="Times New Roman" w:hAnsi="Segoe UI" w:cs="Segoe UI"/>
                <w:sz w:val="18"/>
                <w:szCs w:val="18"/>
              </w:rPr>
              <w:t>ΛΕΩΝΙΔΑΣ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0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20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0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0D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0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ΔΑΒΑΚΗΣ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0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0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0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0D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0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ΔΑΝΕΛΛΗΣ ΣΠΥΡΙΔΩΝ</w:t>
            </w:r>
          </w:p>
        </w:tc>
        <w:tc>
          <w:tcPr>
            <w:tcW w:w="1562" w:type="dxa"/>
            <w:tcBorders>
              <w:top w:val="nil"/>
              <w:left w:val="nil"/>
              <w:bottom w:val="single" w:sz="4" w:space="0" w:color="000000"/>
              <w:right w:val="single" w:sz="4" w:space="0" w:color="000000"/>
            </w:tcBorders>
            <w:shd w:val="clear" w:color="auto" w:fill="auto"/>
            <w:noWrap/>
            <w:vAlign w:val="center"/>
            <w:hideMark/>
          </w:tcPr>
          <w:p w14:paraId="5FC320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20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20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0D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0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ΔΕΔΕΣ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0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0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0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0E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0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ΔΕΛΗΣ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0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20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0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0E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0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ΔΕΝΔΙΑΣ ΝΙΚΟΛΑΟΣ-ΓΕΩΡΓΙΟΣ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0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0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0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0E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0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ΔΗΜΑΡΑΣ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0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0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Β' </w:t>
            </w:r>
            <w:r w:rsidRPr="004D3269">
              <w:rPr>
                <w:rFonts w:ascii="Segoe UI" w:eastAsia="Times New Roman" w:hAnsi="Segoe UI" w:cs="Segoe UI"/>
                <w:sz w:val="18"/>
                <w:szCs w:val="18"/>
              </w:rPr>
              <w:t>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0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0F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0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ΔΗΜΑΣ ΧΡΙΣΤΟΣ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0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0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0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0F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0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ΔΗΜΗΤΡΙΑΔΗΣ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0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0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0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0F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0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ΔΗΜΟΣΧΑΚΗΣ ΑΝΑΣΤΑΣΙΟΣ(ΤΑΣΟΣ)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0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0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20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10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0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ΔΟΥΖΙΝΑΣ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0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0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20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10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1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ΔΡΑΓΑΣΑΚΗΣ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1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1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1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10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1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ΔΡΙΤΣΑΣ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1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1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Α' </w:t>
            </w:r>
            <w:r w:rsidRPr="004D3269">
              <w:rPr>
                <w:rFonts w:ascii="Segoe UI" w:eastAsia="Times New Roman" w:hAnsi="Segoe UI" w:cs="Segoe UI"/>
                <w:sz w:val="18"/>
                <w:szCs w:val="18"/>
              </w:rPr>
              <w:t>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21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10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1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ΔΡΙΤΣΕΛΗ ΠΑΝΑΓΙΩΤΑ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1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1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1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11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1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ΕΜΜΑΝΟΥΗΛΙΔΗΣ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1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1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1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11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1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ΖΑΡΟΥΛΙΑ ΕΛΕΝΗ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21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1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1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11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1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ΖΕΪΜΠΕΚ ΧΟΥΣΕΪΝ</w:t>
            </w:r>
          </w:p>
        </w:tc>
        <w:tc>
          <w:tcPr>
            <w:tcW w:w="1562" w:type="dxa"/>
            <w:tcBorders>
              <w:top w:val="nil"/>
              <w:left w:val="nil"/>
              <w:bottom w:val="single" w:sz="4" w:space="0" w:color="000000"/>
              <w:right w:val="single" w:sz="4" w:space="0" w:color="000000"/>
            </w:tcBorders>
            <w:shd w:val="clear" w:color="auto" w:fill="auto"/>
            <w:noWrap/>
            <w:vAlign w:val="center"/>
            <w:hideMark/>
          </w:tcPr>
          <w:p w14:paraId="5FC321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1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1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12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1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ΖΟΥΡΑΡΗΣ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1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21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1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12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1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ΗΓΟΥΜΕΝΙΔΗΣ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1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1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21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12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1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ΗΛΙΟΠΟΥΛΟΣ ΠΑΝΑΓΙΩΤΗΣ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1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1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1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13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1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ΘΕΛΕΡΙΤΗ ΜΑΡΙΑ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1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1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1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13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1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ΘΕΟΔΩΡΑΚΗΣ 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1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21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1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13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1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ΘΕΟΠΕΦΤΑΤΟΥ ΑΦΡΟΔΙΤΗ</w:t>
            </w:r>
          </w:p>
        </w:tc>
        <w:tc>
          <w:tcPr>
            <w:tcW w:w="1562" w:type="dxa"/>
            <w:tcBorders>
              <w:top w:val="nil"/>
              <w:left w:val="nil"/>
              <w:bottom w:val="single" w:sz="4" w:space="0" w:color="000000"/>
              <w:right w:val="single" w:sz="4" w:space="0" w:color="000000"/>
            </w:tcBorders>
            <w:shd w:val="clear" w:color="auto" w:fill="auto"/>
            <w:noWrap/>
            <w:vAlign w:val="center"/>
            <w:hideMark/>
          </w:tcPr>
          <w:p w14:paraId="5FC321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1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1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14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1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ΘΕΟΦΥΛΑΚΤΟΣ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1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1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1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14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1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ΘΕΟΧΑΡΗΣ ΘΕΟΧΑΡΗΣ(ΧΑΡΗΣ)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1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1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1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14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1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ΘΕΟΧΑΡΟΠΟΥΛΟΣ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1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21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1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15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1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ΘΕΩΝΑΣ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1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1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1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15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1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ΘΗΒΑΙΟΣ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1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1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1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15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1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ΘΡΑΨΑΝΙΩΤΗΣ ΕΜΜΑΝΟΥΗΛ</w:t>
            </w:r>
          </w:p>
        </w:tc>
        <w:tc>
          <w:tcPr>
            <w:tcW w:w="1562" w:type="dxa"/>
            <w:tcBorders>
              <w:top w:val="nil"/>
              <w:left w:val="nil"/>
              <w:bottom w:val="single" w:sz="4" w:space="0" w:color="000000"/>
              <w:right w:val="single" w:sz="4" w:space="0" w:color="000000"/>
            </w:tcBorders>
            <w:shd w:val="clear" w:color="auto" w:fill="auto"/>
            <w:noWrap/>
            <w:vAlign w:val="center"/>
            <w:hideMark/>
          </w:tcPr>
          <w:p w14:paraId="5FC321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1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21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15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1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ΙΓΓΛΕΖΗ ΑΙΚΑΤΕΡΙΝΗ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21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1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1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16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1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ΚΑΒΑΔΕΛΛΑΣ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1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21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1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16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1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ΚΑΒΒΑΔΑΣ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1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1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21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16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1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ΚΑΒΒΑΔΙΑ ΙΩΑΝΝΕΤΑ(ΑΝΝΕΤΑ)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1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1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1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17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1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ΚΑΪΣΑΣ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1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1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21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17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1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ΚΑΚΛΑΜΑΝΗΣ ΝΙΚΗΤΑΣ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1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1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1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17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1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ΚΑΛΑΦΑΤΗΣ 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1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1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1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18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1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ΚΑΜΑΤΕΡΟΣ ΗΛΙΑΣ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1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1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21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18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1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ΚΑΜΜΕΝΟΣ</w:t>
            </w:r>
            <w:r w:rsidRPr="004D3269">
              <w:rPr>
                <w:rFonts w:ascii="Segoe UI" w:eastAsia="Times New Roman" w:hAnsi="Segoe UI" w:cs="Segoe UI"/>
                <w:sz w:val="18"/>
                <w:szCs w:val="18"/>
              </w:rPr>
              <w:t xml:space="preserve">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1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21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21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18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1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ΚΑΜΜΕΝΟΣ ΠΑΝΑΓΙΩΤΗΣ(ΠΑΝΟΣ)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1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21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1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19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1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ΚΑΝΕΛΛΗ ΓΑΡΥΦΑΛΛΙΑ(ΛΙΑΝΑ)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1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21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1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19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1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ΚΑΡΑΓΙΑΝΝΗΣ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1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1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1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19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1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ΚΑΡΑΓΙΑΝΝΙΔΗΣ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1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1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1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1A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1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ΚΑΡΑ-ΓΙΟΥΣΟΥΦ ΑΪΧΑΝ</w:t>
            </w:r>
          </w:p>
        </w:tc>
        <w:tc>
          <w:tcPr>
            <w:tcW w:w="1562" w:type="dxa"/>
            <w:tcBorders>
              <w:top w:val="nil"/>
              <w:left w:val="nil"/>
              <w:bottom w:val="single" w:sz="4" w:space="0" w:color="000000"/>
              <w:right w:val="single" w:sz="4" w:space="0" w:color="000000"/>
            </w:tcBorders>
            <w:shd w:val="clear" w:color="auto" w:fill="auto"/>
            <w:noWrap/>
            <w:vAlign w:val="center"/>
            <w:hideMark/>
          </w:tcPr>
          <w:p w14:paraId="5FC321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1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1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1A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1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ΚΑΡΑΓΚΟΥΝΗΣ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1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1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1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1A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1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ΚΑΡΑΘΑΝΑΣΟΠΟΥΛΟΣ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1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21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1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1A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1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ΚΑΡΑΚΩΣΤΑ ΕΥΑΓΓΕΛΙΑ(ΕΥΗ)</w:t>
            </w:r>
          </w:p>
        </w:tc>
        <w:tc>
          <w:tcPr>
            <w:tcW w:w="1562" w:type="dxa"/>
            <w:tcBorders>
              <w:top w:val="nil"/>
              <w:left w:val="nil"/>
              <w:bottom w:val="single" w:sz="4" w:space="0" w:color="000000"/>
              <w:right w:val="single" w:sz="4" w:space="0" w:color="000000"/>
            </w:tcBorders>
            <w:shd w:val="clear" w:color="auto" w:fill="auto"/>
            <w:noWrap/>
            <w:vAlign w:val="center"/>
            <w:hideMark/>
          </w:tcPr>
          <w:p w14:paraId="5FC321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1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21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1B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1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ΚΑΡΑΚΩΣΤΑΣ ΕΥΑΓΓΕΛΟΣ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1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1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1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1B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1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ΚΑΡΑΜΑΝΛΗ ΑΝΝΑ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1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1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1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1B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1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ΚΑΡΑΜΑΝΛΗΣ ΚΩΝ/ΝΟΣ τ ΑΛΕΞ</w:t>
            </w:r>
          </w:p>
        </w:tc>
        <w:tc>
          <w:tcPr>
            <w:tcW w:w="1562" w:type="dxa"/>
            <w:tcBorders>
              <w:top w:val="nil"/>
              <w:left w:val="nil"/>
              <w:bottom w:val="single" w:sz="4" w:space="0" w:color="000000"/>
              <w:right w:val="single" w:sz="4" w:space="0" w:color="000000"/>
            </w:tcBorders>
            <w:shd w:val="clear" w:color="auto" w:fill="auto"/>
            <w:noWrap/>
            <w:vAlign w:val="center"/>
            <w:hideMark/>
          </w:tcPr>
          <w:p w14:paraId="5FC321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1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Α' </w:t>
            </w:r>
            <w:r w:rsidRPr="004D3269">
              <w:rPr>
                <w:rFonts w:ascii="Segoe UI" w:eastAsia="Times New Roman" w:hAnsi="Segoe UI" w:cs="Segoe UI"/>
                <w:sz w:val="18"/>
                <w:szCs w:val="18"/>
              </w:rPr>
              <w:t>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1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1C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1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ΚΑΡΑΜΑΝΛΗΣ ΚΩΝ/ΝΟΣ τ ΑΧΙΛ</w:t>
            </w:r>
          </w:p>
        </w:tc>
        <w:tc>
          <w:tcPr>
            <w:tcW w:w="1562" w:type="dxa"/>
            <w:tcBorders>
              <w:top w:val="nil"/>
              <w:left w:val="nil"/>
              <w:bottom w:val="single" w:sz="4" w:space="0" w:color="000000"/>
              <w:right w:val="single" w:sz="4" w:space="0" w:color="000000"/>
            </w:tcBorders>
            <w:shd w:val="clear" w:color="auto" w:fill="auto"/>
            <w:noWrap/>
            <w:vAlign w:val="center"/>
            <w:hideMark/>
          </w:tcPr>
          <w:p w14:paraId="5FC321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1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1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1C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1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ΚΑΡΑΝΑΣΤΑΣΗΣ ΑΠΟΣΤΟΛΟΣ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1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1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21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1C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1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ΚΑΡΑΟΓΛΟΥ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1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1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1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1D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1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ΚΑΡΑΣΑΡΛΙΔΟΥ ΕΥΦΡΟΣΥΝΗ(ΦΡΟΣΩ)</w:t>
            </w:r>
          </w:p>
        </w:tc>
        <w:tc>
          <w:tcPr>
            <w:tcW w:w="1562" w:type="dxa"/>
            <w:tcBorders>
              <w:top w:val="nil"/>
              <w:left w:val="nil"/>
              <w:bottom w:val="single" w:sz="4" w:space="0" w:color="000000"/>
              <w:right w:val="single" w:sz="4" w:space="0" w:color="000000"/>
            </w:tcBorders>
            <w:shd w:val="clear" w:color="auto" w:fill="auto"/>
            <w:noWrap/>
            <w:vAlign w:val="center"/>
            <w:hideMark/>
          </w:tcPr>
          <w:p w14:paraId="5FC321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1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1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1D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1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ΚΑΡΑΣΜΑΝΗΣ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1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1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1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1D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1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ΚΑΡΡΑΣ </w:t>
            </w:r>
            <w:r w:rsidRPr="004D3269">
              <w:rPr>
                <w:rFonts w:ascii="Segoe UI" w:eastAsia="Times New Roman" w:hAnsi="Segoe UI" w:cs="Segoe UI"/>
                <w:sz w:val="18"/>
                <w:szCs w:val="18"/>
              </w:rPr>
              <w:t>ΓΕΩΡΓΙΟΣ-ΔΗΜΗΤΡΙΟΣ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1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21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1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1E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1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ΚΑΣΑΠΙΔΗΣ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1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1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1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1E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1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ΚΑΣΙΔΙΑΡΗΣ ΗΛΙΑΣ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1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1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1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1E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1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ΚΑΣΙΜΑΤΗ ΕΙΡΗΝΗ(ΝΙΝΑ)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1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1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21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1F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1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ΚΑΣΤΟΡΗΣ ΑΣΤΕΡΙΟΣ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1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1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1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1F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1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ΚΑΤΡΟΥΓΚΑΛΟΣ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1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1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1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1F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1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ΚΑΤΣΑΒΡΙΑ-ΣΙΩΡΟΠΟΥΛΟΥ ΧΡΥΣΟΥΛΑ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1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1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1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1F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1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ΚΑΤΣΑΝΙΩΤΗΣ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1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1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1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20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2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ΚΑΤΣΑΦΑΔΟΣ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2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2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22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20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2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ΚΑΤΣΗΣ ΜΑΡΙΟΣ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2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2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2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20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2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ΚΑΤΣΙΑΝΤΩΝΗΣ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20B" w14:textId="77777777" w:rsidR="00832F31" w:rsidRPr="004D3269" w:rsidRDefault="00E84ECF">
            <w:pPr>
              <w:spacing w:after="0" w:line="240" w:lineRule="auto"/>
              <w:contextualSpacing/>
              <w:rPr>
                <w:rFonts w:ascii="Segoe UI" w:eastAsia="Times New Roman" w:hAnsi="Segoe UI" w:cs="Segoe UI"/>
                <w:sz w:val="18"/>
                <w:szCs w:val="18"/>
              </w:rPr>
            </w:pPr>
            <w:r>
              <w:rPr>
                <w:rFonts w:ascii="Segoe UI" w:eastAsia="Times New Roman" w:hAnsi="Segoe UI" w:cs="Segoe UI"/>
                <w:sz w:val="18"/>
                <w:szCs w:val="18"/>
              </w:rPr>
              <w:t>Ν.Δ</w:t>
            </w:r>
            <w:r w:rsidRPr="004D3269">
              <w:rPr>
                <w:rFonts w:ascii="Segoe UI" w:eastAsia="Times New Roman" w:hAnsi="Segoe UI" w:cs="Segoe UI"/>
                <w:sz w:val="18"/>
                <w:szCs w:val="18"/>
              </w:rPr>
              <w:t>.</w:t>
            </w:r>
          </w:p>
        </w:tc>
        <w:tc>
          <w:tcPr>
            <w:tcW w:w="1939" w:type="dxa"/>
            <w:tcBorders>
              <w:top w:val="nil"/>
              <w:left w:val="nil"/>
              <w:bottom w:val="single" w:sz="4" w:space="0" w:color="000000"/>
              <w:right w:val="single" w:sz="4" w:space="0" w:color="000000"/>
            </w:tcBorders>
            <w:shd w:val="clear" w:color="auto" w:fill="auto"/>
            <w:noWrap/>
            <w:vAlign w:val="center"/>
            <w:hideMark/>
          </w:tcPr>
          <w:p w14:paraId="5FC322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2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21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2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ΚΑΤΣΙΚΗΣ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2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22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2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21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2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ΚΑΤΣΩΤΗΣ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2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22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2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21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2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ΚΑΦΑΝΤΑΡΗ ΧΑΡΟΥΛΑ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2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2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2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22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2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ΚΕΓΚΕΡΟΓΛΟΥ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2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22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22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22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2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ΚΕΔΙΚΟΓΛΟΥ ΣΥΜΕΩΝ(ΣΙΜΟΣ)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2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2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2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22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2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ΚΕΛΛΑΣ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2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2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2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23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2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ΚΕΡΑΜΕΩΣ ΝΙΚΗ</w:t>
            </w:r>
          </w:p>
        </w:tc>
        <w:tc>
          <w:tcPr>
            <w:tcW w:w="1562" w:type="dxa"/>
            <w:tcBorders>
              <w:top w:val="nil"/>
              <w:left w:val="nil"/>
              <w:bottom w:val="single" w:sz="4" w:space="0" w:color="000000"/>
              <w:right w:val="single" w:sz="4" w:space="0" w:color="000000"/>
            </w:tcBorders>
            <w:shd w:val="clear" w:color="auto" w:fill="auto"/>
            <w:noWrap/>
            <w:vAlign w:val="center"/>
            <w:hideMark/>
          </w:tcPr>
          <w:p w14:paraId="5FC322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2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2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23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2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ΚΕΦΑΛΙΔΟΥ ΧΑΡΟΥΛΑ(ΧΑΡΑ)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2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22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2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23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2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ΚΕΦΑΛΟΓΙΑΝΝΗ ΟΛΓΑ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2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2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2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24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2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ΚΙΚΙΛΙΑΣ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2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2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2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24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2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ΚΟΖΟΜΠΟΛΗ-ΑΜΑΝΑΤΙΔΗ ΠΑΝΑΓΙΩΤΑ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2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2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2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24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2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ΚΟΚΚΑΛΗΣ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2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22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2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24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2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ΚΟΛΛΙΑ-ΤΣΑΡΟΥΧΑ ΜΑΡΙΑ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2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22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2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25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2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ΚΟΝΣΟΛΑΣ ΕΜΜΑΝΟΥΗΛ(ΜΑΝΟΣ)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2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2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22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25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2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ΚΟΝΤΟΓΕΩΡΓΟΣ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2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2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2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25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2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ΚΟΝΤΟΝΗΣ ΧΑΡΑΛΑΜΠΟΣ-ΣΤΑΥΡΟΣ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2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2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22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26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2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ΚΟΤΖΙΑΣ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2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2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2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26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2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ΚΟΥΖΗΛΟΣ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2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2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22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26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2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ΚΟΥΚΟΔΗΜΟΣ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2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2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2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27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2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ΚΟΥΚΟΥΤΣΗΣ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2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22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2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27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2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ΚΟΥΜΟΥΤΣΑΚΟΣ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2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2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2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27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2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ΚΟΥΝΤΟΥΡΑ ΕΛΕΝΑ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2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22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2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28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2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ΚΟΥΡΑΚΗΣ ΑΝΑΣΤΑΣΙΟΣ(ΤΑΣΟΣ)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2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2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2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28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2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ΚΟΥΡΟΥΜΠΛΗΣ ΠΑΝΑΓΙΩΤΗΣ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2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2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2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28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2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ΚΟΥΤΣΟΥΚΟΣ ΓΙΑΝΝΗΣ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2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22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2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29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2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ΚΟΥΤΣΟΥΜΠΑΣ </w:t>
            </w:r>
            <w:r w:rsidRPr="004D3269">
              <w:rPr>
                <w:rFonts w:ascii="Segoe UI" w:eastAsia="Times New Roman" w:hAnsi="Segoe UI" w:cs="Segoe UI"/>
                <w:sz w:val="18"/>
                <w:szCs w:val="18"/>
              </w:rPr>
              <w:t>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2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2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2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29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2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ΚΟΥΤΣΟΥΜΠΑΣ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2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22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2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29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2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ΚΡΕΜΑΣΤΙΝΟΣ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2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22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22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29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2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ΚΥΡΙΑΖΙΔΗΣ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2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2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2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2A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2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ΚΥΡΙΤΣΗΣ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2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2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2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2A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2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ΚΩΝΣΤΑΝΤΙΝΕΑΣ ΠΕΤΡΟΣ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2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2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2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2A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2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ΚΩΝΣΤΑΝΤΙΝΟΠΟΥΛΟΣ </w:t>
            </w:r>
            <w:r w:rsidRPr="004D3269">
              <w:rPr>
                <w:rFonts w:ascii="Segoe UI" w:eastAsia="Times New Roman" w:hAnsi="Segoe UI" w:cs="Segoe UI"/>
                <w:sz w:val="18"/>
                <w:szCs w:val="18"/>
              </w:rPr>
              <w:t>ΟΔΥΣΣΕΑΣ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2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22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2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2B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2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ΚΩΝΣΤΑΝΤΟΠΟΥΛΟΣ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2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22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2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2B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2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ΚΩΣΤΟΠΑΝΑΓΙΩΤΟΥ ΗΛΙΑΣ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2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2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22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2B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2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ΛΑΓΟΣ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2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2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22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2C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2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ΛΑΖΑΡΙΔΗΣ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2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22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2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2C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2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ΛΑΜΠΡΟΥΛΗΣ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2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22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2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2C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2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ΛΑΠΠΑΣ </w:t>
            </w:r>
            <w:r w:rsidRPr="004D3269">
              <w:rPr>
                <w:rFonts w:ascii="Segoe UI" w:eastAsia="Times New Roman" w:hAnsi="Segoe UI" w:cs="Segoe UI"/>
                <w:sz w:val="18"/>
                <w:szCs w:val="18"/>
              </w:rPr>
              <w:t>ΣΠΥΡΙΔΩΝΑΣ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2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2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2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2D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2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ΛΕΒΕΝΤΗΣ ΒΑΣΙΛΗΣ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2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22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2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2D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2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ΛΙΒΑΝΙΟΥ ΖΩΗ</w:t>
            </w:r>
          </w:p>
        </w:tc>
        <w:tc>
          <w:tcPr>
            <w:tcW w:w="1562" w:type="dxa"/>
            <w:tcBorders>
              <w:top w:val="nil"/>
              <w:left w:val="nil"/>
              <w:bottom w:val="single" w:sz="4" w:space="0" w:color="000000"/>
              <w:right w:val="single" w:sz="4" w:space="0" w:color="000000"/>
            </w:tcBorders>
            <w:shd w:val="clear" w:color="auto" w:fill="auto"/>
            <w:noWrap/>
            <w:vAlign w:val="center"/>
            <w:hideMark/>
          </w:tcPr>
          <w:p w14:paraId="5FC322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2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2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2D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2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ΛΟΒΕΡΔΟΣ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2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22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2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2E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2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ΛΥΚΟΥΔΗΣ ΣΠΥΡΙΔΩΝ</w:t>
            </w:r>
          </w:p>
        </w:tc>
        <w:tc>
          <w:tcPr>
            <w:tcW w:w="1562" w:type="dxa"/>
            <w:tcBorders>
              <w:top w:val="nil"/>
              <w:left w:val="nil"/>
              <w:bottom w:val="single" w:sz="4" w:space="0" w:color="000000"/>
              <w:right w:val="single" w:sz="4" w:space="0" w:color="000000"/>
            </w:tcBorders>
            <w:shd w:val="clear" w:color="auto" w:fill="auto"/>
            <w:noWrap/>
            <w:vAlign w:val="center"/>
            <w:hideMark/>
          </w:tcPr>
          <w:p w14:paraId="5FC322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22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2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2E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2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ΜΑΝΙΑΤΗΣ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2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22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22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2E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2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ΜΑΝΙΟΣ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2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2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2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2E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2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ΜΑΝΤΑΣ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2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2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2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2F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2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ΜΑΝΩΛΑΚΟΥ ΔΙΑΜΑΝΤΩ</w:t>
            </w:r>
          </w:p>
        </w:tc>
        <w:tc>
          <w:tcPr>
            <w:tcW w:w="1562" w:type="dxa"/>
            <w:tcBorders>
              <w:top w:val="nil"/>
              <w:left w:val="nil"/>
              <w:bottom w:val="single" w:sz="4" w:space="0" w:color="000000"/>
              <w:right w:val="single" w:sz="4" w:space="0" w:color="000000"/>
            </w:tcBorders>
            <w:shd w:val="clear" w:color="auto" w:fill="auto"/>
            <w:noWrap/>
            <w:vAlign w:val="center"/>
            <w:hideMark/>
          </w:tcPr>
          <w:p w14:paraId="5FC322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22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22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2F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2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ΜΑΡΔΑΣ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2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2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2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2F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2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ΜΑΡΚΟΥ ΑΙΚΑΤΕΡΙΝΗ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22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2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2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30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2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ΜΑΡΤΙΝΟΥ ΓΕΩΡΓΙΑ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3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3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3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30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3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ΜΑΥΡΩΤΑΣ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3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23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3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30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3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ΜΕΓΑΛΟΜΥΣΤΑΚΑΣ ΑΝΑΣΤΑΣΙΟΣ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3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23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3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31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3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ΜΕΓΑΛΟΟΙΚΟΝΟΜΟΥ ΘΕΟΔΩΡΑ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3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3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23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31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3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ΜΕΪΚΟΠΟΥΛΟΣ ΑΛΕΞΑΝΔΡΟΣ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3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3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3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31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3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ΜΕΪΜΑΡΑΚΗΣ ΕΥΑΓΓΕΛΟΣ-ΒΑΣΙΛΕΙΟΣ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3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3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3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32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3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ΜΗΤΑΡΑΚΗΣ ΠΑΝΑΓΙΩΤΗΣ(ΝΟΤΗΣ)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3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3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23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32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3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ΜΗΤΑΦΙΔΗΣ </w:t>
            </w:r>
            <w:r w:rsidRPr="004D3269">
              <w:rPr>
                <w:rFonts w:ascii="Segoe UI" w:eastAsia="Times New Roman" w:hAnsi="Segoe UI" w:cs="Segoe UI"/>
                <w:sz w:val="18"/>
                <w:szCs w:val="18"/>
              </w:rPr>
              <w:t>ΤΡΙΑΝΤΑΦΥΛΛΟΣ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3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3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3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32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3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ΜΗΤΣΟΤΑΚΗΣ ΚΥΡΙΑΚΟΣ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3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3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3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33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3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ΜΙΧΑΗΛΙΔΗΣ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3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3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23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33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3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ΜΙΧΑΛΟΛΙΑΚΟΣ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3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3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3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33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3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ΜΙΧΕΛΗΣ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3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3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23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33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3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ΜΙΧΕΛΟΓΙΑΝΝΑΚΗΣ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3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3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23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34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3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ΜΙΧΟΣ </w:t>
            </w:r>
            <w:r w:rsidRPr="004D3269">
              <w:rPr>
                <w:rFonts w:ascii="Segoe UI" w:eastAsia="Times New Roman" w:hAnsi="Segoe UI" w:cs="Segoe UI"/>
                <w:sz w:val="18"/>
                <w:szCs w:val="18"/>
              </w:rPr>
              <w:t>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3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23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3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34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3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ΜΟΡΦΙΔΗΣ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3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3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3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34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3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ΜΟΥΜΟΥΛΙΔΗΣ ΘΕΜΙΣΤΟΚΛΗΣ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3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3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3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35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3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ΜΟΥΣΤΑΦΑ ΜΟΥΣΤΑΦΑ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3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3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3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35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3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ΜΠΑΚΟΓΙΑΝΝΗ ΘΕΟΔΩΡΑ(ΝΤΟΡΑ)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3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3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3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35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3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ΜΠΑΛΑΟΥΡΑΣ ΓΕΡΑΣΙΜΟΣ(ΜΑΚΗΣ)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3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3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3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36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3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ΜΠΑΛΑΦΑΣ </w:t>
            </w:r>
            <w:r w:rsidRPr="004D3269">
              <w:rPr>
                <w:rFonts w:ascii="Segoe UI" w:eastAsia="Times New Roman" w:hAnsi="Segoe UI" w:cs="Segoe UI"/>
                <w:sz w:val="18"/>
                <w:szCs w:val="18"/>
              </w:rPr>
              <w:t>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3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3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3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36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3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ΜΠΑΛΛΗΣ ΣΥΜΕΩΝ(ΜΑΚΗΣ)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3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3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3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36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3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ΜΠΑΛΤΑΣ ΑΡΙΣΤΕΙΔΗΣ-ΝΙΚΟΛΑΟΣ-ΔΗΜΗΤΡΙΟΣ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3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3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3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37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3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ΜΠΑΛΩΜΕΝΑΚΗΣ ΑΝΤΩΝΗΣ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3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3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3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37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3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ΜΠΑΞΕΒΑΝΑΚΗΣ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3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3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3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37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3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ΜΠΑΡΓΙΩΤΑΣ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3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23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3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38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3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ΜΠΑΡΚΑΣ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3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3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3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38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3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ΜΠΓΙΑΛΑΣ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3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3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3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38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3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ΜΠΟΛΑΡΗΣ ΜΑΡΚΟΣ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3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3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3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38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3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ΜΠΟΥΚΩΡΟΣ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3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3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3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39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3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ΜΠΟΥΡΑΣ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3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3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3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39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3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ΜΩΡΑΪΤΗΣ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3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23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3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39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3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ΝΙΚΟΛΟΠΟΥΛΟΣ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3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23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3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3A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3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ΝΤΖΙΜΑΝΗΣ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3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3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3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3A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3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ΞΑΝΘΟΣ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3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3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3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3A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3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ΞΥΔΑΚΗΣ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3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3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3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3B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3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ΟΙΚΟΝΟΜΟΥ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3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3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3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3B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3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ΟΥΡΣΟΥΖΙΔΗΣ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3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3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3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3B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3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ΠΑΛΛΗΣ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3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3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23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3C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3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ΠΑΝΑΓΙΩΤΑΡΟΣ ΗΛΙΑΣ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3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3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3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3C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3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ΠΑΝΑΓΙΩΤΟΠΟΥΛΟΣ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3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3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3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3C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3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ΠΑΝΑΓΟΥΛΗΣ ΕΥΣΤΑΘΙΟΣ(ΣΤΑΘΗΣ)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3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23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3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3D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3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ΠΑΝΤΖΑΣ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3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3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3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3D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3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ΠΑΠΑΔΟΠΟΥΛΟΣ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3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3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3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3D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3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ΠΑΠΑΔΟΠΟΥΛΟΣ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3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3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3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3D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3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ΠΑΠΑΔΟΠΟΥΛΟΣ ΧΡΙΣΤΟΦΟΡΟΣ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3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3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3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3E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3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ΠΑΠΑΗΛΙΟΥ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3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3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3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3E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3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ΠΑΠΑΘΕΟΔΩΡΟΥ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3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23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3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3E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3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ΠΑΠΑΚΩΣΤΑ-ΣΙΔΗΡΟΠΟΥΛΟΥ ΑΙΚΑΤΕΡΙΝΗ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23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23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3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3F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3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ΠΑΠΑΝΑΤΣΙΟΥ ΑΙΚΑΤΕΡΙΝΗ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23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3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3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3F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3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ΠΑΠΑΡΗΓΑ </w:t>
            </w:r>
            <w:r w:rsidRPr="004D3269">
              <w:rPr>
                <w:rFonts w:ascii="Segoe UI" w:eastAsia="Times New Roman" w:hAnsi="Segoe UI" w:cs="Segoe UI"/>
                <w:sz w:val="18"/>
                <w:szCs w:val="18"/>
              </w:rPr>
              <w:t>ΑΛΕΞΑΝΔΡΑ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3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23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3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3F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3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ΠΑΠΑΦΙΛΙΠΠΟΥ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3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3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3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40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3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ΠΑΠΑΧΡΙΣΤΟΠΟΥΛΟΣ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3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24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4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40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4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ΠΑΠΠΑΣ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4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4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4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40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4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ΠΑΠΠΑΣ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4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4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4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41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4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ΠΑΡΑΣΚΕΥΟΠΟΥΛΟΣ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4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4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4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41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4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ΠΑΡΑΣΤΑΤΙΔΗΣ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4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4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5FC324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41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4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ΠΑΥΛΙΔΗΣ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4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4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4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42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4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ΠΑΦΙΛΗΣ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4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24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4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42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4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ΠΛΑΚΙΩΤΑΚΗΣ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4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4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24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42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4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ΠΟΛΑΚΗΣ ΠΑΥΛΟΣ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4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4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4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42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4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ΠΡΑΤΣΟΛΗΣ ΑΝΑΣΤΑΣΙΟΣ(ΤΑΣΟΣ)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4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4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4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43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4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ΡΑΠΤΗ ΕΛΕΝΗ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24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4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4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43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4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ΡΙΖΟΣ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4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4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24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43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4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ΡΙΖΟΥΛΗΣ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4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4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4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44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4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ΣΑΛΜΑΣ ΜΑΡΙΟΣ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4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4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4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44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4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ΣΑΜΑΡΑΣ ΑΝΤΩΝΙΟΣ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4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4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4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44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4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ΣΑΝΤΟΡΙΝΙΟΣ ΝΕΚΤΑΡΙΟΣ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4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4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24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45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4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ΣΑΡΑΚΙΩΤΗΣ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4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4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24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45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4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ΣΑΡΙΔΗΣ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4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24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4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45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4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ΣΑΧΙΝΙΔΗΣ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4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4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4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46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4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ΣΕΒΑΣΤΑΚΗΣ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4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4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24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46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4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ΣΕΛΤΣΑΣ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4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4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4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46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4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ΣΗΦΑΚΗΣ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4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4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4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47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4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ΣΙΜΟΡΕΛΗΣ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4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4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4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47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4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ΣΚΑΝΔΑΛΙΔΗΣ </w:t>
            </w:r>
            <w:r w:rsidRPr="004D3269">
              <w:rPr>
                <w:rFonts w:ascii="Segoe UI" w:eastAsia="Times New Roman" w:hAnsi="Segoe UI" w:cs="Segoe UI"/>
                <w:sz w:val="18"/>
                <w:szCs w:val="18"/>
              </w:rPr>
              <w:t>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4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24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4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47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4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ΣΚΟΥΡΛΕΤΗΣ ΠΑΝΑΓΙΩΤΗΣ(ΠΑΝΟΣ)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4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4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4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47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4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ΣΚΟΥΡΟΛΙΑΚΟΣ ΠΑΝΑΓΙΩΤΗΣ(ΠΑΝΟΣ)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4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4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4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48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4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ΣΚΟΥΦΑ ΕΛΙΣΣΑΒΕΤ</w:t>
            </w:r>
          </w:p>
        </w:tc>
        <w:tc>
          <w:tcPr>
            <w:tcW w:w="1562" w:type="dxa"/>
            <w:tcBorders>
              <w:top w:val="nil"/>
              <w:left w:val="nil"/>
              <w:bottom w:val="single" w:sz="4" w:space="0" w:color="000000"/>
              <w:right w:val="single" w:sz="4" w:space="0" w:color="000000"/>
            </w:tcBorders>
            <w:shd w:val="clear" w:color="auto" w:fill="auto"/>
            <w:noWrap/>
            <w:vAlign w:val="center"/>
            <w:hideMark/>
          </w:tcPr>
          <w:p w14:paraId="5FC324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4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4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48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4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ΣΚΡΕΚΑΣ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4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4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4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48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4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ΣΠΑΡΤΙΝΟΣ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4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4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4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49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4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ΣΠΙΡΤΖΗΣ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4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4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4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49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4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ΣΤΑΘΑΚΗΣ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4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4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4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49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4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ΣΤΑΪΚΟΥΡΑΣ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4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4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24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4A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4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ΣΤΑΜΑΤΑΚΗ ΕΛΕΝΗ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24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4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24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4A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4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ΣΤΑΜΑΤΗΣ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4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4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4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4A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4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ΣΤΑΜΠΟΥΛΗ ΑΦΡΟΔΙΤΗ</w:t>
            </w:r>
          </w:p>
        </w:tc>
        <w:tc>
          <w:tcPr>
            <w:tcW w:w="1562" w:type="dxa"/>
            <w:tcBorders>
              <w:top w:val="nil"/>
              <w:left w:val="nil"/>
              <w:bottom w:val="single" w:sz="4" w:space="0" w:color="000000"/>
              <w:right w:val="single" w:sz="4" w:space="0" w:color="000000"/>
            </w:tcBorders>
            <w:shd w:val="clear" w:color="auto" w:fill="auto"/>
            <w:noWrap/>
            <w:vAlign w:val="center"/>
            <w:hideMark/>
          </w:tcPr>
          <w:p w14:paraId="5FC324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4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4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4B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4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ΣΤΕΡΓΙΟΥ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4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24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4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4B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4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ΣΤΕΦΟΣ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4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4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4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4B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4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ΣΤΟΓΙΑΝΝΙΔΗΣ ΓΡΗΓΟΡΙΟΣ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4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4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4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4C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4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ΣΤΥΛΙΟΣ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4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4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4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4C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4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ΣΥΝΤΥΧΑΚΗΣ ΕΜΜΑΝΟΥΗΛ</w:t>
            </w:r>
          </w:p>
        </w:tc>
        <w:tc>
          <w:tcPr>
            <w:tcW w:w="1562" w:type="dxa"/>
            <w:tcBorders>
              <w:top w:val="nil"/>
              <w:left w:val="nil"/>
              <w:bottom w:val="single" w:sz="4" w:space="0" w:color="000000"/>
              <w:right w:val="single" w:sz="4" w:space="0" w:color="000000"/>
            </w:tcBorders>
            <w:shd w:val="clear" w:color="auto" w:fill="auto"/>
            <w:noWrap/>
            <w:vAlign w:val="center"/>
            <w:hideMark/>
          </w:tcPr>
          <w:p w14:paraId="5FC324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24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24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4C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4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ΣΥΡΙΓΟΣ ΑΝΤΩΝΙΟΣ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4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4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4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4C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4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ΣΥΡΜΑΛΕΝΙΟΣ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4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4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4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4D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4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ΤΑΣΟΥΛΑΣ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4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4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4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4D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4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ΤΑΣΣΟΣ 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4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24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24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4D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4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ΤΕΛΙΓΙΟΡΙΔΟΥ ΟΛΥΜΠΙΑ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4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4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4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4E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4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ΤΖΑΒΑΡΑΣ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4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4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4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4E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4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ΤΖΑΚΡΗ ΘΕΟΔΩΡΑ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4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4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4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4E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4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ΤΖΑΜΑΚΛΗΣ ΧΑΡΙΛΑΟΣ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4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4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4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4F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4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ΤΖΕΛΕΠΗΣ ΜΙΧΑΗΛ</w:t>
            </w:r>
          </w:p>
        </w:tc>
        <w:tc>
          <w:tcPr>
            <w:tcW w:w="1562" w:type="dxa"/>
            <w:tcBorders>
              <w:top w:val="nil"/>
              <w:left w:val="nil"/>
              <w:bottom w:val="single" w:sz="4" w:space="0" w:color="000000"/>
              <w:right w:val="single" w:sz="4" w:space="0" w:color="000000"/>
            </w:tcBorders>
            <w:shd w:val="clear" w:color="auto" w:fill="auto"/>
            <w:noWrap/>
            <w:vAlign w:val="center"/>
            <w:hideMark/>
          </w:tcPr>
          <w:p w14:paraId="5FC324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24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4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4F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4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ΤΖΟΥΦΗ ΜΕΡΟΠΗ</w:t>
            </w:r>
          </w:p>
        </w:tc>
        <w:tc>
          <w:tcPr>
            <w:tcW w:w="1562" w:type="dxa"/>
            <w:tcBorders>
              <w:top w:val="nil"/>
              <w:left w:val="nil"/>
              <w:bottom w:val="single" w:sz="4" w:space="0" w:color="000000"/>
              <w:right w:val="single" w:sz="4" w:space="0" w:color="000000"/>
            </w:tcBorders>
            <w:shd w:val="clear" w:color="auto" w:fill="auto"/>
            <w:noWrap/>
            <w:vAlign w:val="center"/>
            <w:hideMark/>
          </w:tcPr>
          <w:p w14:paraId="5FC324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4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4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4F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4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ΤΟΣΚΑΣ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4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4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4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50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4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ΤΡΑΓΑΚΗΣ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4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4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25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50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5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ΤΡΙΑΝΤΑΦΥΛΛΙΔΗΣ ΑΛΕΞΑΝΔΡΟΣ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5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5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5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50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5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ΤΡΙΑΝΤΑΦΥΛΛΟΥ ΜΑΡΙΑ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5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5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5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51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5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ΤΣΑΚΑΛΩΤΟΣ ΕΥΚΛΕΙΔΗΣ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5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5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5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51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5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ΤΣΙΑΡΑΣ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5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5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5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51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5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ΤΣΙΠΡΑΣ ΑΛΕΞΙΟΣ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5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5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25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51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5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ΤΣΙΡΚΑΣ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5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5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5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52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5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ΤΣΙΡΩΝΗΣ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5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5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5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52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5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ΤΣΟΓΚΑΣ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5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5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5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52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5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ΦΑΜΕΛΛΟΣ ΣΩΚΡΑΤΗΣ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5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5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5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53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5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ΦΙΛΗΣ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5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5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5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53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5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ΦΛΑΜΠΟΥΡΑΡΗΣ ΑΛΕΞΑΝΔΡΟΣ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5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5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5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53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5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ΦΟΡΤΣΑΚΗΣ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5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5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5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54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5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ΦΩΤΗΛΑΣ ΙΑΣΩΝΑΣ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5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5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5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54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5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ΦΩΤΙΟΥ ΘΕΑΝΩ</w:t>
            </w:r>
          </w:p>
        </w:tc>
        <w:tc>
          <w:tcPr>
            <w:tcW w:w="1562" w:type="dxa"/>
            <w:tcBorders>
              <w:top w:val="nil"/>
              <w:left w:val="nil"/>
              <w:bottom w:val="single" w:sz="4" w:space="0" w:color="000000"/>
              <w:right w:val="single" w:sz="4" w:space="0" w:color="000000"/>
            </w:tcBorders>
            <w:shd w:val="clear" w:color="auto" w:fill="auto"/>
            <w:noWrap/>
            <w:vAlign w:val="center"/>
            <w:hideMark/>
          </w:tcPr>
          <w:p w14:paraId="5FC325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5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5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54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5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ΧΑΡΑΚΟΠΟΥΛΟΣ ΜΑΞΙΜΟΣ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5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5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5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55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5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ΧΑΤΖΗΔΑΚΗΣ </w:t>
            </w:r>
            <w:r w:rsidRPr="004D3269">
              <w:rPr>
                <w:rFonts w:ascii="Segoe UI" w:eastAsia="Times New Roman" w:hAnsi="Segoe UI" w:cs="Segoe UI"/>
                <w:sz w:val="18"/>
                <w:szCs w:val="18"/>
              </w:rPr>
              <w:t>ΚΩΝΣΤΑΝΤΙΝΟΣ(ΚΩΣΤΗΣ)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5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5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5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55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5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ΧΑΤΖΗΣΑΒΒΑΣ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5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5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5FC325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55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5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ΧΡΙΣΤΟΔΟΥΛΟΠΟΥΛΟΥ ΑΝΑΣΤΑΣΙΑ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5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5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5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56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5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ΧΡΙΣΤΟΦΙΛΟΠΟΥΛΟΥ ΠΑΡΑΣΚΕΥΗ(ΕΥΗ)</w:t>
            </w:r>
          </w:p>
        </w:tc>
        <w:tc>
          <w:tcPr>
            <w:tcW w:w="1562" w:type="dxa"/>
            <w:tcBorders>
              <w:top w:val="nil"/>
              <w:left w:val="nil"/>
              <w:bottom w:val="single" w:sz="4" w:space="0" w:color="000000"/>
              <w:right w:val="single" w:sz="4" w:space="0" w:color="000000"/>
            </w:tcBorders>
            <w:shd w:val="clear" w:color="auto" w:fill="auto"/>
            <w:noWrap/>
            <w:vAlign w:val="center"/>
            <w:hideMark/>
          </w:tcPr>
          <w:p w14:paraId="5FC325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25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5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56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5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ΨΑΡΙΑΝΟΣ ΓΡΗΓΟΡΙΟΣ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5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25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5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56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5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ΨΥΧΟΓΙΟΣ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5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5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5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56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vAlign w:val="center"/>
            <w:hideMark/>
          </w:tcPr>
          <w:p w14:paraId="5FC325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Σ.Α.Ψ: 8 (ΣΥΝΟΛΙΚΑ ΨΗΦΟΙ: NAI:154, OXI:143, ΠΡΝ:0)</w:t>
            </w:r>
          </w:p>
        </w:tc>
        <w:tc>
          <w:tcPr>
            <w:tcW w:w="1562" w:type="dxa"/>
            <w:tcBorders>
              <w:top w:val="nil"/>
              <w:left w:val="nil"/>
              <w:bottom w:val="single" w:sz="4" w:space="0" w:color="000000"/>
              <w:right w:val="single" w:sz="4" w:space="0" w:color="000000"/>
            </w:tcBorders>
            <w:shd w:val="clear" w:color="auto" w:fill="auto"/>
            <w:vAlign w:val="center"/>
            <w:hideMark/>
          </w:tcPr>
          <w:p w14:paraId="5FC325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c>
          <w:tcPr>
            <w:tcW w:w="1939" w:type="dxa"/>
            <w:tcBorders>
              <w:top w:val="nil"/>
              <w:left w:val="nil"/>
              <w:bottom w:val="single" w:sz="4" w:space="0" w:color="000000"/>
              <w:right w:val="single" w:sz="4" w:space="0" w:color="000000"/>
            </w:tcBorders>
            <w:shd w:val="clear" w:color="auto" w:fill="auto"/>
            <w:vAlign w:val="center"/>
            <w:hideMark/>
          </w:tcPr>
          <w:p w14:paraId="5FC325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5FC325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r>
      <w:tr w:rsidR="0020643A" w14:paraId="5FC32574" w14:textId="77777777">
        <w:trPr>
          <w:trHeight w:val="480"/>
        </w:trPr>
        <w:tc>
          <w:tcPr>
            <w:tcW w:w="3823" w:type="dxa"/>
            <w:tcBorders>
              <w:top w:val="nil"/>
              <w:left w:val="single" w:sz="4" w:space="0" w:color="000000"/>
              <w:bottom w:val="single" w:sz="4" w:space="0" w:color="000000"/>
              <w:right w:val="single" w:sz="4" w:space="0" w:color="000000"/>
            </w:tcBorders>
            <w:shd w:val="clear" w:color="auto" w:fill="auto"/>
            <w:vAlign w:val="center"/>
            <w:hideMark/>
          </w:tcPr>
          <w:p w14:paraId="5FC325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Άρθρο: 8. Έξοδα Υπουργείου Εργασίας, Κοινωνικής Ασφάλισης και Κοινωνικής Αλληλεγγύης (ΣΥΝΟΛΙΚΑ ΨΗΦΟΙ: NAI:154, OXI:143, ΠΡΝ:0)</w:t>
            </w:r>
          </w:p>
        </w:tc>
        <w:tc>
          <w:tcPr>
            <w:tcW w:w="1562" w:type="dxa"/>
            <w:tcBorders>
              <w:top w:val="nil"/>
              <w:left w:val="nil"/>
              <w:bottom w:val="single" w:sz="4" w:space="0" w:color="000000"/>
              <w:right w:val="single" w:sz="4" w:space="0" w:color="000000"/>
            </w:tcBorders>
            <w:shd w:val="clear" w:color="auto" w:fill="auto"/>
            <w:vAlign w:val="center"/>
            <w:hideMark/>
          </w:tcPr>
          <w:p w14:paraId="5FC325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c>
          <w:tcPr>
            <w:tcW w:w="1939" w:type="dxa"/>
            <w:tcBorders>
              <w:top w:val="nil"/>
              <w:left w:val="nil"/>
              <w:bottom w:val="single" w:sz="4" w:space="0" w:color="000000"/>
              <w:right w:val="single" w:sz="4" w:space="0" w:color="000000"/>
            </w:tcBorders>
            <w:shd w:val="clear" w:color="auto" w:fill="auto"/>
            <w:vAlign w:val="center"/>
            <w:hideMark/>
          </w:tcPr>
          <w:p w14:paraId="5FC325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5FC325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r>
      <w:tr w:rsidR="0020643A" w14:paraId="5FC3257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5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ΑΘΑΝΑΣΙΟΥ ΑΘΑΝΑΣΙΟΣ(ΝΑΣΟΣ)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5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5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5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57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5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ΑΘΑΝΑΣΙΟΥ </w:t>
            </w:r>
            <w:r w:rsidRPr="004D3269">
              <w:rPr>
                <w:rFonts w:ascii="Segoe UI" w:eastAsia="Times New Roman" w:hAnsi="Segoe UI" w:cs="Segoe UI"/>
                <w:sz w:val="18"/>
                <w:szCs w:val="18"/>
              </w:rPr>
              <w:t>ΧΑΡΑΛΑΜΠΟΣ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5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5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25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58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5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ΑΪΒΑΤΙΔΗΣ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5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5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5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58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5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ΑΚΡΙΩΤΗΣ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5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5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5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58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5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ΑΜΑΝΑΤΙΔΗΣ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5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5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5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59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5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ΑΜΥΡΑΣ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5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25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5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59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5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ΑΝΑΓΝΩΣΤΟΠΟΥΛΟΥ ΑΘΑΝΑΣΙΑ(ΣΙΑ)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5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5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5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59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5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ΑΝΑΣΤΑΣΙΑΔΗΣ ΣΑΒΒΑΣ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5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5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5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5A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5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ΑΝΔΡΙΑΝΟΣ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5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5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25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5A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5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ΑΝΤΩΝΙΑΔΗΣ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5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5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5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5A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5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ΑΝΤΩΝΙΟΥ ΜΑΡΙΑ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5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5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5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5B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5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ΑΝΤΩΝΙΟΥ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5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5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5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5B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5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ΑΠΟΣΤΟΛΟΥ ΕΥΑΓΓΕΛΟΣ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5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5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5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5B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5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ΑΡΑΜΠΑΤΖΗ ΦΩΤΕΙΝΗ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25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5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5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5B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5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ΑΡΑΧΩΒΙΤΗΣ 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5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5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5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5C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5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ΑΡΒΑΝΙΤΙΔΗΣ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5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25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5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5C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5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ΑΣΗΜΑΚΟΠΟΥΛΟΥ ΑΝΝΑ-ΜΙΣΕΛ</w:t>
            </w:r>
          </w:p>
        </w:tc>
        <w:tc>
          <w:tcPr>
            <w:tcW w:w="1562" w:type="dxa"/>
            <w:tcBorders>
              <w:top w:val="nil"/>
              <w:left w:val="nil"/>
              <w:bottom w:val="single" w:sz="4" w:space="0" w:color="000000"/>
              <w:right w:val="single" w:sz="4" w:space="0" w:color="000000"/>
            </w:tcBorders>
            <w:shd w:val="clear" w:color="auto" w:fill="auto"/>
            <w:noWrap/>
            <w:vAlign w:val="center"/>
            <w:hideMark/>
          </w:tcPr>
          <w:p w14:paraId="5FC325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5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5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5C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5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ΑΥΓΕΝΑΚΗΣ ΕΛΕΥΘΕΡΙΟΣ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5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5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25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5D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5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ΑΥΛΩΝΙΤΟΥ ΕΛΕΝΗ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25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5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5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5D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5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ΑΧΜΕΤ ΙΛΧΑΝ</w:t>
            </w:r>
          </w:p>
        </w:tc>
        <w:tc>
          <w:tcPr>
            <w:tcW w:w="1562" w:type="dxa"/>
            <w:tcBorders>
              <w:top w:val="nil"/>
              <w:left w:val="nil"/>
              <w:bottom w:val="single" w:sz="4" w:space="0" w:color="000000"/>
              <w:right w:val="single" w:sz="4" w:space="0" w:color="000000"/>
            </w:tcBorders>
            <w:shd w:val="clear" w:color="auto" w:fill="auto"/>
            <w:noWrap/>
            <w:vAlign w:val="center"/>
            <w:hideMark/>
          </w:tcPr>
          <w:p w14:paraId="5FC325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25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5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5D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5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ΒΑΓΕΝΑ ΑΝΝΑ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5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5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5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5E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5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ΒΑΓΙΩΝΑΚΗ ΕΥΑΓΓΕΛΙΑ(ΒΑΛΙΑ)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5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5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5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5E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5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ΒΑΓΙΩΝΑΣ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5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5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5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5E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5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ΒΑΚΗ ΦΩΤΕΙΝΗ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25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5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5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5F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5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ΒΑΡΒΙΤΣΙΩΤΗΣ ΜΙΛΤΙΑΔΗΣ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5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5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5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5F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5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ΒΑΡΔΑΚΗΣ ΣΩΚΡΑΤΗΣ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5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5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25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5F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5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ΒΑΡΔΑΛΗΣ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5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25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Β' </w:t>
            </w:r>
            <w:r w:rsidRPr="004D3269">
              <w:rPr>
                <w:rFonts w:ascii="Segoe UI" w:eastAsia="Times New Roman" w:hAnsi="Segoe UI" w:cs="Segoe UI"/>
                <w:sz w:val="18"/>
                <w:szCs w:val="18"/>
              </w:rPr>
              <w:t>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5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60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5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ΒΑΡΕΜΕΝΟΣ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5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5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5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60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6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ΒΕΝΙΖΕΛΟΣ ΕΥΑΓΓΕΛΟΣ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6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26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6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60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6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ΒΕΡΝΑΡΔΑΚΗΣ ΧΡΙΣΤΟΦΟΡΟΣ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6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6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6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60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6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ΒΕΣΥΡΟΠΟΥΛΟΣ ΑΠΟΣΤΟΛΟΣ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6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6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6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61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6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ΒΕΤΤΑΣ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6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6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26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61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6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ΒΙΤΣΑΣ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6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6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26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61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6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ΒΛΑΣΗΣ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6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6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6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62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6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ΒΛΑΧΟΣ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6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6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6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62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6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ΒΛΑΧΟΥ ΣΩΤΗΡΙΑ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6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6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6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62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6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ΒΟΡΙΔΗΣ ΜΑΥΡΟΥΔΗΣ(ΜΑΚΗΣ)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6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6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6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63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6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ΒΟΥΛΤΕΨΗ ΣΟΦΙΑ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6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6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6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63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6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ΒΟΥΤΣΗΣ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6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6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6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63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6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ΒΡΑΝΤΖΑ</w:t>
            </w:r>
            <w:r w:rsidRPr="004D3269">
              <w:rPr>
                <w:rFonts w:ascii="Segoe UI" w:eastAsia="Times New Roman" w:hAnsi="Segoe UI" w:cs="Segoe UI"/>
                <w:sz w:val="18"/>
                <w:szCs w:val="18"/>
              </w:rPr>
              <w:t xml:space="preserve"> ΠΑΝΑΓΙΩΤΑ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6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6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6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64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6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ΒΡΟΥΤΣΗΣ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6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6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6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64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6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ΓΑΒΡΟΓΛΟΥ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6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6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6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64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6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ΓΑΚΗΣ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6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6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26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65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6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ΓΕΝΗΜΑΤΑ ΦΩΤΕΙΝΗ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26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26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6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65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6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ΓΕΝΝΙΑ ΓΕΩΡΓΙΑ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6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6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26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65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6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ΓΕΡΜΕΝΗΣ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6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6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6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65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6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ΓΕΡΟΒΑΣΙΛΗ ΟΛΓΑ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6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6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6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66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6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ΓΕΩΡΓΑΝΤΑΣ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6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6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5FC326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66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6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ΓΕΩΡΓΙΑΔΗΣ ΜΑΡΙΟΣ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6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26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6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66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6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ΓΕΩΡΓΙΑΔΗΣ ΣΠΥΡΙΔΩΝ-ΑΔΩΝΙΣ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6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6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6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67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6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ΓΕΩΡΓΟΠΟΥΛΟΥ-ΣΑΛΤΑΡΗ ΕΥΣΤΑΘΙΑ(ΕΦΗ)</w:t>
            </w:r>
          </w:p>
        </w:tc>
        <w:tc>
          <w:tcPr>
            <w:tcW w:w="1562" w:type="dxa"/>
            <w:tcBorders>
              <w:top w:val="nil"/>
              <w:left w:val="nil"/>
              <w:bottom w:val="single" w:sz="4" w:space="0" w:color="000000"/>
              <w:right w:val="single" w:sz="4" w:space="0" w:color="000000"/>
            </w:tcBorders>
            <w:shd w:val="clear" w:color="auto" w:fill="auto"/>
            <w:noWrap/>
            <w:vAlign w:val="center"/>
            <w:hideMark/>
          </w:tcPr>
          <w:p w14:paraId="5FC326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6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6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67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6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ΓΙΑΚΟΥΜΑΤΟΣ ΓΕΡΑΣΙΜΟΣ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6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6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6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67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6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ΓΙΑΝΝΑΚΗΣ ΣΤΕΡΓΙΟΣ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6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6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6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68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6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ΓΙΑΝΝΑΚΙΔΗΣ ΕΥΣΤΑΘΙΟΣ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6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6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6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68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6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ΓΙΟΓΙΑΚΑΣ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6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6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6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68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6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ΓΚΑΡΑ ΑΝΑΣΤΑΣΙΑ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6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6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26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69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6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ΓΚΙΟΚΑΣ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6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26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6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69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6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ΓΚΙΟΛΑΣ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6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6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26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69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6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ΓΚΙΟΥΛΕΚΑΣ ΚΩΣΤΑΝΤΙΝΟΣ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6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6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6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6A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6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ΓΡΕΓΟΣ ΑΝΤΩΝΙΟΣ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6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6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6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6A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6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ΓΡΗΓΟΡΑΚΟΣ ΛΕΩΝΙΔΑΣ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6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26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6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6A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6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ΔΑΒΑΚΗΣ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6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6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6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6A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6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ΔΑΝΕΛΛΗΣ ΣΠΥΡΙΔΩΝ</w:t>
            </w:r>
          </w:p>
        </w:tc>
        <w:tc>
          <w:tcPr>
            <w:tcW w:w="1562" w:type="dxa"/>
            <w:tcBorders>
              <w:top w:val="nil"/>
              <w:left w:val="nil"/>
              <w:bottom w:val="single" w:sz="4" w:space="0" w:color="000000"/>
              <w:right w:val="single" w:sz="4" w:space="0" w:color="000000"/>
            </w:tcBorders>
            <w:shd w:val="clear" w:color="auto" w:fill="auto"/>
            <w:noWrap/>
            <w:vAlign w:val="center"/>
            <w:hideMark/>
          </w:tcPr>
          <w:p w14:paraId="5FC326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26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26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6B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6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ΔΕΔΕΣ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6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6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6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6B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6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ΔΕΛΗΣ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6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26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6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6B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6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ΔΕΝΔΙΑΣ ΝΙΚΟΛΑΟΣ-ΓΕΩΡΓΙΟΣ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6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6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6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6C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6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ΔΗΜΑΡΑΣ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6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6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6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6C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6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ΔΗΜΑΣ ΧΡΙΣΤΟΣ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6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6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6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6C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6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ΔΗΜΗΤΡΙΑΔΗΣ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6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6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6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6D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6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ΔΗΜΟΣΧΑΚΗΣ ΑΝΑΣΤΑΣΙΟΣ(ΤΑΣΟΣ)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6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6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26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6D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6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ΔΟΥΖΙΝΑΣ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6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6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26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6D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6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ΔΡΑΓΑΣΑΚΗΣ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6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6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6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6E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6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ΔΡΙΤΣΑΣ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6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6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26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6E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6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ΔΡΙΤΣΕΛΗ ΠΑΝΑΓΙΩΤΑ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6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6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6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6E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6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ΕΜΜΑΝΟΥΗΛΙΔΗΣ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6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6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6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6F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6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ΖΑΡΟΥΛΙΑ ΕΛΕΝΗ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26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6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6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6F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6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ΖΕΪΜΠΕΚ ΧΟΥΣΕΪΝ</w:t>
            </w:r>
          </w:p>
        </w:tc>
        <w:tc>
          <w:tcPr>
            <w:tcW w:w="1562" w:type="dxa"/>
            <w:tcBorders>
              <w:top w:val="nil"/>
              <w:left w:val="nil"/>
              <w:bottom w:val="single" w:sz="4" w:space="0" w:color="000000"/>
              <w:right w:val="single" w:sz="4" w:space="0" w:color="000000"/>
            </w:tcBorders>
            <w:shd w:val="clear" w:color="auto" w:fill="auto"/>
            <w:noWrap/>
            <w:vAlign w:val="center"/>
            <w:hideMark/>
          </w:tcPr>
          <w:p w14:paraId="5FC326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6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6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6F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6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ΖΟΥΡΑΡΗΣ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6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26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6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6F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6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ΗΓΟΥΜΕΝΙΔΗΣ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6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6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26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70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7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ΗΛΙΟΠΟΥΛΟΣ ΠΑΝΑΓΙΩΤΗΣ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7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7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7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70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7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ΘΕΛΕΡΙΤΗ ΜΑΡΙΑ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7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7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7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70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7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ΘΕΟΔΩΡΑΚΗΣ 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7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27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7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71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7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ΘΕΟΠΕΦΤΑΤΟΥ ΑΦΡΟΔΙΤΗ</w:t>
            </w:r>
          </w:p>
        </w:tc>
        <w:tc>
          <w:tcPr>
            <w:tcW w:w="1562" w:type="dxa"/>
            <w:tcBorders>
              <w:top w:val="nil"/>
              <w:left w:val="nil"/>
              <w:bottom w:val="single" w:sz="4" w:space="0" w:color="000000"/>
              <w:right w:val="single" w:sz="4" w:space="0" w:color="000000"/>
            </w:tcBorders>
            <w:shd w:val="clear" w:color="auto" w:fill="auto"/>
            <w:noWrap/>
            <w:vAlign w:val="center"/>
            <w:hideMark/>
          </w:tcPr>
          <w:p w14:paraId="5FC327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7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7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71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7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ΘΕΟΦΥΛΑΚΤΟΣ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7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7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7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71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7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ΘΕΟΧΑΡΗΣ ΘΕΟΧΑΡΗΣ(ΧΑΡΗΣ)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7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7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7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72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7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ΘΕΟΧΑΡΟΠΟΥΛΟΣ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7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27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7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72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7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ΘΕΩΝΑΣ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7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7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7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72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7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ΘΗΒΑΙΟΣ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7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7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7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73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7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ΘΡΑΨΑΝΙΩΤΗΣ ΕΜΜΑΝΟΥΗΛ</w:t>
            </w:r>
          </w:p>
        </w:tc>
        <w:tc>
          <w:tcPr>
            <w:tcW w:w="1562" w:type="dxa"/>
            <w:tcBorders>
              <w:top w:val="nil"/>
              <w:left w:val="nil"/>
              <w:bottom w:val="single" w:sz="4" w:space="0" w:color="000000"/>
              <w:right w:val="single" w:sz="4" w:space="0" w:color="000000"/>
            </w:tcBorders>
            <w:shd w:val="clear" w:color="auto" w:fill="auto"/>
            <w:noWrap/>
            <w:vAlign w:val="center"/>
            <w:hideMark/>
          </w:tcPr>
          <w:p w14:paraId="5FC327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7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27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73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7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ΙΓΓΛΕΖΗ ΑΙΚΑΤΕΡΙΝΗ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27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7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7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73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7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ΚΑΒΑΔΕΛΛΑΣ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7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27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7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74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7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ΚΑΒΒΑΔΑΣ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7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7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27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74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7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ΚΑΒΒΑΔΙΑ ΙΩΑΝΝΕΤΑ(ΑΝΝΕΤΑ)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7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7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7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74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7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ΚΑΪΣΑΣ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7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7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27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74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7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ΚΑΚΛΑΜΑΝΗΣ ΝΙΚΗΤΑΣ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7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7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7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75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7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ΚΑΛΑΦΑΤΗΣ 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7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7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7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75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7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ΚΑΜΑΤΕΡΟΣ ΗΛΙΑΣ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7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7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27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75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7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ΚΑΜΜΕΝΟΣ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7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27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27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76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7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ΚΑΜΜΕΝΟΣ ΠΑΝΑΓΙΩΤΗΣ(ΠΑΝΟΣ)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7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27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7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76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7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ΚΑΝΕΛΛΗ ΓΑΡΥΦΑΛΛΙΑ(ΛΙΑΝΑ)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7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27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7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76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7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ΚΑΡΑΓΙΑΝΝΗΣ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7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7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7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77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7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ΚΑΡΑΓΙΑΝΝΙΔΗΣ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7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7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7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77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7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ΚΑΡΑ-ΓΙΟΥΣΟΥΦ ΑΪΧΑΝ</w:t>
            </w:r>
          </w:p>
        </w:tc>
        <w:tc>
          <w:tcPr>
            <w:tcW w:w="1562" w:type="dxa"/>
            <w:tcBorders>
              <w:top w:val="nil"/>
              <w:left w:val="nil"/>
              <w:bottom w:val="single" w:sz="4" w:space="0" w:color="000000"/>
              <w:right w:val="single" w:sz="4" w:space="0" w:color="000000"/>
            </w:tcBorders>
            <w:shd w:val="clear" w:color="auto" w:fill="auto"/>
            <w:noWrap/>
            <w:vAlign w:val="center"/>
            <w:hideMark/>
          </w:tcPr>
          <w:p w14:paraId="5FC327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7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7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77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7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ΚΑΡΑΓΚΟΥΝΗΣ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7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7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7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78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7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ΚΑΡΑΘΑΝΑΣΟΠΟΥΛΟΣ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7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27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7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78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7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ΚΑΡΑΚΩΣΤΑ ΕΥΑΓΓΕΛΙΑ(ΕΥΗ)</w:t>
            </w:r>
          </w:p>
        </w:tc>
        <w:tc>
          <w:tcPr>
            <w:tcW w:w="1562" w:type="dxa"/>
            <w:tcBorders>
              <w:top w:val="nil"/>
              <w:left w:val="nil"/>
              <w:bottom w:val="single" w:sz="4" w:space="0" w:color="000000"/>
              <w:right w:val="single" w:sz="4" w:space="0" w:color="000000"/>
            </w:tcBorders>
            <w:shd w:val="clear" w:color="auto" w:fill="auto"/>
            <w:noWrap/>
            <w:vAlign w:val="center"/>
            <w:hideMark/>
          </w:tcPr>
          <w:p w14:paraId="5FC327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7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27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78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7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ΚΑΡΑΚΩΣΤΑΣ </w:t>
            </w:r>
            <w:r w:rsidRPr="004D3269">
              <w:rPr>
                <w:rFonts w:ascii="Segoe UI" w:eastAsia="Times New Roman" w:hAnsi="Segoe UI" w:cs="Segoe UI"/>
                <w:sz w:val="18"/>
                <w:szCs w:val="18"/>
              </w:rPr>
              <w:t>ΕΥΑΓΓΕΛΟΣ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7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7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7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79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7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ΚΑΡΑΜΑΝΛΗ ΑΝΝΑ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7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7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7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79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7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ΚΑΡΑΜΑΝΛΗΣ ΚΩΝ/ΝΟΣ τ ΑΛΕΞ</w:t>
            </w:r>
          </w:p>
        </w:tc>
        <w:tc>
          <w:tcPr>
            <w:tcW w:w="1562" w:type="dxa"/>
            <w:tcBorders>
              <w:top w:val="nil"/>
              <w:left w:val="nil"/>
              <w:bottom w:val="single" w:sz="4" w:space="0" w:color="000000"/>
              <w:right w:val="single" w:sz="4" w:space="0" w:color="000000"/>
            </w:tcBorders>
            <w:shd w:val="clear" w:color="auto" w:fill="auto"/>
            <w:noWrap/>
            <w:vAlign w:val="center"/>
            <w:hideMark/>
          </w:tcPr>
          <w:p w14:paraId="5FC327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7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7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79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7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ΚΑΡΑΜΑΝΛΗΣ ΚΩΝ/ΝΟΣ τ ΑΧΙΛ</w:t>
            </w:r>
          </w:p>
        </w:tc>
        <w:tc>
          <w:tcPr>
            <w:tcW w:w="1562" w:type="dxa"/>
            <w:tcBorders>
              <w:top w:val="nil"/>
              <w:left w:val="nil"/>
              <w:bottom w:val="single" w:sz="4" w:space="0" w:color="000000"/>
              <w:right w:val="single" w:sz="4" w:space="0" w:color="000000"/>
            </w:tcBorders>
            <w:shd w:val="clear" w:color="auto" w:fill="auto"/>
            <w:noWrap/>
            <w:vAlign w:val="center"/>
            <w:hideMark/>
          </w:tcPr>
          <w:p w14:paraId="5FC327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7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7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79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7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ΚΑΡΑΝΑΣΤΑΣΗΣ ΑΠΟΣΤΟΛΟΣ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7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7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27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7A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7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ΚΑΡΑΟΓΛΟΥ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7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7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7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7A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7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ΚΑΡΑΣΑΡΛΙΔΟΥ ΕΥΦΡΟΣΥΝΗ(ΦΡΟΣΩ)</w:t>
            </w:r>
          </w:p>
        </w:tc>
        <w:tc>
          <w:tcPr>
            <w:tcW w:w="1562" w:type="dxa"/>
            <w:tcBorders>
              <w:top w:val="nil"/>
              <w:left w:val="nil"/>
              <w:bottom w:val="single" w:sz="4" w:space="0" w:color="000000"/>
              <w:right w:val="single" w:sz="4" w:space="0" w:color="000000"/>
            </w:tcBorders>
            <w:shd w:val="clear" w:color="auto" w:fill="auto"/>
            <w:noWrap/>
            <w:vAlign w:val="center"/>
            <w:hideMark/>
          </w:tcPr>
          <w:p w14:paraId="5FC327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7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7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7A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7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ΚΑΡΑΣΜΑΝΗΣ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7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7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7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7B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7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ΚΑΡΡΑΣ ΓΕΩΡΓΙΟΣ-ΔΗΜΗΤΡΙΟΣ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7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27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7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7B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7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ΚΑΣΑΠΙΔΗΣ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7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7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7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7B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7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ΚΑΣΙΔΙΑΡΗΣ ΗΛΙΑΣ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7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7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7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7C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7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ΚΑΣΙΜΑΤΗ ΕΙΡΗΝΗ(ΝΙΝΑ)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7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7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27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7C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7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ΚΑΣΤΟΡΗΣ ΑΣΤΕΡΙΟΣ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7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7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7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7C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7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ΚΑΤΡΟΥΓΚΑΛΟΣ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7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7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7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7D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7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ΚΑΤΣΑΒΡΙΑ-ΣΙΩΡΟΠΟΥΛΟΥ ΧΡΥΣΟΥΛΑ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7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7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7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7D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7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ΚΑΤΣΑΝΙΩΤΗΣ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7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7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7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7D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7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ΚΑΤΣΑΦΑΔΟΣ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7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7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27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7E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7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ΚΑΤΣΗΣ ΜΑΡΙΟΣ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7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7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7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7E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7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ΚΑΤΣΙΑΝΤΩΝΗΣ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7E2" w14:textId="77777777" w:rsidR="00832F31" w:rsidRPr="004D3269" w:rsidRDefault="00E84ECF">
            <w:pPr>
              <w:spacing w:after="0" w:line="240" w:lineRule="auto"/>
              <w:contextualSpacing/>
              <w:rPr>
                <w:rFonts w:ascii="Segoe UI" w:eastAsia="Times New Roman" w:hAnsi="Segoe UI" w:cs="Segoe UI"/>
                <w:sz w:val="18"/>
                <w:szCs w:val="18"/>
              </w:rPr>
            </w:pPr>
            <w:r>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7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7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7E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7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ΚΑΤΣΙΚΗΣ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7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27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7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7E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7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ΚΑΤΣΩΤΗΣ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7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27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7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7F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7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ΚΑΦΑΝΤΑΡΗ ΧΑΡΟΥΛΑ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7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7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7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7F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7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ΚΕΓΚΕΡΟΓΛΟΥ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7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27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27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7F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7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ΚΕΔΙΚΟΓΛΟΥ ΣΥΜΕΩΝ(ΣΙΜΟΣ)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7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7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7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80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7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ΚΕΛΛΑΣ </w:t>
            </w:r>
            <w:r w:rsidRPr="004D3269">
              <w:rPr>
                <w:rFonts w:ascii="Segoe UI" w:eastAsia="Times New Roman" w:hAnsi="Segoe UI" w:cs="Segoe UI"/>
                <w:sz w:val="18"/>
                <w:szCs w:val="18"/>
              </w:rPr>
              <w:t>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8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8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8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80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8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ΚΕΡΑΜΕΩΣ ΝΙΚΗ</w:t>
            </w:r>
          </w:p>
        </w:tc>
        <w:tc>
          <w:tcPr>
            <w:tcW w:w="1562" w:type="dxa"/>
            <w:tcBorders>
              <w:top w:val="nil"/>
              <w:left w:val="nil"/>
              <w:bottom w:val="single" w:sz="4" w:space="0" w:color="000000"/>
              <w:right w:val="single" w:sz="4" w:space="0" w:color="000000"/>
            </w:tcBorders>
            <w:shd w:val="clear" w:color="auto" w:fill="auto"/>
            <w:noWrap/>
            <w:vAlign w:val="center"/>
            <w:hideMark/>
          </w:tcPr>
          <w:p w14:paraId="5FC328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8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8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80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8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ΚΕΦΑΛΙΔΟΥ ΧΑΡΟΥΛΑ(ΧΑΡΑ)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8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28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8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81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8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ΚΕΦΑΛΟΓΙΑΝΝΗ ΟΛΓΑ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8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8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8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81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8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ΚΙΚΙΛΙΑΣ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8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8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8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81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8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ΚΟΖΟΜΠΟΛΗ-ΑΜΑΝΑΤΙΔΗ ΠΑΝΑΓΙΩΤΑ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8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8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8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82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8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ΚΟΚΚΑΛΗΣ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8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28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8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82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8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ΚΟΛΛΙΑ-ΤΣΑΡΟΥΧΑ ΜΑΡΙΑ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8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28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8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82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8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ΚΟΝΣΟΛΑΣ ΕΜΜΑΝΟΥΗΛ(ΜΑΝΟΣ)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8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8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28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83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8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ΚΟΝΤΟΓΕΩΡΓΟΣ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8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8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8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83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8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ΚΟΝΤΟΝΗΣ ΧΑΡΑΛΑΜΠΟΣ-ΣΤΑΥΡΟΣ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8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8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28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83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8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ΚΟΤΖΙΑΣ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8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8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8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83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8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ΚΟΥΖΗΛΟΣ </w:t>
            </w:r>
            <w:r w:rsidRPr="004D3269">
              <w:rPr>
                <w:rFonts w:ascii="Segoe UI" w:eastAsia="Times New Roman" w:hAnsi="Segoe UI" w:cs="Segoe UI"/>
                <w:sz w:val="18"/>
                <w:szCs w:val="18"/>
              </w:rPr>
              <w:t>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8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8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28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84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8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ΚΟΥΚΟΔΗΜΟΣ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8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8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8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84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8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ΚΟΥΚΟΥΤΣΗΣ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8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28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8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84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8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ΚΟΥΜΟΥΤΣΑΚΟΣ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8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8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8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85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8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ΚΟΥΝΤΟΥΡΑ ΕΛΕΝΑ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8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28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8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85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8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ΚΟΥΡΑΚΗΣ ΑΝΑΣΤΑΣΙΟΣ(ΤΑΣΟΣ)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8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8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8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85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8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ΚΟΥΡΟΥΜΠΛΗΣ ΠΑΝΑΓΙΩΤΗΣ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8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8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8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86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8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ΚΟΥΤΣΟΥΚΟΣ ΓΙΑΝΝΗΣ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8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28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8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86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8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ΚΟΥΤΣΟΥΜΠΑΣ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8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8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8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86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8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ΚΟΥΤΣΟΥΜΠΑΣ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8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28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8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87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8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ΚΡΕΜΑΣΤΙΝΟΣ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8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28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28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87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8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ΚΥΡΙΑΖΙΔΗΣ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8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8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8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87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8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ΚΥΡΙΤΣΗΣ </w:t>
            </w:r>
            <w:r w:rsidRPr="004D3269">
              <w:rPr>
                <w:rFonts w:ascii="Segoe UI" w:eastAsia="Times New Roman" w:hAnsi="Segoe UI" w:cs="Segoe UI"/>
                <w:sz w:val="18"/>
                <w:szCs w:val="18"/>
              </w:rPr>
              <w:t>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8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8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8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88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8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ΚΩΝΣΤΑΝΤΙΝΕΑΣ ΠΕΤΡΟΣ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8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8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8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88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8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ΚΩΝΣΤΑΝΤΙΝΟΠΟΥΛΟΣ ΟΔΥΣΣΕΑΣ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8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28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8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88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8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ΚΩΝΣΤΑΝΤΟΠΟΥΛΟΣ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8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28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8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88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8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ΚΩΣΤΟΠΑΝΑΓΙΩΤΟΥ ΗΛΙΑΣ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8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8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28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89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8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ΛΑΓΟΣ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8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8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28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89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8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ΛΑΖΑΡΙΔΗΣ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8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28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8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89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8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ΛΑΜΠΡΟΥΛΗΣ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8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28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8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8A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8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ΛΑΠΠΑΣ ΣΠΥΡΙΔΩΝΑΣ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8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8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8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8A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8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ΛΕΒΕΝΤΗΣ ΒΑΣΙΛΗΣ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8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28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8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8A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8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ΛΙΒΑΝΙΟΥ ΖΩΗ</w:t>
            </w:r>
          </w:p>
        </w:tc>
        <w:tc>
          <w:tcPr>
            <w:tcW w:w="1562" w:type="dxa"/>
            <w:tcBorders>
              <w:top w:val="nil"/>
              <w:left w:val="nil"/>
              <w:bottom w:val="single" w:sz="4" w:space="0" w:color="000000"/>
              <w:right w:val="single" w:sz="4" w:space="0" w:color="000000"/>
            </w:tcBorders>
            <w:shd w:val="clear" w:color="auto" w:fill="auto"/>
            <w:noWrap/>
            <w:vAlign w:val="center"/>
            <w:hideMark/>
          </w:tcPr>
          <w:p w14:paraId="5FC328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8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8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8B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8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ΛΟΒΕΡΔΟΣ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8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28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8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8B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8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ΛΥΚΟΥΔΗΣ </w:t>
            </w:r>
            <w:r w:rsidRPr="004D3269">
              <w:rPr>
                <w:rFonts w:ascii="Segoe UI" w:eastAsia="Times New Roman" w:hAnsi="Segoe UI" w:cs="Segoe UI"/>
                <w:sz w:val="18"/>
                <w:szCs w:val="18"/>
              </w:rPr>
              <w:t>ΣΠΥΡΙΔΩΝ</w:t>
            </w:r>
          </w:p>
        </w:tc>
        <w:tc>
          <w:tcPr>
            <w:tcW w:w="1562" w:type="dxa"/>
            <w:tcBorders>
              <w:top w:val="nil"/>
              <w:left w:val="nil"/>
              <w:bottom w:val="single" w:sz="4" w:space="0" w:color="000000"/>
              <w:right w:val="single" w:sz="4" w:space="0" w:color="000000"/>
            </w:tcBorders>
            <w:shd w:val="clear" w:color="auto" w:fill="auto"/>
            <w:noWrap/>
            <w:vAlign w:val="center"/>
            <w:hideMark/>
          </w:tcPr>
          <w:p w14:paraId="5FC328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28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8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8B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8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ΜΑΝΙΑΤΗΣ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8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28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28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8C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8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ΜΑΝΙΟΣ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8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8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8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8C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8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ΜΑΝΤΑΣ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8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8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8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8C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8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ΜΑΝΩΛΑΚΟΥ ΔΙΑΜΑΝΤΩ</w:t>
            </w:r>
          </w:p>
        </w:tc>
        <w:tc>
          <w:tcPr>
            <w:tcW w:w="1562" w:type="dxa"/>
            <w:tcBorders>
              <w:top w:val="nil"/>
              <w:left w:val="nil"/>
              <w:bottom w:val="single" w:sz="4" w:space="0" w:color="000000"/>
              <w:right w:val="single" w:sz="4" w:space="0" w:color="000000"/>
            </w:tcBorders>
            <w:shd w:val="clear" w:color="auto" w:fill="auto"/>
            <w:noWrap/>
            <w:vAlign w:val="center"/>
            <w:hideMark/>
          </w:tcPr>
          <w:p w14:paraId="5FC328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28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28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8D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8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ΜΑΡΔΑΣ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8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8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8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8D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8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ΜΑΡΚΟΥ ΑΙΚΑΤΕΡΙΝΗ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28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8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Β' </w:t>
            </w:r>
            <w:r w:rsidRPr="004D3269">
              <w:rPr>
                <w:rFonts w:ascii="Segoe UI" w:eastAsia="Times New Roman" w:hAnsi="Segoe UI" w:cs="Segoe UI"/>
                <w:sz w:val="18"/>
                <w:szCs w:val="18"/>
              </w:rPr>
              <w:t>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8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8D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8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ΜΑΡΤΙΝΟΥ ΓΕΩΡΓΙΑ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8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8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8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8D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8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ΜΑΥΡΩΤΑΣ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8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28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8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8E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8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ΜΕΓΑΛΟΜΥΣΤΑΚΑΣ ΑΝΑΣΤΑΣΙΟΣ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8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28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8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8E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8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ΜΕΓΑΛΟΟΙΚΟΝΟΜΟΥ ΘΕΟΔΩΡΑ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8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8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28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8E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8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ΜΕΪΚΟΠΟΥΛΟΣ ΑΛΕΞΑΝΔΡΟΣ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8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8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8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8F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8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ΜΕΪΜΑΡΑΚΗΣ </w:t>
            </w:r>
            <w:r w:rsidRPr="004D3269">
              <w:rPr>
                <w:rFonts w:ascii="Segoe UI" w:eastAsia="Times New Roman" w:hAnsi="Segoe UI" w:cs="Segoe UI"/>
                <w:sz w:val="18"/>
                <w:szCs w:val="18"/>
              </w:rPr>
              <w:t>ΕΥΑΓΓΕΛΟΣ-ΒΑΣΙΛΕΙΟΣ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8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8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8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8F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8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ΜΗΤΑΡΑΚΗΣ ΠΑΝΑΓΙΩΤΗΣ(ΝΟΤΗΣ)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8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8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28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8F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8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ΜΗΤΑΦΙΔΗΣ ΤΡΙΑΝΤΑΦΥΛΛΟΣ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8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8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8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90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8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ΜΗΤΣΟΤΑΚΗΣ ΚΥΡΙΑΚΟΣ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8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9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9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90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9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ΜΙΧΑΗΛΙΔΗΣ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9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9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29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90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9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ΜΙΧΑΛΟΛΙΑΚΟΣ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9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9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9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91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9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ΜΙΧΕΛΗΣ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9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9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29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91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9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ΜΙΧΕΛΟΓΙΑΝΝΑΚΗΣ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9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9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29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91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9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9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29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9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92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9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ΜΟΡΦΙΔΗΣ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9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9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9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92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9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ΜΟΥΜΟΥΛΙΔΗΣ ΘΕΜΙΣΤΟΚΛΗΣ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9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9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9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92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9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ΜΟΥΣΤΑΦΑ ΜΟΥΣΤΑΦΑ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9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9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9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92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9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ΜΠΑΚΟΓΙΑΝΝΗ </w:t>
            </w:r>
            <w:r w:rsidRPr="004D3269">
              <w:rPr>
                <w:rFonts w:ascii="Segoe UI" w:eastAsia="Times New Roman" w:hAnsi="Segoe UI" w:cs="Segoe UI"/>
                <w:sz w:val="18"/>
                <w:szCs w:val="18"/>
              </w:rPr>
              <w:t>ΘΕΟΔΩΡΑ(ΝΤΟΡΑ)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9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9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9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93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9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ΜΠΑΛΑΟΥΡΑΣ ΓΕΡΑΣΙΜΟΣ(ΜΑΚΗΣ)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9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9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9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93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9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ΜΠΑΛΑΦΑΣ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9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9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9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93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9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ΜΠΑΛΛΗΣ ΣΥΜΕΩΝ(ΜΑΚΗΣ)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9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9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9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94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9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ΜΠΑΛΤΑΣ ΑΡΙΣΤΕΙΔΗΣ-ΝΙΚΟΛΑΟΣ-ΔΗΜΗΤΡΙΟΣ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9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9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9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94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9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ΜΠΑΛΩΜΕΝΑΚΗΣ ΑΝΤΩΝΗΣ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9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9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9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94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9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ΜΠΑΞΕΒΑΝΑΚΗΣ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9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9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9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95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9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ΜΠΑΡΓΙΩΤΑΣ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9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29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9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95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9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ΜΠΑΡΚΑΣ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9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9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9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95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9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ΜΠΓΙΑΛΑΣ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9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9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9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96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9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ΜΠΟΛΑΡΗΣ ΜΑΡΚΟΣ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9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9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9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96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9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ΜΠΟΥΚΩΡΟΣ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9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9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9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96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9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ΜΠΟΥΡΑΣ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9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9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9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97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9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ΜΩΡΑΪΤΗΣ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9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29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9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97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9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ΝΙΚΟΛΟΠΟΥΛΟΣ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9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29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9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97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9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ΝΤΖΙΜΑΝΗΣ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9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9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9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97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9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ΞΑΝΘΟΣ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9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9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9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98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9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ΞΥΔΑΚΗΣ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9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9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9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98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9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ΟΙΚΟΝΟΜΟΥ </w:t>
            </w:r>
            <w:r w:rsidRPr="004D3269">
              <w:rPr>
                <w:rFonts w:ascii="Segoe UI" w:eastAsia="Times New Roman" w:hAnsi="Segoe UI" w:cs="Segoe UI"/>
                <w:sz w:val="18"/>
                <w:szCs w:val="18"/>
              </w:rPr>
              <w:t>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9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9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9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98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9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ΟΥΡΣΟΥΖΙΔΗΣ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9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9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9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99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9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ΠΑΛΛΗΣ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9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9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29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99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9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ΠΑΝΑΓΙΩΤΑΡΟΣ ΗΛΙΑΣ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9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9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9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99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9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ΠΑΝΑΓΙΩΤΟΠΟΥΛΟΣ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9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9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9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9A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9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ΠΑΝΑΓΟΥΛΗΣ ΕΥΣΤΑΘΙΟΣ(ΣΤΑΘΗΣ)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9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29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9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9A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9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ΠΑΝΤΖΑΣ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9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9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9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9A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9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ΠΑΠΑΔΟΠΟΥΛΟΣ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9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9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9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9B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9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ΠΑΠΑΔΟΠΟΥΛΟΣ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9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9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9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9B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9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ΠΑΠΑΔΟΠΟΥΛΟΣ ΧΡΙΣΤΟΦΟΡΟΣ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9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9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9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9B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9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ΠΑΠΑΗΛΙΟΥ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9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9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9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9C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9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ΠΑΠΑΘΕΟΔΩΡΟΥ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9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29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9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9C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9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ΠΑΠΑΚΩΣΤΑ-ΣΙΔΗΡΟΠΟΥΛΟΥ </w:t>
            </w:r>
            <w:r w:rsidRPr="004D3269">
              <w:rPr>
                <w:rFonts w:ascii="Segoe UI" w:eastAsia="Times New Roman" w:hAnsi="Segoe UI" w:cs="Segoe UI"/>
                <w:sz w:val="18"/>
                <w:szCs w:val="18"/>
              </w:rPr>
              <w:t>ΑΙΚΑΤΕΡΙΝΗ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29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29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9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9C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9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ΠΑΠΑΝΑΤΣΙΟΥ ΑΙΚΑΤΕΡΙΝΗ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29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9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9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9C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9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ΠΑΠΑΡΗΓΑ ΑΛΕΞΑΝΔΡΑ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9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29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9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9D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9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ΠΑΠΑΦΙΛΙΠΠΟΥ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9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9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9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9D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9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ΠΑΠΑΧΡΙΣΤΟΠΟΥΛΟΣ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9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29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9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9D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9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ΠΑΠΠΑΣ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9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9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9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9E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9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ΠΑΠΠΑΣ </w:t>
            </w:r>
            <w:r w:rsidRPr="004D3269">
              <w:rPr>
                <w:rFonts w:ascii="Segoe UI" w:eastAsia="Times New Roman" w:hAnsi="Segoe UI" w:cs="Segoe UI"/>
                <w:sz w:val="18"/>
                <w:szCs w:val="18"/>
              </w:rPr>
              <w:t>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9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9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9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9E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9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ΠΑΡΑΣΚΕΥΟΠΟΥΛΟΣ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9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9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9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9E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9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ΠΑΡΑΣΤΑΤΙΔΗΣ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9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9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5FC329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9F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9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ΠΑΥΛΙΔΗΣ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9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9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9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9F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9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ΠΑΦΙΛΗΣ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9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29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9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9F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9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ΠΛΑΚΙΩΤΑΚΗΣ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9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9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29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A0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9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ΠΟΛΑΚΗΣ </w:t>
            </w:r>
            <w:r w:rsidRPr="004D3269">
              <w:rPr>
                <w:rFonts w:ascii="Segoe UI" w:eastAsia="Times New Roman" w:hAnsi="Segoe UI" w:cs="Segoe UI"/>
                <w:sz w:val="18"/>
                <w:szCs w:val="18"/>
              </w:rPr>
              <w:t>ΠΑΥΛΟΣ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9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9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A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A0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A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ΠΡΑΤΣΟΛΗΣ ΑΝΑΣΤΑΣΙΟΣ(ΤΑΣΟΣ)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A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A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A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A0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A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ΡΑΠΤΗ ΕΛΕΝΗ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2A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A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A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A1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A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ΡΙΖΟΣ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A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A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2A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A1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A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ΡΙΖΟΥΛΗΣ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A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A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A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A1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A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ΣΑΛΜΑΣ ΜΑΡΙΟΣ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A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A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A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A1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A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ΣΑΜΑΡΑΣ ΑΝΤΩΝΙΟΣ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A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A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A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A2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A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ΣΑΝΤΟΡΙΝΙΟΣ ΝΕΚΤΑΡΙΟΣ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A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A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2A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A2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A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ΣΑΡΑΚΙΩΤΗΣ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A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A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2A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A2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A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ΣΑΡΙΔΗΣ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A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2A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A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A3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A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ΣΑΧΙΝΙΔΗΣ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A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A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A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A3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A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ΣΕΒΑΣΤΑΚΗΣ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A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A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2A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A3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A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ΣΕΛΤΣΑΣ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A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A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A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A4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A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ΣΗΦΑΚΗΣ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A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A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A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A4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A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ΣΙΜΟΡΕΛΗΣ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A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A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A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A4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A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ΣΚΑΝΔΑΛΙΔΗΣ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A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2A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A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A5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A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ΣΚΟΥΡΛΕΤΗΣ ΠΑΝΑΓΙΩΤΗΣ(ΠΑΝΟΣ)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A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A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A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A5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A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ΣΚΟΥΡΟΛΙΑΚΟΣ ΠΑΝΑΓΙΩΤΗΣ(ΠΑΝΟΣ)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A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A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A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A5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A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ΣΚΟΥΦΑ ΕΛΙΣΣΑΒΕΤ</w:t>
            </w:r>
          </w:p>
        </w:tc>
        <w:tc>
          <w:tcPr>
            <w:tcW w:w="1562" w:type="dxa"/>
            <w:tcBorders>
              <w:top w:val="nil"/>
              <w:left w:val="nil"/>
              <w:bottom w:val="single" w:sz="4" w:space="0" w:color="000000"/>
              <w:right w:val="single" w:sz="4" w:space="0" w:color="000000"/>
            </w:tcBorders>
            <w:shd w:val="clear" w:color="auto" w:fill="auto"/>
            <w:noWrap/>
            <w:vAlign w:val="center"/>
            <w:hideMark/>
          </w:tcPr>
          <w:p w14:paraId="5FC32A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A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A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A6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A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ΣΚΡΕΚΑΣ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A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A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A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A6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A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ΣΠΑΡΤΙΝΟΣ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A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A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A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A6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A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ΣΠΙΡΤΖΗΣ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A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A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A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A6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A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ΣΤΑΘΑΚΗΣ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A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A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A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A7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A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ΣΤΑΪΚΟΥΡΑΣ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A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A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2A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A7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A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ΣΤΑΜΑΤΑΚΗ ΕΛΕΝΗ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2A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A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2A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A7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A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ΣΤΑΜΑΤΗΣ </w:t>
            </w:r>
            <w:r w:rsidRPr="004D3269">
              <w:rPr>
                <w:rFonts w:ascii="Segoe UI" w:eastAsia="Times New Roman" w:hAnsi="Segoe UI" w:cs="Segoe UI"/>
                <w:sz w:val="18"/>
                <w:szCs w:val="18"/>
              </w:rPr>
              <w:t>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A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A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A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A8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A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ΣΤΑΜΠΟΥΛΗ ΑΦΡΟΔΙΤΗ</w:t>
            </w:r>
          </w:p>
        </w:tc>
        <w:tc>
          <w:tcPr>
            <w:tcW w:w="1562" w:type="dxa"/>
            <w:tcBorders>
              <w:top w:val="nil"/>
              <w:left w:val="nil"/>
              <w:bottom w:val="single" w:sz="4" w:space="0" w:color="000000"/>
              <w:right w:val="single" w:sz="4" w:space="0" w:color="000000"/>
            </w:tcBorders>
            <w:shd w:val="clear" w:color="auto" w:fill="auto"/>
            <w:noWrap/>
            <w:vAlign w:val="center"/>
            <w:hideMark/>
          </w:tcPr>
          <w:p w14:paraId="5FC32A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A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A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A8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A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ΣΤΕΡΓΙΟΥ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A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2A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A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A8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A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ΣΤΕΦΟΣ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A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A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A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A9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A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ΣΤΟΓΙΑΝΝΙΔΗΣ ΓΡΗΓΟΡΙΟΣ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A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A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A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A9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A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ΣΤΥΛΙΟΣ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A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A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A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A9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A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ΣΥΝΤΥΧΑΚΗΣ ΕΜΜΑΝΟΥΗΛ</w:t>
            </w:r>
          </w:p>
        </w:tc>
        <w:tc>
          <w:tcPr>
            <w:tcW w:w="1562" w:type="dxa"/>
            <w:tcBorders>
              <w:top w:val="nil"/>
              <w:left w:val="nil"/>
              <w:bottom w:val="single" w:sz="4" w:space="0" w:color="000000"/>
              <w:right w:val="single" w:sz="4" w:space="0" w:color="000000"/>
            </w:tcBorders>
            <w:shd w:val="clear" w:color="auto" w:fill="auto"/>
            <w:noWrap/>
            <w:vAlign w:val="center"/>
            <w:hideMark/>
          </w:tcPr>
          <w:p w14:paraId="5FC32A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2A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2A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AA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A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ΣΥΡΙΓΟΣ ΑΝΤΩΝΙΟΣ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A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A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A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AA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A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ΣΥΡΜΑΛΕΝΙΟΣ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A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A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A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AA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A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ΤΑΣΟΥΛΑΣ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A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A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A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AB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A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ΤΑΣΣΟΣ 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A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2A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2A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AB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A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ΤΕΛΙΓΙΟΡΙΔΟΥ ΟΛΥΜΠΙΑ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A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A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A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AB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A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ΤΖΑΒΑΡΑΣ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A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A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A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AB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A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ΤΖΑΚΡΗ ΘΕΟΔΩΡΑ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A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A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A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AC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A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ΤΖΑΜΑΚΛΗΣ ΧΑΡΙΛΑΟΣ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A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A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A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AC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A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ΤΖΕΛΕΠΗΣ ΜΙΧΑΗΛ</w:t>
            </w:r>
          </w:p>
        </w:tc>
        <w:tc>
          <w:tcPr>
            <w:tcW w:w="1562" w:type="dxa"/>
            <w:tcBorders>
              <w:top w:val="nil"/>
              <w:left w:val="nil"/>
              <w:bottom w:val="single" w:sz="4" w:space="0" w:color="000000"/>
              <w:right w:val="single" w:sz="4" w:space="0" w:color="000000"/>
            </w:tcBorders>
            <w:shd w:val="clear" w:color="auto" w:fill="auto"/>
            <w:noWrap/>
            <w:vAlign w:val="center"/>
            <w:hideMark/>
          </w:tcPr>
          <w:p w14:paraId="5FC32A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2A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A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AC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A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ΤΖΟΥΦΗ ΜΕΡΟΠΗ</w:t>
            </w:r>
          </w:p>
        </w:tc>
        <w:tc>
          <w:tcPr>
            <w:tcW w:w="1562" w:type="dxa"/>
            <w:tcBorders>
              <w:top w:val="nil"/>
              <w:left w:val="nil"/>
              <w:bottom w:val="single" w:sz="4" w:space="0" w:color="000000"/>
              <w:right w:val="single" w:sz="4" w:space="0" w:color="000000"/>
            </w:tcBorders>
            <w:shd w:val="clear" w:color="auto" w:fill="auto"/>
            <w:noWrap/>
            <w:vAlign w:val="center"/>
            <w:hideMark/>
          </w:tcPr>
          <w:p w14:paraId="5FC32A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A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A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AD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A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ΤΟΣΚΑΣ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A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A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A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AD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A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ΤΡΑΓΑΚΗΣ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A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A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2A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AD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A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ΤΡΙΑΝΤΑΦΥΛΛΙΔΗΣ ΑΛΕΞΑΝΔΡΟΣ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A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A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w:t>
            </w:r>
            <w:r w:rsidRPr="004D3269">
              <w:rPr>
                <w:rFonts w:ascii="Segoe UI" w:eastAsia="Times New Roman" w:hAnsi="Segoe UI" w:cs="Segoe UI"/>
                <w:sz w:val="18"/>
                <w:szCs w:val="18"/>
              </w:rPr>
              <w:t xml:space="preserve">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A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AE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A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ΤΡΙΑΝΤΑΦΥΛΛΟΥ ΜΑΡΙΑ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A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A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A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AE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A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ΤΣΑΚΑΛΩΤΟΣ ΕΥΚΛΕΙΔΗΣ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A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A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A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AE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A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ΤΣΙΑΡΑΣ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A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A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A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AF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A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ΤΣΙΠΡΑΣ ΑΛΕΞΙΟΣ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A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A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2A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AF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A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ΤΣΙΡΚΑΣ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A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A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A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AF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A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ΤΣΙΡΩΝΗΣ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A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A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Β' </w:t>
            </w:r>
            <w:r w:rsidRPr="004D3269">
              <w:rPr>
                <w:rFonts w:ascii="Segoe UI" w:eastAsia="Times New Roman" w:hAnsi="Segoe UI" w:cs="Segoe UI"/>
                <w:sz w:val="18"/>
                <w:szCs w:val="18"/>
              </w:rPr>
              <w:t>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A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B0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A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ΤΣΟΓΚΑΣ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A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A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A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B0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B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ΦΑΜΕΛΛΟΣ ΣΩΚΡΑΤΗΣ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B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B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B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B0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B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ΦΙΛΗΣ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B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B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B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B0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B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ΦΛΑΜΠΟΥΡΑΡΗΣ ΑΛΕΞΑΝΔΡΟΣ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B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B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B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B1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B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ΦΟΡΤΣΑΚΗΣ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B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B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B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B1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B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ΦΩΤΗΛΑΣ ΙΑΣΩΝΑΣ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B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B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B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B1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B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ΦΩΤΙΟΥ ΘΕΑΝΩ</w:t>
            </w:r>
          </w:p>
        </w:tc>
        <w:tc>
          <w:tcPr>
            <w:tcW w:w="1562" w:type="dxa"/>
            <w:tcBorders>
              <w:top w:val="nil"/>
              <w:left w:val="nil"/>
              <w:bottom w:val="single" w:sz="4" w:space="0" w:color="000000"/>
              <w:right w:val="single" w:sz="4" w:space="0" w:color="000000"/>
            </w:tcBorders>
            <w:shd w:val="clear" w:color="auto" w:fill="auto"/>
            <w:noWrap/>
            <w:vAlign w:val="center"/>
            <w:hideMark/>
          </w:tcPr>
          <w:p w14:paraId="5FC32B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B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B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B2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B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ΧΑΡΑΚΟΠΟΥΛΟΣ ΜΑΞΙΜΟΣ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B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B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B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B2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B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ΧΑΤΖΗΔΑΚΗΣ ΚΩΝΣΤΑΝΤΙΝΟΣ(ΚΩΣΤΗΣ)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B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B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B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B2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B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ΧΑΤΖΗΣΑΒΒΑΣ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B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B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5FC32B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B3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B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ΧΡΙΣΤΟΔΟΥΛΟΠΟΥΛΟΥ ΑΝΑΣΤΑΣΙΑ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B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B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B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B3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B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ΧΡΙΣΤΟΦΙΛΟΠΟΥΛΟΥ ΠΑΡΑΣΚΕΥΗ(ΕΥΗ)</w:t>
            </w:r>
          </w:p>
        </w:tc>
        <w:tc>
          <w:tcPr>
            <w:tcW w:w="1562" w:type="dxa"/>
            <w:tcBorders>
              <w:top w:val="nil"/>
              <w:left w:val="nil"/>
              <w:bottom w:val="single" w:sz="4" w:space="0" w:color="000000"/>
              <w:right w:val="single" w:sz="4" w:space="0" w:color="000000"/>
            </w:tcBorders>
            <w:shd w:val="clear" w:color="auto" w:fill="auto"/>
            <w:noWrap/>
            <w:vAlign w:val="center"/>
            <w:hideMark/>
          </w:tcPr>
          <w:p w14:paraId="5FC32B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2B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B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B3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B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ΨΑΡΙΑΝΟΣ ΓΡΗΓΟΡΙΟΣ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B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2B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B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B4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B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ΨΥΧΟΓΙΟΣ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B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B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B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B4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vAlign w:val="center"/>
            <w:hideMark/>
          </w:tcPr>
          <w:p w14:paraId="5FC32B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Σ.Α.Ψ: 9 (ΣΥΝΟΛΙΚΑ ΨΗΦΟΙ: NAI:155, OXI:142, ΠΡΝ:0)</w:t>
            </w:r>
          </w:p>
        </w:tc>
        <w:tc>
          <w:tcPr>
            <w:tcW w:w="1562" w:type="dxa"/>
            <w:tcBorders>
              <w:top w:val="nil"/>
              <w:left w:val="nil"/>
              <w:bottom w:val="single" w:sz="4" w:space="0" w:color="000000"/>
              <w:right w:val="single" w:sz="4" w:space="0" w:color="000000"/>
            </w:tcBorders>
            <w:shd w:val="clear" w:color="auto" w:fill="auto"/>
            <w:vAlign w:val="center"/>
            <w:hideMark/>
          </w:tcPr>
          <w:p w14:paraId="5FC32B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c>
          <w:tcPr>
            <w:tcW w:w="1939" w:type="dxa"/>
            <w:tcBorders>
              <w:top w:val="nil"/>
              <w:left w:val="nil"/>
              <w:bottom w:val="single" w:sz="4" w:space="0" w:color="000000"/>
              <w:right w:val="single" w:sz="4" w:space="0" w:color="000000"/>
            </w:tcBorders>
            <w:shd w:val="clear" w:color="auto" w:fill="auto"/>
            <w:vAlign w:val="center"/>
            <w:hideMark/>
          </w:tcPr>
          <w:p w14:paraId="5FC32B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5FC32B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r>
      <w:tr w:rsidR="0020643A" w14:paraId="5FC32B4B" w14:textId="77777777">
        <w:trPr>
          <w:trHeight w:val="480"/>
        </w:trPr>
        <w:tc>
          <w:tcPr>
            <w:tcW w:w="3823" w:type="dxa"/>
            <w:tcBorders>
              <w:top w:val="nil"/>
              <w:left w:val="single" w:sz="4" w:space="0" w:color="000000"/>
              <w:bottom w:val="single" w:sz="4" w:space="0" w:color="000000"/>
              <w:right w:val="single" w:sz="4" w:space="0" w:color="000000"/>
            </w:tcBorders>
            <w:shd w:val="clear" w:color="auto" w:fill="auto"/>
            <w:vAlign w:val="center"/>
            <w:hideMark/>
          </w:tcPr>
          <w:p w14:paraId="5FC32B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Άρθρο: 9. Έξοδα Υπουργείου Εξωτερικών (ΣΥΝΟΛΙΚΑ ΨΗΦΟΙ: NAI:155, OXI:142, ΠΡΝ:0)</w:t>
            </w:r>
          </w:p>
        </w:tc>
        <w:tc>
          <w:tcPr>
            <w:tcW w:w="1562" w:type="dxa"/>
            <w:tcBorders>
              <w:top w:val="nil"/>
              <w:left w:val="nil"/>
              <w:bottom w:val="single" w:sz="4" w:space="0" w:color="000000"/>
              <w:right w:val="single" w:sz="4" w:space="0" w:color="000000"/>
            </w:tcBorders>
            <w:shd w:val="clear" w:color="auto" w:fill="auto"/>
            <w:vAlign w:val="center"/>
            <w:hideMark/>
          </w:tcPr>
          <w:p w14:paraId="5FC32B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c>
          <w:tcPr>
            <w:tcW w:w="1939" w:type="dxa"/>
            <w:tcBorders>
              <w:top w:val="nil"/>
              <w:left w:val="nil"/>
              <w:bottom w:val="single" w:sz="4" w:space="0" w:color="000000"/>
              <w:right w:val="single" w:sz="4" w:space="0" w:color="000000"/>
            </w:tcBorders>
            <w:shd w:val="clear" w:color="auto" w:fill="auto"/>
            <w:vAlign w:val="center"/>
            <w:hideMark/>
          </w:tcPr>
          <w:p w14:paraId="5FC32B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5FC32B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r>
      <w:tr w:rsidR="0020643A" w14:paraId="5FC32B5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B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ΑΘΑΝΑΣΙΟΥ </w:t>
            </w:r>
            <w:r w:rsidRPr="004D3269">
              <w:rPr>
                <w:rFonts w:ascii="Segoe UI" w:eastAsia="Times New Roman" w:hAnsi="Segoe UI" w:cs="Segoe UI"/>
                <w:sz w:val="18"/>
                <w:szCs w:val="18"/>
              </w:rPr>
              <w:t>ΑΘΑΝΑΣΙΟΣ(ΝΑΣΟΣ)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B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B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B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B5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B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ΑΘΑΝΑΣΙΟΥ ΧΑΡΑΛΑΜΠΟΣ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B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B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2B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B5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B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ΑΪΒΑΤΙΔΗΣ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B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B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B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B5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B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ΑΚΡΙΩΤΗΣ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B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B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B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B6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B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ΑΜΑΝΑΤΙΔΗΣ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B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B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B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B6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B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ΑΜΥΡΑΣ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B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2B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B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B6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B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ΑΝΑΓΝΩΣΤΟΠΟΥΛΟΥ </w:t>
            </w:r>
            <w:r w:rsidRPr="004D3269">
              <w:rPr>
                <w:rFonts w:ascii="Segoe UI" w:eastAsia="Times New Roman" w:hAnsi="Segoe UI" w:cs="Segoe UI"/>
                <w:sz w:val="18"/>
                <w:szCs w:val="18"/>
              </w:rPr>
              <w:t>ΑΘΑΝΑΣΙΑ(ΣΙΑ)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B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B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B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B7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B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ΑΝΑΣΤΑΣΙΑΔΗΣ ΣΑΒΒΑΣ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B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B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B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B7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B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ΑΝΔΡΙΑΝΟΣ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B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B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2B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B7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B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ΑΝΤΩΝΙΑΔΗΣ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B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B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B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B8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B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ΑΝΤΩΝΙΟΥ ΜΑΡΙΑ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B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B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B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B8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B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ΑΝΤΩΝΙΟΥ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B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B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B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B8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B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ΑΠΟΣΤΟΛΟΥ ΕΥΑΓΓΕΛΟΣ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B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B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B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B9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B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ΑΡΑΜΠΑΤΖΗ ΦΩΤΕΙΝΗ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2B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B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B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B9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B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ΑΡΑΧΩΒΙΤΗΣ 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B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B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B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B9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B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ΑΡΒΑΝΙΤΙΔΗΣ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B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2B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B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BA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B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ΑΣΗΜΑΚΟΠΟΥΛΟΥ ΑΝΝΑ-ΜΙΣΕΛ</w:t>
            </w:r>
          </w:p>
        </w:tc>
        <w:tc>
          <w:tcPr>
            <w:tcW w:w="1562" w:type="dxa"/>
            <w:tcBorders>
              <w:top w:val="nil"/>
              <w:left w:val="nil"/>
              <w:bottom w:val="single" w:sz="4" w:space="0" w:color="000000"/>
              <w:right w:val="single" w:sz="4" w:space="0" w:color="000000"/>
            </w:tcBorders>
            <w:shd w:val="clear" w:color="auto" w:fill="auto"/>
            <w:noWrap/>
            <w:vAlign w:val="center"/>
            <w:hideMark/>
          </w:tcPr>
          <w:p w14:paraId="5FC32B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B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B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BA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B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ΑΥΓΕΝΑΚΗΣ ΕΛΕΥΘΕΡΙΟΣ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B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B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2B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BA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B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ΑΥΛΩΝΙΤΟΥ ΕΛΕΝΗ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2B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B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B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BA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B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ΑΧΜΕΤ ΙΛΧΑΝ</w:t>
            </w:r>
          </w:p>
        </w:tc>
        <w:tc>
          <w:tcPr>
            <w:tcW w:w="1562" w:type="dxa"/>
            <w:tcBorders>
              <w:top w:val="nil"/>
              <w:left w:val="nil"/>
              <w:bottom w:val="single" w:sz="4" w:space="0" w:color="000000"/>
              <w:right w:val="single" w:sz="4" w:space="0" w:color="000000"/>
            </w:tcBorders>
            <w:shd w:val="clear" w:color="auto" w:fill="auto"/>
            <w:noWrap/>
            <w:vAlign w:val="center"/>
            <w:hideMark/>
          </w:tcPr>
          <w:p w14:paraId="5FC32B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2B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B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BB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B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ΒΑΓΕΝΑ ΑΝΝΑ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B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B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B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BB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B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ΒΑΓΙΩΝΑΚΗ ΕΥΑΓΓΕΛΙΑ(ΒΑΛΙΑ)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B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B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B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BB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B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ΒΑΓΙΩΝΑΣ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B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B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B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BC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B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ΒΑΚΗ ΦΩΤΕΙΝΗ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2B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B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B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BC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B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ΒΑΡΒΙΤΣΙΩΤΗΣ ΜΙΛΤΙΑΔΗΣ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B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B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B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BC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B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ΒΑΡΔΑΚΗΣ ΣΩΚΡΑΤΗΣ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B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B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2B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BD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B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ΒΑΡΔΑΛΗΣ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B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2B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B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BD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B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ΒΑΡΕΜΕΝΟΣ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B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B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B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BD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B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ΒΕΝΙΖΕΛΟΣ ΕΥΑΓΓΕΛΟΣ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B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2B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B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BE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B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ΒΕΡΝΑΡΔΑΚΗΣ ΧΡΙΣΤΟΦΟΡΟΣ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B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B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B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BE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B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ΒΕΣΥΡΟΠΟΥΛΟΣ ΑΠΟΣΤΟΛΟΣ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B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B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B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BE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B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ΒΕΤΤΑΣ </w:t>
            </w:r>
            <w:r w:rsidRPr="004D3269">
              <w:rPr>
                <w:rFonts w:ascii="Segoe UI" w:eastAsia="Times New Roman" w:hAnsi="Segoe UI" w:cs="Segoe UI"/>
                <w:sz w:val="18"/>
                <w:szCs w:val="18"/>
              </w:rPr>
              <w:t>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B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B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2B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BF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B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ΒΙΤΣΑΣ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B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B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2B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BF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B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ΒΛΑΣΗΣ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B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B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B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BF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B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ΒΛΑΧΟΣ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B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B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B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BF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B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ΒΛΑΧΟΥ ΣΩΤΗΡΙΑ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B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B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B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C0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C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ΒΟΡΙΔΗΣ ΜΑΥΡΟΥΔΗΣ(ΜΑΚΗΣ)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C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C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C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C0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C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ΒΟΥΛΤΕΨΗ ΣΟΦΙΑ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C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C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C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C0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C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ΒΟΥΤΣΗΣ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C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C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C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C1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C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ΒΡΑΝΤΖΑ ΠΑΝΑΓΙΩΤΑ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C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C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C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C1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C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ΒΡΟΥΤΣΗΣ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C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C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C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C1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C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ΓΑΒΡΟΓΛΟΥ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C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C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C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C2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C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ΓΑΚΗΣ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C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C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2C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C2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C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ΓΕΝΗΜΑΤΑ ΦΩΤΕΙΝΗ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2C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2C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C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C2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C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ΓΕΝΝΙΑ </w:t>
            </w:r>
            <w:r w:rsidRPr="004D3269">
              <w:rPr>
                <w:rFonts w:ascii="Segoe UI" w:eastAsia="Times New Roman" w:hAnsi="Segoe UI" w:cs="Segoe UI"/>
                <w:sz w:val="18"/>
                <w:szCs w:val="18"/>
              </w:rPr>
              <w:t>ΓΕΩΡΓΙΑ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C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C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2C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C3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C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ΓΕΡΜΕΝΗΣ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C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C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C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C3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C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ΓΕΡΟΒΑΣΙΛΗ ΟΛΓΑ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C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C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C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C3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C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ΓΕΩΡΓΑΝΤΑΣ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C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C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5FC32C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C4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C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ΓΕΩΡΓΙΑΔΗΣ ΜΑΡΙΟΣ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C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2C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C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C4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C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ΓΕΩΡΓΙΑΔΗΣ ΣΠΥΡΙΔΩΝ-ΑΔΩΝΙΣ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C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C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C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C4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C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ΓΕΩΡΓΟΠΟΥΛΟΥ-ΣΑΛΤΑΡΗ </w:t>
            </w:r>
            <w:r w:rsidRPr="004D3269">
              <w:rPr>
                <w:rFonts w:ascii="Segoe UI" w:eastAsia="Times New Roman" w:hAnsi="Segoe UI" w:cs="Segoe UI"/>
                <w:sz w:val="18"/>
                <w:szCs w:val="18"/>
              </w:rPr>
              <w:t>ΕΥΣΤΑΘΙΑ(ΕΦΗ)</w:t>
            </w:r>
          </w:p>
        </w:tc>
        <w:tc>
          <w:tcPr>
            <w:tcW w:w="1562" w:type="dxa"/>
            <w:tcBorders>
              <w:top w:val="nil"/>
              <w:left w:val="nil"/>
              <w:bottom w:val="single" w:sz="4" w:space="0" w:color="000000"/>
              <w:right w:val="single" w:sz="4" w:space="0" w:color="000000"/>
            </w:tcBorders>
            <w:shd w:val="clear" w:color="auto" w:fill="auto"/>
            <w:noWrap/>
            <w:vAlign w:val="center"/>
            <w:hideMark/>
          </w:tcPr>
          <w:p w14:paraId="5FC32C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C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C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C4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C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ΓΙΑΚΟΥΜΑΤΟΣ ΓΕΡΑΣΙΜΟΣ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C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C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C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C5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C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ΓΙΑΝΝΑΚΗΣ ΣΤΕΡΓΙΟΣ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C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C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C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C5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C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ΓΙΑΝΝΑΚΙΔΗΣ ΕΥΣΤΑΘΙΟΣ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C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C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C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C5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C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ΓΙΟΓΙΑΚΑΣ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C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C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C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C6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C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ΓΚΑΡΑ ΑΝΑΣΤΑΣΙΑ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C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C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2C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C6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C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ΓΚΙΟΚΑΣ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C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2C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C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C6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C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ΓΚΙΟΛΑΣ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C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C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2C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C7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C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ΓΚΙΟΥΛΕΚΑΣ ΚΩΣΤΑΝΤΙΝΟΣ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C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C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C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C7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C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ΓΡΕΓΟΣ ΑΝΤΩΝΙΟΣ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C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C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C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C7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C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ΓΡΗΓΟΡΑΚΟΣ ΛΕΩΝΙΔΑΣ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C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2C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C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C8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C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ΔΑΒΑΚΗΣ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C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C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C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C8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C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ΔΑΝΕΛΛΗΣ ΣΠΥΡΙΔΩΝ</w:t>
            </w:r>
          </w:p>
        </w:tc>
        <w:tc>
          <w:tcPr>
            <w:tcW w:w="1562" w:type="dxa"/>
            <w:tcBorders>
              <w:top w:val="nil"/>
              <w:left w:val="nil"/>
              <w:bottom w:val="single" w:sz="4" w:space="0" w:color="000000"/>
              <w:right w:val="single" w:sz="4" w:space="0" w:color="000000"/>
            </w:tcBorders>
            <w:shd w:val="clear" w:color="auto" w:fill="auto"/>
            <w:noWrap/>
            <w:vAlign w:val="center"/>
            <w:hideMark/>
          </w:tcPr>
          <w:p w14:paraId="5FC32C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2C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2C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C8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C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ΔΕΔΕΣ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C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C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C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C9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C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ΔΕΛΗΣ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C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2C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C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C9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C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ΔΕΝΔΙΑΣ ΝΙΚΟΛΑΟΣ-ΓΕΩΡΓΙΟΣ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C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C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C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C9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C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ΔΗΜΑΡΑΣ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C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C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C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C9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C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ΔΗΜΑΣ ΧΡΙΣΤΟΣ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C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C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C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CA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C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ΔΗΜΗΤΡΙΑΔΗΣ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C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C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C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CA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C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ΔΗΜΟΣΧΑΚΗΣ </w:t>
            </w:r>
            <w:r w:rsidRPr="004D3269">
              <w:rPr>
                <w:rFonts w:ascii="Segoe UI" w:eastAsia="Times New Roman" w:hAnsi="Segoe UI" w:cs="Segoe UI"/>
                <w:sz w:val="18"/>
                <w:szCs w:val="18"/>
              </w:rPr>
              <w:t>ΑΝΑΣΤΑΣΙΟΣ(ΤΑΣΟΣ)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C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C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2C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CA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C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ΔΟΥΖΙΝΑΣ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C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C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2C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CB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C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ΔΡΑΓΑΣΑΚΗΣ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C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C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C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CB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C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ΔΡΙΤΣΑΣ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C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C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2C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CB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C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ΔΡΙΤΣΕΛΗ ΠΑΝΑΓΙΩΤΑ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C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C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C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CC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C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ΕΜΜΑΝΟΥΗΛΙΔΗΣ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C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C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C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CC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C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ΖΑΡΟΥΛΙΑ</w:t>
            </w:r>
            <w:r w:rsidRPr="004D3269">
              <w:rPr>
                <w:rFonts w:ascii="Segoe UI" w:eastAsia="Times New Roman" w:hAnsi="Segoe UI" w:cs="Segoe UI"/>
                <w:sz w:val="18"/>
                <w:szCs w:val="18"/>
              </w:rPr>
              <w:t xml:space="preserve"> ΕΛΕΝΗ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2C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C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C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CC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C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ΖΕΪΜΠΕΚ ΧΟΥΣΕΪΝ</w:t>
            </w:r>
          </w:p>
        </w:tc>
        <w:tc>
          <w:tcPr>
            <w:tcW w:w="1562" w:type="dxa"/>
            <w:tcBorders>
              <w:top w:val="nil"/>
              <w:left w:val="nil"/>
              <w:bottom w:val="single" w:sz="4" w:space="0" w:color="000000"/>
              <w:right w:val="single" w:sz="4" w:space="0" w:color="000000"/>
            </w:tcBorders>
            <w:shd w:val="clear" w:color="auto" w:fill="auto"/>
            <w:noWrap/>
            <w:vAlign w:val="center"/>
            <w:hideMark/>
          </w:tcPr>
          <w:p w14:paraId="5FC32C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C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C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CD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C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ΖΟΥΡΑΡΗΣ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C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2C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C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CD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C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ΗΓΟΥΜΕΝΙΔΗΣ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C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C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2C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CD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C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ΗΛΙΟΠΟΥΛΟΣ ΠΑΝΑΓΙΩΤΗΣ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C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C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C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CE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C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ΘΕΛΕΡΙΤΗ ΜΑΡΙΑ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C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C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C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CE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C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ΘΕΟΔΩΡΑΚΗΣ 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C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2C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C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CE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C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ΘΕΟΠΕΦΤΑΤΟΥ ΑΦΡΟΔΙΤΗ</w:t>
            </w:r>
          </w:p>
        </w:tc>
        <w:tc>
          <w:tcPr>
            <w:tcW w:w="1562" w:type="dxa"/>
            <w:tcBorders>
              <w:top w:val="nil"/>
              <w:left w:val="nil"/>
              <w:bottom w:val="single" w:sz="4" w:space="0" w:color="000000"/>
              <w:right w:val="single" w:sz="4" w:space="0" w:color="000000"/>
            </w:tcBorders>
            <w:shd w:val="clear" w:color="auto" w:fill="auto"/>
            <w:noWrap/>
            <w:vAlign w:val="center"/>
            <w:hideMark/>
          </w:tcPr>
          <w:p w14:paraId="5FC32C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C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C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CE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C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ΘΕΟΦΥΛΑΚΤΟΣ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C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C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C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CF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C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ΘΕΟΧΑΡΗΣ ΘΕΟΧΑΡΗΣ(ΧΑΡΗΣ)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C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C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C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CF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C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ΘΕΟΧΑΡΟΠΟΥΛΟΣ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C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2C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C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CF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C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ΘΕΩΝΑΣ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C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C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C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D0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C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ΘΗΒΑΙΟΣ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D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D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D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D0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D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ΘΡΑΨΑΝΙΩΤΗΣ ΕΜΜΑΝΟΥΗΛ</w:t>
            </w:r>
          </w:p>
        </w:tc>
        <w:tc>
          <w:tcPr>
            <w:tcW w:w="1562" w:type="dxa"/>
            <w:tcBorders>
              <w:top w:val="nil"/>
              <w:left w:val="nil"/>
              <w:bottom w:val="single" w:sz="4" w:space="0" w:color="000000"/>
              <w:right w:val="single" w:sz="4" w:space="0" w:color="000000"/>
            </w:tcBorders>
            <w:shd w:val="clear" w:color="auto" w:fill="auto"/>
            <w:noWrap/>
            <w:vAlign w:val="center"/>
            <w:hideMark/>
          </w:tcPr>
          <w:p w14:paraId="5FC32D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D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2D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D0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D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ΙΓΓΛΕΖΗ ΑΙΚΑΤΕΡΙΝΗ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2D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D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D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D1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D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ΚΑΒΑΔΕΛΛΑΣ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D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2D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D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D1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D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ΚΑΒΒΑΔΑΣ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D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D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2D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D1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D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ΚΑΒΒΑΔΙΑ ΙΩΑΝΝΕΤΑ(ΑΝΝΕΤΑ)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D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D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D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D2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D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ΚΑΪΣΑΣ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D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D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2D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D2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D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ΚΑΚΛΑΜΑΝΗΣ ΝΙΚΗΤΑΣ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D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D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D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D2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D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ΚΑΛΑΦΑΤΗΣ 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D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D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D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D3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D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ΚΑΜΑΤΕΡΟΣ ΗΛΙΑΣ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D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D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2D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D3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D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ΚΑΜΜΕΝΟΣ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D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2D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2D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D3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D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ΚΑΜΜΕΝΟΣ ΠΑΝΑΓΙΩΤΗΣ(ΠΑΝΟΣ)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D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2D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D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D3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D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ΚΑΝΕΛΛΗ ΓΑΡΥΦΑΛΛΙΑ(ΛΙΑΝΑ)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D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2D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D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D4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D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ΚΑΡΑΓΙΑΝΝΗΣ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D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D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D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D4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D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ΚΑΡΑΓΙΑΝΝΙΔΗΣ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D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D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D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D4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D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ΚΑΡΑ-ΓΙΟΥΣΟΥΦ ΑΪΧΑΝ</w:t>
            </w:r>
          </w:p>
        </w:tc>
        <w:tc>
          <w:tcPr>
            <w:tcW w:w="1562" w:type="dxa"/>
            <w:tcBorders>
              <w:top w:val="nil"/>
              <w:left w:val="nil"/>
              <w:bottom w:val="single" w:sz="4" w:space="0" w:color="000000"/>
              <w:right w:val="single" w:sz="4" w:space="0" w:color="000000"/>
            </w:tcBorders>
            <w:shd w:val="clear" w:color="auto" w:fill="auto"/>
            <w:noWrap/>
            <w:vAlign w:val="center"/>
            <w:hideMark/>
          </w:tcPr>
          <w:p w14:paraId="5FC32D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D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D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D5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D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ΚΑΡΑΓΚΟΥΝΗΣ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D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D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D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D5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D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ΚΑΡΑΘΑΝΑΣΟΠΟΥΛΟΣ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D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2D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D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D5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D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ΚΑΡΑΚΩΣΤΑ </w:t>
            </w:r>
            <w:r w:rsidRPr="004D3269">
              <w:rPr>
                <w:rFonts w:ascii="Segoe UI" w:eastAsia="Times New Roman" w:hAnsi="Segoe UI" w:cs="Segoe UI"/>
                <w:sz w:val="18"/>
                <w:szCs w:val="18"/>
              </w:rPr>
              <w:t>ΕΥΑΓΓΕΛΙΑ(ΕΥΗ)</w:t>
            </w:r>
          </w:p>
        </w:tc>
        <w:tc>
          <w:tcPr>
            <w:tcW w:w="1562" w:type="dxa"/>
            <w:tcBorders>
              <w:top w:val="nil"/>
              <w:left w:val="nil"/>
              <w:bottom w:val="single" w:sz="4" w:space="0" w:color="000000"/>
              <w:right w:val="single" w:sz="4" w:space="0" w:color="000000"/>
            </w:tcBorders>
            <w:shd w:val="clear" w:color="auto" w:fill="auto"/>
            <w:noWrap/>
            <w:vAlign w:val="center"/>
            <w:hideMark/>
          </w:tcPr>
          <w:p w14:paraId="5FC32D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D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2D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D6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D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ΚΑΡΑΚΩΣΤΑΣ ΕΥΑΓΓΕΛΟΣ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D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D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D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D6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D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ΚΑΡΑΜΑΝΛΗ ΑΝΝΑ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D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D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D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D6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D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ΚΑΡΑΜΑΝΛΗΣ ΚΩΝ/ΝΟΣ τ ΑΛΕΞ</w:t>
            </w:r>
          </w:p>
        </w:tc>
        <w:tc>
          <w:tcPr>
            <w:tcW w:w="1562" w:type="dxa"/>
            <w:tcBorders>
              <w:top w:val="nil"/>
              <w:left w:val="nil"/>
              <w:bottom w:val="single" w:sz="4" w:space="0" w:color="000000"/>
              <w:right w:val="single" w:sz="4" w:space="0" w:color="000000"/>
            </w:tcBorders>
            <w:shd w:val="clear" w:color="auto" w:fill="auto"/>
            <w:noWrap/>
            <w:vAlign w:val="center"/>
            <w:hideMark/>
          </w:tcPr>
          <w:p w14:paraId="5FC32D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D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D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D7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D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ΚΑΡΑΜΑΝΛΗΣ ΚΩΝ/ΝΟΣ τ ΑΧΙΛ</w:t>
            </w:r>
          </w:p>
        </w:tc>
        <w:tc>
          <w:tcPr>
            <w:tcW w:w="1562" w:type="dxa"/>
            <w:tcBorders>
              <w:top w:val="nil"/>
              <w:left w:val="nil"/>
              <w:bottom w:val="single" w:sz="4" w:space="0" w:color="000000"/>
              <w:right w:val="single" w:sz="4" w:space="0" w:color="000000"/>
            </w:tcBorders>
            <w:shd w:val="clear" w:color="auto" w:fill="auto"/>
            <w:noWrap/>
            <w:vAlign w:val="center"/>
            <w:hideMark/>
          </w:tcPr>
          <w:p w14:paraId="5FC32D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D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D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D7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D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ΚΑΡΑΝΑΣΤΑΣΗΣ ΑΠΟΣΤΟΛΟΣ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D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D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2D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D7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D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ΚΑΡΑΟΓΛΟΥ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D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D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D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D8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D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ΚΑΡΑΣΑΡΛΙΔΟΥ ΕΥΦΡΟΣΥΝΗ(ΦΡΟΣΩ)</w:t>
            </w:r>
          </w:p>
        </w:tc>
        <w:tc>
          <w:tcPr>
            <w:tcW w:w="1562" w:type="dxa"/>
            <w:tcBorders>
              <w:top w:val="nil"/>
              <w:left w:val="nil"/>
              <w:bottom w:val="single" w:sz="4" w:space="0" w:color="000000"/>
              <w:right w:val="single" w:sz="4" w:space="0" w:color="000000"/>
            </w:tcBorders>
            <w:shd w:val="clear" w:color="auto" w:fill="auto"/>
            <w:noWrap/>
            <w:vAlign w:val="center"/>
            <w:hideMark/>
          </w:tcPr>
          <w:p w14:paraId="5FC32D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D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D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D8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D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ΚΑΡΑΣΜΑΝΗΣ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D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D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D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D8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D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ΚΑΡΡΑΣ ΓΕΩΡΓΙΟΣ-ΔΗΜΗΤΡΙΟΣ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D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2D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D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D8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D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ΚΑΣΑΠΙΔΗΣ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D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D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D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D9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D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ΚΑΣΙΔΙΑΡΗΣ ΗΛΙΑΣ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D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D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D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D9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D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ΚΑΣΙΜΑΤΗ ΕΙΡΗΝΗ(ΝΙΝΑ)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D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D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2D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D9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D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ΚΑΣΤΟΡΗΣ ΑΣΤΕΡΙΟΣ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D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D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D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DA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D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ΚΑΤΡΟΥΓΚΑΛΟΣ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D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D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D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DA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D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ΚΑΤΣΑΒΡΙΑ-ΣΙΩΡΟΠΟΥΛΟΥ ΧΡΥΣΟΥΛΑ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D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D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D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DA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D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ΚΑΤΣΑΝΙΩΤΗΣ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D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D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D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DB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D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ΚΑΤΣΑΦΑΔΟΣ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D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D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Α' </w:t>
            </w:r>
            <w:r w:rsidRPr="004D3269">
              <w:rPr>
                <w:rFonts w:ascii="Segoe UI" w:eastAsia="Times New Roman" w:hAnsi="Segoe UI" w:cs="Segoe UI"/>
                <w:sz w:val="18"/>
                <w:szCs w:val="18"/>
              </w:rPr>
              <w:t>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2D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DB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D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ΚΑΤΣΗΣ ΜΑΡΙΟΣ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D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D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D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DB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D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ΚΑΤΣΙΑΝΤΩΝΗΣ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DB9" w14:textId="77777777" w:rsidR="00832F31" w:rsidRPr="004D3269" w:rsidRDefault="00E84ECF">
            <w:pPr>
              <w:spacing w:after="0" w:line="240" w:lineRule="auto"/>
              <w:contextualSpacing/>
              <w:rPr>
                <w:rFonts w:ascii="Segoe UI" w:eastAsia="Times New Roman" w:hAnsi="Segoe UI" w:cs="Segoe UI"/>
                <w:sz w:val="18"/>
                <w:szCs w:val="18"/>
              </w:rPr>
            </w:pPr>
            <w:r>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D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D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DC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D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ΚΑΤΣΙΚΗΣ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D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2D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D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DC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D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ΚΑΤΣΩΤΗΣ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D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2D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D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DC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D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ΚΑΦΑΝΤΑΡΗ ΧΑΡΟΥΛΑ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D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D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D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DD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D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ΚΕΓΚΕΡΟΓΛΟΥ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D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2D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2D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DD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D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ΚΕΔΙΚΟΓΛΟΥ ΣΥΜΕΩΝ(ΣΙΜΟΣ)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D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D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D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DD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D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ΚΕΛΛΑΣ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D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D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D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DD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D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ΚΕΡΑΜΕΩΣ ΝΙΚΗ</w:t>
            </w:r>
          </w:p>
        </w:tc>
        <w:tc>
          <w:tcPr>
            <w:tcW w:w="1562" w:type="dxa"/>
            <w:tcBorders>
              <w:top w:val="nil"/>
              <w:left w:val="nil"/>
              <w:bottom w:val="single" w:sz="4" w:space="0" w:color="000000"/>
              <w:right w:val="single" w:sz="4" w:space="0" w:color="000000"/>
            </w:tcBorders>
            <w:shd w:val="clear" w:color="auto" w:fill="auto"/>
            <w:noWrap/>
            <w:vAlign w:val="center"/>
            <w:hideMark/>
          </w:tcPr>
          <w:p w14:paraId="5FC32D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D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D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DE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D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ΚΕΦΑΛΙΔΟΥ ΧΑΡΟΥΛΑ(ΧΑΡΑ)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D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2D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D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DE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D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ΚΕΦΑΛΟΓΙΑΝΝΗ ΟΛΓΑ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D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D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D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DE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D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ΚΙΚΙΛΙΑΣ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D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D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D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DF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D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ΚΟΖΟΜΠΟΛΗ-ΑΜΑΝΑΤΙΔΗ </w:t>
            </w:r>
            <w:r w:rsidRPr="004D3269">
              <w:rPr>
                <w:rFonts w:ascii="Segoe UI" w:eastAsia="Times New Roman" w:hAnsi="Segoe UI" w:cs="Segoe UI"/>
                <w:sz w:val="18"/>
                <w:szCs w:val="18"/>
              </w:rPr>
              <w:t>ΠΑΝΑΓΙΩΤΑ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D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D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D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DF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D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ΚΟΚΚΑΛΗΣ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D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2D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D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DF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D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ΚΟΛΛΙΑ-ΤΣΑΡΟΥΧΑ ΜΑΡΙΑ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D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2D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D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E0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D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ΚΟΝΣΟΛΑΣ ΕΜΜΑΝΟΥΗΛ(ΜΑΝΟΣ)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D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E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2E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E0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E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ΚΟΝΤΟΓΕΩΡΓΟΣ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E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E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E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E0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E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ΚΟΝΤΟΝΗΣ ΧΑΡΑΛΑΜΠΟΣ-ΣΤΑΥΡΟΣ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E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E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2E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E1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E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ΚΟΤΖΙΑΣ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E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E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E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E1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E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ΚΟΥΖΗΛΟΣ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E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E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2E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E1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E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ΚΟΥΚΟΔΗΜΟΣ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E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E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E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E2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E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ΚΟΥΚΟΥΤΣΗΣ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E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2E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E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E2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E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ΚΟΥΜΟΥΤΣΑΚΟΣ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E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E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E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E2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E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ΚΟΥΝΤΟΥΡΑ ΕΛΕΝΑ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E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2E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E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E2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E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ΚΟΥΡΑΚΗΣ </w:t>
            </w:r>
            <w:r w:rsidRPr="004D3269">
              <w:rPr>
                <w:rFonts w:ascii="Segoe UI" w:eastAsia="Times New Roman" w:hAnsi="Segoe UI" w:cs="Segoe UI"/>
                <w:sz w:val="18"/>
                <w:szCs w:val="18"/>
              </w:rPr>
              <w:t>ΑΝΑΣΤΑΣΙΟΣ(ΤΑΣΟΣ)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E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E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E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E3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E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ΚΟΥΡΟΥΜΠΛΗΣ ΠΑΝΑΓΙΩΤΗΣ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E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E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E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E3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E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ΚΟΥΤΣΟΥΚΟΣ ΓΙΑΝΝΗΣ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E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2E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E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E3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E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ΚΟΥΤΣΟΥΜΠΑΣ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E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E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E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E4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E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ΚΟΥΤΣΟΥΜΠΑΣ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E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2E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E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E4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E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ΚΡΕΜΑΣΤΙΝΟΣ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E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2E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2E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E4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E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ΚΥΡΙΑΖΙΔΗΣ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E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E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E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E5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E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ΚΥΡΙΤΣΗΣ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E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E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E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E5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E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ΚΩΝΣΤΑΝΤΙΝΕΑΣ ΠΕΤΡΟΣ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E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E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E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E5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E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ΚΩΝΣΤΑΝΤΙΝΟΠΟΥΛΟΣ ΟΔΥΣΣΕΑΣ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E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2E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E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E6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E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ΚΩΝΣΤΑΝΤΟΠΟΥΛΟΣ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E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2E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E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E6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E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ΚΩΣΤΟΠΑΝΑΓΙΩΤΟΥ ΗΛΙΑΣ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E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E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2E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E6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E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ΛΑΓΟΣ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E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E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2E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E7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E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ΛΑΖΑΡΙΔΗΣ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E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2E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E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E7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E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ΛΑΜΠΡΟΥΛΗΣ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E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2E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E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E7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E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ΛΑΠΠΑΣ ΣΠΥΡΙΔΩΝΑΣ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E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E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E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E7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E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ΛΕΒΕΝΤΗΣ ΒΑΣΙΛΗΣ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E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2E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E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E8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E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ΛΙΒΑΝΙΟΥ ΖΩΗ</w:t>
            </w:r>
          </w:p>
        </w:tc>
        <w:tc>
          <w:tcPr>
            <w:tcW w:w="1562" w:type="dxa"/>
            <w:tcBorders>
              <w:top w:val="nil"/>
              <w:left w:val="nil"/>
              <w:bottom w:val="single" w:sz="4" w:space="0" w:color="000000"/>
              <w:right w:val="single" w:sz="4" w:space="0" w:color="000000"/>
            </w:tcBorders>
            <w:shd w:val="clear" w:color="auto" w:fill="auto"/>
            <w:noWrap/>
            <w:vAlign w:val="center"/>
            <w:hideMark/>
          </w:tcPr>
          <w:p w14:paraId="5FC32E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E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E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E8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E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ΛΟΒΕΡΔΟΣ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E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2E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E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E8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E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ΛΥΚΟΥΔΗΣ ΣΠΥΡΙΔΩΝ</w:t>
            </w:r>
          </w:p>
        </w:tc>
        <w:tc>
          <w:tcPr>
            <w:tcW w:w="1562" w:type="dxa"/>
            <w:tcBorders>
              <w:top w:val="nil"/>
              <w:left w:val="nil"/>
              <w:bottom w:val="single" w:sz="4" w:space="0" w:color="000000"/>
              <w:right w:val="single" w:sz="4" w:space="0" w:color="000000"/>
            </w:tcBorders>
            <w:shd w:val="clear" w:color="auto" w:fill="auto"/>
            <w:noWrap/>
            <w:vAlign w:val="center"/>
            <w:hideMark/>
          </w:tcPr>
          <w:p w14:paraId="5FC32E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2E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E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E9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E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ΜΑΝΙΑΤΗΣ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E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2E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2E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E9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E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ΜΑΝΙΟΣ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E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E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E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E9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E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ΜΑΝΤΑΣ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E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E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E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EA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E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ΜΑΝΩΛΑΚΟΥ ΔΙΑΜΑΝΤΩ</w:t>
            </w:r>
          </w:p>
        </w:tc>
        <w:tc>
          <w:tcPr>
            <w:tcW w:w="1562" w:type="dxa"/>
            <w:tcBorders>
              <w:top w:val="nil"/>
              <w:left w:val="nil"/>
              <w:bottom w:val="single" w:sz="4" w:space="0" w:color="000000"/>
              <w:right w:val="single" w:sz="4" w:space="0" w:color="000000"/>
            </w:tcBorders>
            <w:shd w:val="clear" w:color="auto" w:fill="auto"/>
            <w:noWrap/>
            <w:vAlign w:val="center"/>
            <w:hideMark/>
          </w:tcPr>
          <w:p w14:paraId="5FC32E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2E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2E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EA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E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ΜΑΡΔΑΣ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E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E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E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EA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E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ΜΑΡΚΟΥ ΑΙΚΑΤΕΡΙΝΗ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2E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E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E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EB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E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ΜΑΡΤΙΝΟΥ ΓΕΩΡΓΙΑ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E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E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E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EB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E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ΜΑΥΡΩΤΑΣ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E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2E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E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EB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E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ΜΕΓΑΛΟΜΥΣΤΑΚΑΣ ΑΝΑΣΤΑΣΙΟΣ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E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2E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E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EC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E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ΜΕΓΑΛΟΟΙΚΟΝΟΜΟΥ ΘΕΟΔΩΡΑ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E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E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2E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EC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E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ΜΕΪΚΟΠΟΥΛΟΣ </w:t>
            </w:r>
            <w:r w:rsidRPr="004D3269">
              <w:rPr>
                <w:rFonts w:ascii="Segoe UI" w:eastAsia="Times New Roman" w:hAnsi="Segoe UI" w:cs="Segoe UI"/>
                <w:sz w:val="18"/>
                <w:szCs w:val="18"/>
              </w:rPr>
              <w:t>ΑΛΕΞΑΝΔΡΟΣ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E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E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E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EC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E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ΜΕΪΜΑΡΑΚΗΣ ΕΥΑΓΓΕΛΟΣ-ΒΑΣΙΛΕΙΟΣ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E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E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E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EC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E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ΜΗΤΑΡΑΚΗΣ ΠΑΝΑΓΙΩΤΗΣ(ΝΟΤΗΣ)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E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E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2E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ED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E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ΜΗΤΑΦΙΔΗΣ ΤΡΙΑΝΤΑΦΥΛΛΟΣ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E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E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E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ED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E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ΜΗΤΣΟΤΑΚΗΣ ΚΥΡΙΑΚΟΣ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E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E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E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ED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E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ΜΙΧΑΗΛΙΔΗΣ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E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E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2E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EE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E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ΜΙΧΑΛΟΛΙΑΚΟΣ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E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E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E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EE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E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ΜΙΧΕΛΗΣ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E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E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2E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EE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E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ΜΙΧΕΛΟΓΙΑΝΝΑΚΗΣ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E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E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2E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EF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E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E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2E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E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EF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E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ΜΟΡΦΙΔΗΣ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E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E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E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EF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E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ΜΟΥΜΟΥΛΙΔΗΣ ΘΕΜΙΣΤΟΚΛΗΣ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E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E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E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F0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E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ΜΟΥΣΤΑΦΑ </w:t>
            </w:r>
            <w:r w:rsidRPr="004D3269">
              <w:rPr>
                <w:rFonts w:ascii="Segoe UI" w:eastAsia="Times New Roman" w:hAnsi="Segoe UI" w:cs="Segoe UI"/>
                <w:sz w:val="18"/>
                <w:szCs w:val="18"/>
              </w:rPr>
              <w:t>ΜΟΥΣΤΑΦΑ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E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E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F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F0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F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ΜΠΑΚΟΓΙΑΝΝΗ ΘΕΟΔΩΡΑ(ΝΤΟΡΑ)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F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F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F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F0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F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ΜΠΑΛΑΟΥΡΑΣ ΓΕΡΑΣΙΜΟΣ(ΜΑΚΗΣ)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F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F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F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F1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F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ΜΠΑΛΑΦΑΣ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F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F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F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F1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F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ΜΠΑΛΛΗΣ ΣΥΜΕΩΝ(ΜΑΚΗΣ)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F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F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F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F1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F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ΜΠΑΛΤΑΣ ΑΡΙΣΤΕΙΔΗΣ-ΝΙΚΟΛΑΟΣ-ΔΗΜΗΤΡΙΟΣ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F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F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F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F1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F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ΜΠΑΛΩΜΕΝΑΚΗΣ ΑΝΤΩΝΗΣ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F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F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F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F2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F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ΜΠΑΞΕΒΑΝΑΚΗΣ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F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F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F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F2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F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ΜΠΑΡΓΙΩΤΑΣ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F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2F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F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F2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F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ΜΠΑΡΚΑΣ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F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F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F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F3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F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ΜΠΓΙΑΛΑΣ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F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F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F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F3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F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ΜΠΟΛΑΡΗΣ ΜΑΡΚΟΣ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F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F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F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F3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F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ΜΠΟΥΚΩΡΟΣ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F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F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F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F4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F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ΜΠΟΥΡΑΣ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F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F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F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F4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F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ΜΩΡΑΪΤΗΣ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F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2F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F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F4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F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ΝΙΚΟΛΟΠΟΥΛΟΣ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F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2F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F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F5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F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ΝΤΖΙΜΑΝΗΣ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F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F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F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F5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F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ΞΑΝΘΟΣ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F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F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F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F5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F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ΞΥΔΑΚΗΣ </w:t>
            </w:r>
            <w:r w:rsidRPr="004D3269">
              <w:rPr>
                <w:rFonts w:ascii="Segoe UI" w:eastAsia="Times New Roman" w:hAnsi="Segoe UI" w:cs="Segoe UI"/>
                <w:sz w:val="18"/>
                <w:szCs w:val="18"/>
              </w:rPr>
              <w:t>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F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F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F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F6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F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ΟΙΚΟΝΟΜΟΥ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F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F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F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F6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F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ΟΥΡΣΟΥΖΙΔΗΣ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F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F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F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F6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F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ΠΑΛΛΗΣ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F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F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2F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F6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F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ΠΑΝΑΓΙΩΤΑΡΟΣ ΗΛΙΑΣ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F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F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F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F7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F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ΠΑΝΑΓΙΩΤΟΠΟΥΛΟΣ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F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F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F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F7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F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ΠΑΝΑΓΟΥΛΗΣ </w:t>
            </w:r>
            <w:r w:rsidRPr="004D3269">
              <w:rPr>
                <w:rFonts w:ascii="Segoe UI" w:eastAsia="Times New Roman" w:hAnsi="Segoe UI" w:cs="Segoe UI"/>
                <w:sz w:val="18"/>
                <w:szCs w:val="18"/>
              </w:rPr>
              <w:t>ΕΥΣΤΑΘΙΟΣ(ΣΤΑΘΗΣ)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F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2F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F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F7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F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ΠΑΝΤΖΑΣ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F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F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F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F8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F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ΠΑΠΑΔΟΠΟΥΛΟΣ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F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F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F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F8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F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ΠΑΠΑΔΟΠΟΥΛΟΣ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F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F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F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F8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F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ΠΑΠΑΔΟΠΟΥΛΟΣ ΧΡΙΣΤΟΦΟΡΟΣ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F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F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F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F9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F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ΠΑΠΑΗΛΙΟΥ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F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F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F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F9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F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ΠΑΠΑΘΕΟΔΩΡΟΥ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F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2F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F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F9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F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ΠΑΠΑΚΩΣΤΑ-ΣΙΔΗΡΟΠΟΥΛΟΥ ΑΙΚΑΤΕΡΙΝΗ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2F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2F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F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FA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F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ΠΑΠΑΝΑΤΣΙΟΥ ΑΙΚΑΤΕΡΙΝΗ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2F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F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F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FA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F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ΠΑΠΑΡΗΓΑ ΑΛΕΞΑΝΔΡΑ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2F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2F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F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FA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F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ΠΑΠΑΦΙΛΙΠΠΟΥ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F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F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F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FB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F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ΠΑΠΑΧΡΙΣΤΟΠΟΥΛΟΣ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F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2F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F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FB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F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ΠΑΠΠΑΣ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F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F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F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FB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F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ΠΑΠΠΑΣ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F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F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F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FB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F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ΠΑΡΑΣΚΕΥΟΠΟΥΛΟΣ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F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F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F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FC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F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ΠΑΡΑΣΤΑΤΙΔΗΣ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F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F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5FC32F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FC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F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ΠΑΥΛΙΔΗΣ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F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F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F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FC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F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ΠΑΦΙΛΗΣ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F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2F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Β' </w:t>
            </w:r>
            <w:r w:rsidRPr="004D3269">
              <w:rPr>
                <w:rFonts w:ascii="Segoe UI" w:eastAsia="Times New Roman" w:hAnsi="Segoe UI" w:cs="Segoe UI"/>
                <w:sz w:val="18"/>
                <w:szCs w:val="18"/>
              </w:rPr>
              <w:t>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F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FD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F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ΠΛΑΚΙΩΤΑΚΗΣ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F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F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2F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FD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F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ΠΟΛΑΚΗΣ ΠΑΥΛΟΣ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F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F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2F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FD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F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ΠΡΑΤΣΟΛΗΣ ΑΝΑΣΤΑΣΙΟΣ(ΤΑΣΟΣ)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F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F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F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FE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F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ΡΑΠΤΗ ΕΛΕΝΗ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2F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F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2F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FE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F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ΡΙΖΟΣ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F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F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2F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FE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F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ΡΙΖΟΥΛΗΣ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F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F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F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2FF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F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ΣΑΛΜΑΣ ΜΑΡΙΟΣ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F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F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F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FF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F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ΣΑΜΑΡΑΣ ΑΝΤΩΝΙΟΣ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F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2F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2F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2FF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F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ΣΑΝΤΟΡΙΝΙΟΣ ΝΕΚΤΑΡΙΟΣ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F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F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2F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00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2F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ΣΑΡΑΚΙΩΤΗΣ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2F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2F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2F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00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0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ΣΑΡΙΔΗΣ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0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30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0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00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0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ΣΑΧΙΝΙΔΗΣ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0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0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0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00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0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ΣΕΒΑΣΤΑΚΗΣ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0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0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30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01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0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ΣΕΛΤΣΑΣ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0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0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0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01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0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ΣΗΦΑΚΗΣ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0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0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0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01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0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ΣΙΜΟΡΕΛΗΣ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0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0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0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02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0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ΣΚΑΝΔΑΛΙΔΗΣ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0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30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0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02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0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ΣΚΟΥΡΛΕΤΗΣ ΠΑΝΑΓΙΩΤΗΣ(ΠΑΝΟΣ)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0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0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0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02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0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ΣΚΟΥΡΟΛΙΑΚΟΣ </w:t>
            </w:r>
            <w:r w:rsidRPr="004D3269">
              <w:rPr>
                <w:rFonts w:ascii="Segoe UI" w:eastAsia="Times New Roman" w:hAnsi="Segoe UI" w:cs="Segoe UI"/>
                <w:sz w:val="18"/>
                <w:szCs w:val="18"/>
              </w:rPr>
              <w:t>ΠΑΝΑΓΙΩΤΗΣ(ΠΑΝΟΣ)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0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0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0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03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0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ΣΚΟΥΦΑ ΕΛΙΣΣΑΒΕΤ</w:t>
            </w:r>
          </w:p>
        </w:tc>
        <w:tc>
          <w:tcPr>
            <w:tcW w:w="1562" w:type="dxa"/>
            <w:tcBorders>
              <w:top w:val="nil"/>
              <w:left w:val="nil"/>
              <w:bottom w:val="single" w:sz="4" w:space="0" w:color="000000"/>
              <w:right w:val="single" w:sz="4" w:space="0" w:color="000000"/>
            </w:tcBorders>
            <w:shd w:val="clear" w:color="auto" w:fill="auto"/>
            <w:noWrap/>
            <w:vAlign w:val="center"/>
            <w:hideMark/>
          </w:tcPr>
          <w:p w14:paraId="5FC330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0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0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03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0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ΣΚΡΕΚΑΣ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0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0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0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03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0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ΣΠΑΡΤΙΝΟΣ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0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0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0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04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0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ΣΠΙΡΤΖΗΣ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0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0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0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04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0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ΣΤΑΘΑΚΗΣ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0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0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0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04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0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ΣΤΑΪΚΟΥΡΑΣ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0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0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30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05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0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ΣΤΑΜΑΤΑΚΗ ΕΛΕΝΗ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30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0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30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05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0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ΣΤΑΜΑΤΗΣ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0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0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0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05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0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ΣΤΑΜΠΟΥΛΗ ΑΦΡΟΔΙΤΗ</w:t>
            </w:r>
          </w:p>
        </w:tc>
        <w:tc>
          <w:tcPr>
            <w:tcW w:w="1562" w:type="dxa"/>
            <w:tcBorders>
              <w:top w:val="nil"/>
              <w:left w:val="nil"/>
              <w:bottom w:val="single" w:sz="4" w:space="0" w:color="000000"/>
              <w:right w:val="single" w:sz="4" w:space="0" w:color="000000"/>
            </w:tcBorders>
            <w:shd w:val="clear" w:color="auto" w:fill="auto"/>
            <w:noWrap/>
            <w:vAlign w:val="center"/>
            <w:hideMark/>
          </w:tcPr>
          <w:p w14:paraId="5FC330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0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0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05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0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ΣΤΕΡΓΙΟΥ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0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30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0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06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0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ΣΤΕΦΟΣ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0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0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0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06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0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ΣΤΟΓΙΑΝΝΙΔΗΣ ΓΡΗΓΟΡΙΟΣ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0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0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0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06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0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ΣΤΥΛΙΟΣ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0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0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0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07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0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ΣΥΝΤΥΧΑΚΗΣ ΕΜΜΑΝΟΥΗΛ</w:t>
            </w:r>
          </w:p>
        </w:tc>
        <w:tc>
          <w:tcPr>
            <w:tcW w:w="1562" w:type="dxa"/>
            <w:tcBorders>
              <w:top w:val="nil"/>
              <w:left w:val="nil"/>
              <w:bottom w:val="single" w:sz="4" w:space="0" w:color="000000"/>
              <w:right w:val="single" w:sz="4" w:space="0" w:color="000000"/>
            </w:tcBorders>
            <w:shd w:val="clear" w:color="auto" w:fill="auto"/>
            <w:noWrap/>
            <w:vAlign w:val="center"/>
            <w:hideMark/>
          </w:tcPr>
          <w:p w14:paraId="5FC330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30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30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07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0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ΣΥΡΙΓΟΣ ΑΝΤΩΝΙΟΣ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0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0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0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07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0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ΣΥΡΜΑΛΕΝΙΟΣ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0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0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0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08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0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ΤΑΣΟΥΛΑΣ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0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0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0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08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0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ΤΑΣΣΟΣ 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0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30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30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08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0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ΤΕΛΙΓΙΟΡΙΔΟΥ ΟΛΥΜΠΙΑ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0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0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0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09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0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ΤΖΑΒΑΡΑΣ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0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0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0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09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0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ΤΖΑΚΡΗ ΘΕΟΔΩΡΑ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0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0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0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09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0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ΤΖΑΜΑΚΛΗΣ ΧΑΡΙΛΑΟΣ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0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0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0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0A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0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ΤΖΕΛΕΠΗΣ ΜΙΧΑΗΛ</w:t>
            </w:r>
          </w:p>
        </w:tc>
        <w:tc>
          <w:tcPr>
            <w:tcW w:w="1562" w:type="dxa"/>
            <w:tcBorders>
              <w:top w:val="nil"/>
              <w:left w:val="nil"/>
              <w:bottom w:val="single" w:sz="4" w:space="0" w:color="000000"/>
              <w:right w:val="single" w:sz="4" w:space="0" w:color="000000"/>
            </w:tcBorders>
            <w:shd w:val="clear" w:color="auto" w:fill="auto"/>
            <w:noWrap/>
            <w:vAlign w:val="center"/>
            <w:hideMark/>
          </w:tcPr>
          <w:p w14:paraId="5FC330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30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0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0A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0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ΤΖΟΥΦΗ ΜΕΡΟΠΗ</w:t>
            </w:r>
          </w:p>
        </w:tc>
        <w:tc>
          <w:tcPr>
            <w:tcW w:w="1562" w:type="dxa"/>
            <w:tcBorders>
              <w:top w:val="nil"/>
              <w:left w:val="nil"/>
              <w:bottom w:val="single" w:sz="4" w:space="0" w:color="000000"/>
              <w:right w:val="single" w:sz="4" w:space="0" w:color="000000"/>
            </w:tcBorders>
            <w:shd w:val="clear" w:color="auto" w:fill="auto"/>
            <w:noWrap/>
            <w:vAlign w:val="center"/>
            <w:hideMark/>
          </w:tcPr>
          <w:p w14:paraId="5FC330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0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0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0A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0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ΤΟΣΚΑΣ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0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0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0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0A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0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ΤΡΑΓΑΚΗΣ </w:t>
            </w:r>
            <w:r w:rsidRPr="004D3269">
              <w:rPr>
                <w:rFonts w:ascii="Segoe UI" w:eastAsia="Times New Roman" w:hAnsi="Segoe UI" w:cs="Segoe UI"/>
                <w:sz w:val="18"/>
                <w:szCs w:val="18"/>
              </w:rPr>
              <w:t>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0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0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30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0B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0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ΤΡΙΑΝΤΑΦΥΛΛΙΔΗΣ ΑΛΕΞΑΝΔΡΟΣ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0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0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0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0B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0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ΤΡΙΑΝΤΑΦΥΛΛΟΥ ΜΑΡΙΑ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0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0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0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0B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0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ΤΣΑΚΑΛΩΤΟΣ ΕΥΚΛΕΙΔΗΣ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0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0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0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0C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0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ΤΣΙΑΡΑΣ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0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0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0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0C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0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ΤΣΙΠΡΑΣ ΑΛΕΞΙΟΣ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0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0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30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0C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0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ΤΣΙΡΚΑΣ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0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0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0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0D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0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ΤΣΙΡΩΝΗΣ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0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0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0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0D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0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ΤΣΟΓΚΑΣ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0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0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0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0D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0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ΦΑΜΕΛΛΟΣ ΣΩΚΡΑΤΗΣ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0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0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0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0E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0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ΦΙΛΗΣ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0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0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0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0E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0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ΦΛΑΜΠΟΥΡΑΡΗΣ ΑΛΕΞΑΝΔΡΟΣ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0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0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0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0E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0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ΦΟΡΤΣΑΚΗΣ </w:t>
            </w:r>
            <w:r w:rsidRPr="004D3269">
              <w:rPr>
                <w:rFonts w:ascii="Segoe UI" w:eastAsia="Times New Roman" w:hAnsi="Segoe UI" w:cs="Segoe UI"/>
                <w:sz w:val="18"/>
                <w:szCs w:val="18"/>
              </w:rPr>
              <w:t>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0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0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0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0F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0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ΦΩΤΗΛΑΣ ΙΑΣΩΝΑΣ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0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0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0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0F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0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ΦΩΤΙΟΥ ΘΕΑΝΩ</w:t>
            </w:r>
          </w:p>
        </w:tc>
        <w:tc>
          <w:tcPr>
            <w:tcW w:w="1562" w:type="dxa"/>
            <w:tcBorders>
              <w:top w:val="nil"/>
              <w:left w:val="nil"/>
              <w:bottom w:val="single" w:sz="4" w:space="0" w:color="000000"/>
              <w:right w:val="single" w:sz="4" w:space="0" w:color="000000"/>
            </w:tcBorders>
            <w:shd w:val="clear" w:color="auto" w:fill="auto"/>
            <w:noWrap/>
            <w:vAlign w:val="center"/>
            <w:hideMark/>
          </w:tcPr>
          <w:p w14:paraId="5FC330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0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0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0F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0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ΧΑΡΑΚΟΠΟΥΛΟΣ ΜΑΞΙΜΟΣ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0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0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0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0F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0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ΧΑΤΖΗΔΑΚΗΣ ΚΩΝΣΤΑΝΤΙΝΟΣ(ΚΩΣΤΗΣ)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0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0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0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10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1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ΧΑΤΖΗΣΑΒΒΑΣ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1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1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5FC331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10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1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ΧΡΙΣΤΟΔΟΥΛΟΠΟΥΛΟΥ ΑΝΑΣΤΑΣΙΑ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1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1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1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10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1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ΧΡΙΣΤΟΦΙΛΟΠΟΥΛΟΥ ΠΑΡΑΣΚΕΥΗ(ΕΥΗ)</w:t>
            </w:r>
          </w:p>
        </w:tc>
        <w:tc>
          <w:tcPr>
            <w:tcW w:w="1562" w:type="dxa"/>
            <w:tcBorders>
              <w:top w:val="nil"/>
              <w:left w:val="nil"/>
              <w:bottom w:val="single" w:sz="4" w:space="0" w:color="000000"/>
              <w:right w:val="single" w:sz="4" w:space="0" w:color="000000"/>
            </w:tcBorders>
            <w:shd w:val="clear" w:color="auto" w:fill="auto"/>
            <w:noWrap/>
            <w:vAlign w:val="center"/>
            <w:hideMark/>
          </w:tcPr>
          <w:p w14:paraId="5FC331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31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1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11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1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ΨΑΡΙΑΝΟΣ ΓΡΗΓΟΡΙΟΣ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1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31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1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11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1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ΨΥΧΟΓΙΟΣ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1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1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1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11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vAlign w:val="center"/>
            <w:hideMark/>
          </w:tcPr>
          <w:p w14:paraId="5FC331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Σ.Α.Ψ: 10 (ΣΥΝΟΛΙΚΑ ΨΗΦΟΙ: NAI:154, OXI:143, ΠΡΝ:0)</w:t>
            </w:r>
          </w:p>
        </w:tc>
        <w:tc>
          <w:tcPr>
            <w:tcW w:w="1562" w:type="dxa"/>
            <w:tcBorders>
              <w:top w:val="nil"/>
              <w:left w:val="nil"/>
              <w:bottom w:val="single" w:sz="4" w:space="0" w:color="000000"/>
              <w:right w:val="single" w:sz="4" w:space="0" w:color="000000"/>
            </w:tcBorders>
            <w:shd w:val="clear" w:color="auto" w:fill="auto"/>
            <w:vAlign w:val="center"/>
            <w:hideMark/>
          </w:tcPr>
          <w:p w14:paraId="5FC331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c>
          <w:tcPr>
            <w:tcW w:w="1939" w:type="dxa"/>
            <w:tcBorders>
              <w:top w:val="nil"/>
              <w:left w:val="nil"/>
              <w:bottom w:val="single" w:sz="4" w:space="0" w:color="000000"/>
              <w:right w:val="single" w:sz="4" w:space="0" w:color="000000"/>
            </w:tcBorders>
            <w:shd w:val="clear" w:color="auto" w:fill="auto"/>
            <w:vAlign w:val="center"/>
            <w:hideMark/>
          </w:tcPr>
          <w:p w14:paraId="5FC331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5FC331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r>
      <w:tr w:rsidR="0020643A" w14:paraId="5FC33122" w14:textId="77777777">
        <w:trPr>
          <w:trHeight w:val="480"/>
        </w:trPr>
        <w:tc>
          <w:tcPr>
            <w:tcW w:w="3823" w:type="dxa"/>
            <w:tcBorders>
              <w:top w:val="nil"/>
              <w:left w:val="single" w:sz="4" w:space="0" w:color="000000"/>
              <w:bottom w:val="single" w:sz="4" w:space="0" w:color="000000"/>
              <w:right w:val="single" w:sz="4" w:space="0" w:color="000000"/>
            </w:tcBorders>
            <w:shd w:val="clear" w:color="auto" w:fill="auto"/>
            <w:vAlign w:val="center"/>
            <w:hideMark/>
          </w:tcPr>
          <w:p w14:paraId="5FC331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Άρθρο: 10. Έξοδα Υπουργείου Προστασίας </w:t>
            </w:r>
            <w:r w:rsidRPr="004D3269">
              <w:rPr>
                <w:rFonts w:ascii="Segoe UI" w:eastAsia="Times New Roman" w:hAnsi="Segoe UI" w:cs="Segoe UI"/>
                <w:sz w:val="18"/>
                <w:szCs w:val="18"/>
              </w:rPr>
              <w:t>του Πολίτη (ΣΥΝΟΛΙΚΑ ΨΗΦΟΙ: NAI:154, OXI:143, ΠΡΝ:0)</w:t>
            </w:r>
          </w:p>
        </w:tc>
        <w:tc>
          <w:tcPr>
            <w:tcW w:w="1562" w:type="dxa"/>
            <w:tcBorders>
              <w:top w:val="nil"/>
              <w:left w:val="nil"/>
              <w:bottom w:val="single" w:sz="4" w:space="0" w:color="000000"/>
              <w:right w:val="single" w:sz="4" w:space="0" w:color="000000"/>
            </w:tcBorders>
            <w:shd w:val="clear" w:color="auto" w:fill="auto"/>
            <w:vAlign w:val="center"/>
            <w:hideMark/>
          </w:tcPr>
          <w:p w14:paraId="5FC331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c>
          <w:tcPr>
            <w:tcW w:w="1939" w:type="dxa"/>
            <w:tcBorders>
              <w:top w:val="nil"/>
              <w:left w:val="nil"/>
              <w:bottom w:val="single" w:sz="4" w:space="0" w:color="000000"/>
              <w:right w:val="single" w:sz="4" w:space="0" w:color="000000"/>
            </w:tcBorders>
            <w:shd w:val="clear" w:color="auto" w:fill="auto"/>
            <w:vAlign w:val="center"/>
            <w:hideMark/>
          </w:tcPr>
          <w:p w14:paraId="5FC331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5FC331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r>
      <w:tr w:rsidR="0020643A" w14:paraId="5FC3312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1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ΑΘΑΝΑΣΙΟΥ ΑΘΑΝΑΣΙΟΣ(ΝΑΣΟΣ)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1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1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1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12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1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ΑΘΑΝΑΣΙΟΥ ΧΑΡΑΛΑΜΠΟΣ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1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1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31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13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1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ΑΪΒΑΤΙΔΗΣ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1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1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1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13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1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ΑΚΡΙΩΤΗΣ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1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1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1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13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1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ΑΜΑΝΑΤΙΔΗΣ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1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1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Α' </w:t>
            </w:r>
            <w:r w:rsidRPr="004D3269">
              <w:rPr>
                <w:rFonts w:ascii="Segoe UI" w:eastAsia="Times New Roman" w:hAnsi="Segoe UI" w:cs="Segoe UI"/>
                <w:sz w:val="18"/>
                <w:szCs w:val="18"/>
              </w:rPr>
              <w:t>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1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14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1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ΑΜΥΡΑΣ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1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31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1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14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1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ΑΝΑΓΝΩΣΤΟΠΟΥΛΟΥ ΑΘΑΝΑΣΙΑ(ΣΙΑ)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1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1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1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14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1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ΑΝΑΣΤΑΣΙΑΔΗΣ ΣΑΒΒΑΣ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1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1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1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14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1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ΑΝΔΡΙΑΝΟΣ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1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1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31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15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1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ΑΝΤΩΝΙΑΔΗΣ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1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1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1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15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1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ΑΝΤΩΝΙΟΥ ΜΑΡΙΑ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1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1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1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15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1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ΑΝΤΩΝΙΟΥ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1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1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1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16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1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ΑΠΟΣΤΟΛΟΥ ΕΥΑΓΓΕΛΟΣ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1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1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1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16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1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ΑΡΑΜΠΑΤΖΗ ΦΩΤΕΙΝΗ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31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1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1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16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1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ΑΡΑΧΩΒΙΤΗΣ 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1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1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1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17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1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ΑΡΒΑΝΙΤΙΔΗΣ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1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31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1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17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1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ΑΣΗΜΑΚΟΠΟΥΛΟΥ ΑΝΝΑ-ΜΙΣΕΛ</w:t>
            </w:r>
          </w:p>
        </w:tc>
        <w:tc>
          <w:tcPr>
            <w:tcW w:w="1562" w:type="dxa"/>
            <w:tcBorders>
              <w:top w:val="nil"/>
              <w:left w:val="nil"/>
              <w:bottom w:val="single" w:sz="4" w:space="0" w:color="000000"/>
              <w:right w:val="single" w:sz="4" w:space="0" w:color="000000"/>
            </w:tcBorders>
            <w:shd w:val="clear" w:color="auto" w:fill="auto"/>
            <w:noWrap/>
            <w:vAlign w:val="center"/>
            <w:hideMark/>
          </w:tcPr>
          <w:p w14:paraId="5FC331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1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1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17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1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ΑΥΓΕΝΑΚΗΣ ΕΛΕΥΘΕΡΙΟΣ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1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1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31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18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1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ΑΥΛΩΝΙΤΟΥ ΕΛΕΝΗ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31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1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1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18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1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ΑΧΜΕΤ ΙΛΧΑΝ</w:t>
            </w:r>
          </w:p>
        </w:tc>
        <w:tc>
          <w:tcPr>
            <w:tcW w:w="1562" w:type="dxa"/>
            <w:tcBorders>
              <w:top w:val="nil"/>
              <w:left w:val="nil"/>
              <w:bottom w:val="single" w:sz="4" w:space="0" w:color="000000"/>
              <w:right w:val="single" w:sz="4" w:space="0" w:color="000000"/>
            </w:tcBorders>
            <w:shd w:val="clear" w:color="auto" w:fill="auto"/>
            <w:noWrap/>
            <w:vAlign w:val="center"/>
            <w:hideMark/>
          </w:tcPr>
          <w:p w14:paraId="5FC331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31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1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18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1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ΒΑΓΕΝΑ ΑΝΝΑ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1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1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1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19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1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ΒΑΓΙΩΝΑΚΗ ΕΥΑΓΓΕΛΙΑ(ΒΑΛΙΑ)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1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1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1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19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1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ΒΑΓΙΩΝΑΣ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1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1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1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19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1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ΒΑΚΗ ΦΩΤΕΙΝΗ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31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1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1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19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1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ΒΑΡΒΙΤΣΙΩΤΗΣ ΜΙΛΤΙΑΔΗΣ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1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1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1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1A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1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ΒΑΡΔΑΚΗΣ ΣΩΚΡΑΤΗΣ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1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1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31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1A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1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ΒΑΡΔΑΛΗΣ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1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31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1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1A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1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ΒΑΡΕΜΕΝΟΣ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1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1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1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1B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1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ΒΕΝΙΖΕΛΟΣ ΕΥΑΓΓΕΛΟΣ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1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31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1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1B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1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ΒΕΡΝΑΡΔΑΚΗΣ ΧΡΙΣΤΟΦΟΡΟΣ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1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1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1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1B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1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ΒΕΣΥΡΟΠΟΥΛΟΣ ΑΠΟΣΤΟΛΟΣ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1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1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1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1C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1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ΒΕΤΤΑΣ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1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1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31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1C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1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ΒΙΤΣΑΣ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1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1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31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1C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1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ΒΛΑΣΗΣ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1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1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1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1D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1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ΒΛΑΧΟΣ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1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1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1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1D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1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ΒΛΑΧΟΥ ΣΩΤΗΡΙΑ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1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1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1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1D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1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ΒΟΡΙΔΗΣ ΜΑΥΡΟΥΔΗΣ(ΜΑΚΗΣ)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1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1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1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1E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1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ΒΟΥΛΤΕΨΗ ΣΟΦΙΑ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1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1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1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1E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1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ΒΟΥΤΣΗΣ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1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1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1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1E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1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ΒΡΑΝΤΖΑ ΠΑΝΑΓΙΩΤΑ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1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1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1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1E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1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ΒΡΟΥΤΣΗΣ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1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1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1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1F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1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ΓΑΒΡΟΓΛΟΥ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1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1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1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1F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1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ΓΑΚΗΣ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1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1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31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1F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1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ΓΕΝΗΜΑΤΑ ΦΩΤΕΙΝΗ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31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31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1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20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1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ΓΕΝΝΙΑ ΓΕΩΡΓΙΑ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2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2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32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20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2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ΓΕΡΜΕΝΗΣ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2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2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2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20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2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ΓΕΡΟΒΑΣΙΛΗ ΟΛΓΑ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2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2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2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21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2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ΓΕΩΡΓΑΝΤΑΣ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2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2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5FC332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21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2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ΓΕΩΡΓΙΑΔΗΣ ΜΑΡΙΟΣ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2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32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2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21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2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ΓΕΩΡΓΙΑΔΗΣ ΣΠΥΡΙΔΩΝ-ΑΔΩΝΙΣ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2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2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2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22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2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ΓΕΩΡΓΟΠΟΥΛΟΥ-ΣΑΛΤΑΡΗ ΕΥΣΤΑΘΙΑ(ΕΦΗ)</w:t>
            </w:r>
          </w:p>
        </w:tc>
        <w:tc>
          <w:tcPr>
            <w:tcW w:w="1562" w:type="dxa"/>
            <w:tcBorders>
              <w:top w:val="nil"/>
              <w:left w:val="nil"/>
              <w:bottom w:val="single" w:sz="4" w:space="0" w:color="000000"/>
              <w:right w:val="single" w:sz="4" w:space="0" w:color="000000"/>
            </w:tcBorders>
            <w:shd w:val="clear" w:color="auto" w:fill="auto"/>
            <w:noWrap/>
            <w:vAlign w:val="center"/>
            <w:hideMark/>
          </w:tcPr>
          <w:p w14:paraId="5FC332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2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2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22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2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ΓΙΑΚΟΥΜΑΤΟΣ ΓΕΡΑΣΙΜΟΣ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2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2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2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22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2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ΓΙΑΝΝΑΚΗΣ ΣΤΕΡΓΙΟΣ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2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2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2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23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2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ΓΙΑΝΝΑΚΙΔΗΣ ΕΥΣΤΑΘΙΟΣ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2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2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2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23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2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ΓΙΟΓΙΑΚΑΣ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2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2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2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23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2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ΓΚΑΡΑ ΑΝΑΣΤΑΣΙΑ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2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2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32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23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2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ΓΚΙΟΚΑΣ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2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32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2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24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2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ΓΚΙΟΛΑΣ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2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2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32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24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2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ΓΚΙΟΥΛΕΚΑΣ ΚΩΣΤΑΝΤΙΝΟΣ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2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2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2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24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2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ΓΡΕΓΟΣ ΑΝΤΩΝΙΟΣ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2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2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2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25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2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ΓΡΗΓΟΡΑΚΟΣ ΛΕΩΝΙΔΑΣ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2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32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2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25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2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ΔΑΒΑΚΗΣ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2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2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2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25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2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ΔΑΝΕΛΛΗΣ ΣΠΥΡΙΔΩΝ</w:t>
            </w:r>
          </w:p>
        </w:tc>
        <w:tc>
          <w:tcPr>
            <w:tcW w:w="1562" w:type="dxa"/>
            <w:tcBorders>
              <w:top w:val="nil"/>
              <w:left w:val="nil"/>
              <w:bottom w:val="single" w:sz="4" w:space="0" w:color="000000"/>
              <w:right w:val="single" w:sz="4" w:space="0" w:color="000000"/>
            </w:tcBorders>
            <w:shd w:val="clear" w:color="auto" w:fill="auto"/>
            <w:noWrap/>
            <w:vAlign w:val="center"/>
            <w:hideMark/>
          </w:tcPr>
          <w:p w14:paraId="5FC332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32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32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26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2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ΔΕΔΕΣ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2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2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2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26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2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ΔΕΛΗΣ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2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32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2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26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2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ΔΕΝΔΙΑΣ ΝΙΚΟΛΑΟΣ-ΓΕΩΡΓΙΟΣ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2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2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2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27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2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ΔΗΜΑΡΑΣ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2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2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2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27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2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ΔΗΜΑΣ ΧΡΙΣΤΟΣ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2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2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2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27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2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ΔΗΜΗΤΡΙΑΔΗΣ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2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2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2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28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2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ΔΗΜΟΣΧΑΚΗΣ ΑΝΑΣΤΑΣΙΟΣ(ΤΑΣΟΣ)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2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2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32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28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2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ΔΟΥΖΙΝΑΣ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2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2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32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28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2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ΔΡΑΓΑΣΑΚΗΣ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2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2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2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28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2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ΔΡΙΤΣΑΣ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2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2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32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29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2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ΔΡΙΤΣΕΛΗ ΠΑΝΑΓΙΩΤΑ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2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2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2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29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2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ΕΜΜΑΝΟΥΗΛΙΔΗΣ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2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2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2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29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2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ΖΑΡΟΥΛΙΑ ΕΛΕΝΗ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32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2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2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2A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2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ΖΕΪΜΠΕΚ ΧΟΥΣΕΪΝ</w:t>
            </w:r>
          </w:p>
        </w:tc>
        <w:tc>
          <w:tcPr>
            <w:tcW w:w="1562" w:type="dxa"/>
            <w:tcBorders>
              <w:top w:val="nil"/>
              <w:left w:val="nil"/>
              <w:bottom w:val="single" w:sz="4" w:space="0" w:color="000000"/>
              <w:right w:val="single" w:sz="4" w:space="0" w:color="000000"/>
            </w:tcBorders>
            <w:shd w:val="clear" w:color="auto" w:fill="auto"/>
            <w:noWrap/>
            <w:vAlign w:val="center"/>
            <w:hideMark/>
          </w:tcPr>
          <w:p w14:paraId="5FC332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2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2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2A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2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ΖΟΥΡΑΡΗΣ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2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32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2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2A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2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ΗΓΟΥΜΕΝΙΔΗΣ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2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2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32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2B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2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ΗΛΙΟΠΟΥΛΟΣ ΠΑΝΑΓΙΩΤΗΣ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2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2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2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2B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2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ΘΕΛΕΡΙΤΗ ΜΑΡΙΑ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2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2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2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2B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2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ΘΕΟΔΩΡΑΚΗΣ 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2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32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2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2C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2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ΘΕΟΠΕΦΤΑΤΟΥ ΑΦΡΟΔΙΤΗ</w:t>
            </w:r>
          </w:p>
        </w:tc>
        <w:tc>
          <w:tcPr>
            <w:tcW w:w="1562" w:type="dxa"/>
            <w:tcBorders>
              <w:top w:val="nil"/>
              <w:left w:val="nil"/>
              <w:bottom w:val="single" w:sz="4" w:space="0" w:color="000000"/>
              <w:right w:val="single" w:sz="4" w:space="0" w:color="000000"/>
            </w:tcBorders>
            <w:shd w:val="clear" w:color="auto" w:fill="auto"/>
            <w:noWrap/>
            <w:vAlign w:val="center"/>
            <w:hideMark/>
          </w:tcPr>
          <w:p w14:paraId="5FC332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2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2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2C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2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ΘΕΟΦΥΛΑΚΤΟΣ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2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2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2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2C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2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ΘΕΟΧΑΡΗΣ ΘΕΟΧΑΡΗΣ(ΧΑΡΗΣ)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2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2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2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2D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2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ΘΕΟΧΑΡΟΠΟΥΛΟΣ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2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32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2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2D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2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ΘΕΩΝΑΣ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2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2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2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2D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2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ΘΗΒΑΙΟΣ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2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2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2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2D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2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ΘΡΑΨΑΝΙΩΤΗΣ ΕΜΜΑΝΟΥΗΛ</w:t>
            </w:r>
          </w:p>
        </w:tc>
        <w:tc>
          <w:tcPr>
            <w:tcW w:w="1562" w:type="dxa"/>
            <w:tcBorders>
              <w:top w:val="nil"/>
              <w:left w:val="nil"/>
              <w:bottom w:val="single" w:sz="4" w:space="0" w:color="000000"/>
              <w:right w:val="single" w:sz="4" w:space="0" w:color="000000"/>
            </w:tcBorders>
            <w:shd w:val="clear" w:color="auto" w:fill="auto"/>
            <w:noWrap/>
            <w:vAlign w:val="center"/>
            <w:hideMark/>
          </w:tcPr>
          <w:p w14:paraId="5FC332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2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32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2E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2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ΙΓΓΛΕΖΗ ΑΙΚΑΤΕΡΙΝΗ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32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2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2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2E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2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ΚΑΒΑΔΕΛΛΑΣ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2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32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2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2E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2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ΚΑΒΒΑΔΑΣ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2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2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32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2F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2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ΚΑΒΒΑΔΙΑ ΙΩΑΝΝΕΤΑ(ΑΝΝΕΤΑ)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2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2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2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2F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2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ΚΑΪΣΑΣ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2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2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32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2F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2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ΚΑΚΛΑΜΑΝΗΣ ΝΙΚΗΤΑΣ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2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2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2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30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2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ΚΑΛΑΦΑΤΗΣ 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2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3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3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30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3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ΚΑΜΑΤΕΡΟΣ ΗΛΙΑΣ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3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3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33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30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3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ΚΑΜΜΕΝΟΣ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3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33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33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31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3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ΚΑΜΜΕΝΟΣ ΠΑΝΑΓΙΩΤΗΣ(ΠΑΝΟΣ)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3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33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3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31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3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ΚΑΝΕΛΛΗ ΓΑΡΥΦΑΛΛΙΑ(ΛΙΑΝΑ)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3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33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3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31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3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ΚΑΡΑΓΙΑΝΝΗΣ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3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3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3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32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3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ΚΑΡΑΓΙΑΝΝΙΔΗΣ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3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3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3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32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3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ΚΑΡΑ-ΓΙΟΥΣΟΥΦ ΑΪΧΑΝ</w:t>
            </w:r>
          </w:p>
        </w:tc>
        <w:tc>
          <w:tcPr>
            <w:tcW w:w="1562" w:type="dxa"/>
            <w:tcBorders>
              <w:top w:val="nil"/>
              <w:left w:val="nil"/>
              <w:bottom w:val="single" w:sz="4" w:space="0" w:color="000000"/>
              <w:right w:val="single" w:sz="4" w:space="0" w:color="000000"/>
            </w:tcBorders>
            <w:shd w:val="clear" w:color="auto" w:fill="auto"/>
            <w:noWrap/>
            <w:vAlign w:val="center"/>
            <w:hideMark/>
          </w:tcPr>
          <w:p w14:paraId="5FC333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3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3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32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3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ΚΑΡΑΓΚΟΥΝΗΣ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3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3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3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32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3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ΚΑΡΑΘΑΝΑΣΟΠΟΥΛΟΣ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3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33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3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33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3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ΚΑΡΑΚΩΣΤΑ ΕΥΑΓΓΕΛΙΑ(ΕΥΗ)</w:t>
            </w:r>
          </w:p>
        </w:tc>
        <w:tc>
          <w:tcPr>
            <w:tcW w:w="1562" w:type="dxa"/>
            <w:tcBorders>
              <w:top w:val="nil"/>
              <w:left w:val="nil"/>
              <w:bottom w:val="single" w:sz="4" w:space="0" w:color="000000"/>
              <w:right w:val="single" w:sz="4" w:space="0" w:color="000000"/>
            </w:tcBorders>
            <w:shd w:val="clear" w:color="auto" w:fill="auto"/>
            <w:noWrap/>
            <w:vAlign w:val="center"/>
            <w:hideMark/>
          </w:tcPr>
          <w:p w14:paraId="5FC333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3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33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33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3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ΚΑΡΑΚΩΣΤΑΣ ΕΥΑΓΓΕΛΟΣ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3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3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3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33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3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ΚΑΡΑΜΑΝΛΗ ΑΝΝΑ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3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3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3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34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3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ΚΑΡΑΜΑΝΛΗΣ ΚΩΝ/ΝΟΣ τ ΑΛΕΞ</w:t>
            </w:r>
          </w:p>
        </w:tc>
        <w:tc>
          <w:tcPr>
            <w:tcW w:w="1562" w:type="dxa"/>
            <w:tcBorders>
              <w:top w:val="nil"/>
              <w:left w:val="nil"/>
              <w:bottom w:val="single" w:sz="4" w:space="0" w:color="000000"/>
              <w:right w:val="single" w:sz="4" w:space="0" w:color="000000"/>
            </w:tcBorders>
            <w:shd w:val="clear" w:color="auto" w:fill="auto"/>
            <w:noWrap/>
            <w:vAlign w:val="center"/>
            <w:hideMark/>
          </w:tcPr>
          <w:p w14:paraId="5FC333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3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3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34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3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ΚΑΡΑΜΑΝΛΗΣ </w:t>
            </w:r>
            <w:r w:rsidRPr="004D3269">
              <w:rPr>
                <w:rFonts w:ascii="Segoe UI" w:eastAsia="Times New Roman" w:hAnsi="Segoe UI" w:cs="Segoe UI"/>
                <w:sz w:val="18"/>
                <w:szCs w:val="18"/>
              </w:rPr>
              <w:t>ΚΩΝ/ΝΟΣ τ ΑΧΙΛ</w:t>
            </w:r>
          </w:p>
        </w:tc>
        <w:tc>
          <w:tcPr>
            <w:tcW w:w="1562" w:type="dxa"/>
            <w:tcBorders>
              <w:top w:val="nil"/>
              <w:left w:val="nil"/>
              <w:bottom w:val="single" w:sz="4" w:space="0" w:color="000000"/>
              <w:right w:val="single" w:sz="4" w:space="0" w:color="000000"/>
            </w:tcBorders>
            <w:shd w:val="clear" w:color="auto" w:fill="auto"/>
            <w:noWrap/>
            <w:vAlign w:val="center"/>
            <w:hideMark/>
          </w:tcPr>
          <w:p w14:paraId="5FC333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3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3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34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3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ΚΑΡΑΝΑΣΤΑΣΗΣ ΑΠΟΣΤΟΛΟΣ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3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3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33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35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3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ΚΑΡΑΟΓΛΟΥ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3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3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3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35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3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ΚΑΡΑΣΑΡΛΙΔΟΥ ΕΥΦΡΟΣΥΝΗ(ΦΡΟΣΩ)</w:t>
            </w:r>
          </w:p>
        </w:tc>
        <w:tc>
          <w:tcPr>
            <w:tcW w:w="1562" w:type="dxa"/>
            <w:tcBorders>
              <w:top w:val="nil"/>
              <w:left w:val="nil"/>
              <w:bottom w:val="single" w:sz="4" w:space="0" w:color="000000"/>
              <w:right w:val="single" w:sz="4" w:space="0" w:color="000000"/>
            </w:tcBorders>
            <w:shd w:val="clear" w:color="auto" w:fill="auto"/>
            <w:noWrap/>
            <w:vAlign w:val="center"/>
            <w:hideMark/>
          </w:tcPr>
          <w:p w14:paraId="5FC333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3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3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35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3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ΚΑΡΑΣΜΑΝΗΣ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3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3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3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36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3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ΚΑΡΡΑΣ ΓΕΩΡΓΙΟΣ-ΔΗΜΗΤΡΙΟΣ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3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33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3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36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3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ΚΑΣΑΠΙΔΗΣ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3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3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3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36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3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ΚΑΣΙΔΙΑΡΗΣ ΗΛΙΑΣ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3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3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3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37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3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ΚΑΣΙΜΑΤΗ ΕΙΡΗΝΗ(ΝΙΝΑ)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3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3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33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37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3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ΚΑΣΤΟΡΗΣ ΑΣΤΕΡΙΟΣ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3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3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3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37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3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ΚΑΤΡΟΥΓΚΑΛΟΣ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3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3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3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37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3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ΚΑΤΣΑΒΡΙΑ-ΣΙΩΡΟΠΟΥΛΟΥ ΧΡΥΣΟΥΛΑ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3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3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3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38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3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ΚΑΤΣΑΝΙΩΤΗΣ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3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3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3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38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3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ΚΑΤΣΑΦΑΔΟΣ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3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3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33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38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3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ΚΑΤΣΗΣ ΜΑΡΙΟΣ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3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3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3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39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3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ΚΑΤΣΙΑΝΤΩΝΗΣ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390" w14:textId="77777777" w:rsidR="00832F31" w:rsidRPr="004D3269" w:rsidRDefault="00E84ECF">
            <w:pPr>
              <w:spacing w:after="0" w:line="240" w:lineRule="auto"/>
              <w:contextualSpacing/>
              <w:rPr>
                <w:rFonts w:ascii="Segoe UI" w:eastAsia="Times New Roman" w:hAnsi="Segoe UI" w:cs="Segoe UI"/>
                <w:sz w:val="18"/>
                <w:szCs w:val="18"/>
              </w:rPr>
            </w:pPr>
            <w:r>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3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3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39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3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ΚΑΤΣΙΚΗΣ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3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33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3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39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3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ΚΑΤΣΩΤΗΣ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3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33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3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3A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3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ΚΑΦΑΝΤΑΡΗ ΧΑΡΟΥΛΑ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3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3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3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3A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3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ΚΕΓΚΕΡΟΓΛΟΥ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3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33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33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3A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3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ΚΕΔΙΚΟΓΛΟΥ ΣΥΜΕΩΝ(ΣΙΜΟΣ)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3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3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3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3B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3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ΚΕΛΛΑΣ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3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3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3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3B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3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ΚΕΡΑΜΕΩΣ ΝΙΚΗ</w:t>
            </w:r>
          </w:p>
        </w:tc>
        <w:tc>
          <w:tcPr>
            <w:tcW w:w="1562" w:type="dxa"/>
            <w:tcBorders>
              <w:top w:val="nil"/>
              <w:left w:val="nil"/>
              <w:bottom w:val="single" w:sz="4" w:space="0" w:color="000000"/>
              <w:right w:val="single" w:sz="4" w:space="0" w:color="000000"/>
            </w:tcBorders>
            <w:shd w:val="clear" w:color="auto" w:fill="auto"/>
            <w:noWrap/>
            <w:vAlign w:val="center"/>
            <w:hideMark/>
          </w:tcPr>
          <w:p w14:paraId="5FC333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3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3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3B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3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ΚΕΦΑΛΙΔΟΥ ΧΑΡΟΥΛΑ(ΧΑΡΑ)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3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33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3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3C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3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ΚΕΦΑΛΟΓΙΑΝΝΗ ΟΛΓΑ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3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3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3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3C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3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ΚΙΚΙΛΙΑΣ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3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3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3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3C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3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ΚΟΖΟΜΠΟΛΗ-ΑΜΑΝΑΤΙΔΗ ΠΑΝΑΓΙΩΤΑ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3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3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3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3C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3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ΚΟΚΚΑΛΗΣ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3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33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3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3D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3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ΚΟΛΛΙΑ-ΤΣΑΡΟΥΧΑ ΜΑΡΙΑ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3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33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3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3D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3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ΚΟΝΣΟΛΑΣ ΕΜΜΑΝΟΥΗΛ(ΜΑΝΟΣ)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3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3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33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3D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3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ΚΟΝΤΟΓΕΩΡΓΟΣ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3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3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3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3E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3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ΚΟΝΤΟΝΗΣ ΧΑΡΑΛΑΜΠΟΣ-ΣΤΑΥΡΟΣ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3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3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33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3E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3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ΚΟΤΖΙΑΣ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3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3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3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3E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3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ΚΟΥΖΗΛΟΣ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3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3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33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3F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3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ΚΟΥΚΟΔΗΜΟΣ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3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3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3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3F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3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ΚΟΥΚΟΥΤΣΗΣ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3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33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3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3F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3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ΚΟΥΜΟΥΤΣΑΚΟΣ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3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3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3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40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3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ΚΟΥΝΤΟΥΡΑ ΕΛΕΝΑ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3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33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4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40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4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ΚΟΥΡΑΚΗΣ ΑΝΑΣΤΑΣΙΟΣ(ΤΑΣΟΣ)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4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4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4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40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4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ΚΟΥΡΟΥΜΠΛΗΣ ΠΑΝΑΓΙΩΤΗΣ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4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4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4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41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4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ΚΟΥΤΣΟΥΚΟΣ ΓΙΑΝΝΗΣ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4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34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4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41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4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ΚΟΥΤΣΟΥΜΠΑΣ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4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4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4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41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4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ΚΟΥΤΣΟΥΜΠΑΣ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4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34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4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41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4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ΚΡΕΜΑΣΤΙΝΟΣ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4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34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34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42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4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ΚΥΡΙΑΖΙΔΗΣ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4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4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4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42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4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ΚΥΡΙΤΣΗΣ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4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4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4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42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4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ΚΩΝΣΤΑΝΤΙΝΕΑΣ ΠΕΤΡΟΣ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4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4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4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43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4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ΚΩΝΣΤΑΝΤΙΝΟΠΟΥΛΟΣ ΟΔΥΣΣΕΑΣ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4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34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4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43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4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ΚΩΝΣΤΑΝΤΟΠΟΥΛΟΣ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4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34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4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43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4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ΚΩΣΤΟΠΑΝΑΓΙΩΤΟΥ ΗΛΙΑΣ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4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4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34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44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4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ΛΑΓΟΣ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4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4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34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44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4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ΛΑΖΑΡΙΔΗΣ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4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34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4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44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4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ΛΑΜΠΡΟΥΛΗΣ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4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34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4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45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4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ΛΑΠΠΑΣ ΣΠΥΡΙΔΩΝΑΣ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4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4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4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45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4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ΛΕΒΕΝΤΗΣ ΒΑΣΙΛΗΣ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4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ΕΝ. </w:t>
            </w:r>
            <w:r w:rsidRPr="004D3269">
              <w:rPr>
                <w:rFonts w:ascii="Segoe UI" w:eastAsia="Times New Roman" w:hAnsi="Segoe UI" w:cs="Segoe UI"/>
                <w:sz w:val="18"/>
                <w:szCs w:val="18"/>
              </w:rPr>
              <w:t>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34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4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45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4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ΛΙΒΑΝΙΟΥ ΖΩΗ</w:t>
            </w:r>
          </w:p>
        </w:tc>
        <w:tc>
          <w:tcPr>
            <w:tcW w:w="1562" w:type="dxa"/>
            <w:tcBorders>
              <w:top w:val="nil"/>
              <w:left w:val="nil"/>
              <w:bottom w:val="single" w:sz="4" w:space="0" w:color="000000"/>
              <w:right w:val="single" w:sz="4" w:space="0" w:color="000000"/>
            </w:tcBorders>
            <w:shd w:val="clear" w:color="auto" w:fill="auto"/>
            <w:noWrap/>
            <w:vAlign w:val="center"/>
            <w:hideMark/>
          </w:tcPr>
          <w:p w14:paraId="5FC334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4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4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46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4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ΛΟΒΕΡΔΟΣ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4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34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4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46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4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ΛΥΚΟΥΔΗΣ ΣΠΥΡΙΔΩΝ</w:t>
            </w:r>
          </w:p>
        </w:tc>
        <w:tc>
          <w:tcPr>
            <w:tcW w:w="1562" w:type="dxa"/>
            <w:tcBorders>
              <w:top w:val="nil"/>
              <w:left w:val="nil"/>
              <w:bottom w:val="single" w:sz="4" w:space="0" w:color="000000"/>
              <w:right w:val="single" w:sz="4" w:space="0" w:color="000000"/>
            </w:tcBorders>
            <w:shd w:val="clear" w:color="auto" w:fill="auto"/>
            <w:noWrap/>
            <w:vAlign w:val="center"/>
            <w:hideMark/>
          </w:tcPr>
          <w:p w14:paraId="5FC334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34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4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46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4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ΜΑΝΙΑΤΗΣ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4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34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34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46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4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ΜΑΝΙΟΣ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4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4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4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47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4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ΜΑΝΤΑΣ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4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4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4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47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4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ΜΑΝΩΛΑΚΟΥ</w:t>
            </w:r>
            <w:r w:rsidRPr="004D3269">
              <w:rPr>
                <w:rFonts w:ascii="Segoe UI" w:eastAsia="Times New Roman" w:hAnsi="Segoe UI" w:cs="Segoe UI"/>
                <w:sz w:val="18"/>
                <w:szCs w:val="18"/>
              </w:rPr>
              <w:t xml:space="preserve"> ΔΙΑΜΑΝΤΩ</w:t>
            </w:r>
          </w:p>
        </w:tc>
        <w:tc>
          <w:tcPr>
            <w:tcW w:w="1562" w:type="dxa"/>
            <w:tcBorders>
              <w:top w:val="nil"/>
              <w:left w:val="nil"/>
              <w:bottom w:val="single" w:sz="4" w:space="0" w:color="000000"/>
              <w:right w:val="single" w:sz="4" w:space="0" w:color="000000"/>
            </w:tcBorders>
            <w:shd w:val="clear" w:color="auto" w:fill="auto"/>
            <w:noWrap/>
            <w:vAlign w:val="center"/>
            <w:hideMark/>
          </w:tcPr>
          <w:p w14:paraId="5FC334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34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34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47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4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ΜΑΡΔΑΣ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4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4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4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48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4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ΜΑΡΚΟΥ ΑΙΚΑΤΕΡΙΝΗ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34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4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4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48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4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ΜΑΡΤΙΝΟΥ ΓΕΩΡΓΙΑ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4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4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4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48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4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ΜΑΥΡΩΤΑΣ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4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34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4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49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4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ΜΕΓΑΛΟΜΥΣΤΑΚΑΣ ΑΝΑΣΤΑΣΙΟΣ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4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34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4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49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4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ΜΕΓΑΛΟΟΙΚΟΝΟΜΟΥ ΘΕΟΔΩΡΑ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4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4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34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49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4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ΜΕΪΚΟΠΟΥΛΟΣ ΑΛΕΞΑΝΔΡΟΣ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4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4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4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4A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4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ΜΕΪΜΑΡΑΚΗΣ ΕΥΑΓΓΕΛΟΣ-ΒΑΣΙΛΕΙΟΣ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4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4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4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4A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4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ΜΗΤΑΡΑΚΗΣ ΠΑΝΑΓΙΩΤΗΣ(ΝΟΤΗΣ)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4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4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34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4A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4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ΜΗΤΑΦΙΔΗΣ ΤΡΙΑΝΤΑΦΥΛΛΟΣ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4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4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4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4B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4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ΜΗΤΣΟΤΑΚΗΣ </w:t>
            </w:r>
            <w:r w:rsidRPr="004D3269">
              <w:rPr>
                <w:rFonts w:ascii="Segoe UI" w:eastAsia="Times New Roman" w:hAnsi="Segoe UI" w:cs="Segoe UI"/>
                <w:sz w:val="18"/>
                <w:szCs w:val="18"/>
              </w:rPr>
              <w:t>ΚΥΡΙΑΚΟΣ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4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4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4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4B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4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ΜΙΧΑΗΛΙΔΗΣ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4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4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34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4B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4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ΜΙΧΑΛΟΛΙΑΚΟΣ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4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4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4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4B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4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ΜΙΧΕΛΗΣ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4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4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34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4C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4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ΜΙΧΕΛΟΓΙΑΝΝΑΚΗΣ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4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4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34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4C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4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4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34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4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4C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4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ΜΟΡΦΙΔΗΣ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4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4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4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4D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4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ΜΟΥΜΟΥΛΙΔΗΣ ΘΕΜΙΣΤΟΚΛΗΣ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4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4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4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4D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4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ΜΟΥΣΤΑΦΑ ΜΟΥΣΤΑΦΑ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4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4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4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4D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4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ΜΠΑΚΟΓΙΑΝΝΗ ΘΕΟΔΩΡΑ(ΝΤΟΡΑ)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4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4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4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4E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4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ΜΠΑΛΑΟΥΡΑΣ ΓΕΡΑΣΙΜΟΣ(ΜΑΚΗΣ)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4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4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4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4E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4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ΜΠΑΛΑΦΑΣ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4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4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4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4E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4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ΜΠΑΛΛΗΣ ΣΥΜΕΩΝ(ΜΑΚΗΣ)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4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4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4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4F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4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ΜΠΑΛΤΑΣ ΑΡΙΣΤΕΙΔΗΣ-ΝΙΚΟΛΑΟΣ-ΔΗΜΗΤΡΙΟΣ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4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4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4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4F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4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ΜΠΑΛΩΜΕΝΑΚΗΣ ΑΝΤΩΝΗΣ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4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4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4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4F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4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ΜΠΑΞΕΒΑΝΑΚΗΣ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4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4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4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50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4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ΜΠΑΡΓΙΩΤΑΣ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4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34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4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50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5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ΜΠΑΡΚΑΣ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5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5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5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50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5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ΜΠΓΙΑΛΑΣ </w:t>
            </w:r>
            <w:r w:rsidRPr="004D3269">
              <w:rPr>
                <w:rFonts w:ascii="Segoe UI" w:eastAsia="Times New Roman" w:hAnsi="Segoe UI" w:cs="Segoe UI"/>
                <w:sz w:val="18"/>
                <w:szCs w:val="18"/>
              </w:rPr>
              <w:t>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5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5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5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50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5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ΜΠΟΛΑΡΗΣ ΜΑΡΚΟΣ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5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5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5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51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5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ΜΠΟΥΚΩΡΟΣ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5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5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5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51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5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ΜΠΟΥΡΑΣ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5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5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5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51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5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ΜΩΡΑΪΤΗΣ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5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35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5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52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5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ΝΙΚΟΛΟΠΟΥΛΟΣ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5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35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5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52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5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ΝΤΖΙΜΑΝΗΣ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5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5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5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52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5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ΞΑΝΘΟΣ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5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5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5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53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5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ΞΥΔΑΚΗΣ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5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5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5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53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5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ΟΙΚΟΝΟΜΟΥ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5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5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5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53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5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ΟΥΡΣΟΥΖΙΔΗΣ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5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5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5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54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5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ΠΑΛΛΗΣ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5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5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35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54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5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ΠΑΝΑΓΙΩΤΑΡΟΣ ΗΛΙΑΣ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5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5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5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54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5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ΠΑΝΑΓΙΩΤΟΠΟΥΛΟΣ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5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5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5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55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5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ΠΑΝΑΓΟΥΛΗΣ ΕΥΣΤΑΘΙΟΣ(ΣΤΑΘΗΣ)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5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35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5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55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5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ΠΑΝΤΖΑΣ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5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5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5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55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5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ΠΑΠΑΔΟΠΟΥΛΟΣ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5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5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5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55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5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ΠΑΠΑΔΟΠΟΥΛΟΣ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5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5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5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56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5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ΠΑΠΑΔΟΠΟΥΛΟΣ ΧΡΙΣΤΟΦΟΡΟΣ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5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5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Β' </w:t>
            </w:r>
            <w:r w:rsidRPr="004D3269">
              <w:rPr>
                <w:rFonts w:ascii="Segoe UI" w:eastAsia="Times New Roman" w:hAnsi="Segoe UI" w:cs="Segoe UI"/>
                <w:sz w:val="18"/>
                <w:szCs w:val="18"/>
              </w:rPr>
              <w:t>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5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56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5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ΠΑΠΑΗΛΙΟΥ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5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5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5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56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5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ΠΑΠΑΘΕΟΔΩΡΟΥ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5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35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5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57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5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ΠΑΠΑΚΩΣΤΑ-ΣΙΔΗΡΟΠΟΥΛΟΥ ΑΙΚΑΤΕΡΙΝΗ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35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35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5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57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5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ΠΑΠΑΝΑΤΣΙΟΥ ΑΙΚΑΤΕΡΙΝΗ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35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5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5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57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5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ΠΑΠΑΡΗΓΑ ΑΛΕΞΑΝΔΡΑ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5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35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5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58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5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ΠΑΠΑΦΙΛΙΠΠΟΥ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5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5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5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58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5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ΠΑΠΑΧΡΙΣΤΟΠΟΥΛΟΣ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5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35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5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58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5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ΠΑΠΠΑΣ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5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5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5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59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5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ΠΑΠΠΑΣ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5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5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5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59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5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ΠΑΡΑΣΚΕΥΟΠΟΥΛΟΣ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5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5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5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59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5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ΠΑΡΑΣΤΑΤΙΔΗΣ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5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5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5FC335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5A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5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ΠΑΥΛΙΔΗΣ </w:t>
            </w:r>
            <w:r w:rsidRPr="004D3269">
              <w:rPr>
                <w:rFonts w:ascii="Segoe UI" w:eastAsia="Times New Roman" w:hAnsi="Segoe UI" w:cs="Segoe UI"/>
                <w:sz w:val="18"/>
                <w:szCs w:val="18"/>
              </w:rPr>
              <w:t>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5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5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5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5A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5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ΠΑΦΙΛΗΣ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5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35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5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5A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5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ΠΛΑΚΙΩΤΑΚΗΣ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5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5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35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5A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5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ΠΟΛΑΚΗΣ ΠΑΥΛΟΣ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5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5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5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5B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5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ΠΡΑΤΣΟΛΗΣ ΑΝΑΣΤΑΣΙΟΣ(ΤΑΣΟΣ)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5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5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5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5B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5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ΡΑΠΤΗ ΕΛΕΝΗ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35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5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5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5B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5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ΡΙΖΟΣ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5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5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35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5C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5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ΡΙΖΟΥΛΗΣ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5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5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5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5C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5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ΣΑΛΜΑΣ ΜΑΡΙΟΣ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5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5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5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5C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5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ΣΑΜΑΡΑΣ ΑΝΤΩΝΙΟΣ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5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5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5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5D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5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ΣΑΝΤΟΡΙΝΙΟΣ ΝΕΚΤΑΡΙΟΣ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5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5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35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5D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5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ΣΑΡΑΚΙΩΤΗΣ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5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5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35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5D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5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ΣΑΡΙΔΗΣ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5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35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5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5E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5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ΣΑΧΙΝΙΔΗΣ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5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5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5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5E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5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ΣΕΒΑΣΤΑΚΗΣ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5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5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35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5E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5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ΣΕΛΤΣΑΣ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5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5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5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5F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5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ΣΗΦΑΚΗΣ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5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5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5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5F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5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ΣΙΜΟΡΕΛΗΣ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5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5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5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5F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5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ΣΚΑΝΔΑΛΙΔΗΣ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5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35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5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5F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5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ΣΚΟΥΡΛΕΤΗΣ </w:t>
            </w:r>
            <w:r w:rsidRPr="004D3269">
              <w:rPr>
                <w:rFonts w:ascii="Segoe UI" w:eastAsia="Times New Roman" w:hAnsi="Segoe UI" w:cs="Segoe UI"/>
                <w:sz w:val="18"/>
                <w:szCs w:val="18"/>
              </w:rPr>
              <w:t>ΠΑΝΑΓΙΩΤΗΣ(ΠΑΝΟΣ)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5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5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5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60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6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ΣΚΟΥΡΟΛΙΑΚΟΣ ΠΑΝΑΓΙΩΤΗΣ(ΠΑΝΟΣ)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6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6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6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60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6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ΣΚΟΥΦΑ ΕΛΙΣΣΑΒΕΤ</w:t>
            </w:r>
          </w:p>
        </w:tc>
        <w:tc>
          <w:tcPr>
            <w:tcW w:w="1562" w:type="dxa"/>
            <w:tcBorders>
              <w:top w:val="nil"/>
              <w:left w:val="nil"/>
              <w:bottom w:val="single" w:sz="4" w:space="0" w:color="000000"/>
              <w:right w:val="single" w:sz="4" w:space="0" w:color="000000"/>
            </w:tcBorders>
            <w:shd w:val="clear" w:color="auto" w:fill="auto"/>
            <w:noWrap/>
            <w:vAlign w:val="center"/>
            <w:hideMark/>
          </w:tcPr>
          <w:p w14:paraId="5FC336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6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6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60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6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ΣΚΡΕΚΑΣ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6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6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6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61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6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ΣΠΑΡΤΙΝΟΣ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6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6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6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61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6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ΣΠΙΡΤΖΗΣ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6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6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6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61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6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ΣΤΑΘΑΚΗΣ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6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6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6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62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6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ΣΤΑΪΚΟΥΡΑΣ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6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6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36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62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6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ΣΤΑΜΑΤΑΚΗ ΕΛΕΝΗ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36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6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36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62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6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ΣΤΑΜΑΤΗΣ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6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6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6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63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6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ΣΤΑΜΠΟΥΛΗ ΑΦΡΟΔΙΤΗ</w:t>
            </w:r>
          </w:p>
        </w:tc>
        <w:tc>
          <w:tcPr>
            <w:tcW w:w="1562" w:type="dxa"/>
            <w:tcBorders>
              <w:top w:val="nil"/>
              <w:left w:val="nil"/>
              <w:bottom w:val="single" w:sz="4" w:space="0" w:color="000000"/>
              <w:right w:val="single" w:sz="4" w:space="0" w:color="000000"/>
            </w:tcBorders>
            <w:shd w:val="clear" w:color="auto" w:fill="auto"/>
            <w:noWrap/>
            <w:vAlign w:val="center"/>
            <w:hideMark/>
          </w:tcPr>
          <w:p w14:paraId="5FC336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6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6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63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6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ΣΤΕΡΓΙΟΥ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6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36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6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63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6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ΣΤΕΦΟΣ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6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6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6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64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6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ΣΤΟΓΙΑΝΝΙΔΗΣ ΓΡΗΓΟΡΙΟΣ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6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6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6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64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6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ΣΤΥΛΙΟΣ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6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6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6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64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6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ΣΥΝΤΥΧΑΚΗΣ ΕΜΜΑΝΟΥΗΛ</w:t>
            </w:r>
          </w:p>
        </w:tc>
        <w:tc>
          <w:tcPr>
            <w:tcW w:w="1562" w:type="dxa"/>
            <w:tcBorders>
              <w:top w:val="nil"/>
              <w:left w:val="nil"/>
              <w:bottom w:val="single" w:sz="4" w:space="0" w:color="000000"/>
              <w:right w:val="single" w:sz="4" w:space="0" w:color="000000"/>
            </w:tcBorders>
            <w:shd w:val="clear" w:color="auto" w:fill="auto"/>
            <w:noWrap/>
            <w:vAlign w:val="center"/>
            <w:hideMark/>
          </w:tcPr>
          <w:p w14:paraId="5FC336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36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36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64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6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ΣΥΡΙΓΟΣ ΑΝΤΩΝΙΟΣ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6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6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6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65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6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ΣΥΡΜΑΛΕΝΙΟΣ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6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6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6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65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6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ΤΑΣΟΥΛΑΣ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6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6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6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65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6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ΤΑΣΣΟΣ 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6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36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36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66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6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ΤΕΛΙΓΙΟΡΙΔΟΥ ΟΛΥΜΠΙΑ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6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6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6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66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6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ΤΖΑΒΑΡΑΣ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6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6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6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66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6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ΤΖΑΚΡΗ ΘΕΟΔΩΡΑ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6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6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6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67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6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ΤΖΑΜΑΚΛΗΣ ΧΑΡΙΛΑΟΣ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6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6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6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67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6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ΤΖΕΛΕΠΗΣ ΜΙΧΑΗΛ</w:t>
            </w:r>
          </w:p>
        </w:tc>
        <w:tc>
          <w:tcPr>
            <w:tcW w:w="1562" w:type="dxa"/>
            <w:tcBorders>
              <w:top w:val="nil"/>
              <w:left w:val="nil"/>
              <w:bottom w:val="single" w:sz="4" w:space="0" w:color="000000"/>
              <w:right w:val="single" w:sz="4" w:space="0" w:color="000000"/>
            </w:tcBorders>
            <w:shd w:val="clear" w:color="auto" w:fill="auto"/>
            <w:noWrap/>
            <w:vAlign w:val="center"/>
            <w:hideMark/>
          </w:tcPr>
          <w:p w14:paraId="5FC336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36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6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67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6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ΤΖΟΥΦΗ ΜΕΡΟΠΗ</w:t>
            </w:r>
          </w:p>
        </w:tc>
        <w:tc>
          <w:tcPr>
            <w:tcW w:w="1562" w:type="dxa"/>
            <w:tcBorders>
              <w:top w:val="nil"/>
              <w:left w:val="nil"/>
              <w:bottom w:val="single" w:sz="4" w:space="0" w:color="000000"/>
              <w:right w:val="single" w:sz="4" w:space="0" w:color="000000"/>
            </w:tcBorders>
            <w:shd w:val="clear" w:color="auto" w:fill="auto"/>
            <w:noWrap/>
            <w:vAlign w:val="center"/>
            <w:hideMark/>
          </w:tcPr>
          <w:p w14:paraId="5FC336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6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6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68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6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ΤΟΣΚΑΣ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6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6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6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68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6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ΤΡΑΓΑΚΗΣ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6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6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36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68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6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ΤΡΙΑΝΤΑΦΥΛΛΙΔΗΣ ΑΛΕΞΑΝΔΡΟΣ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6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6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6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69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6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ΤΡΙΑΝΤΑΦΥΛΛΟΥ ΜΑΡΙΑ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6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6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6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69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6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ΤΣΑΚΑΛΩΤΟΣ ΕΥΚΛΕΙΔΗΣ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6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6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6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69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6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ΤΣΙΑΡΑΣ </w:t>
            </w:r>
            <w:r w:rsidRPr="004D3269">
              <w:rPr>
                <w:rFonts w:ascii="Segoe UI" w:eastAsia="Times New Roman" w:hAnsi="Segoe UI" w:cs="Segoe UI"/>
                <w:sz w:val="18"/>
                <w:szCs w:val="18"/>
              </w:rPr>
              <w:t>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6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6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6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69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6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ΤΣΙΠΡΑΣ ΑΛΕΞΙΟΣ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6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6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36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6A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6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ΤΣΙΡΚΑΣ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6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6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6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6A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6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ΤΣΙΡΩΝΗΣ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6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6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6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6A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6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ΤΣΟΓΚΑΣ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6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6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6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6B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6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ΦΑΜΕΛΛΟΣ ΣΩΚΡΑΤΗΣ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6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6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6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6B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6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ΦΙΛΗΣ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6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6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Α' </w:t>
            </w:r>
            <w:r w:rsidRPr="004D3269">
              <w:rPr>
                <w:rFonts w:ascii="Segoe UI" w:eastAsia="Times New Roman" w:hAnsi="Segoe UI" w:cs="Segoe UI"/>
                <w:sz w:val="18"/>
                <w:szCs w:val="18"/>
              </w:rPr>
              <w:t>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6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6B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6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ΦΛΑΜΠΟΥΡΑΡΗΣ ΑΛΕΞΑΝΔΡΟΣ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6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6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6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6C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6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ΦΟΡΤΣΑΚΗΣ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6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6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6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6C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6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ΦΩΤΗΛΑΣ ΙΑΣΩΝΑΣ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6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6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6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6C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6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ΦΩΤΙΟΥ ΘΕΑΝΩ</w:t>
            </w:r>
          </w:p>
        </w:tc>
        <w:tc>
          <w:tcPr>
            <w:tcW w:w="1562" w:type="dxa"/>
            <w:tcBorders>
              <w:top w:val="nil"/>
              <w:left w:val="nil"/>
              <w:bottom w:val="single" w:sz="4" w:space="0" w:color="000000"/>
              <w:right w:val="single" w:sz="4" w:space="0" w:color="000000"/>
            </w:tcBorders>
            <w:shd w:val="clear" w:color="auto" w:fill="auto"/>
            <w:noWrap/>
            <w:vAlign w:val="center"/>
            <w:hideMark/>
          </w:tcPr>
          <w:p w14:paraId="5FC336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6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6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6D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6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ΧΑΡΑΚΟΠΟΥΛΟΣ ΜΑΞΙΜΟΣ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6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6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6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6D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6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ΧΑΤΖΗΔΑΚΗΣ ΚΩΝΣΤΑΝΤΙΝΟΣ(ΚΩΣΤΗΣ)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6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6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6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6D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6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ΧΑΤΖΗΣΑΒΒΑΣ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6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6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5FC336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6E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6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ΧΡΙΣΤΟΔΟΥΛΟΠΟΥΛΟΥ ΑΝΑΣΤΑΣΙΑ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6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6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6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6E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6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ΧΡΙΣΤΟΦΙΛΟΠΟΥΛΟΥ ΠΑΡΑΣΚΕΥΗ(ΕΥΗ)</w:t>
            </w:r>
          </w:p>
        </w:tc>
        <w:tc>
          <w:tcPr>
            <w:tcW w:w="1562" w:type="dxa"/>
            <w:tcBorders>
              <w:top w:val="nil"/>
              <w:left w:val="nil"/>
              <w:bottom w:val="single" w:sz="4" w:space="0" w:color="000000"/>
              <w:right w:val="single" w:sz="4" w:space="0" w:color="000000"/>
            </w:tcBorders>
            <w:shd w:val="clear" w:color="auto" w:fill="auto"/>
            <w:noWrap/>
            <w:vAlign w:val="center"/>
            <w:hideMark/>
          </w:tcPr>
          <w:p w14:paraId="5FC336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36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6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6E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6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ΨΑΡΙΑΝΟΣ ΓΡΗΓΟΡΙΟΣ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6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36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6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6E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6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ΨΥΧΟΓΙΟΣ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6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6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6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6F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vAlign w:val="center"/>
            <w:hideMark/>
          </w:tcPr>
          <w:p w14:paraId="5FC336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Σ.Α.Ψ: 11 (ΣΥΝΟΛΙΚΑ ΨΗΦΟΙ: </w:t>
            </w:r>
            <w:r w:rsidRPr="004D3269">
              <w:rPr>
                <w:rFonts w:ascii="Segoe UI" w:eastAsia="Times New Roman" w:hAnsi="Segoe UI" w:cs="Segoe UI"/>
                <w:sz w:val="18"/>
                <w:szCs w:val="18"/>
              </w:rPr>
              <w:t>NAI:154, OXI:143, ΠΡΝ:0)</w:t>
            </w:r>
          </w:p>
        </w:tc>
        <w:tc>
          <w:tcPr>
            <w:tcW w:w="1562" w:type="dxa"/>
            <w:tcBorders>
              <w:top w:val="nil"/>
              <w:left w:val="nil"/>
              <w:bottom w:val="single" w:sz="4" w:space="0" w:color="000000"/>
              <w:right w:val="single" w:sz="4" w:space="0" w:color="000000"/>
            </w:tcBorders>
            <w:shd w:val="clear" w:color="auto" w:fill="auto"/>
            <w:vAlign w:val="center"/>
            <w:hideMark/>
          </w:tcPr>
          <w:p w14:paraId="5FC336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c>
          <w:tcPr>
            <w:tcW w:w="1939" w:type="dxa"/>
            <w:tcBorders>
              <w:top w:val="nil"/>
              <w:left w:val="nil"/>
              <w:bottom w:val="single" w:sz="4" w:space="0" w:color="000000"/>
              <w:right w:val="single" w:sz="4" w:space="0" w:color="000000"/>
            </w:tcBorders>
            <w:shd w:val="clear" w:color="auto" w:fill="auto"/>
            <w:vAlign w:val="center"/>
            <w:hideMark/>
          </w:tcPr>
          <w:p w14:paraId="5FC336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5FC336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r>
      <w:tr w:rsidR="0020643A" w14:paraId="5FC336F9" w14:textId="77777777">
        <w:trPr>
          <w:trHeight w:val="480"/>
        </w:trPr>
        <w:tc>
          <w:tcPr>
            <w:tcW w:w="3823" w:type="dxa"/>
            <w:tcBorders>
              <w:top w:val="nil"/>
              <w:left w:val="single" w:sz="4" w:space="0" w:color="000000"/>
              <w:bottom w:val="single" w:sz="4" w:space="0" w:color="000000"/>
              <w:right w:val="single" w:sz="4" w:space="0" w:color="000000"/>
            </w:tcBorders>
            <w:shd w:val="clear" w:color="auto" w:fill="auto"/>
            <w:vAlign w:val="center"/>
            <w:hideMark/>
          </w:tcPr>
          <w:p w14:paraId="5FC336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Άρθρο: 11. Έξοδα Υπουργείου Δικαιοσύνης, Διαφάνειας και Ανθρωπίνων Δικαιωμάτων (ΣΥΝΟΛΙΚΑ ΨΗΦΟΙ: NAI:154, OXI:143, ΠΡΝ:0)</w:t>
            </w:r>
          </w:p>
        </w:tc>
        <w:tc>
          <w:tcPr>
            <w:tcW w:w="1562" w:type="dxa"/>
            <w:tcBorders>
              <w:top w:val="nil"/>
              <w:left w:val="nil"/>
              <w:bottom w:val="single" w:sz="4" w:space="0" w:color="000000"/>
              <w:right w:val="single" w:sz="4" w:space="0" w:color="000000"/>
            </w:tcBorders>
            <w:shd w:val="clear" w:color="auto" w:fill="auto"/>
            <w:vAlign w:val="center"/>
            <w:hideMark/>
          </w:tcPr>
          <w:p w14:paraId="5FC336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c>
          <w:tcPr>
            <w:tcW w:w="1939" w:type="dxa"/>
            <w:tcBorders>
              <w:top w:val="nil"/>
              <w:left w:val="nil"/>
              <w:bottom w:val="single" w:sz="4" w:space="0" w:color="000000"/>
              <w:right w:val="single" w:sz="4" w:space="0" w:color="000000"/>
            </w:tcBorders>
            <w:shd w:val="clear" w:color="auto" w:fill="auto"/>
            <w:vAlign w:val="center"/>
            <w:hideMark/>
          </w:tcPr>
          <w:p w14:paraId="5FC336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5FC336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r>
      <w:tr w:rsidR="0020643A" w14:paraId="5FC336F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6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ΑΘΑΝΑΣΙΟΥ ΑΘΑΝΑΣΙΟΣ(ΝΑΣΟΣ)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6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6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6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70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6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ΑΘΑΝΑΣΙΟΥ ΧΑΡΑΛΑΜΠΟΣ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7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7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37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70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7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ΑΪΒΑΤΙΔΗΣ </w:t>
            </w:r>
            <w:r w:rsidRPr="004D3269">
              <w:rPr>
                <w:rFonts w:ascii="Segoe UI" w:eastAsia="Times New Roman" w:hAnsi="Segoe UI" w:cs="Segoe UI"/>
                <w:sz w:val="18"/>
                <w:szCs w:val="18"/>
              </w:rPr>
              <w:t>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7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7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7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70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7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ΑΚΡΙΩΤΗΣ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7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7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7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71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7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ΑΜΑΝΑΤΙΔΗΣ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7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7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7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71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7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ΑΜΥΡΑΣ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7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37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7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71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7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ΑΝΑΓΝΩΣΤΟΠΟΥΛΟΥ ΑΘΑΝΑΣΙΑ(ΣΙΑ)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7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7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7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72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7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ΑΝΑΣΤΑΣΙΑΔΗΣ ΣΑΒΒΑΣ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7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7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7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72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7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ΑΝΔΡΙΑΝΟΣ </w:t>
            </w:r>
            <w:r w:rsidRPr="004D3269">
              <w:rPr>
                <w:rFonts w:ascii="Segoe UI" w:eastAsia="Times New Roman" w:hAnsi="Segoe UI" w:cs="Segoe UI"/>
                <w:sz w:val="18"/>
                <w:szCs w:val="18"/>
              </w:rPr>
              <w:t>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7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7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37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72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7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ΑΝΤΩΝΙΑΔΗΣ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7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7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7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73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7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ΑΝΤΩΝΙΟΥ ΜΑΡΙΑ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7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7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7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73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7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ΑΝΤΩΝΙΟΥ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7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7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7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73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7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ΑΠΟΣΤΟΛΟΥ ΕΥΑΓΓΕΛΟΣ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7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7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7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73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7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ΑΡΑΜΠΑΤΖΗ ΦΩΤΕΙΝΗ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37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7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7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74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7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ΑΡΑΧΩΒΙΤΗΣ 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7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7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7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74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7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ΑΡΒΑΝΙΤΙΔΗΣ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7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37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7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74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7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ΑΣΗΜΑΚΟΠΟΥΛΟΥ ΑΝΝΑ-ΜΙΣΕΛ</w:t>
            </w:r>
          </w:p>
        </w:tc>
        <w:tc>
          <w:tcPr>
            <w:tcW w:w="1562" w:type="dxa"/>
            <w:tcBorders>
              <w:top w:val="nil"/>
              <w:left w:val="nil"/>
              <w:bottom w:val="single" w:sz="4" w:space="0" w:color="000000"/>
              <w:right w:val="single" w:sz="4" w:space="0" w:color="000000"/>
            </w:tcBorders>
            <w:shd w:val="clear" w:color="auto" w:fill="auto"/>
            <w:noWrap/>
            <w:vAlign w:val="center"/>
            <w:hideMark/>
          </w:tcPr>
          <w:p w14:paraId="5FC337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7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7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75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7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ΑΥΓΕΝΑΚΗΣ ΕΛΕΥΘΕΡΙΟΣ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7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7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37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75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7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ΑΥΛΩΝΙΤΟΥ ΕΛΕΝΗ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37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7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7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75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7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ΑΧΜΕΤ ΙΛΧΑΝ</w:t>
            </w:r>
          </w:p>
        </w:tc>
        <w:tc>
          <w:tcPr>
            <w:tcW w:w="1562" w:type="dxa"/>
            <w:tcBorders>
              <w:top w:val="nil"/>
              <w:left w:val="nil"/>
              <w:bottom w:val="single" w:sz="4" w:space="0" w:color="000000"/>
              <w:right w:val="single" w:sz="4" w:space="0" w:color="000000"/>
            </w:tcBorders>
            <w:shd w:val="clear" w:color="auto" w:fill="auto"/>
            <w:noWrap/>
            <w:vAlign w:val="center"/>
            <w:hideMark/>
          </w:tcPr>
          <w:p w14:paraId="5FC337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37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7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76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7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ΒΑΓΕΝΑ ΑΝΝΑ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7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7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7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76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7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ΒΑΓΙΩΝΑΚΗ </w:t>
            </w:r>
            <w:r w:rsidRPr="004D3269">
              <w:rPr>
                <w:rFonts w:ascii="Segoe UI" w:eastAsia="Times New Roman" w:hAnsi="Segoe UI" w:cs="Segoe UI"/>
                <w:sz w:val="18"/>
                <w:szCs w:val="18"/>
              </w:rPr>
              <w:t>ΕΥΑΓΓΕΛΙΑ(ΒΑΛΙΑ)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7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7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7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76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7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ΒΑΓΙΩΝΑΣ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7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7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7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77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7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ΒΑΚΗ ΦΩΤΕΙΝΗ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37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7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7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77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7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ΒΑΡΒΙΤΣΙΩΤΗΣ ΜΙΛΤΙΑΔΗΣ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7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7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7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77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7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ΒΑΡΔΑΚΗΣ ΣΩΚΡΑΤΗΣ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7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7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37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78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7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ΒΑΡΔΑΛΗΣ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7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37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7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78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7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ΒΑΡΕΜΕΝΟΣ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7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7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7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78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7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ΒΕΝΙΖΕΛΟΣ ΕΥΑΓΓΕΛΟΣ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7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37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7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78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7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ΒΕΡΝΑΡΔΑΚΗΣ ΧΡΙΣΤΟΦΟΡΟΣ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7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7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7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79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7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ΒΕΣΥΡΟΠΟΥΛΟΣ ΑΠΟΣΤΟΛΟΣ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7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7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7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79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7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ΒΕΤΤΑΣ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7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7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37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79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7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ΒΙΤΣΑΣ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7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7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37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7A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7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ΒΛΑΣΗΣ </w:t>
            </w:r>
            <w:r w:rsidRPr="004D3269">
              <w:rPr>
                <w:rFonts w:ascii="Segoe UI" w:eastAsia="Times New Roman" w:hAnsi="Segoe UI" w:cs="Segoe UI"/>
                <w:sz w:val="18"/>
                <w:szCs w:val="18"/>
              </w:rPr>
              <w:t>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7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7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7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7A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7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ΒΛΑΧΟΣ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7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7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7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7A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7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ΒΛΑΧΟΥ ΣΩΤΗΡΙΑ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7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7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7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7B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7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ΒΟΡΙΔΗΣ ΜΑΥΡΟΥΔΗΣ(ΜΑΚΗΣ)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7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7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7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7B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7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ΒΟΥΛΤΕΨΗ ΣΟΦΙΑ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7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7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7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7B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7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ΒΟΥΤΣΗΣ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7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7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7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7C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7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ΒΡΑΝΤΖΑ ΠΑΝΑΓΙΩΤΑ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7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7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7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7C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7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ΒΡΟΥΤΣΗΣ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7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7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7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7C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7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ΓΑΒΡΟΓΛΟΥ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7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7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7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7D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7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ΓΑΚΗΣ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7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7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37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7D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7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ΓΕΝΗΜΑΤΑ ΦΩΤΕΙΝΗ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37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37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7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7D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7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ΓΕΝΝΙΑ ΓΕΩΡΓΙΑ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7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7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37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7D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7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ΓΕΡΜΕΝΗΣ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7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7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7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7E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7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ΓΕΡΟΒΑΣΙΛΗ ΟΛΓΑ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7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7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7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7E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7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ΓΕΩΡΓΑΝΤΑΣ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7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7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5FC337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7E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7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ΓΕΩΡΓΙΑΔΗΣ ΜΑΡΙΟΣ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7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37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7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7F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7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ΓΕΩΡΓΙΑΔΗΣ ΣΠΥΡΙΔΩΝ-ΑΔΩΝΙΣ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7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7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7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7F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7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ΓΕΩΡΓΟΠΟΥΛΟΥ-ΣΑΛΤΑΡΗ ΕΥΣΤΑΘΙΑ(ΕΦΗ)</w:t>
            </w:r>
          </w:p>
        </w:tc>
        <w:tc>
          <w:tcPr>
            <w:tcW w:w="1562" w:type="dxa"/>
            <w:tcBorders>
              <w:top w:val="nil"/>
              <w:left w:val="nil"/>
              <w:bottom w:val="single" w:sz="4" w:space="0" w:color="000000"/>
              <w:right w:val="single" w:sz="4" w:space="0" w:color="000000"/>
            </w:tcBorders>
            <w:shd w:val="clear" w:color="auto" w:fill="auto"/>
            <w:noWrap/>
            <w:vAlign w:val="center"/>
            <w:hideMark/>
          </w:tcPr>
          <w:p w14:paraId="5FC337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7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7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7F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7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ΓΙΑΚΟΥΜΑΤΟΣ ΓΕΡΑΣΙΜΟΣ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7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7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7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80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7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ΓΙΑΝΝΑΚΗΣ </w:t>
            </w:r>
            <w:r w:rsidRPr="004D3269">
              <w:rPr>
                <w:rFonts w:ascii="Segoe UI" w:eastAsia="Times New Roman" w:hAnsi="Segoe UI" w:cs="Segoe UI"/>
                <w:sz w:val="18"/>
                <w:szCs w:val="18"/>
              </w:rPr>
              <w:t>ΣΤΕΡΓΙΟΣ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7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8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8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80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8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ΓΙΑΝΝΑΚΙΔΗΣ ΕΥΣΤΑΘΙΟΣ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8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8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8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80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8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ΓΙΟΓΙΑΚΑΣ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8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8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8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81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8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ΓΚΑΡΑ ΑΝΑΣΤΑΣΙΑ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8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8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38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81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8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ΓΚΙΟΚΑΣ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8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38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8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81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8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ΓΚΙΟΛΑΣ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8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8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38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82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8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ΓΚΙΟΥΛΕΚΑΣ ΚΩΣΤΑΝΤΙΝΟΣ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8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8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Α' </w:t>
            </w:r>
            <w:r w:rsidRPr="004D3269">
              <w:rPr>
                <w:rFonts w:ascii="Segoe UI" w:eastAsia="Times New Roman" w:hAnsi="Segoe UI" w:cs="Segoe UI"/>
                <w:sz w:val="18"/>
                <w:szCs w:val="18"/>
              </w:rPr>
              <w:t>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8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82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8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ΓΡΕΓΟΣ ΑΝΤΩΝΙΟΣ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8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8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8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82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8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ΓΡΗΓΟΡΑΚΟΣ ΛΕΩΝΙΔΑΣ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8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38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8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82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8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ΔΑΒΑΚΗΣ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8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8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8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83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8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ΔΑΝΕΛΛΗΣ ΣΠΥΡΙΔΩΝ</w:t>
            </w:r>
          </w:p>
        </w:tc>
        <w:tc>
          <w:tcPr>
            <w:tcW w:w="1562" w:type="dxa"/>
            <w:tcBorders>
              <w:top w:val="nil"/>
              <w:left w:val="nil"/>
              <w:bottom w:val="single" w:sz="4" w:space="0" w:color="000000"/>
              <w:right w:val="single" w:sz="4" w:space="0" w:color="000000"/>
            </w:tcBorders>
            <w:shd w:val="clear" w:color="auto" w:fill="auto"/>
            <w:noWrap/>
            <w:vAlign w:val="center"/>
            <w:hideMark/>
          </w:tcPr>
          <w:p w14:paraId="5FC338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38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38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83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8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ΔΕΔΕΣ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8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8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8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83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8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ΔΕΛΗΣ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8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38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8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84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8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ΔΕΝΔΙΑΣ ΝΙΚΟΛΑΟΣ-ΓΕΩΡΓΙΟΣ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8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8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8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84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8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ΔΗΜΑΡΑΣ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8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8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8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84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8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ΔΗΜΑΣ ΧΡΙΣΤΟΣ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8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8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8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85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8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ΔΗΜΗΤΡΙΑΔΗΣ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8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8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8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85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8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ΔΗΜΟΣΧΑΚΗΣ ΑΝΑΣΤΑΣΙΟΣ(ΤΑΣΟΣ)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8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8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38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85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8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ΔΟΥΖΙΝΑΣ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8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8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38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86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8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ΔΡΑΓΑΣΑΚΗΣ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8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8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8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86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8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ΔΡΙΤΣΑΣ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8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8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38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86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8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ΔΡΙΤΣΕΛΗ ΠΑΝΑΓΙΩΤΑ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8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8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8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87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8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ΕΜΜΑΝΟΥΗΛΙΔΗΣ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8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8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8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87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8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ΖΑΡΟΥΛΙΑ ΕΛΕΝΗ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38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8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8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87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8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ΖΕΪΜΠΕΚ ΧΟΥΣΕΪΝ</w:t>
            </w:r>
          </w:p>
        </w:tc>
        <w:tc>
          <w:tcPr>
            <w:tcW w:w="1562" w:type="dxa"/>
            <w:tcBorders>
              <w:top w:val="nil"/>
              <w:left w:val="nil"/>
              <w:bottom w:val="single" w:sz="4" w:space="0" w:color="000000"/>
              <w:right w:val="single" w:sz="4" w:space="0" w:color="000000"/>
            </w:tcBorders>
            <w:shd w:val="clear" w:color="auto" w:fill="auto"/>
            <w:noWrap/>
            <w:vAlign w:val="center"/>
            <w:hideMark/>
          </w:tcPr>
          <w:p w14:paraId="5FC338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8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8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87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8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ΖΟΥΡΑΡΗΣ </w:t>
            </w:r>
            <w:r w:rsidRPr="004D3269">
              <w:rPr>
                <w:rFonts w:ascii="Segoe UI" w:eastAsia="Times New Roman" w:hAnsi="Segoe UI" w:cs="Segoe UI"/>
                <w:sz w:val="18"/>
                <w:szCs w:val="18"/>
              </w:rPr>
              <w:t>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8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38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8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88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8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ΗΓΟΥΜΕΝΙΔΗΣ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8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8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38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88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8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ΗΛΙΟΠΟΥΛΟΣ ΠΑΝΑΓΙΩΤΗΣ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8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8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8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88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8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ΘΕΛΕΡΙΤΗ ΜΑΡΙΑ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8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8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8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89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8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ΘΕΟΔΩΡΑΚΗΣ 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8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38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8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89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8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ΘΕΟΠΕΦΤΑΤΟΥ ΑΦΡΟΔΙΤΗ</w:t>
            </w:r>
          </w:p>
        </w:tc>
        <w:tc>
          <w:tcPr>
            <w:tcW w:w="1562" w:type="dxa"/>
            <w:tcBorders>
              <w:top w:val="nil"/>
              <w:left w:val="nil"/>
              <w:bottom w:val="single" w:sz="4" w:space="0" w:color="000000"/>
              <w:right w:val="single" w:sz="4" w:space="0" w:color="000000"/>
            </w:tcBorders>
            <w:shd w:val="clear" w:color="auto" w:fill="auto"/>
            <w:noWrap/>
            <w:vAlign w:val="center"/>
            <w:hideMark/>
          </w:tcPr>
          <w:p w14:paraId="5FC338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8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8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89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8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ΘΕΟΦΥΛΑΚΤΟΣ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8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8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8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8A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8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ΘΕΟΧΑΡΗΣ ΘΕΟΧΑΡΗΣ(ΧΑΡΗΣ)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8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8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8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8A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8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ΘΕΟΧΑΡΟΠΟΥΛΟΣ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8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38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8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8A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8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ΘΕΩΝΑΣ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8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8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8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8B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8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ΘΗΒΑΙΟΣ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8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8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8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8B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8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ΘΡΑΨΑΝΙΩΤΗΣ ΕΜΜΑΝΟΥΗΛ</w:t>
            </w:r>
          </w:p>
        </w:tc>
        <w:tc>
          <w:tcPr>
            <w:tcW w:w="1562" w:type="dxa"/>
            <w:tcBorders>
              <w:top w:val="nil"/>
              <w:left w:val="nil"/>
              <w:bottom w:val="single" w:sz="4" w:space="0" w:color="000000"/>
              <w:right w:val="single" w:sz="4" w:space="0" w:color="000000"/>
            </w:tcBorders>
            <w:shd w:val="clear" w:color="auto" w:fill="auto"/>
            <w:noWrap/>
            <w:vAlign w:val="center"/>
            <w:hideMark/>
          </w:tcPr>
          <w:p w14:paraId="5FC338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8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38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8B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8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ΙΓΓΛΕΖΗ ΑΙΚΑΤΕΡΙΝΗ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38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8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8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8C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8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ΚΑΒΑΔΕΛΛΑΣ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8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38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8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8C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8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ΚΑΒΒΑΔΑΣ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8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8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38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8C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8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ΚΑΒΒΑΔΙΑ ΙΩΑΝΝΕΤΑ(ΑΝΝΕΤΑ)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8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8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8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8C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8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ΚΑΪΣΑΣ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8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8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38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8D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8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ΚΑΚΛΑΜΑΝΗΣ ΝΙΚΗΤΑΣ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8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8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8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8D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8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ΚΑΛΑΦΑΤΗΣ 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8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8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8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8D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8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ΚΑΜΑΤΕΡΟΣ ΗΛΙΑΣ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8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8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38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8E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8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ΚΑΜΜΕΝΟΣ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8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38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38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8E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8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ΚΑΜΜΕΝΟΣ ΠΑΝΑΓΙΩΤΗΣ(ΠΑΝΟΣ)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8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38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8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8E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8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ΚΑΝΕΛΛΗ ΓΑΡΥΦΑΛΛΙΑ(ΛΙΑΝΑ)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8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38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8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8F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8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ΚΑΡΑΓΙΑΝΝΗΣ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8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8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8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8F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8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ΚΑΡΑΓΙΑΝΝΙΔΗΣ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8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8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8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8F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8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ΚΑΡΑ-ΓΙΟΥΣΟΥΦ ΑΪΧΑΝ</w:t>
            </w:r>
          </w:p>
        </w:tc>
        <w:tc>
          <w:tcPr>
            <w:tcW w:w="1562" w:type="dxa"/>
            <w:tcBorders>
              <w:top w:val="nil"/>
              <w:left w:val="nil"/>
              <w:bottom w:val="single" w:sz="4" w:space="0" w:color="000000"/>
              <w:right w:val="single" w:sz="4" w:space="0" w:color="000000"/>
            </w:tcBorders>
            <w:shd w:val="clear" w:color="auto" w:fill="auto"/>
            <w:noWrap/>
            <w:vAlign w:val="center"/>
            <w:hideMark/>
          </w:tcPr>
          <w:p w14:paraId="5FC338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8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8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90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8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ΚΑΡΑΓΚΟΥΝΗΣ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8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8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9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90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9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ΚΑΡΑΘΑΝΑΣΟΠΟΥΛΟΣ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9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39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9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90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9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ΚΑΡΑΚΩΣΤΑ ΕΥΑΓΓΕΛΙΑ(ΕΥΗ)</w:t>
            </w:r>
          </w:p>
        </w:tc>
        <w:tc>
          <w:tcPr>
            <w:tcW w:w="1562" w:type="dxa"/>
            <w:tcBorders>
              <w:top w:val="nil"/>
              <w:left w:val="nil"/>
              <w:bottom w:val="single" w:sz="4" w:space="0" w:color="000000"/>
              <w:right w:val="single" w:sz="4" w:space="0" w:color="000000"/>
            </w:tcBorders>
            <w:shd w:val="clear" w:color="auto" w:fill="auto"/>
            <w:noWrap/>
            <w:vAlign w:val="center"/>
            <w:hideMark/>
          </w:tcPr>
          <w:p w14:paraId="5FC339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9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39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91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9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ΚΑΡΑΚΩΣΤΑΣ </w:t>
            </w:r>
            <w:r w:rsidRPr="004D3269">
              <w:rPr>
                <w:rFonts w:ascii="Segoe UI" w:eastAsia="Times New Roman" w:hAnsi="Segoe UI" w:cs="Segoe UI"/>
                <w:sz w:val="18"/>
                <w:szCs w:val="18"/>
              </w:rPr>
              <w:t>ΕΥΑΓΓΕΛΟΣ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9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9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9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91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9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ΚΑΡΑΜΑΝΛΗ ΑΝΝΑ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9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9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9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91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9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ΚΑΡΑΜΑΝΛΗΣ ΚΩΝ/ΝΟΣ τ ΑΛΕΞ</w:t>
            </w:r>
          </w:p>
        </w:tc>
        <w:tc>
          <w:tcPr>
            <w:tcW w:w="1562" w:type="dxa"/>
            <w:tcBorders>
              <w:top w:val="nil"/>
              <w:left w:val="nil"/>
              <w:bottom w:val="single" w:sz="4" w:space="0" w:color="000000"/>
              <w:right w:val="single" w:sz="4" w:space="0" w:color="000000"/>
            </w:tcBorders>
            <w:shd w:val="clear" w:color="auto" w:fill="auto"/>
            <w:noWrap/>
            <w:vAlign w:val="center"/>
            <w:hideMark/>
          </w:tcPr>
          <w:p w14:paraId="5FC339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9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9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91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9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ΚΑΡΑΜΑΝΛΗΣ ΚΩΝ/ΝΟΣ τ ΑΧΙΛ</w:t>
            </w:r>
          </w:p>
        </w:tc>
        <w:tc>
          <w:tcPr>
            <w:tcW w:w="1562" w:type="dxa"/>
            <w:tcBorders>
              <w:top w:val="nil"/>
              <w:left w:val="nil"/>
              <w:bottom w:val="single" w:sz="4" w:space="0" w:color="000000"/>
              <w:right w:val="single" w:sz="4" w:space="0" w:color="000000"/>
            </w:tcBorders>
            <w:shd w:val="clear" w:color="auto" w:fill="auto"/>
            <w:noWrap/>
            <w:vAlign w:val="center"/>
            <w:hideMark/>
          </w:tcPr>
          <w:p w14:paraId="5FC339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9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9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92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9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ΚΑΡΑΝΑΣΤΑΣΗΣ ΑΠΟΣΤΟΛΟΣ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9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9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39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92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9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ΚΑΡΑΟΓΛΟΥ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9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9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9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92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9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ΚΑΡΑΣΑΡΛΙΔΟΥ ΕΥΦΡΟΣΥΝΗ(ΦΡΟΣΩ)</w:t>
            </w:r>
          </w:p>
        </w:tc>
        <w:tc>
          <w:tcPr>
            <w:tcW w:w="1562" w:type="dxa"/>
            <w:tcBorders>
              <w:top w:val="nil"/>
              <w:left w:val="nil"/>
              <w:bottom w:val="single" w:sz="4" w:space="0" w:color="000000"/>
              <w:right w:val="single" w:sz="4" w:space="0" w:color="000000"/>
            </w:tcBorders>
            <w:shd w:val="clear" w:color="auto" w:fill="auto"/>
            <w:noWrap/>
            <w:vAlign w:val="center"/>
            <w:hideMark/>
          </w:tcPr>
          <w:p w14:paraId="5FC339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9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9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93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9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ΚΑΡΑΣΜΑΝΗΣ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9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9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9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93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9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ΚΑΡΡΑΣ ΓΕΩΡΓΙΟΣ-ΔΗΜΗΤΡΙΟΣ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9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39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9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93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9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ΚΑΣΑΠΙΔΗΣ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9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9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9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94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9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ΚΑΣΙΔΙΑΡΗΣ ΗΛΙΑΣ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9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9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9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94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9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ΚΑΣΙΜΑΤΗ ΕΙΡΗΝΗ(ΝΙΝΑ)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9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9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39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94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9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ΚΑΣΤΟΡΗΣ ΑΣΤΕΡΙΟΣ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9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9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9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95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9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ΚΑΤΡΟΥΓΚΑΛΟΣ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9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9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9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95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9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ΚΑΤΣΑΒΡΙΑ-ΣΙΩΡΟΠΟΥΛΟΥ ΧΡΥΣΟΥΛΑ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9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9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9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95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9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ΚΑΤΣΑΝΙΩΤΗΣ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9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9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9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96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9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ΚΑΤΣΑΦΑΔΟΣ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9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9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39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96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9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ΚΑΤΣΗΣ ΜΑΡΙΟΣ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9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9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9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96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9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ΚΑΤΣΙΑΝΤΩΝΗΣ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967" w14:textId="77777777" w:rsidR="00832F31" w:rsidRPr="004D3269" w:rsidRDefault="00E84ECF">
            <w:pPr>
              <w:spacing w:after="0" w:line="240" w:lineRule="auto"/>
              <w:contextualSpacing/>
              <w:rPr>
                <w:rFonts w:ascii="Segoe UI" w:eastAsia="Times New Roman" w:hAnsi="Segoe UI" w:cs="Segoe UI"/>
                <w:sz w:val="18"/>
                <w:szCs w:val="18"/>
              </w:rPr>
            </w:pPr>
            <w:r>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9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9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96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9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ΚΑΤΣΙΚΗΣ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9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39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9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97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9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ΚΑΤΣΩΤΗΣ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9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39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9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97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9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ΚΑΦΑΝΤΑΡΗ ΧΑΡΟΥΛΑ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9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9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9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97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9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ΚΕΓΚΕΡΟΓΛΟΥ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9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39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39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98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9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ΚΕΔΙΚΟΓΛΟΥ ΣΥΜΕΩΝ(ΣΙΜΟΣ)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9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9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9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98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9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ΚΕΛΛΑΣ </w:t>
            </w:r>
            <w:r w:rsidRPr="004D3269">
              <w:rPr>
                <w:rFonts w:ascii="Segoe UI" w:eastAsia="Times New Roman" w:hAnsi="Segoe UI" w:cs="Segoe UI"/>
                <w:sz w:val="18"/>
                <w:szCs w:val="18"/>
              </w:rPr>
              <w:t>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9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9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9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98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9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ΚΕΡΑΜΕΩΣ ΝΙΚΗ</w:t>
            </w:r>
          </w:p>
        </w:tc>
        <w:tc>
          <w:tcPr>
            <w:tcW w:w="1562" w:type="dxa"/>
            <w:tcBorders>
              <w:top w:val="nil"/>
              <w:left w:val="nil"/>
              <w:bottom w:val="single" w:sz="4" w:space="0" w:color="000000"/>
              <w:right w:val="single" w:sz="4" w:space="0" w:color="000000"/>
            </w:tcBorders>
            <w:shd w:val="clear" w:color="auto" w:fill="auto"/>
            <w:noWrap/>
            <w:vAlign w:val="center"/>
            <w:hideMark/>
          </w:tcPr>
          <w:p w14:paraId="5FC339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9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9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99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9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ΚΕΦΑΛΙΔΟΥ ΧΑΡΟΥΛΑ(ΧΑΡΑ)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9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39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9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99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9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ΚΕΦΑΛΟΓΙΑΝΝΗ ΟΛΓΑ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9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9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9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99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9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ΚΙΚΙΛΙΑΣ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9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9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9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9A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9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ΚΟΖΟΜΠΟΛΗ-ΑΜΑΝΑΤΙΔΗ ΠΑΝΑΓΙΩΤΑ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9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9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9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9A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9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ΚΟΚΚΑΛΗΣ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9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39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9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9A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9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ΚΟΛΛΙΑ-ΤΣΑΡΟΥΧΑ ΜΑΡΙΑ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9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39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9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9B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9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ΚΟΝΣΟΛΑΣ ΕΜΜΑΝΟΥΗΛ(ΜΑΝΟΣ)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9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9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39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9B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9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ΚΟΝΤΟΓΕΩΡΓΟΣ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9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9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9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9B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9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ΚΟΝΤΟΝΗΣ ΧΑΡΑΛΑΜΠΟΣ-ΣΤΑΥΡΟΣ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9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9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39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9B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9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ΚΟΤΖΙΑΣ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9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9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9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9C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9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ΚΟΥΖΗΛΟΣ </w:t>
            </w:r>
            <w:r w:rsidRPr="004D3269">
              <w:rPr>
                <w:rFonts w:ascii="Segoe UI" w:eastAsia="Times New Roman" w:hAnsi="Segoe UI" w:cs="Segoe UI"/>
                <w:sz w:val="18"/>
                <w:szCs w:val="18"/>
              </w:rPr>
              <w:t>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9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9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39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9C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9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ΚΟΥΚΟΔΗΜΟΣ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9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9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9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9C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9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ΚΟΥΚΟΥΤΣΗΣ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9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39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9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9D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9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ΚΟΥΜΟΥΤΣΑΚΟΣ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9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9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9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9D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9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ΚΟΥΝΤΟΥΡΑ ΕΛΕΝΑ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9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39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9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9D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9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ΚΟΥΡΑΚΗΣ ΑΝΑΣΤΑΣΙΟΣ(ΤΑΣΟΣ)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9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9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9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9E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9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ΚΟΥΡΟΥΜΠΛΗΣ ΠΑΝΑΓΙΩΤΗΣ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9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9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9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9E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9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ΚΟΥΤΣΟΥΚΟΣ ΓΙΑΝΝΗΣ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9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39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9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9E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9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ΚΟΥΤΣΟΥΜΠΑΣ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9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9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9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9F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9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ΚΟΥΤΣΟΥΜΠΑΣ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9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39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9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9F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9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ΚΡΕΜΑΣΤΙΝΟΣ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9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39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39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9F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9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ΚΥΡΙΑΖΙΔΗΣ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9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9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9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A0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9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ΚΥΡΙΤΣΗΣ </w:t>
            </w:r>
            <w:r w:rsidRPr="004D3269">
              <w:rPr>
                <w:rFonts w:ascii="Segoe UI" w:eastAsia="Times New Roman" w:hAnsi="Segoe UI" w:cs="Segoe UI"/>
                <w:sz w:val="18"/>
                <w:szCs w:val="18"/>
              </w:rPr>
              <w:t>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9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9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9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A0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A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ΚΩΝΣΤΑΝΤΙΝΕΑΣ ΠΕΤΡΟΣ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A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A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A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A0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A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ΚΩΝΣΤΑΝΤΙΝΟΠΟΥΛΟΣ ΟΔΥΣΣΕΑΣ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A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3A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A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A0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A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ΚΩΝΣΤΑΝΤΟΠΟΥΛΟΣ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A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3A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A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A1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A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ΚΩΣΤΟΠΑΝΑΓΙΩΤΟΥ ΗΛΙΑΣ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A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A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3A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A1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A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ΛΑΓΟΣ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A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A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3A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A1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A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ΛΑΖΑΡΙΔΗΣ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A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3A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A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A2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A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ΛΑΜΠΡΟΥΛΗΣ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A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3A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A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A2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A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ΛΑΠΠΑΣ ΣΠΥΡΙΔΩΝΑΣ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A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A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A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A2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A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ΛΕΒΕΝΤΗΣ ΒΑΣΙΛΗΣ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A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3A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A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A3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A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ΛΙΒΑΝΙΟΥ ΖΩΗ</w:t>
            </w:r>
          </w:p>
        </w:tc>
        <w:tc>
          <w:tcPr>
            <w:tcW w:w="1562" w:type="dxa"/>
            <w:tcBorders>
              <w:top w:val="nil"/>
              <w:left w:val="nil"/>
              <w:bottom w:val="single" w:sz="4" w:space="0" w:color="000000"/>
              <w:right w:val="single" w:sz="4" w:space="0" w:color="000000"/>
            </w:tcBorders>
            <w:shd w:val="clear" w:color="auto" w:fill="auto"/>
            <w:noWrap/>
            <w:vAlign w:val="center"/>
            <w:hideMark/>
          </w:tcPr>
          <w:p w14:paraId="5FC33A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A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A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A3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A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ΛΟΒΕΡΔΟΣ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A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3A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A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A3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A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ΛΥΚΟΥΔΗΣ </w:t>
            </w:r>
            <w:r w:rsidRPr="004D3269">
              <w:rPr>
                <w:rFonts w:ascii="Segoe UI" w:eastAsia="Times New Roman" w:hAnsi="Segoe UI" w:cs="Segoe UI"/>
                <w:sz w:val="18"/>
                <w:szCs w:val="18"/>
              </w:rPr>
              <w:t>ΣΠΥΡΙΔΩΝ</w:t>
            </w:r>
          </w:p>
        </w:tc>
        <w:tc>
          <w:tcPr>
            <w:tcW w:w="1562" w:type="dxa"/>
            <w:tcBorders>
              <w:top w:val="nil"/>
              <w:left w:val="nil"/>
              <w:bottom w:val="single" w:sz="4" w:space="0" w:color="000000"/>
              <w:right w:val="single" w:sz="4" w:space="0" w:color="000000"/>
            </w:tcBorders>
            <w:shd w:val="clear" w:color="auto" w:fill="auto"/>
            <w:noWrap/>
            <w:vAlign w:val="center"/>
            <w:hideMark/>
          </w:tcPr>
          <w:p w14:paraId="5FC33A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3A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A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A4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A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ΜΑΝΙΑΤΗΣ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A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3A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3A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A4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A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ΜΑΝΙΟΣ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A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A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A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A4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A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ΜΑΝΤΑΣ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A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A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A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A5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A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ΜΑΝΩΛΑΚΟΥ ΔΙΑΜΑΝΤΩ</w:t>
            </w:r>
          </w:p>
        </w:tc>
        <w:tc>
          <w:tcPr>
            <w:tcW w:w="1562" w:type="dxa"/>
            <w:tcBorders>
              <w:top w:val="nil"/>
              <w:left w:val="nil"/>
              <w:bottom w:val="single" w:sz="4" w:space="0" w:color="000000"/>
              <w:right w:val="single" w:sz="4" w:space="0" w:color="000000"/>
            </w:tcBorders>
            <w:shd w:val="clear" w:color="auto" w:fill="auto"/>
            <w:noWrap/>
            <w:vAlign w:val="center"/>
            <w:hideMark/>
          </w:tcPr>
          <w:p w14:paraId="5FC33A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3A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3A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A5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A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ΜΑΡΔΑΣ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A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A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A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A5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A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ΜΑΡΚΟΥ ΑΙΚΑΤΕΡΙΝΗ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3A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A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Β' </w:t>
            </w:r>
            <w:r w:rsidRPr="004D3269">
              <w:rPr>
                <w:rFonts w:ascii="Segoe UI" w:eastAsia="Times New Roman" w:hAnsi="Segoe UI" w:cs="Segoe UI"/>
                <w:sz w:val="18"/>
                <w:szCs w:val="18"/>
              </w:rPr>
              <w:t>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A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A5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A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ΜΑΡΤΙΝΟΥ ΓΕΩΡΓΙΑ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A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A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A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A6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A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ΜΑΥΡΩΤΑΣ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A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3A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A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A6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A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ΜΕΓΑΛΟΜΥΣΤΑΚΑΣ ΑΝΑΣΤΑΣΙΟΣ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A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3A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A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A6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A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ΜΕΓΑΛΟΟΙΚΟΝΟΜΟΥ ΘΕΟΔΩΡΑ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A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A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3A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A7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A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ΜΕΪΚΟΠΟΥΛΟΣ ΑΛΕΞΑΝΔΡΟΣ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A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A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A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A7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A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ΜΕΪΜΑΡΑΚΗΣ </w:t>
            </w:r>
            <w:r w:rsidRPr="004D3269">
              <w:rPr>
                <w:rFonts w:ascii="Segoe UI" w:eastAsia="Times New Roman" w:hAnsi="Segoe UI" w:cs="Segoe UI"/>
                <w:sz w:val="18"/>
                <w:szCs w:val="18"/>
              </w:rPr>
              <w:t>ΕΥΑΓΓΕΛΟΣ-ΒΑΣΙΛΕΙΟΣ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A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A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A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A7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A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ΜΗΤΑΡΑΚΗΣ ΠΑΝΑΓΙΩΤΗΣ(ΝΟΤΗΣ)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A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A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3A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A8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A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ΜΗΤΑΦΙΔΗΣ ΤΡΙΑΝΤΑΦΥΛΛΟΣ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A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A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A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A8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A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ΜΗΤΣΟΤΑΚΗΣ ΚΥΡΙΑΚΟΣ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A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A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A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A8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A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ΜΙΧΑΗΛΙΔΗΣ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A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A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3A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A9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A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ΜΙΧΑΛΟΛΙΑΚΟΣ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A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A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A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A9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A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ΜΙΧΕΛΗΣ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A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A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3A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A9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A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ΜΙΧΕΛΟΓΙΑΝΝΑΚΗΣ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A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A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3A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AA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A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A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3A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A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AA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A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ΜΟΡΦΙΔΗΣ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A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A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A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AA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A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ΜΟΥΜΟΥΛΙΔΗΣ ΘΕΜΙΣΤΟΚΛΗΣ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A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A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A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AA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A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ΜΟΥΣΤΑΦΑ ΜΟΥΣΤΑΦΑ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A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A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A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AB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A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ΜΠΑΚΟΓΙΑΝΝΗ </w:t>
            </w:r>
            <w:r w:rsidRPr="004D3269">
              <w:rPr>
                <w:rFonts w:ascii="Segoe UI" w:eastAsia="Times New Roman" w:hAnsi="Segoe UI" w:cs="Segoe UI"/>
                <w:sz w:val="18"/>
                <w:szCs w:val="18"/>
              </w:rPr>
              <w:t>ΘΕΟΔΩΡΑ(ΝΤΟΡΑ)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A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A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A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AB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A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ΜΠΑΛΑΟΥΡΑΣ ΓΕΡΑΣΙΜΟΣ(ΜΑΚΗΣ)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A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A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A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AB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A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ΜΠΑΛΑΦΑΣ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A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A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A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AC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A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ΜΠΑΛΛΗΣ ΣΥΜΕΩΝ(ΜΑΚΗΣ)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A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A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A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AC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A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ΜΠΑΛΤΑΣ ΑΡΙΣΤΕΙΔΗΣ-ΝΙΚΟΛΑΟΣ-ΔΗΜΗΤΡΙΟΣ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A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A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A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AC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A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ΜΠΑΛΩΜΕΝΑΚΗΣ ΑΝΤΩΝΗΣ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A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A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A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AD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A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ΜΠΑΞΕΒΑΝΑΚΗΣ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A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A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A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AD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A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ΜΠΑΡΓΙΩΤΑΣ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A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3A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A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AD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A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ΜΠΑΡΚΑΣ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A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A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A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AE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A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ΜΠΓΙΑΛΑΣ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A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A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A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AE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A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ΜΠΟΛΑΡΗΣ ΜΑΡΚΟΣ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A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A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A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AE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A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ΜΠΟΥΚΩΡΟΣ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A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A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A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AF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A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ΜΠΟΥΡΑΣ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A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A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A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AF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A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ΜΩΡΑΪΤΗΣ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A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3A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A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AF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A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ΝΙΚΟΛΟΠΟΥΛΟΣ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A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3A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A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AF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A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ΝΤΖΙΜΑΝΗΣ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A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A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A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B0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B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ΞΑΝΘΟΣ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B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B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B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B0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B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ΞΥΔΑΚΗΣ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B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B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B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B0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B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ΟΙΚΟΝΟΜΟΥ </w:t>
            </w:r>
            <w:r w:rsidRPr="004D3269">
              <w:rPr>
                <w:rFonts w:ascii="Segoe UI" w:eastAsia="Times New Roman" w:hAnsi="Segoe UI" w:cs="Segoe UI"/>
                <w:sz w:val="18"/>
                <w:szCs w:val="18"/>
              </w:rPr>
              <w:t>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B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B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B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B1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B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ΟΥΡΣΟΥΖΙΔΗΣ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B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B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B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B1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B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ΠΑΛΛΗΣ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B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B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3B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B1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B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ΠΑΝΑΓΙΩΤΑΡΟΣ ΗΛΙΑΣ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B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B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B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B2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B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ΠΑΝΑΓΙΩΤΟΠΟΥΛΟΣ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B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B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B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B2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B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ΠΑΝΑΓΟΥΛΗΣ ΕΥΣΤΑΘΙΟΣ(ΣΤΑΘΗΣ)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B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3B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B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B2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B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ΠΑΝΤΖΑΣ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B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B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B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B3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B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ΠΑΠΑΔΟΠΟΥΛΟΣ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B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B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B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B3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B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ΠΑΠΑΔΟΠΟΥΛΟΣ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B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B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B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B3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B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ΠΑΠΑΔΟΠΟΥΛΟΣ ΧΡΙΣΤΟΦΟΡΟΣ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B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B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B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B4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B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ΠΑΠΑΗΛΙΟΥ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B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B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B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B4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B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ΠΑΠΑΘΕΟΔΩΡΟΥ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B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3B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B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B4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B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ΠΑΠΑΚΩΣΤΑ-ΣΙΔΗΡΟΠΟΥΛΟΥ </w:t>
            </w:r>
            <w:r w:rsidRPr="004D3269">
              <w:rPr>
                <w:rFonts w:ascii="Segoe UI" w:eastAsia="Times New Roman" w:hAnsi="Segoe UI" w:cs="Segoe UI"/>
                <w:sz w:val="18"/>
                <w:szCs w:val="18"/>
              </w:rPr>
              <w:t>ΑΙΚΑΤΕΡΙΝΗ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3B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3B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B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B4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B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ΠΑΠΑΝΑΤΣΙΟΥ ΑΙΚΑΤΕΡΙΝΗ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3B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B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B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B5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B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ΠΑΠΑΡΗΓΑ ΑΛΕΞΑΝΔΡΑ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B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3B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B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B5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B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ΠΑΠΑΦΙΛΙΠΠΟΥ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B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B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B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B5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B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ΠΑΠΑΧΡΙΣΤΟΠΟΥΛΟΣ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B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3B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B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B6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B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ΠΑΠΠΑΣ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B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B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B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B6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B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ΠΑΠΠΑΣ </w:t>
            </w:r>
            <w:r w:rsidRPr="004D3269">
              <w:rPr>
                <w:rFonts w:ascii="Segoe UI" w:eastAsia="Times New Roman" w:hAnsi="Segoe UI" w:cs="Segoe UI"/>
                <w:sz w:val="18"/>
                <w:szCs w:val="18"/>
              </w:rPr>
              <w:t>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B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B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B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B6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B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ΠΑΡΑΣΚΕΥΟΠΟΥΛΟΣ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B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B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B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B7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B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ΠΑΡΑΣΤΑΤΙΔΗΣ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B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B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5FC33B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B7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B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ΠΑΥΛΙΔΗΣ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B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B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B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B7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B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ΠΑΦΙΛΗΣ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B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3B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B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B8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B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ΠΛΑΚΙΩΤΑΚΗΣ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B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B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3B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B8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B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ΠΟΛΑΚΗΣ </w:t>
            </w:r>
            <w:r w:rsidRPr="004D3269">
              <w:rPr>
                <w:rFonts w:ascii="Segoe UI" w:eastAsia="Times New Roman" w:hAnsi="Segoe UI" w:cs="Segoe UI"/>
                <w:sz w:val="18"/>
                <w:szCs w:val="18"/>
              </w:rPr>
              <w:t>ΠΑΥΛΟΣ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B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B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B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B8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B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ΠΡΑΤΣΟΛΗΣ ΑΝΑΣΤΑΣΙΟΣ(ΤΑΣΟΣ)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B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B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B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B9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B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ΡΑΠΤΗ ΕΛΕΝΗ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3B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B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B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B9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B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ΡΙΖΟΣ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B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B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3B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B9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B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ΡΙΖΟΥΛΗΣ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B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B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B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B9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B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ΣΑΛΜΑΣ ΜΑΡΙΟΣ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B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B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B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BA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B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ΣΑΜΑΡΑΣ ΑΝΤΩΝΙΟΣ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B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B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B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BA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B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ΣΑΝΤΟΡΙΝΙΟΣ ΝΕΚΤΑΡΙΟΣ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B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B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3B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BA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B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ΣΑΡΑΚΙΩΤΗΣ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B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B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3B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BB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B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ΣΑΡΙΔΗΣ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B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3B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B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BB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B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ΣΑΧΙΝΙΔΗΣ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B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B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B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BB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B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ΣΕΒΑΣΤΑΚΗΣ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B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B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3B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BC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B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ΣΕΛΤΣΑΣ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B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B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B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BC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B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ΣΗΦΑΚΗΣ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B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B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B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BC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B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ΣΙΜΟΡΕΛΗΣ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B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B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B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BD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B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ΣΚΑΝΔΑΛΙΔΗΣ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B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3B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B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BD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B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ΣΚΟΥΡΛΕΤΗΣ ΠΑΝΑΓΙΩΤΗΣ(ΠΑΝΟΣ)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B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B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B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BD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B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ΣΚΟΥΡΟΛΙΑΚΟΣ ΠΑΝΑΓΙΩΤΗΣ(ΠΑΝΟΣ)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B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B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B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BE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B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ΣΚΟΥΦΑ ΕΛΙΣΣΑΒΕΤ</w:t>
            </w:r>
          </w:p>
        </w:tc>
        <w:tc>
          <w:tcPr>
            <w:tcW w:w="1562" w:type="dxa"/>
            <w:tcBorders>
              <w:top w:val="nil"/>
              <w:left w:val="nil"/>
              <w:bottom w:val="single" w:sz="4" w:space="0" w:color="000000"/>
              <w:right w:val="single" w:sz="4" w:space="0" w:color="000000"/>
            </w:tcBorders>
            <w:shd w:val="clear" w:color="auto" w:fill="auto"/>
            <w:noWrap/>
            <w:vAlign w:val="center"/>
            <w:hideMark/>
          </w:tcPr>
          <w:p w14:paraId="5FC33B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B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B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BE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B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ΣΚΡΕΚΑΣ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B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B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B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BE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B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ΣΠΑΡΤΙΝΟΣ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B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B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B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BE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B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ΣΠΙΡΤΖΗΣ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B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B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B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BF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B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ΣΤΑΘΑΚΗΣ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B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B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B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BF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B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ΣΤΑΪΚΟΥΡΑΣ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B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B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3B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BF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B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ΣΤΑΜΑΤΑΚΗ ΕΛΕΝΗ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3B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B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3B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C0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B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ΣΤΑΜΑΤΗΣ </w:t>
            </w:r>
            <w:r w:rsidRPr="004D3269">
              <w:rPr>
                <w:rFonts w:ascii="Segoe UI" w:eastAsia="Times New Roman" w:hAnsi="Segoe UI" w:cs="Segoe UI"/>
                <w:sz w:val="18"/>
                <w:szCs w:val="18"/>
              </w:rPr>
              <w:t>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C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C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C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C0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C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ΣΤΑΜΠΟΥΛΗ ΑΦΡΟΔΙΤΗ</w:t>
            </w:r>
          </w:p>
        </w:tc>
        <w:tc>
          <w:tcPr>
            <w:tcW w:w="1562" w:type="dxa"/>
            <w:tcBorders>
              <w:top w:val="nil"/>
              <w:left w:val="nil"/>
              <w:bottom w:val="single" w:sz="4" w:space="0" w:color="000000"/>
              <w:right w:val="single" w:sz="4" w:space="0" w:color="000000"/>
            </w:tcBorders>
            <w:shd w:val="clear" w:color="auto" w:fill="auto"/>
            <w:noWrap/>
            <w:vAlign w:val="center"/>
            <w:hideMark/>
          </w:tcPr>
          <w:p w14:paraId="5FC33C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C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C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C0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C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ΣΤΕΡΓΙΟΥ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C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3C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C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C1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C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ΣΤΕΦΟΣ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C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C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C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C1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C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ΣΤΟΓΙΑΝΝΙΔΗΣ ΓΡΗΓΟΡΙΟΣ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C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C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C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C1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C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ΣΤΥΛΙΟΣ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C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C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C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C2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C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ΣΥΝΤΥΧΑΚΗΣ ΕΜΜΑΝΟΥΗΛ</w:t>
            </w:r>
          </w:p>
        </w:tc>
        <w:tc>
          <w:tcPr>
            <w:tcW w:w="1562" w:type="dxa"/>
            <w:tcBorders>
              <w:top w:val="nil"/>
              <w:left w:val="nil"/>
              <w:bottom w:val="single" w:sz="4" w:space="0" w:color="000000"/>
              <w:right w:val="single" w:sz="4" w:space="0" w:color="000000"/>
            </w:tcBorders>
            <w:shd w:val="clear" w:color="auto" w:fill="auto"/>
            <w:noWrap/>
            <w:vAlign w:val="center"/>
            <w:hideMark/>
          </w:tcPr>
          <w:p w14:paraId="5FC33C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3C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3C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C2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C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ΣΥΡΙΓΟΣ ΑΝΤΩΝΙΟΣ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C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C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C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C2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C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ΣΥΡΜΑΛΕΝΙΟΣ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C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C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C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C3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C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ΤΑΣΟΥΛΑΣ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C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C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C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C3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C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ΤΑΣΣΟΣ 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C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3C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3C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C3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C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ΤΕΛΙΓΙΟΡΙΔΟΥ ΟΛΥΜΠΙΑ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C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C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C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C3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C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ΤΖΑΒΑΡΑΣ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C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C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C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C4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C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ΤΖΑΚΡΗ ΘΕΟΔΩΡΑ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C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C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C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C4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C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ΤΖΑΜΑΚΛΗΣ ΧΑΡΙΛΑΟΣ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C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C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C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C4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C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ΤΖΕΛΕΠΗΣ ΜΙΧΑΗΛ</w:t>
            </w:r>
          </w:p>
        </w:tc>
        <w:tc>
          <w:tcPr>
            <w:tcW w:w="1562" w:type="dxa"/>
            <w:tcBorders>
              <w:top w:val="nil"/>
              <w:left w:val="nil"/>
              <w:bottom w:val="single" w:sz="4" w:space="0" w:color="000000"/>
              <w:right w:val="single" w:sz="4" w:space="0" w:color="000000"/>
            </w:tcBorders>
            <w:shd w:val="clear" w:color="auto" w:fill="auto"/>
            <w:noWrap/>
            <w:vAlign w:val="center"/>
            <w:hideMark/>
          </w:tcPr>
          <w:p w14:paraId="5FC33C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3C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C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C5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C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ΤΖΟΥΦΗ ΜΕΡΟΠΗ</w:t>
            </w:r>
          </w:p>
        </w:tc>
        <w:tc>
          <w:tcPr>
            <w:tcW w:w="1562" w:type="dxa"/>
            <w:tcBorders>
              <w:top w:val="nil"/>
              <w:left w:val="nil"/>
              <w:bottom w:val="single" w:sz="4" w:space="0" w:color="000000"/>
              <w:right w:val="single" w:sz="4" w:space="0" w:color="000000"/>
            </w:tcBorders>
            <w:shd w:val="clear" w:color="auto" w:fill="auto"/>
            <w:noWrap/>
            <w:vAlign w:val="center"/>
            <w:hideMark/>
          </w:tcPr>
          <w:p w14:paraId="5FC33C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C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C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C5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C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ΤΟΣΚΑΣ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C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C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C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C5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C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ΤΡΑΓΑΚΗΣ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C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C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3C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C6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C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ΤΡΙΑΝΤΑΦΥΛΛΙΔΗΣ ΑΛΕΞΑΝΔΡΟΣ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C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C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w:t>
            </w:r>
            <w:r w:rsidRPr="004D3269">
              <w:rPr>
                <w:rFonts w:ascii="Segoe UI" w:eastAsia="Times New Roman" w:hAnsi="Segoe UI" w:cs="Segoe UI"/>
                <w:sz w:val="18"/>
                <w:szCs w:val="18"/>
              </w:rPr>
              <w:t xml:space="preserve">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C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C6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C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ΤΡΙΑΝΤΑΦΥΛΛΟΥ ΜΑΡΙΑ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C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C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C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C6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C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ΤΣΑΚΑΛΩΤΟΣ ΕΥΚΛΕΙΔΗΣ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C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C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C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C7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C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ΤΣΙΑΡΑΣ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C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C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C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C7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C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ΤΣΙΠΡΑΣ ΑΛΕΞΙΟΣ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C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C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3C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C7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C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ΤΣΙΡΚΑΣ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C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C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C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C8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C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ΤΣΙΡΩΝΗΣ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C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C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Β' </w:t>
            </w:r>
            <w:r w:rsidRPr="004D3269">
              <w:rPr>
                <w:rFonts w:ascii="Segoe UI" w:eastAsia="Times New Roman" w:hAnsi="Segoe UI" w:cs="Segoe UI"/>
                <w:sz w:val="18"/>
                <w:szCs w:val="18"/>
              </w:rPr>
              <w:t>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C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C8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C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ΤΣΟΓΚΑΣ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C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C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C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C8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C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ΦΑΜΕΛΛΟΣ ΣΩΚΡΑΤΗΣ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C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C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C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C8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C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ΦΙΛΗΣ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C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C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C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C9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C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ΦΛΑΜΠΟΥΡΑΡΗΣ ΑΛΕΞΑΝΔΡΟΣ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C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C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C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C9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C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ΦΟΡΤΣΑΚΗΣ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C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C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C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C9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C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ΦΩΤΗΛΑΣ ΙΑΣΩΝΑΣ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C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C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C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CA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C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ΦΩΤΙΟΥ ΘΕΑΝΩ</w:t>
            </w:r>
          </w:p>
        </w:tc>
        <w:tc>
          <w:tcPr>
            <w:tcW w:w="1562" w:type="dxa"/>
            <w:tcBorders>
              <w:top w:val="nil"/>
              <w:left w:val="nil"/>
              <w:bottom w:val="single" w:sz="4" w:space="0" w:color="000000"/>
              <w:right w:val="single" w:sz="4" w:space="0" w:color="000000"/>
            </w:tcBorders>
            <w:shd w:val="clear" w:color="auto" w:fill="auto"/>
            <w:noWrap/>
            <w:vAlign w:val="center"/>
            <w:hideMark/>
          </w:tcPr>
          <w:p w14:paraId="5FC33C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C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C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CA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C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ΧΑΡΑΚΟΠΟΥΛΟΣ ΜΑΞΙΜΟΣ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C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C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C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CA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C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ΧΑΤΖΗΔΑΚΗΣ ΚΩΝΣΤΑΝΤΙΝΟΣ(ΚΩΣΤΗΣ)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C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C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C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CB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C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ΧΑΤΖΗΣΑΒΒΑΣ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C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C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5FC33C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CB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C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ΧΡΙΣΤΟΔΟΥΛΟΠΟΥΛΟΥ ΑΝΑΣΤΑΣΙΑ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C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C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C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CB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C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ΧΡΙΣΤΟΦΙΛΟΠΟΥΛΟΥ ΠΑΡΑΣΚΕΥΗ(ΕΥΗ)</w:t>
            </w:r>
          </w:p>
        </w:tc>
        <w:tc>
          <w:tcPr>
            <w:tcW w:w="1562" w:type="dxa"/>
            <w:tcBorders>
              <w:top w:val="nil"/>
              <w:left w:val="nil"/>
              <w:bottom w:val="single" w:sz="4" w:space="0" w:color="000000"/>
              <w:right w:val="single" w:sz="4" w:space="0" w:color="000000"/>
            </w:tcBorders>
            <w:shd w:val="clear" w:color="auto" w:fill="auto"/>
            <w:noWrap/>
            <w:vAlign w:val="center"/>
            <w:hideMark/>
          </w:tcPr>
          <w:p w14:paraId="5FC33C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3C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C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CC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C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ΨΑΡΙΑΝΟΣ ΓΡΗΓΟΡΙΟΣ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C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3C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C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CC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C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ΨΥΧΟΓΙΟΣ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C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C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C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CC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vAlign w:val="center"/>
            <w:hideMark/>
          </w:tcPr>
          <w:p w14:paraId="5FC33C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Σ.Α.Ψ: 12 (ΣΥΝΟΛΙΚΑ ΨΗΦΟΙ: NAI:154, OXI:143, ΠΡΝ:0)</w:t>
            </w:r>
          </w:p>
        </w:tc>
        <w:tc>
          <w:tcPr>
            <w:tcW w:w="1562" w:type="dxa"/>
            <w:tcBorders>
              <w:top w:val="nil"/>
              <w:left w:val="nil"/>
              <w:bottom w:val="single" w:sz="4" w:space="0" w:color="000000"/>
              <w:right w:val="single" w:sz="4" w:space="0" w:color="000000"/>
            </w:tcBorders>
            <w:shd w:val="clear" w:color="auto" w:fill="auto"/>
            <w:vAlign w:val="center"/>
            <w:hideMark/>
          </w:tcPr>
          <w:p w14:paraId="5FC33C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c>
          <w:tcPr>
            <w:tcW w:w="1939" w:type="dxa"/>
            <w:tcBorders>
              <w:top w:val="nil"/>
              <w:left w:val="nil"/>
              <w:bottom w:val="single" w:sz="4" w:space="0" w:color="000000"/>
              <w:right w:val="single" w:sz="4" w:space="0" w:color="000000"/>
            </w:tcBorders>
            <w:shd w:val="clear" w:color="auto" w:fill="auto"/>
            <w:vAlign w:val="center"/>
            <w:hideMark/>
          </w:tcPr>
          <w:p w14:paraId="5FC33C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5FC33C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r>
      <w:tr w:rsidR="0020643A" w14:paraId="5FC33CD0" w14:textId="77777777">
        <w:trPr>
          <w:trHeight w:val="480"/>
        </w:trPr>
        <w:tc>
          <w:tcPr>
            <w:tcW w:w="3823" w:type="dxa"/>
            <w:tcBorders>
              <w:top w:val="nil"/>
              <w:left w:val="single" w:sz="4" w:space="0" w:color="000000"/>
              <w:bottom w:val="single" w:sz="4" w:space="0" w:color="000000"/>
              <w:right w:val="single" w:sz="4" w:space="0" w:color="000000"/>
            </w:tcBorders>
            <w:shd w:val="clear" w:color="auto" w:fill="auto"/>
            <w:vAlign w:val="center"/>
            <w:hideMark/>
          </w:tcPr>
          <w:p w14:paraId="5FC33C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Άρθρο: 12. Έξοδα Υπουργείου Οικονομικών (ΣΥΝΟΛΙΚΑ ΨΗΦΟΙ: NAI:154, OXI:143, ΠΡΝ:0)</w:t>
            </w:r>
          </w:p>
        </w:tc>
        <w:tc>
          <w:tcPr>
            <w:tcW w:w="1562" w:type="dxa"/>
            <w:tcBorders>
              <w:top w:val="nil"/>
              <w:left w:val="nil"/>
              <w:bottom w:val="single" w:sz="4" w:space="0" w:color="000000"/>
              <w:right w:val="single" w:sz="4" w:space="0" w:color="000000"/>
            </w:tcBorders>
            <w:shd w:val="clear" w:color="auto" w:fill="auto"/>
            <w:vAlign w:val="center"/>
            <w:hideMark/>
          </w:tcPr>
          <w:p w14:paraId="5FC33C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c>
          <w:tcPr>
            <w:tcW w:w="1939" w:type="dxa"/>
            <w:tcBorders>
              <w:top w:val="nil"/>
              <w:left w:val="nil"/>
              <w:bottom w:val="single" w:sz="4" w:space="0" w:color="000000"/>
              <w:right w:val="single" w:sz="4" w:space="0" w:color="000000"/>
            </w:tcBorders>
            <w:shd w:val="clear" w:color="auto" w:fill="auto"/>
            <w:vAlign w:val="center"/>
            <w:hideMark/>
          </w:tcPr>
          <w:p w14:paraId="5FC33C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5FC33C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r>
      <w:tr w:rsidR="0020643A" w14:paraId="5FC33CD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C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ΑΘΑΝΑΣΙΟΥ </w:t>
            </w:r>
            <w:r w:rsidRPr="004D3269">
              <w:rPr>
                <w:rFonts w:ascii="Segoe UI" w:eastAsia="Times New Roman" w:hAnsi="Segoe UI" w:cs="Segoe UI"/>
                <w:sz w:val="18"/>
                <w:szCs w:val="18"/>
              </w:rPr>
              <w:t>ΑΘΑΝΑΣΙΟΣ(ΝΑΣΟΣ)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C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C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C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CD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C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ΑΘΑΝΑΣΙΟΥ ΧΑΡΑΛΑΜΠΟΣ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C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C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3C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CD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C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ΑΪΒΑΤΙΔΗΣ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C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C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C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CE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C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ΑΚΡΙΩΤΗΣ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C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C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C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CE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C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ΑΜΑΝΑΤΙΔΗΣ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C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C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C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CE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C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ΑΜΥΡΑΣ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C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3C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C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CF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C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ΑΝΑΓΝΩΣΤΟΠΟΥΛΟΥ </w:t>
            </w:r>
            <w:r w:rsidRPr="004D3269">
              <w:rPr>
                <w:rFonts w:ascii="Segoe UI" w:eastAsia="Times New Roman" w:hAnsi="Segoe UI" w:cs="Segoe UI"/>
                <w:sz w:val="18"/>
                <w:szCs w:val="18"/>
              </w:rPr>
              <w:t>ΑΘΑΝΑΣΙΑ(ΣΙΑ)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C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C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C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CF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C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ΑΝΑΣΤΑΣΙΑΔΗΣ ΣΑΒΒΑΣ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C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C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C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CF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C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ΑΝΔΡΙΑΝΟΣ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C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C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3C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D0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C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ΑΝΤΩΝΙΑΔΗΣ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C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D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D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D0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D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ΑΝΤΩΝΙΟΥ ΜΑΡΙΑ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D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D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D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D0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D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ΑΝΤΩΝΙΟΥ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D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D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D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D1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D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ΑΠΟΣΤΟΛΟΥ ΕΥΑΓΓΕΛΟΣ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D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D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D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D1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D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ΑΡΑΜΠΑΤΖΗ ΦΩΤΕΙΝΗ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3D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D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D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D1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D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ΑΡΑΧΩΒΙΤΗΣ 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D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D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D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D2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D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ΑΡΒΑΝΙΤΙΔΗΣ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D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3D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D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D2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D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ΑΣΗΜΑΚΟΠΟΥΛΟΥ ΑΝΝΑ-ΜΙΣΕΛ</w:t>
            </w:r>
          </w:p>
        </w:tc>
        <w:tc>
          <w:tcPr>
            <w:tcW w:w="1562" w:type="dxa"/>
            <w:tcBorders>
              <w:top w:val="nil"/>
              <w:left w:val="nil"/>
              <w:bottom w:val="single" w:sz="4" w:space="0" w:color="000000"/>
              <w:right w:val="single" w:sz="4" w:space="0" w:color="000000"/>
            </w:tcBorders>
            <w:shd w:val="clear" w:color="auto" w:fill="auto"/>
            <w:noWrap/>
            <w:vAlign w:val="center"/>
            <w:hideMark/>
          </w:tcPr>
          <w:p w14:paraId="5FC33D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D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D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D2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D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ΑΥΓΕΝΑΚΗΣ ΕΛΕΥΘΕΡΙΟΣ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D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D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3D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D2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D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ΑΥΛΩΝΙΤΟΥ ΕΛΕΝΗ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3D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D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D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D3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D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ΑΧΜΕΤ ΙΛΧΑΝ</w:t>
            </w:r>
          </w:p>
        </w:tc>
        <w:tc>
          <w:tcPr>
            <w:tcW w:w="1562" w:type="dxa"/>
            <w:tcBorders>
              <w:top w:val="nil"/>
              <w:left w:val="nil"/>
              <w:bottom w:val="single" w:sz="4" w:space="0" w:color="000000"/>
              <w:right w:val="single" w:sz="4" w:space="0" w:color="000000"/>
            </w:tcBorders>
            <w:shd w:val="clear" w:color="auto" w:fill="auto"/>
            <w:noWrap/>
            <w:vAlign w:val="center"/>
            <w:hideMark/>
          </w:tcPr>
          <w:p w14:paraId="5FC33D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3D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D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D3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D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ΒΑΓΕΝΑ ΑΝΝΑ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D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D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D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D3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D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ΒΑΓΙΩΝΑΚΗ ΕΥΑΓΓΕΛΙΑ(ΒΑΛΙΑ)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D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D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D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D4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D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ΒΑΓΙΩΝΑΣ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D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D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D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D4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D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ΒΑΚΗ ΦΩΤΕΙΝΗ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3D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D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D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D4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D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ΒΑΡΒΙΤΣΙΩΤΗΣ ΜΙΛΤΙΑΔΗΣ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D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D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D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D5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D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ΒΑΡΔΑΚΗΣ ΣΩΚΡΑΤΗΣ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D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D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3D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D5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D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ΒΑΡΔΑΛΗΣ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D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3D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D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D5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D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ΒΑΡΕΜΕΝΟΣ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D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D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D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D6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D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ΒΕΝΙΖΕΛΟΣ ΕΥΑΓΓΕΛΟΣ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D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3D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D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D6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D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ΒΕΡΝΑΡΔΑΚΗΣ ΧΡΙΣΤΟΦΟΡΟΣ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D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D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D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D6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D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ΒΕΣΥΡΟΠΟΥΛΟΣ ΑΠΟΣΤΟΛΟΣ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D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D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D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D7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D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ΒΕΤΤΑΣ </w:t>
            </w:r>
            <w:r w:rsidRPr="004D3269">
              <w:rPr>
                <w:rFonts w:ascii="Segoe UI" w:eastAsia="Times New Roman" w:hAnsi="Segoe UI" w:cs="Segoe UI"/>
                <w:sz w:val="18"/>
                <w:szCs w:val="18"/>
              </w:rPr>
              <w:t>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D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D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3D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D7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D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ΒΙΤΣΑΣ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D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D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3D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D7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D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ΒΛΑΣΗΣ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D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D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D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D7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D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ΒΛΑΧΟΣ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D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D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D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D8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D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ΒΛΑΧΟΥ ΣΩΤΗΡΙΑ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D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D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D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D8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D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ΒΟΡΙΔΗΣ ΜΑΥΡΟΥΔΗΣ(ΜΑΚΗΣ)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D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D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D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D8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D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ΒΟΥΛΤΕΨΗ ΣΟΦΙΑ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D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D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D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D9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D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ΒΟΥΤΣΗΣ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D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D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D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D9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D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ΒΡΑΝΤΖΑ ΠΑΝΑΓΙΩΤΑ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D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D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D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D9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D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ΒΡΟΥΤΣΗΣ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D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D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D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DA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D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ΓΑΒΡΟΓΛΟΥ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D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D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D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DA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D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ΓΑΚΗΣ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D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D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3D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DA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D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ΓΕΝΗΜΑΤΑ ΦΩΤΕΙΝΗ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3D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3D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D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DB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D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ΓΕΝΝΙΑ </w:t>
            </w:r>
            <w:r w:rsidRPr="004D3269">
              <w:rPr>
                <w:rFonts w:ascii="Segoe UI" w:eastAsia="Times New Roman" w:hAnsi="Segoe UI" w:cs="Segoe UI"/>
                <w:sz w:val="18"/>
                <w:szCs w:val="18"/>
              </w:rPr>
              <w:t>ΓΕΩΡΓΙΑ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D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D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3D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DB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D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ΓΕΡΜΕΝΗΣ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D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D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D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DB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D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ΓΕΡΟΒΑΣΙΛΗ ΟΛΓΑ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D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D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D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DC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D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ΓΕΩΡΓΑΝΤΑΣ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D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D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5FC33D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DC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D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ΓΕΩΡΓΙΑΔΗΣ ΜΑΡΙΟΣ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D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3D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D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DC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D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ΓΕΩΡΓΙΑΔΗΣ ΣΠΥΡΙΔΩΝ-ΑΔΩΝΙΣ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D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D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D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DC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D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ΓΕΩΡΓΟΠΟΥΛΟΥ-ΣΑΛΤΑΡΗ </w:t>
            </w:r>
            <w:r w:rsidRPr="004D3269">
              <w:rPr>
                <w:rFonts w:ascii="Segoe UI" w:eastAsia="Times New Roman" w:hAnsi="Segoe UI" w:cs="Segoe UI"/>
                <w:sz w:val="18"/>
                <w:szCs w:val="18"/>
              </w:rPr>
              <w:t>ΕΥΣΤΑΘΙΑ(ΕΦΗ)</w:t>
            </w:r>
          </w:p>
        </w:tc>
        <w:tc>
          <w:tcPr>
            <w:tcW w:w="1562" w:type="dxa"/>
            <w:tcBorders>
              <w:top w:val="nil"/>
              <w:left w:val="nil"/>
              <w:bottom w:val="single" w:sz="4" w:space="0" w:color="000000"/>
              <w:right w:val="single" w:sz="4" w:space="0" w:color="000000"/>
            </w:tcBorders>
            <w:shd w:val="clear" w:color="auto" w:fill="auto"/>
            <w:noWrap/>
            <w:vAlign w:val="center"/>
            <w:hideMark/>
          </w:tcPr>
          <w:p w14:paraId="5FC33D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D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D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DD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D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ΓΙΑΚΟΥΜΑΤΟΣ ΓΕΡΑΣΙΜΟΣ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D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D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D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DD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D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ΓΙΑΝΝΑΚΗΣ ΣΤΕΡΓΙΟΣ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D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D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D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DD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D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ΓΙΑΝΝΑΚΙΔΗΣ ΕΥΣΤΑΘΙΟΣ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D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D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D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DE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D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ΓΙΟΓΙΑΚΑΣ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D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D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D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DE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D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ΓΚΑΡΑ ΑΝΑΣΤΑΣΙΑ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D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D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3D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DE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D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ΓΚΙΟΚΑΣ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D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3D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D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DF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D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ΓΚΙΟΛΑΣ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D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D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3D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DF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D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ΓΚΙΟΥΛΕΚΑΣ ΚΩΣΤΑΝΤΙΝΟΣ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D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D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D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DF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D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ΓΡΕΓΟΣ ΑΝΤΩΝΙΟΣ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D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D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D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E0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D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ΓΡΗΓΟΡΑΚΟΣ ΛΕΩΝΙΔΑΣ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D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3D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E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E0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E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ΔΑΒΑΚΗΣ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E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E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E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E0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E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ΔΑΝΕΛΛΗΣ ΣΠΥΡΙΔΩΝ</w:t>
            </w:r>
          </w:p>
        </w:tc>
        <w:tc>
          <w:tcPr>
            <w:tcW w:w="1562" w:type="dxa"/>
            <w:tcBorders>
              <w:top w:val="nil"/>
              <w:left w:val="nil"/>
              <w:bottom w:val="single" w:sz="4" w:space="0" w:color="000000"/>
              <w:right w:val="single" w:sz="4" w:space="0" w:color="000000"/>
            </w:tcBorders>
            <w:shd w:val="clear" w:color="auto" w:fill="auto"/>
            <w:noWrap/>
            <w:vAlign w:val="center"/>
            <w:hideMark/>
          </w:tcPr>
          <w:p w14:paraId="5FC33E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3E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3E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E1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E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ΔΕΔΕΣ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E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E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E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E1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E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ΔΕΛΗΣ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E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3E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E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E1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E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ΔΕΝΔΙΑΣ ΝΙΚΟΛΑΟΣ-ΓΕΩΡΓΙΟΣ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E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E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E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E1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E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ΔΗΜΑΡΑΣ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E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E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E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E2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E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ΔΗΜΑΣ ΧΡΙΣΤΟΣ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E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E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E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E2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E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ΔΗΜΗΤΡΙΑΔΗΣ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E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E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E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E2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E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ΔΗΜΟΣΧΑΚΗΣ </w:t>
            </w:r>
            <w:r w:rsidRPr="004D3269">
              <w:rPr>
                <w:rFonts w:ascii="Segoe UI" w:eastAsia="Times New Roman" w:hAnsi="Segoe UI" w:cs="Segoe UI"/>
                <w:sz w:val="18"/>
                <w:szCs w:val="18"/>
              </w:rPr>
              <w:t>ΑΝΑΣΤΑΣΙΟΣ(ΤΑΣΟΣ)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E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E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3E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E3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E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ΔΟΥΖΙΝΑΣ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E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E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3E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E3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E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ΔΡΑΓΑΣΑΚΗΣ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E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E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E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E3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E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ΔΡΙΤΣΑΣ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E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E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3E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E4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E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ΔΡΙΤΣΕΛΗ ΠΑΝΑΓΙΩΤΑ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E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E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E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E4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E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ΕΜΜΑΝΟΥΗΛΙΔΗΣ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E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E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E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E4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E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ΖΑΡΟΥΛΙΑ</w:t>
            </w:r>
            <w:r w:rsidRPr="004D3269">
              <w:rPr>
                <w:rFonts w:ascii="Segoe UI" w:eastAsia="Times New Roman" w:hAnsi="Segoe UI" w:cs="Segoe UI"/>
                <w:sz w:val="18"/>
                <w:szCs w:val="18"/>
              </w:rPr>
              <w:t xml:space="preserve"> ΕΛΕΝΗ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3E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E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E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E5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E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ΖΕΪΜΠΕΚ ΧΟΥΣΕΪΝ</w:t>
            </w:r>
          </w:p>
        </w:tc>
        <w:tc>
          <w:tcPr>
            <w:tcW w:w="1562" w:type="dxa"/>
            <w:tcBorders>
              <w:top w:val="nil"/>
              <w:left w:val="nil"/>
              <w:bottom w:val="single" w:sz="4" w:space="0" w:color="000000"/>
              <w:right w:val="single" w:sz="4" w:space="0" w:color="000000"/>
            </w:tcBorders>
            <w:shd w:val="clear" w:color="auto" w:fill="auto"/>
            <w:noWrap/>
            <w:vAlign w:val="center"/>
            <w:hideMark/>
          </w:tcPr>
          <w:p w14:paraId="5FC33E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E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E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E5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E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ΖΟΥΡΑΡΗΣ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E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3E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E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E5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E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ΗΓΟΥΜΕΝΙΔΗΣ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E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E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3E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E6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E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ΗΛΙΟΠΟΥΛΟΣ ΠΑΝΑΓΙΩΤΗΣ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E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E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E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E6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E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ΘΕΛΕΡΙΤΗ ΜΑΡΙΑ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E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E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E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E6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E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ΘΕΟΔΩΡΑΚΗΣ 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E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3E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E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E6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E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ΘΕΟΠΕΦΤΑΤΟΥ ΑΦΡΟΔΙΤΗ</w:t>
            </w:r>
          </w:p>
        </w:tc>
        <w:tc>
          <w:tcPr>
            <w:tcW w:w="1562" w:type="dxa"/>
            <w:tcBorders>
              <w:top w:val="nil"/>
              <w:left w:val="nil"/>
              <w:bottom w:val="single" w:sz="4" w:space="0" w:color="000000"/>
              <w:right w:val="single" w:sz="4" w:space="0" w:color="000000"/>
            </w:tcBorders>
            <w:shd w:val="clear" w:color="auto" w:fill="auto"/>
            <w:noWrap/>
            <w:vAlign w:val="center"/>
            <w:hideMark/>
          </w:tcPr>
          <w:p w14:paraId="5FC33E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E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E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E7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E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ΘΕΟΦΥΛΑΚΤΟΣ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E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E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E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E7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E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ΘΕΟΧΑΡΗΣ ΘΕΟΧΑΡΗΣ(ΧΑΡΗΣ)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E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E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E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E7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E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ΘΕΟΧΑΡΟΠΟΥΛΟΣ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E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3E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E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E8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E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ΘΕΩΝΑΣ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E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E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E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E8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E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ΘΗΒΑΙΟΣ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E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E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E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E8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E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ΘΡΑΨΑΝΙΩΤΗΣ ΕΜΜΑΝΟΥΗΛ</w:t>
            </w:r>
          </w:p>
        </w:tc>
        <w:tc>
          <w:tcPr>
            <w:tcW w:w="1562" w:type="dxa"/>
            <w:tcBorders>
              <w:top w:val="nil"/>
              <w:left w:val="nil"/>
              <w:bottom w:val="single" w:sz="4" w:space="0" w:color="000000"/>
              <w:right w:val="single" w:sz="4" w:space="0" w:color="000000"/>
            </w:tcBorders>
            <w:shd w:val="clear" w:color="auto" w:fill="auto"/>
            <w:noWrap/>
            <w:vAlign w:val="center"/>
            <w:hideMark/>
          </w:tcPr>
          <w:p w14:paraId="5FC33E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E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3E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E9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E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ΙΓΓΛΕΖΗ ΑΙΚΑΤΕΡΙΝΗ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3E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E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E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E9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E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ΚΑΒΑΔΕΛΛΑΣ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E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3E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E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E9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E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ΚΑΒΒΑΔΑΣ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E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E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3E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EA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E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ΚΑΒΒΑΔΙΑ ΙΩΑΝΝΕΤΑ(ΑΝΝΕΤΑ)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E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E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E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EA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E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ΚΑΪΣΑΣ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E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E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3E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EA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E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ΚΑΚΛΑΜΑΝΗΣ ΝΙΚΗΤΑΣ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E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E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E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EB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E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ΚΑΛΑΦΑΤΗΣ 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E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E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E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EB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E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ΚΑΜΑΤΕΡΟΣ ΗΛΙΑΣ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E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E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3E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EB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E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ΚΑΜΜΕΝΟΣ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E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3E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3E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EB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E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ΚΑΜΜΕΝΟΣ ΠΑΝΑΓΙΩΤΗΣ(ΠΑΝΟΣ)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E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3E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E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EC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E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ΚΑΝΕΛΛΗ ΓΑΡΥΦΑΛΛΙΑ(ΛΙΑΝΑ)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E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3E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E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EC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E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ΚΑΡΑΓΙΑΝΝΗΣ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E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E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E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EC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E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ΚΑΡΑΓΙΑΝΝΙΔΗΣ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E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E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E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ED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E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ΚΑΡΑ-ΓΙΟΥΣΟΥΦ ΑΪΧΑΝ</w:t>
            </w:r>
          </w:p>
        </w:tc>
        <w:tc>
          <w:tcPr>
            <w:tcW w:w="1562" w:type="dxa"/>
            <w:tcBorders>
              <w:top w:val="nil"/>
              <w:left w:val="nil"/>
              <w:bottom w:val="single" w:sz="4" w:space="0" w:color="000000"/>
              <w:right w:val="single" w:sz="4" w:space="0" w:color="000000"/>
            </w:tcBorders>
            <w:shd w:val="clear" w:color="auto" w:fill="auto"/>
            <w:noWrap/>
            <w:vAlign w:val="center"/>
            <w:hideMark/>
          </w:tcPr>
          <w:p w14:paraId="5FC33E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E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E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ED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E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ΚΑΡΑΓΚΟΥΝΗΣ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E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E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E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ED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E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ΚΑΡΑΘΑΝΑΣΟΠΟΥΛΟΣ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E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3E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E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EE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E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ΚΑΡΑΚΩΣΤΑ </w:t>
            </w:r>
            <w:r w:rsidRPr="004D3269">
              <w:rPr>
                <w:rFonts w:ascii="Segoe UI" w:eastAsia="Times New Roman" w:hAnsi="Segoe UI" w:cs="Segoe UI"/>
                <w:sz w:val="18"/>
                <w:szCs w:val="18"/>
              </w:rPr>
              <w:t>ΕΥΑΓΓΕΛΙΑ(ΕΥΗ)</w:t>
            </w:r>
          </w:p>
        </w:tc>
        <w:tc>
          <w:tcPr>
            <w:tcW w:w="1562" w:type="dxa"/>
            <w:tcBorders>
              <w:top w:val="nil"/>
              <w:left w:val="nil"/>
              <w:bottom w:val="single" w:sz="4" w:space="0" w:color="000000"/>
              <w:right w:val="single" w:sz="4" w:space="0" w:color="000000"/>
            </w:tcBorders>
            <w:shd w:val="clear" w:color="auto" w:fill="auto"/>
            <w:noWrap/>
            <w:vAlign w:val="center"/>
            <w:hideMark/>
          </w:tcPr>
          <w:p w14:paraId="5FC33E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E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3E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EE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E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ΚΑΡΑΚΩΣΤΑΣ ΕΥΑΓΓΕΛΟΣ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E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E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E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EE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E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ΚΑΡΑΜΑΝΛΗ ΑΝΝΑ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E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E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E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EF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E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ΚΑΡΑΜΑΝΛΗΣ ΚΩΝ/ΝΟΣ τ ΑΛΕΞ</w:t>
            </w:r>
          </w:p>
        </w:tc>
        <w:tc>
          <w:tcPr>
            <w:tcW w:w="1562" w:type="dxa"/>
            <w:tcBorders>
              <w:top w:val="nil"/>
              <w:left w:val="nil"/>
              <w:bottom w:val="single" w:sz="4" w:space="0" w:color="000000"/>
              <w:right w:val="single" w:sz="4" w:space="0" w:color="000000"/>
            </w:tcBorders>
            <w:shd w:val="clear" w:color="auto" w:fill="auto"/>
            <w:noWrap/>
            <w:vAlign w:val="center"/>
            <w:hideMark/>
          </w:tcPr>
          <w:p w14:paraId="5FC33E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E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E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EF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E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ΚΑΡΑΜΑΝΛΗΣ ΚΩΝ/ΝΟΣ τ ΑΧΙΛ</w:t>
            </w:r>
          </w:p>
        </w:tc>
        <w:tc>
          <w:tcPr>
            <w:tcW w:w="1562" w:type="dxa"/>
            <w:tcBorders>
              <w:top w:val="nil"/>
              <w:left w:val="nil"/>
              <w:bottom w:val="single" w:sz="4" w:space="0" w:color="000000"/>
              <w:right w:val="single" w:sz="4" w:space="0" w:color="000000"/>
            </w:tcBorders>
            <w:shd w:val="clear" w:color="auto" w:fill="auto"/>
            <w:noWrap/>
            <w:vAlign w:val="center"/>
            <w:hideMark/>
          </w:tcPr>
          <w:p w14:paraId="5FC33E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E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E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EF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E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ΚΑΡΑΝΑΣΤΑΣΗΣ ΑΠΟΣΤΟΛΟΣ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E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E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3E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F0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E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ΚΑΡΑΟΓΛΟΥ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E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E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E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F0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F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ΚΑΡΑΣΑΡΛΙΔΟΥ ΕΥΦΡΟΣΥΝΗ(ΦΡΟΣΩ)</w:t>
            </w:r>
          </w:p>
        </w:tc>
        <w:tc>
          <w:tcPr>
            <w:tcW w:w="1562" w:type="dxa"/>
            <w:tcBorders>
              <w:top w:val="nil"/>
              <w:left w:val="nil"/>
              <w:bottom w:val="single" w:sz="4" w:space="0" w:color="000000"/>
              <w:right w:val="single" w:sz="4" w:space="0" w:color="000000"/>
            </w:tcBorders>
            <w:shd w:val="clear" w:color="auto" w:fill="auto"/>
            <w:noWrap/>
            <w:vAlign w:val="center"/>
            <w:hideMark/>
          </w:tcPr>
          <w:p w14:paraId="5FC33F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F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F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F0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F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ΚΑΡΑΣΜΑΝΗΣ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F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F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F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F0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F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ΚΑΡΡΑΣ ΓΕΩΡΓΙΟΣ-ΔΗΜΗΤΡΙΟΣ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F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3F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F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F1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F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ΚΑΣΑΠΙΔΗΣ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F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F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F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F1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F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ΚΑΣΙΔΙΑΡΗΣ ΗΛΙΑΣ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F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F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F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F1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F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ΚΑΣΙΜΑΤΗ ΕΙΡΗΝΗ(ΝΙΝΑ)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F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F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3F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F2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F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ΚΑΣΤΟΡΗΣ ΑΣΤΕΡΙΟΣ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F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F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F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F2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F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ΚΑΤΡΟΥΓΚΑΛΟΣ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F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F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F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F2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F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ΚΑΤΣΑΒΡΙΑ-ΣΙΩΡΟΠΟΥΛΟΥ ΧΡΥΣΟΥΛΑ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F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F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F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F3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F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ΚΑΤΣΑΝΙΩΤΗΣ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F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F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F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F3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F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ΚΑΤΣΑΦΑΔΟΣ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F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F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Α' </w:t>
            </w:r>
            <w:r w:rsidRPr="004D3269">
              <w:rPr>
                <w:rFonts w:ascii="Segoe UI" w:eastAsia="Times New Roman" w:hAnsi="Segoe UI" w:cs="Segoe UI"/>
                <w:sz w:val="18"/>
                <w:szCs w:val="18"/>
              </w:rPr>
              <w:t>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3F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F3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F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ΚΑΤΣΗΣ ΜΑΡΙΟΣ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F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F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F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F4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F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ΚΑΤΣΙΑΝΤΩΝΗΣ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F3E" w14:textId="77777777" w:rsidR="00832F31" w:rsidRPr="004D3269" w:rsidRDefault="00E84ECF">
            <w:pPr>
              <w:spacing w:after="0" w:line="240" w:lineRule="auto"/>
              <w:contextualSpacing/>
              <w:rPr>
                <w:rFonts w:ascii="Segoe UI" w:eastAsia="Times New Roman" w:hAnsi="Segoe UI" w:cs="Segoe UI"/>
                <w:sz w:val="18"/>
                <w:szCs w:val="18"/>
              </w:rPr>
            </w:pPr>
            <w:r>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F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F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F4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F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ΚΑΤΣΙΚΗΣ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F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3F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F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F4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F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ΚΑΤΣΩΤΗΣ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F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3F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F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F5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F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ΚΑΦΑΝΤΑΡΗ ΧΑΡΟΥΛΑ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F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F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F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F5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F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ΚΕΓΚΕΡΟΓΛΟΥ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F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3F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3F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F5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F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ΚΕΔΙΚΟΓΛΟΥ ΣΥΜΕΩΝ(ΣΙΜΟΣ)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F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F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F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F5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F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ΚΕΛΛΑΣ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F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F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F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F6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F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ΚΕΡΑΜΕΩΣ ΝΙΚΗ</w:t>
            </w:r>
          </w:p>
        </w:tc>
        <w:tc>
          <w:tcPr>
            <w:tcW w:w="1562" w:type="dxa"/>
            <w:tcBorders>
              <w:top w:val="nil"/>
              <w:left w:val="nil"/>
              <w:bottom w:val="single" w:sz="4" w:space="0" w:color="000000"/>
              <w:right w:val="single" w:sz="4" w:space="0" w:color="000000"/>
            </w:tcBorders>
            <w:shd w:val="clear" w:color="auto" w:fill="auto"/>
            <w:noWrap/>
            <w:vAlign w:val="center"/>
            <w:hideMark/>
          </w:tcPr>
          <w:p w14:paraId="5FC33F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F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F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F6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F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ΚΕΦΑΛΙΔΟΥ ΧΑΡΟΥΛΑ(ΧΑΡΑ)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F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3F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F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F6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F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ΚΕΦΑΛΟΓΙΑΝΝΗ ΟΛΓΑ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F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F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F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F7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F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ΚΙΚΙΛΙΑΣ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F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F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F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F7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F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ΚΟΖΟΜΠΟΛΗ-ΑΜΑΝΑΤΙΔΗ </w:t>
            </w:r>
            <w:r w:rsidRPr="004D3269">
              <w:rPr>
                <w:rFonts w:ascii="Segoe UI" w:eastAsia="Times New Roman" w:hAnsi="Segoe UI" w:cs="Segoe UI"/>
                <w:sz w:val="18"/>
                <w:szCs w:val="18"/>
              </w:rPr>
              <w:t>ΠΑΝΑΓΙΩΤΑ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F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F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F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F7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F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ΚΟΚΚΑΛΗΣ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F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3F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F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F8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F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ΚΟΛΛΙΑ-ΤΣΑΡΟΥΧΑ ΜΑΡΙΑ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F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3F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F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F8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F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ΚΟΝΣΟΛΑΣ ΕΜΜΑΝΟΥΗΛ(ΜΑΝΟΣ)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F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F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3F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F8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F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ΚΟΝΤΟΓΕΩΡΓΟΣ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F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F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F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F9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F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ΚΟΝΤΟΝΗΣ ΧΑΡΑΛΑΜΠΟΣ-ΣΤΑΥΡΟΣ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F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F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3F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F9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F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ΚΟΤΖΙΑΣ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F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F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F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F9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F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ΚΟΥΖΗΛΟΣ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F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F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3F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FA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F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ΚΟΥΚΟΔΗΜΟΣ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F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F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F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FA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F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ΚΟΥΚΟΥΤΣΗΣ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F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3F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F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FA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F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ΚΟΥΜΟΥΤΣΑΚΟΣ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F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F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F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FA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F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ΚΟΥΝΤΟΥΡΑ ΕΛΕΝΑ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3F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3F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F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FB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F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ΚΟΥΡΑΚΗΣ </w:t>
            </w:r>
            <w:r w:rsidRPr="004D3269">
              <w:rPr>
                <w:rFonts w:ascii="Segoe UI" w:eastAsia="Times New Roman" w:hAnsi="Segoe UI" w:cs="Segoe UI"/>
                <w:sz w:val="18"/>
                <w:szCs w:val="18"/>
              </w:rPr>
              <w:t>ΑΝΑΣΤΑΣΙΟΣ(ΤΑΣΟΣ)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F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F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F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FB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F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ΚΟΥΡΟΥΜΠΛΗΣ ΠΑΝΑΓΙΩΤΗΣ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F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F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F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FB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F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ΚΟΥΤΣΟΥΚΟΣ ΓΙΑΝΝΗΣ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F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3F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F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FC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F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ΚΟΥΤΣΟΥΜΠΑΣ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F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F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F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FC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F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ΚΟΥΤΣΟΥΜΠΑΣ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F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3F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F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FC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F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ΚΡΕΜΑΣΤΙΝΟΣ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F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3F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3F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FD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F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ΚΥΡΙΑΖΙΔΗΣ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F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3F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F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FD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F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ΚΥΡΙΤΣΗΣ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F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F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3F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FD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F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ΚΩΝΣΤΑΝΤΙΝΕΑΣ ΠΕΤΡΟΣ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F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F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F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FE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F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ΚΩΝΣΤΑΝΤΙΝΟΠΟΥΛΟΣ ΟΔΥΣΣΕΑΣ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F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3F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F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FE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F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ΚΩΝΣΤΑΝΤΟΠΟΥΛΟΣ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F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3F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3F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FE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F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ΚΩΣΤΟΠΑΝΑΓΙΩΤΟΥ ΗΛΙΑΣ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F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F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3F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3FF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F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ΛΑΓΟΣ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F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F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3F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FF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F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ΛΑΖΑΡΙΔΗΣ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F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3F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F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FF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F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ΛΑΜΠΡΟΥΛΗΣ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F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3F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F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3FF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3F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ΛΑΠΠΑΣ ΣΠΥΡΙΔΩΝΑΣ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3F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3F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3F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00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0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ΛΕΒΕΝΤΗΣ ΒΑΣΙΛΗΣ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0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40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0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00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0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ΛΙΒΑΝΙΟΥ ΖΩΗ</w:t>
            </w:r>
          </w:p>
        </w:tc>
        <w:tc>
          <w:tcPr>
            <w:tcW w:w="1562" w:type="dxa"/>
            <w:tcBorders>
              <w:top w:val="nil"/>
              <w:left w:val="nil"/>
              <w:bottom w:val="single" w:sz="4" w:space="0" w:color="000000"/>
              <w:right w:val="single" w:sz="4" w:space="0" w:color="000000"/>
            </w:tcBorders>
            <w:shd w:val="clear" w:color="auto" w:fill="auto"/>
            <w:noWrap/>
            <w:vAlign w:val="center"/>
            <w:hideMark/>
          </w:tcPr>
          <w:p w14:paraId="5FC340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0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0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00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0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ΛΟΒΕΡΔΟΣ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0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40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0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01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0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ΛΥΚΟΥΔΗΣ ΣΠΥΡΙΔΩΝ</w:t>
            </w:r>
          </w:p>
        </w:tc>
        <w:tc>
          <w:tcPr>
            <w:tcW w:w="1562" w:type="dxa"/>
            <w:tcBorders>
              <w:top w:val="nil"/>
              <w:left w:val="nil"/>
              <w:bottom w:val="single" w:sz="4" w:space="0" w:color="000000"/>
              <w:right w:val="single" w:sz="4" w:space="0" w:color="000000"/>
            </w:tcBorders>
            <w:shd w:val="clear" w:color="auto" w:fill="auto"/>
            <w:noWrap/>
            <w:vAlign w:val="center"/>
            <w:hideMark/>
          </w:tcPr>
          <w:p w14:paraId="5FC340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40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0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01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0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ΜΑΝΙΑΤΗΣ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0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40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40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01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0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ΜΑΝΙΟΣ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0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0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0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02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0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ΜΑΝΤΑΣ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0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0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0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02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0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ΜΑΝΩΛΑΚΟΥ ΔΙΑΜΑΝΤΩ</w:t>
            </w:r>
          </w:p>
        </w:tc>
        <w:tc>
          <w:tcPr>
            <w:tcW w:w="1562" w:type="dxa"/>
            <w:tcBorders>
              <w:top w:val="nil"/>
              <w:left w:val="nil"/>
              <w:bottom w:val="single" w:sz="4" w:space="0" w:color="000000"/>
              <w:right w:val="single" w:sz="4" w:space="0" w:color="000000"/>
            </w:tcBorders>
            <w:shd w:val="clear" w:color="auto" w:fill="auto"/>
            <w:noWrap/>
            <w:vAlign w:val="center"/>
            <w:hideMark/>
          </w:tcPr>
          <w:p w14:paraId="5FC340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40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40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02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0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ΜΑΡΔΑΣ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0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0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0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03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0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ΜΑΡΚΟΥ ΑΙΚΑΤΕΡΙΝΗ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40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0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0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03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0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ΜΑΡΤΙΝΟΥ ΓΕΩΡΓΙΑ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40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0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0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03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0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ΜΑΥΡΩΤΑΣ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0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40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0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04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0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ΜΕΓΑΛΟΜΥΣΤΑΚΑΣ ΑΝΑΣΤΑΣΙΟΣ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0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40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0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04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0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ΜΕΓΑΛΟΟΙΚΟΝΟΜΟΥ ΘΕΟΔΩΡΑ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40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0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40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04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0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ΜΕΪΚΟΠΟΥΛΟΣ </w:t>
            </w:r>
            <w:r w:rsidRPr="004D3269">
              <w:rPr>
                <w:rFonts w:ascii="Segoe UI" w:eastAsia="Times New Roman" w:hAnsi="Segoe UI" w:cs="Segoe UI"/>
                <w:sz w:val="18"/>
                <w:szCs w:val="18"/>
              </w:rPr>
              <w:t>ΑΛΕΞΑΝΔΡΟΣ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0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0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0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04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0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ΜΕΪΜΑΡΑΚΗΣ ΕΥΑΓΓΕΛΟΣ-ΒΑΣΙΛΕΙΟΣ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0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0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0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05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0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ΜΗΤΑΡΑΚΗΣ ΠΑΝΑΓΙΩΤΗΣ(ΝΟΤΗΣ)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0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0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40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05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0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ΜΗΤΑΦΙΔΗΣ ΤΡΙΑΝΤΑΦΥΛΛΟΣ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0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0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0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05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0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ΜΗΤΣΟΤΑΚΗΣ ΚΥΡΙΑΚΟΣ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0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0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0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06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0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ΜΙΧΑΗΛΙΔΗΣ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0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0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40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06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0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ΜΙΧΑΛΟΛΙΑΚΟΣ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0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0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0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06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0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ΜΙΧΕΛΗΣ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0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0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40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07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0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ΜΙΧΕΛΟΓΙΑΝΝΑΚΗΣ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0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0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40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07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0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0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40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0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07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0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ΜΟΡΦΙΔΗΣ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0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0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0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08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0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ΜΟΥΜΟΥΛΙΔΗΣ ΘΕΜΙΣΤΟΚΛΗΣ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0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0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0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08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0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ΜΟΥΣΤΑΦΑ </w:t>
            </w:r>
            <w:r w:rsidRPr="004D3269">
              <w:rPr>
                <w:rFonts w:ascii="Segoe UI" w:eastAsia="Times New Roman" w:hAnsi="Segoe UI" w:cs="Segoe UI"/>
                <w:sz w:val="18"/>
                <w:szCs w:val="18"/>
              </w:rPr>
              <w:t>ΜΟΥΣΤΑΦΑ</w:t>
            </w:r>
          </w:p>
        </w:tc>
        <w:tc>
          <w:tcPr>
            <w:tcW w:w="1562" w:type="dxa"/>
            <w:tcBorders>
              <w:top w:val="nil"/>
              <w:left w:val="nil"/>
              <w:bottom w:val="single" w:sz="4" w:space="0" w:color="000000"/>
              <w:right w:val="single" w:sz="4" w:space="0" w:color="000000"/>
            </w:tcBorders>
            <w:shd w:val="clear" w:color="auto" w:fill="auto"/>
            <w:noWrap/>
            <w:vAlign w:val="center"/>
            <w:hideMark/>
          </w:tcPr>
          <w:p w14:paraId="5FC340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0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0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08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0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ΜΠΑΚΟΓΙΑΝΝΗ ΘΕΟΔΩΡΑ(ΝΤΟΡΑ)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40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0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0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09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0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ΜΠΑΛΑΟΥΡΑΣ ΓΕΡΑΣΙΜΟΣ(ΜΑΚΗΣ)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0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0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0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09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0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ΜΠΑΛΑΦΑΣ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0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0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0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09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0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ΜΠΑΛΛΗΣ ΣΥΜΕΩΝ(ΜΑΚΗΣ)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0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0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0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09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0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ΜΠΑΛΤΑΣ ΑΡΙΣΤΕΙΔΗΣ-ΝΙΚΟΛΑΟΣ-ΔΗΜΗΤΡΙΟΣ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0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0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0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0A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0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ΜΠΑΛΩΜΕΝΑΚΗΣ ΑΝΤΩΝΗΣ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0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0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0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0A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0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ΜΠΑΞΕΒΑΝΑΚΗΣ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0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0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0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0A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0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ΜΠΑΡΓΙΩΤΑΣ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0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40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0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0B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0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ΜΠΑΡΚΑΣ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0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0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0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0B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0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ΜΠΓΙΑΛΑΣ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0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0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0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0B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0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ΜΠΟΛΑΡΗΣ ΜΑΡΚΟΣ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0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0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0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0C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0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ΜΠΟΥΚΩΡΟΣ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0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0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0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0C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0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ΜΠΟΥΡΑΣ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0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0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0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0C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0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ΜΩΡΑΪΤΗΣ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0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40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0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0D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0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ΝΙΚΟΛΟΠΟΥΛΟΣ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0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40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0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0D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0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ΝΤΖΙΜΑΝΗΣ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0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0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0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0D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0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ΞΑΝΘΟΣ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0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0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0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0E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0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ΞΥΔΑΚΗΣ </w:t>
            </w:r>
            <w:r w:rsidRPr="004D3269">
              <w:rPr>
                <w:rFonts w:ascii="Segoe UI" w:eastAsia="Times New Roman" w:hAnsi="Segoe UI" w:cs="Segoe UI"/>
                <w:sz w:val="18"/>
                <w:szCs w:val="18"/>
              </w:rPr>
              <w:t>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0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0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0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0E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0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ΟΙΚΟΝΟΜΟΥ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0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0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0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0E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0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ΟΥΡΣΟΥΖΙΔΗΣ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0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0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0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0E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0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ΠΑΛΛΗΣ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0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0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40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0F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0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ΠΑΝΑΓΙΩΤΑΡΟΣ ΗΛΙΑΣ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0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0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0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0F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0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ΠΑΝΑΓΙΩΤΟΠΟΥΛΟΣ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0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0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0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0F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0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ΠΑΝΑΓΟΥΛΗΣ </w:t>
            </w:r>
            <w:r w:rsidRPr="004D3269">
              <w:rPr>
                <w:rFonts w:ascii="Segoe UI" w:eastAsia="Times New Roman" w:hAnsi="Segoe UI" w:cs="Segoe UI"/>
                <w:sz w:val="18"/>
                <w:szCs w:val="18"/>
              </w:rPr>
              <w:t>ΕΥΣΤΑΘΙΟΣ(ΣΤΑΘΗΣ)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0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40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0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10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0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ΠΑΝΤΖΑΣ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1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1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1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10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1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ΠΑΠΑΔΟΠΟΥΛΟΣ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1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1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1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10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1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ΠΑΠΑΔΟΠΟΥΛΟΣ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1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1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1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11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1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ΠΑΠΑΔΟΠΟΥΛΟΣ ΧΡΙΣΤΟΦΟΡΟΣ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1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1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1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11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1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ΠΑΠΑΗΛΙΟΥ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1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1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1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11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1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ΠΑΠΑΘΕΟΔΩΡΟΥ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1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41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1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12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1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ΠΑΠΑΚΩΣΤΑ-ΣΙΔΗΡΟΠΟΥΛΟΥ ΑΙΚΑΤΕΡΙΝΗ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41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41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1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12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1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ΠΑΠΑΝΑΤΣΙΟΥ ΑΙΚΑΤΕΡΙΝΗ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41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1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1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12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1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ΠΑΠΑΡΗΓΑ ΑΛΕΞΑΝΔΡΑ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41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41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1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13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1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ΠΑΠΑΦΙΛΙΠΠΟΥ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1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1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1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13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1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ΠΑΠΑΧΡΙΣΤΟΠΟΥΛΟΣ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1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41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1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13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1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ΠΑΠΠΑΣ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1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1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1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13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1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ΠΑΠΠΑΣ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1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1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1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14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1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ΠΑΡΑΣΚΕΥΟΠΟΥΛΟΣ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1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1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1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14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1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ΠΑΡΑΣΤΑΤΙΔΗΣ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1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1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5FC341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14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1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ΠΑΥΛΙΔΗΣ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1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1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1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15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1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ΠΑΦΙΛΗΣ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1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41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Β' </w:t>
            </w:r>
            <w:r w:rsidRPr="004D3269">
              <w:rPr>
                <w:rFonts w:ascii="Segoe UI" w:eastAsia="Times New Roman" w:hAnsi="Segoe UI" w:cs="Segoe UI"/>
                <w:sz w:val="18"/>
                <w:szCs w:val="18"/>
              </w:rPr>
              <w:t>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1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15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1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ΠΛΑΚΙΩΤΑΚΗΣ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1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1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41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15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1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ΠΟΛΑΚΗΣ ΠΑΥΛΟΣ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1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1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1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16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1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ΠΡΑΤΣΟΛΗΣ ΑΝΑΣΤΑΣΙΟΣ(ΤΑΣΟΣ)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1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1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1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16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1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ΡΑΠΤΗ ΕΛΕΝΗ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41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1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1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16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1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ΡΙΖΟΣ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1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1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41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17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1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ΡΙΖΟΥΛΗΣ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1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1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1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17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1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ΣΑΛΜΑΣ ΜΑΡΙΟΣ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1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1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1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17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1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ΣΑΜΑΡΑΣ ΑΝΤΩΝΙΟΣ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1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1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1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18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1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ΣΑΝΤΟΡΙΝΙΟΣ ΝΕΚΤΑΡΙΟΣ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1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1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41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18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1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ΣΑΡΑΚΙΩΤΗΣ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1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1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41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18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1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ΣΑΡΙΔΗΣ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1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41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1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18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1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ΣΑΧΙΝΙΔΗΣ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1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1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1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19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1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ΣΕΒΑΣΤΑΚΗΣ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1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1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41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19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1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ΣΕΛΤΣΑΣ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1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1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1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19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1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ΣΗΦΑΚΗΣ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1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1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1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1A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1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ΣΙΜΟΡΕΛΗΣ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1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1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1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1A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1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ΣΚΑΝΔΑΛΙΔΗΣ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1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41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1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1A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1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ΣΚΟΥΡΛΕΤΗΣ ΠΑΝΑΓΙΩΤΗΣ(ΠΑΝΟΣ)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1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1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1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1B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1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ΣΚΟΥΡΟΛΙΑΚΟΣ </w:t>
            </w:r>
            <w:r w:rsidRPr="004D3269">
              <w:rPr>
                <w:rFonts w:ascii="Segoe UI" w:eastAsia="Times New Roman" w:hAnsi="Segoe UI" w:cs="Segoe UI"/>
                <w:sz w:val="18"/>
                <w:szCs w:val="18"/>
              </w:rPr>
              <w:t>ΠΑΝΑΓΙΩΤΗΣ(ΠΑΝΟΣ)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1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1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1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1B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1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ΣΚΟΥΦΑ ΕΛΙΣΣΑΒΕΤ</w:t>
            </w:r>
          </w:p>
        </w:tc>
        <w:tc>
          <w:tcPr>
            <w:tcW w:w="1562" w:type="dxa"/>
            <w:tcBorders>
              <w:top w:val="nil"/>
              <w:left w:val="nil"/>
              <w:bottom w:val="single" w:sz="4" w:space="0" w:color="000000"/>
              <w:right w:val="single" w:sz="4" w:space="0" w:color="000000"/>
            </w:tcBorders>
            <w:shd w:val="clear" w:color="auto" w:fill="auto"/>
            <w:noWrap/>
            <w:vAlign w:val="center"/>
            <w:hideMark/>
          </w:tcPr>
          <w:p w14:paraId="5FC341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1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1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1B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1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ΣΚΡΕΚΑΣ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1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1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1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1C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1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ΣΠΑΡΤΙΝΟΣ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1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1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1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1C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1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ΣΠΙΡΤΖΗΣ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1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1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1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1C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1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ΣΤΑΘΑΚΗΣ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1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1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1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1D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1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ΣΤΑΪΚΟΥΡΑΣ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1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1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41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1D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1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ΣΤΑΜΑΤΑΚΗ ΕΛΕΝΗ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41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1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41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1D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1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ΣΤΑΜΑΤΗΣ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1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1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1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1D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1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ΣΤΑΜΠΟΥΛΗ ΑΦΡΟΔΙΤΗ</w:t>
            </w:r>
          </w:p>
        </w:tc>
        <w:tc>
          <w:tcPr>
            <w:tcW w:w="1562" w:type="dxa"/>
            <w:tcBorders>
              <w:top w:val="nil"/>
              <w:left w:val="nil"/>
              <w:bottom w:val="single" w:sz="4" w:space="0" w:color="000000"/>
              <w:right w:val="single" w:sz="4" w:space="0" w:color="000000"/>
            </w:tcBorders>
            <w:shd w:val="clear" w:color="auto" w:fill="auto"/>
            <w:noWrap/>
            <w:vAlign w:val="center"/>
            <w:hideMark/>
          </w:tcPr>
          <w:p w14:paraId="5FC341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1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1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1E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1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ΣΤΕΡΓΙΟΥ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1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41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1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1E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1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ΣΤΕΦΟΣ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1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1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1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1E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1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ΣΤΟΓΙΑΝΝΙΔΗΣ ΓΡΗΓΟΡΙΟΣ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1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1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1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1F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1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ΣΤΥΛΙΟΣ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1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1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1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1F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1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ΣΥΝΤΥΧΑΚΗΣ ΕΜΜΑΝΟΥΗΛ</w:t>
            </w:r>
          </w:p>
        </w:tc>
        <w:tc>
          <w:tcPr>
            <w:tcW w:w="1562" w:type="dxa"/>
            <w:tcBorders>
              <w:top w:val="nil"/>
              <w:left w:val="nil"/>
              <w:bottom w:val="single" w:sz="4" w:space="0" w:color="000000"/>
              <w:right w:val="single" w:sz="4" w:space="0" w:color="000000"/>
            </w:tcBorders>
            <w:shd w:val="clear" w:color="auto" w:fill="auto"/>
            <w:noWrap/>
            <w:vAlign w:val="center"/>
            <w:hideMark/>
          </w:tcPr>
          <w:p w14:paraId="5FC341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41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41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1F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1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ΣΥΡΙΓΟΣ ΑΝΤΩΝΙΟΣ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1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1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1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20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1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ΣΥΡΜΑΛΕΝΙΟΣ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1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2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2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20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2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ΤΑΣΟΥΛΑΣ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2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2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2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20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2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ΤΑΣΣΟΣ 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2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42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42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21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2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ΤΕΛΙΓΙΟΡΙΔΟΥ ΟΛΥΜΠΙΑ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42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2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2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21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2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ΤΖΑΒΑΡΑΣ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2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2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2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21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2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ΤΖΑΚΡΗ ΘΕΟΔΩΡΑ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42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2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2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22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2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ΤΖΑΜΑΚΛΗΣ ΧΑΡΙΛΑΟΣ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2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2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2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22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2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ΤΖΕΛΕΠΗΣ ΜΙΧΑΗΛ</w:t>
            </w:r>
          </w:p>
        </w:tc>
        <w:tc>
          <w:tcPr>
            <w:tcW w:w="1562" w:type="dxa"/>
            <w:tcBorders>
              <w:top w:val="nil"/>
              <w:left w:val="nil"/>
              <w:bottom w:val="single" w:sz="4" w:space="0" w:color="000000"/>
              <w:right w:val="single" w:sz="4" w:space="0" w:color="000000"/>
            </w:tcBorders>
            <w:shd w:val="clear" w:color="auto" w:fill="auto"/>
            <w:noWrap/>
            <w:vAlign w:val="center"/>
            <w:hideMark/>
          </w:tcPr>
          <w:p w14:paraId="5FC342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42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2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22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2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ΤΖΟΥΦΗ ΜΕΡΟΠΗ</w:t>
            </w:r>
          </w:p>
        </w:tc>
        <w:tc>
          <w:tcPr>
            <w:tcW w:w="1562" w:type="dxa"/>
            <w:tcBorders>
              <w:top w:val="nil"/>
              <w:left w:val="nil"/>
              <w:bottom w:val="single" w:sz="4" w:space="0" w:color="000000"/>
              <w:right w:val="single" w:sz="4" w:space="0" w:color="000000"/>
            </w:tcBorders>
            <w:shd w:val="clear" w:color="auto" w:fill="auto"/>
            <w:noWrap/>
            <w:vAlign w:val="center"/>
            <w:hideMark/>
          </w:tcPr>
          <w:p w14:paraId="5FC342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2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2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22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2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ΤΟΣΚΑΣ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2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2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2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23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2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ΤΡΑΓΑΚΗΣ </w:t>
            </w:r>
            <w:r w:rsidRPr="004D3269">
              <w:rPr>
                <w:rFonts w:ascii="Segoe UI" w:eastAsia="Times New Roman" w:hAnsi="Segoe UI" w:cs="Segoe UI"/>
                <w:sz w:val="18"/>
                <w:szCs w:val="18"/>
              </w:rPr>
              <w:t>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2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2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42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23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2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ΤΡΙΑΝΤΑΦΥΛΛΙΔΗΣ ΑΛΕΞΑΝΔΡΟΣ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2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2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2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23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2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ΤΡΙΑΝΤΑΦΥΛΛΟΥ ΜΑΡΙΑ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42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2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2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24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2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ΤΣΑΚΑΛΩΤΟΣ ΕΥΚΛΕΙΔΗΣ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2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2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2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24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2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ΤΣΙΑΡΑΣ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2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2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2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24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2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ΤΣΙΠΡΑΣ ΑΛΕΞΙΟΣ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2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2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42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25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2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ΤΣΙΡΚΑΣ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2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2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2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25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2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ΤΣΙΡΩΝΗΣ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2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2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2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25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2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ΤΣΟΓΚΑΣ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2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2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2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26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2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ΦΑΜΕΛΛΟΣ ΣΩΚΡΑΤΗΣ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2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2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2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26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2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ΦΙΛΗΣ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2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2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2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26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2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ΦΛΑΜΠΟΥΡΑΡΗΣ ΑΛΕΞΑΝΔΡΟΣ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2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2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2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27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2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ΦΟΡΤΣΑΚΗΣ </w:t>
            </w:r>
            <w:r w:rsidRPr="004D3269">
              <w:rPr>
                <w:rFonts w:ascii="Segoe UI" w:eastAsia="Times New Roman" w:hAnsi="Segoe UI" w:cs="Segoe UI"/>
                <w:sz w:val="18"/>
                <w:szCs w:val="18"/>
              </w:rPr>
              <w:t>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2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2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2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27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2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ΦΩΤΗΛΑΣ ΙΑΣΩΝΑΣ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2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2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2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27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2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ΦΩΤΙΟΥ ΘΕΑΝΩ</w:t>
            </w:r>
          </w:p>
        </w:tc>
        <w:tc>
          <w:tcPr>
            <w:tcW w:w="1562" w:type="dxa"/>
            <w:tcBorders>
              <w:top w:val="nil"/>
              <w:left w:val="nil"/>
              <w:bottom w:val="single" w:sz="4" w:space="0" w:color="000000"/>
              <w:right w:val="single" w:sz="4" w:space="0" w:color="000000"/>
            </w:tcBorders>
            <w:shd w:val="clear" w:color="auto" w:fill="auto"/>
            <w:noWrap/>
            <w:vAlign w:val="center"/>
            <w:hideMark/>
          </w:tcPr>
          <w:p w14:paraId="5FC342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2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2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27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2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ΧΑΡΑΚΟΠΟΥΛΟΣ ΜΑΞΙΜΟΣ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2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2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2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28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2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ΧΑΤΖΗΔΑΚΗΣ ΚΩΝΣΤΑΝΤΙΝΟΣ(ΚΩΣΤΗΣ)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2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2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2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28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2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ΧΑΤΖΗΣΑΒΒΑΣ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2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2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5FC342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28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2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ΧΡΙΣΤΟΔΟΥΛΟΠΟΥΛΟΥ ΑΝΑΣΤΑΣΙΑ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42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2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2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29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2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ΧΡΙΣΤΟΦΙΛΟΠΟΥΛΟΥ ΠΑΡΑΣΚΕΥΗ(ΕΥΗ)</w:t>
            </w:r>
          </w:p>
        </w:tc>
        <w:tc>
          <w:tcPr>
            <w:tcW w:w="1562" w:type="dxa"/>
            <w:tcBorders>
              <w:top w:val="nil"/>
              <w:left w:val="nil"/>
              <w:bottom w:val="single" w:sz="4" w:space="0" w:color="000000"/>
              <w:right w:val="single" w:sz="4" w:space="0" w:color="000000"/>
            </w:tcBorders>
            <w:shd w:val="clear" w:color="auto" w:fill="auto"/>
            <w:noWrap/>
            <w:vAlign w:val="center"/>
            <w:hideMark/>
          </w:tcPr>
          <w:p w14:paraId="5FC342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42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2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29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2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ΨΑΡΙΑΝΟΣ ΓΡΗΓΟΡΙΟΣ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2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42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2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29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2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ΨΥΧΟΓΙΟΣ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2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2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2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2A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vAlign w:val="center"/>
            <w:hideMark/>
          </w:tcPr>
          <w:p w14:paraId="5FC342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Σ.Α.Ψ: 13 (ΣΥΝΟΛΙΚΑ ΨΗΦΟΙ: NAI:154, OXI:143, ΠΡΝ:0)</w:t>
            </w:r>
          </w:p>
        </w:tc>
        <w:tc>
          <w:tcPr>
            <w:tcW w:w="1562" w:type="dxa"/>
            <w:tcBorders>
              <w:top w:val="nil"/>
              <w:left w:val="nil"/>
              <w:bottom w:val="single" w:sz="4" w:space="0" w:color="000000"/>
              <w:right w:val="single" w:sz="4" w:space="0" w:color="000000"/>
            </w:tcBorders>
            <w:shd w:val="clear" w:color="auto" w:fill="auto"/>
            <w:vAlign w:val="center"/>
            <w:hideMark/>
          </w:tcPr>
          <w:p w14:paraId="5FC342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c>
          <w:tcPr>
            <w:tcW w:w="1939" w:type="dxa"/>
            <w:tcBorders>
              <w:top w:val="nil"/>
              <w:left w:val="nil"/>
              <w:bottom w:val="single" w:sz="4" w:space="0" w:color="000000"/>
              <w:right w:val="single" w:sz="4" w:space="0" w:color="000000"/>
            </w:tcBorders>
            <w:shd w:val="clear" w:color="auto" w:fill="auto"/>
            <w:vAlign w:val="center"/>
            <w:hideMark/>
          </w:tcPr>
          <w:p w14:paraId="5FC342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5FC342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r>
      <w:tr w:rsidR="0020643A" w14:paraId="5FC342A7" w14:textId="77777777">
        <w:trPr>
          <w:trHeight w:val="480"/>
        </w:trPr>
        <w:tc>
          <w:tcPr>
            <w:tcW w:w="3823" w:type="dxa"/>
            <w:tcBorders>
              <w:top w:val="nil"/>
              <w:left w:val="single" w:sz="4" w:space="0" w:color="000000"/>
              <w:bottom w:val="single" w:sz="4" w:space="0" w:color="000000"/>
              <w:right w:val="single" w:sz="4" w:space="0" w:color="000000"/>
            </w:tcBorders>
            <w:shd w:val="clear" w:color="auto" w:fill="auto"/>
            <w:vAlign w:val="center"/>
            <w:hideMark/>
          </w:tcPr>
          <w:p w14:paraId="5FC342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Άρθρο: 13. Έξοδα Υπουργείου Υγείας </w:t>
            </w:r>
            <w:r w:rsidRPr="004D3269">
              <w:rPr>
                <w:rFonts w:ascii="Segoe UI" w:eastAsia="Times New Roman" w:hAnsi="Segoe UI" w:cs="Segoe UI"/>
                <w:sz w:val="18"/>
                <w:szCs w:val="18"/>
              </w:rPr>
              <w:t>(ΣΥΝΟΛΙΚΑ ΨΗΦΟΙ: NAI:154, OXI:143, ΠΡΝ:0)</w:t>
            </w:r>
          </w:p>
        </w:tc>
        <w:tc>
          <w:tcPr>
            <w:tcW w:w="1562" w:type="dxa"/>
            <w:tcBorders>
              <w:top w:val="nil"/>
              <w:left w:val="nil"/>
              <w:bottom w:val="single" w:sz="4" w:space="0" w:color="000000"/>
              <w:right w:val="single" w:sz="4" w:space="0" w:color="000000"/>
            </w:tcBorders>
            <w:shd w:val="clear" w:color="auto" w:fill="auto"/>
            <w:vAlign w:val="center"/>
            <w:hideMark/>
          </w:tcPr>
          <w:p w14:paraId="5FC342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c>
          <w:tcPr>
            <w:tcW w:w="1939" w:type="dxa"/>
            <w:tcBorders>
              <w:top w:val="nil"/>
              <w:left w:val="nil"/>
              <w:bottom w:val="single" w:sz="4" w:space="0" w:color="000000"/>
              <w:right w:val="single" w:sz="4" w:space="0" w:color="000000"/>
            </w:tcBorders>
            <w:shd w:val="clear" w:color="auto" w:fill="auto"/>
            <w:vAlign w:val="center"/>
            <w:hideMark/>
          </w:tcPr>
          <w:p w14:paraId="5FC342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5FC342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r>
      <w:tr w:rsidR="0020643A" w14:paraId="5FC342A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2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ΑΘΑΝΑΣΙΟΥ ΑΘΑΝΑΣΙΟΣ(ΝΑΣΟΣ)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2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2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2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2B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2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ΑΘΑΝΑΣΙΟΥ ΧΑΡΑΛΑΜΠΟΣ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2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2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42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2B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2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ΑΪΒΑΤΙΔΗΣ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2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2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2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2B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2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ΑΚΡΙΩΤΗΣ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2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2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2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2C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2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ΑΜΑΝΑΤΙΔΗΣ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2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2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2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2C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2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ΑΜΥΡΑΣ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2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42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2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2C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2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ΑΝΑΓΝΩΣΤΟΠΟΥΛΟΥ ΑΘΑΝΑΣΙΑ(ΣΙΑ)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42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2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2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2C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2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ΑΝΑΣΤΑΣΙΑΔΗΣ ΣΑΒΒΑΣ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2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2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2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2D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2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ΑΝΔΡΙΑΝΟΣ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2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2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42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2D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2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ΑΝΤΩΝΙΑΔΗΣ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2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2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2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2D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2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ΑΝΤΩΝΙΟΥ ΜΑΡΙΑ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42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2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2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2E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2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ΑΝΤΩΝΙΟΥ </w:t>
            </w:r>
            <w:r w:rsidRPr="004D3269">
              <w:rPr>
                <w:rFonts w:ascii="Segoe UI" w:eastAsia="Times New Roman" w:hAnsi="Segoe UI" w:cs="Segoe UI"/>
                <w:sz w:val="18"/>
                <w:szCs w:val="18"/>
              </w:rPr>
              <w:t>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2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2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2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2E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2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ΑΠΟΣΤΟΛΟΥ ΕΥΑΓΓΕΛΟΣ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2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2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2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2E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2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ΑΡΑΜΠΑΤΖΗ ΦΩΤΕΙΝΗ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42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2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2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2F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2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ΑΡΑΧΩΒΙΤΗΣ 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2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2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2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2F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2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ΑΡΒΑΝΙΤΙΔΗΣ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2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42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2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2F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2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ΑΣΗΜΑΚΟΠΟΥΛΟΥ ΑΝΝΑ-ΜΙΣΕΛ</w:t>
            </w:r>
          </w:p>
        </w:tc>
        <w:tc>
          <w:tcPr>
            <w:tcW w:w="1562" w:type="dxa"/>
            <w:tcBorders>
              <w:top w:val="nil"/>
              <w:left w:val="nil"/>
              <w:bottom w:val="single" w:sz="4" w:space="0" w:color="000000"/>
              <w:right w:val="single" w:sz="4" w:space="0" w:color="000000"/>
            </w:tcBorders>
            <w:shd w:val="clear" w:color="auto" w:fill="auto"/>
            <w:noWrap/>
            <w:vAlign w:val="center"/>
            <w:hideMark/>
          </w:tcPr>
          <w:p w14:paraId="5FC342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2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2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30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2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ΑΥΓΕΝΑΚΗΣ ΕΛΕΥΘΕΡΙΟΣ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2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2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43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30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3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ΑΥΛΩΝΙΤΟΥ ΕΛΕΝΗ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43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3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3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30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3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ΑΧΜΕΤ ΙΛΧΑΝ</w:t>
            </w:r>
          </w:p>
        </w:tc>
        <w:tc>
          <w:tcPr>
            <w:tcW w:w="1562" w:type="dxa"/>
            <w:tcBorders>
              <w:top w:val="nil"/>
              <w:left w:val="nil"/>
              <w:bottom w:val="single" w:sz="4" w:space="0" w:color="000000"/>
              <w:right w:val="single" w:sz="4" w:space="0" w:color="000000"/>
            </w:tcBorders>
            <w:shd w:val="clear" w:color="auto" w:fill="auto"/>
            <w:noWrap/>
            <w:vAlign w:val="center"/>
            <w:hideMark/>
          </w:tcPr>
          <w:p w14:paraId="5FC343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43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3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31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3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ΒΑΓΕΝΑ ΑΝΝΑ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43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3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3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31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3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ΒΑΓΙΩΝΑΚΗ ΕΥΑΓΓΕΛΙΑ(ΒΑΛΙΑ)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43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3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3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31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3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ΒΑΓΙΩΝΑΣ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3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3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3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31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3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ΒΑΚΗ ΦΩΤΕΙΝΗ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43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3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3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32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3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ΒΑΡΒΙΤΣΙΩΤΗΣ </w:t>
            </w:r>
            <w:r w:rsidRPr="004D3269">
              <w:rPr>
                <w:rFonts w:ascii="Segoe UI" w:eastAsia="Times New Roman" w:hAnsi="Segoe UI" w:cs="Segoe UI"/>
                <w:sz w:val="18"/>
                <w:szCs w:val="18"/>
              </w:rPr>
              <w:t>ΜΙΛΤΙΑΔΗΣ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3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3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3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32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3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ΒΑΡΔΑΚΗΣ ΣΩΚΡΑΤΗΣ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3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3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43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32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3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ΒΑΡΔΑΛΗΣ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3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43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3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33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3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ΒΑΡΕΜΕΝΟΣ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3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3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3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33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3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ΒΕΝΙΖΕΛΟΣ ΕΥΑΓΓΕΛΟΣ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3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43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3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33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3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ΒΕΡΝΑΡΔΑΚΗΣ ΧΡΙΣΤΟΦΟΡΟΣ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3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3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3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34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3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ΒΕΣΥΡΟΠΟΥΛΟΣ ΑΠΟΣΤΟΛΟΣ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3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3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3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34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3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ΒΕΤΤΑΣ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3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3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43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34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3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ΒΙΤΣΑΣ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3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3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43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35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3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ΒΛΑΣΗΣ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3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3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3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35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3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ΒΛΑΧΟΣ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3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3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3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35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3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ΒΛΑΧΟΥ ΣΩΤΗΡΙΑ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43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3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3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36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3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ΒΟΡΙΔΗΣ ΜΑΥΡΟΥΔΗΣ(ΜΑΚΗΣ)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3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3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3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36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3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ΒΟΥΛΤΕΨΗ ΣΟΦΙΑ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43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3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3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36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3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ΒΟΥΤΣΗΣ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3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3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3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36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3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ΒΡΑΝΤΖΑ ΠΑΝΑΓΙΩΤΑ</w:t>
            </w:r>
          </w:p>
        </w:tc>
        <w:tc>
          <w:tcPr>
            <w:tcW w:w="1562" w:type="dxa"/>
            <w:tcBorders>
              <w:top w:val="nil"/>
              <w:left w:val="nil"/>
              <w:bottom w:val="single" w:sz="4" w:space="0" w:color="000000"/>
              <w:right w:val="single" w:sz="4" w:space="0" w:color="000000"/>
            </w:tcBorders>
            <w:shd w:val="clear" w:color="auto" w:fill="auto"/>
            <w:noWrap/>
            <w:vAlign w:val="center"/>
            <w:hideMark/>
          </w:tcPr>
          <w:p w14:paraId="5FC343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3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3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37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3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ΒΡΟΥΤΣΗΣ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3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3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3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37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3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ΓΑΒΡΟΓΛΟΥ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3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3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3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37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3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ΓΑΚΗΣ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3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3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43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38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3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ΓΕΝΗΜΑΤΑ ΦΩΤΕΙΝΗ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43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43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3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38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3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ΓΕΝΝΙΑ ΓΕΩΡΓΙΑ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43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3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43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38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3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ΓΕΡΜΕΝΗΣ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3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3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3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39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3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ΓΕΡΟΒΑΣΙΛΗ ΟΛΓΑ</w:t>
            </w:r>
          </w:p>
        </w:tc>
        <w:tc>
          <w:tcPr>
            <w:tcW w:w="1562" w:type="dxa"/>
            <w:tcBorders>
              <w:top w:val="nil"/>
              <w:left w:val="nil"/>
              <w:bottom w:val="single" w:sz="4" w:space="0" w:color="000000"/>
              <w:right w:val="single" w:sz="4" w:space="0" w:color="000000"/>
            </w:tcBorders>
            <w:shd w:val="clear" w:color="auto" w:fill="auto"/>
            <w:noWrap/>
            <w:vAlign w:val="center"/>
            <w:hideMark/>
          </w:tcPr>
          <w:p w14:paraId="5FC343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3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3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39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3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ΓΕΩΡΓΑΝΤΑΣ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3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3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5FC343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39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3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ΓΕΩΡΓΙΑΔΗΣ ΜΑΡΙΟΣ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3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43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3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3A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3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ΓΕΩΡΓΙΑΔΗΣ </w:t>
            </w:r>
            <w:r w:rsidRPr="004D3269">
              <w:rPr>
                <w:rFonts w:ascii="Segoe UI" w:eastAsia="Times New Roman" w:hAnsi="Segoe UI" w:cs="Segoe UI"/>
                <w:sz w:val="18"/>
                <w:szCs w:val="18"/>
              </w:rPr>
              <w:t>ΣΠΥΡΙΔΩΝ-ΑΔΩΝΙΣ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3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3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3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3A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3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ΓΕΩΡΓΟΠΟΥΛΟΥ-ΣΑΛΤΑΡΗ ΕΥΣΤΑΘΙΑ(ΕΦΗ)</w:t>
            </w:r>
          </w:p>
        </w:tc>
        <w:tc>
          <w:tcPr>
            <w:tcW w:w="1562" w:type="dxa"/>
            <w:tcBorders>
              <w:top w:val="nil"/>
              <w:left w:val="nil"/>
              <w:bottom w:val="single" w:sz="4" w:space="0" w:color="000000"/>
              <w:right w:val="single" w:sz="4" w:space="0" w:color="000000"/>
            </w:tcBorders>
            <w:shd w:val="clear" w:color="auto" w:fill="auto"/>
            <w:noWrap/>
            <w:vAlign w:val="center"/>
            <w:hideMark/>
          </w:tcPr>
          <w:p w14:paraId="5FC343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3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3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3A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3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ΓΙΑΚΟΥΜΑΤΟΣ ΓΕΡΑΣΙΜΟΣ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3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3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3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3B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3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ΓΙΑΝΝΑΚΗΣ ΣΤΕΡΓΙΟΣ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3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3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3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3B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3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ΓΙΑΝΝΑΚΙΔΗΣ ΕΥΣΤΑΘΙΟΣ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3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3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3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3B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3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ΓΙΟΓΙΑΚΑΣ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3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3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3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3B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3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ΓΚΑΡΑ ΑΝΑΣΤΑΣΙΑ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43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3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43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3C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3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ΓΚΙΟΚΑΣ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3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43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3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3C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3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ΓΚΙΟΛΑΣ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3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3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43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3C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3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ΓΚΙΟΥΛΕΚΑΣ ΚΩΣΤΑΝΤΙΝΟΣ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3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3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3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3D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3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ΓΡΕΓΟΣ ΑΝΤΩΝΙΟΣ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3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3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3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3D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3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ΓΡΗΓΟΡΑΚΟΣ ΛΕΩΝΙΔΑΣ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3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43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3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3D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3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ΔΑΒΑΚΗΣ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3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3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3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3E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3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ΔΑΝΕΛΛΗΣ ΣΠΥΡΙΔΩΝ</w:t>
            </w:r>
          </w:p>
        </w:tc>
        <w:tc>
          <w:tcPr>
            <w:tcW w:w="1562" w:type="dxa"/>
            <w:tcBorders>
              <w:top w:val="nil"/>
              <w:left w:val="nil"/>
              <w:bottom w:val="single" w:sz="4" w:space="0" w:color="000000"/>
              <w:right w:val="single" w:sz="4" w:space="0" w:color="000000"/>
            </w:tcBorders>
            <w:shd w:val="clear" w:color="auto" w:fill="auto"/>
            <w:noWrap/>
            <w:vAlign w:val="center"/>
            <w:hideMark/>
          </w:tcPr>
          <w:p w14:paraId="5FC343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43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43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3E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3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ΔΕΔΕΣ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3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3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3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3E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3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ΔΕΛΗΣ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3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43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3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3F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3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ΔΕΝΔΙΑΣ ΝΙΚΟΛΑΟΣ-ΓΕΩΡΓΙΟΣ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3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3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3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3F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3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ΔΗΜΑΡΑΣ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3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3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3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3F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3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ΔΗΜΑΣ ΧΡΙΣΤΟΣ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3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3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3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40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3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ΔΗΜΗΤΡΙΑΔΗΣ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3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3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3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40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4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ΔΗΜΟΣΧΑΚΗΣ ΑΝΑΣΤΑΣΙΟΣ(ΤΑΣΟΣ)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4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4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44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40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4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ΔΟΥΖΙΝΑΣ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4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4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44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40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4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ΔΡΑΓΑΣΑΚΗΣ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4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4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4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41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4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ΔΡΙΤΣΑΣ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4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4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44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41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4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ΔΡΙΤΣΕΛΗ ΠΑΝΑΓΙΩΤΑ</w:t>
            </w:r>
          </w:p>
        </w:tc>
        <w:tc>
          <w:tcPr>
            <w:tcW w:w="1562" w:type="dxa"/>
            <w:tcBorders>
              <w:top w:val="nil"/>
              <w:left w:val="nil"/>
              <w:bottom w:val="single" w:sz="4" w:space="0" w:color="000000"/>
              <w:right w:val="single" w:sz="4" w:space="0" w:color="000000"/>
            </w:tcBorders>
            <w:shd w:val="clear" w:color="auto" w:fill="auto"/>
            <w:noWrap/>
            <w:vAlign w:val="center"/>
            <w:hideMark/>
          </w:tcPr>
          <w:p w14:paraId="5FC344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4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4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41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4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ΕΜΜΑΝΟΥΗΛΙΔΗΣ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4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4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4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42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4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ΖΑΡΟΥΛΙΑ ΕΛΕΝΗ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44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4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4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42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4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ΖΕΪΜΠΕΚ ΧΟΥΣΕΪΝ</w:t>
            </w:r>
          </w:p>
        </w:tc>
        <w:tc>
          <w:tcPr>
            <w:tcW w:w="1562" w:type="dxa"/>
            <w:tcBorders>
              <w:top w:val="nil"/>
              <w:left w:val="nil"/>
              <w:bottom w:val="single" w:sz="4" w:space="0" w:color="000000"/>
              <w:right w:val="single" w:sz="4" w:space="0" w:color="000000"/>
            </w:tcBorders>
            <w:shd w:val="clear" w:color="auto" w:fill="auto"/>
            <w:noWrap/>
            <w:vAlign w:val="center"/>
            <w:hideMark/>
          </w:tcPr>
          <w:p w14:paraId="5FC344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4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4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42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4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ΖΟΥΡΑΡΗΣ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4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44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4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43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4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ΗΓΟΥΜΕΝΙΔΗΣ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4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4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44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43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4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ΗΛΙΟΠΟΥΛΟΣ ΠΑΝΑΓΙΩΤΗΣ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4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4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4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43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4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ΘΕΛΕΡΙΤΗ </w:t>
            </w:r>
            <w:r w:rsidRPr="004D3269">
              <w:rPr>
                <w:rFonts w:ascii="Segoe UI" w:eastAsia="Times New Roman" w:hAnsi="Segoe UI" w:cs="Segoe UI"/>
                <w:sz w:val="18"/>
                <w:szCs w:val="18"/>
              </w:rPr>
              <w:t>ΜΑΡΙΑ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44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4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4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44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4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ΘΕΟΔΩΡΑΚΗΣ 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4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44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4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44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4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ΘΕΟΠΕΦΤΑΤΟΥ ΑΦΡΟΔΙΤΗ</w:t>
            </w:r>
          </w:p>
        </w:tc>
        <w:tc>
          <w:tcPr>
            <w:tcW w:w="1562" w:type="dxa"/>
            <w:tcBorders>
              <w:top w:val="nil"/>
              <w:left w:val="nil"/>
              <w:bottom w:val="single" w:sz="4" w:space="0" w:color="000000"/>
              <w:right w:val="single" w:sz="4" w:space="0" w:color="000000"/>
            </w:tcBorders>
            <w:shd w:val="clear" w:color="auto" w:fill="auto"/>
            <w:noWrap/>
            <w:vAlign w:val="center"/>
            <w:hideMark/>
          </w:tcPr>
          <w:p w14:paraId="5FC344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4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4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44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4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ΘΕΟΦΥΛΑΚΤΟΣ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4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4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4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45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4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ΘΕΟΧΑΡΗΣ ΘΕΟΧΑΡΗΣ(ΧΑΡΗΣ)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4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4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4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45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4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ΘΕΟΧΑΡΟΠΟΥΛΟΣ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4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44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4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45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4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ΘΕΩΝΑΣ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4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4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4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45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4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ΘΗΒΑΙΟΣ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4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4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4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46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4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ΘΡΑΨΑΝΙΩΤΗΣ ΕΜΜΑΝΟΥΗΛ</w:t>
            </w:r>
          </w:p>
        </w:tc>
        <w:tc>
          <w:tcPr>
            <w:tcW w:w="1562" w:type="dxa"/>
            <w:tcBorders>
              <w:top w:val="nil"/>
              <w:left w:val="nil"/>
              <w:bottom w:val="single" w:sz="4" w:space="0" w:color="000000"/>
              <w:right w:val="single" w:sz="4" w:space="0" w:color="000000"/>
            </w:tcBorders>
            <w:shd w:val="clear" w:color="auto" w:fill="auto"/>
            <w:noWrap/>
            <w:vAlign w:val="center"/>
            <w:hideMark/>
          </w:tcPr>
          <w:p w14:paraId="5FC344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4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44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46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4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ΙΓΓΛΕΖΗ ΑΙΚΑΤΕΡΙΝΗ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44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4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4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46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4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ΚΑΒΑΔΕΛΛΑΣ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4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44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4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47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4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ΚΑΒΒΑΔΑΣ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4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4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44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47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4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ΚΑΒΒΑΔΙΑ </w:t>
            </w:r>
            <w:r w:rsidRPr="004D3269">
              <w:rPr>
                <w:rFonts w:ascii="Segoe UI" w:eastAsia="Times New Roman" w:hAnsi="Segoe UI" w:cs="Segoe UI"/>
                <w:sz w:val="18"/>
                <w:szCs w:val="18"/>
              </w:rPr>
              <w:t>ΙΩΑΝΝΕΤΑ(ΑΝΝΕΤΑ)</w:t>
            </w:r>
          </w:p>
        </w:tc>
        <w:tc>
          <w:tcPr>
            <w:tcW w:w="1562" w:type="dxa"/>
            <w:tcBorders>
              <w:top w:val="nil"/>
              <w:left w:val="nil"/>
              <w:bottom w:val="single" w:sz="4" w:space="0" w:color="000000"/>
              <w:right w:val="single" w:sz="4" w:space="0" w:color="000000"/>
            </w:tcBorders>
            <w:shd w:val="clear" w:color="auto" w:fill="auto"/>
            <w:noWrap/>
            <w:vAlign w:val="center"/>
            <w:hideMark/>
          </w:tcPr>
          <w:p w14:paraId="5FC344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4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4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47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4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ΚΑΪΣΑΣ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4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4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44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48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4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ΚΑΚΛΑΜΑΝΗΣ ΝΙΚΗΤΑΣ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4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4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4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48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4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ΚΑΛΑΦΑΤΗΣ 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4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4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4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48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4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ΚΑΜΑΤΕΡΟΣ ΗΛΙΑΣ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4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4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44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49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4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ΚΑΜΜΕΝΟΣ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4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44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44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49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4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ΚΑΜΜΕΝΟΣ </w:t>
            </w:r>
            <w:r w:rsidRPr="004D3269">
              <w:rPr>
                <w:rFonts w:ascii="Segoe UI" w:eastAsia="Times New Roman" w:hAnsi="Segoe UI" w:cs="Segoe UI"/>
                <w:sz w:val="18"/>
                <w:szCs w:val="18"/>
              </w:rPr>
              <w:t>ΠΑΝΑΓΙΩΤΗΣ(ΠΑΝΟΣ)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4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44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4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49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4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ΚΑΝΕΛΛΗ ΓΑΡΥΦΑΛΛΙΑ(ΛΙΑΝΑ)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44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44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4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4A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4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ΚΑΡΑΓΙΑΝΝΗΣ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4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4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4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4A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4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ΚΑΡΑΓΙΑΝΝΙΔΗΣ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4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4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4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4A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4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ΚΑΡΑ-ΓΙΟΥΣΟΥΦ ΑΪΧΑΝ</w:t>
            </w:r>
          </w:p>
        </w:tc>
        <w:tc>
          <w:tcPr>
            <w:tcW w:w="1562" w:type="dxa"/>
            <w:tcBorders>
              <w:top w:val="nil"/>
              <w:left w:val="nil"/>
              <w:bottom w:val="single" w:sz="4" w:space="0" w:color="000000"/>
              <w:right w:val="single" w:sz="4" w:space="0" w:color="000000"/>
            </w:tcBorders>
            <w:shd w:val="clear" w:color="auto" w:fill="auto"/>
            <w:noWrap/>
            <w:vAlign w:val="center"/>
            <w:hideMark/>
          </w:tcPr>
          <w:p w14:paraId="5FC344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4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4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4A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4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ΚΑΡΑΓΚΟΥΝΗΣ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4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4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4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4B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4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ΚΑΡΑΘΑΝΑΣΟΠΟΥΛΟΣ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4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44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4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4B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4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ΚΑΡΑΚΩΣΤΑ ΕΥΑΓΓΕΛΙΑ(ΕΥΗ)</w:t>
            </w:r>
          </w:p>
        </w:tc>
        <w:tc>
          <w:tcPr>
            <w:tcW w:w="1562" w:type="dxa"/>
            <w:tcBorders>
              <w:top w:val="nil"/>
              <w:left w:val="nil"/>
              <w:bottom w:val="single" w:sz="4" w:space="0" w:color="000000"/>
              <w:right w:val="single" w:sz="4" w:space="0" w:color="000000"/>
            </w:tcBorders>
            <w:shd w:val="clear" w:color="auto" w:fill="auto"/>
            <w:noWrap/>
            <w:vAlign w:val="center"/>
            <w:hideMark/>
          </w:tcPr>
          <w:p w14:paraId="5FC344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4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44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4B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4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ΚΑΡΑΚΩΣΤΑΣ ΕΥΑΓΓΕΛΟΣ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4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4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4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4C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4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ΚΑΡΑΜΑΝΛΗ ΑΝΝΑ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44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4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4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4C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4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ΚΑΡΑΜΑΝΛΗΣ ΚΩΝ/ΝΟΣ τ ΑΛΕΞ</w:t>
            </w:r>
          </w:p>
        </w:tc>
        <w:tc>
          <w:tcPr>
            <w:tcW w:w="1562" w:type="dxa"/>
            <w:tcBorders>
              <w:top w:val="nil"/>
              <w:left w:val="nil"/>
              <w:bottom w:val="single" w:sz="4" w:space="0" w:color="000000"/>
              <w:right w:val="single" w:sz="4" w:space="0" w:color="000000"/>
            </w:tcBorders>
            <w:shd w:val="clear" w:color="auto" w:fill="auto"/>
            <w:noWrap/>
            <w:vAlign w:val="center"/>
            <w:hideMark/>
          </w:tcPr>
          <w:p w14:paraId="5FC344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4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4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4C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4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ΚΑΡΑΜΑΝΛΗΣ ΚΩΝ/ΝΟΣ τ ΑΧΙΛ</w:t>
            </w:r>
          </w:p>
        </w:tc>
        <w:tc>
          <w:tcPr>
            <w:tcW w:w="1562" w:type="dxa"/>
            <w:tcBorders>
              <w:top w:val="nil"/>
              <w:left w:val="nil"/>
              <w:bottom w:val="single" w:sz="4" w:space="0" w:color="000000"/>
              <w:right w:val="single" w:sz="4" w:space="0" w:color="000000"/>
            </w:tcBorders>
            <w:shd w:val="clear" w:color="auto" w:fill="auto"/>
            <w:noWrap/>
            <w:vAlign w:val="center"/>
            <w:hideMark/>
          </w:tcPr>
          <w:p w14:paraId="5FC344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4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4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4D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4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ΚΑΡΑΝΑΣΤΑΣΗΣ ΑΠΟΣΤΟΛΟΣ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4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4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44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4D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4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ΚΑΡΑΟΓΛΟΥ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4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4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4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4D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4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ΚΑΡΑΣΑΡΛΙΔΟΥ ΕΥΦΡΟΣΥΝΗ(ΦΡΟΣΩ)</w:t>
            </w:r>
          </w:p>
        </w:tc>
        <w:tc>
          <w:tcPr>
            <w:tcW w:w="1562" w:type="dxa"/>
            <w:tcBorders>
              <w:top w:val="nil"/>
              <w:left w:val="nil"/>
              <w:bottom w:val="single" w:sz="4" w:space="0" w:color="000000"/>
              <w:right w:val="single" w:sz="4" w:space="0" w:color="000000"/>
            </w:tcBorders>
            <w:shd w:val="clear" w:color="auto" w:fill="auto"/>
            <w:noWrap/>
            <w:vAlign w:val="center"/>
            <w:hideMark/>
          </w:tcPr>
          <w:p w14:paraId="5FC344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4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4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4E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4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ΚΑΡΑΣΜΑΝΗΣ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4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4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4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4E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4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ΚΑΡΡΑΣ ΓΕΩΡΓΙΟΣ-ΔΗΜΗΤΡΙΟΣ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4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44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4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4E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4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ΚΑΣΑΠΙΔΗΣ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4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4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4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4F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4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ΚΑΣΙΔΙΑΡΗΣ ΗΛΙΑΣ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4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4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4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4F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4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ΚΑΣΙΜΑΤΗ ΕΙΡΗΝΗ(ΝΙΝΑ)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44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4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44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4F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4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ΚΑΣΤΟΡΗΣ ΑΣΤΕΡΙΟΣ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4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4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4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4F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4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ΚΑΤΡΟΥΓΚΑΛΟΣ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4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4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4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50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5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ΚΑΤΣΑΒΡΙΑ-ΣΙΩΡΟΠΟΥΛΟΥ ΧΡΥΣΟΥΛΑ</w:t>
            </w:r>
          </w:p>
        </w:tc>
        <w:tc>
          <w:tcPr>
            <w:tcW w:w="1562" w:type="dxa"/>
            <w:tcBorders>
              <w:top w:val="nil"/>
              <w:left w:val="nil"/>
              <w:bottom w:val="single" w:sz="4" w:space="0" w:color="000000"/>
              <w:right w:val="single" w:sz="4" w:space="0" w:color="000000"/>
            </w:tcBorders>
            <w:shd w:val="clear" w:color="auto" w:fill="auto"/>
            <w:noWrap/>
            <w:vAlign w:val="center"/>
            <w:hideMark/>
          </w:tcPr>
          <w:p w14:paraId="5FC345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5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5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50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5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ΚΑΤΣΑΝΙΩΤΗΣ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5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5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5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50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5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ΚΑΤΣΑΦΑΔΟΣ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5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5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45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51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5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ΚΑΤΣΗΣ ΜΑΡΙΟΣ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5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5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5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51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5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ΚΑΤΣΙΑΝΤΩΝΗΣ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515" w14:textId="77777777" w:rsidR="00832F31" w:rsidRPr="004D3269" w:rsidRDefault="00E84ECF">
            <w:pPr>
              <w:spacing w:after="0" w:line="240" w:lineRule="auto"/>
              <w:contextualSpacing/>
              <w:rPr>
                <w:rFonts w:ascii="Segoe UI" w:eastAsia="Times New Roman" w:hAnsi="Segoe UI" w:cs="Segoe UI"/>
                <w:sz w:val="18"/>
                <w:szCs w:val="18"/>
              </w:rPr>
            </w:pPr>
            <w:r>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5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5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51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5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ΚΑΤΣΙΚΗΣ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5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45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5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52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5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ΚΑΤΣΩΤΗΣ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5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45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5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52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5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ΚΑΦΑΝΤΑΡΗ ΧΑΡΟΥΛΑ</w:t>
            </w:r>
          </w:p>
        </w:tc>
        <w:tc>
          <w:tcPr>
            <w:tcW w:w="1562" w:type="dxa"/>
            <w:tcBorders>
              <w:top w:val="nil"/>
              <w:left w:val="nil"/>
              <w:bottom w:val="single" w:sz="4" w:space="0" w:color="000000"/>
              <w:right w:val="single" w:sz="4" w:space="0" w:color="000000"/>
            </w:tcBorders>
            <w:shd w:val="clear" w:color="auto" w:fill="auto"/>
            <w:noWrap/>
            <w:vAlign w:val="center"/>
            <w:hideMark/>
          </w:tcPr>
          <w:p w14:paraId="5FC345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5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5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52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5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ΚΕΓΚΕΡΟΓΛΟΥ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5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45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45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53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5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ΚΕΔΙΚΟΓΛΟΥ ΣΥΜΕΩΝ(ΣΙΜΟΣ)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5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5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5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53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5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ΚΕΛΛΑΣ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5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5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5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53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5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ΚΕΡΑΜΕΩΣ ΝΙΚΗ</w:t>
            </w:r>
          </w:p>
        </w:tc>
        <w:tc>
          <w:tcPr>
            <w:tcW w:w="1562" w:type="dxa"/>
            <w:tcBorders>
              <w:top w:val="nil"/>
              <w:left w:val="nil"/>
              <w:bottom w:val="single" w:sz="4" w:space="0" w:color="000000"/>
              <w:right w:val="single" w:sz="4" w:space="0" w:color="000000"/>
            </w:tcBorders>
            <w:shd w:val="clear" w:color="auto" w:fill="auto"/>
            <w:noWrap/>
            <w:vAlign w:val="center"/>
            <w:hideMark/>
          </w:tcPr>
          <w:p w14:paraId="5FC345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5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5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54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5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ΚΕΦΑΛΙΔΟΥ ΧΑΡΟΥΛΑ(ΧΑΡΑ)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45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45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5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54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5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ΚΕΦΑΛΟΓΙΑΝΝΗ ΟΛΓΑ</w:t>
            </w:r>
          </w:p>
        </w:tc>
        <w:tc>
          <w:tcPr>
            <w:tcW w:w="1562" w:type="dxa"/>
            <w:tcBorders>
              <w:top w:val="nil"/>
              <w:left w:val="nil"/>
              <w:bottom w:val="single" w:sz="4" w:space="0" w:color="000000"/>
              <w:right w:val="single" w:sz="4" w:space="0" w:color="000000"/>
            </w:tcBorders>
            <w:shd w:val="clear" w:color="auto" w:fill="auto"/>
            <w:noWrap/>
            <w:vAlign w:val="center"/>
            <w:hideMark/>
          </w:tcPr>
          <w:p w14:paraId="5FC345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5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5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54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5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ΚΙΚΙΛΙΑΣ </w:t>
            </w:r>
            <w:r w:rsidRPr="004D3269">
              <w:rPr>
                <w:rFonts w:ascii="Segoe UI" w:eastAsia="Times New Roman" w:hAnsi="Segoe UI" w:cs="Segoe UI"/>
                <w:sz w:val="18"/>
                <w:szCs w:val="18"/>
              </w:rPr>
              <w:t>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5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5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5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54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5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ΚΟΖΟΜΠΟΛΗ-ΑΜΑΝΑΤΙΔΗ ΠΑΝΑΓΙΩΤΑ</w:t>
            </w:r>
          </w:p>
        </w:tc>
        <w:tc>
          <w:tcPr>
            <w:tcW w:w="1562" w:type="dxa"/>
            <w:tcBorders>
              <w:top w:val="nil"/>
              <w:left w:val="nil"/>
              <w:bottom w:val="single" w:sz="4" w:space="0" w:color="000000"/>
              <w:right w:val="single" w:sz="4" w:space="0" w:color="000000"/>
            </w:tcBorders>
            <w:shd w:val="clear" w:color="auto" w:fill="auto"/>
            <w:noWrap/>
            <w:vAlign w:val="center"/>
            <w:hideMark/>
          </w:tcPr>
          <w:p w14:paraId="5FC345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5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5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55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5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ΚΟΚΚΑΛΗΣ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5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45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5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55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5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ΚΟΛΛΙΑ-ΤΣΑΡΟΥΧΑ ΜΑΡΙΑ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45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45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5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55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5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ΚΟΝΣΟΛΑΣ ΕΜΜΑΝΟΥΗΛ(ΜΑΝΟΣ)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5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5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45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56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5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ΚΟΝΤΟΓΕΩΡΓΟΣ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5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5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5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56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5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ΚΟΝΤΟΝΗΣ ΧΑΡΑΛΑΜΠΟΣ-ΣΤΑΥΡΟΣ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5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5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45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56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5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ΚΟΤΖΙΑΣ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5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5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5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57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5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ΚΟΥΖΗΛΟΣ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5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5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45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57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5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ΚΟΥΚΟΔΗΜΟΣ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5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5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5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57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5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ΚΟΥΚΟΥΤΣΗΣ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5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45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5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58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5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ΚΟΥΜΟΥΤΣΑΚΟΣ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5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5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5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58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5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ΚΟΥΝΤΟΥΡΑ ΕΛΕΝΑ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45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45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5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58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5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ΚΟΥΡΑΚΗΣ ΑΝΑΣΤΑΣΙΟΣ(ΤΑΣΟΣ)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5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5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5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59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5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ΚΟΥΡΟΥΜΠΛΗΣ ΠΑΝΑΓΙΩΤΗΣ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5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5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5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59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5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ΚΟΥΤΣΟΥΚΟΣ ΓΙΑΝΝΗΣ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5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45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5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59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5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ΚΟΥΤΣΟΥΜΠΑΣ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5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5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5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59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5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ΚΟΥΤΣΟΥΜΠΑΣ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5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45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5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5A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5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ΚΡΕΜΑΣΤΙΝΟΣ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5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45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45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5A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5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ΚΥΡΙΑΖΙΔΗΣ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5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5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5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5A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5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ΚΥΡΙΤΣΗΣ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5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5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5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5B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5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ΚΩΝΣΤΑΝΤΙΝΕΑΣ ΠΕΤΡΟΣ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5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5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5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5B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5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ΚΩΝΣΤΑΝΤΙΝΟΠΟΥΛΟΣ ΟΔΥΣΣΕΑΣ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5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45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5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5B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5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ΚΩΝΣΤΑΝΤΟΠΟΥΛΟΣ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5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45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5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5C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5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ΚΩΣΤΟΠΑΝΑΓΙΩΤΟΥ ΗΛΙΑΣ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5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5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45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5C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5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ΛΑΓΟΣ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5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5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45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5C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5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ΛΑΖΑΡΙΔΗΣ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5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45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5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5D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5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ΛΑΜΠΡΟΥΛΗΣ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5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45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5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5D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5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ΛΑΠΠΑΣ ΣΠΥΡΙΔΩΝΑΣ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5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5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5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5D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5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ΛΕΒΕΝΤΗΣ ΒΑΣΙΛΗΣ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5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45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w:t>
            </w:r>
            <w:r w:rsidRPr="004D3269">
              <w:rPr>
                <w:rFonts w:ascii="Segoe UI" w:eastAsia="Times New Roman" w:hAnsi="Segoe UI" w:cs="Segoe UI"/>
                <w:sz w:val="18"/>
                <w:szCs w:val="18"/>
              </w:rPr>
              <w:t xml:space="preserve">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5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5E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5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ΛΙΒΑΝΙΟΥ ΖΩΗ</w:t>
            </w:r>
          </w:p>
        </w:tc>
        <w:tc>
          <w:tcPr>
            <w:tcW w:w="1562" w:type="dxa"/>
            <w:tcBorders>
              <w:top w:val="nil"/>
              <w:left w:val="nil"/>
              <w:bottom w:val="single" w:sz="4" w:space="0" w:color="000000"/>
              <w:right w:val="single" w:sz="4" w:space="0" w:color="000000"/>
            </w:tcBorders>
            <w:shd w:val="clear" w:color="auto" w:fill="auto"/>
            <w:noWrap/>
            <w:vAlign w:val="center"/>
            <w:hideMark/>
          </w:tcPr>
          <w:p w14:paraId="5FC345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5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5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5E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5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ΛΟΒΕΡΔΟΣ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5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45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5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5E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5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ΛΥΚΟΥΔΗΣ ΣΠΥΡΙΔΩΝ</w:t>
            </w:r>
          </w:p>
        </w:tc>
        <w:tc>
          <w:tcPr>
            <w:tcW w:w="1562" w:type="dxa"/>
            <w:tcBorders>
              <w:top w:val="nil"/>
              <w:left w:val="nil"/>
              <w:bottom w:val="single" w:sz="4" w:space="0" w:color="000000"/>
              <w:right w:val="single" w:sz="4" w:space="0" w:color="000000"/>
            </w:tcBorders>
            <w:shd w:val="clear" w:color="auto" w:fill="auto"/>
            <w:noWrap/>
            <w:vAlign w:val="center"/>
            <w:hideMark/>
          </w:tcPr>
          <w:p w14:paraId="5FC345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45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5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5E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5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ΜΑΝΙΑΤΗΣ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5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45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45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5F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5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ΜΑΝΙΟΣ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5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5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5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5F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5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ΜΑΝΤΑΣ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5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5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5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5F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5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ΜΑΝΩΛΑΚΟΥ ΔΙΑΜΑΝΤΩ</w:t>
            </w:r>
          </w:p>
        </w:tc>
        <w:tc>
          <w:tcPr>
            <w:tcW w:w="1562" w:type="dxa"/>
            <w:tcBorders>
              <w:top w:val="nil"/>
              <w:left w:val="nil"/>
              <w:bottom w:val="single" w:sz="4" w:space="0" w:color="000000"/>
              <w:right w:val="single" w:sz="4" w:space="0" w:color="000000"/>
            </w:tcBorders>
            <w:shd w:val="clear" w:color="auto" w:fill="auto"/>
            <w:noWrap/>
            <w:vAlign w:val="center"/>
            <w:hideMark/>
          </w:tcPr>
          <w:p w14:paraId="5FC345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45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45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60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5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ΜΑΡΔΑΣ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6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6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6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60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6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ΜΑΡΚΟΥ ΑΙΚΑΤΕΡΙΝΗ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46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6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6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60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6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ΜΑΡΤΙΝΟΥ ΓΕΩΡΓΙΑ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46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6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6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61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6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ΜΑΥΡΩΤΑΣ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6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46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6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61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6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ΜΕΓΑΛΟΜΥΣΤΑΚΑΣ ΑΝΑΣΤΑΣΙΟΣ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6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46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6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61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6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ΜΕΓΑΛΟΟΙΚΟΝΟΜΟΥ </w:t>
            </w:r>
            <w:r w:rsidRPr="004D3269">
              <w:rPr>
                <w:rFonts w:ascii="Segoe UI" w:eastAsia="Times New Roman" w:hAnsi="Segoe UI" w:cs="Segoe UI"/>
                <w:sz w:val="18"/>
                <w:szCs w:val="18"/>
              </w:rPr>
              <w:t>ΘΕΟΔΩΡΑ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46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6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46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62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6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ΜΕΪΚΟΠΟΥΛΟΣ ΑΛΕΞΑΝΔΡΟΣ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6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6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6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62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6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ΜΕΪΜΑΡΑΚΗΣ ΕΥΑΓΓΕΛΟΣ-ΒΑΣΙΛΕΙΟΣ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6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6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6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62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6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ΜΗΤΑΡΑΚΗΣ ΠΑΝΑΓΙΩΤΗΣ(ΝΟΤΗΣ)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6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6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46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63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6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ΜΗΤΑΦΙΔΗΣ ΤΡΙΑΝΤΑΦΥΛΛΟΣ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6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6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6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63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6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ΜΗΤΣΟΤΑΚΗΣ ΚΥΡΙΑΚΟΣ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6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6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Β' </w:t>
            </w:r>
            <w:r w:rsidRPr="004D3269">
              <w:rPr>
                <w:rFonts w:ascii="Segoe UI" w:eastAsia="Times New Roman" w:hAnsi="Segoe UI" w:cs="Segoe UI"/>
                <w:sz w:val="18"/>
                <w:szCs w:val="18"/>
              </w:rPr>
              <w:t>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6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63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6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ΜΙΧΑΗΛΙΔΗΣ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6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6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46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63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6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ΜΙΧΑΛΟΛΙΑΚΟΣ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6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6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6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64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6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ΜΙΧΕΛΗΣ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6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6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46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64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6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ΜΙΧΕΛΟΓΙΑΝΝΑΚΗΣ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6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6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46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64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6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6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46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6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65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6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ΜΟΡΦΙΔΗΣ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6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6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6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65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6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ΜΟΥΜΟΥΛΙΔΗΣ ΘΕΜΙΣΤΟΚΛΗΣ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6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6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6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65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6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ΜΟΥΣΤΑΦΑ ΜΟΥΣΤΑΦΑ</w:t>
            </w:r>
          </w:p>
        </w:tc>
        <w:tc>
          <w:tcPr>
            <w:tcW w:w="1562" w:type="dxa"/>
            <w:tcBorders>
              <w:top w:val="nil"/>
              <w:left w:val="nil"/>
              <w:bottom w:val="single" w:sz="4" w:space="0" w:color="000000"/>
              <w:right w:val="single" w:sz="4" w:space="0" w:color="000000"/>
            </w:tcBorders>
            <w:shd w:val="clear" w:color="auto" w:fill="auto"/>
            <w:noWrap/>
            <w:vAlign w:val="center"/>
            <w:hideMark/>
          </w:tcPr>
          <w:p w14:paraId="5FC346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6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6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66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6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ΜΠΑΚΟΓΙΑΝΝΗ ΘΕΟΔΩΡΑ(ΝΤΟΡΑ)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46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6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6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66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6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ΜΠΑΛΑΟΥΡΑΣ ΓΕΡΑΣΙΜΟΣ(ΜΑΚΗΣ)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6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6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6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66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6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ΜΠΑΛΑΦΑΣ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6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6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6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67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6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ΜΠΑΛΛΗΣ ΣΥΜΕΩΝ(ΜΑΚΗΣ)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6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6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6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67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6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ΜΠΑΛΤΑΣ ΑΡΙΣΤΕΙΔΗΣ-ΝΙΚΟΛΑΟΣ-ΔΗΜΗΤΡΙΟΣ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6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6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6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67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6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ΜΠΑΛΩΜΕΝΑΚΗΣ ΑΝΤΩΝΗΣ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6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6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6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68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6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ΜΠΑΞΕΒΑΝΑΚΗΣ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6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6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6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68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6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ΜΠΑΡΓΙΩΤΑΣ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6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46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6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68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6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ΜΠΑΡΚΑΣ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6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6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6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68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6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ΜΠΓΙΑΛΑΣ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6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6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6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69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6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ΜΠΟΛΑΡΗΣ ΜΑΡΚΟΣ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6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6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6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69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6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ΜΠΟΥΚΩΡΟΣ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6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6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6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69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6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ΜΠΟΥΡΑΣ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6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6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6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6A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6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ΜΩΡΑΪΤΗΣ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6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46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6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6A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6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ΝΙΚΟΛΟΠΟΥΛΟΣ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6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46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6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6A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6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ΝΤΖΙΜΑΝΗΣ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6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6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6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6B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6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ΞΑΝΘΟΣ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6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6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6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6B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6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ΞΥΔΑΚΗΣ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6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6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6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6B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6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ΟΙΚΟΝΟΜΟΥ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6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6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6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6C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6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ΟΥΡΣΟΥΖΙΔΗΣ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6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6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6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6C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6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ΠΑΛΛΗΣ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6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6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46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6C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6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ΠΑΝΑΓΙΩΤΑΡΟΣ ΗΛΙΑΣ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6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6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6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6D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6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ΠΑΝΑΓΙΩΤΟΠΟΥΛΟΣ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6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6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6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6D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6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ΠΑΝΑΓΟΥΛΗΣ ΕΥΣΤΑΘΙΟΣ(ΣΤΑΘΗΣ)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6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46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6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6D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6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ΠΑΝΤΖΑΣ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6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6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6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6D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6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ΠΑΠΑΔΟΠΟΥΛΟΣ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6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6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6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6E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6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ΠΑΠΑΔΟΠΟΥΛΟΣ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6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6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6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6E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6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ΠΑΠΑΔΟΠΟΥΛΟΣ ΧΡΙΣΤΟΦΟΡΟΣ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6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6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6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6E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6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ΠΑΠΑΗΛΙΟΥ </w:t>
            </w:r>
            <w:r w:rsidRPr="004D3269">
              <w:rPr>
                <w:rFonts w:ascii="Segoe UI" w:eastAsia="Times New Roman" w:hAnsi="Segoe UI" w:cs="Segoe UI"/>
                <w:sz w:val="18"/>
                <w:szCs w:val="18"/>
              </w:rPr>
              <w:t>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6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6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6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6F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6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ΠΑΠΑΘΕΟΔΩΡΟΥ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6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46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6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6F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6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ΠΑΠΑΚΩΣΤΑ-ΣΙΔΗΡΟΠΟΥΛΟΥ ΑΙΚΑΤΕΡΙΝΗ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46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46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6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6F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6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ΠΑΠΑΝΑΤΣΙΟΥ ΑΙΚΑΤΕΡΙΝΗ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46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6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6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70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6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ΠΑΠΑΡΗΓΑ ΑΛΕΞΑΝΔΡΑ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46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47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7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70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7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ΠΑΠΑΦΙΛΙΠΠΟΥ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7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7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7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70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7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ΠΑΠΑΧΡΙΣΤΟΠΟΥΛΟΣ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7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47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7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71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7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ΠΑΠΠΑΣ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7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7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7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71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7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ΠΑΠΠΑΣ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7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7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7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71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7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ΠΑΡΑΣΚΕΥΟΠΟΥΛΟΣ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7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7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7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72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7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ΠΑΡΑΣΤΑΤΙΔΗΣ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7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7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5FC347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72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7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ΠΑΥΛΙΔΗΣ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7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7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7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72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7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ΠΑΦΙΛΗΣ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7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47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7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72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7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ΠΛΑΚΙΩΤΑΚΗΣ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7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7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47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73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7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ΠΟΛΑΚΗΣ ΠΑΥΛΟΣ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7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7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7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73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7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ΠΡΑΤΣΟΛΗΣ ΑΝΑΣΤΑΣΙΟΣ(ΤΑΣΟΣ)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7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7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7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73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7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ΡΑΠΤΗ ΕΛΕΝΗ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47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7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7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74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7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ΡΙΖΟΣ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7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7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47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74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7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ΡΙΖΟΥΛΗΣ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7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7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7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74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7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ΣΑΛΜΑΣ ΜΑΡΙΟΣ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7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7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7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75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7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ΣΑΜΑΡΑΣ ΑΝΤΩΝΙΟΣ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7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7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7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75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7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ΣΑΝΤΟΡΙΝΙΟΣ ΝΕΚΤΑΡΙΟΣ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7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7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47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75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7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ΣΑΡΑΚΙΩΤΗΣ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7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7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47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76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7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ΣΑΡΙΔΗΣ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7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47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7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76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7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ΣΑΧΙΝΙΔΗΣ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7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7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7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76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7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ΣΕΒΑΣΤΑΚΗΣ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7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7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47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77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7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ΣΕΛΤΣΑΣ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7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7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7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77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7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ΣΗΦΑΚΗΣ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7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7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7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77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7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ΣΙΜΟΡΕΛΗΣ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7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7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7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77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7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ΣΚΑΝΔΑΛΙΔΗΣ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7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47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7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78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7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ΣΚΟΥΡΛΕΤΗΣ ΠΑΝΑΓΙΩΤΗΣ(ΠΑΝΟΣ)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7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7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Β' </w:t>
            </w:r>
            <w:r w:rsidRPr="004D3269">
              <w:rPr>
                <w:rFonts w:ascii="Segoe UI" w:eastAsia="Times New Roman" w:hAnsi="Segoe UI" w:cs="Segoe UI"/>
                <w:sz w:val="18"/>
                <w:szCs w:val="18"/>
              </w:rPr>
              <w:t>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7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78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7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ΣΚΟΥΡΟΛΙΑΚΟΣ ΠΑΝΑΓΙΩΤΗΣ(ΠΑΝΟΣ)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7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7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7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78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7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ΣΚΟΥΦΑ ΕΛΙΣΣΑΒΕΤ</w:t>
            </w:r>
          </w:p>
        </w:tc>
        <w:tc>
          <w:tcPr>
            <w:tcW w:w="1562" w:type="dxa"/>
            <w:tcBorders>
              <w:top w:val="nil"/>
              <w:left w:val="nil"/>
              <w:bottom w:val="single" w:sz="4" w:space="0" w:color="000000"/>
              <w:right w:val="single" w:sz="4" w:space="0" w:color="000000"/>
            </w:tcBorders>
            <w:shd w:val="clear" w:color="auto" w:fill="auto"/>
            <w:noWrap/>
            <w:vAlign w:val="center"/>
            <w:hideMark/>
          </w:tcPr>
          <w:p w14:paraId="5FC347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7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7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79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7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ΣΚΡΕΚΑΣ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7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7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7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79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7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ΣΠΑΡΤΙΝΟΣ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7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7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7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79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7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ΣΠΙΡΤΖΗΣ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7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7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7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7A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7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ΣΤΑΘΑΚΗΣ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7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7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7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7A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7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ΣΤΑΪΚΟΥΡΑΣ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7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7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47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7A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7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ΣΤΑΜΑΤΑΚΗ ΕΛΕΝΗ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47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7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47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7B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7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ΣΤΑΜΑΤΗΣ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7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7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7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7B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7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ΣΤΑΜΠΟΥΛΗ ΑΦΡΟΔΙΤΗ</w:t>
            </w:r>
          </w:p>
        </w:tc>
        <w:tc>
          <w:tcPr>
            <w:tcW w:w="1562" w:type="dxa"/>
            <w:tcBorders>
              <w:top w:val="nil"/>
              <w:left w:val="nil"/>
              <w:bottom w:val="single" w:sz="4" w:space="0" w:color="000000"/>
              <w:right w:val="single" w:sz="4" w:space="0" w:color="000000"/>
            </w:tcBorders>
            <w:shd w:val="clear" w:color="auto" w:fill="auto"/>
            <w:noWrap/>
            <w:vAlign w:val="center"/>
            <w:hideMark/>
          </w:tcPr>
          <w:p w14:paraId="5FC347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7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7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7B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7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ΣΤΕΡΓΙΟΥ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7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47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7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7C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7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ΣΤΕΦΟΣ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7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7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7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7C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7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ΣΤΟΓΙΑΝΝΙΔΗΣ </w:t>
            </w:r>
            <w:r w:rsidRPr="004D3269">
              <w:rPr>
                <w:rFonts w:ascii="Segoe UI" w:eastAsia="Times New Roman" w:hAnsi="Segoe UI" w:cs="Segoe UI"/>
                <w:sz w:val="18"/>
                <w:szCs w:val="18"/>
              </w:rPr>
              <w:t>ΓΡΗΓΟΡΙΟΣ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7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7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7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7C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7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ΣΤΥΛΙΟΣ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7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7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7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7C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7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ΣΥΝΤΥΧΑΚΗΣ ΕΜΜΑΝΟΥΗΛ</w:t>
            </w:r>
          </w:p>
        </w:tc>
        <w:tc>
          <w:tcPr>
            <w:tcW w:w="1562" w:type="dxa"/>
            <w:tcBorders>
              <w:top w:val="nil"/>
              <w:left w:val="nil"/>
              <w:bottom w:val="single" w:sz="4" w:space="0" w:color="000000"/>
              <w:right w:val="single" w:sz="4" w:space="0" w:color="000000"/>
            </w:tcBorders>
            <w:shd w:val="clear" w:color="auto" w:fill="auto"/>
            <w:noWrap/>
            <w:vAlign w:val="center"/>
            <w:hideMark/>
          </w:tcPr>
          <w:p w14:paraId="5FC347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47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47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7D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7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ΣΥΡΙΓΟΣ ΑΝΤΩΝΙΟΣ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7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7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7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7D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7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ΣΥΡΜΑΛΕΝΙΟΣ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7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7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7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7D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7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ΤΑΣΟΥΛΑΣ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7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7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7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7E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7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ΤΑΣΣΟΣ 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7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47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47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7E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7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ΤΕΛΙΓΙΟΡΙΔΟΥ ΟΛΥΜΠΙΑ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47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7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7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7E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7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ΤΖΑΒΑΡΑΣ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7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7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7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7F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7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ΤΖΑΚΡΗ ΘΕΟΔΩΡΑ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47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7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7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7F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7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ΤΖΑΜΑΚΛΗΣ ΧΑΡΙΛΑΟΣ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7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7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7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7F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7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ΤΖΕΛΕΠΗΣ ΜΙΧΑΗΛ</w:t>
            </w:r>
          </w:p>
        </w:tc>
        <w:tc>
          <w:tcPr>
            <w:tcW w:w="1562" w:type="dxa"/>
            <w:tcBorders>
              <w:top w:val="nil"/>
              <w:left w:val="nil"/>
              <w:bottom w:val="single" w:sz="4" w:space="0" w:color="000000"/>
              <w:right w:val="single" w:sz="4" w:space="0" w:color="000000"/>
            </w:tcBorders>
            <w:shd w:val="clear" w:color="auto" w:fill="auto"/>
            <w:noWrap/>
            <w:vAlign w:val="center"/>
            <w:hideMark/>
          </w:tcPr>
          <w:p w14:paraId="5FC347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47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7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80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7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ΤΖΟΥΦΗ ΜΕΡΟΠΗ</w:t>
            </w:r>
          </w:p>
        </w:tc>
        <w:tc>
          <w:tcPr>
            <w:tcW w:w="1562" w:type="dxa"/>
            <w:tcBorders>
              <w:top w:val="nil"/>
              <w:left w:val="nil"/>
              <w:bottom w:val="single" w:sz="4" w:space="0" w:color="000000"/>
              <w:right w:val="single" w:sz="4" w:space="0" w:color="000000"/>
            </w:tcBorders>
            <w:shd w:val="clear" w:color="auto" w:fill="auto"/>
            <w:noWrap/>
            <w:vAlign w:val="center"/>
            <w:hideMark/>
          </w:tcPr>
          <w:p w14:paraId="5FC347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7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8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80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8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ΤΟΣΚΑΣ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8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8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Β' </w:t>
            </w:r>
            <w:r w:rsidRPr="004D3269">
              <w:rPr>
                <w:rFonts w:ascii="Segoe UI" w:eastAsia="Times New Roman" w:hAnsi="Segoe UI" w:cs="Segoe UI"/>
                <w:sz w:val="18"/>
                <w:szCs w:val="18"/>
              </w:rPr>
              <w:t>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8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80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8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ΤΡΑΓΑΚΗΣ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8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8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48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81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8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ΤΡΙΑΝΤΑΦΥΛΛΙΔΗΣ ΑΛΕΞΑΝΔΡΟΣ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8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8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8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81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8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ΤΡΙΑΝΤΑΦΥΛΛΟΥ ΜΑΡΙΑ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48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8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8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81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8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ΤΣΑΚΑΛΩΤΟΣ ΕΥΚΛΕΙΔΗΣ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8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8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8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81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8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ΤΣΙΑΡΑΣ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8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8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8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82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8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ΤΣΙΠΡΑΣ ΑΛΕΞΙΟΣ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8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8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48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82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8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ΤΣΙΡΚΑΣ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8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8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8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82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8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ΤΣΙΡΩΝΗΣ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8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8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8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83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8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ΤΣΟΓΚΑΣ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8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8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8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83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8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ΦΑΜΕΛΛΟΣ ΣΩΚΡΑΤΗΣ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8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8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8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83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8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ΦΙΛΗΣ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8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8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8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84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8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ΦΛΑΜΠΟΥΡΑΡΗΣ ΑΛΕΞΑΝΔΡΟΣ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8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8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Α' </w:t>
            </w:r>
            <w:r w:rsidRPr="004D3269">
              <w:rPr>
                <w:rFonts w:ascii="Segoe UI" w:eastAsia="Times New Roman" w:hAnsi="Segoe UI" w:cs="Segoe UI"/>
                <w:sz w:val="18"/>
                <w:szCs w:val="18"/>
              </w:rPr>
              <w:t>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8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84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8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ΦΟΡΤΣΑΚΗΣ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8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8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8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84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8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ΦΩΤΗΛΑΣ ΙΑΣΩΝΑΣ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8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8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8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85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8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ΦΩΤΙΟΥ ΘΕΑΝΩ</w:t>
            </w:r>
          </w:p>
        </w:tc>
        <w:tc>
          <w:tcPr>
            <w:tcW w:w="1562" w:type="dxa"/>
            <w:tcBorders>
              <w:top w:val="nil"/>
              <w:left w:val="nil"/>
              <w:bottom w:val="single" w:sz="4" w:space="0" w:color="000000"/>
              <w:right w:val="single" w:sz="4" w:space="0" w:color="000000"/>
            </w:tcBorders>
            <w:shd w:val="clear" w:color="auto" w:fill="auto"/>
            <w:noWrap/>
            <w:vAlign w:val="center"/>
            <w:hideMark/>
          </w:tcPr>
          <w:p w14:paraId="5FC348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8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8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85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8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ΧΑΡΑΚΟΠΟΥΛΟΣ ΜΑΞΙΜΟΣ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8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8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8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85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8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ΧΑΤΖΗΔΑΚΗΣ ΚΩΝΣΤΑΝΤΙΝΟΣ(ΚΩΣΤΗΣ)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8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8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8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86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8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ΧΑΤΖΗΣΑΒΒΑΣ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8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8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5FC348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86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8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ΧΡΙΣΤΟΔΟΥΛΟΠΟΥΛΟΥ ΑΝΑΣΤΑΣΙΑ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48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8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8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86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8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ΧΡΙΣΤΟΦΙΛΟΠΟΥΛΟΥ ΠΑΡΑΣΚΕΥΗ(ΕΥΗ)</w:t>
            </w:r>
          </w:p>
        </w:tc>
        <w:tc>
          <w:tcPr>
            <w:tcW w:w="1562" w:type="dxa"/>
            <w:tcBorders>
              <w:top w:val="nil"/>
              <w:left w:val="nil"/>
              <w:bottom w:val="single" w:sz="4" w:space="0" w:color="000000"/>
              <w:right w:val="single" w:sz="4" w:space="0" w:color="000000"/>
            </w:tcBorders>
            <w:shd w:val="clear" w:color="auto" w:fill="auto"/>
            <w:noWrap/>
            <w:vAlign w:val="center"/>
            <w:hideMark/>
          </w:tcPr>
          <w:p w14:paraId="5FC348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48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8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86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8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ΨΑΡΙΑΝΟΣ ΓΡΗΓΟΡΙΟΣ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8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48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8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87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8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ΨΥΧΟΓΙΟΣ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8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8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8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87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vAlign w:val="center"/>
            <w:hideMark/>
          </w:tcPr>
          <w:p w14:paraId="5FC348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Σ.Α.Ψ: 14 (ΣΥΝΟΛΙΚΑ ΨΗΦΟΙ: NAI:154, OXI:142, ΠΡΝ:0)</w:t>
            </w:r>
          </w:p>
        </w:tc>
        <w:tc>
          <w:tcPr>
            <w:tcW w:w="1562" w:type="dxa"/>
            <w:tcBorders>
              <w:top w:val="nil"/>
              <w:left w:val="nil"/>
              <w:bottom w:val="single" w:sz="4" w:space="0" w:color="000000"/>
              <w:right w:val="single" w:sz="4" w:space="0" w:color="000000"/>
            </w:tcBorders>
            <w:shd w:val="clear" w:color="auto" w:fill="auto"/>
            <w:vAlign w:val="center"/>
            <w:hideMark/>
          </w:tcPr>
          <w:p w14:paraId="5FC348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c>
          <w:tcPr>
            <w:tcW w:w="1939" w:type="dxa"/>
            <w:tcBorders>
              <w:top w:val="nil"/>
              <w:left w:val="nil"/>
              <w:bottom w:val="single" w:sz="4" w:space="0" w:color="000000"/>
              <w:right w:val="single" w:sz="4" w:space="0" w:color="000000"/>
            </w:tcBorders>
            <w:shd w:val="clear" w:color="auto" w:fill="auto"/>
            <w:vAlign w:val="center"/>
            <w:hideMark/>
          </w:tcPr>
          <w:p w14:paraId="5FC348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5FC348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r>
      <w:tr w:rsidR="0020643A" w14:paraId="5FC3487E" w14:textId="77777777">
        <w:trPr>
          <w:trHeight w:val="480"/>
        </w:trPr>
        <w:tc>
          <w:tcPr>
            <w:tcW w:w="3823" w:type="dxa"/>
            <w:tcBorders>
              <w:top w:val="nil"/>
              <w:left w:val="single" w:sz="4" w:space="0" w:color="000000"/>
              <w:bottom w:val="single" w:sz="4" w:space="0" w:color="000000"/>
              <w:right w:val="single" w:sz="4" w:space="0" w:color="000000"/>
            </w:tcBorders>
            <w:shd w:val="clear" w:color="auto" w:fill="auto"/>
            <w:vAlign w:val="center"/>
            <w:hideMark/>
          </w:tcPr>
          <w:p w14:paraId="5FC348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Άρθρο: 14. </w:t>
            </w:r>
            <w:r w:rsidRPr="004D3269">
              <w:rPr>
                <w:rFonts w:ascii="Segoe UI" w:eastAsia="Times New Roman" w:hAnsi="Segoe UI" w:cs="Segoe UI"/>
                <w:sz w:val="18"/>
                <w:szCs w:val="18"/>
              </w:rPr>
              <w:t>Έξοδα Υπουργείου Διοικητικής Ανασυγκρότησης (ΣΥΝΟΛΙΚΑ ΨΗΦΟΙ: NAI:154, OXI:142, ΠΡΝ:0)</w:t>
            </w:r>
          </w:p>
        </w:tc>
        <w:tc>
          <w:tcPr>
            <w:tcW w:w="1562" w:type="dxa"/>
            <w:tcBorders>
              <w:top w:val="nil"/>
              <w:left w:val="nil"/>
              <w:bottom w:val="single" w:sz="4" w:space="0" w:color="000000"/>
              <w:right w:val="single" w:sz="4" w:space="0" w:color="000000"/>
            </w:tcBorders>
            <w:shd w:val="clear" w:color="auto" w:fill="auto"/>
            <w:vAlign w:val="center"/>
            <w:hideMark/>
          </w:tcPr>
          <w:p w14:paraId="5FC348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c>
          <w:tcPr>
            <w:tcW w:w="1939" w:type="dxa"/>
            <w:tcBorders>
              <w:top w:val="nil"/>
              <w:left w:val="nil"/>
              <w:bottom w:val="single" w:sz="4" w:space="0" w:color="000000"/>
              <w:right w:val="single" w:sz="4" w:space="0" w:color="000000"/>
            </w:tcBorders>
            <w:shd w:val="clear" w:color="auto" w:fill="auto"/>
            <w:vAlign w:val="center"/>
            <w:hideMark/>
          </w:tcPr>
          <w:p w14:paraId="5FC348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5FC348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r>
      <w:tr w:rsidR="0020643A" w14:paraId="5FC3488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8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ΑΘΑΝΑΣΙΟΥ ΑΘΑΝΑΣΙΟΣ(ΝΑΣΟΣ)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8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8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8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88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8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ΑΘΑΝΑΣΙΟΥ ΧΑΡΑΛΑΜΠΟΣ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8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8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48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88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8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ΑΪΒΑΤΙΔΗΣ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8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8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8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89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8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ΑΚΡΙΩΤΗΣ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8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8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8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89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8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ΑΜΑΝΑΤΙΔΗΣ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8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8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8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89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8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ΑΜΥΡΑΣ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8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48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8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8A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8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ΑΝΑΓΝΩΣΤΟΠΟΥΛΟΥ ΑΘΑΝΑΣΙΑ(ΣΙΑ)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48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8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8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8A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8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ΑΝΑΣΤΑΣΙΑΔΗΣ ΣΑΒΒΑΣ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8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8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8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8A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8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ΑΝΔΡΙΑΝΟΣ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8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8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48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8B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8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ΑΝΤΩΝΙΑΔΗΣ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8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8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8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8B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8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ΑΝΤΩΝΙΟΥ ΜΑΡΙΑ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48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8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8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8B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8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ΑΝΤΩΝΙΟΥ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8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8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8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8B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8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ΑΠΟΣΤΟΛΟΥ ΕΥΑΓΓΕΛΟΣ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8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8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8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8C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8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ΑΡΑΜΠΑΤΖΗ ΦΩΤΕΙΝΗ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48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8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8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8C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8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ΑΡΑΧΩΒΙΤΗΣ 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8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8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8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8C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8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ΑΡΒΑΝΙΤΙΔΗΣ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8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48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8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8D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8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ΑΣΗΜΑΚΟΠΟΥΛΟΥ </w:t>
            </w:r>
            <w:r w:rsidRPr="004D3269">
              <w:rPr>
                <w:rFonts w:ascii="Segoe UI" w:eastAsia="Times New Roman" w:hAnsi="Segoe UI" w:cs="Segoe UI"/>
                <w:sz w:val="18"/>
                <w:szCs w:val="18"/>
              </w:rPr>
              <w:t>ΑΝΝΑ-ΜΙΣΕΛ</w:t>
            </w:r>
          </w:p>
        </w:tc>
        <w:tc>
          <w:tcPr>
            <w:tcW w:w="1562" w:type="dxa"/>
            <w:tcBorders>
              <w:top w:val="nil"/>
              <w:left w:val="nil"/>
              <w:bottom w:val="single" w:sz="4" w:space="0" w:color="000000"/>
              <w:right w:val="single" w:sz="4" w:space="0" w:color="000000"/>
            </w:tcBorders>
            <w:shd w:val="clear" w:color="auto" w:fill="auto"/>
            <w:noWrap/>
            <w:vAlign w:val="center"/>
            <w:hideMark/>
          </w:tcPr>
          <w:p w14:paraId="5FC348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8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8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8D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8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ΑΥΓΕΝΑΚΗΣ ΕΛΕΥΘΕΡΙΟΣ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8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8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48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8D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8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ΑΥΛΩΝΙΤΟΥ ΕΛΕΝΗ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48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8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8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8E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8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ΑΧΜΕΤ ΙΛΧΑΝ</w:t>
            </w:r>
          </w:p>
        </w:tc>
        <w:tc>
          <w:tcPr>
            <w:tcW w:w="1562" w:type="dxa"/>
            <w:tcBorders>
              <w:top w:val="nil"/>
              <w:left w:val="nil"/>
              <w:bottom w:val="single" w:sz="4" w:space="0" w:color="000000"/>
              <w:right w:val="single" w:sz="4" w:space="0" w:color="000000"/>
            </w:tcBorders>
            <w:shd w:val="clear" w:color="auto" w:fill="auto"/>
            <w:noWrap/>
            <w:vAlign w:val="center"/>
            <w:hideMark/>
          </w:tcPr>
          <w:p w14:paraId="5FC348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48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8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8E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8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ΒΑΓΕΝΑ ΑΝΝΑ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48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8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8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8E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8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ΒΑΓΙΩΝΑΚΗ ΕΥΑΓΓΕΛΙΑ(ΒΑΛΙΑ)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48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8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8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8F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8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ΒΑΓΙΩΝΑΣ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8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8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8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8F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8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ΒΑΚΗ ΦΩΤΕΙΝΗ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48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8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8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8F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8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ΒΑΡΒΙΤΣΙΩΤΗΣ ΜΙΛΤΙΑΔΗΣ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8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8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8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90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8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ΒΑΡΔΑΚΗΣ ΣΩΚΡΑΤΗΣ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8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8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48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90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9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ΒΑΡΔΑΛΗΣ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9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49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9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90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9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ΒΑΡΕΜΕΝΟΣ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9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9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9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90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9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ΒΕΝΙΖΕΛΟΣ ΕΥΑΓΓΕΛΟΣ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9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49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9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91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9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ΒΕΡΝΑΡΔΑΚΗΣ ΧΡΙΣΤΟΦΟΡΟΣ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9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9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9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91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9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ΒΕΣΥΡΟΠΟΥΛΟΣ ΑΠΟΣΤΟΛΟΣ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9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9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9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91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9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ΒΕΤΤΑΣ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9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9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49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92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9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ΒΙΤΣΑΣ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9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9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49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92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9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ΒΛΑΣΗΣ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9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9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9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92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9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ΒΛΑΧΟΣ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9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9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9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93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9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ΒΛΑΧΟΥ </w:t>
            </w:r>
            <w:r w:rsidRPr="004D3269">
              <w:rPr>
                <w:rFonts w:ascii="Segoe UI" w:eastAsia="Times New Roman" w:hAnsi="Segoe UI" w:cs="Segoe UI"/>
                <w:sz w:val="18"/>
                <w:szCs w:val="18"/>
              </w:rPr>
              <w:t>ΣΩΤΗΡΙΑ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49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9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9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93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9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ΒΟΡΙΔΗΣ ΜΑΥΡΟΥΔΗΣ(ΜΑΚΗΣ)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9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9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9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93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9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ΒΟΥΛΤΕΨΗ ΣΟΦΙΑ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49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9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9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94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9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ΒΟΥΤΣΗΣ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9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9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9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94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9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ΒΡΑΝΤΖΑ ΠΑΝΑΓΙΩΤΑ</w:t>
            </w:r>
          </w:p>
        </w:tc>
        <w:tc>
          <w:tcPr>
            <w:tcW w:w="1562" w:type="dxa"/>
            <w:tcBorders>
              <w:top w:val="nil"/>
              <w:left w:val="nil"/>
              <w:bottom w:val="single" w:sz="4" w:space="0" w:color="000000"/>
              <w:right w:val="single" w:sz="4" w:space="0" w:color="000000"/>
            </w:tcBorders>
            <w:shd w:val="clear" w:color="auto" w:fill="auto"/>
            <w:noWrap/>
            <w:vAlign w:val="center"/>
            <w:hideMark/>
          </w:tcPr>
          <w:p w14:paraId="5FC349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9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9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94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9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ΒΡΟΥΤΣΗΣ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9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9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9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95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9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ΓΑΒΡΟΓΛΟΥ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9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9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9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95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9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ΓΑΚΗΣ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9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9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49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95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9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ΓΕΝΗΜΑΤΑ ΦΩΤΕΙΝΗ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49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49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9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95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9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ΓΕΝΝΙΑ ΓΕΩΡΓΙΑ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49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9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49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96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9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ΓΕΡΜΕΝΗΣ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9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9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9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96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9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ΓΕΡΟΒΑΣΙΛΗ ΟΛΓΑ</w:t>
            </w:r>
          </w:p>
        </w:tc>
        <w:tc>
          <w:tcPr>
            <w:tcW w:w="1562" w:type="dxa"/>
            <w:tcBorders>
              <w:top w:val="nil"/>
              <w:left w:val="nil"/>
              <w:bottom w:val="single" w:sz="4" w:space="0" w:color="000000"/>
              <w:right w:val="single" w:sz="4" w:space="0" w:color="000000"/>
            </w:tcBorders>
            <w:shd w:val="clear" w:color="auto" w:fill="auto"/>
            <w:noWrap/>
            <w:vAlign w:val="center"/>
            <w:hideMark/>
          </w:tcPr>
          <w:p w14:paraId="5FC349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9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9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96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9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ΓΕΩΡΓΑΝΤΑΣ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9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9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5FC349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97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9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ΓΕΩΡΓΙΑΔΗΣ </w:t>
            </w:r>
            <w:r w:rsidRPr="004D3269">
              <w:rPr>
                <w:rFonts w:ascii="Segoe UI" w:eastAsia="Times New Roman" w:hAnsi="Segoe UI" w:cs="Segoe UI"/>
                <w:sz w:val="18"/>
                <w:szCs w:val="18"/>
              </w:rPr>
              <w:t>ΜΑΡΙΟΣ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9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49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9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97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9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ΓΕΩΡΓΙΑΔΗΣ ΣΠΥΡΙΔΩΝ-ΑΔΩΝΙΣ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9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9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9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97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9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ΓΕΩΡΓΟΠΟΥΛΟΥ-ΣΑΛΤΑΡΗ ΕΥΣΤΑΘΙΑ(ΕΦΗ)</w:t>
            </w:r>
          </w:p>
        </w:tc>
        <w:tc>
          <w:tcPr>
            <w:tcW w:w="1562" w:type="dxa"/>
            <w:tcBorders>
              <w:top w:val="nil"/>
              <w:left w:val="nil"/>
              <w:bottom w:val="single" w:sz="4" w:space="0" w:color="000000"/>
              <w:right w:val="single" w:sz="4" w:space="0" w:color="000000"/>
            </w:tcBorders>
            <w:shd w:val="clear" w:color="auto" w:fill="auto"/>
            <w:noWrap/>
            <w:vAlign w:val="center"/>
            <w:hideMark/>
          </w:tcPr>
          <w:p w14:paraId="5FC349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9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9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98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9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ΓΙΑΚΟΥΜΑΤΟΣ ΓΕΡΑΣΙΜΟΣ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9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9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9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98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9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ΓΙΑΝΝΑΚΗΣ ΣΤΕΡΓΙΟΣ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9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9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9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98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9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ΓΙΑΝΝΑΚΙΔΗΣ ΕΥΣΤΑΘΙΟΣ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9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9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9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99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9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ΓΙΟΓΙΑΚΑΣ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9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9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9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99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9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ΓΚΑΡΑ ΑΝΑΣΤΑΣΙΑ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49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9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49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99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9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ΓΚΙΟΚΑΣ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9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49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9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9A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9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ΓΚΙΟΛΑΣ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9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9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49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9A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9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ΓΚΙΟΥΛΕΚΑΣ ΚΩΣΤΑΝΤΙΝΟΣ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9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9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9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9A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9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ΓΡΕΓΟΣ ΑΝΤΩΝΙΟΣ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9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9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9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9A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9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ΓΡΗΓΟΡΑΚΟΣ </w:t>
            </w:r>
            <w:r w:rsidRPr="004D3269">
              <w:rPr>
                <w:rFonts w:ascii="Segoe UI" w:eastAsia="Times New Roman" w:hAnsi="Segoe UI" w:cs="Segoe UI"/>
                <w:sz w:val="18"/>
                <w:szCs w:val="18"/>
              </w:rPr>
              <w:t>ΛΕΩΝΙΔΑΣ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9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49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9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9B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9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ΔΑΒΑΚΗΣ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9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9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9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9B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9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ΔΑΝΕΛΛΗΣ ΣΠΥΡΙΔΩΝ</w:t>
            </w:r>
          </w:p>
        </w:tc>
        <w:tc>
          <w:tcPr>
            <w:tcW w:w="1562" w:type="dxa"/>
            <w:tcBorders>
              <w:top w:val="nil"/>
              <w:left w:val="nil"/>
              <w:bottom w:val="single" w:sz="4" w:space="0" w:color="000000"/>
              <w:right w:val="single" w:sz="4" w:space="0" w:color="000000"/>
            </w:tcBorders>
            <w:shd w:val="clear" w:color="auto" w:fill="auto"/>
            <w:noWrap/>
            <w:vAlign w:val="center"/>
            <w:hideMark/>
          </w:tcPr>
          <w:p w14:paraId="5FC349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49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49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9B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9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ΔΕΔΕΣ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9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9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9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9C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9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ΔΕΛΗΣ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9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49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9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9C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9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ΔΕΝΔΙΑΣ ΝΙΚΟΛΑΟΣ-ΓΕΩΡΓΙΟΣ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9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9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9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9C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9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ΔΗΜΑΡΑΣ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9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9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Β' </w:t>
            </w:r>
            <w:r w:rsidRPr="004D3269">
              <w:rPr>
                <w:rFonts w:ascii="Segoe UI" w:eastAsia="Times New Roman" w:hAnsi="Segoe UI" w:cs="Segoe UI"/>
                <w:sz w:val="18"/>
                <w:szCs w:val="18"/>
              </w:rPr>
              <w:t>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9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9D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9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ΔΗΜΑΣ ΧΡΙΣΤΟΣ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9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9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9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9D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9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ΔΗΜΗΤΡΙΑΔΗΣ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9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9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9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9D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9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ΔΗΜΟΣΧΑΚΗΣ ΑΝΑΣΤΑΣΙΟΣ(ΤΑΣΟΣ)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9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9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49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9E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9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ΔΟΥΖΙΝΑΣ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9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9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49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9E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9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ΔΡΑΓΑΣΑΚΗΣ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9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9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9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9E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9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ΔΡΙΤΣΑΣ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9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9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Α' </w:t>
            </w:r>
            <w:r w:rsidRPr="004D3269">
              <w:rPr>
                <w:rFonts w:ascii="Segoe UI" w:eastAsia="Times New Roman" w:hAnsi="Segoe UI" w:cs="Segoe UI"/>
                <w:sz w:val="18"/>
                <w:szCs w:val="18"/>
              </w:rPr>
              <w:t>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49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9F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9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ΔΡΙΤΣΕΛΗ ΠΑΝΑΓΙΩΤΑ</w:t>
            </w:r>
          </w:p>
        </w:tc>
        <w:tc>
          <w:tcPr>
            <w:tcW w:w="1562" w:type="dxa"/>
            <w:tcBorders>
              <w:top w:val="nil"/>
              <w:left w:val="nil"/>
              <w:bottom w:val="single" w:sz="4" w:space="0" w:color="000000"/>
              <w:right w:val="single" w:sz="4" w:space="0" w:color="000000"/>
            </w:tcBorders>
            <w:shd w:val="clear" w:color="auto" w:fill="auto"/>
            <w:noWrap/>
            <w:vAlign w:val="center"/>
            <w:hideMark/>
          </w:tcPr>
          <w:p w14:paraId="5FC349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9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9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9F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9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ΕΜΜΑΝΟΥΗΛΙΔΗΣ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9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9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9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9F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9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ΖΑΡΟΥΛΙΑ ΕΛΕΝΗ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49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9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9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9F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9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ΖΕΪΜΠΕΚ ΧΟΥΣΕΪΝ</w:t>
            </w:r>
          </w:p>
        </w:tc>
        <w:tc>
          <w:tcPr>
            <w:tcW w:w="1562" w:type="dxa"/>
            <w:tcBorders>
              <w:top w:val="nil"/>
              <w:left w:val="nil"/>
              <w:bottom w:val="single" w:sz="4" w:space="0" w:color="000000"/>
              <w:right w:val="single" w:sz="4" w:space="0" w:color="000000"/>
            </w:tcBorders>
            <w:shd w:val="clear" w:color="auto" w:fill="auto"/>
            <w:noWrap/>
            <w:vAlign w:val="center"/>
            <w:hideMark/>
          </w:tcPr>
          <w:p w14:paraId="5FC349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9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9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A0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A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ΖΟΥΡΑΡΗΣ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A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4A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A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A0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A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ΗΓΟΥΜΕΝΙΔΗΣ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A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A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4A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A0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A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ΗΛΙΟΠΟΥΛΟΣ ΠΑΝΑΓΙΩΤΗΣ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A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A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A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A1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A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ΘΕΛΕΡΙΤΗ ΜΑΡΙΑ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4A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A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A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A1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A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ΘΕΟΔΩΡΑΚΗΣ 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A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4A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A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A1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A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ΘΕΟΠΕΦΤΑΤΟΥ ΑΦΡΟΔΙΤΗ</w:t>
            </w:r>
          </w:p>
        </w:tc>
        <w:tc>
          <w:tcPr>
            <w:tcW w:w="1562" w:type="dxa"/>
            <w:tcBorders>
              <w:top w:val="nil"/>
              <w:left w:val="nil"/>
              <w:bottom w:val="single" w:sz="4" w:space="0" w:color="000000"/>
              <w:right w:val="single" w:sz="4" w:space="0" w:color="000000"/>
            </w:tcBorders>
            <w:shd w:val="clear" w:color="auto" w:fill="auto"/>
            <w:noWrap/>
            <w:vAlign w:val="center"/>
            <w:hideMark/>
          </w:tcPr>
          <w:p w14:paraId="5FC34A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A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A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A2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A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ΘΕΟΦΥΛΑΚΤΟΣ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A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A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A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A2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A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ΘΕΟΧΑΡΗΣ ΘΕΟΧΑΡΗΣ(ΧΑΡΗΣ)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A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A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A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A2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A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ΘΕΟΧΑΡΟΠΟΥΛΟΣ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A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4A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A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A3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A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ΘΕΩΝΑΣ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A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A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A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A3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A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ΘΗΒΑΙΟΣ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A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A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A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A3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A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ΘΡΑΨΑΝΙΩΤΗΣ ΕΜΜΑΝΟΥΗΛ</w:t>
            </w:r>
          </w:p>
        </w:tc>
        <w:tc>
          <w:tcPr>
            <w:tcW w:w="1562" w:type="dxa"/>
            <w:tcBorders>
              <w:top w:val="nil"/>
              <w:left w:val="nil"/>
              <w:bottom w:val="single" w:sz="4" w:space="0" w:color="000000"/>
              <w:right w:val="single" w:sz="4" w:space="0" w:color="000000"/>
            </w:tcBorders>
            <w:shd w:val="clear" w:color="auto" w:fill="auto"/>
            <w:noWrap/>
            <w:vAlign w:val="center"/>
            <w:hideMark/>
          </w:tcPr>
          <w:p w14:paraId="5FC34A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A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4A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A4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A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ΙΓΓΛΕΖΗ ΑΙΚΑΤΕΡΙΝΗ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4A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A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A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A4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A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ΚΑΒΑΔΕΛΛΑΣ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A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4A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A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A4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A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ΚΑΒΒΑΔΑΣ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A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A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4A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A4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A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ΚΑΒΒΑΔΙΑ ΙΩΑΝΝΕΤΑ(ΑΝΝΕΤΑ)</w:t>
            </w:r>
          </w:p>
        </w:tc>
        <w:tc>
          <w:tcPr>
            <w:tcW w:w="1562" w:type="dxa"/>
            <w:tcBorders>
              <w:top w:val="nil"/>
              <w:left w:val="nil"/>
              <w:bottom w:val="single" w:sz="4" w:space="0" w:color="000000"/>
              <w:right w:val="single" w:sz="4" w:space="0" w:color="000000"/>
            </w:tcBorders>
            <w:shd w:val="clear" w:color="auto" w:fill="auto"/>
            <w:noWrap/>
            <w:vAlign w:val="center"/>
            <w:hideMark/>
          </w:tcPr>
          <w:p w14:paraId="5FC34A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A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A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A5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A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ΚΑΪΣΑΣ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A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A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4A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A5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A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ΚΑΚΛΑΜΑΝΗΣ ΝΙΚΗΤΑΣ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A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A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A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A5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A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ΚΑΛΑΦΑΤΗΣ 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A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A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A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A6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A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ΚΑΜΑΤΕΡΟΣ ΗΛΙΑΣ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A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A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4A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A6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A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ΚΑΜΜΕΝΟΣ</w:t>
            </w:r>
            <w:r w:rsidRPr="004D3269">
              <w:rPr>
                <w:rFonts w:ascii="Segoe UI" w:eastAsia="Times New Roman" w:hAnsi="Segoe UI" w:cs="Segoe UI"/>
                <w:sz w:val="18"/>
                <w:szCs w:val="18"/>
              </w:rPr>
              <w:t xml:space="preserve">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A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4A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4A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A6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A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ΚΑΜΜΕΝΟΣ ΠΑΝΑΓΙΩΤΗΣ(ΠΑΝΟΣ)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A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4A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A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A7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A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ΚΑΝΕΛΛΗ ΓΑΡΥΦΑΛΛΙΑ(ΛΙΑΝΑ)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4A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4A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A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A7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A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ΚΑΡΑΓΙΑΝΝΗΣ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A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A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A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A7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A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ΚΑΡΑΓΙΑΝΝΙΔΗΣ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A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A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A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A8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A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ΚΑΡΑ-ΓΙΟΥΣΟΥΦ ΑΪΧΑΝ</w:t>
            </w:r>
          </w:p>
        </w:tc>
        <w:tc>
          <w:tcPr>
            <w:tcW w:w="1562" w:type="dxa"/>
            <w:tcBorders>
              <w:top w:val="nil"/>
              <w:left w:val="nil"/>
              <w:bottom w:val="single" w:sz="4" w:space="0" w:color="000000"/>
              <w:right w:val="single" w:sz="4" w:space="0" w:color="000000"/>
            </w:tcBorders>
            <w:shd w:val="clear" w:color="auto" w:fill="auto"/>
            <w:noWrap/>
            <w:vAlign w:val="center"/>
            <w:hideMark/>
          </w:tcPr>
          <w:p w14:paraId="5FC34A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A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A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A8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A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ΚΑΡΑΓΚΟΥΝΗΣ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A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A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A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A8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A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ΚΑΡΑΘΑΝΑΣΟΠΟΥΛΟΣ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A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4A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A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A9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A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ΚΑΡΑΚΩΣΤΑ ΕΥΑΓΓΕΛΙΑ(ΕΥΗ)</w:t>
            </w:r>
          </w:p>
        </w:tc>
        <w:tc>
          <w:tcPr>
            <w:tcW w:w="1562" w:type="dxa"/>
            <w:tcBorders>
              <w:top w:val="nil"/>
              <w:left w:val="nil"/>
              <w:bottom w:val="single" w:sz="4" w:space="0" w:color="000000"/>
              <w:right w:val="single" w:sz="4" w:space="0" w:color="000000"/>
            </w:tcBorders>
            <w:shd w:val="clear" w:color="auto" w:fill="auto"/>
            <w:noWrap/>
            <w:vAlign w:val="center"/>
            <w:hideMark/>
          </w:tcPr>
          <w:p w14:paraId="5FC34A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A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4A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A9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A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ΚΑΡΑΚΩΣΤΑΣ ΕΥΑΓΓΕΛΟΣ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A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A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A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A9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A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ΚΑΡΑΜΑΝΛΗ ΑΝΝΑ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4A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A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A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A9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A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ΚΑΡΑΜΑΝΛΗΣ ΚΩΝ/ΝΟΣ τ ΑΛΕΞ</w:t>
            </w:r>
          </w:p>
        </w:tc>
        <w:tc>
          <w:tcPr>
            <w:tcW w:w="1562" w:type="dxa"/>
            <w:tcBorders>
              <w:top w:val="nil"/>
              <w:left w:val="nil"/>
              <w:bottom w:val="single" w:sz="4" w:space="0" w:color="000000"/>
              <w:right w:val="single" w:sz="4" w:space="0" w:color="000000"/>
            </w:tcBorders>
            <w:shd w:val="clear" w:color="auto" w:fill="auto"/>
            <w:noWrap/>
            <w:vAlign w:val="center"/>
            <w:hideMark/>
          </w:tcPr>
          <w:p w14:paraId="5FC34A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A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Α' </w:t>
            </w:r>
            <w:r w:rsidRPr="004D3269">
              <w:rPr>
                <w:rFonts w:ascii="Segoe UI" w:eastAsia="Times New Roman" w:hAnsi="Segoe UI" w:cs="Segoe UI"/>
                <w:sz w:val="18"/>
                <w:szCs w:val="18"/>
              </w:rPr>
              <w:t>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A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AA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A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ΚΑΡΑΜΑΝΛΗΣ ΚΩΝ/ΝΟΣ τ ΑΧΙΛ</w:t>
            </w:r>
          </w:p>
        </w:tc>
        <w:tc>
          <w:tcPr>
            <w:tcW w:w="1562" w:type="dxa"/>
            <w:tcBorders>
              <w:top w:val="nil"/>
              <w:left w:val="nil"/>
              <w:bottom w:val="single" w:sz="4" w:space="0" w:color="000000"/>
              <w:right w:val="single" w:sz="4" w:space="0" w:color="000000"/>
            </w:tcBorders>
            <w:shd w:val="clear" w:color="auto" w:fill="auto"/>
            <w:noWrap/>
            <w:vAlign w:val="center"/>
            <w:hideMark/>
          </w:tcPr>
          <w:p w14:paraId="5FC34A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A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A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AA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A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ΚΑΡΑΝΑΣΤΑΣΗΣ ΑΠΟΣΤΟΛΟΣ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A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A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4A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AA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A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ΚΑΡΑΟΓΛΟΥ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A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A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A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AB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A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ΚΑΡΑΣΑΡΛΙΔΟΥ ΕΥΦΡΟΣΥΝΗ(ΦΡΟΣΩ)</w:t>
            </w:r>
          </w:p>
        </w:tc>
        <w:tc>
          <w:tcPr>
            <w:tcW w:w="1562" w:type="dxa"/>
            <w:tcBorders>
              <w:top w:val="nil"/>
              <w:left w:val="nil"/>
              <w:bottom w:val="single" w:sz="4" w:space="0" w:color="000000"/>
              <w:right w:val="single" w:sz="4" w:space="0" w:color="000000"/>
            </w:tcBorders>
            <w:shd w:val="clear" w:color="auto" w:fill="auto"/>
            <w:noWrap/>
            <w:vAlign w:val="center"/>
            <w:hideMark/>
          </w:tcPr>
          <w:p w14:paraId="5FC34A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A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A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AB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A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ΚΑΡΑΣΜΑΝΗΣ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A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A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A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AB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A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ΚΑΡΡΑΣ </w:t>
            </w:r>
            <w:r w:rsidRPr="004D3269">
              <w:rPr>
                <w:rFonts w:ascii="Segoe UI" w:eastAsia="Times New Roman" w:hAnsi="Segoe UI" w:cs="Segoe UI"/>
                <w:sz w:val="18"/>
                <w:szCs w:val="18"/>
              </w:rPr>
              <w:t>ΓΕΩΡΓΙΟΣ-ΔΗΜΗΤΡΙΟΣ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A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4A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A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AC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A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ΚΑΣΑΠΙΔΗΣ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A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A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A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AC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A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ΚΑΣΙΔΙΑΡΗΣ ΗΛΙΑΣ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A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A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A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AC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A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ΚΑΣΙΜΑΤΗ ΕΙΡΗΝΗ(ΝΙΝΑ)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4A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A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4A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AD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A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ΚΑΣΤΟΡΗΣ ΑΣΤΕΡΙΟΣ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A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A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A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AD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A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ΚΑΤΡΟΥΓΚΑΛΟΣ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A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A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A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AD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A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ΚΑΤΣΑΒΡΙΑ-ΣΙΩΡΟΠΟΥΛΟΥ ΧΡΥΣΟΥΛΑ</w:t>
            </w:r>
          </w:p>
        </w:tc>
        <w:tc>
          <w:tcPr>
            <w:tcW w:w="1562" w:type="dxa"/>
            <w:tcBorders>
              <w:top w:val="nil"/>
              <w:left w:val="nil"/>
              <w:bottom w:val="single" w:sz="4" w:space="0" w:color="000000"/>
              <w:right w:val="single" w:sz="4" w:space="0" w:color="000000"/>
            </w:tcBorders>
            <w:shd w:val="clear" w:color="auto" w:fill="auto"/>
            <w:noWrap/>
            <w:vAlign w:val="center"/>
            <w:hideMark/>
          </w:tcPr>
          <w:p w14:paraId="5FC34A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A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A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AE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A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ΚΑΤΣΑΝΙΩΤΗΣ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A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A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A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AE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A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ΚΑΤΣΑΦΑΔΟΣ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A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A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4A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AE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A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ΚΑΤΣΗΣ ΜΑΡΙΟΣ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A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A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A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AE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A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ΚΑΤΣΙΑΝΤΩΝΗΣ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AEC" w14:textId="77777777" w:rsidR="00832F31" w:rsidRPr="004D3269" w:rsidRDefault="00E84ECF">
            <w:pPr>
              <w:spacing w:after="0" w:line="240" w:lineRule="auto"/>
              <w:contextualSpacing/>
              <w:rPr>
                <w:rFonts w:ascii="Segoe UI" w:eastAsia="Times New Roman" w:hAnsi="Segoe UI" w:cs="Segoe UI"/>
                <w:sz w:val="18"/>
                <w:szCs w:val="18"/>
              </w:rPr>
            </w:pPr>
            <w:r>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A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A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AF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A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ΚΑΤΣΙΚΗΣ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A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4A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A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AF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A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ΚΑΤΣΩΤΗΣ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A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4A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A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AF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A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ΚΑΦΑΝΤΑΡΗ ΧΑΡΟΥΛΑ</w:t>
            </w:r>
          </w:p>
        </w:tc>
        <w:tc>
          <w:tcPr>
            <w:tcW w:w="1562" w:type="dxa"/>
            <w:tcBorders>
              <w:top w:val="nil"/>
              <w:left w:val="nil"/>
              <w:bottom w:val="single" w:sz="4" w:space="0" w:color="000000"/>
              <w:right w:val="single" w:sz="4" w:space="0" w:color="000000"/>
            </w:tcBorders>
            <w:shd w:val="clear" w:color="auto" w:fill="auto"/>
            <w:noWrap/>
            <w:vAlign w:val="center"/>
            <w:hideMark/>
          </w:tcPr>
          <w:p w14:paraId="5FC34A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A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A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B0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A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ΚΕΓΚΕΡΟΓΛΟΥ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B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4B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4B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w:t>
            </w:r>
          </w:p>
        </w:tc>
      </w:tr>
      <w:tr w:rsidR="0020643A" w14:paraId="5FC34B0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B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ΚΕΔΙΚΟΓΛΟΥ ΣΥΜΕΩΝ(ΣΙΜΟΣ)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B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B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B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B0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B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ΚΕΛΛΑΣ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B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B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B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B1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B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ΚΕΡΑΜΕΩΣ ΝΙΚΗ</w:t>
            </w:r>
          </w:p>
        </w:tc>
        <w:tc>
          <w:tcPr>
            <w:tcW w:w="1562" w:type="dxa"/>
            <w:tcBorders>
              <w:top w:val="nil"/>
              <w:left w:val="nil"/>
              <w:bottom w:val="single" w:sz="4" w:space="0" w:color="000000"/>
              <w:right w:val="single" w:sz="4" w:space="0" w:color="000000"/>
            </w:tcBorders>
            <w:shd w:val="clear" w:color="auto" w:fill="auto"/>
            <w:noWrap/>
            <w:vAlign w:val="center"/>
            <w:hideMark/>
          </w:tcPr>
          <w:p w14:paraId="5FC34B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B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B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B1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B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ΚΕΦΑΛΙΔΟΥ ΧΑΡΟΥΛΑ(ΧΑΡΑ)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4B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4B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B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B1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B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ΚΕΦΑΛΟΓΙΑΝΝΗ ΟΛΓΑ</w:t>
            </w:r>
          </w:p>
        </w:tc>
        <w:tc>
          <w:tcPr>
            <w:tcW w:w="1562" w:type="dxa"/>
            <w:tcBorders>
              <w:top w:val="nil"/>
              <w:left w:val="nil"/>
              <w:bottom w:val="single" w:sz="4" w:space="0" w:color="000000"/>
              <w:right w:val="single" w:sz="4" w:space="0" w:color="000000"/>
            </w:tcBorders>
            <w:shd w:val="clear" w:color="auto" w:fill="auto"/>
            <w:noWrap/>
            <w:vAlign w:val="center"/>
            <w:hideMark/>
          </w:tcPr>
          <w:p w14:paraId="5FC34B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B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B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B2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B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ΚΙΚΙΛΙΑΣ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B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B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B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B2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B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ΚΟΖΟΜΠΟΛΗ-ΑΜΑΝΑΤΙΔΗ ΠΑΝΑΓΙΩΤΑ</w:t>
            </w:r>
          </w:p>
        </w:tc>
        <w:tc>
          <w:tcPr>
            <w:tcW w:w="1562" w:type="dxa"/>
            <w:tcBorders>
              <w:top w:val="nil"/>
              <w:left w:val="nil"/>
              <w:bottom w:val="single" w:sz="4" w:space="0" w:color="000000"/>
              <w:right w:val="single" w:sz="4" w:space="0" w:color="000000"/>
            </w:tcBorders>
            <w:shd w:val="clear" w:color="auto" w:fill="auto"/>
            <w:noWrap/>
            <w:vAlign w:val="center"/>
            <w:hideMark/>
          </w:tcPr>
          <w:p w14:paraId="5FC34B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B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B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B2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B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ΚΟΚΚΑΛΗΣ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B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4B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B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B3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B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ΚΟΛΛΙΑ-ΤΣΑΡΟΥΧΑ ΜΑΡΙΑ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4B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4B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B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B3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B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ΚΟΝΣΟΛΑΣ ΕΜΜΑΝΟΥΗΛ(ΜΑΝΟΣ)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B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B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4B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B3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B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ΚΟΝΤΟΓΕΩΡΓΟΣ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B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B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B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B3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B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ΚΟΝΤΟΝΗΣ ΧΑΡΑΛΑΜΠΟΣ-ΣΤΑΥΡΟΣ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B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B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4B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B4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B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ΚΟΤΖΙΑΣ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B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B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B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B4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B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ΚΟΥΖΗΛΟΣ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B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B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4B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B4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B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ΚΟΥΚΟΔΗΜΟΣ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B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B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B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B5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B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ΚΟΥΚΟΥΤΣΗΣ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B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4B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B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B5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B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ΚΟΥΜΟΥΤΣΑΚΟΣ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B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B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B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B5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B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ΚΟΥΝΤΟΥΡΑ ΕΛΕΝΑ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4B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4B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B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B6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B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ΚΟΥΡΑΚΗΣ ΑΝΑΣΤΑΣΙΟΣ(ΤΑΣΟΣ)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B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B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B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B6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B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ΚΟΥΡΟΥΜΠΛΗΣ ΠΑΝΑΓΙΩΤΗΣ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B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B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B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B6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B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ΚΟΥΤΣΟΥΚΟΣ ΓΙΑΝΝΗΣ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B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4B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B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B7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B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ΚΟΥΤΣΟΥΜΠΑΣ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B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B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B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B7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B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ΚΟΥΤΣΟΥΜΠΑΣ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B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4B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B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B7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B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ΚΡΕΜΑΣΤΙΝΟΣ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B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4B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4B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B8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B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ΚΥΡΙΑΖΙΔΗΣ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B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B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B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B8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B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ΚΥΡΙΤΣΗΣ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B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B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B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B8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B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ΚΩΝΣΤΑΝΤΙΝΕΑΣ ΠΕΤΡΟΣ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B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B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B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B8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B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ΚΩΝΣΤΑΝΤΙΝΟΠΟΥΛΟΣ ΟΔΥΣΣΕΑΣ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B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4B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B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B9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B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ΚΩΝΣΤΑΝΤΟΠΟΥΛΟΣ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B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4B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B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B9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B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ΚΩΣΤΟΠΑΝΑΓΙΩΤΟΥ ΗΛΙΑΣ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B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B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4B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B9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B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ΛΑΓΟΣ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B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B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4B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BA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B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ΛΑΖΑΡΙΔΗΣ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B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4B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B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BA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B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ΛΑΜΠΡΟΥΛΗΣ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B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4B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B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BA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B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ΛΑΠΠΑΣ ΣΠΥΡΙΔΩΝΑΣ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B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B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B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BB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B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ΛΕΒΕΝΤΗΣ ΒΑΣΙΛΗΣ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B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4B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B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BB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B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ΛΙΒΑΝΙΟΥ ΖΩΗ</w:t>
            </w:r>
          </w:p>
        </w:tc>
        <w:tc>
          <w:tcPr>
            <w:tcW w:w="1562" w:type="dxa"/>
            <w:tcBorders>
              <w:top w:val="nil"/>
              <w:left w:val="nil"/>
              <w:bottom w:val="single" w:sz="4" w:space="0" w:color="000000"/>
              <w:right w:val="single" w:sz="4" w:space="0" w:color="000000"/>
            </w:tcBorders>
            <w:shd w:val="clear" w:color="auto" w:fill="auto"/>
            <w:noWrap/>
            <w:vAlign w:val="center"/>
            <w:hideMark/>
          </w:tcPr>
          <w:p w14:paraId="5FC34B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B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B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BB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B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ΛΟΒΕΡΔΟΣ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B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4B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B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BC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B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ΛΥΚΟΥΔΗΣ ΣΠΥΡΙΔΩΝ</w:t>
            </w:r>
          </w:p>
        </w:tc>
        <w:tc>
          <w:tcPr>
            <w:tcW w:w="1562" w:type="dxa"/>
            <w:tcBorders>
              <w:top w:val="nil"/>
              <w:left w:val="nil"/>
              <w:bottom w:val="single" w:sz="4" w:space="0" w:color="000000"/>
              <w:right w:val="single" w:sz="4" w:space="0" w:color="000000"/>
            </w:tcBorders>
            <w:shd w:val="clear" w:color="auto" w:fill="auto"/>
            <w:noWrap/>
            <w:vAlign w:val="center"/>
            <w:hideMark/>
          </w:tcPr>
          <w:p w14:paraId="5FC34B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4B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B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BC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B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ΜΑΝΙΑΤΗΣ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B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4B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4B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BC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B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ΜΑΝΙΟΣ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B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B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B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BD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B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ΜΑΝΤΑΣ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B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B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B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BD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B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ΜΑΝΩΛΑΚΟΥ ΔΙΑΜΑΝΤΩ</w:t>
            </w:r>
          </w:p>
        </w:tc>
        <w:tc>
          <w:tcPr>
            <w:tcW w:w="1562" w:type="dxa"/>
            <w:tcBorders>
              <w:top w:val="nil"/>
              <w:left w:val="nil"/>
              <w:bottom w:val="single" w:sz="4" w:space="0" w:color="000000"/>
              <w:right w:val="single" w:sz="4" w:space="0" w:color="000000"/>
            </w:tcBorders>
            <w:shd w:val="clear" w:color="auto" w:fill="auto"/>
            <w:noWrap/>
            <w:vAlign w:val="center"/>
            <w:hideMark/>
          </w:tcPr>
          <w:p w14:paraId="5FC34B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4B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4B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BD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B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ΜΑΡΔΑΣ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B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B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B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BD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B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ΜΑΡΚΟΥ ΑΙΚΑΤΕΡΙΝΗ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4B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B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B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BE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B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ΜΑΡΤΙΝΟΥ ΓΕΩΡΓΙΑ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4B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B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B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BE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B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ΜΑΥΡΩΤΑΣ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B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4B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B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BE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B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ΜΕΓΑΛΟΜΥΣΤΑΚΑΣ </w:t>
            </w:r>
            <w:r w:rsidRPr="004D3269">
              <w:rPr>
                <w:rFonts w:ascii="Segoe UI" w:eastAsia="Times New Roman" w:hAnsi="Segoe UI" w:cs="Segoe UI"/>
                <w:sz w:val="18"/>
                <w:szCs w:val="18"/>
              </w:rPr>
              <w:t>ΑΝΑΣΤΑΣΙΟΣ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B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4B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B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BF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B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ΜΕΓΑΛΟΟΙΚΟΝΟΜΟΥ ΘΕΟΔΩΡΑ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4B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B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4B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BF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B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ΜΕΪΚΟΠΟΥΛΟΣ ΑΛΕΞΑΝΔΡΟΣ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B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B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B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BF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B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ΜΕΪΜΑΡΑΚΗΣ ΕΥΑΓΓΕΛΟΣ-ΒΑΣΙΛΕΙΟΣ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B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B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B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C0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B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ΜΗΤΑΡΑΚΗΣ ΠΑΝΑΓΙΩΤΗΣ(ΝΟΤΗΣ)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B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C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4C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C0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C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ΜΗΤΑΦΙΔΗΣ ΤΡΙΑΝΤΑΦΥΛΛΟΣ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C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C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w:t>
            </w:r>
            <w:r w:rsidRPr="004D3269">
              <w:rPr>
                <w:rFonts w:ascii="Segoe UI" w:eastAsia="Times New Roman" w:hAnsi="Segoe UI" w:cs="Segoe UI"/>
                <w:sz w:val="18"/>
                <w:szCs w:val="18"/>
              </w:rPr>
              <w:t xml:space="preserve">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C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C0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C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ΜΗΤΣΟΤΑΚΗΣ ΚΥΡΙΑΚΟΣ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C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C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C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C1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C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ΜΙΧΑΗΛΙΔΗΣ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C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C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4C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C1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C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ΜΙΧΑΛΟΛΙΑΚΟΣ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C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C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C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C1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C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ΜΙΧΕΛΗΣ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C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C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4C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C2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C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ΜΙΧΕΛΟΓΙΑΝΝΑΚΗΣ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C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C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4C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C2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C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C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4C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C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C2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C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ΜΟΡΦΙΔΗΣ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C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C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C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C2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C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ΜΟΥΜΟΥΛΙΔΗΣ ΘΕΜΙΣΤΟΚΛΗΣ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C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C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C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C3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C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ΜΟΥΣΤΑΦΑ ΜΟΥΣΤΑΦΑ</w:t>
            </w:r>
          </w:p>
        </w:tc>
        <w:tc>
          <w:tcPr>
            <w:tcW w:w="1562" w:type="dxa"/>
            <w:tcBorders>
              <w:top w:val="nil"/>
              <w:left w:val="nil"/>
              <w:bottom w:val="single" w:sz="4" w:space="0" w:color="000000"/>
              <w:right w:val="single" w:sz="4" w:space="0" w:color="000000"/>
            </w:tcBorders>
            <w:shd w:val="clear" w:color="auto" w:fill="auto"/>
            <w:noWrap/>
            <w:vAlign w:val="center"/>
            <w:hideMark/>
          </w:tcPr>
          <w:p w14:paraId="5FC34C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C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C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C3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C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ΜΠΑΚΟΓΙΑΝΝΗ ΘΕΟΔΩΡΑ(ΝΤΟΡΑ)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4C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C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C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C3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C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ΜΠΑΛΑΟΥΡΑΣ ΓΕΡΑΣΙΜΟΣ(ΜΑΚΗΣ)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C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C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C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C4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C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ΜΠΑΛΑΦΑΣ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C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C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C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C4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C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ΜΠΑΛΛΗΣ ΣΥΜΕΩΝ(ΜΑΚΗΣ)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C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C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C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C4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C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ΜΠΑΛΤΑΣ ΑΡΙΣΤΕΙΔΗΣ-ΝΙΚΟΛΑΟΣ-ΔΗΜΗΤΡΙΟΣ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C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C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C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C5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C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ΜΠΑΛΩΜΕΝΑΚΗΣ ΑΝΤΩΝΗΣ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C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C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C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C5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C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ΜΠΑΞΕΒΑΝΑΚΗΣ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C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C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C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C5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C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ΜΠΑΡΓΙΩΤΑΣ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C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4C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C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C6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C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ΜΠΑΡΚΑΣ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C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C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C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C6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C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ΜΠΓΙΑΛΑΣ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C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C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C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C6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C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ΜΠΟΛΑΡΗΣ ΜΑΡΚΟΣ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C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C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C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C7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C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ΜΠΟΥΚΩΡΟΣ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C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C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C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C7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C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ΜΠΟΥΡΑΣ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C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C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C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C7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C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ΜΩΡΑΪΤΗΣ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C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4C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C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C7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C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ΝΙΚΟΛΟΠΟΥΛΟΣ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C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4C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C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C8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C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ΝΤΖΙΜΑΝΗΣ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C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C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C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C8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C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ΞΑΝΘΟΣ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C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C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C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C8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C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ΞΥΔΑΚΗΣ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C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C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C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C9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C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ΟΙΚΟΝΟΜΟΥ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C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C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C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C9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C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ΟΥΡΣΟΥΖΙΔΗΣ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C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C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C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C9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C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ΠΑΛΛΗΣ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C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C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4C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CA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C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ΠΑΝΑΓΙΩΤΑΡΟΣ ΗΛΙΑΣ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C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C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C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CA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C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ΠΑΝΑΓΙΩΤΟΠΟΥΛΟΣ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C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C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C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CA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C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ΠΑΝΑΓΟΥΛΗΣ ΕΥΣΤΑΘΙΟΣ(ΣΤΑΘΗΣ)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C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4C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C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CB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C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ΠΑΝΤΖΑΣ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C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C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C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CB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C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ΠΑΠΑΔΟΠΟΥΛΟΣ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C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C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C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CB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C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ΠΑΠΑΔΟΠΟΥΛΟΣ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C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C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C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CC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C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ΠΑΠΑΔΟΠΟΥΛΟΣ ΧΡΙΣΤΟΦΟΡΟΣ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C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C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C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CC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C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ΠΑΠΑΗΛΙΟΥ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C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C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C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CC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C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ΠΑΠΑΘΕΟΔΩΡΟΥ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C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4C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C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CC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C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ΠΑΠΑΚΩΣΤΑ-ΣΙΔΗΡΟΠΟΥΛΟΥ ΑΙΚΑΤΕΡΙΝΗ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4C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4C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C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CD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C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ΠΑΠΑΝΑΤΣΙΟΥ ΑΙΚΑΤΕΡΙΝΗ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4C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C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C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CD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C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ΠΑΠΑΡΗΓΑ ΑΛΕΞΑΝΔΡΑ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4C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4C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C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CD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C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ΠΑΠΑΦΙΛΙΠΠΟΥ</w:t>
            </w:r>
            <w:r w:rsidRPr="004D3269">
              <w:rPr>
                <w:rFonts w:ascii="Segoe UI" w:eastAsia="Times New Roman" w:hAnsi="Segoe UI" w:cs="Segoe UI"/>
                <w:sz w:val="18"/>
                <w:szCs w:val="18"/>
              </w:rPr>
              <w:t xml:space="preserve">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C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C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C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CE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C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ΠΑΠΑΧΡΙΣΤΟΠΟΥΛΟΣ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C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4C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C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CE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C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ΠΑΠΠΑΣ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C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C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C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CE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C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ΠΑΠΠΑΣ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C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C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C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CF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C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ΠΑΡΑΣΚΕΥΟΠΟΥΛΟΣ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C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C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C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CF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C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ΠΑΡΑΣΤΑΤΙΔΗΣ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C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C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5FC34C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CF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C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ΠΑΥΛΙΔΗΣ </w:t>
            </w:r>
            <w:r w:rsidRPr="004D3269">
              <w:rPr>
                <w:rFonts w:ascii="Segoe UI" w:eastAsia="Times New Roman" w:hAnsi="Segoe UI" w:cs="Segoe UI"/>
                <w:sz w:val="18"/>
                <w:szCs w:val="18"/>
              </w:rPr>
              <w:t>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C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C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C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D0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C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ΠΑΦΙΛΗΣ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C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4C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D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D0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D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ΠΛΑΚΙΩΤΑΚΗΣ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D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D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4D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D0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D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ΠΟΛΑΚΗΣ ΠΑΥΛΟΣ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D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D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D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D1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D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ΠΡΑΤΣΟΛΗΣ ΑΝΑΣΤΑΣΙΟΣ(ΤΑΣΟΣ)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D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D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D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D1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D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ΡΑΠΤΗ ΕΛΕΝΗ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4D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D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D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D1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D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ΡΙΖΟΣ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D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D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4D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D1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D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ΡΙΖΟΥΛΗΣ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D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D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D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D2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D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ΣΑΛΜΑΣ ΜΑΡΙΟΣ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D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D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D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D2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D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ΣΑΜΑΡΑΣ ΑΝΤΩΝΙΟΣ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D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D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D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D2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D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ΣΑΝΤΟΡΙΝΙΟΣ ΝΕΚΤΑΡΙΟΣ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D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D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4D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D3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D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ΣΑΡΑΚΙΩΤΗΣ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D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D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4D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D3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D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ΣΑΡΙΔΗΣ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D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4D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D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D3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D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ΣΑΧΙΝΙΔΗΣ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D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D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D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D4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D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ΣΕΒΑΣΤΑΚΗΣ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D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D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4D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D4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D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ΣΕΛΤΣΑΣ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D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D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D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D4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D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ΣΗΦΑΚΗΣ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D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D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D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D5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D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ΣΙΜΟΡΕΛΗΣ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D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D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D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D5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D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ΣΚΑΝΔΑΛΙΔΗΣ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D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4D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D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D5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D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ΣΚΟΥΡΛΕΤΗΣ </w:t>
            </w:r>
            <w:r w:rsidRPr="004D3269">
              <w:rPr>
                <w:rFonts w:ascii="Segoe UI" w:eastAsia="Times New Roman" w:hAnsi="Segoe UI" w:cs="Segoe UI"/>
                <w:sz w:val="18"/>
                <w:szCs w:val="18"/>
              </w:rPr>
              <w:t>ΠΑΝΑΓΙΩΤΗΣ(ΠΑΝΟΣ)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D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D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D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D6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D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ΣΚΟΥΡΟΛΙΑΚΟΣ ΠΑΝΑΓΙΩΤΗΣ(ΠΑΝΟΣ)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D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D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D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D6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D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ΣΚΟΥΦΑ ΕΛΙΣΣΑΒΕΤ</w:t>
            </w:r>
          </w:p>
        </w:tc>
        <w:tc>
          <w:tcPr>
            <w:tcW w:w="1562" w:type="dxa"/>
            <w:tcBorders>
              <w:top w:val="nil"/>
              <w:left w:val="nil"/>
              <w:bottom w:val="single" w:sz="4" w:space="0" w:color="000000"/>
              <w:right w:val="single" w:sz="4" w:space="0" w:color="000000"/>
            </w:tcBorders>
            <w:shd w:val="clear" w:color="auto" w:fill="auto"/>
            <w:noWrap/>
            <w:vAlign w:val="center"/>
            <w:hideMark/>
          </w:tcPr>
          <w:p w14:paraId="5FC34D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D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D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D6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D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ΣΚΡΕΚΑΣ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D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D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D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D6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D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ΣΠΑΡΤΙΝΟΣ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D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D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D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D7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D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ΣΠΙΡΤΖΗΣ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D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D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D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D7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D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ΣΤΑΘΑΚΗΣ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D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D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D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D7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D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ΣΤΑΪΚΟΥΡΑΣ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D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D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4D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D8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D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ΣΤΑΜΑΤΑΚΗ ΕΛΕΝΗ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4D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D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4D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D8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D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ΣΤΑΜΑΤΗΣ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D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D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D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D8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D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ΣΤΑΜΠΟΥΛΗ ΑΦΡΟΔΙΤΗ</w:t>
            </w:r>
          </w:p>
        </w:tc>
        <w:tc>
          <w:tcPr>
            <w:tcW w:w="1562" w:type="dxa"/>
            <w:tcBorders>
              <w:top w:val="nil"/>
              <w:left w:val="nil"/>
              <w:bottom w:val="single" w:sz="4" w:space="0" w:color="000000"/>
              <w:right w:val="single" w:sz="4" w:space="0" w:color="000000"/>
            </w:tcBorders>
            <w:shd w:val="clear" w:color="auto" w:fill="auto"/>
            <w:noWrap/>
            <w:vAlign w:val="center"/>
            <w:hideMark/>
          </w:tcPr>
          <w:p w14:paraId="5FC34D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D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D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D9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D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ΣΤΕΡΓΙΟΥ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D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4D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D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D9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D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ΣΤΕΦΟΣ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D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D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D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D9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D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ΣΤΟΓΙΑΝΝΙΔΗΣ ΓΡΗΓΟΡΙΟΣ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D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D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D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DA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D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ΣΤΥΛΙΟΣ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D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D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D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DA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D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ΣΥΝΤΥΧΑΚΗΣ ΕΜΜΑΝΟΥΗΛ</w:t>
            </w:r>
          </w:p>
        </w:tc>
        <w:tc>
          <w:tcPr>
            <w:tcW w:w="1562" w:type="dxa"/>
            <w:tcBorders>
              <w:top w:val="nil"/>
              <w:left w:val="nil"/>
              <w:bottom w:val="single" w:sz="4" w:space="0" w:color="000000"/>
              <w:right w:val="single" w:sz="4" w:space="0" w:color="000000"/>
            </w:tcBorders>
            <w:shd w:val="clear" w:color="auto" w:fill="auto"/>
            <w:noWrap/>
            <w:vAlign w:val="center"/>
            <w:hideMark/>
          </w:tcPr>
          <w:p w14:paraId="5FC34D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4D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4D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DA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D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ΣΥΡΙΓΟΣ ΑΝΤΩΝΙΟΣ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D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D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D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DB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D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ΣΥΡΜΑΛΕΝΙΟΣ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D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D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D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DB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D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ΤΑΣΟΥΛΑΣ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D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D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D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DB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D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ΤΑΣΣΟΣ 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D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4D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4D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DB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D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ΤΕΛΙΓΙΟΡΙΔΟΥ ΟΛΥΜΠΙΑ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4D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D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D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DC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D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ΤΖΑΒΑΡΑΣ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D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D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D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DC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D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ΤΖΑΚΡΗ ΘΕΟΔΩΡΑ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4D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D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D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DC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D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ΤΖΑΜΑΚΛΗΣ ΧΑΡΙΛΑΟΣ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D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D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D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DD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D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ΤΖΕΛΕΠΗΣ ΜΙΧΑΗΛ</w:t>
            </w:r>
          </w:p>
        </w:tc>
        <w:tc>
          <w:tcPr>
            <w:tcW w:w="1562" w:type="dxa"/>
            <w:tcBorders>
              <w:top w:val="nil"/>
              <w:left w:val="nil"/>
              <w:bottom w:val="single" w:sz="4" w:space="0" w:color="000000"/>
              <w:right w:val="single" w:sz="4" w:space="0" w:color="000000"/>
            </w:tcBorders>
            <w:shd w:val="clear" w:color="auto" w:fill="auto"/>
            <w:noWrap/>
            <w:vAlign w:val="center"/>
            <w:hideMark/>
          </w:tcPr>
          <w:p w14:paraId="5FC34D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4D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D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DD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D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ΤΖΟΥΦΗ ΜΕΡΟΠΗ</w:t>
            </w:r>
          </w:p>
        </w:tc>
        <w:tc>
          <w:tcPr>
            <w:tcW w:w="1562" w:type="dxa"/>
            <w:tcBorders>
              <w:top w:val="nil"/>
              <w:left w:val="nil"/>
              <w:bottom w:val="single" w:sz="4" w:space="0" w:color="000000"/>
              <w:right w:val="single" w:sz="4" w:space="0" w:color="000000"/>
            </w:tcBorders>
            <w:shd w:val="clear" w:color="auto" w:fill="auto"/>
            <w:noWrap/>
            <w:vAlign w:val="center"/>
            <w:hideMark/>
          </w:tcPr>
          <w:p w14:paraId="5FC34D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D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D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DD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D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ΤΟΣΚΑΣ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D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D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D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DE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D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ΤΡΑΓΑΚΗΣ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D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D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4D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DE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D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ΤΡΙΑΝΤΑΦΥΛΛΙΔΗΣ ΑΛΕΞΑΝΔΡΟΣ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D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D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D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DE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D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ΤΡΙΑΝΤΑΦΥΛΛΟΥ ΜΑΡΙΑ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4D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D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D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DF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D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ΤΣΑΚΑΛΩΤΟΣ ΕΥΚΛΕΙΔΗΣ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D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D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D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DF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D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ΤΣΙΑΡΑΣ </w:t>
            </w:r>
            <w:r w:rsidRPr="004D3269">
              <w:rPr>
                <w:rFonts w:ascii="Segoe UI" w:eastAsia="Times New Roman" w:hAnsi="Segoe UI" w:cs="Segoe UI"/>
                <w:sz w:val="18"/>
                <w:szCs w:val="18"/>
              </w:rPr>
              <w:t>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D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D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D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DF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D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ΤΣΙΠΡΑΣ ΑΛΕΞΙΟΣ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D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D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4D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E0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D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ΤΣΙΡΚΑΣ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D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D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D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E0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E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ΤΣΙΡΩΝΗΣ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E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E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E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E0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E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ΤΣΟΓΚΑΣ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E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E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E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E0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E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ΦΑΜΕΛΛΟΣ ΣΩΚΡΑΤΗΣ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E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E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E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E1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E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ΦΙΛΗΣ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E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E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Α' </w:t>
            </w:r>
            <w:r w:rsidRPr="004D3269">
              <w:rPr>
                <w:rFonts w:ascii="Segoe UI" w:eastAsia="Times New Roman" w:hAnsi="Segoe UI" w:cs="Segoe UI"/>
                <w:sz w:val="18"/>
                <w:szCs w:val="18"/>
              </w:rPr>
              <w:t>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E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E1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E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ΦΛΑΜΠΟΥΡΑΡΗΣ ΑΛΕΞΑΝΔΡΟΣ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E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E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E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E1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E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ΦΟΡΤΣΑΚΗΣ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E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E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E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E2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E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ΦΩΤΗΛΑΣ ΙΑΣΩΝΑΣ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E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E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E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E2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E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ΦΩΤΙΟΥ ΘΕΑΝΩ</w:t>
            </w:r>
          </w:p>
        </w:tc>
        <w:tc>
          <w:tcPr>
            <w:tcW w:w="1562" w:type="dxa"/>
            <w:tcBorders>
              <w:top w:val="nil"/>
              <w:left w:val="nil"/>
              <w:bottom w:val="single" w:sz="4" w:space="0" w:color="000000"/>
              <w:right w:val="single" w:sz="4" w:space="0" w:color="000000"/>
            </w:tcBorders>
            <w:shd w:val="clear" w:color="auto" w:fill="auto"/>
            <w:noWrap/>
            <w:vAlign w:val="center"/>
            <w:hideMark/>
          </w:tcPr>
          <w:p w14:paraId="5FC34E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E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E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E2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E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ΧΑΡΑΚΟΠΟΥΛΟΣ ΜΑΞΙΜΟΣ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E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E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E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E3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E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ΧΑΤΖΗΔΑΚΗΣ ΚΩΝΣΤΑΝΤΙΝΟΣ(ΚΩΣΤΗΣ)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E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E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E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E3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E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ΧΑΤΖΗΣΑΒΒΑΣ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E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E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5FC34E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E3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E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ΧΡΙΣΤΟΔΟΥΛΟΠΟΥΛΟΥ ΑΝΑΣΤΑΣΙΑ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4E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E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E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E4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E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ΧΡΙΣΤΟΦΙΛΟΠΟΥΛΟΥ ΠΑΡΑΣΚΕΥΗ(ΕΥΗ)</w:t>
            </w:r>
          </w:p>
        </w:tc>
        <w:tc>
          <w:tcPr>
            <w:tcW w:w="1562" w:type="dxa"/>
            <w:tcBorders>
              <w:top w:val="nil"/>
              <w:left w:val="nil"/>
              <w:bottom w:val="single" w:sz="4" w:space="0" w:color="000000"/>
              <w:right w:val="single" w:sz="4" w:space="0" w:color="000000"/>
            </w:tcBorders>
            <w:shd w:val="clear" w:color="auto" w:fill="auto"/>
            <w:noWrap/>
            <w:vAlign w:val="center"/>
            <w:hideMark/>
          </w:tcPr>
          <w:p w14:paraId="5FC34E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4E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E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E4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E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ΨΑΡΙΑΝΟΣ ΓΡΗΓΟΡΙΟΣ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E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4E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E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E4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E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ΨΥΧΟΓΙΟΣ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E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E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E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E5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vAlign w:val="center"/>
            <w:hideMark/>
          </w:tcPr>
          <w:p w14:paraId="5FC34E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Σ.Α.Ψ: 15 (ΣΥΝΟΛΙΚΑ ΨΗΦΟΙ: </w:t>
            </w:r>
            <w:r w:rsidRPr="004D3269">
              <w:rPr>
                <w:rFonts w:ascii="Segoe UI" w:eastAsia="Times New Roman" w:hAnsi="Segoe UI" w:cs="Segoe UI"/>
                <w:sz w:val="18"/>
                <w:szCs w:val="18"/>
              </w:rPr>
              <w:t>NAI:154, OXI:143, ΠΡΝ:0)</w:t>
            </w:r>
          </w:p>
        </w:tc>
        <w:tc>
          <w:tcPr>
            <w:tcW w:w="1562" w:type="dxa"/>
            <w:tcBorders>
              <w:top w:val="nil"/>
              <w:left w:val="nil"/>
              <w:bottom w:val="single" w:sz="4" w:space="0" w:color="000000"/>
              <w:right w:val="single" w:sz="4" w:space="0" w:color="000000"/>
            </w:tcBorders>
            <w:shd w:val="clear" w:color="auto" w:fill="auto"/>
            <w:vAlign w:val="center"/>
            <w:hideMark/>
          </w:tcPr>
          <w:p w14:paraId="5FC34E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c>
          <w:tcPr>
            <w:tcW w:w="1939" w:type="dxa"/>
            <w:tcBorders>
              <w:top w:val="nil"/>
              <w:left w:val="nil"/>
              <w:bottom w:val="single" w:sz="4" w:space="0" w:color="000000"/>
              <w:right w:val="single" w:sz="4" w:space="0" w:color="000000"/>
            </w:tcBorders>
            <w:shd w:val="clear" w:color="auto" w:fill="auto"/>
            <w:vAlign w:val="center"/>
            <w:hideMark/>
          </w:tcPr>
          <w:p w14:paraId="5FC34E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5FC34E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r>
      <w:tr w:rsidR="0020643A" w14:paraId="5FC34E55" w14:textId="77777777">
        <w:trPr>
          <w:trHeight w:val="480"/>
        </w:trPr>
        <w:tc>
          <w:tcPr>
            <w:tcW w:w="3823" w:type="dxa"/>
            <w:tcBorders>
              <w:top w:val="nil"/>
              <w:left w:val="single" w:sz="4" w:space="0" w:color="000000"/>
              <w:bottom w:val="single" w:sz="4" w:space="0" w:color="000000"/>
              <w:right w:val="single" w:sz="4" w:space="0" w:color="000000"/>
            </w:tcBorders>
            <w:shd w:val="clear" w:color="auto" w:fill="auto"/>
            <w:vAlign w:val="center"/>
            <w:hideMark/>
          </w:tcPr>
          <w:p w14:paraId="5FC34E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Άρθρο: 15. Έξοδα Υπουργείου Πολιτισμού και Αθλητισμού (ΣΥΝΟΛΙΚΑ ΨΗΦΟΙ: NAI:154, OXI:143, ΠΡΝ:0)</w:t>
            </w:r>
          </w:p>
        </w:tc>
        <w:tc>
          <w:tcPr>
            <w:tcW w:w="1562" w:type="dxa"/>
            <w:tcBorders>
              <w:top w:val="nil"/>
              <w:left w:val="nil"/>
              <w:bottom w:val="single" w:sz="4" w:space="0" w:color="000000"/>
              <w:right w:val="single" w:sz="4" w:space="0" w:color="000000"/>
            </w:tcBorders>
            <w:shd w:val="clear" w:color="auto" w:fill="auto"/>
            <w:vAlign w:val="center"/>
            <w:hideMark/>
          </w:tcPr>
          <w:p w14:paraId="5FC34E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c>
          <w:tcPr>
            <w:tcW w:w="1939" w:type="dxa"/>
            <w:tcBorders>
              <w:top w:val="nil"/>
              <w:left w:val="nil"/>
              <w:bottom w:val="single" w:sz="4" w:space="0" w:color="000000"/>
              <w:right w:val="single" w:sz="4" w:space="0" w:color="000000"/>
            </w:tcBorders>
            <w:shd w:val="clear" w:color="auto" w:fill="auto"/>
            <w:vAlign w:val="center"/>
            <w:hideMark/>
          </w:tcPr>
          <w:p w14:paraId="5FC34E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5FC34E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r>
      <w:tr w:rsidR="0020643A" w14:paraId="5FC34E5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E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ΑΘΑΝΑΣΙΟΥ ΑΘΑΝΑΣΙΟΣ(ΝΑΣΟΣ)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E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E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E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E5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E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ΑΘΑΝΑΣΙΟΥ ΧΑΡΑΛΑΜΠΟΣ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E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E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4E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E6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E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ΑΪΒΑΤΙΔΗΣ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E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E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E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E6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E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ΑΚΡΙΩΤΗΣ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E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E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E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E6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E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ΑΜΑΝΑΤΙΔΗΣ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E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E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E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E7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E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ΑΜΥΡΑΣ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E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4E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E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E7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E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ΑΝΑΓΝΩΣΤΟΠΟΥΛΟΥ ΑΘΑΝΑΣΙΑ(ΣΙΑ)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4E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E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E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E7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E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ΑΝΑΣΤΑΣΙΑΔΗΣ ΣΑΒΒΑΣ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E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E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E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E8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E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ΑΝΔΡΙΑΝΟΣ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E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E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4E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E8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E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ΑΝΤΩΝΙΑΔΗΣ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E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E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E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E8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E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ΑΝΤΩΝΙΟΥ ΜΑΡΙΑ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4E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E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E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E9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E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ΑΝΤΩΝΙΟΥ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E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E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E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E9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E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ΑΠΟΣΤΟΛΟΥ ΕΥΑΓΓΕΛΟΣ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E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E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E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E9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E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ΑΡΑΜΠΑΤΖΗ ΦΩΤΕΙΝΗ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4E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E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E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EA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E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ΑΡΑΧΩΒΙΤΗΣ 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E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E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E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EA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E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ΑΡΒΑΝΙΤΙΔΗΣ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E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4E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Β' </w:t>
            </w:r>
            <w:r w:rsidRPr="004D3269">
              <w:rPr>
                <w:rFonts w:ascii="Segoe UI" w:eastAsia="Times New Roman" w:hAnsi="Segoe UI" w:cs="Segoe UI"/>
                <w:sz w:val="18"/>
                <w:szCs w:val="18"/>
              </w:rPr>
              <w:t>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E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EA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E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ΑΣΗΜΑΚΟΠΟΥΛΟΥ ΑΝΝΑ-ΜΙΣΕΛ</w:t>
            </w:r>
          </w:p>
        </w:tc>
        <w:tc>
          <w:tcPr>
            <w:tcW w:w="1562" w:type="dxa"/>
            <w:tcBorders>
              <w:top w:val="nil"/>
              <w:left w:val="nil"/>
              <w:bottom w:val="single" w:sz="4" w:space="0" w:color="000000"/>
              <w:right w:val="single" w:sz="4" w:space="0" w:color="000000"/>
            </w:tcBorders>
            <w:shd w:val="clear" w:color="auto" w:fill="auto"/>
            <w:noWrap/>
            <w:vAlign w:val="center"/>
            <w:hideMark/>
          </w:tcPr>
          <w:p w14:paraId="5FC34E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E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E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EA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E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ΑΥΓΕΝΑΚΗΣ ΕΛΕΥΘΕΡΙΟΣ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E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E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4E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EB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E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ΑΥΛΩΝΙΤΟΥ ΕΛΕΝΗ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4E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E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E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EB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E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ΑΧΜΕΤ ΙΛΧΑΝ</w:t>
            </w:r>
          </w:p>
        </w:tc>
        <w:tc>
          <w:tcPr>
            <w:tcW w:w="1562" w:type="dxa"/>
            <w:tcBorders>
              <w:top w:val="nil"/>
              <w:left w:val="nil"/>
              <w:bottom w:val="single" w:sz="4" w:space="0" w:color="000000"/>
              <w:right w:val="single" w:sz="4" w:space="0" w:color="000000"/>
            </w:tcBorders>
            <w:shd w:val="clear" w:color="auto" w:fill="auto"/>
            <w:noWrap/>
            <w:vAlign w:val="center"/>
            <w:hideMark/>
          </w:tcPr>
          <w:p w14:paraId="5FC34E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4E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E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EB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E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ΒΑΓΕΝΑ ΑΝΝΑ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4E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E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E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EC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E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ΒΑΓΙΩΝΑΚΗ ΕΥΑΓΓΕΛΙΑ(ΒΑΛΙΑ)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4E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E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E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EC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E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ΒΑΓΙΩΝΑΣ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E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E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E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EC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E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ΒΑΚΗ ΦΩΤΕΙΝΗ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4E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E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E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ED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E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ΒΑΡΒΙΤΣΙΩΤΗΣ ΜΙΛΤΙΑΔΗΣ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E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E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E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ED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E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ΒΑΡΔΑΚΗΣ ΣΩΚΡΑΤΗΣ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E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E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4E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ED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E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ΒΑΡΔΑΛΗΣ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E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4E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E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EE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E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ΒΑΡΕΜΕΝΟΣ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E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E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E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EE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E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ΒΕΝΙΖΕΛΟΣ ΕΥΑΓΓΕΛΟΣ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E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4E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E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EE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E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ΒΕΡΝΑΡΔΑΚΗΣ ΧΡΙΣΤΟΦΟΡΟΣ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E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E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E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EF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E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ΒΕΣΥΡΟΠΟΥΛΟΣ ΑΠΟΣΤΟΛΟΣ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E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E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E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EF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E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ΒΕΤΤΑΣ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E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E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4E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EF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E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ΒΙΤΣΑΣ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E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E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4E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EF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E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ΒΛΑΣΗΣ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E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E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E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F0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F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ΒΛΑΧΟΣ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F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F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F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F0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F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ΒΛΑΧΟΥ ΣΩΤΗΡΙΑ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4F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F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F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F0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F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ΒΟΡΙΔΗΣ ΜΑΥΡΟΥΔΗΣ(ΜΑΚΗΣ)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F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F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F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F1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F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ΒΟΥΛΤΕΨΗ ΣΟΦΙΑ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4F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F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F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F1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F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ΒΟΥΤΣΗΣ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F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F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F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F1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F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ΒΡΑΝΤΖΑ ΠΑΝΑΓΙΩΤΑ</w:t>
            </w:r>
          </w:p>
        </w:tc>
        <w:tc>
          <w:tcPr>
            <w:tcW w:w="1562" w:type="dxa"/>
            <w:tcBorders>
              <w:top w:val="nil"/>
              <w:left w:val="nil"/>
              <w:bottom w:val="single" w:sz="4" w:space="0" w:color="000000"/>
              <w:right w:val="single" w:sz="4" w:space="0" w:color="000000"/>
            </w:tcBorders>
            <w:shd w:val="clear" w:color="auto" w:fill="auto"/>
            <w:noWrap/>
            <w:vAlign w:val="center"/>
            <w:hideMark/>
          </w:tcPr>
          <w:p w14:paraId="5FC34F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F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F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F2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F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ΒΡΟΥΤΣΗΣ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F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F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F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F2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F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ΓΑΒΡΟΓΛΟΥ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F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F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F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F2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F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ΓΑΚΗΣ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F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F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4F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F3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F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ΓΕΝΗΜΑΤΑ ΦΩΤΕΙΝΗ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4F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4F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F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F3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F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ΓΕΝΝΙΑ ΓΕΩΡΓΙΑ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4F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F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4F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F3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F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ΓΕΡΜΕΝΗΣ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F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F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F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F4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F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ΓΕΡΟΒΑΣΙΛΗ ΟΛΓΑ</w:t>
            </w:r>
          </w:p>
        </w:tc>
        <w:tc>
          <w:tcPr>
            <w:tcW w:w="1562" w:type="dxa"/>
            <w:tcBorders>
              <w:top w:val="nil"/>
              <w:left w:val="nil"/>
              <w:bottom w:val="single" w:sz="4" w:space="0" w:color="000000"/>
              <w:right w:val="single" w:sz="4" w:space="0" w:color="000000"/>
            </w:tcBorders>
            <w:shd w:val="clear" w:color="auto" w:fill="auto"/>
            <w:noWrap/>
            <w:vAlign w:val="center"/>
            <w:hideMark/>
          </w:tcPr>
          <w:p w14:paraId="5FC34F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F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F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F4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F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ΓΕΩΡΓΑΝΤΑΣ </w:t>
            </w:r>
            <w:r w:rsidRPr="004D3269">
              <w:rPr>
                <w:rFonts w:ascii="Segoe UI" w:eastAsia="Times New Roman" w:hAnsi="Segoe UI" w:cs="Segoe UI"/>
                <w:sz w:val="18"/>
                <w:szCs w:val="18"/>
              </w:rPr>
              <w:t>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F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F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5FC34F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F4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F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ΓΕΩΡΓΙΑΔΗΣ ΜΑΡΙΟΣ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F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4F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F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F4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F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ΓΕΩΡΓΙΑΔΗΣ ΣΠΥΡΙΔΩΝ-ΑΔΩΝΙΣ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F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F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F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F5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F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ΓΕΩΡΓΟΠΟΥΛΟΥ-ΣΑΛΤΑΡΗ ΕΥΣΤΑΘΙΑ(ΕΦΗ)</w:t>
            </w:r>
          </w:p>
        </w:tc>
        <w:tc>
          <w:tcPr>
            <w:tcW w:w="1562" w:type="dxa"/>
            <w:tcBorders>
              <w:top w:val="nil"/>
              <w:left w:val="nil"/>
              <w:bottom w:val="single" w:sz="4" w:space="0" w:color="000000"/>
              <w:right w:val="single" w:sz="4" w:space="0" w:color="000000"/>
            </w:tcBorders>
            <w:shd w:val="clear" w:color="auto" w:fill="auto"/>
            <w:noWrap/>
            <w:vAlign w:val="center"/>
            <w:hideMark/>
          </w:tcPr>
          <w:p w14:paraId="5FC34F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F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F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F5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F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ΓΙΑΚΟΥΜΑΤΟΣ ΓΕΡΑΣΙΜΟΣ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F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F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F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F5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F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ΓΙΑΝΝΑΚΗΣ ΣΤΕΡΓΙΟΣ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F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F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F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F6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F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ΓΙΑΝΝΑΚΙΔΗΣ ΕΥΣΤΑΘΙΟΣ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F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F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F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F6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F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ΓΙΟΓΙΑΚΑΣ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F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F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F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F6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F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ΓΚΑΡΑ ΑΝΑΣΤΑΣΙΑ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4F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F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4F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F7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F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ΓΚΙΟΚΑΣ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F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4F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F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F7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F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ΓΚΙΟΛΑΣ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F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F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4F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F7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F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ΓΚΙΟΥΛΕΚΑΣ ΚΩΣΤΑΝΤΙΝΟΣ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F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F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F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F8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F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ΓΡΕΓΟΣ ΑΝΤΩΝΙΟΣ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F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F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F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F8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F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ΓΡΗΓΟΡΑΚΟΣ ΛΕΩΝΙΔΑΣ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F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4F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F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F8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F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ΔΑΒΑΚΗΣ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F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F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F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F9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F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ΔΑΝΕΛΛΗΣ ΣΠΥΡΙΔΩΝ</w:t>
            </w:r>
          </w:p>
        </w:tc>
        <w:tc>
          <w:tcPr>
            <w:tcW w:w="1562" w:type="dxa"/>
            <w:tcBorders>
              <w:top w:val="nil"/>
              <w:left w:val="nil"/>
              <w:bottom w:val="single" w:sz="4" w:space="0" w:color="000000"/>
              <w:right w:val="single" w:sz="4" w:space="0" w:color="000000"/>
            </w:tcBorders>
            <w:shd w:val="clear" w:color="auto" w:fill="auto"/>
            <w:noWrap/>
            <w:vAlign w:val="center"/>
            <w:hideMark/>
          </w:tcPr>
          <w:p w14:paraId="5FC34F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4F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4F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F9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F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ΔΕΔΕΣ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F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F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F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F9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F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ΔΕΛΗΣ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F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4F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F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F9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F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ΔΕΝΔΙΑΣ ΝΙΚΟΛΑΟΣ-ΓΕΩΡΓΙΟΣ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F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F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Β' </w:t>
            </w:r>
            <w:r w:rsidRPr="004D3269">
              <w:rPr>
                <w:rFonts w:ascii="Segoe UI" w:eastAsia="Times New Roman" w:hAnsi="Segoe UI" w:cs="Segoe UI"/>
                <w:sz w:val="18"/>
                <w:szCs w:val="18"/>
              </w:rPr>
              <w:t>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F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FA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F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ΔΗΜΑΡΑΣ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F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F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F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FA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F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ΔΗΜΑΣ ΧΡΙΣΤΟΣ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F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F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F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FA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F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ΔΗΜΗΤΡΙΑΔΗΣ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F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F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F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FB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F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ΔΗΜΟΣΧΑΚΗΣ ΑΝΑΣΤΑΣΙΟΣ(ΤΑΣΟΣ)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F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F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4F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FB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F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ΔΟΥΖΙΝΑΣ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F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F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4F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FB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F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ΔΡΑΓΑΣΑΚΗΣ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F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F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F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FC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F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ΔΡΙΤΣΑΣ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F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F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4F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FC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F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ΔΡΙΤΣΕΛΗ ΠΑΝΑΓΙΩΤΑ</w:t>
            </w:r>
          </w:p>
        </w:tc>
        <w:tc>
          <w:tcPr>
            <w:tcW w:w="1562" w:type="dxa"/>
            <w:tcBorders>
              <w:top w:val="nil"/>
              <w:left w:val="nil"/>
              <w:bottom w:val="single" w:sz="4" w:space="0" w:color="000000"/>
              <w:right w:val="single" w:sz="4" w:space="0" w:color="000000"/>
            </w:tcBorders>
            <w:shd w:val="clear" w:color="auto" w:fill="auto"/>
            <w:noWrap/>
            <w:vAlign w:val="center"/>
            <w:hideMark/>
          </w:tcPr>
          <w:p w14:paraId="5FC34F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F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F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FC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F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ΕΜΜΑΝΟΥΗΛΙΔΗΣ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F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F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F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FD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F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ΖΑΡΟΥΛΙΑ ΕΛΕΝΗ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4F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F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F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FD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F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ΖΕΪΜΠΕΚ ΧΟΥΣΕΪΝ</w:t>
            </w:r>
          </w:p>
        </w:tc>
        <w:tc>
          <w:tcPr>
            <w:tcW w:w="1562" w:type="dxa"/>
            <w:tcBorders>
              <w:top w:val="nil"/>
              <w:left w:val="nil"/>
              <w:bottom w:val="single" w:sz="4" w:space="0" w:color="000000"/>
              <w:right w:val="single" w:sz="4" w:space="0" w:color="000000"/>
            </w:tcBorders>
            <w:shd w:val="clear" w:color="auto" w:fill="auto"/>
            <w:noWrap/>
            <w:vAlign w:val="center"/>
            <w:hideMark/>
          </w:tcPr>
          <w:p w14:paraId="5FC34F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F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F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FD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F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ΖΟΥΡΑΡΗΣ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F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4F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F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FE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F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ΗΓΟΥΜΕΝΙΔΗΣ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F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F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4F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FE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F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ΗΛΙΟΠΟΥΛΟΣ ΠΑΝΑΓΙΩΤΗΣ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F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F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F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FE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F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ΘΕΛΕΡΙΤΗ ΜΑΡΙΑ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4F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F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F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FE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F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ΘΕΟΔΩΡΑΚΗΣ 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F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4F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F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4FF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F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ΘΕΟΠΕΦΤΑΤΟΥ ΑΦΡΟΔΙΤΗ</w:t>
            </w:r>
          </w:p>
        </w:tc>
        <w:tc>
          <w:tcPr>
            <w:tcW w:w="1562" w:type="dxa"/>
            <w:tcBorders>
              <w:top w:val="nil"/>
              <w:left w:val="nil"/>
              <w:bottom w:val="single" w:sz="4" w:space="0" w:color="000000"/>
              <w:right w:val="single" w:sz="4" w:space="0" w:color="000000"/>
            </w:tcBorders>
            <w:shd w:val="clear" w:color="auto" w:fill="auto"/>
            <w:noWrap/>
            <w:vAlign w:val="center"/>
            <w:hideMark/>
          </w:tcPr>
          <w:p w14:paraId="5FC34F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F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4F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FF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F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ΘΕΟΦΥΛΑΚΤΟΣ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F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4F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4F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4FF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F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ΘΕΟΧΑΡΗΣ ΘΕΟΧΑΡΗΣ(ΧΑΡΗΣ)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4F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4F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4F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00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4F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ΘΕΟΧΑΡΟΠΟΥΛΟΣ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0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50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0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00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0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ΘΕΩΝΑΣ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0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0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0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00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0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ΘΗΒΑΙΟΣ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0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0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0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01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0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ΘΡΑΨΑΝΙΩΤΗΣ ΕΜΜΑΝΟΥΗΛ</w:t>
            </w:r>
          </w:p>
        </w:tc>
        <w:tc>
          <w:tcPr>
            <w:tcW w:w="1562" w:type="dxa"/>
            <w:tcBorders>
              <w:top w:val="nil"/>
              <w:left w:val="nil"/>
              <w:bottom w:val="single" w:sz="4" w:space="0" w:color="000000"/>
              <w:right w:val="single" w:sz="4" w:space="0" w:color="000000"/>
            </w:tcBorders>
            <w:shd w:val="clear" w:color="auto" w:fill="auto"/>
            <w:noWrap/>
            <w:vAlign w:val="center"/>
            <w:hideMark/>
          </w:tcPr>
          <w:p w14:paraId="5FC350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0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50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01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0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ΙΓΓΛΕΖΗ ΑΙΚΑΤΕΡΙΝΗ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50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0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0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01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0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ΚΑΒΑΔΕΛΛΑΣ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0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50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0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02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0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ΚΑΒΒΑΔΑΣ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0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0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50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02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0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ΚΑΒΒΑΔΙΑ ΙΩΑΝΝΕΤΑ(ΑΝΝΕΤΑ)</w:t>
            </w:r>
          </w:p>
        </w:tc>
        <w:tc>
          <w:tcPr>
            <w:tcW w:w="1562" w:type="dxa"/>
            <w:tcBorders>
              <w:top w:val="nil"/>
              <w:left w:val="nil"/>
              <w:bottom w:val="single" w:sz="4" w:space="0" w:color="000000"/>
              <w:right w:val="single" w:sz="4" w:space="0" w:color="000000"/>
            </w:tcBorders>
            <w:shd w:val="clear" w:color="auto" w:fill="auto"/>
            <w:noWrap/>
            <w:vAlign w:val="center"/>
            <w:hideMark/>
          </w:tcPr>
          <w:p w14:paraId="5FC350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0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0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02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0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ΚΑΪΣΑΣ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0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0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50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03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0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ΚΑΚΛΑΜΑΝΗΣ ΝΙΚΗΤΑΣ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0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0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0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03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0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ΚΑΛΑΦΑΤΗΣ 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0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0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0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03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0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ΚΑΜΑΤΕΡΟΣ ΗΛΙΑΣ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0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0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50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03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0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ΚΑΜΜΕΝΟΣ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0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50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50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04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0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ΚΑΜΜΕΝΟΣ ΠΑΝΑΓΙΩΤΗΣ(ΠΑΝΟΣ)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0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50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0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04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0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ΚΑΝΕΛΛΗ ΓΑΡΥΦΑΛΛΙΑ(ΛΙΑΝΑ)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50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50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0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04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0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ΚΑΡΑΓΙΑΝΝΗΣ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0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0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0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05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0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ΚΑΡΑΓΙΑΝΝΙΔΗΣ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0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0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0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05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0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ΚΑΡΑ-ΓΙΟΥΣΟΥΦ ΑΪΧΑΝ</w:t>
            </w:r>
          </w:p>
        </w:tc>
        <w:tc>
          <w:tcPr>
            <w:tcW w:w="1562" w:type="dxa"/>
            <w:tcBorders>
              <w:top w:val="nil"/>
              <w:left w:val="nil"/>
              <w:bottom w:val="single" w:sz="4" w:space="0" w:color="000000"/>
              <w:right w:val="single" w:sz="4" w:space="0" w:color="000000"/>
            </w:tcBorders>
            <w:shd w:val="clear" w:color="auto" w:fill="auto"/>
            <w:noWrap/>
            <w:vAlign w:val="center"/>
            <w:hideMark/>
          </w:tcPr>
          <w:p w14:paraId="5FC350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0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0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05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0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ΚΑΡΑΓΚΟΥΝΗΣ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0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0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0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06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0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ΚΑΡΑΘΑΝΑΣΟΠΟΥΛΟΣ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0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50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0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06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0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ΚΑΡΑΚΩΣΤΑ ΕΥΑΓΓΕΛΙΑ(ΕΥΗ)</w:t>
            </w:r>
          </w:p>
        </w:tc>
        <w:tc>
          <w:tcPr>
            <w:tcW w:w="1562" w:type="dxa"/>
            <w:tcBorders>
              <w:top w:val="nil"/>
              <w:left w:val="nil"/>
              <w:bottom w:val="single" w:sz="4" w:space="0" w:color="000000"/>
              <w:right w:val="single" w:sz="4" w:space="0" w:color="000000"/>
            </w:tcBorders>
            <w:shd w:val="clear" w:color="auto" w:fill="auto"/>
            <w:noWrap/>
            <w:vAlign w:val="center"/>
            <w:hideMark/>
          </w:tcPr>
          <w:p w14:paraId="5FC350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0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50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06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0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ΚΑΡΑΚΩΣΤΑΣ ΕΥΑΓΓΕΛΟΣ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0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0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0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07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0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ΚΑΡΑΜΑΝΛΗ ΑΝΝΑ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50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0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Β' </w:t>
            </w:r>
            <w:r w:rsidRPr="004D3269">
              <w:rPr>
                <w:rFonts w:ascii="Segoe UI" w:eastAsia="Times New Roman" w:hAnsi="Segoe UI" w:cs="Segoe UI"/>
                <w:sz w:val="18"/>
                <w:szCs w:val="18"/>
              </w:rPr>
              <w:t>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0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07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0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ΚΑΡΑΜΑΝΛΗΣ ΚΩΝ/ΝΟΣ τ ΑΛΕΞ</w:t>
            </w:r>
          </w:p>
        </w:tc>
        <w:tc>
          <w:tcPr>
            <w:tcW w:w="1562" w:type="dxa"/>
            <w:tcBorders>
              <w:top w:val="nil"/>
              <w:left w:val="nil"/>
              <w:bottom w:val="single" w:sz="4" w:space="0" w:color="000000"/>
              <w:right w:val="single" w:sz="4" w:space="0" w:color="000000"/>
            </w:tcBorders>
            <w:shd w:val="clear" w:color="auto" w:fill="auto"/>
            <w:noWrap/>
            <w:vAlign w:val="center"/>
            <w:hideMark/>
          </w:tcPr>
          <w:p w14:paraId="5FC350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0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0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07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0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ΚΑΡΑΜΑΝΛΗΣ ΚΩΝ/ΝΟΣ τ ΑΧΙΛ</w:t>
            </w:r>
          </w:p>
        </w:tc>
        <w:tc>
          <w:tcPr>
            <w:tcW w:w="1562" w:type="dxa"/>
            <w:tcBorders>
              <w:top w:val="nil"/>
              <w:left w:val="nil"/>
              <w:bottom w:val="single" w:sz="4" w:space="0" w:color="000000"/>
              <w:right w:val="single" w:sz="4" w:space="0" w:color="000000"/>
            </w:tcBorders>
            <w:shd w:val="clear" w:color="auto" w:fill="auto"/>
            <w:noWrap/>
            <w:vAlign w:val="center"/>
            <w:hideMark/>
          </w:tcPr>
          <w:p w14:paraId="5FC350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0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0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08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0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ΚΑΡΑΝΑΣΤΑΣΗΣ ΑΠΟΣΤΟΛΟΣ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0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0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50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08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0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ΚΑΡΑΟΓΛΟΥ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0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0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0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08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0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ΚΑΡΑΣΑΡΛΙΔΟΥ ΕΥΦΡΟΣΥΝΗ(ΦΡΟΣΩ)</w:t>
            </w:r>
          </w:p>
        </w:tc>
        <w:tc>
          <w:tcPr>
            <w:tcW w:w="1562" w:type="dxa"/>
            <w:tcBorders>
              <w:top w:val="nil"/>
              <w:left w:val="nil"/>
              <w:bottom w:val="single" w:sz="4" w:space="0" w:color="000000"/>
              <w:right w:val="single" w:sz="4" w:space="0" w:color="000000"/>
            </w:tcBorders>
            <w:shd w:val="clear" w:color="auto" w:fill="auto"/>
            <w:noWrap/>
            <w:vAlign w:val="center"/>
            <w:hideMark/>
          </w:tcPr>
          <w:p w14:paraId="5FC350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0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0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08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0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ΚΑΡΑΣΜΑΝΗΣ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0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0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0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09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0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ΚΑΡΡΑΣ ΓΕΩΡΓΙΟΣ-ΔΗΜΗΤΡΙΟΣ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0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50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0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09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0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ΚΑΣΑΠΙΔΗΣ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0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0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0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09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0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ΚΑΣΙΔΙΑΡΗΣ ΗΛΙΑΣ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0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0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0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0A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0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ΚΑΣΙΜΑΤΗ ΕΙΡΗΝΗ(ΝΙΝΑ)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50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0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50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0A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0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ΚΑΣΤΟΡΗΣ ΑΣΤΕΡΙΟΣ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0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0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0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0A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0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ΚΑΤΡΟΥΓΚΑΛΟΣ </w:t>
            </w:r>
            <w:r w:rsidRPr="004D3269">
              <w:rPr>
                <w:rFonts w:ascii="Segoe UI" w:eastAsia="Times New Roman" w:hAnsi="Segoe UI" w:cs="Segoe UI"/>
                <w:sz w:val="18"/>
                <w:szCs w:val="18"/>
              </w:rPr>
              <w:t>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0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0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0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0B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0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ΚΑΤΣΑΒΡΙΑ-ΣΙΩΡΟΠΟΥΛΟΥ ΧΡΥΣΟΥΛΑ</w:t>
            </w:r>
          </w:p>
        </w:tc>
        <w:tc>
          <w:tcPr>
            <w:tcW w:w="1562" w:type="dxa"/>
            <w:tcBorders>
              <w:top w:val="nil"/>
              <w:left w:val="nil"/>
              <w:bottom w:val="single" w:sz="4" w:space="0" w:color="000000"/>
              <w:right w:val="single" w:sz="4" w:space="0" w:color="000000"/>
            </w:tcBorders>
            <w:shd w:val="clear" w:color="auto" w:fill="auto"/>
            <w:noWrap/>
            <w:vAlign w:val="center"/>
            <w:hideMark/>
          </w:tcPr>
          <w:p w14:paraId="5FC350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0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0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0B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0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ΚΑΤΣΑΝΙΩΤΗΣ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0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0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0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0B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0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ΚΑΤΣΑΦΑΔΟΣ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0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0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50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0C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0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ΚΑΤΣΗΣ ΜΑΡΙΟΣ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0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0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0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0C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0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ΚΑΤΣΙΑΝΤΩΝΗΣ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0C3" w14:textId="77777777" w:rsidR="00832F31" w:rsidRPr="004D3269" w:rsidRDefault="00E84ECF">
            <w:pPr>
              <w:spacing w:after="0" w:line="240" w:lineRule="auto"/>
              <w:contextualSpacing/>
              <w:rPr>
                <w:rFonts w:ascii="Segoe UI" w:eastAsia="Times New Roman" w:hAnsi="Segoe UI" w:cs="Segoe UI"/>
                <w:sz w:val="18"/>
                <w:szCs w:val="18"/>
              </w:rPr>
            </w:pPr>
            <w:r>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0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0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0C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0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ΚΑΤΣΙΚΗΣ </w:t>
            </w:r>
            <w:r w:rsidRPr="004D3269">
              <w:rPr>
                <w:rFonts w:ascii="Segoe UI" w:eastAsia="Times New Roman" w:hAnsi="Segoe UI" w:cs="Segoe UI"/>
                <w:sz w:val="18"/>
                <w:szCs w:val="18"/>
              </w:rPr>
              <w:t>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0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50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0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0D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0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ΚΑΤΣΩΤΗΣ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0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50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0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0D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0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ΚΑΦΑΝΤΑΡΗ ΧΑΡΟΥΛΑ</w:t>
            </w:r>
          </w:p>
        </w:tc>
        <w:tc>
          <w:tcPr>
            <w:tcW w:w="1562" w:type="dxa"/>
            <w:tcBorders>
              <w:top w:val="nil"/>
              <w:left w:val="nil"/>
              <w:bottom w:val="single" w:sz="4" w:space="0" w:color="000000"/>
              <w:right w:val="single" w:sz="4" w:space="0" w:color="000000"/>
            </w:tcBorders>
            <w:shd w:val="clear" w:color="auto" w:fill="auto"/>
            <w:noWrap/>
            <w:vAlign w:val="center"/>
            <w:hideMark/>
          </w:tcPr>
          <w:p w14:paraId="5FC350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0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0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0D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0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ΚΕΓΚΕΡΟΓΛΟΥ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0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50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50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0D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0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ΚΕΔΙΚΟΓΛΟΥ ΣΥΜΕΩΝ(ΣΙΜΟΣ)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0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0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0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0E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0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ΚΕΛΛΑΣ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0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0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0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0E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0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ΚΕΡΑΜΕΩΣ ΝΙΚΗ</w:t>
            </w:r>
          </w:p>
        </w:tc>
        <w:tc>
          <w:tcPr>
            <w:tcW w:w="1562" w:type="dxa"/>
            <w:tcBorders>
              <w:top w:val="nil"/>
              <w:left w:val="nil"/>
              <w:bottom w:val="single" w:sz="4" w:space="0" w:color="000000"/>
              <w:right w:val="single" w:sz="4" w:space="0" w:color="000000"/>
            </w:tcBorders>
            <w:shd w:val="clear" w:color="auto" w:fill="auto"/>
            <w:noWrap/>
            <w:vAlign w:val="center"/>
            <w:hideMark/>
          </w:tcPr>
          <w:p w14:paraId="5FC350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0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0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0E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0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ΚΕΦΑΛΙΔΟΥ ΧΑΡΟΥΛΑ(ΧΑΡΑ)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50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50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0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0F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0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ΚΕΦΑΛΟΓΙΑΝΝΗ ΟΛΓΑ</w:t>
            </w:r>
          </w:p>
        </w:tc>
        <w:tc>
          <w:tcPr>
            <w:tcW w:w="1562" w:type="dxa"/>
            <w:tcBorders>
              <w:top w:val="nil"/>
              <w:left w:val="nil"/>
              <w:bottom w:val="single" w:sz="4" w:space="0" w:color="000000"/>
              <w:right w:val="single" w:sz="4" w:space="0" w:color="000000"/>
            </w:tcBorders>
            <w:shd w:val="clear" w:color="auto" w:fill="auto"/>
            <w:noWrap/>
            <w:vAlign w:val="center"/>
            <w:hideMark/>
          </w:tcPr>
          <w:p w14:paraId="5FC350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0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0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0F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0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ΚΙΚΙΛΙΑΣ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0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0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0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0F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0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ΚΟΖΟΜΠΟΛΗ-ΑΜΑΝΑΤΙΔΗ ΠΑΝΑΓΙΩΤΑ</w:t>
            </w:r>
          </w:p>
        </w:tc>
        <w:tc>
          <w:tcPr>
            <w:tcW w:w="1562" w:type="dxa"/>
            <w:tcBorders>
              <w:top w:val="nil"/>
              <w:left w:val="nil"/>
              <w:bottom w:val="single" w:sz="4" w:space="0" w:color="000000"/>
              <w:right w:val="single" w:sz="4" w:space="0" w:color="000000"/>
            </w:tcBorders>
            <w:shd w:val="clear" w:color="auto" w:fill="auto"/>
            <w:noWrap/>
            <w:vAlign w:val="center"/>
            <w:hideMark/>
          </w:tcPr>
          <w:p w14:paraId="5FC350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0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0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10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0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ΚΟΚΚΑΛΗΣ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0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51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1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10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1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ΚΟΛΛΙΑ-ΤΣΑΡΟΥΧΑ ΜΑΡΙΑ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51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51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1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10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1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ΚΟΝΣΟΛΑΣ ΕΜΜΑΝΟΥΗΛ(ΜΑΝΟΣ)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1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1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51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11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1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ΚΟΝΤΟΓΕΩΡΓΟΣ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1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1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1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11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1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ΚΟΝΤΟΝΗΣ ΧΑΡΑΛΑΜΠΟΣ-ΣΤΑΥΡΟΣ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1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1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51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11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1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ΚΟΤΖΙΑΣ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1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1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1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12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1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ΚΟΥΖΗΛΟΣ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1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1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51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12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1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ΚΟΥΚΟΔΗΜΟΣ </w:t>
            </w:r>
            <w:r w:rsidRPr="004D3269">
              <w:rPr>
                <w:rFonts w:ascii="Segoe UI" w:eastAsia="Times New Roman" w:hAnsi="Segoe UI" w:cs="Segoe UI"/>
                <w:sz w:val="18"/>
                <w:szCs w:val="18"/>
              </w:rPr>
              <w:t>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1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1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1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12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1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ΚΟΥΚΟΥΤΣΗΣ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1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51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1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12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1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ΚΟΥΜΟΥΤΣΑΚΟΣ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1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1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1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13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1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ΚΟΥΝΤΟΥΡΑ ΕΛΕΝΑ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51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51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1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13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1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ΚΟΥΡΑΚΗΣ ΑΝΑΣΤΑΣΙΟΣ(ΤΑΣΟΣ)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1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1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1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13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1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ΚΟΥΡΟΥΜΠΛΗΣ ΠΑΝΑΓΙΩΤΗΣ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1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1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1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14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1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ΚΟΥΤΣΟΥΚΟΣ ΓΙΑΝΝΗΣ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1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51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1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14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1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ΚΟΥΤΣΟΥΜΠΑΣ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1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1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1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14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1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ΚΟΥΤΣΟΥΜΠΑΣ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1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51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1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15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1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ΚΡΕΜΑΣΤΙΝΟΣ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1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51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51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15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1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ΚΥΡΙΑΖΙΔΗΣ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1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1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1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15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1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ΚΥΡΙΤΣΗΣ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1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1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1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16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1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ΚΩΝΣΤΑΝΤΙΝΕΑΣ </w:t>
            </w:r>
            <w:r w:rsidRPr="004D3269">
              <w:rPr>
                <w:rFonts w:ascii="Segoe UI" w:eastAsia="Times New Roman" w:hAnsi="Segoe UI" w:cs="Segoe UI"/>
                <w:sz w:val="18"/>
                <w:szCs w:val="18"/>
              </w:rPr>
              <w:t>ΠΕΤΡΟΣ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1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1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1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16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1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ΚΩΝΣΤΑΝΤΙΝΟΠΟΥΛΟΣ ΟΔΥΣΣΕΑΣ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1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51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1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16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1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ΚΩΝΣΤΑΝΤΟΠΟΥΛΟΣ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1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51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1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17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1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ΚΩΣΤΟΠΑΝΑΓΙΩΤΟΥ ΗΛΙΑΣ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1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1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51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17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1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ΛΑΓΟΣ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1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1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51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17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1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ΛΑΖΑΡΙΔΗΣ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1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51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1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17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1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ΛΑΜΠΡΟΥΛΗΣ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1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51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1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18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1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ΛΑΠΠΑΣ ΣΠΥΡΙΔΩΝΑΣ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1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1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1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18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1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ΛΕΒΕΝΤΗΣ ΒΑΣΙΛΗΣ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1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51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1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18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1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ΛΙΒΑΝΙΟΥ ΖΩΗ</w:t>
            </w:r>
          </w:p>
        </w:tc>
        <w:tc>
          <w:tcPr>
            <w:tcW w:w="1562" w:type="dxa"/>
            <w:tcBorders>
              <w:top w:val="nil"/>
              <w:left w:val="nil"/>
              <w:bottom w:val="single" w:sz="4" w:space="0" w:color="000000"/>
              <w:right w:val="single" w:sz="4" w:space="0" w:color="000000"/>
            </w:tcBorders>
            <w:shd w:val="clear" w:color="auto" w:fill="auto"/>
            <w:noWrap/>
            <w:vAlign w:val="center"/>
            <w:hideMark/>
          </w:tcPr>
          <w:p w14:paraId="5FC351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1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1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19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1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ΛΟΒΕΡΔΟΣ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1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51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1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19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1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ΛΥΚΟΥΔΗΣ ΣΠΥΡΙΔΩΝ</w:t>
            </w:r>
          </w:p>
        </w:tc>
        <w:tc>
          <w:tcPr>
            <w:tcW w:w="1562" w:type="dxa"/>
            <w:tcBorders>
              <w:top w:val="nil"/>
              <w:left w:val="nil"/>
              <w:bottom w:val="single" w:sz="4" w:space="0" w:color="000000"/>
              <w:right w:val="single" w:sz="4" w:space="0" w:color="000000"/>
            </w:tcBorders>
            <w:shd w:val="clear" w:color="auto" w:fill="auto"/>
            <w:noWrap/>
            <w:vAlign w:val="center"/>
            <w:hideMark/>
          </w:tcPr>
          <w:p w14:paraId="5FC351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51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1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19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1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ΜΑΝΙΑΤΗΣ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1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51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51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1A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1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ΜΑΝΙΟΣ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1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1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1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1A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1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ΜΑΝΤΑΣ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1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1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1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1A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1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ΜΑΝΩΛΑΚΟΥ ΔΙΑΜΑΝΤΩ</w:t>
            </w:r>
          </w:p>
        </w:tc>
        <w:tc>
          <w:tcPr>
            <w:tcW w:w="1562" w:type="dxa"/>
            <w:tcBorders>
              <w:top w:val="nil"/>
              <w:left w:val="nil"/>
              <w:bottom w:val="single" w:sz="4" w:space="0" w:color="000000"/>
              <w:right w:val="single" w:sz="4" w:space="0" w:color="000000"/>
            </w:tcBorders>
            <w:shd w:val="clear" w:color="auto" w:fill="auto"/>
            <w:noWrap/>
            <w:vAlign w:val="center"/>
            <w:hideMark/>
          </w:tcPr>
          <w:p w14:paraId="5FC351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51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51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1B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1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ΜΑΡΔΑΣ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1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1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1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1B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1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ΜΑΡΚΟΥ ΑΙΚΑΤΕΡΙΝΗ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51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1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1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1B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1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ΜΑΡΤΙΝΟΥ ΓΕΩΡΓΙΑ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51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1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1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1C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1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ΜΑΥΡΩΤΑΣ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1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51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1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1C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1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ΜΕΓΑΛΟΜΥΣΤΑΚΑΣ ΑΝΑΣΤΑΣΙΟΣ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1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51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1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1C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1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ΜΕΓΑΛΟΟΙΚΟΝΟΜΟΥ ΘΕΟΔΩΡΑ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51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1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51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1C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1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ΜΕΪΚΟΠΟΥΛΟΣ ΑΛΕΞΑΝΔΡΟΣ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1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1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1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1D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1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ΜΕΪΜΑΡΑΚΗΣ ΕΥΑΓΓΕΛΟΣ-ΒΑΣΙΛΕΙΟΣ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1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1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1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1D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1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ΜΗΤΑΡΑΚΗΣ </w:t>
            </w:r>
            <w:r w:rsidRPr="004D3269">
              <w:rPr>
                <w:rFonts w:ascii="Segoe UI" w:eastAsia="Times New Roman" w:hAnsi="Segoe UI" w:cs="Segoe UI"/>
                <w:sz w:val="18"/>
                <w:szCs w:val="18"/>
              </w:rPr>
              <w:t>ΠΑΝΑΓΙΩΤΗΣ(ΝΟΤΗΣ)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1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1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51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1D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1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ΜΗΤΑΦΙΔΗΣ ΤΡΙΑΝΤΑΦΥΛΛΟΣ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1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1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1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1E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1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ΜΗΤΣΟΤΑΚΗΣ ΚΥΡΙΑΚΟΣ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1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1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1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1E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1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ΜΙΧΑΗΛΙΔΗΣ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1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1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51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1E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1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ΜΙΧΑΛΟΛΙΑΚΟΣ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1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1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1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1F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1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ΜΙΧΕΛΗΣ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1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1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51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1F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1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ΜΙΧΕΛΟΓΙΑΝΝΑΚΗΣ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1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1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51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1F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1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1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51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1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20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1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ΜΟΡΦΙΔΗΣ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1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1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2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20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2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ΜΟΥΜΟΥΛΙΔΗΣ ΘΕΜΙΣΤΟΚΛΗΣ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2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2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2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20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2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ΜΟΥΣΤΑΦΑ ΜΟΥΣΤΑΦΑ</w:t>
            </w:r>
          </w:p>
        </w:tc>
        <w:tc>
          <w:tcPr>
            <w:tcW w:w="1562" w:type="dxa"/>
            <w:tcBorders>
              <w:top w:val="nil"/>
              <w:left w:val="nil"/>
              <w:bottom w:val="single" w:sz="4" w:space="0" w:color="000000"/>
              <w:right w:val="single" w:sz="4" w:space="0" w:color="000000"/>
            </w:tcBorders>
            <w:shd w:val="clear" w:color="auto" w:fill="auto"/>
            <w:noWrap/>
            <w:vAlign w:val="center"/>
            <w:hideMark/>
          </w:tcPr>
          <w:p w14:paraId="5FC352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2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2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21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2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ΜΠΑΚΟΓΙΑΝΝΗ ΘΕΟΔΩΡΑ(ΝΤΟΡΑ)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52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2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2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21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2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ΜΠΑΛΑΟΥΡΑΣ ΓΕΡΑΣΙΜΟΣ(ΜΑΚΗΣ)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2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2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2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21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2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ΜΠΑΛΑΦΑΣ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2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2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2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21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2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ΜΠΑΛΛΗΣ ΣΥΜΕΩΝ(ΜΑΚΗΣ)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2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2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2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22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2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ΜΠΑΛΤΑΣ ΑΡΙΣΤΕΙΔΗΣ-ΝΙΚΟΛΑΟΣ-ΔΗΜΗΤΡΙΟΣ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2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2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2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22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2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ΜΠΑΛΩΜΕΝΑΚΗΣ ΑΝΤΩΝΗΣ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2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2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2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22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2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ΜΠΑΞΕΒΑΝΑΚΗΣ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2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2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2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23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2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ΜΠΑΡΓΙΩΤΑΣ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2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52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2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23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2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ΜΠΑΡΚΑΣ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2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2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2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23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2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ΜΠΓΙΑΛΑΣ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2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2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2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24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2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ΜΠΟΛΑΡΗΣ ΜΑΡΚΟΣ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2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2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2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24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2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ΜΠΟΥΚΩΡΟΣ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2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2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2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24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2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ΜΠΟΥΡΑΣ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2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2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2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25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2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ΜΩΡΑΪΤΗΣ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2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52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2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25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2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ΝΙΚΟΛΟΠΟΥΛΟΣ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2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52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2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25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2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ΝΤΖΙΜΑΝΗΣ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2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2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2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26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2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ΞΑΝΘΟΣ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2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2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2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26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2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ΞΥΔΑΚΗΣ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2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2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2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26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2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ΟΙΚΟΝΟΜΟΥ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2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2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2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26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2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ΟΥΡΣΟΥΖΙΔΗΣ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2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2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2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27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2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ΠΑΛΛΗΣ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2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2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52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27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2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ΠΑΝΑΓΙΩΤΑΡΟΣ ΗΛΙΑΣ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2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2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2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27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2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ΠΑΝΑΓΙΩΤΟΠΟΥΛΟΣ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2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2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2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28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2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ΠΑΝΑΓΟΥΛΗΣ ΕΥΣΤΑΘΙΟΣ(ΣΤΑΘΗΣ)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2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52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2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28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2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ΠΑΝΤΖΑΣ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2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2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2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28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2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ΠΑΠΑΔΟΠΟΥΛΟΣ</w:t>
            </w:r>
            <w:r w:rsidRPr="004D3269">
              <w:rPr>
                <w:rFonts w:ascii="Segoe UI" w:eastAsia="Times New Roman" w:hAnsi="Segoe UI" w:cs="Segoe UI"/>
                <w:sz w:val="18"/>
                <w:szCs w:val="18"/>
              </w:rPr>
              <w:t xml:space="preserve">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2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2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2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29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2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ΠΑΠΑΔΟΠΟΥΛΟΣ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2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2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2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29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2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ΠΑΠΑΔΟΠΟΥΛΟΣ ΧΡΙΣΤΟΦΟΡΟΣ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2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2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2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29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2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ΠΑΠΑΗΛΙΟΥ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2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2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2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2A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2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ΠΑΠΑΘΕΟΔΩΡΟΥ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2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52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2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2A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2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ΠΑΠΑΚΩΣΤΑ-ΣΙΔΗΡΟΠΟΥΛΟΥ ΑΙΚΑΤΕΡΙΝΗ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52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52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2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2A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2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ΠΑΠΑΝΑΤΣΙΟΥ ΑΙΚΑΤΕΡΙΝΗ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52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2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2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2B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2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ΠΑΠΑΡΗΓΑ ΑΛΕΞΑΝΔΡΑ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52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52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2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2B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2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ΠΑΠΑΦΙΛΙΠΠΟΥ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2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2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2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2B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2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ΠΑΠΑΧΡΙΣΤΟΠΟΥΛΟΣ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2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52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2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2B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2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ΠΑΠΠΑΣ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2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2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2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2C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2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ΠΑΠΠΑΣ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2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2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2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2C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2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ΠΑΡΑΣΚΕΥΟΠΟΥΛΟΣ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2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2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2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2C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2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ΠΑΡΑΣΤΑΤΙΔΗΣ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2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2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5FC352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2D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2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ΠΑΥΛΙΔΗΣ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2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2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2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2D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2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ΠΑΦΙΛΗΣ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2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52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2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2D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2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ΠΛΑΚΙΩΤΑΚΗΣ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2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2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52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2E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2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ΠΟΛΑΚΗΣ ΠΑΥΛΟΣ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2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2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2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2E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2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ΠΡΑΤΣΟΛΗΣ ΑΝΑΣΤΑΣΙΟΣ(ΤΑΣΟΣ)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2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2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2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2E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2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ΡΑΠΤΗ ΕΛΕΝΗ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52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2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2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2F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2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ΡΙΖΟΣ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2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2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52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2F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2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ΡΙΖΟΥΛΗΣ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2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2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2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2F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2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ΣΑΛΜΑΣ ΜΑΡΙΟΣ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2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2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2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30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2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ΣΑΜΑΡΑΣ ΑΝΤΩΝΙΟΣ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2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2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2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30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3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ΣΑΝΤΟΡΙΝΙΟΣ ΝΕΚΤΑΡΙΟΣ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3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3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53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30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3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ΣΑΡΑΚΙΩΤΗΣ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3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3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53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30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3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ΣΑΡΙΔΗΣ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3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53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3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31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3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ΣΑΧΙΝΙΔΗΣ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3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3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3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31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3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ΣΕΒΑΣΤΑΚΗΣ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3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3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53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31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3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ΣΕΛΤΣΑΣ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3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3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3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32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3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ΣΗΦΑΚΗΣ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3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3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3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32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3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ΣΙΜΟΡΕΛΗΣ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3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3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3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32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3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ΣΚΑΝΔΑΛΙΔΗΣ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3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53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3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33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3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ΣΚΟΥΡΛΕΤΗΣ ΠΑΝΑΓΙΩΤΗΣ(ΠΑΝΟΣ)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3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3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3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33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3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ΣΚΟΥΡΟΛΙΑΚΟΣ ΠΑΝΑΓΙΩΤΗΣ(ΠΑΝΟΣ)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3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3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3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33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3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ΣΚΟΥΦΑ ΕΛΙΣΣΑΒΕΤ</w:t>
            </w:r>
          </w:p>
        </w:tc>
        <w:tc>
          <w:tcPr>
            <w:tcW w:w="1562" w:type="dxa"/>
            <w:tcBorders>
              <w:top w:val="nil"/>
              <w:left w:val="nil"/>
              <w:bottom w:val="single" w:sz="4" w:space="0" w:color="000000"/>
              <w:right w:val="single" w:sz="4" w:space="0" w:color="000000"/>
            </w:tcBorders>
            <w:shd w:val="clear" w:color="auto" w:fill="auto"/>
            <w:noWrap/>
            <w:vAlign w:val="center"/>
            <w:hideMark/>
          </w:tcPr>
          <w:p w14:paraId="5FC353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3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3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34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3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ΣΚΡΕΚΑΣ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3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3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3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34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3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ΣΠΑΡΤΙΝΟΣ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3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3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3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34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3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ΣΠΙΡΤΖΗΣ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3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3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3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35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3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ΣΤΑΘΑΚΗΣ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3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3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3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35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3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ΣΤΑΪΚΟΥΡΑΣ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3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3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53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35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3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ΣΤΑΜΑΤΑΚΗ ΕΛΕΝΗ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53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3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53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35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3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ΣΤΑΜΑΤΗΣ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3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3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3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36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3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ΣΤΑΜΠΟΥΛΗ ΑΦΡΟΔΙΤΗ</w:t>
            </w:r>
          </w:p>
        </w:tc>
        <w:tc>
          <w:tcPr>
            <w:tcW w:w="1562" w:type="dxa"/>
            <w:tcBorders>
              <w:top w:val="nil"/>
              <w:left w:val="nil"/>
              <w:bottom w:val="single" w:sz="4" w:space="0" w:color="000000"/>
              <w:right w:val="single" w:sz="4" w:space="0" w:color="000000"/>
            </w:tcBorders>
            <w:shd w:val="clear" w:color="auto" w:fill="auto"/>
            <w:noWrap/>
            <w:vAlign w:val="center"/>
            <w:hideMark/>
          </w:tcPr>
          <w:p w14:paraId="5FC353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3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3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36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3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ΣΤΕΡΓΙΟΥ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3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53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3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36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3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ΣΤΕΦΟΣ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3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3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3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37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3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ΣΤΟΓΙΑΝΝΙΔΗΣ ΓΡΗΓΟΡΙΟΣ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3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3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3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37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3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ΣΤΥΛΙΟΣ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3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3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3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37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3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ΣΥΝΤΥΧΑΚΗΣ ΕΜΜΑΝΟΥΗΛ</w:t>
            </w:r>
          </w:p>
        </w:tc>
        <w:tc>
          <w:tcPr>
            <w:tcW w:w="1562" w:type="dxa"/>
            <w:tcBorders>
              <w:top w:val="nil"/>
              <w:left w:val="nil"/>
              <w:bottom w:val="single" w:sz="4" w:space="0" w:color="000000"/>
              <w:right w:val="single" w:sz="4" w:space="0" w:color="000000"/>
            </w:tcBorders>
            <w:shd w:val="clear" w:color="auto" w:fill="auto"/>
            <w:noWrap/>
            <w:vAlign w:val="center"/>
            <w:hideMark/>
          </w:tcPr>
          <w:p w14:paraId="5FC353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53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53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38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3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ΣΥΡΙΓΟΣ ΑΝΤΩΝΙΟΣ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3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3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3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38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3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ΣΥΡΜΑΛΕΝΙΟΣ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3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3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3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38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3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ΤΑΣΟΥΛΑΣ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3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3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3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39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3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ΤΑΣΣΟΣ 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3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53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53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39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3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ΤΕΛΙΓΙΟΡΙΔΟΥ ΟΛΥΜΠΙΑ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53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3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3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39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3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ΤΖΑΒΑΡΑΣ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3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3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3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3A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3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ΤΖΑΚΡΗ ΘΕΟΔΩΡΑ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53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3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3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3A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3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ΤΖΑΜΑΚΛΗΣ ΧΑΡΙΛΑΟΣ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3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3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3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3A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3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ΤΖΕΛΕΠΗΣ ΜΙΧΑΗΛ</w:t>
            </w:r>
          </w:p>
        </w:tc>
        <w:tc>
          <w:tcPr>
            <w:tcW w:w="1562" w:type="dxa"/>
            <w:tcBorders>
              <w:top w:val="nil"/>
              <w:left w:val="nil"/>
              <w:bottom w:val="single" w:sz="4" w:space="0" w:color="000000"/>
              <w:right w:val="single" w:sz="4" w:space="0" w:color="000000"/>
            </w:tcBorders>
            <w:shd w:val="clear" w:color="auto" w:fill="auto"/>
            <w:noWrap/>
            <w:vAlign w:val="center"/>
            <w:hideMark/>
          </w:tcPr>
          <w:p w14:paraId="5FC353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53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3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3A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3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ΤΖΟΥΦΗ ΜΕΡΟΠΗ</w:t>
            </w:r>
          </w:p>
        </w:tc>
        <w:tc>
          <w:tcPr>
            <w:tcW w:w="1562" w:type="dxa"/>
            <w:tcBorders>
              <w:top w:val="nil"/>
              <w:left w:val="nil"/>
              <w:bottom w:val="single" w:sz="4" w:space="0" w:color="000000"/>
              <w:right w:val="single" w:sz="4" w:space="0" w:color="000000"/>
            </w:tcBorders>
            <w:shd w:val="clear" w:color="auto" w:fill="auto"/>
            <w:noWrap/>
            <w:vAlign w:val="center"/>
            <w:hideMark/>
          </w:tcPr>
          <w:p w14:paraId="5FC353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3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3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3B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3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ΤΟΣΚΑΣ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3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3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3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3B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3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ΤΡΑΓΑΚΗΣ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3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3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53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3B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3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ΤΡΙΑΝΤΑΦΥΛΛΙΔΗΣ ΑΛΕΞΑΝΔΡΟΣ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3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3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3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3C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3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ΤΡΙΑΝΤΑΦΥΛΛΟΥ </w:t>
            </w:r>
            <w:r w:rsidRPr="004D3269">
              <w:rPr>
                <w:rFonts w:ascii="Segoe UI" w:eastAsia="Times New Roman" w:hAnsi="Segoe UI" w:cs="Segoe UI"/>
                <w:sz w:val="18"/>
                <w:szCs w:val="18"/>
              </w:rPr>
              <w:t>ΜΑΡΙΑ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53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3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3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3C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3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ΤΣΑΚΑΛΩΤΟΣ ΕΥΚΛΕΙΔΗΣ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3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3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3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3C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3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ΤΣΙΑΡΑΣ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3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3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3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3D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3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ΤΣΙΠΡΑΣ ΑΛΕΞΙΟΣ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3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3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53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3D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3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ΤΣΙΡΚΑΣ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3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3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3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3D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3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ΤΣΙΡΩΝΗΣ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3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3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3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3E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3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ΤΣΟΓΚΑΣ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3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3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3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3E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3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ΦΑΜΕΛΛΟΣ ΣΩΚΡΑΤΗΣ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3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3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3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3E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3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ΦΙΛΗΣ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3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3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3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3F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3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ΦΛΑΜΠΟΥΡΑΡΗΣ ΑΛΕΞΑΝΔΡΟΣ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3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3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3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3F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3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ΦΟΡΤΣΑΚΗΣ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3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3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3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3F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3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ΦΩΤΗΛΑΣ ΙΑΣΩΝΑΣ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3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3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3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3F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3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ΦΩΤΙΟΥ ΘΕΑΝΩ</w:t>
            </w:r>
          </w:p>
        </w:tc>
        <w:tc>
          <w:tcPr>
            <w:tcW w:w="1562" w:type="dxa"/>
            <w:tcBorders>
              <w:top w:val="nil"/>
              <w:left w:val="nil"/>
              <w:bottom w:val="single" w:sz="4" w:space="0" w:color="000000"/>
              <w:right w:val="single" w:sz="4" w:space="0" w:color="000000"/>
            </w:tcBorders>
            <w:shd w:val="clear" w:color="auto" w:fill="auto"/>
            <w:noWrap/>
            <w:vAlign w:val="center"/>
            <w:hideMark/>
          </w:tcPr>
          <w:p w14:paraId="5FC353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3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3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40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4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ΧΑΡΑΚΟΠΟΥΛΟΣ ΜΑΞΙΜΟΣ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4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4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4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40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4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ΧΑΤΖΗΔΑΚΗΣ ΚΩΝΣΤΑΝΤΙΝΟΣ(ΚΩΣΤΗΣ)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4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4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4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40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4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ΧΑΤΖΗΣΑΒΒΑΣ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4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4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5FC354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41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4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ΧΡΙΣΤΟΔΟΥΛΟΠΟΥΛΟΥ ΑΝΑΣΤΑΣΙΑ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54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4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4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41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4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ΧΡΙΣΤΟΦΙΛΟΠΟΥΛΟΥ ΠΑΡΑΣΚΕΥΗ(ΕΥΗ)</w:t>
            </w:r>
          </w:p>
        </w:tc>
        <w:tc>
          <w:tcPr>
            <w:tcW w:w="1562" w:type="dxa"/>
            <w:tcBorders>
              <w:top w:val="nil"/>
              <w:left w:val="nil"/>
              <w:bottom w:val="single" w:sz="4" w:space="0" w:color="000000"/>
              <w:right w:val="single" w:sz="4" w:space="0" w:color="000000"/>
            </w:tcBorders>
            <w:shd w:val="clear" w:color="auto" w:fill="auto"/>
            <w:noWrap/>
            <w:vAlign w:val="center"/>
            <w:hideMark/>
          </w:tcPr>
          <w:p w14:paraId="5FC354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54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4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41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4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ΨΑΡΙΑΝΟΣ ΓΡΗΓΟΡΙΟΣ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4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54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4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42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4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ΨΥΧΟΓΙΟΣ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4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4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4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42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vAlign w:val="center"/>
            <w:hideMark/>
          </w:tcPr>
          <w:p w14:paraId="5FC354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Σ.Α.Ψ: 16 (ΣΥΝΟΛΙΚΑ ΨΗΦΟΙ: NAI:154, OXI:143, ΠΡΝ:0)</w:t>
            </w:r>
          </w:p>
        </w:tc>
        <w:tc>
          <w:tcPr>
            <w:tcW w:w="1562" w:type="dxa"/>
            <w:tcBorders>
              <w:top w:val="nil"/>
              <w:left w:val="nil"/>
              <w:bottom w:val="single" w:sz="4" w:space="0" w:color="000000"/>
              <w:right w:val="single" w:sz="4" w:space="0" w:color="000000"/>
            </w:tcBorders>
            <w:shd w:val="clear" w:color="auto" w:fill="auto"/>
            <w:vAlign w:val="center"/>
            <w:hideMark/>
          </w:tcPr>
          <w:p w14:paraId="5FC354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c>
          <w:tcPr>
            <w:tcW w:w="1939" w:type="dxa"/>
            <w:tcBorders>
              <w:top w:val="nil"/>
              <w:left w:val="nil"/>
              <w:bottom w:val="single" w:sz="4" w:space="0" w:color="000000"/>
              <w:right w:val="single" w:sz="4" w:space="0" w:color="000000"/>
            </w:tcBorders>
            <w:shd w:val="clear" w:color="auto" w:fill="auto"/>
            <w:vAlign w:val="center"/>
            <w:hideMark/>
          </w:tcPr>
          <w:p w14:paraId="5FC354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5FC354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r>
      <w:tr w:rsidR="0020643A" w14:paraId="5FC3542C" w14:textId="77777777">
        <w:trPr>
          <w:trHeight w:val="480"/>
        </w:trPr>
        <w:tc>
          <w:tcPr>
            <w:tcW w:w="3823" w:type="dxa"/>
            <w:tcBorders>
              <w:top w:val="nil"/>
              <w:left w:val="single" w:sz="4" w:space="0" w:color="000000"/>
              <w:bottom w:val="single" w:sz="4" w:space="0" w:color="000000"/>
              <w:right w:val="single" w:sz="4" w:space="0" w:color="000000"/>
            </w:tcBorders>
            <w:shd w:val="clear" w:color="auto" w:fill="auto"/>
            <w:vAlign w:val="center"/>
            <w:hideMark/>
          </w:tcPr>
          <w:p w14:paraId="5FC354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Άρθρο: 16. Έξοδα Υπουργείου Περιβάλλοντος και Ενέργειας (ΣΥΝΟΛΙΚΑ ΨΗΦΟΙ: NAI:154, OXI:143, ΠΡΝ:0)</w:t>
            </w:r>
          </w:p>
        </w:tc>
        <w:tc>
          <w:tcPr>
            <w:tcW w:w="1562" w:type="dxa"/>
            <w:tcBorders>
              <w:top w:val="nil"/>
              <w:left w:val="nil"/>
              <w:bottom w:val="single" w:sz="4" w:space="0" w:color="000000"/>
              <w:right w:val="single" w:sz="4" w:space="0" w:color="000000"/>
            </w:tcBorders>
            <w:shd w:val="clear" w:color="auto" w:fill="auto"/>
            <w:vAlign w:val="center"/>
            <w:hideMark/>
          </w:tcPr>
          <w:p w14:paraId="5FC354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c>
          <w:tcPr>
            <w:tcW w:w="1939" w:type="dxa"/>
            <w:tcBorders>
              <w:top w:val="nil"/>
              <w:left w:val="nil"/>
              <w:bottom w:val="single" w:sz="4" w:space="0" w:color="000000"/>
              <w:right w:val="single" w:sz="4" w:space="0" w:color="000000"/>
            </w:tcBorders>
            <w:shd w:val="clear" w:color="auto" w:fill="auto"/>
            <w:vAlign w:val="center"/>
            <w:hideMark/>
          </w:tcPr>
          <w:p w14:paraId="5FC354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5FC354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r>
      <w:tr w:rsidR="0020643A" w14:paraId="5FC3543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4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ΑΘΑΝΑΣΙΟΥ ΑΘΑΝΑΣΙΟΣ(ΝΑΣΟΣ)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4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4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4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43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4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ΑΘΑΝΑΣΙΟΥ ΧΑΡΑΛΑΜΠΟΣ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4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4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54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43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4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ΑΪΒΑΤΙΔΗΣ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4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4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4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44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4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ΑΚΡΙΩΤΗΣ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4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4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4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44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4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ΑΜΑΝΑΤΙΔΗΣ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4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4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4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44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4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ΑΜΥΡΑΣ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4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54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4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44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4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ΑΝΑΓΝΩΣΤΟΠΟΥΛΟΥ ΑΘΑΝΑΣΙΑ(ΣΙΑ)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54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4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4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45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4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ΑΝΑΣΤΑΣΙΑΔΗΣ ΣΑΒΒΑΣ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4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4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4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45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4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ΑΝΔΡΙΑΝΟΣ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4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4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54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45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4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ΑΝΤΩΝΙΑΔΗΣ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4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4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4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46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4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ΑΝΤΩΝΙΟΥ ΜΑΡΙΑ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54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4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4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46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4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ΑΝΤΩΝΙΟΥ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4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4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4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46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4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ΑΠΟΣΤΟΛΟΥ ΕΥΑΓΓΕΛΟΣ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4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4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4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47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4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ΑΡΑΜΠΑΤΖΗ ΦΩΤΕΙΝΗ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54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4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4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47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4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ΑΡΑΧΩΒΙΤΗΣ 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4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4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4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47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4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ΑΡΒΑΝΙΤΙΔΗΣ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4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54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4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48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4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ΑΣΗΜΑΚΟΠΟΥΛΟΥ ΑΝΝΑ-ΜΙΣΕΛ</w:t>
            </w:r>
          </w:p>
        </w:tc>
        <w:tc>
          <w:tcPr>
            <w:tcW w:w="1562" w:type="dxa"/>
            <w:tcBorders>
              <w:top w:val="nil"/>
              <w:left w:val="nil"/>
              <w:bottom w:val="single" w:sz="4" w:space="0" w:color="000000"/>
              <w:right w:val="single" w:sz="4" w:space="0" w:color="000000"/>
            </w:tcBorders>
            <w:shd w:val="clear" w:color="auto" w:fill="auto"/>
            <w:noWrap/>
            <w:vAlign w:val="center"/>
            <w:hideMark/>
          </w:tcPr>
          <w:p w14:paraId="5FC354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4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4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48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4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ΑΥΓΕΝΑΚΗΣ ΕΛΕΥΘΕΡΙΟΣ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4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4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54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48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4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ΑΥΛΩΝΙΤΟΥ ΕΛΕΝΗ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54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4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4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49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4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ΑΧΜΕΤ ΙΛΧΑΝ</w:t>
            </w:r>
          </w:p>
        </w:tc>
        <w:tc>
          <w:tcPr>
            <w:tcW w:w="1562" w:type="dxa"/>
            <w:tcBorders>
              <w:top w:val="nil"/>
              <w:left w:val="nil"/>
              <w:bottom w:val="single" w:sz="4" w:space="0" w:color="000000"/>
              <w:right w:val="single" w:sz="4" w:space="0" w:color="000000"/>
            </w:tcBorders>
            <w:shd w:val="clear" w:color="auto" w:fill="auto"/>
            <w:noWrap/>
            <w:vAlign w:val="center"/>
            <w:hideMark/>
          </w:tcPr>
          <w:p w14:paraId="5FC354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54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4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49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4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ΒΑΓΕΝΑ ΑΝΝΑ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54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4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4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49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4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ΒΑΓΙΩΝΑΚΗ ΕΥΑΓΓΕΛΙΑ(ΒΑΛΙΑ)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54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4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4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49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4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ΒΑΓΙΩΝΑΣ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4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4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4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4A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4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ΒΑΚΗ ΦΩΤΕΙΝΗ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54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4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4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4A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4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ΒΑΡΒΙΤΣΙΩΤΗΣ ΜΙΛΤΙΑΔΗΣ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4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4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4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4A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4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ΒΑΡΔΑΚΗΣ ΣΩΚΡΑΤΗΣ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4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4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54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4B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4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ΒΑΡΔΑΛΗΣ </w:t>
            </w:r>
            <w:r w:rsidRPr="004D3269">
              <w:rPr>
                <w:rFonts w:ascii="Segoe UI" w:eastAsia="Times New Roman" w:hAnsi="Segoe UI" w:cs="Segoe UI"/>
                <w:sz w:val="18"/>
                <w:szCs w:val="18"/>
              </w:rPr>
              <w:t>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4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54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4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4B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4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ΒΑΡΕΜΕΝΟΣ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4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4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4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4B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4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ΒΕΝΙΖΕΛΟΣ ΕΥΑΓΓΕΛΟΣ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4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54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4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4C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4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ΒΕΡΝΑΡΔΑΚΗΣ ΧΡΙΣΤΟΦΟΡΟΣ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4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4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4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4C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4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ΒΕΣΥΡΟΠΟΥΛΟΣ ΑΠΟΣΤΟΛΟΣ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4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4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4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4C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4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ΒΕΤΤΑΣ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4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4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54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4D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4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ΒΙΤΣΑΣ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4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4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54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4D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4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ΒΛΑΣΗΣ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4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4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4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4D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4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ΒΛΑΧΟΣ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4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4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4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4E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4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ΒΛΑΧΟΥ ΣΩΤΗΡΙΑ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54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4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4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4E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4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ΒΟΡΙΔΗΣ ΜΑΥΡΟΥΔΗΣ(ΜΑΚΗΣ)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4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4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4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4E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4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ΒΟΥΛΤΕΨΗ ΣΟΦΙΑ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54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4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4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4E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4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ΒΟΥΤΣΗΣ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4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4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Α' </w:t>
            </w:r>
            <w:r w:rsidRPr="004D3269">
              <w:rPr>
                <w:rFonts w:ascii="Segoe UI" w:eastAsia="Times New Roman" w:hAnsi="Segoe UI" w:cs="Segoe UI"/>
                <w:sz w:val="18"/>
                <w:szCs w:val="18"/>
              </w:rPr>
              <w:t>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4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4F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4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ΒΡΑΝΤΖΑ ΠΑΝΑΓΙΩΤΑ</w:t>
            </w:r>
          </w:p>
        </w:tc>
        <w:tc>
          <w:tcPr>
            <w:tcW w:w="1562" w:type="dxa"/>
            <w:tcBorders>
              <w:top w:val="nil"/>
              <w:left w:val="nil"/>
              <w:bottom w:val="single" w:sz="4" w:space="0" w:color="000000"/>
              <w:right w:val="single" w:sz="4" w:space="0" w:color="000000"/>
            </w:tcBorders>
            <w:shd w:val="clear" w:color="auto" w:fill="auto"/>
            <w:noWrap/>
            <w:vAlign w:val="center"/>
            <w:hideMark/>
          </w:tcPr>
          <w:p w14:paraId="5FC354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4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4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4F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4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ΒΡΟΥΤΣΗΣ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4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4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4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4F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4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ΓΑΒΡΟΓΛΟΥ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4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4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4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50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4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ΓΑΚΗΣ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5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5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55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50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5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ΓΕΝΗΜΑΤΑ ΦΩΤΕΙΝΗ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55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55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5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50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5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ΓΕΝΝΙΑ ΓΕΩΡΓΙΑ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55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5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55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51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5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ΓΕΡΜΕΝΗΣ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5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5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5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51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5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ΓΕΡΟΒΑΣΙΛΗ ΟΛΓΑ</w:t>
            </w:r>
          </w:p>
        </w:tc>
        <w:tc>
          <w:tcPr>
            <w:tcW w:w="1562" w:type="dxa"/>
            <w:tcBorders>
              <w:top w:val="nil"/>
              <w:left w:val="nil"/>
              <w:bottom w:val="single" w:sz="4" w:space="0" w:color="000000"/>
              <w:right w:val="single" w:sz="4" w:space="0" w:color="000000"/>
            </w:tcBorders>
            <w:shd w:val="clear" w:color="auto" w:fill="auto"/>
            <w:noWrap/>
            <w:vAlign w:val="center"/>
            <w:hideMark/>
          </w:tcPr>
          <w:p w14:paraId="5FC355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5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5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51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5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ΓΕΩΡΓΑΝΤΑΣ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5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5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5FC355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52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5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ΓΕΩΡΓΙΑΔΗΣ ΜΑΡΙΟΣ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5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55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5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52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5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ΓΕΩΡΓΙΑΔΗΣ ΣΠΥΡΙΔΩΝ-ΑΔΩΝΙΣ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5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5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5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52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5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ΓΕΩΡΓΟΠΟΥΛΟΥ-ΣΑΛΤΑΡΗ ΕΥΣΤΑΘΙΑ(ΕΦΗ)</w:t>
            </w:r>
          </w:p>
        </w:tc>
        <w:tc>
          <w:tcPr>
            <w:tcW w:w="1562" w:type="dxa"/>
            <w:tcBorders>
              <w:top w:val="nil"/>
              <w:left w:val="nil"/>
              <w:bottom w:val="single" w:sz="4" w:space="0" w:color="000000"/>
              <w:right w:val="single" w:sz="4" w:space="0" w:color="000000"/>
            </w:tcBorders>
            <w:shd w:val="clear" w:color="auto" w:fill="auto"/>
            <w:noWrap/>
            <w:vAlign w:val="center"/>
            <w:hideMark/>
          </w:tcPr>
          <w:p w14:paraId="5FC355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5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5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53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5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ΓΙΑΚΟΥΜΑΤΟΣ ΓΕΡΑΣΙΜΟΣ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5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5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5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53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5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ΓΙΑΝΝΑΚΗΣ ΣΤΕΡΓΙΟΣ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5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5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5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53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5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ΓΙΑΝΝΑΚΙΔΗΣ ΕΥΣΤΑΘΙΟΣ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5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5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5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53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5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ΓΙΟΓΙΑΚΑΣ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5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5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5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54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5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ΓΚΑΡΑ ΑΝΑΣΤΑΣΙΑ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55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5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55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54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5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ΓΚΙΟΚΑΣ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5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55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5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54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5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ΓΚΙΟΛΑΣ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5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5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55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55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5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ΓΚΙΟΥΛΕΚΑΣ ΚΩΣΤΑΝΤΙΝΟΣ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5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5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5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55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5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ΓΡΕΓΟΣ ΑΝΤΩΝΙΟΣ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5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5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5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55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5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ΓΡΗΓΟΡΑΚΟΣ ΛΕΩΝΙΔΑΣ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5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55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5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56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5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ΔΑΒΑΚΗΣ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5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5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5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56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5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ΔΑΝΕΛΛΗΣ ΣΠΥΡΙΔΩΝ</w:t>
            </w:r>
          </w:p>
        </w:tc>
        <w:tc>
          <w:tcPr>
            <w:tcW w:w="1562" w:type="dxa"/>
            <w:tcBorders>
              <w:top w:val="nil"/>
              <w:left w:val="nil"/>
              <w:bottom w:val="single" w:sz="4" w:space="0" w:color="000000"/>
              <w:right w:val="single" w:sz="4" w:space="0" w:color="000000"/>
            </w:tcBorders>
            <w:shd w:val="clear" w:color="auto" w:fill="auto"/>
            <w:noWrap/>
            <w:vAlign w:val="center"/>
            <w:hideMark/>
          </w:tcPr>
          <w:p w14:paraId="5FC355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55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55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56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5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ΔΕΔΕΣ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5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5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5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57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5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ΔΕΛΗΣ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5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55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5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57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5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ΔΕΝΔΙΑΣ ΝΙΚΟΛΑΟΣ-ΓΕΩΡΓΙΟΣ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5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5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5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57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5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ΔΗΜΑΡΑΣ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5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5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5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58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5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ΔΗΜΑΣ ΧΡΙΣΤΟΣ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5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5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5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58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5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ΔΗΜΗΤΡΙΑΔΗΣ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5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5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5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58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5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ΔΗΜΟΣΧΑΚΗΣ ΑΝΑΣΤΑΣΙΟΣ(ΤΑΣΟΣ)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5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5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55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58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5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ΔΟΥΖΙΝΑΣ </w:t>
            </w:r>
            <w:r w:rsidRPr="004D3269">
              <w:rPr>
                <w:rFonts w:ascii="Segoe UI" w:eastAsia="Times New Roman" w:hAnsi="Segoe UI" w:cs="Segoe UI"/>
                <w:sz w:val="18"/>
                <w:szCs w:val="18"/>
              </w:rPr>
              <w:t>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5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5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55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59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5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ΔΡΑΓΑΣΑΚΗΣ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5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5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5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59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5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ΔΡΙΤΣΑΣ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5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5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55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59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5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ΔΡΙΤΣΕΛΗ ΠΑΝΑΓΙΩΤΑ</w:t>
            </w:r>
          </w:p>
        </w:tc>
        <w:tc>
          <w:tcPr>
            <w:tcW w:w="1562" w:type="dxa"/>
            <w:tcBorders>
              <w:top w:val="nil"/>
              <w:left w:val="nil"/>
              <w:bottom w:val="single" w:sz="4" w:space="0" w:color="000000"/>
              <w:right w:val="single" w:sz="4" w:space="0" w:color="000000"/>
            </w:tcBorders>
            <w:shd w:val="clear" w:color="auto" w:fill="auto"/>
            <w:noWrap/>
            <w:vAlign w:val="center"/>
            <w:hideMark/>
          </w:tcPr>
          <w:p w14:paraId="5FC355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5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5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5A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5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ΕΜΜΑΝΟΥΗΛΙΔΗΣ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5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5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5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5A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5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ΖΑΡΟΥΛΙΑ ΕΛΕΝΗ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55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5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5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5A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5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ΖΕΪΜΠΕΚ ΧΟΥΣΕΪΝ</w:t>
            </w:r>
          </w:p>
        </w:tc>
        <w:tc>
          <w:tcPr>
            <w:tcW w:w="1562" w:type="dxa"/>
            <w:tcBorders>
              <w:top w:val="nil"/>
              <w:left w:val="nil"/>
              <w:bottom w:val="single" w:sz="4" w:space="0" w:color="000000"/>
              <w:right w:val="single" w:sz="4" w:space="0" w:color="000000"/>
            </w:tcBorders>
            <w:shd w:val="clear" w:color="auto" w:fill="auto"/>
            <w:noWrap/>
            <w:vAlign w:val="center"/>
            <w:hideMark/>
          </w:tcPr>
          <w:p w14:paraId="5FC355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5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5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5B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5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ΖΟΥΡΑΡΗΣ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5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55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5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5B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5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ΗΓΟΥΜΕΝΙΔΗΣ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5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5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55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5B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5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ΗΛΙΟΠΟΥΛΟΣ ΠΑΝΑΓΙΩΤΗΣ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5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5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5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5C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5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ΘΕΛΕΡΙΤΗ ΜΑΡΙΑ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55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5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5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5C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5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ΘΕΟΔΩΡΑΚΗΣ 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5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55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5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5C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5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ΘΕΟΠΕΦΤΑΤΟΥ ΑΦΡΟΔΙΤΗ</w:t>
            </w:r>
          </w:p>
        </w:tc>
        <w:tc>
          <w:tcPr>
            <w:tcW w:w="1562" w:type="dxa"/>
            <w:tcBorders>
              <w:top w:val="nil"/>
              <w:left w:val="nil"/>
              <w:bottom w:val="single" w:sz="4" w:space="0" w:color="000000"/>
              <w:right w:val="single" w:sz="4" w:space="0" w:color="000000"/>
            </w:tcBorders>
            <w:shd w:val="clear" w:color="auto" w:fill="auto"/>
            <w:noWrap/>
            <w:vAlign w:val="center"/>
            <w:hideMark/>
          </w:tcPr>
          <w:p w14:paraId="5FC355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5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5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5D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5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ΘΕΟΦΥΛΑΚΤΟΣ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5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5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5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5D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5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ΘΕΟΧΑΡΗΣ ΘΕΟΧΑΡΗΣ(ΧΑΡΗΣ)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5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5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5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5D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5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ΘΕΟΧΑΡΟΠΟΥΛΟΣ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5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55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5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5D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5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ΘΕΩΝΑΣ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5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5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5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5E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5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ΘΗΒΑΙΟΣ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5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5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5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5E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5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ΘΡΑΨΑΝΙΩΤΗΣ ΕΜΜΑΝΟΥΗΛ</w:t>
            </w:r>
          </w:p>
        </w:tc>
        <w:tc>
          <w:tcPr>
            <w:tcW w:w="1562" w:type="dxa"/>
            <w:tcBorders>
              <w:top w:val="nil"/>
              <w:left w:val="nil"/>
              <w:bottom w:val="single" w:sz="4" w:space="0" w:color="000000"/>
              <w:right w:val="single" w:sz="4" w:space="0" w:color="000000"/>
            </w:tcBorders>
            <w:shd w:val="clear" w:color="auto" w:fill="auto"/>
            <w:noWrap/>
            <w:vAlign w:val="center"/>
            <w:hideMark/>
          </w:tcPr>
          <w:p w14:paraId="5FC355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5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55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5E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5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ΙΓΓΛΕΖΗ ΑΙΚΑΤΕΡΙΝΗ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55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5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5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5F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5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ΚΑΒΑΔΕΛΛΑΣ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5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55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5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5F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5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ΚΑΒΒΑΔΑΣ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5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5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55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5F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5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ΚΑΒΒΑΔΙΑ ΙΩΑΝΝΕΤΑ(ΑΝΝΕΤΑ)</w:t>
            </w:r>
          </w:p>
        </w:tc>
        <w:tc>
          <w:tcPr>
            <w:tcW w:w="1562" w:type="dxa"/>
            <w:tcBorders>
              <w:top w:val="nil"/>
              <w:left w:val="nil"/>
              <w:bottom w:val="single" w:sz="4" w:space="0" w:color="000000"/>
              <w:right w:val="single" w:sz="4" w:space="0" w:color="000000"/>
            </w:tcBorders>
            <w:shd w:val="clear" w:color="auto" w:fill="auto"/>
            <w:noWrap/>
            <w:vAlign w:val="center"/>
            <w:hideMark/>
          </w:tcPr>
          <w:p w14:paraId="5FC355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5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5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60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5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ΚΑΪΣΑΣ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5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6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56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60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6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ΚΑΚΛΑΜΑΝΗΣ ΝΙΚΗΤΑΣ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6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6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w:t>
            </w:r>
            <w:r w:rsidRPr="004D3269">
              <w:rPr>
                <w:rFonts w:ascii="Segoe UI" w:eastAsia="Times New Roman" w:hAnsi="Segoe UI" w:cs="Segoe UI"/>
                <w:sz w:val="18"/>
                <w:szCs w:val="18"/>
              </w:rPr>
              <w:t xml:space="preserve">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6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60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6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ΚΑΛΑΦΑΤΗΣ 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6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6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6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61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6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ΚΑΜΑΤΕΡΟΣ ΗΛΙΑΣ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6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6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56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61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6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ΚΑΜΜΕΝΟΣ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6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56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56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61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6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ΚΑΜΜΕΝΟΣ ΠΑΝΑΓΙΩΤΗΣ(ΠΑΝΟΣ)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6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56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6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62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6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ΚΑΝΕΛΛΗ ΓΑΡΥΦΑΛΛΙΑ(ΛΙΑΝΑ)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56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56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6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62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6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ΚΑΡΑΓΙΑΝΝΗΣ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6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6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6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62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6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ΚΑΡΑΓΙΑΝΝΙΔΗΣ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6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6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6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62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6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ΚΑΡΑ-ΓΙΟΥΣΟΥΦ ΑΪΧΑΝ</w:t>
            </w:r>
          </w:p>
        </w:tc>
        <w:tc>
          <w:tcPr>
            <w:tcW w:w="1562" w:type="dxa"/>
            <w:tcBorders>
              <w:top w:val="nil"/>
              <w:left w:val="nil"/>
              <w:bottom w:val="single" w:sz="4" w:space="0" w:color="000000"/>
              <w:right w:val="single" w:sz="4" w:space="0" w:color="000000"/>
            </w:tcBorders>
            <w:shd w:val="clear" w:color="auto" w:fill="auto"/>
            <w:noWrap/>
            <w:vAlign w:val="center"/>
            <w:hideMark/>
          </w:tcPr>
          <w:p w14:paraId="5FC356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6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6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63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6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ΚΑΡΑΓΚΟΥΝΗΣ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6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6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6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63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6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ΚΑΡΑΘΑΝΑΣΟΠΟΥΛΟΣ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6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56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6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63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6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ΚΑΡΑΚΩΣΤΑ ΕΥΑΓΓΕΛΙΑ(ΕΥΗ)</w:t>
            </w:r>
          </w:p>
        </w:tc>
        <w:tc>
          <w:tcPr>
            <w:tcW w:w="1562" w:type="dxa"/>
            <w:tcBorders>
              <w:top w:val="nil"/>
              <w:left w:val="nil"/>
              <w:bottom w:val="single" w:sz="4" w:space="0" w:color="000000"/>
              <w:right w:val="single" w:sz="4" w:space="0" w:color="000000"/>
            </w:tcBorders>
            <w:shd w:val="clear" w:color="auto" w:fill="auto"/>
            <w:noWrap/>
            <w:vAlign w:val="center"/>
            <w:hideMark/>
          </w:tcPr>
          <w:p w14:paraId="5FC356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6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56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64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6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ΚΑΡΑΚΩΣΤΑΣ ΕΥΑΓΓΕΛΟΣ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6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6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6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64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6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ΚΑΡΑΜΑΝΛΗ ΑΝΝΑ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56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6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6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64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6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ΚΑΡΑΜΑΝΛΗΣ ΚΩΝ/ΝΟΣ τ ΑΛΕΞ</w:t>
            </w:r>
          </w:p>
        </w:tc>
        <w:tc>
          <w:tcPr>
            <w:tcW w:w="1562" w:type="dxa"/>
            <w:tcBorders>
              <w:top w:val="nil"/>
              <w:left w:val="nil"/>
              <w:bottom w:val="single" w:sz="4" w:space="0" w:color="000000"/>
              <w:right w:val="single" w:sz="4" w:space="0" w:color="000000"/>
            </w:tcBorders>
            <w:shd w:val="clear" w:color="auto" w:fill="auto"/>
            <w:noWrap/>
            <w:vAlign w:val="center"/>
            <w:hideMark/>
          </w:tcPr>
          <w:p w14:paraId="5FC356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6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6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65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6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ΚΑΡΑΜΑΝΛΗΣ ΚΩΝ/ΝΟΣ τ ΑΧΙΛ</w:t>
            </w:r>
          </w:p>
        </w:tc>
        <w:tc>
          <w:tcPr>
            <w:tcW w:w="1562" w:type="dxa"/>
            <w:tcBorders>
              <w:top w:val="nil"/>
              <w:left w:val="nil"/>
              <w:bottom w:val="single" w:sz="4" w:space="0" w:color="000000"/>
              <w:right w:val="single" w:sz="4" w:space="0" w:color="000000"/>
            </w:tcBorders>
            <w:shd w:val="clear" w:color="auto" w:fill="auto"/>
            <w:noWrap/>
            <w:vAlign w:val="center"/>
            <w:hideMark/>
          </w:tcPr>
          <w:p w14:paraId="5FC356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6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6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65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6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ΚΑΡΑΝΑΣΤΑΣΗΣ ΑΠΟΣΤΟΛΟΣ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6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6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56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65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6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ΚΑΡΑΟΓΛΟΥ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6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6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6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66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6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ΚΑΡΑΣΑΡΛΙΔΟΥ ΕΥΦΡΟΣΥΝΗ(ΦΡΟΣΩ)</w:t>
            </w:r>
          </w:p>
        </w:tc>
        <w:tc>
          <w:tcPr>
            <w:tcW w:w="1562" w:type="dxa"/>
            <w:tcBorders>
              <w:top w:val="nil"/>
              <w:left w:val="nil"/>
              <w:bottom w:val="single" w:sz="4" w:space="0" w:color="000000"/>
              <w:right w:val="single" w:sz="4" w:space="0" w:color="000000"/>
            </w:tcBorders>
            <w:shd w:val="clear" w:color="auto" w:fill="auto"/>
            <w:noWrap/>
            <w:vAlign w:val="center"/>
            <w:hideMark/>
          </w:tcPr>
          <w:p w14:paraId="5FC356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6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6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66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6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ΚΑΡΑΣΜΑΝΗΣ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6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6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6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66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6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ΚΑΡΡΑΣ ΓΕΩΡΓΙΟΣ-ΔΗΜΗΤΡΙΟΣ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6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56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6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67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6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ΚΑΣΑΠΙΔΗΣ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6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6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6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67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6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ΚΑΣΙΔΙΑΡΗΣ ΗΛΙΑΣ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6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6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6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67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6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ΚΑΣΙΜΑΤΗ ΕΙΡΗΝΗ(ΝΙΝΑ)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56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6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56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67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6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ΚΑΣΤΟΡΗΣ ΑΣΤΕΡΙΟΣ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6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6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6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68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6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ΚΑΤΡΟΥΓΚΑΛΟΣ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6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6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6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68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6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ΚΑΤΣΑΒΡΙΑ-ΣΙΩΡΟΠΟΥΛΟΥ ΧΡΥΣΟΥΛΑ</w:t>
            </w:r>
          </w:p>
        </w:tc>
        <w:tc>
          <w:tcPr>
            <w:tcW w:w="1562" w:type="dxa"/>
            <w:tcBorders>
              <w:top w:val="nil"/>
              <w:left w:val="nil"/>
              <w:bottom w:val="single" w:sz="4" w:space="0" w:color="000000"/>
              <w:right w:val="single" w:sz="4" w:space="0" w:color="000000"/>
            </w:tcBorders>
            <w:shd w:val="clear" w:color="auto" w:fill="auto"/>
            <w:noWrap/>
            <w:vAlign w:val="center"/>
            <w:hideMark/>
          </w:tcPr>
          <w:p w14:paraId="5FC356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6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6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68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6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ΚΑΤΣΑΝΙΩΤΗΣ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6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6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6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69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6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ΚΑΤΣΑΦΑΔΟΣ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6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6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56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69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6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ΚΑΤΣΗΣ ΜΑΡΙΟΣ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6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6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6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69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6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ΚΑΤΣΙΑΝΤΩΝΗΣ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69A" w14:textId="77777777" w:rsidR="00832F31" w:rsidRPr="004D3269" w:rsidRDefault="00E84ECF">
            <w:pPr>
              <w:spacing w:after="0" w:line="240" w:lineRule="auto"/>
              <w:contextualSpacing/>
              <w:rPr>
                <w:rFonts w:ascii="Segoe UI" w:eastAsia="Times New Roman" w:hAnsi="Segoe UI" w:cs="Segoe UI"/>
                <w:sz w:val="18"/>
                <w:szCs w:val="18"/>
              </w:rPr>
            </w:pPr>
            <w:r>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6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6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6A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6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ΚΑΤΣΙΚΗΣ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6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56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6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6A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6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ΚΑΤΣΩΤΗΣ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6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56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6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6A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6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ΚΑΦΑΝΤΑΡΗ ΧΑΡΟΥΛΑ</w:t>
            </w:r>
          </w:p>
        </w:tc>
        <w:tc>
          <w:tcPr>
            <w:tcW w:w="1562" w:type="dxa"/>
            <w:tcBorders>
              <w:top w:val="nil"/>
              <w:left w:val="nil"/>
              <w:bottom w:val="single" w:sz="4" w:space="0" w:color="000000"/>
              <w:right w:val="single" w:sz="4" w:space="0" w:color="000000"/>
            </w:tcBorders>
            <w:shd w:val="clear" w:color="auto" w:fill="auto"/>
            <w:noWrap/>
            <w:vAlign w:val="center"/>
            <w:hideMark/>
          </w:tcPr>
          <w:p w14:paraId="5FC356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6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6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6B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6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ΚΕΓΚΕΡΟΓΛΟΥ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6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56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56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6B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6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ΚΕΔΙΚΟΓΛΟΥ ΣΥΜΕΩΝ(ΣΙΜΟΣ)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6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6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6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6B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6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ΚΕΛΛΑΣ </w:t>
            </w:r>
            <w:r w:rsidRPr="004D3269">
              <w:rPr>
                <w:rFonts w:ascii="Segoe UI" w:eastAsia="Times New Roman" w:hAnsi="Segoe UI" w:cs="Segoe UI"/>
                <w:sz w:val="18"/>
                <w:szCs w:val="18"/>
              </w:rPr>
              <w:t>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6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6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6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6C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6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ΚΕΡΑΜΕΩΣ ΝΙΚΗ</w:t>
            </w:r>
          </w:p>
        </w:tc>
        <w:tc>
          <w:tcPr>
            <w:tcW w:w="1562" w:type="dxa"/>
            <w:tcBorders>
              <w:top w:val="nil"/>
              <w:left w:val="nil"/>
              <w:bottom w:val="single" w:sz="4" w:space="0" w:color="000000"/>
              <w:right w:val="single" w:sz="4" w:space="0" w:color="000000"/>
            </w:tcBorders>
            <w:shd w:val="clear" w:color="auto" w:fill="auto"/>
            <w:noWrap/>
            <w:vAlign w:val="center"/>
            <w:hideMark/>
          </w:tcPr>
          <w:p w14:paraId="5FC356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6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6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6C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6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ΚΕΦΑΛΙΔΟΥ ΧΑΡΟΥΛΑ(ΧΑΡΑ)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56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56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6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6C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6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ΚΕΦΑΛΟΓΙΑΝΝΗ ΟΛΓΑ</w:t>
            </w:r>
          </w:p>
        </w:tc>
        <w:tc>
          <w:tcPr>
            <w:tcW w:w="1562" w:type="dxa"/>
            <w:tcBorders>
              <w:top w:val="nil"/>
              <w:left w:val="nil"/>
              <w:bottom w:val="single" w:sz="4" w:space="0" w:color="000000"/>
              <w:right w:val="single" w:sz="4" w:space="0" w:color="000000"/>
            </w:tcBorders>
            <w:shd w:val="clear" w:color="auto" w:fill="auto"/>
            <w:noWrap/>
            <w:vAlign w:val="center"/>
            <w:hideMark/>
          </w:tcPr>
          <w:p w14:paraId="5FC356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6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6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6C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6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ΚΙΚΙΛΙΑΣ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6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6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6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6D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6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ΚΟΖΟΜΠΟΛΗ-ΑΜΑΝΑΤΙΔΗ ΠΑΝΑΓΙΩΤΑ</w:t>
            </w:r>
          </w:p>
        </w:tc>
        <w:tc>
          <w:tcPr>
            <w:tcW w:w="1562" w:type="dxa"/>
            <w:tcBorders>
              <w:top w:val="nil"/>
              <w:left w:val="nil"/>
              <w:bottom w:val="single" w:sz="4" w:space="0" w:color="000000"/>
              <w:right w:val="single" w:sz="4" w:space="0" w:color="000000"/>
            </w:tcBorders>
            <w:shd w:val="clear" w:color="auto" w:fill="auto"/>
            <w:noWrap/>
            <w:vAlign w:val="center"/>
            <w:hideMark/>
          </w:tcPr>
          <w:p w14:paraId="5FC356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6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6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6D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6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ΚΟΚΚΑΛΗΣ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6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56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6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6D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6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ΚΟΛΛΙΑ-ΤΣΑΡΟΥΧΑ ΜΑΡΙΑ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56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56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6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6E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6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ΚΟΝΣΟΛΑΣ ΕΜΜΑΝΟΥΗΛ(ΜΑΝΟΣ)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6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6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56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6E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6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ΚΟΝΤΟΓΕΩΡΓΟΣ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6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6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6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6E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6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ΚΟΝΤΟΝΗΣ ΧΑΡΑΛΑΜΠΟΣ-ΣΤΑΥΡΟΣ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6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6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56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6F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6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ΚΟΤΖΙΑΣ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6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6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6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6F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6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ΚΟΥΖΗΛΟΣ </w:t>
            </w:r>
            <w:r w:rsidRPr="004D3269">
              <w:rPr>
                <w:rFonts w:ascii="Segoe UI" w:eastAsia="Times New Roman" w:hAnsi="Segoe UI" w:cs="Segoe UI"/>
                <w:sz w:val="18"/>
                <w:szCs w:val="18"/>
              </w:rPr>
              <w:t>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6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6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56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6F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6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ΚΟΥΚΟΔΗΜΟΣ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6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6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6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70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6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ΚΟΥΚΟΥΤΣΗΣ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6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56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7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70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7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ΚΟΥΜΟΥΤΣΑΚΟΣ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7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7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7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70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7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ΚΟΥΝΤΟΥΡΑ ΕΛΕΝΑ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57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57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7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71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7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ΚΟΥΡΑΚΗΣ ΑΝΑΣΤΑΣΙΟΣ(ΤΑΣΟΣ)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7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7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7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71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7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ΚΟΥΡΟΥΜΠΛΗΣ ΠΑΝΑΓΙΩΤΗΣ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7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7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7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71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7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ΚΟΥΤΣΟΥΚΟΣ ΓΙΑΝΝΗΣ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7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57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7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71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7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ΚΟΥΤΣΟΥΜΠΑΣ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7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7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7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72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7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ΚΟΥΤΣΟΥΜΠΑΣ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7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57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7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72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7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ΚΡΕΜΑΣΤΙΝΟΣ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7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57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57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72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7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ΚΥΡΙΑΖΙΔΗΣ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7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7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7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73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7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ΚΥΡΙΤΣΗΣ </w:t>
            </w:r>
            <w:r w:rsidRPr="004D3269">
              <w:rPr>
                <w:rFonts w:ascii="Segoe UI" w:eastAsia="Times New Roman" w:hAnsi="Segoe UI" w:cs="Segoe UI"/>
                <w:sz w:val="18"/>
                <w:szCs w:val="18"/>
              </w:rPr>
              <w:t>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7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7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7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73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7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ΚΩΝΣΤΑΝΤΙΝΕΑΣ ΠΕΤΡΟΣ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7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7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7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73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7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ΚΩΝΣΤΑΝΤΙΝΟΠΟΥΛΟΣ ΟΔΥΣΣΕΑΣ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7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57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7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74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7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ΚΩΝΣΤΑΝΤΟΠΟΥΛΟΣ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7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57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7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74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7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ΚΩΣΤΟΠΑΝΑΓΙΩΤΟΥ ΗΛΙΑΣ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7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7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57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74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7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ΛΑΓΟΣ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7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7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57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75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7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ΛΑΖΑΡΙΔΗΣ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7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57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7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75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7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ΛΑΜΠΡΟΥΛΗΣ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7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57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7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75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7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ΛΑΠΠΑΣ ΣΠΥΡΙΔΩΝΑΣ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7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7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7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76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7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ΛΕΒΕΝΤΗΣ ΒΑΣΙΛΗΣ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7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57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7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76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7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ΛΙΒΑΝΙΟΥ ΖΩΗ</w:t>
            </w:r>
          </w:p>
        </w:tc>
        <w:tc>
          <w:tcPr>
            <w:tcW w:w="1562" w:type="dxa"/>
            <w:tcBorders>
              <w:top w:val="nil"/>
              <w:left w:val="nil"/>
              <w:bottom w:val="single" w:sz="4" w:space="0" w:color="000000"/>
              <w:right w:val="single" w:sz="4" w:space="0" w:color="000000"/>
            </w:tcBorders>
            <w:shd w:val="clear" w:color="auto" w:fill="auto"/>
            <w:noWrap/>
            <w:vAlign w:val="center"/>
            <w:hideMark/>
          </w:tcPr>
          <w:p w14:paraId="5FC357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7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7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76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7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ΛΟΒΕΡΔΟΣ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7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57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7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76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7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ΛΥΚΟΥΔΗΣ </w:t>
            </w:r>
            <w:r w:rsidRPr="004D3269">
              <w:rPr>
                <w:rFonts w:ascii="Segoe UI" w:eastAsia="Times New Roman" w:hAnsi="Segoe UI" w:cs="Segoe UI"/>
                <w:sz w:val="18"/>
                <w:szCs w:val="18"/>
              </w:rPr>
              <w:t>ΣΠΥΡΙΔΩΝ</w:t>
            </w:r>
          </w:p>
        </w:tc>
        <w:tc>
          <w:tcPr>
            <w:tcW w:w="1562" w:type="dxa"/>
            <w:tcBorders>
              <w:top w:val="nil"/>
              <w:left w:val="nil"/>
              <w:bottom w:val="single" w:sz="4" w:space="0" w:color="000000"/>
              <w:right w:val="single" w:sz="4" w:space="0" w:color="000000"/>
            </w:tcBorders>
            <w:shd w:val="clear" w:color="auto" w:fill="auto"/>
            <w:noWrap/>
            <w:vAlign w:val="center"/>
            <w:hideMark/>
          </w:tcPr>
          <w:p w14:paraId="5FC357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57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7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77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7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ΜΑΝΙΑΤΗΣ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7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57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57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77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7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ΜΑΝΙΟΣ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7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7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7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77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7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ΜΑΝΤΑΣ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7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7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7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78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7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ΜΑΝΩΛΑΚΟΥ ΔΙΑΜΑΝΤΩ</w:t>
            </w:r>
          </w:p>
        </w:tc>
        <w:tc>
          <w:tcPr>
            <w:tcW w:w="1562" w:type="dxa"/>
            <w:tcBorders>
              <w:top w:val="nil"/>
              <w:left w:val="nil"/>
              <w:bottom w:val="single" w:sz="4" w:space="0" w:color="000000"/>
              <w:right w:val="single" w:sz="4" w:space="0" w:color="000000"/>
            </w:tcBorders>
            <w:shd w:val="clear" w:color="auto" w:fill="auto"/>
            <w:noWrap/>
            <w:vAlign w:val="center"/>
            <w:hideMark/>
          </w:tcPr>
          <w:p w14:paraId="5FC357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57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57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78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7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ΜΑΡΔΑΣ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7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7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7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78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7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ΜΑΡΚΟΥ ΑΙΚΑΤΕΡΙΝΗ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57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7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Β' </w:t>
            </w:r>
            <w:r w:rsidRPr="004D3269">
              <w:rPr>
                <w:rFonts w:ascii="Segoe UI" w:eastAsia="Times New Roman" w:hAnsi="Segoe UI" w:cs="Segoe UI"/>
                <w:sz w:val="18"/>
                <w:szCs w:val="18"/>
              </w:rPr>
              <w:t>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7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79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7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ΜΑΡΤΙΝΟΥ ΓΕΩΡΓΙΑ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57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7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7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79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7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ΜΑΥΡΩΤΑΣ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7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57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7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79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7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ΜΕΓΑΛΟΜΥΣΤΑΚΑΣ ΑΝΑΣΤΑΣΙΟΣ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7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57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7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7A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7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ΜΕΓΑΛΟΟΙΚΟΝΟΜΟΥ ΘΕΟΔΩΡΑ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57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7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57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7A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7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ΜΕΪΚΟΠΟΥΛΟΣ ΑΛΕΞΑΝΔΡΟΣ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7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7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7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7A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7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ΜΕΪΜΑΡΑΚΗΣ </w:t>
            </w:r>
            <w:r w:rsidRPr="004D3269">
              <w:rPr>
                <w:rFonts w:ascii="Segoe UI" w:eastAsia="Times New Roman" w:hAnsi="Segoe UI" w:cs="Segoe UI"/>
                <w:sz w:val="18"/>
                <w:szCs w:val="18"/>
              </w:rPr>
              <w:t>ΕΥΑΓΓΕΛΟΣ-ΒΑΣΙΛΕΙΟΣ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7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7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7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7B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7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ΜΗΤΑΡΑΚΗΣ ΠΑΝΑΓΙΩΤΗΣ(ΝΟΤΗΣ)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7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7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57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7B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7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ΜΗΤΑΦΙΔΗΣ ΤΡΙΑΝΤΑΦΥΛΛΟΣ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7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7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7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7B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7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ΜΗΤΣΟΤΑΚΗΣ ΚΥΡΙΑΚΟΣ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7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7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7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7B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7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ΜΙΧΑΗΛΙΔΗΣ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7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7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57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7C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7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ΜΙΧΑΛΟΛΙΑΚΟΣ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7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7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7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7C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7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ΜΙΧΕΛΗΣ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7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7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57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7C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7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ΜΙΧΕΛΟΓΙΑΝΝΑΚΗΣ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7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7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57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7D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7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7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57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7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7D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7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ΜΟΡΦΙΔΗΣ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7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7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7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7D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7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ΜΟΥΜΟΥΛΙΔΗΣ ΘΕΜΙΣΤΟΚΛΗΣ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7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7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7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7E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7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ΜΟΥΣΤΑΦΑ ΜΟΥΣΤΑΦΑ</w:t>
            </w:r>
          </w:p>
        </w:tc>
        <w:tc>
          <w:tcPr>
            <w:tcW w:w="1562" w:type="dxa"/>
            <w:tcBorders>
              <w:top w:val="nil"/>
              <w:left w:val="nil"/>
              <w:bottom w:val="single" w:sz="4" w:space="0" w:color="000000"/>
              <w:right w:val="single" w:sz="4" w:space="0" w:color="000000"/>
            </w:tcBorders>
            <w:shd w:val="clear" w:color="auto" w:fill="auto"/>
            <w:noWrap/>
            <w:vAlign w:val="center"/>
            <w:hideMark/>
          </w:tcPr>
          <w:p w14:paraId="5FC357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7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7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7E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7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ΜΠΑΚΟΓΙΑΝΝΗ </w:t>
            </w:r>
            <w:r w:rsidRPr="004D3269">
              <w:rPr>
                <w:rFonts w:ascii="Segoe UI" w:eastAsia="Times New Roman" w:hAnsi="Segoe UI" w:cs="Segoe UI"/>
                <w:sz w:val="18"/>
                <w:szCs w:val="18"/>
              </w:rPr>
              <w:t>ΘΕΟΔΩΡΑ(ΝΤΟΡΑ)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57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7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7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7E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7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ΜΠΑΛΑΟΥΡΑΣ ΓΕΡΑΣΙΜΟΣ(ΜΑΚΗΣ)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7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7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7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7F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7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ΜΠΑΛΑΦΑΣ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7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7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7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7F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7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ΜΠΑΛΛΗΣ ΣΥΜΕΩΝ(ΜΑΚΗΣ)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7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7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7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7F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7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ΜΠΑΛΤΑΣ ΑΡΙΣΤΕΙΔΗΣ-ΝΙΚΟΛΑΟΣ-ΔΗΜΗΤΡΙΟΣ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7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7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7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80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7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ΜΠΑΛΩΜΕΝΑΚΗΣ ΑΝΤΩΝΗΣ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7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7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7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80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8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ΜΠΑΞΕΒΑΝΑΚΗΣ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8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8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8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80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8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ΜΠΑΡΓΙΩΤΑΣ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8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58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8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80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8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ΜΠΑΡΚΑΣ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8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8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8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81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8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ΜΠΓΙΑΛΑΣ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8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8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8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81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8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ΜΠΟΛΑΡΗΣ ΜΑΡΚΟΣ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8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8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8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81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8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ΜΠΟΥΚΩΡΟΣ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8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8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8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82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8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ΜΠΟΥΡΑΣ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8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8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8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82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8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ΜΩΡΑΪΤΗΣ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8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58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8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82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8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ΝΙΚΟΛΟΠΟΥΛΟΣ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8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58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8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83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8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ΝΤΖΙΜΑΝΗΣ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8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8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8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83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8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ΞΑΝΘΟΣ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8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8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8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83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8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ΞΥΔΑΚΗΣ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8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8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8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84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8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ΟΙΚΟΝΟΜΟΥ </w:t>
            </w:r>
            <w:r w:rsidRPr="004D3269">
              <w:rPr>
                <w:rFonts w:ascii="Segoe UI" w:eastAsia="Times New Roman" w:hAnsi="Segoe UI" w:cs="Segoe UI"/>
                <w:sz w:val="18"/>
                <w:szCs w:val="18"/>
              </w:rPr>
              <w:t>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8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8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8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84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8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ΟΥΡΣΟΥΖΙΔΗΣ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8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8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8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84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8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ΠΑΛΛΗΣ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8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8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58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85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8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ΠΑΝΑΓΙΩΤΑΡΟΣ ΗΛΙΑΣ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8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8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8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85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8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ΠΑΝΑΓΙΩΤΟΠΟΥΛΟΣ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8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8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8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85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8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ΠΑΝΑΓΟΥΛΗΣ ΕΥΣΤΑΘΙΟΣ(ΣΤΑΘΗΣ)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8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58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8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85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8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ΠΑΝΤΖΑΣ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8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8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8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86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8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ΠΑΠΑΔΟΠΟΥΛΟΣ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8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8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8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86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8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ΠΑΠΑΔΟΠΟΥΛΟΣ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8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8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8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86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8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ΠΑΠΑΔΟΠΟΥΛΟΣ ΧΡΙΣΤΟΦΟΡΟΣ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8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8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8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87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8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ΠΑΠΑΗΛΙΟΥ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8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8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8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87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8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ΠΑΠΑΘΕΟΔΩΡΟΥ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8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58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8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87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8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ΠΑΠΑΚΩΣΤΑ-ΣΙΔΗΡΟΠΟΥΛΟΥ </w:t>
            </w:r>
            <w:r w:rsidRPr="004D3269">
              <w:rPr>
                <w:rFonts w:ascii="Segoe UI" w:eastAsia="Times New Roman" w:hAnsi="Segoe UI" w:cs="Segoe UI"/>
                <w:sz w:val="18"/>
                <w:szCs w:val="18"/>
              </w:rPr>
              <w:t>ΑΙΚΑΤΕΡΙΝΗ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58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58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8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88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8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ΠΑΠΑΝΑΤΣΙΟΥ ΑΙΚΑΤΕΡΙΝΗ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58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8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8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88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8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ΠΑΠΑΡΗΓΑ ΑΛΕΞΑΝΔΡΑ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58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58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8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88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8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ΠΑΠΑΦΙΛΙΠΠΟΥ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8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8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8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89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8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ΠΑΠΑΧΡΙΣΤΟΠΟΥΛΟΣ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8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58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8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89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8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ΠΑΠΠΑΣ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8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8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8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89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8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ΠΑΠΠΑΣ </w:t>
            </w:r>
            <w:r w:rsidRPr="004D3269">
              <w:rPr>
                <w:rFonts w:ascii="Segoe UI" w:eastAsia="Times New Roman" w:hAnsi="Segoe UI" w:cs="Segoe UI"/>
                <w:sz w:val="18"/>
                <w:szCs w:val="18"/>
              </w:rPr>
              <w:t>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8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8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8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8A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8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ΠΑΡΑΣΚΕΥΟΠΟΥΛΟΣ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8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8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8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8A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8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ΠΑΡΑΣΤΑΤΙΔΗΣ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8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8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5FC358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8A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8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ΠΑΥΛΙΔΗΣ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8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8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8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8A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8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ΠΑΦΙΛΗΣ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8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58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8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8B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8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ΠΛΑΚΙΩΤΑΚΗΣ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8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8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58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8B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8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ΠΟΛΑΚΗΣ </w:t>
            </w:r>
            <w:r w:rsidRPr="004D3269">
              <w:rPr>
                <w:rFonts w:ascii="Segoe UI" w:eastAsia="Times New Roman" w:hAnsi="Segoe UI" w:cs="Segoe UI"/>
                <w:sz w:val="18"/>
                <w:szCs w:val="18"/>
              </w:rPr>
              <w:t>ΠΑΥΛΟΣ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8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8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8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8B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8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ΠΡΑΤΣΟΛΗΣ ΑΝΑΣΤΑΣΙΟΣ(ΤΑΣΟΣ)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8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8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8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8C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8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ΡΑΠΤΗ ΕΛΕΝΗ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58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8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8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8C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8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ΡΙΖΟΣ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8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8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58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8C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8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ΡΙΖΟΥΛΗΣ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8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8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8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8D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8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ΣΑΛΜΑΣ ΜΑΡΙΟΣ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8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8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8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8D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8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ΣΑΜΑΡΑΣ ΑΝΤΩΝΙΟΣ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8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8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8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8D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8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ΣΑΝΤΟΡΙΝΙΟΣ ΝΕΚΤΑΡΙΟΣ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8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8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58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8E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8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ΣΑΡΑΚΙΩΤΗΣ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8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8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58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8E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8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ΣΑΡΙΔΗΣ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8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58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8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8E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8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ΣΑΧΙΝΙΔΗΣ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8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8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8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8F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8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ΣΕΒΑΣΤΑΚΗΣ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8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8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58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8F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8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ΣΕΛΤΣΑΣ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8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8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8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8F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8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ΣΗΦΑΚΗΣ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8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8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8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8F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8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ΣΙΜΟΡΕΛΗΣ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8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8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8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90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9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ΣΚΑΝΔΑΛΙΔΗΣ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9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59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9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90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9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ΣΚΟΥΡΛΕΤΗΣ ΠΑΝΑΓΙΩΤΗΣ(ΠΑΝΟΣ)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9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9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9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90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9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ΣΚΟΥΡΟΛΙΑΚΟΣ ΠΑΝΑΓΙΩΤΗΣ(ΠΑΝΟΣ)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9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9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9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91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9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ΣΚΟΥΦΑ ΕΛΙΣΣΑΒΕΤ</w:t>
            </w:r>
          </w:p>
        </w:tc>
        <w:tc>
          <w:tcPr>
            <w:tcW w:w="1562" w:type="dxa"/>
            <w:tcBorders>
              <w:top w:val="nil"/>
              <w:left w:val="nil"/>
              <w:bottom w:val="single" w:sz="4" w:space="0" w:color="000000"/>
              <w:right w:val="single" w:sz="4" w:space="0" w:color="000000"/>
            </w:tcBorders>
            <w:shd w:val="clear" w:color="auto" w:fill="auto"/>
            <w:noWrap/>
            <w:vAlign w:val="center"/>
            <w:hideMark/>
          </w:tcPr>
          <w:p w14:paraId="5FC359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9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9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91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9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ΣΚΡΕΚΑΣ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9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9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9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91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9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ΣΠΑΡΤΙΝΟΣ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9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9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9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92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9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ΣΠΙΡΤΖΗΣ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9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9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9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92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9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ΣΤΑΘΑΚΗΣ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9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9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9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92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9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ΣΤΑΪΚΟΥΡΑΣ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9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9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59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93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9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ΣΤΑΜΑΤΑΚΗ ΕΛΕΝΗ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59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9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59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93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9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ΣΤΑΜΑΤΗΣ </w:t>
            </w:r>
            <w:r w:rsidRPr="004D3269">
              <w:rPr>
                <w:rFonts w:ascii="Segoe UI" w:eastAsia="Times New Roman" w:hAnsi="Segoe UI" w:cs="Segoe UI"/>
                <w:sz w:val="18"/>
                <w:szCs w:val="18"/>
              </w:rPr>
              <w:t>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9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9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9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93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9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ΣΤΑΜΠΟΥΛΗ ΑΦΡΟΔΙΤΗ</w:t>
            </w:r>
          </w:p>
        </w:tc>
        <w:tc>
          <w:tcPr>
            <w:tcW w:w="1562" w:type="dxa"/>
            <w:tcBorders>
              <w:top w:val="nil"/>
              <w:left w:val="nil"/>
              <w:bottom w:val="single" w:sz="4" w:space="0" w:color="000000"/>
              <w:right w:val="single" w:sz="4" w:space="0" w:color="000000"/>
            </w:tcBorders>
            <w:shd w:val="clear" w:color="auto" w:fill="auto"/>
            <w:noWrap/>
            <w:vAlign w:val="center"/>
            <w:hideMark/>
          </w:tcPr>
          <w:p w14:paraId="5FC359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9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9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94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9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ΣΤΕΡΓΙΟΥ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9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59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9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94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9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ΣΤΕΦΟΣ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9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9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9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94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9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ΣΤΟΓΙΑΝΝΙΔΗΣ ΓΡΗΓΟΡΙΟΣ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9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9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9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94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9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ΣΤΥΛΙΟΣ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9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9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9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95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9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ΣΥΝΤΥΧΑΚΗΣ ΕΜΜΑΝΟΥΗΛ</w:t>
            </w:r>
          </w:p>
        </w:tc>
        <w:tc>
          <w:tcPr>
            <w:tcW w:w="1562" w:type="dxa"/>
            <w:tcBorders>
              <w:top w:val="nil"/>
              <w:left w:val="nil"/>
              <w:bottom w:val="single" w:sz="4" w:space="0" w:color="000000"/>
              <w:right w:val="single" w:sz="4" w:space="0" w:color="000000"/>
            </w:tcBorders>
            <w:shd w:val="clear" w:color="auto" w:fill="auto"/>
            <w:noWrap/>
            <w:vAlign w:val="center"/>
            <w:hideMark/>
          </w:tcPr>
          <w:p w14:paraId="5FC359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59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59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95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9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ΣΥΡΙΓΟΣ ΑΝΤΩΝΙΟΣ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9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9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9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95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9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ΣΥΡΜΑΛΕΝΙΟΣ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9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9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9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96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9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ΤΑΣΟΥΛΑΣ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9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9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9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96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9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ΤΑΣΣΟΣ 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9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59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59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96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9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ΤΕΛΙΓΙΟΡΙΔΟΥ ΟΛΥΜΠΙΑ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59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9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9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97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9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ΤΖΑΒΑΡΑΣ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9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9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9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97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9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ΤΖΑΚΡΗ ΘΕΟΔΩΡΑ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59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9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9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97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9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ΤΖΑΜΑΚΛΗΣ ΧΑΡΙΛΑΟΣ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9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9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9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98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9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ΤΖΕΛΕΠΗΣ ΜΙΧΑΗΛ</w:t>
            </w:r>
          </w:p>
        </w:tc>
        <w:tc>
          <w:tcPr>
            <w:tcW w:w="1562" w:type="dxa"/>
            <w:tcBorders>
              <w:top w:val="nil"/>
              <w:left w:val="nil"/>
              <w:bottom w:val="single" w:sz="4" w:space="0" w:color="000000"/>
              <w:right w:val="single" w:sz="4" w:space="0" w:color="000000"/>
            </w:tcBorders>
            <w:shd w:val="clear" w:color="auto" w:fill="auto"/>
            <w:noWrap/>
            <w:vAlign w:val="center"/>
            <w:hideMark/>
          </w:tcPr>
          <w:p w14:paraId="5FC359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59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9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98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9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ΤΖΟΥΦΗ ΜΕΡΟΠΗ</w:t>
            </w:r>
          </w:p>
        </w:tc>
        <w:tc>
          <w:tcPr>
            <w:tcW w:w="1562" w:type="dxa"/>
            <w:tcBorders>
              <w:top w:val="nil"/>
              <w:left w:val="nil"/>
              <w:bottom w:val="single" w:sz="4" w:space="0" w:color="000000"/>
              <w:right w:val="single" w:sz="4" w:space="0" w:color="000000"/>
            </w:tcBorders>
            <w:shd w:val="clear" w:color="auto" w:fill="auto"/>
            <w:noWrap/>
            <w:vAlign w:val="center"/>
            <w:hideMark/>
          </w:tcPr>
          <w:p w14:paraId="5FC359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9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9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98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9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ΤΟΣΚΑΣ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9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9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9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99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9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ΤΡΑΓΑΚΗΣ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9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9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59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99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9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ΤΡΙΑΝΤΑΦΥΛΛΙΔΗΣ ΑΛΕΞΑΝΔΡΟΣ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9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9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w:t>
            </w:r>
            <w:r w:rsidRPr="004D3269">
              <w:rPr>
                <w:rFonts w:ascii="Segoe UI" w:eastAsia="Times New Roman" w:hAnsi="Segoe UI" w:cs="Segoe UI"/>
                <w:sz w:val="18"/>
                <w:szCs w:val="18"/>
              </w:rPr>
              <w:t xml:space="preserve">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9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99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9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ΤΡΙΑΝΤΑΦΥΛΛΟΥ ΜΑΡΙΑ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59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9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9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99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9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ΤΣΑΚΑΛΩΤΟΣ ΕΥΚΛΕΙΔΗΣ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9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9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9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9A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9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ΤΣΙΑΡΑΣ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9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9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9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9A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9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ΤΣΙΠΡΑΣ ΑΛΕΞΙΟΣ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9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9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59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9A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9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ΤΣΙΡΚΑΣ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9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9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9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9B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9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ΤΣΙΡΩΝΗΣ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9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9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Β' </w:t>
            </w:r>
            <w:r w:rsidRPr="004D3269">
              <w:rPr>
                <w:rFonts w:ascii="Segoe UI" w:eastAsia="Times New Roman" w:hAnsi="Segoe UI" w:cs="Segoe UI"/>
                <w:sz w:val="18"/>
                <w:szCs w:val="18"/>
              </w:rPr>
              <w:t>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9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9B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9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ΤΣΟΓΚΑΣ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9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9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9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9B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9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ΦΑΜΕΛΛΟΣ ΣΩΚΡΑΤΗΣ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9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9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9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9C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9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ΦΙΛΗΣ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9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9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9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9C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9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ΦΛΑΜΠΟΥΡΑΡΗΣ ΑΛΕΞΑΝΔΡΟΣ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9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9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9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9C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9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ΦΟΡΤΣΑΚΗΣ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9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9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9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9D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9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ΦΩΤΗΛΑΣ ΙΑΣΩΝΑΣ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9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9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9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9D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9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ΦΩΤΙΟΥ ΘΕΑΝΩ</w:t>
            </w:r>
          </w:p>
        </w:tc>
        <w:tc>
          <w:tcPr>
            <w:tcW w:w="1562" w:type="dxa"/>
            <w:tcBorders>
              <w:top w:val="nil"/>
              <w:left w:val="nil"/>
              <w:bottom w:val="single" w:sz="4" w:space="0" w:color="000000"/>
              <w:right w:val="single" w:sz="4" w:space="0" w:color="000000"/>
            </w:tcBorders>
            <w:shd w:val="clear" w:color="auto" w:fill="auto"/>
            <w:noWrap/>
            <w:vAlign w:val="center"/>
            <w:hideMark/>
          </w:tcPr>
          <w:p w14:paraId="5FC359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9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9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9D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9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ΧΑΡΑΚΟΠΟΥΛΟΣ ΜΑΞΙΜΟΣ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9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9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9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9E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9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ΧΑΤΖΗΔΑΚΗΣ ΚΩΝΣΤΑΝΤΙΝΟΣ(ΚΩΣΤΗΣ)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9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9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9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9E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9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ΧΑΤΖΗΣΑΒΒΑΣ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9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9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5FC359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9E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9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ΧΡΙΣΤΟΔΟΥΛΟΠΟΥΛΟΥ ΑΝΑΣΤΑΣΙΑ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59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9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9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9E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9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ΧΡΙΣΤΟΦΙΛΟΠΟΥΛΟΥ ΠΑΡΑΣΚΕΥΗ(ΕΥΗ)</w:t>
            </w:r>
          </w:p>
        </w:tc>
        <w:tc>
          <w:tcPr>
            <w:tcW w:w="1562" w:type="dxa"/>
            <w:tcBorders>
              <w:top w:val="nil"/>
              <w:left w:val="nil"/>
              <w:bottom w:val="single" w:sz="4" w:space="0" w:color="000000"/>
              <w:right w:val="single" w:sz="4" w:space="0" w:color="000000"/>
            </w:tcBorders>
            <w:shd w:val="clear" w:color="auto" w:fill="auto"/>
            <w:noWrap/>
            <w:vAlign w:val="center"/>
            <w:hideMark/>
          </w:tcPr>
          <w:p w14:paraId="5FC359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59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9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9F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9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ΨΑΡΙΑΝΟΣ ΓΡΗΓΟΡΙΟΣ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9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59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9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9F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9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ΨΥΧΟΓΙΟΣ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9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9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9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9F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vAlign w:val="center"/>
            <w:hideMark/>
          </w:tcPr>
          <w:p w14:paraId="5FC359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Σ.Α.Ψ: 17 (ΣΥΝΟΛΙΚΑ ΨΗΦΟΙ: NAI:154, OXI:143, ΠΡΝ:0)</w:t>
            </w:r>
          </w:p>
        </w:tc>
        <w:tc>
          <w:tcPr>
            <w:tcW w:w="1562" w:type="dxa"/>
            <w:tcBorders>
              <w:top w:val="nil"/>
              <w:left w:val="nil"/>
              <w:bottom w:val="single" w:sz="4" w:space="0" w:color="000000"/>
              <w:right w:val="single" w:sz="4" w:space="0" w:color="000000"/>
            </w:tcBorders>
            <w:shd w:val="clear" w:color="auto" w:fill="auto"/>
            <w:vAlign w:val="center"/>
            <w:hideMark/>
          </w:tcPr>
          <w:p w14:paraId="5FC359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c>
          <w:tcPr>
            <w:tcW w:w="1939" w:type="dxa"/>
            <w:tcBorders>
              <w:top w:val="nil"/>
              <w:left w:val="nil"/>
              <w:bottom w:val="single" w:sz="4" w:space="0" w:color="000000"/>
              <w:right w:val="single" w:sz="4" w:space="0" w:color="000000"/>
            </w:tcBorders>
            <w:shd w:val="clear" w:color="auto" w:fill="auto"/>
            <w:vAlign w:val="center"/>
            <w:hideMark/>
          </w:tcPr>
          <w:p w14:paraId="5FC359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5FC359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r>
      <w:tr w:rsidR="0020643A" w14:paraId="5FC35A03" w14:textId="77777777">
        <w:trPr>
          <w:trHeight w:val="480"/>
        </w:trPr>
        <w:tc>
          <w:tcPr>
            <w:tcW w:w="3823" w:type="dxa"/>
            <w:tcBorders>
              <w:top w:val="nil"/>
              <w:left w:val="single" w:sz="4" w:space="0" w:color="000000"/>
              <w:bottom w:val="single" w:sz="4" w:space="0" w:color="000000"/>
              <w:right w:val="single" w:sz="4" w:space="0" w:color="000000"/>
            </w:tcBorders>
            <w:shd w:val="clear" w:color="auto" w:fill="auto"/>
            <w:vAlign w:val="center"/>
            <w:hideMark/>
          </w:tcPr>
          <w:p w14:paraId="5FC359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Άρθρο: 17. Έξοδα Υπουργείου Υποδομών και Μεταφορών (ΣΥΝΟΛΙΚΑ ΨΗΦΟΙ: NAI:154, OXI:143, ΠΡΝ:0)</w:t>
            </w:r>
          </w:p>
        </w:tc>
        <w:tc>
          <w:tcPr>
            <w:tcW w:w="1562" w:type="dxa"/>
            <w:tcBorders>
              <w:top w:val="nil"/>
              <w:left w:val="nil"/>
              <w:bottom w:val="single" w:sz="4" w:space="0" w:color="000000"/>
              <w:right w:val="single" w:sz="4" w:space="0" w:color="000000"/>
            </w:tcBorders>
            <w:shd w:val="clear" w:color="auto" w:fill="auto"/>
            <w:vAlign w:val="center"/>
            <w:hideMark/>
          </w:tcPr>
          <w:p w14:paraId="5FC35A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c>
          <w:tcPr>
            <w:tcW w:w="1939" w:type="dxa"/>
            <w:tcBorders>
              <w:top w:val="nil"/>
              <w:left w:val="nil"/>
              <w:bottom w:val="single" w:sz="4" w:space="0" w:color="000000"/>
              <w:right w:val="single" w:sz="4" w:space="0" w:color="000000"/>
            </w:tcBorders>
            <w:shd w:val="clear" w:color="auto" w:fill="auto"/>
            <w:vAlign w:val="center"/>
            <w:hideMark/>
          </w:tcPr>
          <w:p w14:paraId="5FC35A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5FC35A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r>
      <w:tr w:rsidR="0020643A" w14:paraId="5FC35A0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A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ΑΘΑΝΑΣΙΟΥ ΑΘΑΝΑΣΙΟΣ(ΝΑΣΟΣ)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A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A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A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A0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A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ΑΘΑΝΑΣΙΟΥ ΧΑΡΑΛΑΜΠΟΣ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A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A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5A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A1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A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ΑΪΒΑΤΙΔΗΣ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A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A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A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A1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A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ΑΚΡΙΩΤΗΣ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A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A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A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A1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A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ΑΜΑΝΑΤΙΔΗΣ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A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A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A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A2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A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ΑΜΥΡΑΣ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A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5A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A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A2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A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ΑΝΑΓΝΩΣΤΟΠΟΥΛΟΥ ΑΘΑΝΑΣΙΑ(ΣΙΑ)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5A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A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A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A2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A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ΑΝΑΣΤΑΣΙΑΔΗΣ ΣΑΒΒΑΣ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A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A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A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A3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A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ΑΝΔΡΙΑΝΟΣ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A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A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5A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A3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A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ΑΝΤΩΝΙΑΔΗΣ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A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A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A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A3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A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ΑΝΤΩΝΙΟΥ ΜΑΡΙΑ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5A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A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A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A3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A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ΑΝΤΩΝΙΟΥ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A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A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A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A4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A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ΑΠΟΣΤΟΛΟΥ </w:t>
            </w:r>
            <w:r w:rsidRPr="004D3269">
              <w:rPr>
                <w:rFonts w:ascii="Segoe UI" w:eastAsia="Times New Roman" w:hAnsi="Segoe UI" w:cs="Segoe UI"/>
                <w:sz w:val="18"/>
                <w:szCs w:val="18"/>
              </w:rPr>
              <w:t>ΕΥΑΓΓΕΛΟΣ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A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A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A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A4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A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ΑΡΑΜΠΑΤΖΗ ΦΩΤΕΙΝΗ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5A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A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A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A4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A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ΑΡΑΧΩΒΙΤΗΣ 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A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A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A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A5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A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ΑΡΒΑΝΙΤΙΔΗΣ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A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5A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A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A5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A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ΑΣΗΜΑΚΟΠΟΥΛΟΥ ΑΝΝΑ-ΜΙΣΕΛ</w:t>
            </w:r>
          </w:p>
        </w:tc>
        <w:tc>
          <w:tcPr>
            <w:tcW w:w="1562" w:type="dxa"/>
            <w:tcBorders>
              <w:top w:val="nil"/>
              <w:left w:val="nil"/>
              <w:bottom w:val="single" w:sz="4" w:space="0" w:color="000000"/>
              <w:right w:val="single" w:sz="4" w:space="0" w:color="000000"/>
            </w:tcBorders>
            <w:shd w:val="clear" w:color="auto" w:fill="auto"/>
            <w:noWrap/>
            <w:vAlign w:val="center"/>
            <w:hideMark/>
          </w:tcPr>
          <w:p w14:paraId="5FC35A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A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A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A5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A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ΑΥΓΕΝΑΚΗΣ ΕΛΕΥΘΕΡΙΟΣ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A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A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5A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A6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A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ΑΥΛΩΝΙΤΟΥ ΕΛΕΝΗ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5A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A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A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A6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A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ΑΧΜΕΤ ΙΛΧΑΝ</w:t>
            </w:r>
          </w:p>
        </w:tc>
        <w:tc>
          <w:tcPr>
            <w:tcW w:w="1562" w:type="dxa"/>
            <w:tcBorders>
              <w:top w:val="nil"/>
              <w:left w:val="nil"/>
              <w:bottom w:val="single" w:sz="4" w:space="0" w:color="000000"/>
              <w:right w:val="single" w:sz="4" w:space="0" w:color="000000"/>
            </w:tcBorders>
            <w:shd w:val="clear" w:color="auto" w:fill="auto"/>
            <w:noWrap/>
            <w:vAlign w:val="center"/>
            <w:hideMark/>
          </w:tcPr>
          <w:p w14:paraId="5FC35A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5A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A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A6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A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ΒΑΓΕΝΑ ΑΝΝΑ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5A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A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A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A7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A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ΒΑΓΙΩΝΑΚΗ ΕΥΑΓΓΕΛΙΑ(ΒΑΛΙΑ)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5A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A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A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A7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A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ΒΑΓΙΩΝΑΣ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A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A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A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A7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A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ΒΑΚΗ ΦΩΤΕΙΝΗ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5A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A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A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A8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A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ΒΑΡΒΙΤΣΙΩΤΗΣ ΜΙΛΤΙΑΔΗΣ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A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A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A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A8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A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ΒΑΡΔΑΚΗΣ </w:t>
            </w:r>
            <w:r w:rsidRPr="004D3269">
              <w:rPr>
                <w:rFonts w:ascii="Segoe UI" w:eastAsia="Times New Roman" w:hAnsi="Segoe UI" w:cs="Segoe UI"/>
                <w:sz w:val="18"/>
                <w:szCs w:val="18"/>
              </w:rPr>
              <w:t>ΣΩΚΡΑΤΗΣ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A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A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5A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A8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A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ΒΑΡΔΑΛΗΣ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A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5A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A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A8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A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ΒΑΡΕΜΕΝΟΣ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A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A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A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A9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A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ΒΕΝΙΖΕΛΟΣ ΕΥΑΓΓΕΛΟΣ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A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5A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A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A9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A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ΒΕΡΝΑΡΔΑΚΗΣ ΧΡΙΣΤΟΦΟΡΟΣ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A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A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A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A9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A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ΒΕΣΥΡΟΠΟΥΛΟΣ ΑΠΟΣΤΟΛΟΣ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A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A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A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AA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A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ΒΕΤΤΑΣ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A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A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5A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AA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A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ΒΙΤΣΑΣ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A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A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5A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AA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A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ΒΛΑΣΗΣ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A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A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A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AB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A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ΒΛΑΧΟΣ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A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A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A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AB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A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ΒΛΑΧΟΥ ΣΩΤΗΡΙΑ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5A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A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A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AB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A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ΒΟΡΙΔΗΣ ΜΑΥΡΟΥΔΗΣ(ΜΑΚΗΣ)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A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A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A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AC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A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ΒΟΥΛΤΕΨΗ ΣΟΦΙΑ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5A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A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A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AC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A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ΒΟΥΤΣΗΣ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A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A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A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AC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A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ΒΡΑΝΤΖΑ ΠΑΝΑΓΙΩΤΑ</w:t>
            </w:r>
          </w:p>
        </w:tc>
        <w:tc>
          <w:tcPr>
            <w:tcW w:w="1562" w:type="dxa"/>
            <w:tcBorders>
              <w:top w:val="nil"/>
              <w:left w:val="nil"/>
              <w:bottom w:val="single" w:sz="4" w:space="0" w:color="000000"/>
              <w:right w:val="single" w:sz="4" w:space="0" w:color="000000"/>
            </w:tcBorders>
            <w:shd w:val="clear" w:color="auto" w:fill="auto"/>
            <w:noWrap/>
            <w:vAlign w:val="center"/>
            <w:hideMark/>
          </w:tcPr>
          <w:p w14:paraId="5FC35A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A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A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AD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A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ΒΡΟΥΤΣΗΣ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A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A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A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AD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A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ΓΑΒΡΟΓΛΟΥ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A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A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A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AD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A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ΓΑΚΗΣ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A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A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5A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AD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A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ΓΕΝΗΜΑΤΑ ΦΩΤΕΙΝΗ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5A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5A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A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AE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A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ΓΕΝΝΙΑ ΓΕΩΡΓΙΑ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5A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A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5A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AE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A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ΓΕΡΜΕΝΗΣ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A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A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A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AE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A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ΓΕΡΟΒΑΣΙΛΗ ΟΛΓΑ</w:t>
            </w:r>
          </w:p>
        </w:tc>
        <w:tc>
          <w:tcPr>
            <w:tcW w:w="1562" w:type="dxa"/>
            <w:tcBorders>
              <w:top w:val="nil"/>
              <w:left w:val="nil"/>
              <w:bottom w:val="single" w:sz="4" w:space="0" w:color="000000"/>
              <w:right w:val="single" w:sz="4" w:space="0" w:color="000000"/>
            </w:tcBorders>
            <w:shd w:val="clear" w:color="auto" w:fill="auto"/>
            <w:noWrap/>
            <w:vAlign w:val="center"/>
            <w:hideMark/>
          </w:tcPr>
          <w:p w14:paraId="5FC35A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A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A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AF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A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ΓΕΩΡΓΑΝΤΑΣ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A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A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5FC35A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AF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A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ΓΕΩΡΓΙΑΔΗΣ ΜΑΡΙΟΣ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A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5A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A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AF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A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ΓΕΩΡΓΙΑΔΗΣ ΣΠΥΡΙΔΩΝ-ΑΔΩΝΙΣ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A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A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A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B0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A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ΓΕΩΡΓΟΠΟΥΛΟΥ-ΣΑΛΤΑΡΗ ΕΥΣΤΑΘΙΑ(ΕΦΗ)</w:t>
            </w:r>
          </w:p>
        </w:tc>
        <w:tc>
          <w:tcPr>
            <w:tcW w:w="1562" w:type="dxa"/>
            <w:tcBorders>
              <w:top w:val="nil"/>
              <w:left w:val="nil"/>
              <w:bottom w:val="single" w:sz="4" w:space="0" w:color="000000"/>
              <w:right w:val="single" w:sz="4" w:space="0" w:color="000000"/>
            </w:tcBorders>
            <w:shd w:val="clear" w:color="auto" w:fill="auto"/>
            <w:noWrap/>
            <w:vAlign w:val="center"/>
            <w:hideMark/>
          </w:tcPr>
          <w:p w14:paraId="5FC35A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B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B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B0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B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ΓΙΑΚΟΥΜΑΤΟΣ ΓΕΡΑΣΙΜΟΣ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B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B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B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B0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B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ΓΙΑΝΝΑΚΗΣ ΣΤΕΡΓΙΟΣ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B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B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B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B1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B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ΓΙΑΝΝΑΚΙΔΗΣ ΕΥΣΤΑΘΙΟΣ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B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B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B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B1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B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ΓΙΟΓΙΑΚΑΣ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B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B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B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B1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B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ΓΚΑΡΑ ΑΝΑΣΤΑΣΙΑ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5B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B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5B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B2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B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ΓΚΙΟΚΑΣ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B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5B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B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B2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B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ΓΚΙΟΛΑΣ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B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B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5B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B2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B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ΓΚΙΟΥΛΕΚΑΣ ΚΩΣΤΑΝΤΙΝΟΣ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B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B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B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B2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B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ΓΡΕΓΟΣ ΑΝΤΩΝΙΟΣ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B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B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B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B3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B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ΓΡΗΓΟΡΑΚΟΣ ΛΕΩΝΙΔΑΣ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B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5B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B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B3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B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ΔΑΒΑΚΗΣ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B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B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B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B3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B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ΔΑΝΕΛΛΗΣ </w:t>
            </w:r>
            <w:r w:rsidRPr="004D3269">
              <w:rPr>
                <w:rFonts w:ascii="Segoe UI" w:eastAsia="Times New Roman" w:hAnsi="Segoe UI" w:cs="Segoe UI"/>
                <w:sz w:val="18"/>
                <w:szCs w:val="18"/>
              </w:rPr>
              <w:t>ΣΠΥΡΙΔΩΝ</w:t>
            </w:r>
          </w:p>
        </w:tc>
        <w:tc>
          <w:tcPr>
            <w:tcW w:w="1562" w:type="dxa"/>
            <w:tcBorders>
              <w:top w:val="nil"/>
              <w:left w:val="nil"/>
              <w:bottom w:val="single" w:sz="4" w:space="0" w:color="000000"/>
              <w:right w:val="single" w:sz="4" w:space="0" w:color="000000"/>
            </w:tcBorders>
            <w:shd w:val="clear" w:color="auto" w:fill="auto"/>
            <w:noWrap/>
            <w:vAlign w:val="center"/>
            <w:hideMark/>
          </w:tcPr>
          <w:p w14:paraId="5FC35B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5B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5B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B4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B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ΔΕΔΕΣ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B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B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B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B4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B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ΔΕΛΗΣ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B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5B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B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B4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B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ΔΕΝΔΙΑΣ ΝΙΚΟΛΑΟΣ-ΓΕΩΡΓΙΟΣ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B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B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B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B5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B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ΔΗΜΑΡΑΣ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B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B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B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B5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B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ΔΗΜΑΣ ΧΡΙΣΤΟΣ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B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B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B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B5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B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ΔΗΜΗΤΡΙΑΔΗΣ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B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B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B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B6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B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ΔΗΜΟΣΧΑΚΗΣ ΑΝΑΣΤΑΣΙΟΣ(ΤΑΣΟΣ)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B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B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5B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B6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B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ΔΟΥΖΙΝΑΣ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B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B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5B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B6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B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ΔΡΑΓΑΣΑΚΗΣ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B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B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B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B7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B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ΔΡΙΤΣΑΣ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B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B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5B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B7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B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ΔΡΙΤΣΕΛΗ ΠΑΝΑΓΙΩΤΑ</w:t>
            </w:r>
          </w:p>
        </w:tc>
        <w:tc>
          <w:tcPr>
            <w:tcW w:w="1562" w:type="dxa"/>
            <w:tcBorders>
              <w:top w:val="nil"/>
              <w:left w:val="nil"/>
              <w:bottom w:val="single" w:sz="4" w:space="0" w:color="000000"/>
              <w:right w:val="single" w:sz="4" w:space="0" w:color="000000"/>
            </w:tcBorders>
            <w:shd w:val="clear" w:color="auto" w:fill="auto"/>
            <w:noWrap/>
            <w:vAlign w:val="center"/>
            <w:hideMark/>
          </w:tcPr>
          <w:p w14:paraId="5FC35B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B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B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B7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B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ΕΜΜΑΝΟΥΗΛΙΔΗΣ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B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B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B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B7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B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ΖΑΡΟΥΛΙΑ ΕΛΕΝΗ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5B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B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B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B8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B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ΖΕΪΜΠΕΚ ΧΟΥΣΕΪΝ</w:t>
            </w:r>
          </w:p>
        </w:tc>
        <w:tc>
          <w:tcPr>
            <w:tcW w:w="1562" w:type="dxa"/>
            <w:tcBorders>
              <w:top w:val="nil"/>
              <w:left w:val="nil"/>
              <w:bottom w:val="single" w:sz="4" w:space="0" w:color="000000"/>
              <w:right w:val="single" w:sz="4" w:space="0" w:color="000000"/>
            </w:tcBorders>
            <w:shd w:val="clear" w:color="auto" w:fill="auto"/>
            <w:noWrap/>
            <w:vAlign w:val="center"/>
            <w:hideMark/>
          </w:tcPr>
          <w:p w14:paraId="5FC35B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B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B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B8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B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ΖΟΥΡΑΡΗΣ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B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5B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B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B8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B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ΗΓΟΥΜΕΝΙΔΗΣ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B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B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5B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B9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B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ΗΛΙΟΠΟΥΛΟΣ ΠΑΝΑΓΙΩΤΗΣ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B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B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B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B9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B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ΘΕΛΕΡΙΤΗ ΜΑΡΙΑ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5B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B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B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B9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B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ΘΕΟΔΩΡΑΚΗΣ 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B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5B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B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BA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B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ΘΕΟΠΕΦΤΑΤΟΥ ΑΦΡΟΔΙΤΗ</w:t>
            </w:r>
          </w:p>
        </w:tc>
        <w:tc>
          <w:tcPr>
            <w:tcW w:w="1562" w:type="dxa"/>
            <w:tcBorders>
              <w:top w:val="nil"/>
              <w:left w:val="nil"/>
              <w:bottom w:val="single" w:sz="4" w:space="0" w:color="000000"/>
              <w:right w:val="single" w:sz="4" w:space="0" w:color="000000"/>
            </w:tcBorders>
            <w:shd w:val="clear" w:color="auto" w:fill="auto"/>
            <w:noWrap/>
            <w:vAlign w:val="center"/>
            <w:hideMark/>
          </w:tcPr>
          <w:p w14:paraId="5FC35B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B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B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BA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B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ΘΕΟΦΥΛΑΚΤΟΣ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B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B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B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BA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B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ΘΕΟΧΑΡΗΣ ΘΕΟΧΑΡΗΣ(ΧΑΡΗΣ)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B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B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B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BB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B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ΘΕΟΧΑΡΟΠΟΥΛΟΣ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B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5B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B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BB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B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ΘΕΩΝΑΣ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B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B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Β' </w:t>
            </w:r>
            <w:r w:rsidRPr="004D3269">
              <w:rPr>
                <w:rFonts w:ascii="Segoe UI" w:eastAsia="Times New Roman" w:hAnsi="Segoe UI" w:cs="Segoe UI"/>
                <w:sz w:val="18"/>
                <w:szCs w:val="18"/>
              </w:rPr>
              <w:t>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B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BB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B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ΘΗΒΑΙΟΣ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B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B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B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BC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B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ΘΡΑΨΑΝΙΩΤΗΣ ΕΜΜΑΝΟΥΗΛ</w:t>
            </w:r>
          </w:p>
        </w:tc>
        <w:tc>
          <w:tcPr>
            <w:tcW w:w="1562" w:type="dxa"/>
            <w:tcBorders>
              <w:top w:val="nil"/>
              <w:left w:val="nil"/>
              <w:bottom w:val="single" w:sz="4" w:space="0" w:color="000000"/>
              <w:right w:val="single" w:sz="4" w:space="0" w:color="000000"/>
            </w:tcBorders>
            <w:shd w:val="clear" w:color="auto" w:fill="auto"/>
            <w:noWrap/>
            <w:vAlign w:val="center"/>
            <w:hideMark/>
          </w:tcPr>
          <w:p w14:paraId="5FC35B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B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5B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BC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B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ΙΓΓΛΕΖΗ ΑΙΚΑΤΕΡΙΝΗ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5B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B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B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BC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B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ΚΑΒΑΔΕΛΛΑΣ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B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5B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B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BC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B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ΚΑΒΒΑΔΑΣ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B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B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5B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BD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B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ΚΑΒΒΑΔΙΑ ΙΩΑΝΝΕΤΑ(ΑΝΝΕΤΑ)</w:t>
            </w:r>
          </w:p>
        </w:tc>
        <w:tc>
          <w:tcPr>
            <w:tcW w:w="1562" w:type="dxa"/>
            <w:tcBorders>
              <w:top w:val="nil"/>
              <w:left w:val="nil"/>
              <w:bottom w:val="single" w:sz="4" w:space="0" w:color="000000"/>
              <w:right w:val="single" w:sz="4" w:space="0" w:color="000000"/>
            </w:tcBorders>
            <w:shd w:val="clear" w:color="auto" w:fill="auto"/>
            <w:noWrap/>
            <w:vAlign w:val="center"/>
            <w:hideMark/>
          </w:tcPr>
          <w:p w14:paraId="5FC35B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B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Β' </w:t>
            </w:r>
            <w:r w:rsidRPr="004D3269">
              <w:rPr>
                <w:rFonts w:ascii="Segoe UI" w:eastAsia="Times New Roman" w:hAnsi="Segoe UI" w:cs="Segoe UI"/>
                <w:sz w:val="18"/>
                <w:szCs w:val="18"/>
              </w:rPr>
              <w:t>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B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BD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B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ΚΑΪΣΑΣ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B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B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5B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BD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B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ΚΑΚΛΑΜΑΝΗΣ ΝΙΚΗΤΑΣ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B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B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B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BE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B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ΚΑΛΑΦΑΤΗΣ 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B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B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B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BE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B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ΚΑΜΑΤΕΡΟΣ ΗΛΙΑΣ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B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B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5B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BE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B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ΚΑΜΜΕΝΟΣ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B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5B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5B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BF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B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ΚΑΜΜΕΝΟΣ ΠΑΝΑΓΙΩΤΗΣ(ΠΑΝΟΣ)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B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5B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B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BF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B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ΚΑΝΕΛΛΗ ΓΑΡΥΦΑΛΛΙΑ(ΛΙΑΝΑ)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5B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5B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B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BF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B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ΚΑΡΑΓΙΑΝΝΗΣ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B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B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B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C0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B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ΚΑΡΑΓΙΑΝΝΙΔΗΣ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B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B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C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C0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C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ΚΑΡΑ-ΓΙΟΥΣΟΥΦ ΑΪΧΑΝ</w:t>
            </w:r>
          </w:p>
        </w:tc>
        <w:tc>
          <w:tcPr>
            <w:tcW w:w="1562" w:type="dxa"/>
            <w:tcBorders>
              <w:top w:val="nil"/>
              <w:left w:val="nil"/>
              <w:bottom w:val="single" w:sz="4" w:space="0" w:color="000000"/>
              <w:right w:val="single" w:sz="4" w:space="0" w:color="000000"/>
            </w:tcBorders>
            <w:shd w:val="clear" w:color="auto" w:fill="auto"/>
            <w:noWrap/>
            <w:vAlign w:val="center"/>
            <w:hideMark/>
          </w:tcPr>
          <w:p w14:paraId="5FC35C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C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C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C0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C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ΚΑΡΑΓΚΟΥΝΗΣ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C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C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C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C1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C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ΚΑΡΑΘΑΝΑΣΟΠΟΥΛΟΣ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C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5C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C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C1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C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ΚΑΡΑΚΩΣΤΑ ΕΥΑΓΓΕΛΙΑ(ΕΥΗ)</w:t>
            </w:r>
          </w:p>
        </w:tc>
        <w:tc>
          <w:tcPr>
            <w:tcW w:w="1562" w:type="dxa"/>
            <w:tcBorders>
              <w:top w:val="nil"/>
              <w:left w:val="nil"/>
              <w:bottom w:val="single" w:sz="4" w:space="0" w:color="000000"/>
              <w:right w:val="single" w:sz="4" w:space="0" w:color="000000"/>
            </w:tcBorders>
            <w:shd w:val="clear" w:color="auto" w:fill="auto"/>
            <w:noWrap/>
            <w:vAlign w:val="center"/>
            <w:hideMark/>
          </w:tcPr>
          <w:p w14:paraId="5FC35C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C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5C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C1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C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ΚΑΡΑΚΩΣΤΑΣ ΕΥΑΓΓΕΛΟΣ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C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C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C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C1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C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ΚΑΡΑΜΑΝΛΗ ΑΝΝΑ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5C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C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C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C2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C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ΚΑΡΑΜΑΝΛΗΣ ΚΩΝ/ΝΟΣ τ ΑΛΕΞ</w:t>
            </w:r>
          </w:p>
        </w:tc>
        <w:tc>
          <w:tcPr>
            <w:tcW w:w="1562" w:type="dxa"/>
            <w:tcBorders>
              <w:top w:val="nil"/>
              <w:left w:val="nil"/>
              <w:bottom w:val="single" w:sz="4" w:space="0" w:color="000000"/>
              <w:right w:val="single" w:sz="4" w:space="0" w:color="000000"/>
            </w:tcBorders>
            <w:shd w:val="clear" w:color="auto" w:fill="auto"/>
            <w:noWrap/>
            <w:vAlign w:val="center"/>
            <w:hideMark/>
          </w:tcPr>
          <w:p w14:paraId="5FC35C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C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C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C2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C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ΚΑΡΑΜΑΝΛΗΣ ΚΩΝ/ΝΟΣ τ ΑΧΙΛ</w:t>
            </w:r>
          </w:p>
        </w:tc>
        <w:tc>
          <w:tcPr>
            <w:tcW w:w="1562" w:type="dxa"/>
            <w:tcBorders>
              <w:top w:val="nil"/>
              <w:left w:val="nil"/>
              <w:bottom w:val="single" w:sz="4" w:space="0" w:color="000000"/>
              <w:right w:val="single" w:sz="4" w:space="0" w:color="000000"/>
            </w:tcBorders>
            <w:shd w:val="clear" w:color="auto" w:fill="auto"/>
            <w:noWrap/>
            <w:vAlign w:val="center"/>
            <w:hideMark/>
          </w:tcPr>
          <w:p w14:paraId="5FC35C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C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C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C2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C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ΚΑΡΑΝΑΣΤΑΣΗΣ </w:t>
            </w:r>
            <w:r w:rsidRPr="004D3269">
              <w:rPr>
                <w:rFonts w:ascii="Segoe UI" w:eastAsia="Times New Roman" w:hAnsi="Segoe UI" w:cs="Segoe UI"/>
                <w:sz w:val="18"/>
                <w:szCs w:val="18"/>
              </w:rPr>
              <w:t>ΑΠΟΣΤΟΛΟΣ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C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C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5C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C3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C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ΚΑΡΑΟΓΛΟΥ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C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C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C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C3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C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ΚΑΡΑΣΑΡΛΙΔΟΥ ΕΥΦΡΟΣΥΝΗ(ΦΡΟΣΩ)</w:t>
            </w:r>
          </w:p>
        </w:tc>
        <w:tc>
          <w:tcPr>
            <w:tcW w:w="1562" w:type="dxa"/>
            <w:tcBorders>
              <w:top w:val="nil"/>
              <w:left w:val="nil"/>
              <w:bottom w:val="single" w:sz="4" w:space="0" w:color="000000"/>
              <w:right w:val="single" w:sz="4" w:space="0" w:color="000000"/>
            </w:tcBorders>
            <w:shd w:val="clear" w:color="auto" w:fill="auto"/>
            <w:noWrap/>
            <w:vAlign w:val="center"/>
            <w:hideMark/>
          </w:tcPr>
          <w:p w14:paraId="5FC35C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C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C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C3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C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ΚΑΡΑΣΜΑΝΗΣ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C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C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C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C4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C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ΚΑΡΡΑΣ ΓΕΩΡΓΙΟΣ-ΔΗΜΗΤΡΙΟΣ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C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5C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C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C4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C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ΚΑΣΑΠΙΔΗΣ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C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C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C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C4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C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ΚΑΣΙΔΙΑΡΗΣ ΗΛΙΑΣ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C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C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C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C5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C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ΚΑΣΙΜΑΤΗ ΕΙΡΗΝΗ(ΝΙΝΑ)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5C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C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5C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C5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C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ΚΑΣΤΟΡΗΣ ΑΣΤΕΡΙΟΣ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C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C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C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C5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C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ΚΑΤΡΟΥΓΚΑΛΟΣ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C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C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C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C6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C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ΚΑΤΣΑΒΡΙΑ-ΣΙΩΡΟΠΟΥΛΟΥ ΧΡΥΣΟΥΛΑ</w:t>
            </w:r>
          </w:p>
        </w:tc>
        <w:tc>
          <w:tcPr>
            <w:tcW w:w="1562" w:type="dxa"/>
            <w:tcBorders>
              <w:top w:val="nil"/>
              <w:left w:val="nil"/>
              <w:bottom w:val="single" w:sz="4" w:space="0" w:color="000000"/>
              <w:right w:val="single" w:sz="4" w:space="0" w:color="000000"/>
            </w:tcBorders>
            <w:shd w:val="clear" w:color="auto" w:fill="auto"/>
            <w:noWrap/>
            <w:vAlign w:val="center"/>
            <w:hideMark/>
          </w:tcPr>
          <w:p w14:paraId="5FC35C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C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C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C6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C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ΚΑΤΣΑΝΙΩΤΗΣ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C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C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C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C6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C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ΚΑΤΣΑΦΑΔΟΣ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C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C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5C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C6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C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ΚΑΤΣΗΣ ΜΑΡΙΟΣ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C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C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C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C7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C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ΚΑΤΣΙΑΝΤΩΝΗΣ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C71" w14:textId="77777777" w:rsidR="00832F31" w:rsidRPr="004D3269" w:rsidRDefault="00E84ECF">
            <w:pPr>
              <w:spacing w:after="0" w:line="240" w:lineRule="auto"/>
              <w:contextualSpacing/>
              <w:rPr>
                <w:rFonts w:ascii="Segoe UI" w:eastAsia="Times New Roman" w:hAnsi="Segoe UI" w:cs="Segoe UI"/>
                <w:sz w:val="18"/>
                <w:szCs w:val="18"/>
              </w:rPr>
            </w:pPr>
            <w:r>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C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C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C7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C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ΚΑΤΣΙΚΗΣ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C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5C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C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C7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C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ΚΑΤΣΩΤΗΣ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C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5C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C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C8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C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ΚΑΦΑΝΤΑΡΗ ΧΑΡΟΥΛΑ</w:t>
            </w:r>
          </w:p>
        </w:tc>
        <w:tc>
          <w:tcPr>
            <w:tcW w:w="1562" w:type="dxa"/>
            <w:tcBorders>
              <w:top w:val="nil"/>
              <w:left w:val="nil"/>
              <w:bottom w:val="single" w:sz="4" w:space="0" w:color="000000"/>
              <w:right w:val="single" w:sz="4" w:space="0" w:color="000000"/>
            </w:tcBorders>
            <w:shd w:val="clear" w:color="auto" w:fill="auto"/>
            <w:noWrap/>
            <w:vAlign w:val="center"/>
            <w:hideMark/>
          </w:tcPr>
          <w:p w14:paraId="5FC35C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C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C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C8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C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ΚΕΓΚΕΡΟΓΛΟΥ </w:t>
            </w:r>
            <w:r w:rsidRPr="004D3269">
              <w:rPr>
                <w:rFonts w:ascii="Segoe UI" w:eastAsia="Times New Roman" w:hAnsi="Segoe UI" w:cs="Segoe UI"/>
                <w:sz w:val="18"/>
                <w:szCs w:val="18"/>
              </w:rPr>
              <w:t>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C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5C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5C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C8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C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ΚΕΔΙΚΟΓΛΟΥ ΣΥΜΕΩΝ(ΣΙΜΟΣ)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C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C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C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C9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C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ΚΕΛΛΑΣ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C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C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C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C9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C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ΚΕΡΑΜΕΩΣ ΝΙΚΗ</w:t>
            </w:r>
          </w:p>
        </w:tc>
        <w:tc>
          <w:tcPr>
            <w:tcW w:w="1562" w:type="dxa"/>
            <w:tcBorders>
              <w:top w:val="nil"/>
              <w:left w:val="nil"/>
              <w:bottom w:val="single" w:sz="4" w:space="0" w:color="000000"/>
              <w:right w:val="single" w:sz="4" w:space="0" w:color="000000"/>
            </w:tcBorders>
            <w:shd w:val="clear" w:color="auto" w:fill="auto"/>
            <w:noWrap/>
            <w:vAlign w:val="center"/>
            <w:hideMark/>
          </w:tcPr>
          <w:p w14:paraId="5FC35C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C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C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C9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C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ΚΕΦΑΛΙΔΟΥ ΧΑΡΟΥΛΑ(ΧΑΡΑ)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5C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5C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C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CA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C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ΚΕΦΑΛΟΓΙΑΝΝΗ ΟΛΓΑ</w:t>
            </w:r>
          </w:p>
        </w:tc>
        <w:tc>
          <w:tcPr>
            <w:tcW w:w="1562" w:type="dxa"/>
            <w:tcBorders>
              <w:top w:val="nil"/>
              <w:left w:val="nil"/>
              <w:bottom w:val="single" w:sz="4" w:space="0" w:color="000000"/>
              <w:right w:val="single" w:sz="4" w:space="0" w:color="000000"/>
            </w:tcBorders>
            <w:shd w:val="clear" w:color="auto" w:fill="auto"/>
            <w:noWrap/>
            <w:vAlign w:val="center"/>
            <w:hideMark/>
          </w:tcPr>
          <w:p w14:paraId="5FC35C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C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C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CA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C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ΚΙΚΙΛΙΑΣ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C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C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C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CA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C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ΚΟΖΟΜΠΟΛΗ-ΑΜΑΝΑΤΙΔΗ ΠΑΝΑΓΙΩΤΑ</w:t>
            </w:r>
          </w:p>
        </w:tc>
        <w:tc>
          <w:tcPr>
            <w:tcW w:w="1562" w:type="dxa"/>
            <w:tcBorders>
              <w:top w:val="nil"/>
              <w:left w:val="nil"/>
              <w:bottom w:val="single" w:sz="4" w:space="0" w:color="000000"/>
              <w:right w:val="single" w:sz="4" w:space="0" w:color="000000"/>
            </w:tcBorders>
            <w:shd w:val="clear" w:color="auto" w:fill="auto"/>
            <w:noWrap/>
            <w:vAlign w:val="center"/>
            <w:hideMark/>
          </w:tcPr>
          <w:p w14:paraId="5FC35C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C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C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CB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C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ΚΟΚΚΑΛΗΣ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C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5C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C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CB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C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ΚΟΛΛΙΑ-ΤΣΑΡΟΥΧΑ ΜΑΡΙΑ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5C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5C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C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CB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C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ΚΟΝΣΟΛΑΣ ΕΜΜΑΝΟΥΗΛ(ΜΑΝΟΣ)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C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C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5C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CB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C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ΚΟΝΤΟΓΕΩΡΓΟΣ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C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C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C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CC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C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ΚΟΝΤΟΝΗΣ </w:t>
            </w:r>
            <w:r w:rsidRPr="004D3269">
              <w:rPr>
                <w:rFonts w:ascii="Segoe UI" w:eastAsia="Times New Roman" w:hAnsi="Segoe UI" w:cs="Segoe UI"/>
                <w:sz w:val="18"/>
                <w:szCs w:val="18"/>
              </w:rPr>
              <w:t>ΧΑΡΑΛΑΜΠΟΣ-ΣΤΑΥΡΟΣ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C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C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5C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CC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C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ΚΟΤΖΙΑΣ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C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C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C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CC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C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ΚΟΥΖΗΛΟΣ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C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C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5C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CD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C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ΚΟΥΚΟΔΗΜΟΣ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C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C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C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CD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C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ΚΟΥΚΟΥΤΣΗΣ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C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5C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C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CD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C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ΚΟΥΜΟΥΤΣΑΚΟΣ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C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C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C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CE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C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ΚΟΥΝΤΟΥΡΑ </w:t>
            </w:r>
            <w:r w:rsidRPr="004D3269">
              <w:rPr>
                <w:rFonts w:ascii="Segoe UI" w:eastAsia="Times New Roman" w:hAnsi="Segoe UI" w:cs="Segoe UI"/>
                <w:sz w:val="18"/>
                <w:szCs w:val="18"/>
              </w:rPr>
              <w:t>ΕΛΕΝΑ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5C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5C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C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CE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C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ΚΟΥΡΑΚΗΣ ΑΝΑΣΤΑΣΙΟΣ(ΤΑΣΟΣ)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C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C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C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CE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C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ΚΟΥΡΟΥΜΠΛΗΣ ΠΑΝΑΓΙΩΤΗΣ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C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C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C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CF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C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ΚΟΥΤΣΟΥΚΟΣ ΓΙΑΝΝΗΣ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C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5C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C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CF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C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ΚΟΥΤΣΟΥΜΠΑΣ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C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C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C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CF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C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ΚΟΥΤΣΟΥΜΠΑΣ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C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5C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C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D0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C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ΚΡΕΜΑΣΤΙΝΟΣ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C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5C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5C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D0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D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ΚΥΡΙΑΖΙΔΗΣ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D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D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D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D0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D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ΚΥΡΙΤΣΗΣ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D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D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D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D0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D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ΚΩΝΣΤΑΝΤΙΝΕΑΣ ΠΕΤΡΟΣ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D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D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D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D1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D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ΚΩΝΣΤΑΝΤΙΝΟΠΟΥΛΟΣ ΟΔΥΣΣΕΑΣ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D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5D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D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D1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D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ΚΩΝΣΤΑΝΤΟΠΟΥΛΟΣ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D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5D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D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D1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D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ΚΩΣΤΟΠΑΝΑΓΙΩΤΟΥ ΗΛΙΑΣ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D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D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5D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D2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D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ΛΑΓΟΣ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D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D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5D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D2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D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ΛΑΖΑΡΙΔΗΣ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D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5D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D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D2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D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ΛΑΜΠΡΟΥΛΗΣ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D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5D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D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D3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D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ΛΑΠΠΑΣ ΣΠΥΡΙΔΩΝΑΣ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D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D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D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D3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D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ΛΕΒΕΝΤΗΣ ΒΑΣΙΛΗΣ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D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5D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w:t>
            </w:r>
            <w:r w:rsidRPr="004D3269">
              <w:rPr>
                <w:rFonts w:ascii="Segoe UI" w:eastAsia="Times New Roman" w:hAnsi="Segoe UI" w:cs="Segoe UI"/>
                <w:sz w:val="18"/>
                <w:szCs w:val="18"/>
              </w:rPr>
              <w:t xml:space="preserve">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D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D3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D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ΛΙΒΑΝΙΟΥ ΖΩΗ</w:t>
            </w:r>
          </w:p>
        </w:tc>
        <w:tc>
          <w:tcPr>
            <w:tcW w:w="1562" w:type="dxa"/>
            <w:tcBorders>
              <w:top w:val="nil"/>
              <w:left w:val="nil"/>
              <w:bottom w:val="single" w:sz="4" w:space="0" w:color="000000"/>
              <w:right w:val="single" w:sz="4" w:space="0" w:color="000000"/>
            </w:tcBorders>
            <w:shd w:val="clear" w:color="auto" w:fill="auto"/>
            <w:noWrap/>
            <w:vAlign w:val="center"/>
            <w:hideMark/>
          </w:tcPr>
          <w:p w14:paraId="5FC35D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D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D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D4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D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ΛΟΒΕΡΔΟΣ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D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5D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D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D4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D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ΛΥΚΟΥΔΗΣ ΣΠΥΡΙΔΩΝ</w:t>
            </w:r>
          </w:p>
        </w:tc>
        <w:tc>
          <w:tcPr>
            <w:tcW w:w="1562" w:type="dxa"/>
            <w:tcBorders>
              <w:top w:val="nil"/>
              <w:left w:val="nil"/>
              <w:bottom w:val="single" w:sz="4" w:space="0" w:color="000000"/>
              <w:right w:val="single" w:sz="4" w:space="0" w:color="000000"/>
            </w:tcBorders>
            <w:shd w:val="clear" w:color="auto" w:fill="auto"/>
            <w:noWrap/>
            <w:vAlign w:val="center"/>
            <w:hideMark/>
          </w:tcPr>
          <w:p w14:paraId="5FC35D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5D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D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D4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D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ΜΑΝΙΑΤΗΣ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D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5D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5D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D5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D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ΜΑΝΙΟΣ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D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D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D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D5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D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ΜΑΝΤΑΣ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D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D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D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D5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D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ΜΑΝΩΛΑΚΟΥ ΔΙΑΜΑΝΤΩ</w:t>
            </w:r>
          </w:p>
        </w:tc>
        <w:tc>
          <w:tcPr>
            <w:tcW w:w="1562" w:type="dxa"/>
            <w:tcBorders>
              <w:top w:val="nil"/>
              <w:left w:val="nil"/>
              <w:bottom w:val="single" w:sz="4" w:space="0" w:color="000000"/>
              <w:right w:val="single" w:sz="4" w:space="0" w:color="000000"/>
            </w:tcBorders>
            <w:shd w:val="clear" w:color="auto" w:fill="auto"/>
            <w:noWrap/>
            <w:vAlign w:val="center"/>
            <w:hideMark/>
          </w:tcPr>
          <w:p w14:paraId="5FC35D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5D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5D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D5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D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ΜΑΡΔΑΣ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D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D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D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D6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D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ΜΑΡΚΟΥ ΑΙΚΑΤΕΡΙΝΗ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5D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D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D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D6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D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ΜΑΡΤΙΝΟΥ ΓΕΩΡΓΙΑ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5D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D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D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D6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D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ΜΑΥΡΩΤΑΣ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D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5D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D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D7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D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ΜΕΓΑΛΟΜΥΣΤΑΚΑΣ ΑΝΑΣΤΑΣΙΟΣ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D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5D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D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D7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D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ΜΕΓΑΛΟΟΙΚΟΝΟΜΟΥ </w:t>
            </w:r>
            <w:r w:rsidRPr="004D3269">
              <w:rPr>
                <w:rFonts w:ascii="Segoe UI" w:eastAsia="Times New Roman" w:hAnsi="Segoe UI" w:cs="Segoe UI"/>
                <w:sz w:val="18"/>
                <w:szCs w:val="18"/>
              </w:rPr>
              <w:t>ΘΕΟΔΩΡΑ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5D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D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5D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D7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D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ΜΕΪΚΟΠΟΥΛΟΣ ΑΛΕΞΑΝΔΡΟΣ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D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D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D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D8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D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ΜΕΪΜΑΡΑΚΗΣ ΕΥΑΓΓΕΛΟΣ-ΒΑΣΙΛΕΙΟΣ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D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D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D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D8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D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ΜΗΤΑΡΑΚΗΣ ΠΑΝΑΓΙΩΤΗΣ(ΝΟΤΗΣ)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D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D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5D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D8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D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ΜΗΤΑΦΙΔΗΣ ΤΡΙΑΝΤΑΦΥΛΛΟΣ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D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D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D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D9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D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ΜΗΤΣΟΤΑΚΗΣ ΚΥΡΙΑΚΟΣ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D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D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Β' </w:t>
            </w:r>
            <w:r w:rsidRPr="004D3269">
              <w:rPr>
                <w:rFonts w:ascii="Segoe UI" w:eastAsia="Times New Roman" w:hAnsi="Segoe UI" w:cs="Segoe UI"/>
                <w:sz w:val="18"/>
                <w:szCs w:val="18"/>
              </w:rPr>
              <w:t>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D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D9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D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ΜΙΧΑΗΛΙΔΗΣ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D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D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5D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D9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D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ΜΙΧΑΛΟΛΙΑΚΟΣ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D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D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D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DA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D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ΜΙΧΕΛΗΣ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D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D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5D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DA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D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ΜΙΧΕΛΟΓΙΑΝΝΑΚΗΣ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D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D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5D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DA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D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D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5D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D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DA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D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ΜΟΡΦΙΔΗΣ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D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D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D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DB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D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ΜΟΥΜΟΥΛΙΔΗΣ ΘΕΜΙΣΤΟΚΛΗΣ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D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D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D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DB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D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ΜΟΥΣΤΑΦΑ ΜΟΥΣΤΑΦΑ</w:t>
            </w:r>
          </w:p>
        </w:tc>
        <w:tc>
          <w:tcPr>
            <w:tcW w:w="1562" w:type="dxa"/>
            <w:tcBorders>
              <w:top w:val="nil"/>
              <w:left w:val="nil"/>
              <w:bottom w:val="single" w:sz="4" w:space="0" w:color="000000"/>
              <w:right w:val="single" w:sz="4" w:space="0" w:color="000000"/>
            </w:tcBorders>
            <w:shd w:val="clear" w:color="auto" w:fill="auto"/>
            <w:noWrap/>
            <w:vAlign w:val="center"/>
            <w:hideMark/>
          </w:tcPr>
          <w:p w14:paraId="5FC35D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D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D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DB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D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ΜΠΑΚΟΓΙΑΝΝΗ ΘΕΟΔΩΡΑ(ΝΤΟΡΑ)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5D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D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D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DC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D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ΜΠΑΛΑΟΥΡΑΣ ΓΕΡΑΣΙΜΟΣ(ΜΑΚΗΣ)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D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D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D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DC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D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ΜΠΑΛΑΦΑΣ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D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D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D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DC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D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ΜΠΑΛΛΗΣ ΣΥΜΕΩΝ(ΜΑΚΗΣ)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D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D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D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DD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D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ΜΠΑΛΤΑΣ ΑΡΙΣΤΕΙΔΗΣ-ΝΙΚΟΛΑΟΣ-ΔΗΜΗΤΡΙΟΣ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D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D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D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DD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D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ΜΠΑΛΩΜΕΝΑΚΗΣ ΑΝΤΩΝΗΣ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D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D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D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DD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D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ΜΠΑΞΕΒΑΝΑΚΗΣ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D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D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D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DE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D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ΜΠΑΡΓΙΩΤΑΣ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D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5D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D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DE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D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ΜΠΑΡΚΑΣ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D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D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D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DE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D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ΜΠΓΙΑΛΑΣ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D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D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D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DF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D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ΜΠΟΛΑΡΗΣ ΜΑΡΚΟΣ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D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D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D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DF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D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ΜΠΟΥΚΩΡΟΣ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D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D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D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DF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D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ΜΠΟΥΡΑΣ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D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D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D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DF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D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ΜΩΡΑΪΤΗΣ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D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5D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D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E0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E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ΝΙΚΟΛΟΠΟΥΛΟΣ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E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5E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E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E0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E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ΝΤΖΙΜΑΝΗΣ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E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E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E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E0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E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ΞΑΝΘΟΣ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E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E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E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E1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E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ΞΥΔΑΚΗΣ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E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E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E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E1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E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ΟΙΚΟΝΟΜΟΥ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E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E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E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E1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E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ΟΥΡΣΟΥΖΙΔΗΣ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E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E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E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E2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E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ΠΑΛΛΗΣ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E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E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5E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E2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E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ΠΑΝΑΓΙΩΤΑΡΟΣ ΗΛΙΑΣ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E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E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E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E2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E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ΠΑΝΑΓΙΩΤΟΠΟΥΛΟΣ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E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E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E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E3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E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ΠΑΝΑΓΟΥΛΗΣ ΕΥΣΤΑΘΙΟΣ(ΣΤΑΘΗΣ)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E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5E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E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E3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E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ΠΑΝΤΖΑΣ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E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E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E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E3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E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ΠΑΠΑΔΟΠΟΥΛΟΣ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E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E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E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E4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E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ΠΑΠΑΔΟΠΟΥΛΟΣ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E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E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E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E4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E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ΠΑΠΑΔΟΠΟΥΛΟΣ ΧΡΙΣΤΟΦΟΡΟΣ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E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E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E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E4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E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ΠΑΠΑΗΛΙΟΥ </w:t>
            </w:r>
            <w:r w:rsidRPr="004D3269">
              <w:rPr>
                <w:rFonts w:ascii="Segoe UI" w:eastAsia="Times New Roman" w:hAnsi="Segoe UI" w:cs="Segoe UI"/>
                <w:sz w:val="18"/>
                <w:szCs w:val="18"/>
              </w:rPr>
              <w:t>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E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E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E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E4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E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ΠΑΠΑΘΕΟΔΩΡΟΥ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E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5E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E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E5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E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ΠΑΠΑΚΩΣΤΑ-ΣΙΔΗΡΟΠΟΥΛΟΥ ΑΙΚΑΤΕΡΙΝΗ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5E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5E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E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E5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E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ΠΑΠΑΝΑΤΣΙΟΥ ΑΙΚΑΤΕΡΙΝΗ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5E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E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E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E5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E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ΠΑΠΑΡΗΓΑ ΑΛΕΞΑΝΔΡΑ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5E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5E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E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E6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E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ΠΑΠΑΦΙΛΙΠΠΟΥ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E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E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E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E6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E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ΠΑΠΑΧΡΙΣΤΟΠΟΥΛΟΣ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E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5E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E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E6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E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ΠΑΠΠΑΣ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E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E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E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E7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E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ΠΑΠΠΑΣ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E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E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E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E7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E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ΠΑΡΑΣΚΕΥΟΠΟΥΛΟΣ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E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E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E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E7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E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ΠΑΡΑΣΤΑΤΙΔΗΣ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E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E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5FC35E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E8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E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ΠΑΥΛΙΔΗΣ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E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E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E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E8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E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ΠΑΦΙΛΗΣ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E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5E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E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E8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E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ΠΛΑΚΙΩΤΑΚΗΣ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E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E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5E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E9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E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ΠΟΛΑΚΗΣ ΠΑΥΛΟΣ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E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E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E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E9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E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ΠΡΑΤΣΟΛΗΣ ΑΝΑΣΤΑΣΙΟΣ(ΤΑΣΟΣ)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E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E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E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E9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E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ΡΑΠΤΗ ΕΛΕΝΗ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5E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E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E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E9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E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ΡΙΖΟΣ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E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E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5E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EA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E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ΡΙΖΟΥΛΗΣ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E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E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E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EA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E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ΣΑΛΜΑΣ ΜΑΡΙΟΣ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E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E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E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EA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E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ΣΑΜΑΡΑΣ ΑΝΤΩΝΙΟΣ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E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E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E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EB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E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ΣΑΝΤΟΡΙΝΙΟΣ ΝΕΚΤΑΡΙΟΣ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E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E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5E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EB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E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ΣΑΡΑΚΙΩΤΗΣ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E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E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5E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EB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E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ΣΑΡΙΔΗΣ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E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5E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E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EC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E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ΣΑΧΙΝΙΔΗΣ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E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E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E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EC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E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ΣΕΒΑΣΤΑΚΗΣ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E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E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5E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EC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E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ΣΕΛΤΣΑΣ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E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E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E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ED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E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ΣΗΦΑΚΗΣ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E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E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E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ED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E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ΣΙΜΟΡΕΛΗΣ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E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E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E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ED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E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ΣΚΑΝΔΑΛΙΔΗΣ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E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5E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E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EE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E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ΣΚΟΥΡΛΕΤΗΣ ΠΑΝΑΓΙΩΤΗΣ(ΠΑΝΟΣ)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E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E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Β' </w:t>
            </w:r>
            <w:r w:rsidRPr="004D3269">
              <w:rPr>
                <w:rFonts w:ascii="Segoe UI" w:eastAsia="Times New Roman" w:hAnsi="Segoe UI" w:cs="Segoe UI"/>
                <w:sz w:val="18"/>
                <w:szCs w:val="18"/>
              </w:rPr>
              <w:t>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E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EE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E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ΣΚΟΥΡΟΛΙΑΚΟΣ ΠΑΝΑΓΙΩΤΗΣ(ΠΑΝΟΣ)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E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E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E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EE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E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ΣΚΟΥΦΑ ΕΛΙΣΣΑΒΕΤ</w:t>
            </w:r>
          </w:p>
        </w:tc>
        <w:tc>
          <w:tcPr>
            <w:tcW w:w="1562" w:type="dxa"/>
            <w:tcBorders>
              <w:top w:val="nil"/>
              <w:left w:val="nil"/>
              <w:bottom w:val="single" w:sz="4" w:space="0" w:color="000000"/>
              <w:right w:val="single" w:sz="4" w:space="0" w:color="000000"/>
            </w:tcBorders>
            <w:shd w:val="clear" w:color="auto" w:fill="auto"/>
            <w:noWrap/>
            <w:vAlign w:val="center"/>
            <w:hideMark/>
          </w:tcPr>
          <w:p w14:paraId="5FC35E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E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E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EE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E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ΣΚΡΕΚΑΣ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E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E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E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EF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E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ΣΠΑΡΤΙΝΟΣ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E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E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E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EF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E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ΣΠΙΡΤΖΗΣ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E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E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E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EF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E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ΣΤΑΘΑΚΗΣ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E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E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E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F0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E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ΣΤΑΪΚΟΥΡΑΣ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F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F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5F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F0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F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ΣΤΑΜΑΤΑΚΗ ΕΛΕΝΗ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5F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F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5F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F0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F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ΣΤΑΜΑΤΗΣ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F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F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F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F1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F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ΣΤΑΜΠΟΥΛΗ ΑΦΡΟΔΙΤΗ</w:t>
            </w:r>
          </w:p>
        </w:tc>
        <w:tc>
          <w:tcPr>
            <w:tcW w:w="1562" w:type="dxa"/>
            <w:tcBorders>
              <w:top w:val="nil"/>
              <w:left w:val="nil"/>
              <w:bottom w:val="single" w:sz="4" w:space="0" w:color="000000"/>
              <w:right w:val="single" w:sz="4" w:space="0" w:color="000000"/>
            </w:tcBorders>
            <w:shd w:val="clear" w:color="auto" w:fill="auto"/>
            <w:noWrap/>
            <w:vAlign w:val="center"/>
            <w:hideMark/>
          </w:tcPr>
          <w:p w14:paraId="5FC35F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F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F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F1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F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ΣΤΕΡΓΙΟΥ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F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5F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F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F1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F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ΣΤΕΦΟΣ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F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F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F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F2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F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ΣΤΟΓΙΑΝΝΙΔΗΣ </w:t>
            </w:r>
            <w:r w:rsidRPr="004D3269">
              <w:rPr>
                <w:rFonts w:ascii="Segoe UI" w:eastAsia="Times New Roman" w:hAnsi="Segoe UI" w:cs="Segoe UI"/>
                <w:sz w:val="18"/>
                <w:szCs w:val="18"/>
              </w:rPr>
              <w:t>ΓΡΗΓΟΡΙΟΣ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F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F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F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F2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F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ΣΤΥΛΙΟΣ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F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F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F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F2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F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ΣΥΝΤΥΧΑΚΗΣ ΕΜΜΑΝΟΥΗΛ</w:t>
            </w:r>
          </w:p>
        </w:tc>
        <w:tc>
          <w:tcPr>
            <w:tcW w:w="1562" w:type="dxa"/>
            <w:tcBorders>
              <w:top w:val="nil"/>
              <w:left w:val="nil"/>
              <w:bottom w:val="single" w:sz="4" w:space="0" w:color="000000"/>
              <w:right w:val="single" w:sz="4" w:space="0" w:color="000000"/>
            </w:tcBorders>
            <w:shd w:val="clear" w:color="auto" w:fill="auto"/>
            <w:noWrap/>
            <w:vAlign w:val="center"/>
            <w:hideMark/>
          </w:tcPr>
          <w:p w14:paraId="5FC35F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5F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5F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F3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F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ΣΥΡΙΓΟΣ ΑΝΤΩΝΙΟΣ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F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F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F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F3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F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ΣΥΡΜΑΛΕΝΙΟΣ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F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F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F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F3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F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ΤΑΣΟΥΛΑΣ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F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F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F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F3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F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ΤΑΣΣΟΣ 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F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5F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5F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F4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F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ΤΕΛΙΓΙΟΡΙΔΟΥ ΟΛΥΜΠΙΑ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5F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F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F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F4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F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ΤΖΑΒΑΡΑΣ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F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F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F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F4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F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ΤΖΑΚΡΗ ΘΕΟΔΩΡΑ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5F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F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F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F5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F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ΤΖΑΜΑΚΛΗΣ ΧΑΡΙΛΑΟΣ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F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F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F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F5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F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ΤΖΕΛΕΠΗΣ ΜΙΧΑΗΛ</w:t>
            </w:r>
          </w:p>
        </w:tc>
        <w:tc>
          <w:tcPr>
            <w:tcW w:w="1562" w:type="dxa"/>
            <w:tcBorders>
              <w:top w:val="nil"/>
              <w:left w:val="nil"/>
              <w:bottom w:val="single" w:sz="4" w:space="0" w:color="000000"/>
              <w:right w:val="single" w:sz="4" w:space="0" w:color="000000"/>
            </w:tcBorders>
            <w:shd w:val="clear" w:color="auto" w:fill="auto"/>
            <w:noWrap/>
            <w:vAlign w:val="center"/>
            <w:hideMark/>
          </w:tcPr>
          <w:p w14:paraId="5FC35F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5F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F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F5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F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ΤΖΟΥΦΗ ΜΕΡΟΠΗ</w:t>
            </w:r>
          </w:p>
        </w:tc>
        <w:tc>
          <w:tcPr>
            <w:tcW w:w="1562" w:type="dxa"/>
            <w:tcBorders>
              <w:top w:val="nil"/>
              <w:left w:val="nil"/>
              <w:bottom w:val="single" w:sz="4" w:space="0" w:color="000000"/>
              <w:right w:val="single" w:sz="4" w:space="0" w:color="000000"/>
            </w:tcBorders>
            <w:shd w:val="clear" w:color="auto" w:fill="auto"/>
            <w:noWrap/>
            <w:vAlign w:val="center"/>
            <w:hideMark/>
          </w:tcPr>
          <w:p w14:paraId="5FC35F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F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F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F6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F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ΤΟΣΚΑΣ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F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F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Β' </w:t>
            </w:r>
            <w:r w:rsidRPr="004D3269">
              <w:rPr>
                <w:rFonts w:ascii="Segoe UI" w:eastAsia="Times New Roman" w:hAnsi="Segoe UI" w:cs="Segoe UI"/>
                <w:sz w:val="18"/>
                <w:szCs w:val="18"/>
              </w:rPr>
              <w:t>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F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F6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F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ΤΡΑΓΑΚΗΣ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F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F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5F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F6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F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ΤΡΙΑΝΤΑΦΥΛΛΙΔΗΣ ΑΛΕΞΑΝΔΡΟΣ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F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F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F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F7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F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ΤΡΙΑΝΤΑΦΥΛΛΟΥ ΜΑΡΙΑ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5F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F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F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F7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F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ΤΣΑΚΑΛΩΤΟΣ ΕΥΚΛΕΙΔΗΣ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F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F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F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F7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F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ΤΣΙΑΡΑΣ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F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F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F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F8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F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ΤΣΙΠΡΑΣ ΑΛΕΞΙΟΣ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F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F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5F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F8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F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ΤΣΙΡΚΑΣ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F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F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F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F8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F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ΤΣΙΡΩΝΗΣ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F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F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F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F8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F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ΤΣΟΓΚΑΣ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F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F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F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F9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F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ΦΑΜΕΛΛΟΣ ΣΩΚΡΑΤΗΣ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F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F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F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F9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F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ΦΙΛΗΣ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F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F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F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F9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F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ΦΛΑΜΠΟΥΡΑΡΗΣ ΑΛΕΞΑΝΔΡΟΣ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F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F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Α' </w:t>
            </w:r>
            <w:r w:rsidRPr="004D3269">
              <w:rPr>
                <w:rFonts w:ascii="Segoe UI" w:eastAsia="Times New Roman" w:hAnsi="Segoe UI" w:cs="Segoe UI"/>
                <w:sz w:val="18"/>
                <w:szCs w:val="18"/>
              </w:rPr>
              <w:t>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F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FA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F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ΦΟΡΤΣΑΚΗΣ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F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F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F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FA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F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ΦΩΤΗΛΑΣ ΙΑΣΩΝΑΣ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F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F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F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FA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F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ΦΩΤΙΟΥ ΘΕΑΝΩ</w:t>
            </w:r>
          </w:p>
        </w:tc>
        <w:tc>
          <w:tcPr>
            <w:tcW w:w="1562" w:type="dxa"/>
            <w:tcBorders>
              <w:top w:val="nil"/>
              <w:left w:val="nil"/>
              <w:bottom w:val="single" w:sz="4" w:space="0" w:color="000000"/>
              <w:right w:val="single" w:sz="4" w:space="0" w:color="000000"/>
            </w:tcBorders>
            <w:shd w:val="clear" w:color="auto" w:fill="auto"/>
            <w:noWrap/>
            <w:vAlign w:val="center"/>
            <w:hideMark/>
          </w:tcPr>
          <w:p w14:paraId="5FC35F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F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F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FB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F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ΧΑΡΑΚΟΠΟΥΛΟΣ ΜΑΞΙΜΟΣ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F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F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F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FB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F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ΧΑΤΖΗΔΑΚΗΣ ΚΩΝΣΤΑΝΤΙΝΟΣ(ΚΩΣΤΗΣ)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F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F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F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FB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F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ΧΑΤΖΗΣΑΒΒΑΣ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F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F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5FC35F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FC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F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ΧΡΙΣΤΟΔΟΥΛΟΠΟΥΛΟΥ ΑΝΑΣΤΑΣΙΑ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5F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F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F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FC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F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ΧΡΙΣΤΟΦΙΛΟΠΟΥΛΟΥ ΠΑΡΑΣΚΕΥΗ(ΕΥΗ)</w:t>
            </w:r>
          </w:p>
        </w:tc>
        <w:tc>
          <w:tcPr>
            <w:tcW w:w="1562" w:type="dxa"/>
            <w:tcBorders>
              <w:top w:val="nil"/>
              <w:left w:val="nil"/>
              <w:bottom w:val="single" w:sz="4" w:space="0" w:color="000000"/>
              <w:right w:val="single" w:sz="4" w:space="0" w:color="000000"/>
            </w:tcBorders>
            <w:shd w:val="clear" w:color="auto" w:fill="auto"/>
            <w:noWrap/>
            <w:vAlign w:val="center"/>
            <w:hideMark/>
          </w:tcPr>
          <w:p w14:paraId="5FC35F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5F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F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FC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F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ΨΑΡΙΑΝΟΣ ΓΡΗΓΟΡΙΟΣ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F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5F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F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FD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F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ΨΥΧΟΓΙΟΣ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F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F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F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FD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vAlign w:val="center"/>
            <w:hideMark/>
          </w:tcPr>
          <w:p w14:paraId="5FC35F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Σ.Α.Ψ: 18 (ΣΥΝΟΛΙΚΑ ΨΗΦΟΙ: NAI:154, OXI:143, ΠΡΝ:0)</w:t>
            </w:r>
          </w:p>
        </w:tc>
        <w:tc>
          <w:tcPr>
            <w:tcW w:w="1562" w:type="dxa"/>
            <w:tcBorders>
              <w:top w:val="nil"/>
              <w:left w:val="nil"/>
              <w:bottom w:val="single" w:sz="4" w:space="0" w:color="000000"/>
              <w:right w:val="single" w:sz="4" w:space="0" w:color="000000"/>
            </w:tcBorders>
            <w:shd w:val="clear" w:color="auto" w:fill="auto"/>
            <w:vAlign w:val="center"/>
            <w:hideMark/>
          </w:tcPr>
          <w:p w14:paraId="5FC35F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c>
          <w:tcPr>
            <w:tcW w:w="1939" w:type="dxa"/>
            <w:tcBorders>
              <w:top w:val="nil"/>
              <w:left w:val="nil"/>
              <w:bottom w:val="single" w:sz="4" w:space="0" w:color="000000"/>
              <w:right w:val="single" w:sz="4" w:space="0" w:color="000000"/>
            </w:tcBorders>
            <w:shd w:val="clear" w:color="auto" w:fill="auto"/>
            <w:vAlign w:val="center"/>
            <w:hideMark/>
          </w:tcPr>
          <w:p w14:paraId="5FC35F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5FC35F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r>
      <w:tr w:rsidR="0020643A" w14:paraId="5FC35FDA" w14:textId="77777777">
        <w:trPr>
          <w:trHeight w:val="480"/>
        </w:trPr>
        <w:tc>
          <w:tcPr>
            <w:tcW w:w="3823" w:type="dxa"/>
            <w:tcBorders>
              <w:top w:val="nil"/>
              <w:left w:val="single" w:sz="4" w:space="0" w:color="000000"/>
              <w:bottom w:val="single" w:sz="4" w:space="0" w:color="000000"/>
              <w:right w:val="single" w:sz="4" w:space="0" w:color="000000"/>
            </w:tcBorders>
            <w:shd w:val="clear" w:color="auto" w:fill="auto"/>
            <w:vAlign w:val="center"/>
            <w:hideMark/>
          </w:tcPr>
          <w:p w14:paraId="5FC35F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Άρθρο: 18. </w:t>
            </w:r>
            <w:r w:rsidRPr="004D3269">
              <w:rPr>
                <w:rFonts w:ascii="Segoe UI" w:eastAsia="Times New Roman" w:hAnsi="Segoe UI" w:cs="Segoe UI"/>
                <w:sz w:val="18"/>
                <w:szCs w:val="18"/>
              </w:rPr>
              <w:t>Έξοδα Υπουργείου Μεταναστευτικής Πολιτικής (ΣΥΝΟΛΙΚΑ ΨΗΦΟΙ: NAI:154, OXI:143, ΠΡΝ:0)</w:t>
            </w:r>
          </w:p>
        </w:tc>
        <w:tc>
          <w:tcPr>
            <w:tcW w:w="1562" w:type="dxa"/>
            <w:tcBorders>
              <w:top w:val="nil"/>
              <w:left w:val="nil"/>
              <w:bottom w:val="single" w:sz="4" w:space="0" w:color="000000"/>
              <w:right w:val="single" w:sz="4" w:space="0" w:color="000000"/>
            </w:tcBorders>
            <w:shd w:val="clear" w:color="auto" w:fill="auto"/>
            <w:vAlign w:val="center"/>
            <w:hideMark/>
          </w:tcPr>
          <w:p w14:paraId="5FC35F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c>
          <w:tcPr>
            <w:tcW w:w="1939" w:type="dxa"/>
            <w:tcBorders>
              <w:top w:val="nil"/>
              <w:left w:val="nil"/>
              <w:bottom w:val="single" w:sz="4" w:space="0" w:color="000000"/>
              <w:right w:val="single" w:sz="4" w:space="0" w:color="000000"/>
            </w:tcBorders>
            <w:shd w:val="clear" w:color="auto" w:fill="auto"/>
            <w:vAlign w:val="center"/>
            <w:hideMark/>
          </w:tcPr>
          <w:p w14:paraId="5FC35F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5FC35F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r>
      <w:tr w:rsidR="0020643A" w14:paraId="5FC35FD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F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ΑΘΑΝΑΣΙΟΥ ΑΘΑΝΑΣΙΟΣ(ΝΑΣΟΣ)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F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F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F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FE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F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ΑΘΑΝΑΣΙΟΥ ΧΑΡΑΛΑΜΠΟΣ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F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5F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5F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FE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F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ΑΪΒΑΤΙΔΗΣ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F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F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F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FE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F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ΑΚΡΙΩΤΗΣ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F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F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F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FF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F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ΑΜΑΝΑΤΙΔΗΣ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F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F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5F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5FF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F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ΑΜΥΡΑΣ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F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5F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5F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5FF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F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ΑΝΑΓΝΩΣΤΟΠΟΥΛΟΥ ΑΘΑΝΑΣΙΑ(ΣΙΑ)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5F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5F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5F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00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5F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ΑΝΑΣΤΑΣΙΑΔΗΣ ΣΑΒΒΑΣ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5F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0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0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00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0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ΑΝΔΡΙΑΝΟΣ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0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0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60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00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0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ΑΝΤΩΝΙΑΔΗΣ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0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0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0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01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0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ΑΝΤΩΝΙΟΥ ΜΑΡΙΑ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0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0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0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01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0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ΑΝΤΩΝΙΟΥ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0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0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0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01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0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ΑΠΟΣΤΟΛΟΥ ΕΥΑΓΓΕΛΟΣ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0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0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0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02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0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ΑΡΑΜΠΑΤΖΗ ΦΩΤΕΙΝΗ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60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0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0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02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0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ΑΡΑΧΩΒΙΤΗΣ 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0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0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0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02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0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ΑΡΒΑΝΙΤΙΔΗΣ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0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60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0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02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0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ΑΣΗΜΑΚΟΠΟΥΛΟΥ </w:t>
            </w:r>
            <w:r w:rsidRPr="004D3269">
              <w:rPr>
                <w:rFonts w:ascii="Segoe UI" w:eastAsia="Times New Roman" w:hAnsi="Segoe UI" w:cs="Segoe UI"/>
                <w:sz w:val="18"/>
                <w:szCs w:val="18"/>
              </w:rPr>
              <w:t>ΑΝΝΑ-ΜΙΣΕΛ</w:t>
            </w:r>
          </w:p>
        </w:tc>
        <w:tc>
          <w:tcPr>
            <w:tcW w:w="1562" w:type="dxa"/>
            <w:tcBorders>
              <w:top w:val="nil"/>
              <w:left w:val="nil"/>
              <w:bottom w:val="single" w:sz="4" w:space="0" w:color="000000"/>
              <w:right w:val="single" w:sz="4" w:space="0" w:color="000000"/>
            </w:tcBorders>
            <w:shd w:val="clear" w:color="auto" w:fill="auto"/>
            <w:noWrap/>
            <w:vAlign w:val="center"/>
            <w:hideMark/>
          </w:tcPr>
          <w:p w14:paraId="5FC360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0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0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03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0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ΑΥΓΕΝΑΚΗΣ ΕΛΕΥΘΕΡΙΟΣ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0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0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60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03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0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ΑΥΛΩΝΙΤΟΥ ΕΛΕΝΗ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60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0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0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03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0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ΑΧΜΕΤ ΙΛΧΑΝ</w:t>
            </w:r>
          </w:p>
        </w:tc>
        <w:tc>
          <w:tcPr>
            <w:tcW w:w="1562" w:type="dxa"/>
            <w:tcBorders>
              <w:top w:val="nil"/>
              <w:left w:val="nil"/>
              <w:bottom w:val="single" w:sz="4" w:space="0" w:color="000000"/>
              <w:right w:val="single" w:sz="4" w:space="0" w:color="000000"/>
            </w:tcBorders>
            <w:shd w:val="clear" w:color="auto" w:fill="auto"/>
            <w:noWrap/>
            <w:vAlign w:val="center"/>
            <w:hideMark/>
          </w:tcPr>
          <w:p w14:paraId="5FC360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60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0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04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0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ΒΑΓΕΝΑ ΑΝΝΑ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0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0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0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04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0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ΒΑΓΙΩΝΑΚΗ ΕΥΑΓΓΕΛΙΑ(ΒΑΛΙΑ)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0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0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0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04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0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ΒΑΓΙΩΝΑΣ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0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0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0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05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0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ΒΑΚΗ ΦΩΤΕΙΝΗ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60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0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0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05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0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ΒΑΡΒΙΤΣΙΩΤΗΣ ΜΙΛΤΙΑΔΗΣ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0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0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0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05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0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ΒΑΡΔΑΚΗΣ ΣΩΚΡΑΤΗΣ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0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0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60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06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0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ΒΑΡΔΑΛΗΣ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0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60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0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06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0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ΒΑΡΕΜΕΝΟΣ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0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0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0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06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0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ΒΕΝΙΖΕΛΟΣ ΕΥΑΓΓΕΛΟΣ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0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60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0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07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0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ΒΕΡΝΑΡΔΑΚΗΣ ΧΡΙΣΤΟΦΟΡΟΣ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0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0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0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07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0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ΒΕΣΥΡΟΠΟΥΛΟΣ ΑΠΟΣΤΟΛΟΣ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0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0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0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07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0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ΒΕΤΤΑΣ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0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0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60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07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0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ΒΙΤΣΑΣ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0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0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60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08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0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ΒΛΑΣΗΣ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0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0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0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08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0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ΒΛΑΧΟΣ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0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0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0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08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0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ΒΛΑΧΟΥ </w:t>
            </w:r>
            <w:r w:rsidRPr="004D3269">
              <w:rPr>
                <w:rFonts w:ascii="Segoe UI" w:eastAsia="Times New Roman" w:hAnsi="Segoe UI" w:cs="Segoe UI"/>
                <w:sz w:val="18"/>
                <w:szCs w:val="18"/>
              </w:rPr>
              <w:t>ΣΩΤΗΡΙΑ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0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0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0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09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0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ΒΟΡΙΔΗΣ ΜΑΥΡΟΥΔΗΣ(ΜΑΚΗΣ)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0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0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0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09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0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ΒΟΥΛΤΕΨΗ ΣΟΦΙΑ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0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0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0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09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0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ΒΟΥΤΣΗΣ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0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0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0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0A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0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ΒΡΑΝΤΖΑ ΠΑΝΑΓΙΩΤΑ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0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0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0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0A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0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ΒΡΟΥΤΣΗΣ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0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0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0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0A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0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ΓΑΒΡΟΓΛΟΥ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0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0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0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0B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0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ΓΑΚΗΣ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0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0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60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0B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0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ΓΕΝΗΜΑΤΑ ΦΩΤΕΙΝΗ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60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60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0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0B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0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ΓΕΝΝΙΑ ΓΕΩΡΓΙΑ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0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0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60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0C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0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ΓΕΡΜΕΝΗΣ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0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0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0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0C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0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ΓΕΡΟΒΑΣΙΛΗ ΟΛΓΑ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0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0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0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0C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0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ΓΕΩΡΓΑΝΤΑΣ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0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0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5FC360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0C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0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ΓΕΩΡΓΙΑΔΗΣ </w:t>
            </w:r>
            <w:r w:rsidRPr="004D3269">
              <w:rPr>
                <w:rFonts w:ascii="Segoe UI" w:eastAsia="Times New Roman" w:hAnsi="Segoe UI" w:cs="Segoe UI"/>
                <w:sz w:val="18"/>
                <w:szCs w:val="18"/>
              </w:rPr>
              <w:t>ΜΑΡΙΟΣ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0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60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0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0D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0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ΓΕΩΡΓΙΑΔΗΣ ΣΠΥΡΙΔΩΝ-ΑΔΩΝΙΣ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0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0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0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0D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0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ΓΕΩΡΓΟΠΟΥΛΟΥ-ΣΑΛΤΑΡΗ ΕΥΣΤΑΘΙΑ(ΕΦΗ)</w:t>
            </w:r>
          </w:p>
        </w:tc>
        <w:tc>
          <w:tcPr>
            <w:tcW w:w="1562" w:type="dxa"/>
            <w:tcBorders>
              <w:top w:val="nil"/>
              <w:left w:val="nil"/>
              <w:bottom w:val="single" w:sz="4" w:space="0" w:color="000000"/>
              <w:right w:val="single" w:sz="4" w:space="0" w:color="000000"/>
            </w:tcBorders>
            <w:shd w:val="clear" w:color="auto" w:fill="auto"/>
            <w:noWrap/>
            <w:vAlign w:val="center"/>
            <w:hideMark/>
          </w:tcPr>
          <w:p w14:paraId="5FC360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0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0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0D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0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ΓΙΑΚΟΥΜΑΤΟΣ ΓΕΡΑΣΙΜΟΣ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0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0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0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0E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0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ΓΙΑΝΝΑΚΗΣ ΣΤΕΡΓΙΟΣ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0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0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0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0E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0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ΓΙΑΝΝΑΚΙΔΗΣ ΕΥΣΤΑΘΙΟΣ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0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0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0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0E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0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ΓΙΟΓΙΑΚΑΣ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0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0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0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0F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0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ΓΚΑΡΑ ΑΝΑΣΤΑΣΙΑ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0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0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60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0F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0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ΓΚΙΟΚΑΣ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0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60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0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0F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0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ΓΚΙΟΛΑΣ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0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0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60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10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0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ΓΚΙΟΥΛΕΚΑΣ ΚΩΣΤΑΝΤΙΝΟΣ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0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0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1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10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1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ΓΡΕΓΟΣ ΑΝΤΩΝΙΟΣ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1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1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1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10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1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ΓΡΗΓΟΡΑΚΟΣ </w:t>
            </w:r>
            <w:r w:rsidRPr="004D3269">
              <w:rPr>
                <w:rFonts w:ascii="Segoe UI" w:eastAsia="Times New Roman" w:hAnsi="Segoe UI" w:cs="Segoe UI"/>
                <w:sz w:val="18"/>
                <w:szCs w:val="18"/>
              </w:rPr>
              <w:t>ΛΕΩΝΙΔΑΣ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1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61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1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11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1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ΔΑΒΑΚΗΣ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1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1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1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11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1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ΔΑΝΕΛΛΗΣ ΣΠΥΡΙΔΩΝ</w:t>
            </w:r>
          </w:p>
        </w:tc>
        <w:tc>
          <w:tcPr>
            <w:tcW w:w="1562" w:type="dxa"/>
            <w:tcBorders>
              <w:top w:val="nil"/>
              <w:left w:val="nil"/>
              <w:bottom w:val="single" w:sz="4" w:space="0" w:color="000000"/>
              <w:right w:val="single" w:sz="4" w:space="0" w:color="000000"/>
            </w:tcBorders>
            <w:shd w:val="clear" w:color="auto" w:fill="auto"/>
            <w:noWrap/>
            <w:vAlign w:val="center"/>
            <w:hideMark/>
          </w:tcPr>
          <w:p w14:paraId="5FC361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61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61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11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1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ΔΕΔΕΣ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1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1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1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11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1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ΔΕΛΗΣ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1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61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1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12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1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ΔΕΝΔΙΑΣ ΝΙΚΟΛΑΟΣ-ΓΕΩΡΓΙΟΣ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1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1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1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12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1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ΔΗΜΑΡΑΣ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1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1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Β' </w:t>
            </w:r>
            <w:r w:rsidRPr="004D3269">
              <w:rPr>
                <w:rFonts w:ascii="Segoe UI" w:eastAsia="Times New Roman" w:hAnsi="Segoe UI" w:cs="Segoe UI"/>
                <w:sz w:val="18"/>
                <w:szCs w:val="18"/>
              </w:rPr>
              <w:t>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1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12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1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ΔΗΜΑΣ ΧΡΙΣΤΟΣ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1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1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1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13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1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ΔΗΜΗΤΡΙΑΔΗΣ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1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1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1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13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1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ΔΗΜΟΣΧΑΚΗΣ ΑΝΑΣΤΑΣΙΟΣ(ΤΑΣΟΣ)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1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1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61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13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1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ΔΟΥΖΙΝΑΣ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1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1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61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14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1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ΔΡΑΓΑΣΑΚΗΣ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1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1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1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14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1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ΔΡΙΤΣΑΣ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1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1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Α' </w:t>
            </w:r>
            <w:r w:rsidRPr="004D3269">
              <w:rPr>
                <w:rFonts w:ascii="Segoe UI" w:eastAsia="Times New Roman" w:hAnsi="Segoe UI" w:cs="Segoe UI"/>
                <w:sz w:val="18"/>
                <w:szCs w:val="18"/>
              </w:rPr>
              <w:t>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61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14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1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ΔΡΙΤΣΕΛΗ ΠΑΝΑΓΙΩΤΑ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1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1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1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15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1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ΕΜΜΑΝΟΥΗΛΙΔΗΣ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1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1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1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15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1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ΖΑΡΟΥΛΙΑ ΕΛΕΝΗ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61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1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1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15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1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ΖΕΪΜΠΕΚ ΧΟΥΣΕΪΝ</w:t>
            </w:r>
          </w:p>
        </w:tc>
        <w:tc>
          <w:tcPr>
            <w:tcW w:w="1562" w:type="dxa"/>
            <w:tcBorders>
              <w:top w:val="nil"/>
              <w:left w:val="nil"/>
              <w:bottom w:val="single" w:sz="4" w:space="0" w:color="000000"/>
              <w:right w:val="single" w:sz="4" w:space="0" w:color="000000"/>
            </w:tcBorders>
            <w:shd w:val="clear" w:color="auto" w:fill="auto"/>
            <w:noWrap/>
            <w:vAlign w:val="center"/>
            <w:hideMark/>
          </w:tcPr>
          <w:p w14:paraId="5FC361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1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1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16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1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ΖΟΥΡΑΡΗΣ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1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61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1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16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1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ΗΓΟΥΜΕΝΙΔΗΣ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1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1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61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16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1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ΗΛΙΟΠΟΥΛΟΣ ΠΑΝΑΓΙΩΤΗΣ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1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1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1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16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1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ΘΕΛΕΡΙΤΗ ΜΑΡΙΑ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1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1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1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17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1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ΘΕΟΔΩΡΑΚΗΣ 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1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61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1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17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1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ΘΕΟΠΕΦΤΑΤΟΥ ΑΦΡΟΔΙΤΗ</w:t>
            </w:r>
          </w:p>
        </w:tc>
        <w:tc>
          <w:tcPr>
            <w:tcW w:w="1562" w:type="dxa"/>
            <w:tcBorders>
              <w:top w:val="nil"/>
              <w:left w:val="nil"/>
              <w:bottom w:val="single" w:sz="4" w:space="0" w:color="000000"/>
              <w:right w:val="single" w:sz="4" w:space="0" w:color="000000"/>
            </w:tcBorders>
            <w:shd w:val="clear" w:color="auto" w:fill="auto"/>
            <w:noWrap/>
            <w:vAlign w:val="center"/>
            <w:hideMark/>
          </w:tcPr>
          <w:p w14:paraId="5FC361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1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1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17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1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ΘΕΟΦΥΛΑΚΤΟΣ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1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1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1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18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1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ΘΕΟΧΑΡΗΣ ΘΕΟΧΑΡΗΣ(ΧΑΡΗΣ)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1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1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1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18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1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ΘΕΟΧΑΡΟΠΟΥΛΟΣ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1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61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1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18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1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ΘΕΩΝΑΣ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1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1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1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19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1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ΘΗΒΑΙΟΣ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1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1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1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19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1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ΘΡΑΨΑΝΙΩΤΗΣ ΕΜΜΑΝΟΥΗΛ</w:t>
            </w:r>
          </w:p>
        </w:tc>
        <w:tc>
          <w:tcPr>
            <w:tcW w:w="1562" w:type="dxa"/>
            <w:tcBorders>
              <w:top w:val="nil"/>
              <w:left w:val="nil"/>
              <w:bottom w:val="single" w:sz="4" w:space="0" w:color="000000"/>
              <w:right w:val="single" w:sz="4" w:space="0" w:color="000000"/>
            </w:tcBorders>
            <w:shd w:val="clear" w:color="auto" w:fill="auto"/>
            <w:noWrap/>
            <w:vAlign w:val="center"/>
            <w:hideMark/>
          </w:tcPr>
          <w:p w14:paraId="5FC361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1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61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19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1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ΙΓΓΛΕΖΗ ΑΙΚΑΤΕΡΙΝΗ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61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1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1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1A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1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ΚΑΒΑΔΕΛΛΑΣ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1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61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1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1A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1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ΚΑΒΒΑΔΑΣ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1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1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61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1A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1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ΚΑΒΒΑΔΙΑ ΙΩΑΝΝΕΤΑ(ΑΝΝΕΤΑ)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1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1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1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1B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1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ΚΑΪΣΑΣ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1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1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61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1B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1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ΚΑΚΛΑΜΑΝΗΣ ΝΙΚΗΤΑΣ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1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1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1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1B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1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ΚΑΛΑΦΑΤΗΣ 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1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1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1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1B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1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ΚΑΜΑΤΕΡΟΣ ΗΛΙΑΣ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1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1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61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1C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1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ΚΑΜΜΕΝΟΣ</w:t>
            </w:r>
            <w:r w:rsidRPr="004D3269">
              <w:rPr>
                <w:rFonts w:ascii="Segoe UI" w:eastAsia="Times New Roman" w:hAnsi="Segoe UI" w:cs="Segoe UI"/>
                <w:sz w:val="18"/>
                <w:szCs w:val="18"/>
              </w:rPr>
              <w:t xml:space="preserve">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1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61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61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1C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1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ΚΑΜΜΕΝΟΣ ΠΑΝΑΓΙΩΤΗΣ(ΠΑΝΟΣ)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1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61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1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1C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1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ΚΑΝΕΛΛΗ ΓΑΡΥΦΑΛΛΙΑ(ΛΙΑΝΑ)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1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61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1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1D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1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ΚΑΡΑΓΙΑΝΝΗΣ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1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1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1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1D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1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ΚΑΡΑΓΙΑΝΝΙΔΗΣ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1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1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1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1D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1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ΚΑΡΑ-ΓΙΟΥΣΟΥΦ ΑΪΧΑΝ</w:t>
            </w:r>
          </w:p>
        </w:tc>
        <w:tc>
          <w:tcPr>
            <w:tcW w:w="1562" w:type="dxa"/>
            <w:tcBorders>
              <w:top w:val="nil"/>
              <w:left w:val="nil"/>
              <w:bottom w:val="single" w:sz="4" w:space="0" w:color="000000"/>
              <w:right w:val="single" w:sz="4" w:space="0" w:color="000000"/>
            </w:tcBorders>
            <w:shd w:val="clear" w:color="auto" w:fill="auto"/>
            <w:noWrap/>
            <w:vAlign w:val="center"/>
            <w:hideMark/>
          </w:tcPr>
          <w:p w14:paraId="5FC361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1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1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1E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1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ΚΑΡΑΓΚΟΥΝΗΣ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1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1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1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1E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1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ΚΑΡΑΘΑΝΑΣΟΠΟΥΛΟΣ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1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61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1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1E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1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ΚΑΡΑΚΩΣΤΑ ΕΥΑΓΓΕΛΙΑ(ΕΥΗ)</w:t>
            </w:r>
          </w:p>
        </w:tc>
        <w:tc>
          <w:tcPr>
            <w:tcW w:w="1562" w:type="dxa"/>
            <w:tcBorders>
              <w:top w:val="nil"/>
              <w:left w:val="nil"/>
              <w:bottom w:val="single" w:sz="4" w:space="0" w:color="000000"/>
              <w:right w:val="single" w:sz="4" w:space="0" w:color="000000"/>
            </w:tcBorders>
            <w:shd w:val="clear" w:color="auto" w:fill="auto"/>
            <w:noWrap/>
            <w:vAlign w:val="center"/>
            <w:hideMark/>
          </w:tcPr>
          <w:p w14:paraId="5FC361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1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61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1F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1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ΚΑΡΑΚΩΣΤΑΣ ΕΥΑΓΓΕΛΟΣ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1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1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1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1F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1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ΚΑΡΑΜΑΝΛΗ ΑΝΝΑ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1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1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1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1F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1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ΚΑΡΑΜΑΝΛΗΣ ΚΩΝ/ΝΟΣ τ ΑΛΕΞ</w:t>
            </w:r>
          </w:p>
        </w:tc>
        <w:tc>
          <w:tcPr>
            <w:tcW w:w="1562" w:type="dxa"/>
            <w:tcBorders>
              <w:top w:val="nil"/>
              <w:left w:val="nil"/>
              <w:bottom w:val="single" w:sz="4" w:space="0" w:color="000000"/>
              <w:right w:val="single" w:sz="4" w:space="0" w:color="000000"/>
            </w:tcBorders>
            <w:shd w:val="clear" w:color="auto" w:fill="auto"/>
            <w:noWrap/>
            <w:vAlign w:val="center"/>
            <w:hideMark/>
          </w:tcPr>
          <w:p w14:paraId="5FC361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1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Α' </w:t>
            </w:r>
            <w:r w:rsidRPr="004D3269">
              <w:rPr>
                <w:rFonts w:ascii="Segoe UI" w:eastAsia="Times New Roman" w:hAnsi="Segoe UI" w:cs="Segoe UI"/>
                <w:sz w:val="18"/>
                <w:szCs w:val="18"/>
              </w:rPr>
              <w:t>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1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20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1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ΚΑΡΑΜΑΝΛΗΣ ΚΩΝ/ΝΟΣ τ ΑΧΙΛ</w:t>
            </w:r>
          </w:p>
        </w:tc>
        <w:tc>
          <w:tcPr>
            <w:tcW w:w="1562" w:type="dxa"/>
            <w:tcBorders>
              <w:top w:val="nil"/>
              <w:left w:val="nil"/>
              <w:bottom w:val="single" w:sz="4" w:space="0" w:color="000000"/>
              <w:right w:val="single" w:sz="4" w:space="0" w:color="000000"/>
            </w:tcBorders>
            <w:shd w:val="clear" w:color="auto" w:fill="auto"/>
            <w:noWrap/>
            <w:vAlign w:val="center"/>
            <w:hideMark/>
          </w:tcPr>
          <w:p w14:paraId="5FC361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1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1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20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2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ΚΑΡΑΝΑΣΤΑΣΗΣ ΑΠΟΣΤΟΛΟΣ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2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2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62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20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2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ΚΑΡΑΟΓΛΟΥ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2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2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2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20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2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ΚΑΡΑΣΑΡΛΙΔΟΥ ΕΥΦΡΟΣΥΝΗ(ΦΡΟΣΩ)</w:t>
            </w:r>
          </w:p>
        </w:tc>
        <w:tc>
          <w:tcPr>
            <w:tcW w:w="1562" w:type="dxa"/>
            <w:tcBorders>
              <w:top w:val="nil"/>
              <w:left w:val="nil"/>
              <w:bottom w:val="single" w:sz="4" w:space="0" w:color="000000"/>
              <w:right w:val="single" w:sz="4" w:space="0" w:color="000000"/>
            </w:tcBorders>
            <w:shd w:val="clear" w:color="auto" w:fill="auto"/>
            <w:noWrap/>
            <w:vAlign w:val="center"/>
            <w:hideMark/>
          </w:tcPr>
          <w:p w14:paraId="5FC362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2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2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21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2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ΚΑΡΑΣΜΑΝΗΣ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2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2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2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21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2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ΚΑΡΡΑΣ </w:t>
            </w:r>
            <w:r w:rsidRPr="004D3269">
              <w:rPr>
                <w:rFonts w:ascii="Segoe UI" w:eastAsia="Times New Roman" w:hAnsi="Segoe UI" w:cs="Segoe UI"/>
                <w:sz w:val="18"/>
                <w:szCs w:val="18"/>
              </w:rPr>
              <w:t>ΓΕΩΡΓΙΟΣ-ΔΗΜΗΤΡΙΟΣ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2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62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2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21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2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ΚΑΣΑΠΙΔΗΣ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2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2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2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22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2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ΚΑΣΙΔΙΑΡΗΣ ΗΛΙΑΣ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2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2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2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22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2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ΚΑΣΙΜΑΤΗ ΕΙΡΗΝΗ(ΝΙΝΑ)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2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2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62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22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2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ΚΑΣΤΟΡΗΣ ΑΣΤΕΡΙΟΣ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2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2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2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23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2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ΚΑΤΡΟΥΓΚΑΛΟΣ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2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2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2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23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2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ΚΑΤΣΑΒΡΙΑ-ΣΙΩΡΟΠΟΥΛΟΥ ΧΡΥΣΟΥΛΑ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2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2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2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23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2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ΚΑΤΣΑΝΙΩΤΗΣ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2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2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2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24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2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ΚΑΤΣΑΦΑΔΟΣ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2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2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62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24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2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ΚΑΤΣΗΣ ΜΑΡΙΟΣ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2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2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2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24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2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ΚΑΤΣΙΑΝΤΩΝΗΣ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248" w14:textId="77777777" w:rsidR="00832F31" w:rsidRPr="004D3269" w:rsidRDefault="00E84ECF">
            <w:pPr>
              <w:spacing w:after="0" w:line="240" w:lineRule="auto"/>
              <w:contextualSpacing/>
              <w:rPr>
                <w:rFonts w:ascii="Segoe UI" w:eastAsia="Times New Roman" w:hAnsi="Segoe UI" w:cs="Segoe UI"/>
                <w:sz w:val="18"/>
                <w:szCs w:val="18"/>
              </w:rPr>
            </w:pPr>
            <w:r>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2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2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25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2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ΚΑΤΣΙΚΗΣ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2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62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2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25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2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ΚΑΤΣΩΤΗΣ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2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62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2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25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2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ΚΑΦΑΝΤΑΡΗ ΧΑΡΟΥΛΑ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2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2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2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25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2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ΚΕΓΚΕΡΟΓΛΟΥ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2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62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62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26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2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ΚΕΔΙΚΟΓΛΟΥ ΣΥΜΕΩΝ(ΣΙΜΟΣ)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2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2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2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26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2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ΚΕΛΛΑΣ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2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2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2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26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2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ΚΕΡΑΜΕΩΣ ΝΙΚΗ</w:t>
            </w:r>
          </w:p>
        </w:tc>
        <w:tc>
          <w:tcPr>
            <w:tcW w:w="1562" w:type="dxa"/>
            <w:tcBorders>
              <w:top w:val="nil"/>
              <w:left w:val="nil"/>
              <w:bottom w:val="single" w:sz="4" w:space="0" w:color="000000"/>
              <w:right w:val="single" w:sz="4" w:space="0" w:color="000000"/>
            </w:tcBorders>
            <w:shd w:val="clear" w:color="auto" w:fill="auto"/>
            <w:noWrap/>
            <w:vAlign w:val="center"/>
            <w:hideMark/>
          </w:tcPr>
          <w:p w14:paraId="5FC362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2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2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27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2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ΚΕΦΑΛΙΔΟΥ ΧΑΡΟΥΛΑ(ΧΑΡΑ)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2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62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2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27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2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ΚΕΦΑΛΟΓΙΑΝΝΗ ΟΛΓΑ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2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2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2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27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2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ΚΙΚΙΛΙΑΣ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2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2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2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28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2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ΚΟΖΟΜΠΟΛΗ-ΑΜΑΝΑΤΙΔΗ ΠΑΝΑΓΙΩΤΑ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2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2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2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28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2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ΚΟΚΚΑΛΗΣ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2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62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2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28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2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ΚΟΛΛΙΑ-ΤΣΑΡΟΥΧΑ ΜΑΡΙΑ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2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62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2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29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2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ΚΟΝΣΟΛΑΣ ΕΜΜΑΝΟΥΗΛ(ΜΑΝΟΣ)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2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2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62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29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2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ΚΟΝΤΟΓΕΩΡΓΟΣ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2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2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2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29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2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ΚΟΝΤΟΝΗΣ ΧΑΡΑΛΑΜΠΟΣ-ΣΤΑΥΡΟΣ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2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2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62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2A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2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ΚΟΤΖΙΑΣ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2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2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2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2A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2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ΚΟΥΖΗΛΟΣ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2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2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62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2A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2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ΚΟΥΚΟΔΗΜΟΣ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2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2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2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2A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2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ΚΟΥΚΟΥΤΣΗΣ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2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62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2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2B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2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ΚΟΥΜΟΥΤΣΑΚΟΣ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2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2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2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2B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2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ΚΟΥΝΤΟΥΡΑ ΕΛΕΝΑ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2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62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2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2B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2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ΚΟΥΡΑΚΗΣ ΑΝΑΣΤΑΣΙΟΣ(ΤΑΣΟΣ)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2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2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2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2C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2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ΚΟΥΡΟΥΜΠΛΗΣ ΠΑΝΑΓΙΩΤΗΣ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2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2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2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2C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2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ΚΟΥΤΣΟΥΚΟΣ ΓΙΑΝΝΗΣ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2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62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2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2C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2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ΚΟΥΤΣΟΥΜΠΑΣ </w:t>
            </w:r>
            <w:r w:rsidRPr="004D3269">
              <w:rPr>
                <w:rFonts w:ascii="Segoe UI" w:eastAsia="Times New Roman" w:hAnsi="Segoe UI" w:cs="Segoe UI"/>
                <w:sz w:val="18"/>
                <w:szCs w:val="18"/>
              </w:rPr>
              <w:t>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2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2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2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2D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2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ΚΟΥΤΣΟΥΜΠΑΣ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2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62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2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2D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2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ΚΡΕΜΑΣΤΙΝΟΣ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2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62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62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2D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2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ΚΥΡΙΑΖΙΔΗΣ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2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2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2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2E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2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ΚΥΡΙΤΣΗΣ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2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2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2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2E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2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ΚΩΝΣΤΑΝΤΙΝΕΑΣ ΠΕΤΡΟΣ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2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2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2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2E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2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ΚΩΝΣΤΑΝΤΙΝΟΠΟΥΛΟΣ </w:t>
            </w:r>
            <w:r w:rsidRPr="004D3269">
              <w:rPr>
                <w:rFonts w:ascii="Segoe UI" w:eastAsia="Times New Roman" w:hAnsi="Segoe UI" w:cs="Segoe UI"/>
                <w:sz w:val="18"/>
                <w:szCs w:val="18"/>
              </w:rPr>
              <w:t>ΟΔΥΣΣΕΑΣ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2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62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2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2F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2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ΚΩΝΣΤΑΝΤΟΠΟΥΛΟΣ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2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62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2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2F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2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ΚΩΣΤΟΠΑΝΑΓΙΩΤΟΥ ΗΛΙΑΣ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2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2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62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2F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2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ΛΑΓΟΣ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2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2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62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2F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2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ΛΑΖΑΡΙΔΗΣ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2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62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2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30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3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ΛΑΜΠΡΟΥΛΗΣ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3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63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3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30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3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ΛΑΠΠΑΣ </w:t>
            </w:r>
            <w:r w:rsidRPr="004D3269">
              <w:rPr>
                <w:rFonts w:ascii="Segoe UI" w:eastAsia="Times New Roman" w:hAnsi="Segoe UI" w:cs="Segoe UI"/>
                <w:sz w:val="18"/>
                <w:szCs w:val="18"/>
              </w:rPr>
              <w:t>ΣΠΥΡΙΔΩΝΑΣ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3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3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3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30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3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ΛΕΒΕΝΤΗΣ ΒΑΣΙΛΗΣ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3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63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3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31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3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ΛΙΒΑΝΙΟΥ ΖΩΗ</w:t>
            </w:r>
          </w:p>
        </w:tc>
        <w:tc>
          <w:tcPr>
            <w:tcW w:w="1562" w:type="dxa"/>
            <w:tcBorders>
              <w:top w:val="nil"/>
              <w:left w:val="nil"/>
              <w:bottom w:val="single" w:sz="4" w:space="0" w:color="000000"/>
              <w:right w:val="single" w:sz="4" w:space="0" w:color="000000"/>
            </w:tcBorders>
            <w:shd w:val="clear" w:color="auto" w:fill="auto"/>
            <w:noWrap/>
            <w:vAlign w:val="center"/>
            <w:hideMark/>
          </w:tcPr>
          <w:p w14:paraId="5FC363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3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3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31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3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ΛΟΒΕΡΔΟΣ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3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63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3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31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3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ΛΥΚΟΥΔΗΣ ΣΠΥΡΙΔΩΝ</w:t>
            </w:r>
          </w:p>
        </w:tc>
        <w:tc>
          <w:tcPr>
            <w:tcW w:w="1562" w:type="dxa"/>
            <w:tcBorders>
              <w:top w:val="nil"/>
              <w:left w:val="nil"/>
              <w:bottom w:val="single" w:sz="4" w:space="0" w:color="000000"/>
              <w:right w:val="single" w:sz="4" w:space="0" w:color="000000"/>
            </w:tcBorders>
            <w:shd w:val="clear" w:color="auto" w:fill="auto"/>
            <w:noWrap/>
            <w:vAlign w:val="center"/>
            <w:hideMark/>
          </w:tcPr>
          <w:p w14:paraId="5FC363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63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3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32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3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ΜΑΝΙΑΤΗΣ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3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63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63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32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3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ΜΑΝΙΟΣ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3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3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3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32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3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ΜΑΝΤΑΣ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3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3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3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33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3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ΜΑΝΩΛΑΚΟΥ ΔΙΑΜΑΝΤΩ</w:t>
            </w:r>
          </w:p>
        </w:tc>
        <w:tc>
          <w:tcPr>
            <w:tcW w:w="1562" w:type="dxa"/>
            <w:tcBorders>
              <w:top w:val="nil"/>
              <w:left w:val="nil"/>
              <w:bottom w:val="single" w:sz="4" w:space="0" w:color="000000"/>
              <w:right w:val="single" w:sz="4" w:space="0" w:color="000000"/>
            </w:tcBorders>
            <w:shd w:val="clear" w:color="auto" w:fill="auto"/>
            <w:noWrap/>
            <w:vAlign w:val="center"/>
            <w:hideMark/>
          </w:tcPr>
          <w:p w14:paraId="5FC363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63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63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33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3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ΜΑΡΔΑΣ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3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3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3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33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3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ΜΑΡΚΟΥ ΑΙΚΑΤΕΡΙΝΗ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63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3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3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34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3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ΜΑΡΤΙΝΟΥ ΓΕΩΡΓΙΑ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3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3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3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34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3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ΜΑΥΡΩΤΑΣ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3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63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3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34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3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ΜΕΓΑΛΟΜΥΣΤΑΚΑΣ ΑΝΑΣΤΑΣΙΟΣ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3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63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3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34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3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ΜΕΓΑΛΟΟΙΚΟΝΟΜΟΥ ΘΕΟΔΩΡΑ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3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3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63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35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3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ΜΕΪΚΟΠΟΥΛΟΣ ΑΛΕΞΑΝΔΡΟΣ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3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3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3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35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3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ΜΕΪΜΑΡΑΚΗΣ ΕΥΑΓΓΕΛΟΣ-ΒΑΣΙΛΕΙΟΣ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3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3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3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35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3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ΜΗΤΑΡΑΚΗΣ ΠΑΝΑΓΙΩΤΗΣ(ΝΟΤΗΣ)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3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3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63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36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3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ΜΗΤΑΦΙΔΗΣ </w:t>
            </w:r>
            <w:r w:rsidRPr="004D3269">
              <w:rPr>
                <w:rFonts w:ascii="Segoe UI" w:eastAsia="Times New Roman" w:hAnsi="Segoe UI" w:cs="Segoe UI"/>
                <w:sz w:val="18"/>
                <w:szCs w:val="18"/>
              </w:rPr>
              <w:t>ΤΡΙΑΝΤΑΦΥΛΛΟΣ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3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3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3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36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3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ΜΗΤΣΟΤΑΚΗΣ ΚΥΡΙΑΚΟΣ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3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3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3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36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3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ΜΙΧΑΗΛΙΔΗΣ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3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3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63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37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3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ΜΙΧΑΛΟΛΙΑΚΟΣ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3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3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3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37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3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ΜΙΧΕΛΗΣ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3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3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63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37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3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ΜΙΧΕΛΟΓΙΑΝΝΑΚΗΣ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3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3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63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38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3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ΜΙΧΟΣ </w:t>
            </w:r>
            <w:r w:rsidRPr="004D3269">
              <w:rPr>
                <w:rFonts w:ascii="Segoe UI" w:eastAsia="Times New Roman" w:hAnsi="Segoe UI" w:cs="Segoe UI"/>
                <w:sz w:val="18"/>
                <w:szCs w:val="18"/>
              </w:rPr>
              <w:t>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3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63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3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38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3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ΜΟΡΦΙΔΗΣ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3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3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3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38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3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ΜΟΥΜΟΥΛΙΔΗΣ ΘΕΜΙΣΤΟΚΛΗΣ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3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3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3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39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3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ΜΟΥΣΤΑΦΑ ΜΟΥΣΤΑΦΑ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3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3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3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39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3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ΜΠΑΚΟΓΙΑΝΝΗ ΘΕΟΔΩΡΑ(ΝΤΟΡΑ)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3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3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3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39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3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ΜΠΑΛΑΟΥΡΑΣ ΓΕΡΑΣΙΜΟΣ(ΜΑΚΗΣ)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3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3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3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39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3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ΜΠΑΛΑΦΑΣ </w:t>
            </w:r>
            <w:r w:rsidRPr="004D3269">
              <w:rPr>
                <w:rFonts w:ascii="Segoe UI" w:eastAsia="Times New Roman" w:hAnsi="Segoe UI" w:cs="Segoe UI"/>
                <w:sz w:val="18"/>
                <w:szCs w:val="18"/>
              </w:rPr>
              <w:t>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3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3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3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3A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3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ΜΠΑΛΛΗΣ ΣΥΜΕΩΝ(ΜΑΚΗΣ)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3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3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3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3A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3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ΜΠΑΛΤΑΣ ΑΡΙΣΤΕΙΔΗΣ-ΝΙΚΟΛΑΟΣ-ΔΗΜΗΤΡΙΟΣ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3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3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3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3A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3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ΜΠΑΛΩΜΕΝΑΚΗΣ ΑΝΤΩΝΗΣ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3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3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3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3B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3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ΜΠΑΞΕΒΑΝΑΚΗΣ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3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3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3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3B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3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ΜΠΑΡΓΙΩΤΑΣ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3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63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3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3B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3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ΜΠΑΡΚΑΣ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3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3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3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3C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3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ΜΠΓΙΑΛΑΣ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3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3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3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3C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3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ΜΠΟΛΑΡΗΣ ΜΑΡΚΟΣ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3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3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3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3C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3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ΜΠΟΥΚΩΡΟΣ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3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3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3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3D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3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ΜΠΟΥΡΑΣ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3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3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3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3D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3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ΜΩΡΑΪΤΗΣ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3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63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3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3D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3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ΝΙΚΟΛΟΠΟΥΛΟΣ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3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63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3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3E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3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ΝΤΖΙΜΑΝΗΣ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3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3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3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3E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3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ΞΑΝΘΟΣ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3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3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3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3E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3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ΞΥΔΑΚΗΣ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3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3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3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3E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3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ΟΙΚΟΝΟΜΟΥ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3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3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3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3F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3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ΟΥΡΣΟΥΖΙΔΗΣ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3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3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3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3F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3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ΠΑΛΛΗΣ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3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3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63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3F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3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ΠΑΝΑΓΙΩΤΑΡΟΣ ΗΛΙΑΣ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3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3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3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40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3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ΠΑΝΑΓΙΩΤΟΠΟΥΛΟΣ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4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4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4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40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4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ΠΑΝΑΓΟΥΛΗΣ ΕΥΣΤΑΘΙΟΣ(ΣΤΑΘΗΣ)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4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64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4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40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4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ΠΑΝΤΖΑΣ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4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4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4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41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4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ΠΑΠΑΔΟΠΟΥΛΟΣ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4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4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4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41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4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ΠΑΠΑΔΟΠΟΥΛΟΣ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4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4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4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41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4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ΠΑΠΑΔΟΠΟΥΛΟΣ ΧΡΙΣΤΟΦΟΡΟΣ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4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4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4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42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4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ΠΑΠΑΗΛΙΟΥ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4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4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4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42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4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ΠΑΠΑΘΕΟΔΩΡΟΥ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4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64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4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42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4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ΠΑΠΑΚΩΣΤΑ-ΣΙΔΗΡΟΠΟΥΛΟΥ ΑΙΚΑΤΕΡΙΝΗ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64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64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4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43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4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ΠΑΠΑΝΑΤΣΙΟΥ ΑΙΚΑΤΕΡΙΝΗ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64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4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4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43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4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ΠΑΠΑΡΗΓΑ </w:t>
            </w:r>
            <w:r w:rsidRPr="004D3269">
              <w:rPr>
                <w:rFonts w:ascii="Segoe UI" w:eastAsia="Times New Roman" w:hAnsi="Segoe UI" w:cs="Segoe UI"/>
                <w:sz w:val="18"/>
                <w:szCs w:val="18"/>
              </w:rPr>
              <w:t>ΑΛΕΞΑΝΔΡΑ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4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64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4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43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4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ΠΑΠΑΦΙΛΙΠΠΟΥ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4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4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4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43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4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ΠΑΠΑΧΡΙΣΤΟΠΟΥΛΟΣ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4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64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4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44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4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ΠΑΠΠΑΣ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4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4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4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44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4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ΠΑΠΠΑΣ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4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4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4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44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4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ΠΑΡΑΣΚΕΥΟΠΟΥΛΟΣ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4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4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4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45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4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ΠΑΡΑΣΤΑΤΙΔΗΣ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4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4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5FC364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45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4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ΠΑΥΛΙΔΗΣ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4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4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4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45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4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ΠΑΦΙΛΗΣ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4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64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4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46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4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ΠΛΑΚΙΩΤΑΚΗΣ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4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4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64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46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4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ΠΟΛΑΚΗΣ ΠΑΥΛΟΣ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4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4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4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46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4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ΠΡΑΤΣΟΛΗΣ ΑΝΑΣΤΑΣΙΟΣ(ΤΑΣΟΣ)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4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4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4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47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4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ΡΑΠΤΗ ΕΛΕΝΗ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64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4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4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47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4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ΡΙΖΟΣ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4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4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64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47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4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ΡΙΖΟΥΛΗΣ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4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4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4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48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4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ΣΑΛΜΑΣ ΜΑΡΙΟΣ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4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4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4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48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4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ΣΑΜΑΡΑΣ ΑΝΤΩΝΙΟΣ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4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4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4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48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4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ΣΑΝΤΟΡΙΝΙΟΣ ΝΕΚΤΑΡΙΟΣ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4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4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64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48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4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ΣΑΡΑΚΙΩΤΗΣ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4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4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64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49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4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ΣΑΡΙΔΗΣ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4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64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4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49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4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ΣΑΧΙΝΙΔΗΣ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4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4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4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49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4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ΣΕΒΑΣΤΑΚΗΣ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4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4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64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4A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4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ΣΕΛΤΣΑΣ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4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4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4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4A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4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ΣΗΦΑΚΗΣ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4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4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4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4A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4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ΣΙΜΟΡΕΛΗΣ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4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4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4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4B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4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ΣΚΑΝΔΑΛΙΔΗΣ </w:t>
            </w:r>
            <w:r w:rsidRPr="004D3269">
              <w:rPr>
                <w:rFonts w:ascii="Segoe UI" w:eastAsia="Times New Roman" w:hAnsi="Segoe UI" w:cs="Segoe UI"/>
                <w:sz w:val="18"/>
                <w:szCs w:val="18"/>
              </w:rPr>
              <w:t>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4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64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4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4B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4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ΣΚΟΥΡΛΕΤΗΣ ΠΑΝΑΓΙΩΤΗΣ(ΠΑΝΟΣ)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4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4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4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4B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4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ΣΚΟΥΡΟΛΙΑΚΟΣ ΠΑΝΑΓΙΩΤΗΣ(ΠΑΝΟΣ)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4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4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4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4C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4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ΣΚΟΥΦΑ ΕΛΙΣΣΑΒΕΤ</w:t>
            </w:r>
          </w:p>
        </w:tc>
        <w:tc>
          <w:tcPr>
            <w:tcW w:w="1562" w:type="dxa"/>
            <w:tcBorders>
              <w:top w:val="nil"/>
              <w:left w:val="nil"/>
              <w:bottom w:val="single" w:sz="4" w:space="0" w:color="000000"/>
              <w:right w:val="single" w:sz="4" w:space="0" w:color="000000"/>
            </w:tcBorders>
            <w:shd w:val="clear" w:color="auto" w:fill="auto"/>
            <w:noWrap/>
            <w:vAlign w:val="center"/>
            <w:hideMark/>
          </w:tcPr>
          <w:p w14:paraId="5FC364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4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4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4C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4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ΣΚΡΕΚΑΣ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4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4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4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4C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4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ΣΠΑΡΤΙΝΟΣ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4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4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4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4D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4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ΣΠΙΡΤΖΗΣ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4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4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4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4D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4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ΣΤΑΘΑΚΗΣ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4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4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4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4D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4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ΣΤΑΪΚΟΥΡΑΣ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4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4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64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4D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4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ΣΤΑΜΑΤΑΚΗ ΕΛΕΝΗ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64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4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64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4E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4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ΣΤΑΜΑΤΗΣ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4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4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4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4E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4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ΣΤΑΜΠΟΥΛΗ ΑΦΡΟΔΙΤΗ</w:t>
            </w:r>
          </w:p>
        </w:tc>
        <w:tc>
          <w:tcPr>
            <w:tcW w:w="1562" w:type="dxa"/>
            <w:tcBorders>
              <w:top w:val="nil"/>
              <w:left w:val="nil"/>
              <w:bottom w:val="single" w:sz="4" w:space="0" w:color="000000"/>
              <w:right w:val="single" w:sz="4" w:space="0" w:color="000000"/>
            </w:tcBorders>
            <w:shd w:val="clear" w:color="auto" w:fill="auto"/>
            <w:noWrap/>
            <w:vAlign w:val="center"/>
            <w:hideMark/>
          </w:tcPr>
          <w:p w14:paraId="5FC364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4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4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4E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4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ΣΤΕΡΓΙΟΥ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4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64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4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4F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4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ΣΤΕΦΟΣ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4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4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4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4F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4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ΣΤΟΓΙΑΝΝΙΔΗΣ ΓΡΗΓΟΡΙΟΣ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4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4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4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4F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4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ΣΤΥΛΙΟΣ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4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4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4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50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4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ΣΥΝΤΥΧΑΚΗΣ ΕΜΜΑΝΟΥΗΛ</w:t>
            </w:r>
          </w:p>
        </w:tc>
        <w:tc>
          <w:tcPr>
            <w:tcW w:w="1562" w:type="dxa"/>
            <w:tcBorders>
              <w:top w:val="nil"/>
              <w:left w:val="nil"/>
              <w:bottom w:val="single" w:sz="4" w:space="0" w:color="000000"/>
              <w:right w:val="single" w:sz="4" w:space="0" w:color="000000"/>
            </w:tcBorders>
            <w:shd w:val="clear" w:color="auto" w:fill="auto"/>
            <w:noWrap/>
            <w:vAlign w:val="center"/>
            <w:hideMark/>
          </w:tcPr>
          <w:p w14:paraId="5FC364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65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65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50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5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ΣΥΡΙΓΟΣ ΑΝΤΩΝΙΟΣ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5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5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5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50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5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ΣΥΡΜΑΛΕΝΙΟΣ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5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5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5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51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5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ΤΑΣΟΥΛΑΣ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5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5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5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51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5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ΤΑΣΣΟΣ 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5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65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65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51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5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ΤΕΛΙΓΙΟΡΙΔΟΥ ΟΛΥΜΠΙΑ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5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5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5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52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5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ΤΖΑΒΑΡΑΣ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5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5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5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52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5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ΤΖΑΚΡΗ ΘΕΟΔΩΡΑ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5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5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5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52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5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ΤΖΑΜΑΚΛΗΣ ΧΑΡΙΛΑΟΣ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5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5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5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52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5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ΤΖΕΛΕΠΗΣ ΜΙΧΑΗΛ</w:t>
            </w:r>
          </w:p>
        </w:tc>
        <w:tc>
          <w:tcPr>
            <w:tcW w:w="1562" w:type="dxa"/>
            <w:tcBorders>
              <w:top w:val="nil"/>
              <w:left w:val="nil"/>
              <w:bottom w:val="single" w:sz="4" w:space="0" w:color="000000"/>
              <w:right w:val="single" w:sz="4" w:space="0" w:color="000000"/>
            </w:tcBorders>
            <w:shd w:val="clear" w:color="auto" w:fill="auto"/>
            <w:noWrap/>
            <w:vAlign w:val="center"/>
            <w:hideMark/>
          </w:tcPr>
          <w:p w14:paraId="5FC365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65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5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53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5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ΤΖΟΥΦΗ ΜΕΡΟΠΗ</w:t>
            </w:r>
          </w:p>
        </w:tc>
        <w:tc>
          <w:tcPr>
            <w:tcW w:w="1562" w:type="dxa"/>
            <w:tcBorders>
              <w:top w:val="nil"/>
              <w:left w:val="nil"/>
              <w:bottom w:val="single" w:sz="4" w:space="0" w:color="000000"/>
              <w:right w:val="single" w:sz="4" w:space="0" w:color="000000"/>
            </w:tcBorders>
            <w:shd w:val="clear" w:color="auto" w:fill="auto"/>
            <w:noWrap/>
            <w:vAlign w:val="center"/>
            <w:hideMark/>
          </w:tcPr>
          <w:p w14:paraId="5FC365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5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5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53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5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ΤΟΣΚΑΣ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5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5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5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53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5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ΤΡΑΓΑΚΗΣ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5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5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65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54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5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ΤΡΙΑΝΤΑΦΥΛΛΙΔΗΣ ΑΛΕΞΑΝΔΡΟΣ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5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5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5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54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5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ΤΡΙΑΝΤΑΦΥΛΛΟΥ ΜΑΡΙΑ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5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5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5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54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5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ΤΣΑΚΑΛΩΤΟΣ ΕΥΚΛΕΙΔΗΣ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5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5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5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55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5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ΤΣΙΑΡΑΣ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5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5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5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55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5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ΤΣΙΠΡΑΣ ΑΛΕΞΙΟΣ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5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5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65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55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5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ΤΣΙΡΚΑΣ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5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5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5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56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5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ΤΣΙΡΩΝΗΣ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5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5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5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56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5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ΤΣΟΓΚΑΣ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5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5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5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56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5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ΦΑΜΕΛΛΟΣ ΣΩΚΡΑΤΗΣ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5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5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5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57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5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ΦΙΛΗΣ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5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5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5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57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5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ΦΛΑΜΠΟΥΡΑΡΗΣ ΑΛΕΞΑΝΔΡΟΣ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5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5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5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57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5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ΦΟΡΤΣΑΚΗΣ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5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5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5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57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5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ΦΩΤΗΛΑΣ ΙΑΣΩΝΑΣ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5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5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5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58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5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ΦΩΤΙΟΥ ΘΕΑΝΩ</w:t>
            </w:r>
          </w:p>
        </w:tc>
        <w:tc>
          <w:tcPr>
            <w:tcW w:w="1562" w:type="dxa"/>
            <w:tcBorders>
              <w:top w:val="nil"/>
              <w:left w:val="nil"/>
              <w:bottom w:val="single" w:sz="4" w:space="0" w:color="000000"/>
              <w:right w:val="single" w:sz="4" w:space="0" w:color="000000"/>
            </w:tcBorders>
            <w:shd w:val="clear" w:color="auto" w:fill="auto"/>
            <w:noWrap/>
            <w:vAlign w:val="center"/>
            <w:hideMark/>
          </w:tcPr>
          <w:p w14:paraId="5FC365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5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5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58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5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ΧΑΡΑΚΟΠΟΥΛΟΣ ΜΑΞΙΜΟΣ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5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5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5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58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5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ΧΑΤΖΗΔΑΚΗΣ </w:t>
            </w:r>
            <w:r w:rsidRPr="004D3269">
              <w:rPr>
                <w:rFonts w:ascii="Segoe UI" w:eastAsia="Times New Roman" w:hAnsi="Segoe UI" w:cs="Segoe UI"/>
                <w:sz w:val="18"/>
                <w:szCs w:val="18"/>
              </w:rPr>
              <w:t>ΚΩΝΣΤΑΝΤΙΝΟΣ(ΚΩΣΤΗΣ)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5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5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5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59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5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ΧΑΤΖΗΣΑΒΒΑΣ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5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5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5FC365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59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5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ΧΡΙΣΤΟΔΟΥΛΟΠΟΥΛΟΥ ΑΝΑΣΤΑΣΙΑ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5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5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5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59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5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ΧΡΙΣΤΟΦΙΛΟΠΟΥΛΟΥ ΠΑΡΑΣΚΕΥΗ(ΕΥΗ)</w:t>
            </w:r>
          </w:p>
        </w:tc>
        <w:tc>
          <w:tcPr>
            <w:tcW w:w="1562" w:type="dxa"/>
            <w:tcBorders>
              <w:top w:val="nil"/>
              <w:left w:val="nil"/>
              <w:bottom w:val="single" w:sz="4" w:space="0" w:color="000000"/>
              <w:right w:val="single" w:sz="4" w:space="0" w:color="000000"/>
            </w:tcBorders>
            <w:shd w:val="clear" w:color="auto" w:fill="auto"/>
            <w:noWrap/>
            <w:vAlign w:val="center"/>
            <w:hideMark/>
          </w:tcPr>
          <w:p w14:paraId="5FC365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65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5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5A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5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ΨΑΡΙΑΝΟΣ ΓΡΗΓΟΡΙΟΣ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5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65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5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5A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5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ΨΥΧΟΓΙΟΣ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5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5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5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5A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vAlign w:val="center"/>
            <w:hideMark/>
          </w:tcPr>
          <w:p w14:paraId="5FC365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Σ.Α.Ψ: 19 (ΣΥΝΟΛΙΚΑ ΨΗΦΟΙ: NAI:154, OXI:143, ΠΡΝ:0)</w:t>
            </w:r>
          </w:p>
        </w:tc>
        <w:tc>
          <w:tcPr>
            <w:tcW w:w="1562" w:type="dxa"/>
            <w:tcBorders>
              <w:top w:val="nil"/>
              <w:left w:val="nil"/>
              <w:bottom w:val="single" w:sz="4" w:space="0" w:color="000000"/>
              <w:right w:val="single" w:sz="4" w:space="0" w:color="000000"/>
            </w:tcBorders>
            <w:shd w:val="clear" w:color="auto" w:fill="auto"/>
            <w:vAlign w:val="center"/>
            <w:hideMark/>
          </w:tcPr>
          <w:p w14:paraId="5FC365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c>
          <w:tcPr>
            <w:tcW w:w="1939" w:type="dxa"/>
            <w:tcBorders>
              <w:top w:val="nil"/>
              <w:left w:val="nil"/>
              <w:bottom w:val="single" w:sz="4" w:space="0" w:color="000000"/>
              <w:right w:val="single" w:sz="4" w:space="0" w:color="000000"/>
            </w:tcBorders>
            <w:shd w:val="clear" w:color="auto" w:fill="auto"/>
            <w:vAlign w:val="center"/>
            <w:hideMark/>
          </w:tcPr>
          <w:p w14:paraId="5FC365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5FC365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r>
      <w:tr w:rsidR="0020643A" w14:paraId="5FC365B1" w14:textId="77777777">
        <w:trPr>
          <w:trHeight w:val="480"/>
        </w:trPr>
        <w:tc>
          <w:tcPr>
            <w:tcW w:w="3823" w:type="dxa"/>
            <w:tcBorders>
              <w:top w:val="nil"/>
              <w:left w:val="single" w:sz="4" w:space="0" w:color="000000"/>
              <w:bottom w:val="single" w:sz="4" w:space="0" w:color="000000"/>
              <w:right w:val="single" w:sz="4" w:space="0" w:color="000000"/>
            </w:tcBorders>
            <w:shd w:val="clear" w:color="auto" w:fill="auto"/>
            <w:vAlign w:val="center"/>
            <w:hideMark/>
          </w:tcPr>
          <w:p w14:paraId="5FC365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Άρθρο: 19. Έξοδα Υπουργείου Ναυτιλίας και Νησιωτικής Πολιτικής (ΣΥΝΟΛΙΚΑ ΨΗΦΟΙ: NAI:154, OXI:143, ΠΡΝ:0)</w:t>
            </w:r>
          </w:p>
        </w:tc>
        <w:tc>
          <w:tcPr>
            <w:tcW w:w="1562" w:type="dxa"/>
            <w:tcBorders>
              <w:top w:val="nil"/>
              <w:left w:val="nil"/>
              <w:bottom w:val="single" w:sz="4" w:space="0" w:color="000000"/>
              <w:right w:val="single" w:sz="4" w:space="0" w:color="000000"/>
            </w:tcBorders>
            <w:shd w:val="clear" w:color="auto" w:fill="auto"/>
            <w:vAlign w:val="center"/>
            <w:hideMark/>
          </w:tcPr>
          <w:p w14:paraId="5FC365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c>
          <w:tcPr>
            <w:tcW w:w="1939" w:type="dxa"/>
            <w:tcBorders>
              <w:top w:val="nil"/>
              <w:left w:val="nil"/>
              <w:bottom w:val="single" w:sz="4" w:space="0" w:color="000000"/>
              <w:right w:val="single" w:sz="4" w:space="0" w:color="000000"/>
            </w:tcBorders>
            <w:shd w:val="clear" w:color="auto" w:fill="auto"/>
            <w:vAlign w:val="center"/>
            <w:hideMark/>
          </w:tcPr>
          <w:p w14:paraId="5FC365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5FC365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r>
      <w:tr w:rsidR="0020643A" w14:paraId="5FC365B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5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ΑΘΑΝΑΣΙΟΥ ΑΘΑΝΑΣΙΟΣ(ΝΑΣΟΣ)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5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5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5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5B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5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ΑΘΑΝΑΣΙΟΥ ΧΑΡΑΛΑΜΠΟΣ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5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5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65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5C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5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ΑΪΒΑΤΙΔΗΣ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5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5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5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5C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5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ΑΚΡΙΩΤΗΣ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5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5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5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5C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5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ΑΜΑΝΑΤΙΔΗΣ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5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5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5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5C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5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ΑΜΥΡΑΣ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5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65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5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5D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5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ΑΝΑΓΝΩΣΤΟΠΟΥΛΟΥ ΑΘΑΝΑΣΙΑ(ΣΙΑ)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5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5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5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5D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5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ΑΝΑΣΤΑΣΙΑΔΗΣ ΣΑΒΒΑΣ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5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5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5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5D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5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ΑΝΔΡΙΑΝΟΣ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5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5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65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5E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5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ΑΝΤΩΝΙΑΔΗΣ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5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5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5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5E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5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ΑΝΤΩΝΙΟΥ ΜΑΡΙΑ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5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5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5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5E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5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ΑΝΤΩΝΙΟΥ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5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5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5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5F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5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ΑΠΟΣΤΟΛΟΥ ΕΥΑΓΓΕΛΟΣ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5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5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5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5F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5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ΑΡΑΜΠΑΤΖΗ ΦΩΤΕΙΝΗ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65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5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5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5F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5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ΑΡΑΧΩΒΙΤΗΣ 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5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5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5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60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5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ΑΡΒΑΝΙΤΙΔΗΣ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5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65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6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60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6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ΑΣΗΜΑΚΟΠΟΥΛΟΥ ΑΝΝΑ-ΜΙΣΕΛ</w:t>
            </w:r>
          </w:p>
        </w:tc>
        <w:tc>
          <w:tcPr>
            <w:tcW w:w="1562" w:type="dxa"/>
            <w:tcBorders>
              <w:top w:val="nil"/>
              <w:left w:val="nil"/>
              <w:bottom w:val="single" w:sz="4" w:space="0" w:color="000000"/>
              <w:right w:val="single" w:sz="4" w:space="0" w:color="000000"/>
            </w:tcBorders>
            <w:shd w:val="clear" w:color="auto" w:fill="auto"/>
            <w:noWrap/>
            <w:vAlign w:val="center"/>
            <w:hideMark/>
          </w:tcPr>
          <w:p w14:paraId="5FC366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6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6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60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6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ΑΥΓΕΝΑΚΗΣ ΕΛΕΥΘΕΡΙΟΣ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6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6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66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61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6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ΑΥΛΩΝΙΤΟΥ ΕΛΕΝΗ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66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6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6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61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6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ΑΧΜΕΤ ΙΛΧΑΝ</w:t>
            </w:r>
          </w:p>
        </w:tc>
        <w:tc>
          <w:tcPr>
            <w:tcW w:w="1562" w:type="dxa"/>
            <w:tcBorders>
              <w:top w:val="nil"/>
              <w:left w:val="nil"/>
              <w:bottom w:val="single" w:sz="4" w:space="0" w:color="000000"/>
              <w:right w:val="single" w:sz="4" w:space="0" w:color="000000"/>
            </w:tcBorders>
            <w:shd w:val="clear" w:color="auto" w:fill="auto"/>
            <w:noWrap/>
            <w:vAlign w:val="center"/>
            <w:hideMark/>
          </w:tcPr>
          <w:p w14:paraId="5FC366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66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6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61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6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ΒΑΓΕΝΑ ΑΝΝΑ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6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6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6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61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6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ΒΑΓΙΩΝΑΚΗ ΕΥΑΓΓΕΛΙΑ(ΒΑΛΙΑ)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6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6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6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62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6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ΒΑΓΙΩΝΑΣ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6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6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6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62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6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ΒΑΚΗ ΦΩΤΕΙΝΗ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66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6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6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62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6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ΒΑΡΒΙΤΣΙΩΤΗΣ ΜΙΛΤΙΑΔΗΣ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6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6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6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63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6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ΒΑΡΔΑΚΗΣ ΣΩΚΡΑΤΗΣ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6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6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66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63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6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ΒΑΡΔΑΛΗΣ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6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66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6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63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6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ΒΑΡΕΜΕΝΟΣ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6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6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6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64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6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ΒΕΝΙΖΕΛΟΣ ΕΥΑΓΓΕΛΟΣ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6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66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6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64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6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ΒΕΡΝΑΡΔΑΚΗΣ ΧΡΙΣΤΟΦΟΡΟΣ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6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6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6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64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6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ΒΕΣΥΡΟΠΟΥΛΟΣ ΑΠΟΣΤΟΛΟΣ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6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6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6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65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6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ΒΕΤΤΑΣ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6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6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66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65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6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ΒΙΤΣΑΣ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6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6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66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65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6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ΒΛΑΣΗΣ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6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6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6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66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6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ΒΛΑΧΟΣ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6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6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6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66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6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ΒΛΑΧΟΥ ΣΩΤΗΡΙΑ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6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6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6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66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6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ΒΟΡΙΔΗΣ ΜΑΥΡΟΥΔΗΣ(ΜΑΚΗΣ)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6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6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6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66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6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ΒΟΥΛΤΕΨΗ ΣΟΦΙΑ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6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6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6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67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6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ΒΟΥΤΣΗΣ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6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6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6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67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6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ΒΡΑΝΤΖΑ ΠΑΝΑΓΙΩΤΑ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6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6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6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67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6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ΒΡΟΥΤΣΗΣ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6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6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6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68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6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ΓΑΒΡΟΓΛΟΥ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6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6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6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68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6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ΓΑΚΗΣ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6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6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66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68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6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ΓΕΝΗΜΑΤΑ ΦΩΤΕΙΝΗ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66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66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6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69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6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ΓΕΝΝΙΑ ΓΕΩΡΓΙΑ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6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6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66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69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6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ΓΕΡΜΕΝΗΣ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6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6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6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69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6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ΓΕΡΟΒΑΣΙΛΗ ΟΛΓΑ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6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6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6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6A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6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ΓΕΩΡΓΑΝΤΑΣ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6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6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5FC366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6A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6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ΓΕΩΡΓΙΑΔΗΣ ΜΑΡΙΟΣ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6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66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6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6A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6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ΓΕΩΡΓΙΑΔΗΣ ΣΠΥΡΙΔΩΝ-ΑΔΩΝΙΣ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6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6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6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6B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6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ΓΕΩΡΓΟΠΟΥΛΟΥ-ΣΑΛΤΑΡΗ ΕΥΣΤΑΘΙΑ(ΕΦΗ)</w:t>
            </w:r>
          </w:p>
        </w:tc>
        <w:tc>
          <w:tcPr>
            <w:tcW w:w="1562" w:type="dxa"/>
            <w:tcBorders>
              <w:top w:val="nil"/>
              <w:left w:val="nil"/>
              <w:bottom w:val="single" w:sz="4" w:space="0" w:color="000000"/>
              <w:right w:val="single" w:sz="4" w:space="0" w:color="000000"/>
            </w:tcBorders>
            <w:shd w:val="clear" w:color="auto" w:fill="auto"/>
            <w:noWrap/>
            <w:vAlign w:val="center"/>
            <w:hideMark/>
          </w:tcPr>
          <w:p w14:paraId="5FC366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6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6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6B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6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ΓΙΑΚΟΥΜΑΤΟΣ ΓΕΡΑΣΙΜΟΣ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6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6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6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6B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6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ΓΙΑΝΝΑΚΗΣ ΣΤΕΡΓΙΟΣ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6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6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6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6B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6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ΓΙΑΝΝΑΚΙΔΗΣ ΕΥΣΤΑΘΙΟΣ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6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6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6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6C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6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ΓΙΟΓΙΑΚΑΣ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6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6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6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6C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6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ΓΚΑΡΑ ΑΝΑΣΤΑΣΙΑ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6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6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66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6C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6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ΓΚΙΟΚΑΣ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6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66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6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6D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6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ΓΚΙΟΛΑΣ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6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6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66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6D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6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ΓΚΙΟΥΛΕΚΑΣ ΚΩΣΤΑΝΤΙΝΟΣ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6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6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6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6D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6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ΓΡΕΓΟΣ ΑΝΤΩΝΙΟΣ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6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6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6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6E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6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ΓΡΗΓΟΡΑΚΟΣ ΛΕΩΝΙΔΑΣ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6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66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6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6E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6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ΔΑΒΑΚΗΣ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6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6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6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6E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6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ΔΑΝΕΛΛΗΣ ΣΠΥΡΙΔΩΝ</w:t>
            </w:r>
          </w:p>
        </w:tc>
        <w:tc>
          <w:tcPr>
            <w:tcW w:w="1562" w:type="dxa"/>
            <w:tcBorders>
              <w:top w:val="nil"/>
              <w:left w:val="nil"/>
              <w:bottom w:val="single" w:sz="4" w:space="0" w:color="000000"/>
              <w:right w:val="single" w:sz="4" w:space="0" w:color="000000"/>
            </w:tcBorders>
            <w:shd w:val="clear" w:color="auto" w:fill="auto"/>
            <w:noWrap/>
            <w:vAlign w:val="center"/>
            <w:hideMark/>
          </w:tcPr>
          <w:p w14:paraId="5FC366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66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66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6F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6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ΔΕΔΕΣ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6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6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6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6F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6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ΔΕΛΗΣ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6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66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6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6F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6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ΔΕΝΔΙΑΣ ΝΙΚΟΛΑΟΣ-ΓΕΩΡΓΙΟΣ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6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6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6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70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6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ΔΗΜΑΡΑΣ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6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6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6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70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7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ΔΗΜΑΣ ΧΡΙΣΤΟΣ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7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7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7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70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7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ΔΗΜΗΤΡΙΑΔΗΣ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7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7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7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70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7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ΔΗΜΟΣΧΑΚΗΣ ΑΝΑΣΤΑΣΙΟΣ(ΤΑΣΟΣ)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7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7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67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71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7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ΔΟΥΖΙΝΑΣ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7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7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67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71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7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ΔΡΑΓΑΣΑΚΗΣ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7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7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7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71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7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ΔΡΙΤΣΑΣ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7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7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67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72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7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ΔΡΙΤΣΕΛΗ ΠΑΝΑΓΙΩΤΑ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7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7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7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72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7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ΕΜΜΑΝΟΥΗΛΙΔΗΣ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7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7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7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72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7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ΖΑΡΟΥΛΙΑ ΕΛΕΝΗ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67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7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7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73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7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ΖΕΪΜΠΕΚ ΧΟΥΣΕΪΝ</w:t>
            </w:r>
          </w:p>
        </w:tc>
        <w:tc>
          <w:tcPr>
            <w:tcW w:w="1562" w:type="dxa"/>
            <w:tcBorders>
              <w:top w:val="nil"/>
              <w:left w:val="nil"/>
              <w:bottom w:val="single" w:sz="4" w:space="0" w:color="000000"/>
              <w:right w:val="single" w:sz="4" w:space="0" w:color="000000"/>
            </w:tcBorders>
            <w:shd w:val="clear" w:color="auto" w:fill="auto"/>
            <w:noWrap/>
            <w:vAlign w:val="center"/>
            <w:hideMark/>
          </w:tcPr>
          <w:p w14:paraId="5FC367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7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7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73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7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ΖΟΥΡΑΡΗΣ </w:t>
            </w:r>
            <w:r w:rsidRPr="004D3269">
              <w:rPr>
                <w:rFonts w:ascii="Segoe UI" w:eastAsia="Times New Roman" w:hAnsi="Segoe UI" w:cs="Segoe UI"/>
                <w:sz w:val="18"/>
                <w:szCs w:val="18"/>
              </w:rPr>
              <w:t>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7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67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7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73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7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ΗΓΟΥΜΕΝΙΔΗΣ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7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7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67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74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7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ΗΛΙΟΠΟΥΛΟΣ ΠΑΝΑΓΙΩΤΗΣ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7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7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7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74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7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ΘΕΛΕΡΙΤΗ ΜΑΡΙΑ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7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7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7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74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7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ΘΕΟΔΩΡΑΚΗΣ 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7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67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7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75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7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ΘΕΟΠΕΦΤΑΤΟΥ ΑΦΡΟΔΙΤΗ</w:t>
            </w:r>
          </w:p>
        </w:tc>
        <w:tc>
          <w:tcPr>
            <w:tcW w:w="1562" w:type="dxa"/>
            <w:tcBorders>
              <w:top w:val="nil"/>
              <w:left w:val="nil"/>
              <w:bottom w:val="single" w:sz="4" w:space="0" w:color="000000"/>
              <w:right w:val="single" w:sz="4" w:space="0" w:color="000000"/>
            </w:tcBorders>
            <w:shd w:val="clear" w:color="auto" w:fill="auto"/>
            <w:noWrap/>
            <w:vAlign w:val="center"/>
            <w:hideMark/>
          </w:tcPr>
          <w:p w14:paraId="5FC367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7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7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75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7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ΘΕΟΦΥΛΑΚΤΟΣ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7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7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7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75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7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ΘΕΟΧΑΡΗΣ ΘΕΟΧΑΡΗΣ(ΧΑΡΗΣ)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7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7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7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75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7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ΘΕΟΧΑΡΟΠΟΥΛΟΣ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7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67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7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76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7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ΘΕΩΝΑΣ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7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7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7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76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7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ΘΗΒΑΙΟΣ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7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7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7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76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7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ΘΡΑΨΑΝΙΩΤΗΣ ΕΜΜΑΝΟΥΗΛ</w:t>
            </w:r>
          </w:p>
        </w:tc>
        <w:tc>
          <w:tcPr>
            <w:tcW w:w="1562" w:type="dxa"/>
            <w:tcBorders>
              <w:top w:val="nil"/>
              <w:left w:val="nil"/>
              <w:bottom w:val="single" w:sz="4" w:space="0" w:color="000000"/>
              <w:right w:val="single" w:sz="4" w:space="0" w:color="000000"/>
            </w:tcBorders>
            <w:shd w:val="clear" w:color="auto" w:fill="auto"/>
            <w:noWrap/>
            <w:vAlign w:val="center"/>
            <w:hideMark/>
          </w:tcPr>
          <w:p w14:paraId="5FC367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7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67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77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7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ΙΓΓΛΕΖΗ ΑΙΚΑΤΕΡΙΝΗ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67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7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7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77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7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ΚΑΒΑΔΕΛΛΑΣ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7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67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7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77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7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ΚΑΒΒΑΔΑΣ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7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7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67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78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7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ΚΑΒΒΑΔΙΑ ΙΩΑΝΝΕΤΑ(ΑΝΝΕΤΑ)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7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7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7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78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7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ΚΑΪΣΑΣ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7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7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67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78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7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ΚΑΚΛΑΜΑΝΗΣ ΝΙΚΗΤΑΣ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7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7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7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79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7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ΚΑΛΑΦΑΤΗΣ 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7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7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7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79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7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ΚΑΜΑΤΕΡΟΣ ΗΛΙΑΣ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7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7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67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79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7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ΚΑΜΜΕΝΟΣ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7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67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67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7A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7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ΚΑΜΜΕΝΟΣ ΠΑΝΑΓΙΩΤΗΣ(ΠΑΝΟΣ)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7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67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7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7A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7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ΚΑΝΕΛΛΗ ΓΑΡΥΦΑΛΛΙΑ(ΛΙΑΝΑ)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7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67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7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7A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7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ΚΑΡΑΓΙΑΝΝΗΣ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7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7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7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7A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7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ΚΑΡΑΓΙΑΝΝΙΔΗΣ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7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7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7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7B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7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ΚΑΡΑ-ΓΙΟΥΣΟΥΦ ΑΪΧΑΝ</w:t>
            </w:r>
          </w:p>
        </w:tc>
        <w:tc>
          <w:tcPr>
            <w:tcW w:w="1562" w:type="dxa"/>
            <w:tcBorders>
              <w:top w:val="nil"/>
              <w:left w:val="nil"/>
              <w:bottom w:val="single" w:sz="4" w:space="0" w:color="000000"/>
              <w:right w:val="single" w:sz="4" w:space="0" w:color="000000"/>
            </w:tcBorders>
            <w:shd w:val="clear" w:color="auto" w:fill="auto"/>
            <w:noWrap/>
            <w:vAlign w:val="center"/>
            <w:hideMark/>
          </w:tcPr>
          <w:p w14:paraId="5FC367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7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7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7B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7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ΚΑΡΑΓΚΟΥΝΗΣ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7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7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7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7B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7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ΚΑΡΑΘΑΝΑΣΟΠΟΥΛΟΣ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7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67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7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7C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7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ΚΑΡΑΚΩΣΤΑ ΕΥΑΓΓΕΛΙΑ(ΕΥΗ)</w:t>
            </w:r>
          </w:p>
        </w:tc>
        <w:tc>
          <w:tcPr>
            <w:tcW w:w="1562" w:type="dxa"/>
            <w:tcBorders>
              <w:top w:val="nil"/>
              <w:left w:val="nil"/>
              <w:bottom w:val="single" w:sz="4" w:space="0" w:color="000000"/>
              <w:right w:val="single" w:sz="4" w:space="0" w:color="000000"/>
            </w:tcBorders>
            <w:shd w:val="clear" w:color="auto" w:fill="auto"/>
            <w:noWrap/>
            <w:vAlign w:val="center"/>
            <w:hideMark/>
          </w:tcPr>
          <w:p w14:paraId="5FC367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7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67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7C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7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ΚΑΡΑΚΩΣΤΑΣ </w:t>
            </w:r>
            <w:r w:rsidRPr="004D3269">
              <w:rPr>
                <w:rFonts w:ascii="Segoe UI" w:eastAsia="Times New Roman" w:hAnsi="Segoe UI" w:cs="Segoe UI"/>
                <w:sz w:val="18"/>
                <w:szCs w:val="18"/>
              </w:rPr>
              <w:t>ΕΥΑΓΓΕΛΟΣ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7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7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7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7C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7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ΚΑΡΑΜΑΝΛΗ ΑΝΝΑ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7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7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7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7D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7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ΚΑΡΑΜΑΝΛΗΣ ΚΩΝ/ΝΟΣ τ ΑΛΕΞ</w:t>
            </w:r>
          </w:p>
        </w:tc>
        <w:tc>
          <w:tcPr>
            <w:tcW w:w="1562" w:type="dxa"/>
            <w:tcBorders>
              <w:top w:val="nil"/>
              <w:left w:val="nil"/>
              <w:bottom w:val="single" w:sz="4" w:space="0" w:color="000000"/>
              <w:right w:val="single" w:sz="4" w:space="0" w:color="000000"/>
            </w:tcBorders>
            <w:shd w:val="clear" w:color="auto" w:fill="auto"/>
            <w:noWrap/>
            <w:vAlign w:val="center"/>
            <w:hideMark/>
          </w:tcPr>
          <w:p w14:paraId="5FC367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7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7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7D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7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ΚΑΡΑΜΑΝΛΗΣ ΚΩΝ/ΝΟΣ τ ΑΧΙΛ</w:t>
            </w:r>
          </w:p>
        </w:tc>
        <w:tc>
          <w:tcPr>
            <w:tcW w:w="1562" w:type="dxa"/>
            <w:tcBorders>
              <w:top w:val="nil"/>
              <w:left w:val="nil"/>
              <w:bottom w:val="single" w:sz="4" w:space="0" w:color="000000"/>
              <w:right w:val="single" w:sz="4" w:space="0" w:color="000000"/>
            </w:tcBorders>
            <w:shd w:val="clear" w:color="auto" w:fill="auto"/>
            <w:noWrap/>
            <w:vAlign w:val="center"/>
            <w:hideMark/>
          </w:tcPr>
          <w:p w14:paraId="5FC367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7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7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7D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7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ΚΑΡΑΝΑΣΤΑΣΗΣ ΑΠΟΣΤΟΛΟΣ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7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7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67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7E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7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ΚΑΡΑΟΓΛΟΥ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7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7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7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7E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7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ΚΑΡΑΣΑΡΛΙΔΟΥ ΕΥΦΡΟΣΥΝΗ(ΦΡΟΣΩ)</w:t>
            </w:r>
          </w:p>
        </w:tc>
        <w:tc>
          <w:tcPr>
            <w:tcW w:w="1562" w:type="dxa"/>
            <w:tcBorders>
              <w:top w:val="nil"/>
              <w:left w:val="nil"/>
              <w:bottom w:val="single" w:sz="4" w:space="0" w:color="000000"/>
              <w:right w:val="single" w:sz="4" w:space="0" w:color="000000"/>
            </w:tcBorders>
            <w:shd w:val="clear" w:color="auto" w:fill="auto"/>
            <w:noWrap/>
            <w:vAlign w:val="center"/>
            <w:hideMark/>
          </w:tcPr>
          <w:p w14:paraId="5FC367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7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7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7E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7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ΚΑΡΑΣΜΑΝΗΣ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7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7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7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7F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7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ΚΑΡΡΑΣ ΓΕΩΡΓΙΟΣ-ΔΗΜΗΤΡΙΟΣ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7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67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7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7F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7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ΚΑΣΑΠΙΔΗΣ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7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7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7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7F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7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ΚΑΣΙΔΙΑΡΗΣ ΗΛΙΑΣ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7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7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7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7F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7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ΚΑΣΙΜΑΤΗ ΕΙΡΗΝΗ(ΝΙΝΑ)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7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7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67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80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8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ΚΑΣΤΟΡΗΣ ΑΣΤΕΡΙΟΣ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8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8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8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80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8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ΚΑΤΡΟΥΓΚΑΛΟΣ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8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8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8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80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8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ΚΑΤΣΑΒΡΙΑ-ΣΙΩΡΟΠΟΥΛΟΥ ΧΡΥΣΟΥΛΑ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8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8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8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81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8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ΚΑΤΣΑΝΙΩΤΗΣ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8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8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8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81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8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ΚΑΤΣΑΦΑΔΟΣ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8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8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68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81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8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ΚΑΤΣΗΣ ΜΑΡΙΟΣ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8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8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8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82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8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ΚΑΤΣΙΑΝΤΩΝΗΣ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81F" w14:textId="77777777" w:rsidR="00832F31" w:rsidRPr="004D3269" w:rsidRDefault="00E84ECF">
            <w:pPr>
              <w:spacing w:after="0" w:line="240" w:lineRule="auto"/>
              <w:contextualSpacing/>
              <w:rPr>
                <w:rFonts w:ascii="Segoe UI" w:eastAsia="Times New Roman" w:hAnsi="Segoe UI" w:cs="Segoe UI"/>
                <w:sz w:val="18"/>
                <w:szCs w:val="18"/>
              </w:rPr>
            </w:pPr>
            <w:r>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8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8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82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8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ΚΑΤΣΙΚΗΣ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8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68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8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82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8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ΚΑΤΣΩΤΗΣ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8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68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8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83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8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ΚΑΦΑΝΤΑΡΗ ΧΑΡΟΥΛΑ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8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8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8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83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8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ΚΕΓΚΕΡΟΓΛΟΥ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8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68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68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83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8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ΚΕΔΙΚΟΓΛΟΥ ΣΥΜΕΩΝ(ΣΙΜΟΣ)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8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8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8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84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8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ΚΕΛΛΑΣ </w:t>
            </w:r>
            <w:r w:rsidRPr="004D3269">
              <w:rPr>
                <w:rFonts w:ascii="Segoe UI" w:eastAsia="Times New Roman" w:hAnsi="Segoe UI" w:cs="Segoe UI"/>
                <w:sz w:val="18"/>
                <w:szCs w:val="18"/>
              </w:rPr>
              <w:t>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8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8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8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84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8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ΚΕΡΑΜΕΩΣ ΝΙΚΗ</w:t>
            </w:r>
          </w:p>
        </w:tc>
        <w:tc>
          <w:tcPr>
            <w:tcW w:w="1562" w:type="dxa"/>
            <w:tcBorders>
              <w:top w:val="nil"/>
              <w:left w:val="nil"/>
              <w:bottom w:val="single" w:sz="4" w:space="0" w:color="000000"/>
              <w:right w:val="single" w:sz="4" w:space="0" w:color="000000"/>
            </w:tcBorders>
            <w:shd w:val="clear" w:color="auto" w:fill="auto"/>
            <w:noWrap/>
            <w:vAlign w:val="center"/>
            <w:hideMark/>
          </w:tcPr>
          <w:p w14:paraId="5FC368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8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8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84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8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ΚΕΦΑΛΙΔΟΥ ΧΑΡΟΥΛΑ(ΧΑΡΑ)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8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68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8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84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8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ΚΕΦΑΛΟΓΙΑΝΝΗ ΟΛΓΑ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8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8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8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85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8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ΚΙΚΙΛΙΑΣ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8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8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8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85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8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ΚΟΖΟΜΠΟΛΗ-ΑΜΑΝΑΤΙΔΗ ΠΑΝΑΓΙΩΤΑ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8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8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8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85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8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ΚΟΚΚΑΛΗΣ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8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68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8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86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8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ΚΟΛΛΙΑ-ΤΣΑΡΟΥΧΑ ΜΑΡΙΑ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8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68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8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86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8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ΚΟΝΣΟΛΑΣ ΕΜΜΑΝΟΥΗΛ(ΜΑΝΟΣ)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8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8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68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86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8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ΚΟΝΤΟΓΕΩΡΓΟΣ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8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8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8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87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8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ΚΟΝΤΟΝΗΣ ΧΑΡΑΛΑΜΠΟΣ-ΣΤΑΥΡΟΣ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8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8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68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87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8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ΚΟΤΖΙΑΣ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8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8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8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87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8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ΚΟΥΖΗΛΟΣ </w:t>
            </w:r>
            <w:r w:rsidRPr="004D3269">
              <w:rPr>
                <w:rFonts w:ascii="Segoe UI" w:eastAsia="Times New Roman" w:hAnsi="Segoe UI" w:cs="Segoe UI"/>
                <w:sz w:val="18"/>
                <w:szCs w:val="18"/>
              </w:rPr>
              <w:t>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8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8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68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88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8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ΚΟΥΚΟΔΗΜΟΣ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8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8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8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88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8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ΚΟΥΚΟΥΤΣΗΣ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8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68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8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88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8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ΚΟΥΜΟΥΤΣΑΚΟΣ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8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8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8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89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8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ΚΟΥΝΤΟΥΡΑ ΕΛΕΝΑ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8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68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8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89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8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ΚΟΥΡΑΚΗΣ ΑΝΑΣΤΑΣΙΟΣ(ΤΑΣΟΣ)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8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8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8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89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8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ΚΟΥΡΟΥΜΠΛΗΣ ΠΑΝΑΓΙΩΤΗΣ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8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8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8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89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8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ΚΟΥΤΣΟΥΚΟΣ ΓΙΑΝΝΗΣ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8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68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8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8A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8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ΚΟΥΤΣΟΥΜΠΑΣ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8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8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8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8A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8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ΚΟΥΤΣΟΥΜΠΑΣ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8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68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8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8A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8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ΚΡΕΜΑΣΤΙΝΟΣ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8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68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68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8B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8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ΚΥΡΙΑΖΙΔΗΣ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8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8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8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8B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8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ΚΥΡΙΤΣΗΣ </w:t>
            </w:r>
            <w:r w:rsidRPr="004D3269">
              <w:rPr>
                <w:rFonts w:ascii="Segoe UI" w:eastAsia="Times New Roman" w:hAnsi="Segoe UI" w:cs="Segoe UI"/>
                <w:sz w:val="18"/>
                <w:szCs w:val="18"/>
              </w:rPr>
              <w:t>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8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8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8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8B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8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ΚΩΝΣΤΑΝΤΙΝΕΑΣ ΠΕΤΡΟΣ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8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8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8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8C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8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ΚΩΝΣΤΑΝΤΙΝΟΠΟΥΛΟΣ ΟΔΥΣΣΕΑΣ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8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68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8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8C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8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ΚΩΝΣΤΑΝΤΟΠΟΥΛΟΣ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8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68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8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8C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8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ΚΩΣΤΟΠΑΝΑΓΙΩΤΟΥ ΗΛΙΑΣ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8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8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68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8D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8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ΛΑΓΟΣ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8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8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68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8D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8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ΛΑΖΑΡΙΔΗΣ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8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68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8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8D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8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ΛΑΜΠΡΟΥΛΗΣ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8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68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8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8E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8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ΛΑΠΠΑΣ ΣΠΥΡΙΔΩΝΑΣ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8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8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8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8E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8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ΛΕΒΕΝΤΗΣ ΒΑΣΙΛΗΣ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8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68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8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8E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8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ΛΙΒΑΝΙΟΥ ΖΩΗ</w:t>
            </w:r>
          </w:p>
        </w:tc>
        <w:tc>
          <w:tcPr>
            <w:tcW w:w="1562" w:type="dxa"/>
            <w:tcBorders>
              <w:top w:val="nil"/>
              <w:left w:val="nil"/>
              <w:bottom w:val="single" w:sz="4" w:space="0" w:color="000000"/>
              <w:right w:val="single" w:sz="4" w:space="0" w:color="000000"/>
            </w:tcBorders>
            <w:shd w:val="clear" w:color="auto" w:fill="auto"/>
            <w:noWrap/>
            <w:vAlign w:val="center"/>
            <w:hideMark/>
          </w:tcPr>
          <w:p w14:paraId="5FC368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8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8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8E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8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ΛΟΒΕΡΔΟΣ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8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68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8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8F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8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ΛΥΚΟΥΔΗΣ </w:t>
            </w:r>
            <w:r w:rsidRPr="004D3269">
              <w:rPr>
                <w:rFonts w:ascii="Segoe UI" w:eastAsia="Times New Roman" w:hAnsi="Segoe UI" w:cs="Segoe UI"/>
                <w:sz w:val="18"/>
                <w:szCs w:val="18"/>
              </w:rPr>
              <w:t>ΣΠΥΡΙΔΩΝ</w:t>
            </w:r>
          </w:p>
        </w:tc>
        <w:tc>
          <w:tcPr>
            <w:tcW w:w="1562" w:type="dxa"/>
            <w:tcBorders>
              <w:top w:val="nil"/>
              <w:left w:val="nil"/>
              <w:bottom w:val="single" w:sz="4" w:space="0" w:color="000000"/>
              <w:right w:val="single" w:sz="4" w:space="0" w:color="000000"/>
            </w:tcBorders>
            <w:shd w:val="clear" w:color="auto" w:fill="auto"/>
            <w:noWrap/>
            <w:vAlign w:val="center"/>
            <w:hideMark/>
          </w:tcPr>
          <w:p w14:paraId="5FC368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68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8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8F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8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ΜΑΝΙΑΤΗΣ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8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68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68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8F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8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ΜΑΝΙΟΣ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8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8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8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90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8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ΜΑΝΤΑΣ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9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9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9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90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9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ΜΑΝΩΛΑΚΟΥ ΔΙΑΜΑΝΤΩ</w:t>
            </w:r>
          </w:p>
        </w:tc>
        <w:tc>
          <w:tcPr>
            <w:tcW w:w="1562" w:type="dxa"/>
            <w:tcBorders>
              <w:top w:val="nil"/>
              <w:left w:val="nil"/>
              <w:bottom w:val="single" w:sz="4" w:space="0" w:color="000000"/>
              <w:right w:val="single" w:sz="4" w:space="0" w:color="000000"/>
            </w:tcBorders>
            <w:shd w:val="clear" w:color="auto" w:fill="auto"/>
            <w:noWrap/>
            <w:vAlign w:val="center"/>
            <w:hideMark/>
          </w:tcPr>
          <w:p w14:paraId="5FC369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69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69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90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9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ΜΑΡΔΑΣ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9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9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9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91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9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ΜΑΡΚΟΥ ΑΙΚΑΤΕΡΙΝΗ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69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9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Β' </w:t>
            </w:r>
            <w:r w:rsidRPr="004D3269">
              <w:rPr>
                <w:rFonts w:ascii="Segoe UI" w:eastAsia="Times New Roman" w:hAnsi="Segoe UI" w:cs="Segoe UI"/>
                <w:sz w:val="18"/>
                <w:szCs w:val="18"/>
              </w:rPr>
              <w:t>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9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91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9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ΜΑΡΤΙΝΟΥ ΓΕΩΡΓΙΑ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9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9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9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91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9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ΜΑΥΡΩΤΑΣ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9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69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9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92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9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ΜΕΓΑΛΟΜΥΣΤΑΚΑΣ ΑΝΑΣΤΑΣΙΟΣ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9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69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9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92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9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ΜΕΓΑΛΟΟΙΚΟΝΟΜΟΥ ΘΕΟΔΩΡΑ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9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9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69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92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9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ΜΕΪΚΟΠΟΥΛΟΣ ΑΛΕΞΑΝΔΡΟΣ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9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9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9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93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9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ΜΕΪΜΑΡΑΚΗΣ </w:t>
            </w:r>
            <w:r w:rsidRPr="004D3269">
              <w:rPr>
                <w:rFonts w:ascii="Segoe UI" w:eastAsia="Times New Roman" w:hAnsi="Segoe UI" w:cs="Segoe UI"/>
                <w:sz w:val="18"/>
                <w:szCs w:val="18"/>
              </w:rPr>
              <w:t>ΕΥΑΓΓΕΛΟΣ-ΒΑΣΙΛΕΙΟΣ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9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9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9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93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9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ΜΗΤΑΡΑΚΗΣ ΠΑΝΑΓΙΩΤΗΣ(ΝΟΤΗΣ)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9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9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69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93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9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ΜΗΤΑΦΙΔΗΣ ΤΡΙΑΝΤΑΦΥΛΛΟΣ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9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9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9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93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9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ΜΗΤΣΟΤΑΚΗΣ ΚΥΡΙΑΚΟΣ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9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9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9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94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9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ΜΙΧΑΗΛΙΔΗΣ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9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9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69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94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9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ΜΙΧΑΛΟΛΙΑΚΟΣ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9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9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9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94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9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ΜΙΧΕΛΗΣ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9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9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69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95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9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ΜΙΧΕΛΟΓΙΑΝΝΑΚΗΣ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9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9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69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95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9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9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69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9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95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9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ΜΟΡΦΙΔΗΣ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9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9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9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96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9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ΜΟΥΜΟΥΛΙΔΗΣ ΘΕΜΙΣΤΟΚΛΗΣ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9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9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9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96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9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ΜΟΥΣΤΑΦΑ ΜΟΥΣΤΑΦΑ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9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9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9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96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9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ΜΠΑΚΟΓΙΑΝΝΗ </w:t>
            </w:r>
            <w:r w:rsidRPr="004D3269">
              <w:rPr>
                <w:rFonts w:ascii="Segoe UI" w:eastAsia="Times New Roman" w:hAnsi="Segoe UI" w:cs="Segoe UI"/>
                <w:sz w:val="18"/>
                <w:szCs w:val="18"/>
              </w:rPr>
              <w:t>ΘΕΟΔΩΡΑ(ΝΤΟΡΑ)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9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9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9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97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9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ΜΠΑΛΑΟΥΡΑΣ ΓΕΡΑΣΙΜΟΣ(ΜΑΚΗΣ)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9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9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9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97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9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ΜΠΑΛΑΦΑΣ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9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9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9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97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9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ΜΠΑΛΛΗΣ ΣΥΜΕΩΝ(ΜΑΚΗΣ)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9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9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9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98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9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ΜΠΑΛΤΑΣ ΑΡΙΣΤΕΙΔΗΣ-ΝΙΚΟΛΑΟΣ-ΔΗΜΗΤΡΙΟΣ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9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9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9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98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9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ΜΠΑΛΩΜΕΝΑΚΗΣ ΑΝΤΩΝΗΣ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9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9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9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98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9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ΜΠΑΞΕΒΑΝΑΚΗΣ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9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9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9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98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9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ΜΠΑΡΓΙΩΤΑΣ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9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69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9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99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9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ΜΠΑΡΚΑΣ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9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9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9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99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9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ΜΠΓΙΑΛΑΣ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9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9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9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99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9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ΜΠΟΛΑΡΗΣ ΜΑΡΚΟΣ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9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9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9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9A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9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ΜΠΟΥΚΩΡΟΣ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9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9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9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9A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9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ΜΠΟΥΡΑΣ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9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9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9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9A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9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ΜΩΡΑΪΤΗΣ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9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69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9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9B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9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ΝΙΚΟΛΟΠΟΥΛΟΣ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9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69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9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9B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9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ΝΤΖΙΜΑΝΗΣ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9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9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9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9B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9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ΞΑΝΘΟΣ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9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9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9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9C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9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ΞΥΔΑΚΗΣ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9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9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9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9C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9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ΟΙΚΟΝΟΜΟΥ </w:t>
            </w:r>
            <w:r w:rsidRPr="004D3269">
              <w:rPr>
                <w:rFonts w:ascii="Segoe UI" w:eastAsia="Times New Roman" w:hAnsi="Segoe UI" w:cs="Segoe UI"/>
                <w:sz w:val="18"/>
                <w:szCs w:val="18"/>
              </w:rPr>
              <w:t>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9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9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9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9C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9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ΟΥΡΣΟΥΖΙΔΗΣ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9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9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9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9D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9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ΠΑΛΛΗΣ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9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9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69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9D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9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ΠΑΝΑΓΙΩΤΑΡΟΣ ΗΛΙΑΣ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9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9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9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9D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9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ΠΑΝΑΓΙΩΤΟΠΟΥΛΟΣ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9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9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9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9D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9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ΠΑΝΑΓΟΥΛΗΣ ΕΥΣΤΑΘΙΟΣ(ΣΤΑΘΗΣ)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9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69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9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9E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9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ΠΑΝΤΖΑΣ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9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9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9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9E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9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ΠΑΠΑΔΟΠΟΥΛΟΣ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9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9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9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9E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9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ΠΑΠΑΔΟΠΟΥΛΟΣ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9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9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9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9F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9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ΠΑΠΑΔΟΠΟΥΛΟΣ ΧΡΙΣΤΟΦΟΡΟΣ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9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9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9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9F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9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ΠΑΠΑΗΛΙΟΥ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9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9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9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9F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9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ΠΑΠΑΘΕΟΔΩΡΟΥ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9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69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9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A0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9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ΠΑΠΑΚΩΣΤΑ-ΣΙΔΗΡΟΠΟΥΛΟΥ </w:t>
            </w:r>
            <w:r w:rsidRPr="004D3269">
              <w:rPr>
                <w:rFonts w:ascii="Segoe UI" w:eastAsia="Times New Roman" w:hAnsi="Segoe UI" w:cs="Segoe UI"/>
                <w:sz w:val="18"/>
                <w:szCs w:val="18"/>
              </w:rPr>
              <w:t>ΑΙΚΑΤΕΡΙΝΗ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69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6A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A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A0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A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ΠΑΠΑΝΑΤΣΙΟΥ ΑΙΚΑΤΕΡΙΝΗ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6A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A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A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A0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A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ΠΑΠΑΡΗΓΑ ΑΛΕΞΑΝΔΡΑ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A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6A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A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A1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A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ΠΑΠΑΦΙΛΙΠΠΟΥ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A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A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A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A1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A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ΠΑΠΑΧΡΙΣΤΟΠΟΥΛΟΣ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A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6A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A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A1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A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ΠΑΠΠΑΣ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A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A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A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A2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A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ΠΑΠΠΑΣ </w:t>
            </w:r>
            <w:r w:rsidRPr="004D3269">
              <w:rPr>
                <w:rFonts w:ascii="Segoe UI" w:eastAsia="Times New Roman" w:hAnsi="Segoe UI" w:cs="Segoe UI"/>
                <w:sz w:val="18"/>
                <w:szCs w:val="18"/>
              </w:rPr>
              <w:t>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A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A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A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A2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A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ΠΑΡΑΣΚΕΥΟΠΟΥΛΟΣ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A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A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A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A2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A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ΠΑΡΑΣΤΑΤΙΔΗΣ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A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A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5FC36A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A2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A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ΠΑΥΛΙΔΗΣ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A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A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A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A3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A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ΠΑΦΙΛΗΣ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A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6A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A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A3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A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ΠΛΑΚΙΩΤΑΚΗΣ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A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A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6A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A3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A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ΠΟΛΑΚΗΣ </w:t>
            </w:r>
            <w:r w:rsidRPr="004D3269">
              <w:rPr>
                <w:rFonts w:ascii="Segoe UI" w:eastAsia="Times New Roman" w:hAnsi="Segoe UI" w:cs="Segoe UI"/>
                <w:sz w:val="18"/>
                <w:szCs w:val="18"/>
              </w:rPr>
              <w:t>ΠΑΥΛΟΣ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A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A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A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A4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A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ΠΡΑΤΣΟΛΗΣ ΑΝΑΣΤΑΣΙΟΣ(ΤΑΣΟΣ)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A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A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A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A4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A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ΡΑΠΤΗ ΕΛΕΝΗ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6A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A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A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A4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A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ΡΙΖΟΣ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A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A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6A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A5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A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ΡΙΖΟΥΛΗΣ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A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A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A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A5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A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ΣΑΛΜΑΣ ΜΑΡΙΟΣ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A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A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A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A5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A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ΣΑΜΑΡΑΣ ΑΝΤΩΝΙΟΣ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A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A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A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A6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A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ΣΑΝΤΟΡΙΝΙΟΣ ΝΕΚΤΑΡΙΟΣ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A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A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6A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A6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A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ΣΑΡΑΚΙΩΤΗΣ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A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A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6A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A6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A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ΣΑΡΙΔΗΣ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A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6A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A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A7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A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ΣΑΧΙΝΙΔΗΣ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A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A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A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A7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A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ΣΕΒΑΣΤΑΚΗΣ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A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A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6A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A7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A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ΣΕΛΤΣΑΣ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A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A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A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A7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A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ΣΗΦΑΚΗΣ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A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A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A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A8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A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ΣΙΜΟΡΕΛΗΣ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A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A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A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A8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A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ΣΚΑΝΔΑΛΙΔΗΣ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A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6A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A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A8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A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ΣΚΟΥΡΛΕΤΗΣ ΠΑΝΑΓΙΩΤΗΣ(ΠΑΝΟΣ)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A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A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A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A9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A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ΣΚΟΥΡΟΛΙΑΚΟΣ ΠΑΝΑΓΙΩΤΗΣ(ΠΑΝΟΣ)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A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A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A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A9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A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ΣΚΟΥΦΑ ΕΛΙΣΣΑΒΕΤ</w:t>
            </w:r>
          </w:p>
        </w:tc>
        <w:tc>
          <w:tcPr>
            <w:tcW w:w="1562" w:type="dxa"/>
            <w:tcBorders>
              <w:top w:val="nil"/>
              <w:left w:val="nil"/>
              <w:bottom w:val="single" w:sz="4" w:space="0" w:color="000000"/>
              <w:right w:val="single" w:sz="4" w:space="0" w:color="000000"/>
            </w:tcBorders>
            <w:shd w:val="clear" w:color="auto" w:fill="auto"/>
            <w:noWrap/>
            <w:vAlign w:val="center"/>
            <w:hideMark/>
          </w:tcPr>
          <w:p w14:paraId="5FC36A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A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A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A9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A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ΣΚΡΕΚΑΣ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A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A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A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AA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A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ΣΠΑΡΤΙΝΟΣ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A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A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A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AA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A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ΣΠΙΡΤΖΗΣ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A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A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A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AA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A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ΣΤΑΘΑΚΗΣ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A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A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A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AB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A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ΣΤΑΪΚΟΥΡΑΣ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A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A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6A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AB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A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ΣΤΑΜΑΤΑΚΗ ΕΛΕΝΗ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6A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A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6A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AB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A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ΣΤΑΜΑΤΗΣ </w:t>
            </w:r>
            <w:r w:rsidRPr="004D3269">
              <w:rPr>
                <w:rFonts w:ascii="Segoe UI" w:eastAsia="Times New Roman" w:hAnsi="Segoe UI" w:cs="Segoe UI"/>
                <w:sz w:val="18"/>
                <w:szCs w:val="18"/>
              </w:rPr>
              <w:t>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A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A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A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AC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A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ΣΤΑΜΠΟΥΛΗ ΑΦΡΟΔΙΤΗ</w:t>
            </w:r>
          </w:p>
        </w:tc>
        <w:tc>
          <w:tcPr>
            <w:tcW w:w="1562" w:type="dxa"/>
            <w:tcBorders>
              <w:top w:val="nil"/>
              <w:left w:val="nil"/>
              <w:bottom w:val="single" w:sz="4" w:space="0" w:color="000000"/>
              <w:right w:val="single" w:sz="4" w:space="0" w:color="000000"/>
            </w:tcBorders>
            <w:shd w:val="clear" w:color="auto" w:fill="auto"/>
            <w:noWrap/>
            <w:vAlign w:val="center"/>
            <w:hideMark/>
          </w:tcPr>
          <w:p w14:paraId="5FC36A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A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A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AC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A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ΣΤΕΡΓΙΟΥ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A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6A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A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AC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A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ΣΤΕΦΟΣ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A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A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A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AC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A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ΣΤΟΓΙΑΝΝΙΔΗΣ ΓΡΗΓΟΡΙΟΣ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A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A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A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AD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A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ΣΤΥΛΙΟΣ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A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A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A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AD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A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ΣΥΝΤΥΧΑΚΗΣ ΕΜΜΑΝΟΥΗΛ</w:t>
            </w:r>
          </w:p>
        </w:tc>
        <w:tc>
          <w:tcPr>
            <w:tcW w:w="1562" w:type="dxa"/>
            <w:tcBorders>
              <w:top w:val="nil"/>
              <w:left w:val="nil"/>
              <w:bottom w:val="single" w:sz="4" w:space="0" w:color="000000"/>
              <w:right w:val="single" w:sz="4" w:space="0" w:color="000000"/>
            </w:tcBorders>
            <w:shd w:val="clear" w:color="auto" w:fill="auto"/>
            <w:noWrap/>
            <w:vAlign w:val="center"/>
            <w:hideMark/>
          </w:tcPr>
          <w:p w14:paraId="5FC36A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6A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6A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AD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A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ΣΥΡΙΓΟΣ ΑΝΤΩΝΙΟΣ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A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A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A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AE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A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ΣΥΡΜΑΛΕΝΙΟΣ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A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A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A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AE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A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ΤΑΣΟΥΛΑΣ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A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A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A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AE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A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ΤΑΣΣΟΣ 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A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6A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6A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AF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A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ΤΕΛΙΓΙΟΡΙΔΟΥ ΟΛΥΜΠΙΑ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A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A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A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AF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A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ΤΖΑΒΑΡΑΣ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A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A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A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AF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A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ΤΖΑΚΡΗ ΘΕΟΔΩΡΑ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A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A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A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B0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A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ΤΖΑΜΑΚΛΗΣ ΧΑΡΙΛΑΟΣ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A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A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B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B0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B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ΤΖΕΛΕΠΗΣ ΜΙΧΑΗΛ</w:t>
            </w:r>
          </w:p>
        </w:tc>
        <w:tc>
          <w:tcPr>
            <w:tcW w:w="1562" w:type="dxa"/>
            <w:tcBorders>
              <w:top w:val="nil"/>
              <w:left w:val="nil"/>
              <w:bottom w:val="single" w:sz="4" w:space="0" w:color="000000"/>
              <w:right w:val="single" w:sz="4" w:space="0" w:color="000000"/>
            </w:tcBorders>
            <w:shd w:val="clear" w:color="auto" w:fill="auto"/>
            <w:noWrap/>
            <w:vAlign w:val="center"/>
            <w:hideMark/>
          </w:tcPr>
          <w:p w14:paraId="5FC36B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6B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B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B0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B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ΤΖΟΥΦΗ ΜΕΡΟΠΗ</w:t>
            </w:r>
          </w:p>
        </w:tc>
        <w:tc>
          <w:tcPr>
            <w:tcW w:w="1562" w:type="dxa"/>
            <w:tcBorders>
              <w:top w:val="nil"/>
              <w:left w:val="nil"/>
              <w:bottom w:val="single" w:sz="4" w:space="0" w:color="000000"/>
              <w:right w:val="single" w:sz="4" w:space="0" w:color="000000"/>
            </w:tcBorders>
            <w:shd w:val="clear" w:color="auto" w:fill="auto"/>
            <w:noWrap/>
            <w:vAlign w:val="center"/>
            <w:hideMark/>
          </w:tcPr>
          <w:p w14:paraId="5FC36B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B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B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B1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B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ΤΟΣΚΑΣ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B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B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B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B1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B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ΤΡΑΓΑΚΗΣ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B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B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6B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B1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B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ΤΡΙΑΝΤΑΦΥΛΛΙΔΗΣ ΑΛΕΞΑΝΔΡΟΣ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B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B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w:t>
            </w:r>
            <w:r w:rsidRPr="004D3269">
              <w:rPr>
                <w:rFonts w:ascii="Segoe UI" w:eastAsia="Times New Roman" w:hAnsi="Segoe UI" w:cs="Segoe UI"/>
                <w:sz w:val="18"/>
                <w:szCs w:val="18"/>
              </w:rPr>
              <w:t xml:space="preserve">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B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B1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B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ΤΡΙΑΝΤΑΦΥΛΛΟΥ ΜΑΡΙΑ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B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B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B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B2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B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ΤΣΑΚΑΛΩΤΟΣ ΕΥΚΛΕΙΔΗΣ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B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B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B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B2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B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ΤΣΙΑΡΑΣ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B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B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B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B2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B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ΤΣΙΠΡΑΣ ΑΛΕΞΙΟΣ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B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B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6B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B3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B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ΤΣΙΡΚΑΣ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B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B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B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B3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B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ΤΣΙΡΩΝΗΣ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B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B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Β' </w:t>
            </w:r>
            <w:r w:rsidRPr="004D3269">
              <w:rPr>
                <w:rFonts w:ascii="Segoe UI" w:eastAsia="Times New Roman" w:hAnsi="Segoe UI" w:cs="Segoe UI"/>
                <w:sz w:val="18"/>
                <w:szCs w:val="18"/>
              </w:rPr>
              <w:t>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B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B3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B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ΤΣΟΓΚΑΣ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B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B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B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B4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B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ΦΑΜΕΛΛΟΣ ΣΩΚΡΑΤΗΣ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B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B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B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B4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B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ΦΙΛΗΣ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B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B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B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B4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B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ΦΛΑΜΠΟΥΡΑΡΗΣ ΑΛΕΞΑΝΔΡΟΣ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B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B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B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B5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B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ΦΟΡΤΣΑΚΗΣ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B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B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B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B5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B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ΦΩΤΗΛΑΣ ΙΑΣΩΝΑΣ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B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B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B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B5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B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ΦΩΤΙΟΥ ΘΕΑΝΩ</w:t>
            </w:r>
          </w:p>
        </w:tc>
        <w:tc>
          <w:tcPr>
            <w:tcW w:w="1562" w:type="dxa"/>
            <w:tcBorders>
              <w:top w:val="nil"/>
              <w:left w:val="nil"/>
              <w:bottom w:val="single" w:sz="4" w:space="0" w:color="000000"/>
              <w:right w:val="single" w:sz="4" w:space="0" w:color="000000"/>
            </w:tcBorders>
            <w:shd w:val="clear" w:color="auto" w:fill="auto"/>
            <w:noWrap/>
            <w:vAlign w:val="center"/>
            <w:hideMark/>
          </w:tcPr>
          <w:p w14:paraId="5FC36B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B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B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B6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B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ΧΑΡΑΚΟΠΟΥΛΟΣ ΜΑΞΙΜΟΣ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B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B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B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B6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B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ΧΑΤΖΗΔΑΚΗΣ ΚΩΝΣΤΑΝΤΙΝΟΣ(ΚΩΣΤΗΣ)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B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B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B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B6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B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ΧΑΤΖΗΣΑΒΒΑΣ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B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B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5FC36B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B6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B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ΧΡΙΣΤΟΔΟΥΛΟΠΟΥΛΟΥ ΑΝΑΣΤΑΣΙΑ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B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B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B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B7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B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ΧΡΙΣΤΟΦΙΛΟΠΟΥΛΟΥ ΠΑΡΑΣΚΕΥΗ(ΕΥΗ)</w:t>
            </w:r>
          </w:p>
        </w:tc>
        <w:tc>
          <w:tcPr>
            <w:tcW w:w="1562" w:type="dxa"/>
            <w:tcBorders>
              <w:top w:val="nil"/>
              <w:left w:val="nil"/>
              <w:bottom w:val="single" w:sz="4" w:space="0" w:color="000000"/>
              <w:right w:val="single" w:sz="4" w:space="0" w:color="000000"/>
            </w:tcBorders>
            <w:shd w:val="clear" w:color="auto" w:fill="auto"/>
            <w:noWrap/>
            <w:vAlign w:val="center"/>
            <w:hideMark/>
          </w:tcPr>
          <w:p w14:paraId="5FC36B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6B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B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B7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B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ΨΑΡΙΑΝΟΣ ΓΡΗΓΟΡΙΟΣ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B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6B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B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B7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B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ΨΥΧΟΓΙΟΣ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B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B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B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B8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vAlign w:val="center"/>
            <w:hideMark/>
          </w:tcPr>
          <w:p w14:paraId="5FC36B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Σ.Α.Ψ: 20 (ΣΥΝΟΛΙΚΑ ΨΗΦΟΙ: NAI:154, OXI:143, ΠΡΝ:0)</w:t>
            </w:r>
          </w:p>
        </w:tc>
        <w:tc>
          <w:tcPr>
            <w:tcW w:w="1562" w:type="dxa"/>
            <w:tcBorders>
              <w:top w:val="nil"/>
              <w:left w:val="nil"/>
              <w:bottom w:val="single" w:sz="4" w:space="0" w:color="000000"/>
              <w:right w:val="single" w:sz="4" w:space="0" w:color="000000"/>
            </w:tcBorders>
            <w:shd w:val="clear" w:color="auto" w:fill="auto"/>
            <w:vAlign w:val="center"/>
            <w:hideMark/>
          </w:tcPr>
          <w:p w14:paraId="5FC36B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c>
          <w:tcPr>
            <w:tcW w:w="1939" w:type="dxa"/>
            <w:tcBorders>
              <w:top w:val="nil"/>
              <w:left w:val="nil"/>
              <w:bottom w:val="single" w:sz="4" w:space="0" w:color="000000"/>
              <w:right w:val="single" w:sz="4" w:space="0" w:color="000000"/>
            </w:tcBorders>
            <w:shd w:val="clear" w:color="auto" w:fill="auto"/>
            <w:vAlign w:val="center"/>
            <w:hideMark/>
          </w:tcPr>
          <w:p w14:paraId="5FC36B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5FC36B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r>
      <w:tr w:rsidR="0020643A" w14:paraId="5FC36B88" w14:textId="77777777">
        <w:trPr>
          <w:trHeight w:val="480"/>
        </w:trPr>
        <w:tc>
          <w:tcPr>
            <w:tcW w:w="3823" w:type="dxa"/>
            <w:tcBorders>
              <w:top w:val="nil"/>
              <w:left w:val="single" w:sz="4" w:space="0" w:color="000000"/>
              <w:bottom w:val="single" w:sz="4" w:space="0" w:color="000000"/>
              <w:right w:val="single" w:sz="4" w:space="0" w:color="000000"/>
            </w:tcBorders>
            <w:shd w:val="clear" w:color="auto" w:fill="auto"/>
            <w:vAlign w:val="center"/>
            <w:hideMark/>
          </w:tcPr>
          <w:p w14:paraId="5FC36B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Άρθρο: 20. Έξοδα Υπουργείου Αγροτικής Ανάπτυξης και Τροφίμων (ΣΥΝΟΛΙΚΑ ΨΗΦΟΙ: NAI:154, OXI:143, ΠΡΝ:0)</w:t>
            </w:r>
          </w:p>
        </w:tc>
        <w:tc>
          <w:tcPr>
            <w:tcW w:w="1562" w:type="dxa"/>
            <w:tcBorders>
              <w:top w:val="nil"/>
              <w:left w:val="nil"/>
              <w:bottom w:val="single" w:sz="4" w:space="0" w:color="000000"/>
              <w:right w:val="single" w:sz="4" w:space="0" w:color="000000"/>
            </w:tcBorders>
            <w:shd w:val="clear" w:color="auto" w:fill="auto"/>
            <w:vAlign w:val="center"/>
            <w:hideMark/>
          </w:tcPr>
          <w:p w14:paraId="5FC36B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c>
          <w:tcPr>
            <w:tcW w:w="1939" w:type="dxa"/>
            <w:tcBorders>
              <w:top w:val="nil"/>
              <w:left w:val="nil"/>
              <w:bottom w:val="single" w:sz="4" w:space="0" w:color="000000"/>
              <w:right w:val="single" w:sz="4" w:space="0" w:color="000000"/>
            </w:tcBorders>
            <w:shd w:val="clear" w:color="auto" w:fill="auto"/>
            <w:vAlign w:val="center"/>
            <w:hideMark/>
          </w:tcPr>
          <w:p w14:paraId="5FC36B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5FC36B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r>
      <w:tr w:rsidR="0020643A" w14:paraId="5FC36B8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B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ΑΘΑΝΑΣΙΟΥ ΑΘΑΝΑΣΙΟΣ(ΝΑΣΟΣ)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B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B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B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B9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B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ΑΘΑΝΑΣΙΟΥ ΧΑΡΑΛΑΜΠΟΣ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B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B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6B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B9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B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ΑΪΒΑΤΙΔΗΣ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B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B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B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B9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B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ΑΚΡΙΩΤΗΣ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B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B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B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BA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B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ΑΜΑΝΑΤΙΔΗΣ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B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B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B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BA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B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ΑΜΥΡΑΣ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B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6B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B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BA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B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ΑΝΑΓΝΩΣΤΟΠΟΥΛΟΥ ΑΘΑΝΑΣΙΑ(ΣΙΑ)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B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B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B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BB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B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ΑΝΑΣΤΑΣΙΑΔΗΣ ΣΑΒΒΑΣ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B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B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B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BB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B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ΑΝΔΡΙΑΝΟΣ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B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B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6B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BB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B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ΑΝΤΩΝΙΑΔΗΣ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B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B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B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BB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B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ΑΝΤΩΝΙΟΥ ΜΑΡΙΑ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B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B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B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BC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B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ΑΝΤΩΝΙΟΥ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B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B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B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BC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B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ΑΠΟΣΤΟΛΟΥ </w:t>
            </w:r>
            <w:r w:rsidRPr="004D3269">
              <w:rPr>
                <w:rFonts w:ascii="Segoe UI" w:eastAsia="Times New Roman" w:hAnsi="Segoe UI" w:cs="Segoe UI"/>
                <w:sz w:val="18"/>
                <w:szCs w:val="18"/>
              </w:rPr>
              <w:t>ΕΥΑΓΓΕΛΟΣ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B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B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B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BC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B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ΑΡΑΜΠΑΤΖΗ ΦΩΤΕΙΝΗ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6B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B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B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BD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B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ΑΡΑΧΩΒΙΤΗΣ 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B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B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B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BD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B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ΑΡΒΑΝΙΤΙΔΗΣ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B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6B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B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BD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B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ΑΣΗΜΑΚΟΠΟΥΛΟΥ ΑΝΝΑ-ΜΙΣΕΛ</w:t>
            </w:r>
          </w:p>
        </w:tc>
        <w:tc>
          <w:tcPr>
            <w:tcW w:w="1562" w:type="dxa"/>
            <w:tcBorders>
              <w:top w:val="nil"/>
              <w:left w:val="nil"/>
              <w:bottom w:val="single" w:sz="4" w:space="0" w:color="000000"/>
              <w:right w:val="single" w:sz="4" w:space="0" w:color="000000"/>
            </w:tcBorders>
            <w:shd w:val="clear" w:color="auto" w:fill="auto"/>
            <w:noWrap/>
            <w:vAlign w:val="center"/>
            <w:hideMark/>
          </w:tcPr>
          <w:p w14:paraId="5FC36B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B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B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BE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B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ΑΥΓΕΝΑΚΗΣ ΕΛΕΥΘΕΡΙΟΣ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B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B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6B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BE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B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ΑΥΛΩΝΙΤΟΥ ΕΛΕΝΗ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6B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B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B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BE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B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ΑΧΜΕΤ ΙΛΧΑΝ</w:t>
            </w:r>
          </w:p>
        </w:tc>
        <w:tc>
          <w:tcPr>
            <w:tcW w:w="1562" w:type="dxa"/>
            <w:tcBorders>
              <w:top w:val="nil"/>
              <w:left w:val="nil"/>
              <w:bottom w:val="single" w:sz="4" w:space="0" w:color="000000"/>
              <w:right w:val="single" w:sz="4" w:space="0" w:color="000000"/>
            </w:tcBorders>
            <w:shd w:val="clear" w:color="auto" w:fill="auto"/>
            <w:noWrap/>
            <w:vAlign w:val="center"/>
            <w:hideMark/>
          </w:tcPr>
          <w:p w14:paraId="5FC36B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6B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B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BF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B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ΒΑΓΕΝΑ ΑΝΝΑ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B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B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B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BF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B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ΒΑΓΙΩΝΑΚΗ ΕΥΑΓΓΕΛΙΑ(ΒΑΛΙΑ)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B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B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B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BF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B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ΒΑΓΙΩΝΑΣ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B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B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B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C0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B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ΒΑΚΗ ΦΩΤΕΙΝΗ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6B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B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B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C0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C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ΒΑΡΒΙΤΣΙΩΤΗΣ ΜΙΛΤΙΑΔΗΣ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C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C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C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C0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C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ΒΑΡΔΑΚΗΣ </w:t>
            </w:r>
            <w:r w:rsidRPr="004D3269">
              <w:rPr>
                <w:rFonts w:ascii="Segoe UI" w:eastAsia="Times New Roman" w:hAnsi="Segoe UI" w:cs="Segoe UI"/>
                <w:sz w:val="18"/>
                <w:szCs w:val="18"/>
              </w:rPr>
              <w:t>ΣΩΚΡΑΤΗΣ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C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C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6C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C0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C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ΒΑΡΔΑΛΗΣ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C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6C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C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C1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C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ΒΑΡΕΜΕΝΟΣ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C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C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C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C1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C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ΒΕΝΙΖΕΛΟΣ ΕΥΑΓΓΕΛΟΣ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C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6C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C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C1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C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ΒΕΡΝΑΡΔΑΚΗΣ ΧΡΙΣΤΟΦΟΡΟΣ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C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C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C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C2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C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ΒΕΣΥΡΟΠΟΥΛΟΣ ΑΠΟΣΤΟΛΟΣ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C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C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C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C2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C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ΒΕΤΤΑΣ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C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C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6C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C2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C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ΒΙΤΣΑΣ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C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C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6C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C3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C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ΒΛΑΣΗΣ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C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C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C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C3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C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ΒΛΑΧΟΣ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C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C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C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C3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C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ΒΛΑΧΟΥ ΣΩΤΗΡΙΑ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C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C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C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C4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C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ΒΟΡΙΔΗΣ ΜΑΥΡΟΥΔΗΣ(ΜΑΚΗΣ)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C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C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C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C4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C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ΒΟΥΛΤΕΨΗ ΣΟΦΙΑ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C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C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C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C4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C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ΒΟΥΤΣΗΣ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C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C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C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C5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C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ΒΡΑΝΤΖΑ ΠΑΝΑΓΙΩΤΑ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C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C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C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C5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C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ΒΡΟΥΤΣΗΣ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C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C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C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C5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C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ΓΑΒΡΟΓΛΟΥ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C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C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C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C5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C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ΓΑΚΗΣ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C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C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6C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C6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C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ΓΕΝΗΜΑΤΑ ΦΩΤΕΙΝΗ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6C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6C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C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C6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C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ΓΕΝΝΙΑ ΓΕΩΡΓΙΑ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C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C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6C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C6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C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ΓΕΡΜΕΝΗΣ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C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C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C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C7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C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ΓΕΡΟΒΑΣΙΛΗ ΟΛΓΑ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C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C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C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C7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C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ΓΕΩΡΓΑΝΤΑΣ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C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C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5FC36C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C7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C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ΓΕΩΡΓΙΑΔΗΣ ΜΑΡΙΟΣ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C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6C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C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C8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C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ΓΕΩΡΓΙΑΔΗΣ ΣΠΥΡΙΔΩΝ-ΑΔΩΝΙΣ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C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C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C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C8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C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ΓΕΩΡΓΟΠΟΥΛΟΥ-ΣΑΛΤΑΡΗ ΕΥΣΤΑΘΙΑ(ΕΦΗ)</w:t>
            </w:r>
          </w:p>
        </w:tc>
        <w:tc>
          <w:tcPr>
            <w:tcW w:w="1562" w:type="dxa"/>
            <w:tcBorders>
              <w:top w:val="nil"/>
              <w:left w:val="nil"/>
              <w:bottom w:val="single" w:sz="4" w:space="0" w:color="000000"/>
              <w:right w:val="single" w:sz="4" w:space="0" w:color="000000"/>
            </w:tcBorders>
            <w:shd w:val="clear" w:color="auto" w:fill="auto"/>
            <w:noWrap/>
            <w:vAlign w:val="center"/>
            <w:hideMark/>
          </w:tcPr>
          <w:p w14:paraId="5FC36C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C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C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C8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C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ΓΙΑΚΟΥΜΑΤΟΣ ΓΕΡΑΣΙΜΟΣ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C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C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C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C9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C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ΓΙΑΝΝΑΚΗΣ ΣΤΕΡΓΙΟΣ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C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C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C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C9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C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ΓΙΑΝΝΑΚΙΔΗΣ ΕΥΣΤΑΘΙΟΣ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C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C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C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C9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C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ΓΙΟΓΙΑΚΑΣ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C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C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C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CA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C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ΓΚΑΡΑ ΑΝΑΣΤΑΣΙΑ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C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C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6C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CA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C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ΓΚΙΟΚΑΣ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C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6C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C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CA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C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ΓΚΙΟΛΑΣ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C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C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6C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CA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C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ΓΚΙΟΥΛΕΚΑΣ ΚΩΣΤΑΝΤΙΝΟΣ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C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C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C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CB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C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ΓΡΕΓΟΣ ΑΝΤΩΝΙΟΣ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C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C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C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CB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C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ΓΡΗΓΟΡΑΚΟΣ ΛΕΩΝΙΔΑΣ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C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6C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C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CB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C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ΔΑΒΑΚΗΣ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C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C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C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CC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C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ΔΑΝΕΛΛΗΣ </w:t>
            </w:r>
            <w:r w:rsidRPr="004D3269">
              <w:rPr>
                <w:rFonts w:ascii="Segoe UI" w:eastAsia="Times New Roman" w:hAnsi="Segoe UI" w:cs="Segoe UI"/>
                <w:sz w:val="18"/>
                <w:szCs w:val="18"/>
              </w:rPr>
              <w:t>ΣΠΥΡΙΔΩΝ</w:t>
            </w:r>
          </w:p>
        </w:tc>
        <w:tc>
          <w:tcPr>
            <w:tcW w:w="1562" w:type="dxa"/>
            <w:tcBorders>
              <w:top w:val="nil"/>
              <w:left w:val="nil"/>
              <w:bottom w:val="single" w:sz="4" w:space="0" w:color="000000"/>
              <w:right w:val="single" w:sz="4" w:space="0" w:color="000000"/>
            </w:tcBorders>
            <w:shd w:val="clear" w:color="auto" w:fill="auto"/>
            <w:noWrap/>
            <w:vAlign w:val="center"/>
            <w:hideMark/>
          </w:tcPr>
          <w:p w14:paraId="5FC36C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6C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6C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CC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C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ΔΕΔΕΣ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C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C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C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CC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C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ΔΕΛΗΣ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C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6C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C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CD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C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ΔΕΝΔΙΑΣ ΝΙΚΟΛΑΟΣ-ΓΕΩΡΓΙΟΣ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C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C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C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CD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C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ΔΗΜΑΡΑΣ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C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C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C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CD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C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ΔΗΜΑΣ ΧΡΙΣΤΟΣ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C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C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C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CE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C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ΔΗΜΗΤΡΙΑΔΗΣ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C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C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C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CE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C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ΔΗΜΟΣΧΑΚΗΣ ΑΝΑΣΤΑΣΙΟΣ(ΤΑΣΟΣ)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C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C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6C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CE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C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ΔΟΥΖΙΝΑΣ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C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C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6C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CF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C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ΔΡΑΓΑΣΑΚΗΣ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C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C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C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CF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C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ΔΡΙΤΣΑΣ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C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C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6C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CF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C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ΔΡΙΤΣΕΛΗ ΠΑΝΑΓΙΩΤΑ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C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C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C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CF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C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ΕΜΜΑΝΟΥΗΛΙΔΗΣ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C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C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C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D0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D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ΖΑΡΟΥΛΙΑ ΕΛΕΝΗ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6D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D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D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D0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D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ΖΕΪΜΠΕΚ ΧΟΥΣΕΪΝ</w:t>
            </w:r>
          </w:p>
        </w:tc>
        <w:tc>
          <w:tcPr>
            <w:tcW w:w="1562" w:type="dxa"/>
            <w:tcBorders>
              <w:top w:val="nil"/>
              <w:left w:val="nil"/>
              <w:bottom w:val="single" w:sz="4" w:space="0" w:color="000000"/>
              <w:right w:val="single" w:sz="4" w:space="0" w:color="000000"/>
            </w:tcBorders>
            <w:shd w:val="clear" w:color="auto" w:fill="auto"/>
            <w:noWrap/>
            <w:vAlign w:val="center"/>
            <w:hideMark/>
          </w:tcPr>
          <w:p w14:paraId="5FC36D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D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D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D0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D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ΖΟΥΡΑΡΗΣ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D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6D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D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D1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D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ΗΓΟΥΜΕΝΙΔΗΣ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D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D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6D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D1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D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ΗΛΙΟΠΟΥΛΟΣ ΠΑΝΑΓΙΩΤΗΣ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D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D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D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D1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D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ΘΕΛΕΡΙΤΗ ΜΑΡΙΑ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D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D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D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D2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D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ΘΕΟΔΩΡΑΚΗΣ 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D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6D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D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D2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D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ΘΕΟΠΕΦΤΑΤΟΥ ΑΦΡΟΔΙΤΗ</w:t>
            </w:r>
          </w:p>
        </w:tc>
        <w:tc>
          <w:tcPr>
            <w:tcW w:w="1562" w:type="dxa"/>
            <w:tcBorders>
              <w:top w:val="nil"/>
              <w:left w:val="nil"/>
              <w:bottom w:val="single" w:sz="4" w:space="0" w:color="000000"/>
              <w:right w:val="single" w:sz="4" w:space="0" w:color="000000"/>
            </w:tcBorders>
            <w:shd w:val="clear" w:color="auto" w:fill="auto"/>
            <w:noWrap/>
            <w:vAlign w:val="center"/>
            <w:hideMark/>
          </w:tcPr>
          <w:p w14:paraId="5FC36D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D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D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D2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D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ΘΕΟΦΥΛΑΚΤΟΣ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D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D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D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D3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D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ΘΕΟΧΑΡΗΣ ΘΕΟΧΑΡΗΣ(ΧΑΡΗΣ)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D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D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D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D3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D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ΘΕΟΧΑΡΟΠΟΥΛΟΣ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D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6D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D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D3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D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ΘΕΩΝΑΣ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D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D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Β' </w:t>
            </w:r>
            <w:r w:rsidRPr="004D3269">
              <w:rPr>
                <w:rFonts w:ascii="Segoe UI" w:eastAsia="Times New Roman" w:hAnsi="Segoe UI" w:cs="Segoe UI"/>
                <w:sz w:val="18"/>
                <w:szCs w:val="18"/>
              </w:rPr>
              <w:t>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D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D4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D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ΘΗΒΑΙΟΣ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D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D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D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D4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D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ΘΡΑΨΑΝΙΩΤΗΣ ΕΜΜΑΝΟΥΗΛ</w:t>
            </w:r>
          </w:p>
        </w:tc>
        <w:tc>
          <w:tcPr>
            <w:tcW w:w="1562" w:type="dxa"/>
            <w:tcBorders>
              <w:top w:val="nil"/>
              <w:left w:val="nil"/>
              <w:bottom w:val="single" w:sz="4" w:space="0" w:color="000000"/>
              <w:right w:val="single" w:sz="4" w:space="0" w:color="000000"/>
            </w:tcBorders>
            <w:shd w:val="clear" w:color="auto" w:fill="auto"/>
            <w:noWrap/>
            <w:vAlign w:val="center"/>
            <w:hideMark/>
          </w:tcPr>
          <w:p w14:paraId="5FC36D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D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6D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D4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D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ΙΓΓΛΕΖΗ ΑΙΚΑΤΕΡΙΝΗ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6D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D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D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D4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D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ΚΑΒΑΔΕΛΛΑΣ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D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6D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D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D5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D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ΚΑΒΒΑΔΑΣ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D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D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6D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D5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D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ΚΑΒΒΑΔΙΑ ΙΩΑΝΝΕΤΑ(ΑΝΝΕΤΑ)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D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D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Β' </w:t>
            </w:r>
            <w:r w:rsidRPr="004D3269">
              <w:rPr>
                <w:rFonts w:ascii="Segoe UI" w:eastAsia="Times New Roman" w:hAnsi="Segoe UI" w:cs="Segoe UI"/>
                <w:sz w:val="18"/>
                <w:szCs w:val="18"/>
              </w:rPr>
              <w:t>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D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D5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D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ΚΑΪΣΑΣ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D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D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6D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D6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D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ΚΑΚΛΑΜΑΝΗΣ ΝΙΚΗΤΑΣ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D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D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D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D6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D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ΚΑΛΑΦΑΤΗΣ 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D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D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D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D6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D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ΚΑΜΑΤΕΡΟΣ ΗΛΙΑΣ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D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D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6D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D7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D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ΚΑΜΜΕΝΟΣ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D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6D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6D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D7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D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ΚΑΜΜΕΝΟΣ ΠΑΝΑΓΙΩΤΗΣ(ΠΑΝΟΣ)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D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6D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D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D7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D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ΚΑΝΕΛΛΗ ΓΑΡΥΦΑΛΛΙΑ(ΛΙΑΝΑ)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D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6D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D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D8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D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ΚΑΡΑΓΙΑΝΝΗΣ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D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D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D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D8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D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ΚΑΡΑΓΙΑΝΝΙΔΗΣ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D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D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D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D8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D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ΚΑΡΑ-ΓΙΟΥΣΟΥΦ ΑΪΧΑΝ</w:t>
            </w:r>
          </w:p>
        </w:tc>
        <w:tc>
          <w:tcPr>
            <w:tcW w:w="1562" w:type="dxa"/>
            <w:tcBorders>
              <w:top w:val="nil"/>
              <w:left w:val="nil"/>
              <w:bottom w:val="single" w:sz="4" w:space="0" w:color="000000"/>
              <w:right w:val="single" w:sz="4" w:space="0" w:color="000000"/>
            </w:tcBorders>
            <w:shd w:val="clear" w:color="auto" w:fill="auto"/>
            <w:noWrap/>
            <w:vAlign w:val="center"/>
            <w:hideMark/>
          </w:tcPr>
          <w:p w14:paraId="5FC36D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D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D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D9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D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ΚΑΡΑΓΚΟΥΝΗΣ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D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D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D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D9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D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ΚΑΡΑΘΑΝΑΣΟΠΟΥΛΟΣ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D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6D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D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D9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D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ΚΑΡΑΚΩΣΤΑ ΕΥΑΓΓΕΛΙΑ(ΕΥΗ)</w:t>
            </w:r>
          </w:p>
        </w:tc>
        <w:tc>
          <w:tcPr>
            <w:tcW w:w="1562" w:type="dxa"/>
            <w:tcBorders>
              <w:top w:val="nil"/>
              <w:left w:val="nil"/>
              <w:bottom w:val="single" w:sz="4" w:space="0" w:color="000000"/>
              <w:right w:val="single" w:sz="4" w:space="0" w:color="000000"/>
            </w:tcBorders>
            <w:shd w:val="clear" w:color="auto" w:fill="auto"/>
            <w:noWrap/>
            <w:vAlign w:val="center"/>
            <w:hideMark/>
          </w:tcPr>
          <w:p w14:paraId="5FC36D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D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6D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D9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D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ΚΑΡΑΚΩΣΤΑΣ ΕΥΑΓΓΕΛΟΣ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D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D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D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DA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D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ΚΑΡΑΜΑΝΛΗ ΑΝΝΑ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D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D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D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DA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D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ΚΑΡΑΜΑΝΛΗΣ ΚΩΝ/ΝΟΣ τ ΑΛΕΞ</w:t>
            </w:r>
          </w:p>
        </w:tc>
        <w:tc>
          <w:tcPr>
            <w:tcW w:w="1562" w:type="dxa"/>
            <w:tcBorders>
              <w:top w:val="nil"/>
              <w:left w:val="nil"/>
              <w:bottom w:val="single" w:sz="4" w:space="0" w:color="000000"/>
              <w:right w:val="single" w:sz="4" w:space="0" w:color="000000"/>
            </w:tcBorders>
            <w:shd w:val="clear" w:color="auto" w:fill="auto"/>
            <w:noWrap/>
            <w:vAlign w:val="center"/>
            <w:hideMark/>
          </w:tcPr>
          <w:p w14:paraId="5FC36D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D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D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DA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D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ΚΑΡΑΜΑΝΛΗΣ ΚΩΝ/ΝΟΣ τ ΑΧΙΛ</w:t>
            </w:r>
          </w:p>
        </w:tc>
        <w:tc>
          <w:tcPr>
            <w:tcW w:w="1562" w:type="dxa"/>
            <w:tcBorders>
              <w:top w:val="nil"/>
              <w:left w:val="nil"/>
              <w:bottom w:val="single" w:sz="4" w:space="0" w:color="000000"/>
              <w:right w:val="single" w:sz="4" w:space="0" w:color="000000"/>
            </w:tcBorders>
            <w:shd w:val="clear" w:color="auto" w:fill="auto"/>
            <w:noWrap/>
            <w:vAlign w:val="center"/>
            <w:hideMark/>
          </w:tcPr>
          <w:p w14:paraId="5FC36D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D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D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DB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D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ΚΑΡΑΝΑΣΤΑΣΗΣ </w:t>
            </w:r>
            <w:r w:rsidRPr="004D3269">
              <w:rPr>
                <w:rFonts w:ascii="Segoe UI" w:eastAsia="Times New Roman" w:hAnsi="Segoe UI" w:cs="Segoe UI"/>
                <w:sz w:val="18"/>
                <w:szCs w:val="18"/>
              </w:rPr>
              <w:t>ΑΠΟΣΤΟΛΟΣ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D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D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6D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DB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D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ΚΑΡΑΟΓΛΟΥ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D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D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D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DB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D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ΚΑΡΑΣΑΡΛΙΔΟΥ ΕΥΦΡΟΣΥΝΗ(ΦΡΟΣΩ)</w:t>
            </w:r>
          </w:p>
        </w:tc>
        <w:tc>
          <w:tcPr>
            <w:tcW w:w="1562" w:type="dxa"/>
            <w:tcBorders>
              <w:top w:val="nil"/>
              <w:left w:val="nil"/>
              <w:bottom w:val="single" w:sz="4" w:space="0" w:color="000000"/>
              <w:right w:val="single" w:sz="4" w:space="0" w:color="000000"/>
            </w:tcBorders>
            <w:shd w:val="clear" w:color="auto" w:fill="auto"/>
            <w:noWrap/>
            <w:vAlign w:val="center"/>
            <w:hideMark/>
          </w:tcPr>
          <w:p w14:paraId="5FC36D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D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D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DC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D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ΚΑΡΑΣΜΑΝΗΣ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D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D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D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DC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D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ΚΑΡΡΑΣ ΓΕΩΡΓΙΟΣ-ΔΗΜΗΤΡΙΟΣ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D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6D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D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DC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D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ΚΑΣΑΠΙΔΗΣ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D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D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D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DD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D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ΚΑΣΙΔΙΑΡΗΣ ΗΛΙΑΣ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D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D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D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DD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D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ΚΑΣΙΜΑΤΗ ΕΙΡΗΝΗ(ΝΙΝΑ)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D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D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6D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DD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D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ΚΑΣΤΟΡΗΣ ΑΣΤΕΡΙΟΣ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D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D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D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DE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D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ΚΑΤΡΟΥΓΚΑΛΟΣ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D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D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D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DE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D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ΚΑΤΣΑΒΡΙΑ-ΣΙΩΡΟΠΟΥΛΟΥ ΧΡΥΣΟΥΛΑ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D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D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D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DE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D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ΚΑΤΣΑΝΙΩΤΗΣ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D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D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D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DE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D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ΚΑΤΣΑΦΑΔΟΣ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D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D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6D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DF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D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ΚΑΤΣΗΣ ΜΑΡΙΟΣ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D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D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D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DF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D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ΚΑΤΣΙΑΝΤΩΝΗΣ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DF6" w14:textId="77777777" w:rsidR="00832F31" w:rsidRPr="004D3269" w:rsidRDefault="00E84ECF">
            <w:pPr>
              <w:spacing w:after="0" w:line="240" w:lineRule="auto"/>
              <w:contextualSpacing/>
              <w:rPr>
                <w:rFonts w:ascii="Segoe UI" w:eastAsia="Times New Roman" w:hAnsi="Segoe UI" w:cs="Segoe UI"/>
                <w:sz w:val="18"/>
                <w:szCs w:val="18"/>
              </w:rPr>
            </w:pPr>
            <w:r>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D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D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DF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D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ΚΑΤΣΙΚΗΣ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D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6D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D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E0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D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ΚΑΤΣΩΤΗΣ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E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6E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E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E0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E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ΚΑΦΑΝΤΑΡΗ ΧΑΡΟΥΛΑ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E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E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E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E0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E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ΚΕΓΚΕΡΟΓΛΟΥ </w:t>
            </w:r>
            <w:r w:rsidRPr="004D3269">
              <w:rPr>
                <w:rFonts w:ascii="Segoe UI" w:eastAsia="Times New Roman" w:hAnsi="Segoe UI" w:cs="Segoe UI"/>
                <w:sz w:val="18"/>
                <w:szCs w:val="18"/>
              </w:rPr>
              <w:t>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E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6E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6E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E1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E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ΚΕΔΙΚΟΓΛΟΥ ΣΥΜΕΩΝ(ΣΙΜΟΣ)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E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E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E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E1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E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ΚΕΛΛΑΣ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E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E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E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E1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E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ΚΕΡΑΜΕΩΣ ΝΙΚΗ</w:t>
            </w:r>
          </w:p>
        </w:tc>
        <w:tc>
          <w:tcPr>
            <w:tcW w:w="1562" w:type="dxa"/>
            <w:tcBorders>
              <w:top w:val="nil"/>
              <w:left w:val="nil"/>
              <w:bottom w:val="single" w:sz="4" w:space="0" w:color="000000"/>
              <w:right w:val="single" w:sz="4" w:space="0" w:color="000000"/>
            </w:tcBorders>
            <w:shd w:val="clear" w:color="auto" w:fill="auto"/>
            <w:noWrap/>
            <w:vAlign w:val="center"/>
            <w:hideMark/>
          </w:tcPr>
          <w:p w14:paraId="5FC36E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E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E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E2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E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ΚΕΦΑΛΙΔΟΥ ΧΑΡΟΥΛΑ(ΧΑΡΑ)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E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6E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E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E2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E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ΚΕΦΑΛΟΓΙΑΝΝΗ ΟΛΓΑ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E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E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E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E2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E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ΚΙΚΙΛΙΑΣ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E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E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E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E3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E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ΚΟΖΟΜΠΟΛΗ-ΑΜΑΝΑΤΙΔΗ ΠΑΝΑΓΙΩΤΑ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E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E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E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E3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E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ΚΟΚΚΑΛΗΣ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E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6E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E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E3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E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ΚΟΛΛΙΑ-ΤΣΑΡΟΥΧΑ ΜΑΡΙΑ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E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6E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E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E3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E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ΚΟΝΣΟΛΑΣ ΕΜΜΑΝΟΥΗΛ(ΜΑΝΟΣ)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E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E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6E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E4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E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ΚΟΝΤΟΓΕΩΡΓΟΣ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E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E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E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E4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E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ΚΟΝΤΟΝΗΣ </w:t>
            </w:r>
            <w:r w:rsidRPr="004D3269">
              <w:rPr>
                <w:rFonts w:ascii="Segoe UI" w:eastAsia="Times New Roman" w:hAnsi="Segoe UI" w:cs="Segoe UI"/>
                <w:sz w:val="18"/>
                <w:szCs w:val="18"/>
              </w:rPr>
              <w:t>ΧΑΡΑΛΑΜΠΟΣ-ΣΤΑΥΡΟΣ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E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E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6E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E4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E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ΚΟΤΖΙΑΣ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E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E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E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E5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E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ΚΟΥΖΗΛΟΣ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E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E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6E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E5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E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ΚΟΥΚΟΔΗΜΟΣ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E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E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E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E5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E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ΚΟΥΚΟΥΤΣΗΣ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E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6E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E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E6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E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ΚΟΥΜΟΥΤΣΑΚΟΣ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E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E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E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E6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E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ΚΟΥΝΤΟΥΡΑ </w:t>
            </w:r>
            <w:r w:rsidRPr="004D3269">
              <w:rPr>
                <w:rFonts w:ascii="Segoe UI" w:eastAsia="Times New Roman" w:hAnsi="Segoe UI" w:cs="Segoe UI"/>
                <w:sz w:val="18"/>
                <w:szCs w:val="18"/>
              </w:rPr>
              <w:t>ΕΛΕΝΑ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E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6E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E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E6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E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ΚΟΥΡΑΚΗΣ ΑΝΑΣΤΑΣΙΟΣ(ΤΑΣΟΣ)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E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E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E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E7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E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ΚΟΥΡΟΥΜΠΛΗΣ ΠΑΝΑΓΙΩΤΗΣ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E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E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E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E7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E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ΚΟΥΤΣΟΥΚΟΣ ΓΙΑΝΝΗΣ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E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6E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E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E7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E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ΚΟΥΤΣΟΥΜΠΑΣ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E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E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E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E8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E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ΚΟΥΤΣΟΥΜΠΑΣ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E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6E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E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E8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E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ΚΡΕΜΑΣΤΙΝΟΣ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E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6E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6E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E8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E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ΚΥΡΙΑΖΙΔΗΣ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E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E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E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E8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E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ΚΥΡΙΤΣΗΣ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E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E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E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E9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E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ΚΩΝΣΤΑΝΤΙΝΕΑΣ ΠΕΤΡΟΣ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E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E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E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E9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E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ΚΩΝΣΤΑΝΤΙΝΟΠΟΥΛΟΣ ΟΔΥΣΣΕΑΣ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E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6E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E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E9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E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ΚΩΝΣΤΑΝΤΟΠΟΥΛΟΣ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E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6E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E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EA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E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ΚΩΣΤΟΠΑΝΑΓΙΩΤΟΥ ΗΛΙΑΣ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E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E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6E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EA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E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ΛΑΓΟΣ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E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E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6E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EA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E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ΛΑΖΑΡΙΔΗΣ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E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6E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E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EB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E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ΛΑΜΠΡΟΥΛΗΣ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E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6E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E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EB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E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ΛΑΠΠΑΣ ΣΠΥΡΙΔΩΝΑΣ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E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E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E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EB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E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ΛΕΒΕΝΤΗΣ ΒΑΣΙΛΗΣ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E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6E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w:t>
            </w:r>
            <w:r w:rsidRPr="004D3269">
              <w:rPr>
                <w:rFonts w:ascii="Segoe UI" w:eastAsia="Times New Roman" w:hAnsi="Segoe UI" w:cs="Segoe UI"/>
                <w:sz w:val="18"/>
                <w:szCs w:val="18"/>
              </w:rPr>
              <w:t xml:space="preserve">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E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EC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E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ΛΙΒΑΝΙΟΥ ΖΩΗ</w:t>
            </w:r>
          </w:p>
        </w:tc>
        <w:tc>
          <w:tcPr>
            <w:tcW w:w="1562" w:type="dxa"/>
            <w:tcBorders>
              <w:top w:val="nil"/>
              <w:left w:val="nil"/>
              <w:bottom w:val="single" w:sz="4" w:space="0" w:color="000000"/>
              <w:right w:val="single" w:sz="4" w:space="0" w:color="000000"/>
            </w:tcBorders>
            <w:shd w:val="clear" w:color="auto" w:fill="auto"/>
            <w:noWrap/>
            <w:vAlign w:val="center"/>
            <w:hideMark/>
          </w:tcPr>
          <w:p w14:paraId="5FC36E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E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E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EC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E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ΛΟΒΕΡΔΟΣ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E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6E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E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EC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E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ΛΥΚΟΥΔΗΣ ΣΠΥΡΙΔΩΝ</w:t>
            </w:r>
          </w:p>
        </w:tc>
        <w:tc>
          <w:tcPr>
            <w:tcW w:w="1562" w:type="dxa"/>
            <w:tcBorders>
              <w:top w:val="nil"/>
              <w:left w:val="nil"/>
              <w:bottom w:val="single" w:sz="4" w:space="0" w:color="000000"/>
              <w:right w:val="single" w:sz="4" w:space="0" w:color="000000"/>
            </w:tcBorders>
            <w:shd w:val="clear" w:color="auto" w:fill="auto"/>
            <w:noWrap/>
            <w:vAlign w:val="center"/>
            <w:hideMark/>
          </w:tcPr>
          <w:p w14:paraId="5FC36E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6E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E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ED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E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ΜΑΝΙΑΤΗΣ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E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6E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6E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ED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E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ΜΑΝΙΟΣ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E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E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E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ED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E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ΜΑΝΤΑΣ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E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E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E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ED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E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ΜΑΝΩΛΑΚΟΥ ΔΙΑΜΑΝΤΩ</w:t>
            </w:r>
          </w:p>
        </w:tc>
        <w:tc>
          <w:tcPr>
            <w:tcW w:w="1562" w:type="dxa"/>
            <w:tcBorders>
              <w:top w:val="nil"/>
              <w:left w:val="nil"/>
              <w:bottom w:val="single" w:sz="4" w:space="0" w:color="000000"/>
              <w:right w:val="single" w:sz="4" w:space="0" w:color="000000"/>
            </w:tcBorders>
            <w:shd w:val="clear" w:color="auto" w:fill="auto"/>
            <w:noWrap/>
            <w:vAlign w:val="center"/>
            <w:hideMark/>
          </w:tcPr>
          <w:p w14:paraId="5FC36E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6E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6E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EE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E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ΜΑΡΔΑΣ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E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E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E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EE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E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ΜΑΡΚΟΥ ΑΙΚΑΤΕΡΙΝΗ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6E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E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E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EE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E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ΜΑΡΤΙΝΟΥ ΓΕΩΡΓΙΑ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E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E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E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EF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E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ΜΑΥΡΩΤΑΣ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E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6E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E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EF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E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ΜΕΓΑΛΟΜΥΣΤΑΚΑΣ ΑΝΑΣΤΑΣΙΟΣ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E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6E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E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EF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E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ΜΕΓΑΛΟΟΙΚΟΝΟΜΟΥ </w:t>
            </w:r>
            <w:r w:rsidRPr="004D3269">
              <w:rPr>
                <w:rFonts w:ascii="Segoe UI" w:eastAsia="Times New Roman" w:hAnsi="Segoe UI" w:cs="Segoe UI"/>
                <w:sz w:val="18"/>
                <w:szCs w:val="18"/>
              </w:rPr>
              <w:t>ΘΕΟΔΩΡΑ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E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E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6E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F0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E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ΜΕΪΚΟΠΟΥΛΟΣ ΑΛΕΞΑΝΔΡΟΣ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E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F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F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F0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F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ΜΕΪΜΑΡΑΚΗΣ ΕΥΑΓΓΕΛΟΣ-ΒΑΣΙΛΕΙΟΣ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F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F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F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F0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F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ΜΗΤΑΡΑΚΗΣ ΠΑΝΑΓΙΩΤΗΣ(ΝΟΤΗΣ)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F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F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6F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F1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F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ΜΗΤΑΦΙΔΗΣ ΤΡΙΑΝΤΑΦΥΛΛΟΣ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F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F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F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F1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F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ΜΗΤΣΟΤΑΚΗΣ ΚΥΡΙΑΚΟΣ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F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F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Β' </w:t>
            </w:r>
            <w:r w:rsidRPr="004D3269">
              <w:rPr>
                <w:rFonts w:ascii="Segoe UI" w:eastAsia="Times New Roman" w:hAnsi="Segoe UI" w:cs="Segoe UI"/>
                <w:sz w:val="18"/>
                <w:szCs w:val="18"/>
              </w:rPr>
              <w:t>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F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F1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F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ΜΙΧΑΗΛΙΔΗΣ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F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F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6F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F2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F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ΜΙΧΑΛΟΛΙΑΚΟΣ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F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F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F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F2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F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ΜΙΧΕΛΗΣ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F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F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6F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F2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F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ΜΙΧΕΛΟΓΙΑΝΝΑΚΗΣ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F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F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6F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F2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F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F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6F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F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F3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F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ΜΟΡΦΙΔΗΣ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F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F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F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F3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F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ΜΟΥΜΟΥΛΙΔΗΣ ΘΕΜΙΣΤΟΚΛΗΣ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F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F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F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F3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F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ΜΟΥΣΤΑΦΑ ΜΟΥΣΤΑΦΑ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F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F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F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F4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F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ΜΠΑΚΟΓΙΑΝΝΗ ΘΕΟΔΩΡΑ(ΝΤΟΡΑ)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F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F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F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F4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F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ΜΠΑΛΑΟΥΡΑΣ ΓΕΡΑΣΙΜΟΣ(ΜΑΚΗΣ)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F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F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F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F4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F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ΜΠΑΛΑΦΑΣ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F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F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F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F5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F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ΜΠΑΛΛΗΣ ΣΥΜΕΩΝ(ΜΑΚΗΣ)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F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F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F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F5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F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ΜΠΑΛΤΑΣ ΑΡΙΣΤΕΙΔΗΣ-ΝΙΚΟΛΑΟΣ-ΔΗΜΗΤΡΙΟΣ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F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F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F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F5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F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ΜΠΑΛΩΜΕΝΑΚΗΣ ΑΝΤΩΝΗΣ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F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F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F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F6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F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ΜΠΑΞΕΒΑΝΑΚΗΣ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F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F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F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F6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F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ΜΠΑΡΓΙΩΤΑΣ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F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6F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F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F6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F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ΜΠΑΡΚΑΣ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F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F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F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F7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F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ΜΠΓΙΑΛΑΣ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F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F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F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F7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F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ΜΠΟΛΑΡΗΣ ΜΑΡΚΟΣ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F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F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F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F7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F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ΜΠΟΥΚΩΡΟΣ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F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F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F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F7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F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ΜΠΟΥΡΑΣ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F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F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F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F8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F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ΜΩΡΑΪΤΗΣ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F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6F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F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F8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F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ΝΙΚΟΛΟΠΟΥΛΟΣ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F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6F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F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F8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F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ΝΤΖΙΜΑΝΗΣ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F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F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F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F9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F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ΞΑΝΘΟΣ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F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F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F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F9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F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ΞΥΔΑΚΗΣ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F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F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F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F9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F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ΟΙΚΟΝΟΜΟΥ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F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F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F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FA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F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ΟΥΡΣΟΥΖΙΔΗΣ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F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F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F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FA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F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ΠΑΛΛΗΣ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F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F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6F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FA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F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ΠΑΝΑΓΙΩΤΑΡΟΣ ΗΛΙΑΣ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F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F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F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FB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F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ΠΑΝΑΓΙΩΤΟΠΟΥΛΟΣ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F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6F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F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FB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F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ΠΑΝΑΓΟΥΛΗΣ ΕΥΣΤΑΘΙΟΣ(ΣΤΑΘΗΣ)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F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6F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F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FB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F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ΠΑΝΤΖΑΣ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F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F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F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FC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F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ΠΑΠΑΔΟΠΟΥΛΟΣ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F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F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F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FC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F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ΠΑΠΑΔΟΠΟΥΛΟΣ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F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F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F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FC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F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ΠΑΠΑΔΟΠΟΥΛΟΣ ΧΡΙΣΤΟΦΟΡΟΣ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F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F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F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FC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F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ΠΑΠΑΗΛΙΟΥ </w:t>
            </w:r>
            <w:r w:rsidRPr="004D3269">
              <w:rPr>
                <w:rFonts w:ascii="Segoe UI" w:eastAsia="Times New Roman" w:hAnsi="Segoe UI" w:cs="Segoe UI"/>
                <w:sz w:val="18"/>
                <w:szCs w:val="18"/>
              </w:rPr>
              <w:t>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F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F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F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FD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F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ΠΑΠΑΘΕΟΔΩΡΟΥ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F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6F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F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FD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F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ΠΑΠΑΚΩΣΤΑ-ΣΙΔΗΡΟΠΟΥΛΟΥ ΑΙΚΑΤΕΡΙΝΗ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6F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6F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F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FD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F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ΠΑΠΑΝΑΤΣΙΟΥ ΑΙΚΑΤΕΡΙΝΗ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6F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F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F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FE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F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ΠΑΠΑΡΗΓΑ ΑΛΕΞΑΝΔΡΑ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6F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6F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F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FE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F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ΠΑΠΑΦΙΛΙΠΠΟΥ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F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F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F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FE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F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ΠΑΠΑΧΡΙΣΤΟΠΟΥΛΟΣ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F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6F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F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FF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F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ΠΑΠΠΑΣ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F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F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6F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6FF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F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ΠΑΠΠΑΣ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F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F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6F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6FF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F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ΠΑΡΑΣΚΕΥΟΠΟΥΛΟΣ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F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F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6F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00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6F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ΠΑΡΑΣΤΑΤΙΔΗΣ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6F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6F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5FC370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00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0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ΠΑΥΛΙΔΗΣ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0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0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0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00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0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ΠΑΦΙΛΗΣ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0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70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0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01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0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ΠΛΑΚΙΩΤΑΚΗΣ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0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0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70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01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0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ΠΟΛΑΚΗΣ ΠΑΥΛΟΣ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0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0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0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01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0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ΠΡΑΤΣΟΛΗΣ ΑΝΑΣΤΑΣΙΟΣ(ΤΑΣΟΣ)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0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0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0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01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0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ΡΑΠΤΗ ΕΛΕΝΗ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70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0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0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02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0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ΡΙΖΟΣ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0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0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70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02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0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ΡΙΖΟΥΛΗΣ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0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0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0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02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0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ΣΑΛΜΑΣ ΜΑΡΙΟΣ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0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0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0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03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0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ΣΑΜΑΡΑΣ ΑΝΤΩΝΙΟΣ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0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0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0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03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0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ΣΑΝΤΟΡΙΝΙΟΣ ΝΕΚΤΑΡΙΟΣ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0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0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70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03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0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ΣΑΡΑΚΙΩΤΗΣ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0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0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70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04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0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ΣΑΡΙΔΗΣ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0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70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0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04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0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ΣΑΧΙΝΙΔΗΣ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0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0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0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04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0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ΣΕΒΑΣΤΑΚΗΣ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0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0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70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05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0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ΣΕΛΤΣΑΣ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0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0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0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05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0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ΣΗΦΑΚΗΣ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0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0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0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05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0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ΣΙΜΟΡΕΛΗΣ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0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0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0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06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0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ΣΚΑΝΔΑΛΙΔΗΣ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0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70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0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06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0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ΣΚΟΥΡΛΕΤΗΣ ΠΑΝΑΓΙΩΤΗΣ(ΠΑΝΟΣ)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0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0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Β' </w:t>
            </w:r>
            <w:r w:rsidRPr="004D3269">
              <w:rPr>
                <w:rFonts w:ascii="Segoe UI" w:eastAsia="Times New Roman" w:hAnsi="Segoe UI" w:cs="Segoe UI"/>
                <w:sz w:val="18"/>
                <w:szCs w:val="18"/>
              </w:rPr>
              <w:t>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0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06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0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ΣΚΟΥΡΟΛΙΑΚΟΣ ΠΑΝΑΓΙΩΤΗΣ(ΠΑΝΟΣ)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0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0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0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06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0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ΣΚΟΥΦΑ ΕΛΙΣΣΑΒΕΤ</w:t>
            </w:r>
          </w:p>
        </w:tc>
        <w:tc>
          <w:tcPr>
            <w:tcW w:w="1562" w:type="dxa"/>
            <w:tcBorders>
              <w:top w:val="nil"/>
              <w:left w:val="nil"/>
              <w:bottom w:val="single" w:sz="4" w:space="0" w:color="000000"/>
              <w:right w:val="single" w:sz="4" w:space="0" w:color="000000"/>
            </w:tcBorders>
            <w:shd w:val="clear" w:color="auto" w:fill="auto"/>
            <w:noWrap/>
            <w:vAlign w:val="center"/>
            <w:hideMark/>
          </w:tcPr>
          <w:p w14:paraId="5FC370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0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0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07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0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ΣΚΡΕΚΑΣ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0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0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0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07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0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ΣΠΑΡΤΙΝΟΣ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0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0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0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07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0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ΣΠΙΡΤΖΗΣ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0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0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0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08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0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ΣΤΑΘΑΚΗΣ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0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0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0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08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0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ΣΤΑΪΚΟΥΡΑΣ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0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0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70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08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0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ΣΤΑΜΑΤΑΚΗ ΕΛΕΝΗ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70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0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70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09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0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ΣΤΑΜΑΤΗΣ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0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0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0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09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0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ΣΤΑΜΠΟΥΛΗ ΑΦΡΟΔΙΤΗ</w:t>
            </w:r>
          </w:p>
        </w:tc>
        <w:tc>
          <w:tcPr>
            <w:tcW w:w="1562" w:type="dxa"/>
            <w:tcBorders>
              <w:top w:val="nil"/>
              <w:left w:val="nil"/>
              <w:bottom w:val="single" w:sz="4" w:space="0" w:color="000000"/>
              <w:right w:val="single" w:sz="4" w:space="0" w:color="000000"/>
            </w:tcBorders>
            <w:shd w:val="clear" w:color="auto" w:fill="auto"/>
            <w:noWrap/>
            <w:vAlign w:val="center"/>
            <w:hideMark/>
          </w:tcPr>
          <w:p w14:paraId="5FC370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0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0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09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0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ΣΤΕΡΓΙΟΥ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0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70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0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0A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0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ΣΤΕΦΟΣ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0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0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0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0A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0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ΣΤΟΓΙΑΝΝΙΔΗΣ </w:t>
            </w:r>
            <w:r w:rsidRPr="004D3269">
              <w:rPr>
                <w:rFonts w:ascii="Segoe UI" w:eastAsia="Times New Roman" w:hAnsi="Segoe UI" w:cs="Segoe UI"/>
                <w:sz w:val="18"/>
                <w:szCs w:val="18"/>
              </w:rPr>
              <w:t>ΓΡΗΓΟΡΙΟΣ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0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0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0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0A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0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ΣΤΥΛΙΟΣ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0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0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0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0B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0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ΣΥΝΤΥΧΑΚΗΣ ΕΜΜΑΝΟΥΗΛ</w:t>
            </w:r>
          </w:p>
        </w:tc>
        <w:tc>
          <w:tcPr>
            <w:tcW w:w="1562" w:type="dxa"/>
            <w:tcBorders>
              <w:top w:val="nil"/>
              <w:left w:val="nil"/>
              <w:bottom w:val="single" w:sz="4" w:space="0" w:color="000000"/>
              <w:right w:val="single" w:sz="4" w:space="0" w:color="000000"/>
            </w:tcBorders>
            <w:shd w:val="clear" w:color="auto" w:fill="auto"/>
            <w:noWrap/>
            <w:vAlign w:val="center"/>
            <w:hideMark/>
          </w:tcPr>
          <w:p w14:paraId="5FC370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70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70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0B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0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ΣΥΡΙΓΟΣ ΑΝΤΩΝΙΟΣ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0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0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0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0B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0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ΣΥΡΜΑΛΕΝΙΟΣ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0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0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0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0B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0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ΤΑΣΟΥΛΑΣ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0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0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0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0C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0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ΤΑΣΣΟΣ 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0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70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70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0C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0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ΤΕΛΙΓΙΟΡΙΔΟΥ ΟΛΥΜΠΙΑ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70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0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0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0C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0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ΤΖΑΒΑΡΑΣ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0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0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0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0D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0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ΤΖΑΚΡΗ ΘΕΟΔΩΡΑ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70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0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0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0D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0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ΤΖΑΜΑΚΛΗΣ ΧΑΡΙΛΑΟΣ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0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0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0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0D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0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ΤΖΕΛΕΠΗΣ ΜΙΧΑΗΛ</w:t>
            </w:r>
          </w:p>
        </w:tc>
        <w:tc>
          <w:tcPr>
            <w:tcW w:w="1562" w:type="dxa"/>
            <w:tcBorders>
              <w:top w:val="nil"/>
              <w:left w:val="nil"/>
              <w:bottom w:val="single" w:sz="4" w:space="0" w:color="000000"/>
              <w:right w:val="single" w:sz="4" w:space="0" w:color="000000"/>
            </w:tcBorders>
            <w:shd w:val="clear" w:color="auto" w:fill="auto"/>
            <w:noWrap/>
            <w:vAlign w:val="center"/>
            <w:hideMark/>
          </w:tcPr>
          <w:p w14:paraId="5FC370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70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0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0E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0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ΤΖΟΥΦΗ ΜΕΡΟΠΗ</w:t>
            </w:r>
          </w:p>
        </w:tc>
        <w:tc>
          <w:tcPr>
            <w:tcW w:w="1562" w:type="dxa"/>
            <w:tcBorders>
              <w:top w:val="nil"/>
              <w:left w:val="nil"/>
              <w:bottom w:val="single" w:sz="4" w:space="0" w:color="000000"/>
              <w:right w:val="single" w:sz="4" w:space="0" w:color="000000"/>
            </w:tcBorders>
            <w:shd w:val="clear" w:color="auto" w:fill="auto"/>
            <w:noWrap/>
            <w:vAlign w:val="center"/>
            <w:hideMark/>
          </w:tcPr>
          <w:p w14:paraId="5FC370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0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0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0E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0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ΤΟΣΚΑΣ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0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0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Β' </w:t>
            </w:r>
            <w:r w:rsidRPr="004D3269">
              <w:rPr>
                <w:rFonts w:ascii="Segoe UI" w:eastAsia="Times New Roman" w:hAnsi="Segoe UI" w:cs="Segoe UI"/>
                <w:sz w:val="18"/>
                <w:szCs w:val="18"/>
              </w:rPr>
              <w:t>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0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0E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0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ΤΡΑΓΑΚΗΣ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0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0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70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0F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0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ΤΡΙΑΝΤΑΦΥΛΛΙΔΗΣ ΑΛΕΞΑΝΔΡΟΣ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0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0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0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0F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0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ΤΡΙΑΝΤΑΦΥΛΛΟΥ ΜΑΡΙΑ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70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0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0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0F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0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ΤΣΑΚΑΛΩΤΟΣ ΕΥΚΛΕΙΔΗΣ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0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0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0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10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0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ΤΣΙΑΡΑΣ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0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0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0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10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1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ΤΣΙΠΡΑΣ ΑΛΕΞΙΟΣ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1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1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71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10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1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ΤΣΙΡΚΑΣ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1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1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1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10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1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ΤΣΙΡΩΝΗΣ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1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1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1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11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1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ΤΣΟΓΚΑΣ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1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1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1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11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1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ΦΑΜΕΛΛΟΣ ΣΩΚΡΑΤΗΣ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1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1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1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11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1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ΦΙΛΗΣ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1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1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1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12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1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ΦΛΑΜΠΟΥΡΑΡΗΣ ΑΛΕΞΑΝΔΡΟΣ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1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1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Α' </w:t>
            </w:r>
            <w:r w:rsidRPr="004D3269">
              <w:rPr>
                <w:rFonts w:ascii="Segoe UI" w:eastAsia="Times New Roman" w:hAnsi="Segoe UI" w:cs="Segoe UI"/>
                <w:sz w:val="18"/>
                <w:szCs w:val="18"/>
              </w:rPr>
              <w:t>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1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12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1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ΦΟΡΤΣΑΚΗΣ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1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1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1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12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1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ΦΩΤΗΛΑΣ ΙΑΣΩΝΑΣ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1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1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1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13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1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ΦΩΤΙΟΥ ΘΕΑΝΩ</w:t>
            </w:r>
          </w:p>
        </w:tc>
        <w:tc>
          <w:tcPr>
            <w:tcW w:w="1562" w:type="dxa"/>
            <w:tcBorders>
              <w:top w:val="nil"/>
              <w:left w:val="nil"/>
              <w:bottom w:val="single" w:sz="4" w:space="0" w:color="000000"/>
              <w:right w:val="single" w:sz="4" w:space="0" w:color="000000"/>
            </w:tcBorders>
            <w:shd w:val="clear" w:color="auto" w:fill="auto"/>
            <w:noWrap/>
            <w:vAlign w:val="center"/>
            <w:hideMark/>
          </w:tcPr>
          <w:p w14:paraId="5FC371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1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1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13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1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ΧΑΡΑΚΟΠΟΥΛΟΣ ΜΑΞΙΜΟΣ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1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1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1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13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1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ΧΑΤΖΗΔΑΚΗΣ ΚΩΝΣΤΑΝΤΙΝΟΣ(ΚΩΣΤΗΣ)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1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1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1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14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1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ΧΑΤΖΗΣΑΒΒΑΣ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1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1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5FC371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14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1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ΧΡΙΣΤΟΔΟΥΛΟΠΟΥΛΟΥ ΑΝΑΣΤΑΣΙΑ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71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1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1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14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1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ΧΡΙΣΤΟΦΙΛΟΠΟΥΛΟΥ ΠΑΡΑΣΚΕΥΗ(ΕΥΗ)</w:t>
            </w:r>
          </w:p>
        </w:tc>
        <w:tc>
          <w:tcPr>
            <w:tcW w:w="1562" w:type="dxa"/>
            <w:tcBorders>
              <w:top w:val="nil"/>
              <w:left w:val="nil"/>
              <w:bottom w:val="single" w:sz="4" w:space="0" w:color="000000"/>
              <w:right w:val="single" w:sz="4" w:space="0" w:color="000000"/>
            </w:tcBorders>
            <w:shd w:val="clear" w:color="auto" w:fill="auto"/>
            <w:noWrap/>
            <w:vAlign w:val="center"/>
            <w:hideMark/>
          </w:tcPr>
          <w:p w14:paraId="5FC371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71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1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15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1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ΨΑΡΙΑΝΟΣ ΓΡΗΓΟΡΙΟΣ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1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71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1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15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1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ΨΥΧΟΓΙΟΣ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1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1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1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15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vAlign w:val="center"/>
            <w:hideMark/>
          </w:tcPr>
          <w:p w14:paraId="5FC371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Σ.Α.Ψ: 21 (ΣΥΝΟΛΙΚΑ ΨΗΦΟΙ: NAI:154, OXI:143, ΠΡΝ:0)</w:t>
            </w:r>
          </w:p>
        </w:tc>
        <w:tc>
          <w:tcPr>
            <w:tcW w:w="1562" w:type="dxa"/>
            <w:tcBorders>
              <w:top w:val="nil"/>
              <w:left w:val="nil"/>
              <w:bottom w:val="single" w:sz="4" w:space="0" w:color="000000"/>
              <w:right w:val="single" w:sz="4" w:space="0" w:color="000000"/>
            </w:tcBorders>
            <w:shd w:val="clear" w:color="auto" w:fill="auto"/>
            <w:vAlign w:val="center"/>
            <w:hideMark/>
          </w:tcPr>
          <w:p w14:paraId="5FC371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c>
          <w:tcPr>
            <w:tcW w:w="1939" w:type="dxa"/>
            <w:tcBorders>
              <w:top w:val="nil"/>
              <w:left w:val="nil"/>
              <w:bottom w:val="single" w:sz="4" w:space="0" w:color="000000"/>
              <w:right w:val="single" w:sz="4" w:space="0" w:color="000000"/>
            </w:tcBorders>
            <w:shd w:val="clear" w:color="auto" w:fill="auto"/>
            <w:vAlign w:val="center"/>
            <w:hideMark/>
          </w:tcPr>
          <w:p w14:paraId="5FC371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5FC371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r>
      <w:tr w:rsidR="0020643A" w14:paraId="5FC3715F" w14:textId="77777777">
        <w:trPr>
          <w:trHeight w:val="480"/>
        </w:trPr>
        <w:tc>
          <w:tcPr>
            <w:tcW w:w="3823" w:type="dxa"/>
            <w:tcBorders>
              <w:top w:val="nil"/>
              <w:left w:val="single" w:sz="4" w:space="0" w:color="000000"/>
              <w:bottom w:val="single" w:sz="4" w:space="0" w:color="000000"/>
              <w:right w:val="single" w:sz="4" w:space="0" w:color="000000"/>
            </w:tcBorders>
            <w:shd w:val="clear" w:color="auto" w:fill="auto"/>
            <w:vAlign w:val="center"/>
            <w:hideMark/>
          </w:tcPr>
          <w:p w14:paraId="5FC371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Άρθρο: 21. </w:t>
            </w:r>
            <w:r w:rsidRPr="004D3269">
              <w:rPr>
                <w:rFonts w:ascii="Segoe UI" w:eastAsia="Times New Roman" w:hAnsi="Segoe UI" w:cs="Segoe UI"/>
                <w:sz w:val="18"/>
                <w:szCs w:val="18"/>
              </w:rPr>
              <w:t>Έξοδα Υπουργείου Τουρισμού (ΣΥΝΟΛΙΚΑ ΨΗΦΟΙ: NAI:154, OXI:143, ΠΡΝ:0)</w:t>
            </w:r>
          </w:p>
        </w:tc>
        <w:tc>
          <w:tcPr>
            <w:tcW w:w="1562" w:type="dxa"/>
            <w:tcBorders>
              <w:top w:val="nil"/>
              <w:left w:val="nil"/>
              <w:bottom w:val="single" w:sz="4" w:space="0" w:color="000000"/>
              <w:right w:val="single" w:sz="4" w:space="0" w:color="000000"/>
            </w:tcBorders>
            <w:shd w:val="clear" w:color="auto" w:fill="auto"/>
            <w:vAlign w:val="center"/>
            <w:hideMark/>
          </w:tcPr>
          <w:p w14:paraId="5FC371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c>
          <w:tcPr>
            <w:tcW w:w="1939" w:type="dxa"/>
            <w:tcBorders>
              <w:top w:val="nil"/>
              <w:left w:val="nil"/>
              <w:bottom w:val="single" w:sz="4" w:space="0" w:color="000000"/>
              <w:right w:val="single" w:sz="4" w:space="0" w:color="000000"/>
            </w:tcBorders>
            <w:shd w:val="clear" w:color="auto" w:fill="auto"/>
            <w:vAlign w:val="center"/>
            <w:hideMark/>
          </w:tcPr>
          <w:p w14:paraId="5FC371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5FC371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w:t>
            </w:r>
          </w:p>
        </w:tc>
      </w:tr>
      <w:tr w:rsidR="0020643A" w14:paraId="5FC3716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1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ΑΘΑΝΑΣΙΟΥ ΑΘΑΝΑΣΙΟΣ(ΝΑΣΟΣ)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1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1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1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16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1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ΑΘΑΝΑΣΙΟΥ ΧΑΡΑΛΑΜΠΟΣ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1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1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71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16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1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ΑΪΒΑΤΙΔΗΣ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1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1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1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17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1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ΑΚΡΙΩΤΗΣ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1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1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1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17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1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ΑΜΑΝΑΤΙΔΗΣ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1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1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1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17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1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ΑΜΥΡΑΣ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1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71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1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18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1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ΑΝΑΓΝΩΣΤΟΠΟΥΛΟΥ ΑΘΑΝΑΣΙΑ(ΣΙΑ)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71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1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1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18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1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ΑΝΑΣΤΑΣΙΑΔΗΣ ΣΑΒΒΑΣ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1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1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1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18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1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ΑΝΔΡΙΑΝΟΣ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1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1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71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19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1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ΑΝΤΩΝΙΑΔΗΣ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1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1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1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19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1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ΑΝΤΩΝΙΟΥ ΜΑΡΙΑ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71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1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1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19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1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ΑΝΤΩΝΙΟΥ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1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1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1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1A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1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ΑΠΟΣΤΟΛΟΥ ΕΥΑΓΓΕΛΟΣ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1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1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1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1A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1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ΑΡΑΜΠΑΤΖΗ ΦΩΤΕΙΝΗ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71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1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1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1A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1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ΑΡΑΧΩΒΙΤΗΣ 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1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1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1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1A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1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ΑΡΒΑΝΙΤΙΔΗΣ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1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71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1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1B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1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ΑΣΗΜΑΚΟΠΟΥΛΟΥ ΑΝΝΑ-ΜΙΣΕΛ</w:t>
            </w:r>
          </w:p>
        </w:tc>
        <w:tc>
          <w:tcPr>
            <w:tcW w:w="1562" w:type="dxa"/>
            <w:tcBorders>
              <w:top w:val="nil"/>
              <w:left w:val="nil"/>
              <w:bottom w:val="single" w:sz="4" w:space="0" w:color="000000"/>
              <w:right w:val="single" w:sz="4" w:space="0" w:color="000000"/>
            </w:tcBorders>
            <w:shd w:val="clear" w:color="auto" w:fill="auto"/>
            <w:noWrap/>
            <w:vAlign w:val="center"/>
            <w:hideMark/>
          </w:tcPr>
          <w:p w14:paraId="5FC371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1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1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1B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1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ΑΥΓΕΝΑΚΗΣ ΕΛΕΥΘΕΡΙΟΣ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1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1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71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1B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1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ΑΥΛΩΝΙΤΟΥ ΕΛΕΝΗ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71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1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1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1C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1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ΑΧΜΕΤ ΙΛΧΑΝ</w:t>
            </w:r>
          </w:p>
        </w:tc>
        <w:tc>
          <w:tcPr>
            <w:tcW w:w="1562" w:type="dxa"/>
            <w:tcBorders>
              <w:top w:val="nil"/>
              <w:left w:val="nil"/>
              <w:bottom w:val="single" w:sz="4" w:space="0" w:color="000000"/>
              <w:right w:val="single" w:sz="4" w:space="0" w:color="000000"/>
            </w:tcBorders>
            <w:shd w:val="clear" w:color="auto" w:fill="auto"/>
            <w:noWrap/>
            <w:vAlign w:val="center"/>
            <w:hideMark/>
          </w:tcPr>
          <w:p w14:paraId="5FC371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71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1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1C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1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ΒΑΓΕΝΑ ΑΝΝΑ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71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1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1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1C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1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ΒΑΓΙΩΝΑΚΗ ΕΥΑΓΓΕΛΙΑ(ΒΑΛΙΑ)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71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1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1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1D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1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ΒΑΓΙΩΝΑΣ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1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1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1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1D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1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ΒΑΚΗ ΦΩΤΕΙΝΗ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71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1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1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1D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1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ΒΑΡΒΙΤΣΙΩΤΗΣ ΜΙΛΤΙΑΔΗΣ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1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1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1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1E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1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ΒΑΡΔΑΚΗΣ ΣΩΚΡΑΤΗΣ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1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1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71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1E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1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ΒΑΡΔΑΛΗΣ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1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71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1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1E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1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ΒΑΡΕΜΕΝΟΣ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1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1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1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1F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1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ΒΕΝΙΖΕΛΟΣ ΕΥΑΓΓΕΛΟΣ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1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71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1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1F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1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ΒΕΡΝΑΡΔΑΚΗΣ </w:t>
            </w:r>
            <w:r w:rsidRPr="004D3269">
              <w:rPr>
                <w:rFonts w:ascii="Segoe UI" w:eastAsia="Times New Roman" w:hAnsi="Segoe UI" w:cs="Segoe UI"/>
                <w:sz w:val="18"/>
                <w:szCs w:val="18"/>
              </w:rPr>
              <w:t>ΧΡΙΣΤΟΦΟΡΟΣ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1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1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1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1F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1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ΒΕΣΥΡΟΠΟΥΛΟΣ ΑΠΟΣΤΟΛΟΣ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1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1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1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1F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1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ΒΕΤΤΑΣ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1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1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71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20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2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ΒΙΤΣΑΣ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2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2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72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20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2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ΒΛΑΣΗΣ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2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2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2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20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2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ΒΛΑΧΟΣ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2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2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2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21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2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ΒΛΑΧΟΥ ΣΩΤΗΡΙΑ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72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2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2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21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2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ΒΟΡΙΔΗΣ ΜΑΥΡΟΥΔΗΣ(ΜΑΚΗΣ)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2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2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2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21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2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ΒΟΥΛΤΕΨΗ ΣΟΦΙΑ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72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2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2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22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2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ΒΟΥΤΣΗΣ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2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2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2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22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2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ΒΡΑΝΤΖΑ ΠΑΝΑΓΙΩΤΑ</w:t>
            </w:r>
          </w:p>
        </w:tc>
        <w:tc>
          <w:tcPr>
            <w:tcW w:w="1562" w:type="dxa"/>
            <w:tcBorders>
              <w:top w:val="nil"/>
              <w:left w:val="nil"/>
              <w:bottom w:val="single" w:sz="4" w:space="0" w:color="000000"/>
              <w:right w:val="single" w:sz="4" w:space="0" w:color="000000"/>
            </w:tcBorders>
            <w:shd w:val="clear" w:color="auto" w:fill="auto"/>
            <w:noWrap/>
            <w:vAlign w:val="center"/>
            <w:hideMark/>
          </w:tcPr>
          <w:p w14:paraId="5FC372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2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2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22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2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ΒΡΟΥΤΣΗΣ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2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2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2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23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2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ΓΑΒΡΟΓΛΟΥ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2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2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2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23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2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ΓΑΚΗΣ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2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2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72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23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2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ΓΕΝΗΜΑΤΑ ΦΩΤΕΙΝΗ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72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72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2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24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2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ΓΕΝΝΙΑ ΓΕΩΡΓΙΑ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72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2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72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24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2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ΓΕΡΜΕΝΗΣ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2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2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2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24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2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ΓΕΡΟΒΑΣΙΛΗ ΟΛΓΑ</w:t>
            </w:r>
          </w:p>
        </w:tc>
        <w:tc>
          <w:tcPr>
            <w:tcW w:w="1562" w:type="dxa"/>
            <w:tcBorders>
              <w:top w:val="nil"/>
              <w:left w:val="nil"/>
              <w:bottom w:val="single" w:sz="4" w:space="0" w:color="000000"/>
              <w:right w:val="single" w:sz="4" w:space="0" w:color="000000"/>
            </w:tcBorders>
            <w:shd w:val="clear" w:color="auto" w:fill="auto"/>
            <w:noWrap/>
            <w:vAlign w:val="center"/>
            <w:hideMark/>
          </w:tcPr>
          <w:p w14:paraId="5FC372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2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2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24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2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ΓΕΩΡΓΑΝΤΑΣ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2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2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5FC372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25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2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ΓΕΩΡΓΙΑΔΗΣ ΜΑΡΙΟΣ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2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72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2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25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2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ΓΕΩΡΓΙΑΔΗΣ ΣΠΥΡΙΔΩΝ-ΑΔΩΝΙΣ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2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2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2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25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2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ΓΕΩΡΓΟΠΟΥΛΟΥ-ΣΑΛΤΑΡΗ ΕΥΣΤΑΘΙΑ(ΕΦΗ)</w:t>
            </w:r>
          </w:p>
        </w:tc>
        <w:tc>
          <w:tcPr>
            <w:tcW w:w="1562" w:type="dxa"/>
            <w:tcBorders>
              <w:top w:val="nil"/>
              <w:left w:val="nil"/>
              <w:bottom w:val="single" w:sz="4" w:space="0" w:color="000000"/>
              <w:right w:val="single" w:sz="4" w:space="0" w:color="000000"/>
            </w:tcBorders>
            <w:shd w:val="clear" w:color="auto" w:fill="auto"/>
            <w:noWrap/>
            <w:vAlign w:val="center"/>
            <w:hideMark/>
          </w:tcPr>
          <w:p w14:paraId="5FC372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2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2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26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2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ΓΙΑΚΟΥΜΑΤΟΣ ΓΕΡΑΣΙΜΟΣ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2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2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2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26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2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ΓΙΑΝΝΑΚΗΣ ΣΤΕΡΓΙΟΣ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2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2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2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26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2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ΓΙΑΝΝΑΚΙΔΗΣ ΕΥΣΤΑΘΙΟΣ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2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2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2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27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2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ΓΙΟΓΙΑΚΑΣ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2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2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2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27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2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ΓΚΑΡΑ ΑΝΑΣΤΑΣΙΑ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72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2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72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27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2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ΓΚΙΟΚΑΣ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2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72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2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28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2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ΓΚΙΟΛΑΣ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2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2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72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28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2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ΓΚΙΟΥΛΕΚΑΣ ΚΩΣΤΑΝΤΙΝΟΣ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2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2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2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28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2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ΓΡΕΓΟΣ ΑΝΤΩΝΙΟΣ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2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2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2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29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2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ΓΡΗΓΟΡΑΚΟΣ ΛΕΩΝΙΔΑΣ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2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72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2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29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2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ΔΑΒΑΚΗΣ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2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2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2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29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2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ΔΑΝΕΛΛΗΣ ΣΠΥΡΙΔΩΝ</w:t>
            </w:r>
          </w:p>
        </w:tc>
        <w:tc>
          <w:tcPr>
            <w:tcW w:w="1562" w:type="dxa"/>
            <w:tcBorders>
              <w:top w:val="nil"/>
              <w:left w:val="nil"/>
              <w:bottom w:val="single" w:sz="4" w:space="0" w:color="000000"/>
              <w:right w:val="single" w:sz="4" w:space="0" w:color="000000"/>
            </w:tcBorders>
            <w:shd w:val="clear" w:color="auto" w:fill="auto"/>
            <w:noWrap/>
            <w:vAlign w:val="center"/>
            <w:hideMark/>
          </w:tcPr>
          <w:p w14:paraId="5FC372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72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72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29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2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ΔΕΔΕΣ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2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2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2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2A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2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ΔΕΛΗΣ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2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72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2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2A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2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ΔΕΝΔΙΑΣ ΝΙΚΟΛΑΟΣ-ΓΕΩΡΓΙΟΣ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2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2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2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2A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2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ΔΗΜΑΡΑΣ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2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2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2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2B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2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ΔΗΜΑΣ ΧΡΙΣΤΟΣ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2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2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2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2B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2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ΔΗΜΗΤΡΙΑΔΗΣ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2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2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2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2B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2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ΔΗΜΟΣΧΑΚΗΣ ΑΝΑΣΤΑΣΙΟΣ(ΤΑΣΟΣ)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2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2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72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2C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2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ΔΟΥΖΙΝΑΣ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2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2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72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2C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2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ΔΡΑΓΑΣΑΚΗΣ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2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2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2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2C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2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ΔΡΙΤΣΑΣ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2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2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72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2D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2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ΔΡΙΤΣΕΛΗ ΠΑΝΑΓΙΩΤΑ</w:t>
            </w:r>
          </w:p>
        </w:tc>
        <w:tc>
          <w:tcPr>
            <w:tcW w:w="1562" w:type="dxa"/>
            <w:tcBorders>
              <w:top w:val="nil"/>
              <w:left w:val="nil"/>
              <w:bottom w:val="single" w:sz="4" w:space="0" w:color="000000"/>
              <w:right w:val="single" w:sz="4" w:space="0" w:color="000000"/>
            </w:tcBorders>
            <w:shd w:val="clear" w:color="auto" w:fill="auto"/>
            <w:noWrap/>
            <w:vAlign w:val="center"/>
            <w:hideMark/>
          </w:tcPr>
          <w:p w14:paraId="5FC372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2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2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2D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2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ΕΜΜΑΝΟΥΗΛΙΔΗΣ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2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2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2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2D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2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ΖΑΡΟΥΛΙΑ ΕΛΕΝΗ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72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2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2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2E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2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ΖΕΪΜΠΕΚ ΧΟΥΣΕΪΝ</w:t>
            </w:r>
          </w:p>
        </w:tc>
        <w:tc>
          <w:tcPr>
            <w:tcW w:w="1562" w:type="dxa"/>
            <w:tcBorders>
              <w:top w:val="nil"/>
              <w:left w:val="nil"/>
              <w:bottom w:val="single" w:sz="4" w:space="0" w:color="000000"/>
              <w:right w:val="single" w:sz="4" w:space="0" w:color="000000"/>
            </w:tcBorders>
            <w:shd w:val="clear" w:color="auto" w:fill="auto"/>
            <w:noWrap/>
            <w:vAlign w:val="center"/>
            <w:hideMark/>
          </w:tcPr>
          <w:p w14:paraId="5FC372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2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2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2E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2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ΖΟΥΡΑΡΗΣ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2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72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2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2E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2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ΗΓΟΥΜΕΝΙΔΗΣ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2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2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72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2E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2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ΗΛΙΟΠΟΥΛΟΣ ΠΑΝΑΓΙΩΤΗΣ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2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2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2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2F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2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ΘΕΛΕΡΙΤΗ ΜΑΡΙΑ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72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2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2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2F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2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ΘΕΟΔΩΡΑΚΗΣ 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2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72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2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2F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2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ΘΕΟΠΕΦΤΑΤΟΥ ΑΦΡΟΔΙΤΗ</w:t>
            </w:r>
          </w:p>
        </w:tc>
        <w:tc>
          <w:tcPr>
            <w:tcW w:w="1562" w:type="dxa"/>
            <w:tcBorders>
              <w:top w:val="nil"/>
              <w:left w:val="nil"/>
              <w:bottom w:val="single" w:sz="4" w:space="0" w:color="000000"/>
              <w:right w:val="single" w:sz="4" w:space="0" w:color="000000"/>
            </w:tcBorders>
            <w:shd w:val="clear" w:color="auto" w:fill="auto"/>
            <w:noWrap/>
            <w:vAlign w:val="center"/>
            <w:hideMark/>
          </w:tcPr>
          <w:p w14:paraId="5FC372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2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2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30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2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ΘΕΟΦΥΛΑΚΤΟΣ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3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3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3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30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3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ΘΕΟΧΑΡΗΣ ΘΕΟΧΑΡΗΣ(ΧΑΡΗΣ)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3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3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3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30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3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ΘΕΟΧΑΡΟΠΟΥΛΟΣ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3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73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3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31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3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ΘΕΩΝΑΣ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3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3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3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31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3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ΘΗΒΑΙΟΣ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3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3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3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31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3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ΘΡΑΨΑΝΙΩΤΗΣ ΕΜΜΑΝΟΥΗΛ</w:t>
            </w:r>
          </w:p>
        </w:tc>
        <w:tc>
          <w:tcPr>
            <w:tcW w:w="1562" w:type="dxa"/>
            <w:tcBorders>
              <w:top w:val="nil"/>
              <w:left w:val="nil"/>
              <w:bottom w:val="single" w:sz="4" w:space="0" w:color="000000"/>
              <w:right w:val="single" w:sz="4" w:space="0" w:color="000000"/>
            </w:tcBorders>
            <w:shd w:val="clear" w:color="auto" w:fill="auto"/>
            <w:noWrap/>
            <w:vAlign w:val="center"/>
            <w:hideMark/>
          </w:tcPr>
          <w:p w14:paraId="5FC373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3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73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32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3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ΙΓΓΛΕΖΗ ΑΙΚΑΤΕΡΙΝΗ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73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3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3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32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3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ΚΑΒΑΔΕΛΛΑΣ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3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73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3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32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3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ΚΑΒΒΑΔΑΣ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3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3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73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33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3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ΚΑΒΒΑΔΙΑ ΙΩΑΝΝΕΤΑ(ΑΝΝΕΤΑ)</w:t>
            </w:r>
          </w:p>
        </w:tc>
        <w:tc>
          <w:tcPr>
            <w:tcW w:w="1562" w:type="dxa"/>
            <w:tcBorders>
              <w:top w:val="nil"/>
              <w:left w:val="nil"/>
              <w:bottom w:val="single" w:sz="4" w:space="0" w:color="000000"/>
              <w:right w:val="single" w:sz="4" w:space="0" w:color="000000"/>
            </w:tcBorders>
            <w:shd w:val="clear" w:color="auto" w:fill="auto"/>
            <w:noWrap/>
            <w:vAlign w:val="center"/>
            <w:hideMark/>
          </w:tcPr>
          <w:p w14:paraId="5FC373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3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3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33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3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ΚΑΪΣΑΣ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3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3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73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33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3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ΚΑΚΛΑΜΑΝΗΣ ΝΙΚΗΤΑΣ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3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3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3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33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3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ΚΑΛΑΦΑΤΗΣ 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3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3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3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34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3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ΚΑΜΑΤΕΡΟΣ ΗΛΙΑΣ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3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3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73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34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3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ΚΑΜΜΕΝΟΣ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3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73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73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34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3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ΚΑΜΜΕΝΟΣ ΠΑΝΑΓΙΩΤΗΣ(ΠΑΝΟΣ)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3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73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3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35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3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ΚΑΝΕΛΛΗ ΓΑΡΥΦΑΛΛΙΑ(ΛΙΑΝΑ)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73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73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3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35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3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ΚΑΡΑΓΙΑΝΝΗΣ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3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3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3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35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3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ΚΑΡΑΓΙΑΝΝΙΔΗΣ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3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3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3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36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3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ΚΑΡΑ-ΓΙΟΥΣΟΥΦ ΑΪΧΑΝ</w:t>
            </w:r>
          </w:p>
        </w:tc>
        <w:tc>
          <w:tcPr>
            <w:tcW w:w="1562" w:type="dxa"/>
            <w:tcBorders>
              <w:top w:val="nil"/>
              <w:left w:val="nil"/>
              <w:bottom w:val="single" w:sz="4" w:space="0" w:color="000000"/>
              <w:right w:val="single" w:sz="4" w:space="0" w:color="000000"/>
            </w:tcBorders>
            <w:shd w:val="clear" w:color="auto" w:fill="auto"/>
            <w:noWrap/>
            <w:vAlign w:val="center"/>
            <w:hideMark/>
          </w:tcPr>
          <w:p w14:paraId="5FC373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3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3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36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3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ΚΑΡΑΓΚΟΥΝΗΣ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3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3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3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36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3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ΚΑΡΑΘΑΝΑΣΟΠΟΥΛΟΣ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3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73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3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37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3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ΚΑΡΑΚΩΣΤΑ ΕΥΑΓΓΕΛΙΑ(ΕΥΗ)</w:t>
            </w:r>
          </w:p>
        </w:tc>
        <w:tc>
          <w:tcPr>
            <w:tcW w:w="1562" w:type="dxa"/>
            <w:tcBorders>
              <w:top w:val="nil"/>
              <w:left w:val="nil"/>
              <w:bottom w:val="single" w:sz="4" w:space="0" w:color="000000"/>
              <w:right w:val="single" w:sz="4" w:space="0" w:color="000000"/>
            </w:tcBorders>
            <w:shd w:val="clear" w:color="auto" w:fill="auto"/>
            <w:noWrap/>
            <w:vAlign w:val="center"/>
            <w:hideMark/>
          </w:tcPr>
          <w:p w14:paraId="5FC373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3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73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37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3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ΚΑΡΑΚΩΣΤΑΣ ΕΥΑΓΓΕΛΟΣ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3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3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3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37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3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ΚΑΡΑΜΑΝΛΗ ΑΝΝΑ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73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3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3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38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3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ΚΑΡΑΜΑΝΛΗΣ ΚΩΝ/ΝΟΣ τ ΑΛΕΞ</w:t>
            </w:r>
          </w:p>
        </w:tc>
        <w:tc>
          <w:tcPr>
            <w:tcW w:w="1562" w:type="dxa"/>
            <w:tcBorders>
              <w:top w:val="nil"/>
              <w:left w:val="nil"/>
              <w:bottom w:val="single" w:sz="4" w:space="0" w:color="000000"/>
              <w:right w:val="single" w:sz="4" w:space="0" w:color="000000"/>
            </w:tcBorders>
            <w:shd w:val="clear" w:color="auto" w:fill="auto"/>
            <w:noWrap/>
            <w:vAlign w:val="center"/>
            <w:hideMark/>
          </w:tcPr>
          <w:p w14:paraId="5FC373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3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3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38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3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ΚΑΡΑΜΑΝΛΗΣ </w:t>
            </w:r>
            <w:r w:rsidRPr="004D3269">
              <w:rPr>
                <w:rFonts w:ascii="Segoe UI" w:eastAsia="Times New Roman" w:hAnsi="Segoe UI" w:cs="Segoe UI"/>
                <w:sz w:val="18"/>
                <w:szCs w:val="18"/>
              </w:rPr>
              <w:t>ΚΩΝ/ΝΟΣ τ ΑΧΙΛ</w:t>
            </w:r>
          </w:p>
        </w:tc>
        <w:tc>
          <w:tcPr>
            <w:tcW w:w="1562" w:type="dxa"/>
            <w:tcBorders>
              <w:top w:val="nil"/>
              <w:left w:val="nil"/>
              <w:bottom w:val="single" w:sz="4" w:space="0" w:color="000000"/>
              <w:right w:val="single" w:sz="4" w:space="0" w:color="000000"/>
            </w:tcBorders>
            <w:shd w:val="clear" w:color="auto" w:fill="auto"/>
            <w:noWrap/>
            <w:vAlign w:val="center"/>
            <w:hideMark/>
          </w:tcPr>
          <w:p w14:paraId="5FC373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3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3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38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3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ΚΑΡΑΝΑΣΤΑΣΗΣ ΑΠΟΣΤΟΛΟΣ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3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3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73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38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3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ΚΑΡΑΟΓΛΟΥ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3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3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3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39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3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ΚΑΡΑΣΑΡΛΙΔΟΥ ΕΥΦΡΟΣΥΝΗ(ΦΡΟΣΩ)</w:t>
            </w:r>
          </w:p>
        </w:tc>
        <w:tc>
          <w:tcPr>
            <w:tcW w:w="1562" w:type="dxa"/>
            <w:tcBorders>
              <w:top w:val="nil"/>
              <w:left w:val="nil"/>
              <w:bottom w:val="single" w:sz="4" w:space="0" w:color="000000"/>
              <w:right w:val="single" w:sz="4" w:space="0" w:color="000000"/>
            </w:tcBorders>
            <w:shd w:val="clear" w:color="auto" w:fill="auto"/>
            <w:noWrap/>
            <w:vAlign w:val="center"/>
            <w:hideMark/>
          </w:tcPr>
          <w:p w14:paraId="5FC373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3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3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39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3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ΚΑΡΑΣΜΑΝΗΣ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3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3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3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39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3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ΚΑΡΡΑΣ ΓΕΩΡΓΙΟΣ-ΔΗΜΗΤΡΙΟΣ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3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73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3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3A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3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ΚΑΣΑΠΙΔΗΣ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3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3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3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3A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3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ΚΑΣΙΔΙΑΡΗΣ ΗΛΙΑΣ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3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3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3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3A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3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ΚΑΣΙΜΑΤΗ ΕΙΡΗΝΗ(ΝΙΝΑ)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73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3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73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3B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3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ΚΑΣΤΟΡΗΣ ΑΣΤΕΡΙΟΣ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3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3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3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3B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3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ΚΑΤΡΟΥΓΚΑΛΟΣ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3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3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3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3B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3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ΚΑΤΣΑΒΡΙΑ-ΣΙΩΡΟΠΟΥΛΟΥ ΧΡΥΣΟΥΛΑ</w:t>
            </w:r>
          </w:p>
        </w:tc>
        <w:tc>
          <w:tcPr>
            <w:tcW w:w="1562" w:type="dxa"/>
            <w:tcBorders>
              <w:top w:val="nil"/>
              <w:left w:val="nil"/>
              <w:bottom w:val="single" w:sz="4" w:space="0" w:color="000000"/>
              <w:right w:val="single" w:sz="4" w:space="0" w:color="000000"/>
            </w:tcBorders>
            <w:shd w:val="clear" w:color="auto" w:fill="auto"/>
            <w:noWrap/>
            <w:vAlign w:val="center"/>
            <w:hideMark/>
          </w:tcPr>
          <w:p w14:paraId="5FC373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3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3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3C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3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ΚΑΤΣΑΝΙΩΤΗΣ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3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3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3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3C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3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ΚΑΤΣΑΦΑΔΟΣ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3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3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73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3C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3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ΚΑΤΣΗΣ ΜΑΡΙΟΣ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3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3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3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3D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3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ΚΑΤΣΙΑΝΤΩΝΗΣ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3CD" w14:textId="77777777" w:rsidR="00832F31" w:rsidRPr="004D3269" w:rsidRDefault="00E84ECF">
            <w:pPr>
              <w:spacing w:after="0" w:line="240" w:lineRule="auto"/>
              <w:contextualSpacing/>
              <w:rPr>
                <w:rFonts w:ascii="Segoe UI" w:eastAsia="Times New Roman" w:hAnsi="Segoe UI" w:cs="Segoe UI"/>
                <w:sz w:val="18"/>
                <w:szCs w:val="18"/>
              </w:rPr>
            </w:pPr>
            <w:r>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3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3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3D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3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ΚΑΤΣΙΚΗΣ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3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73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3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3D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3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ΚΑΤΣΩΤΗΣ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3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73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3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3D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3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ΚΑΦΑΝΤΑΡΗ ΧΑΡΟΥΛΑ</w:t>
            </w:r>
          </w:p>
        </w:tc>
        <w:tc>
          <w:tcPr>
            <w:tcW w:w="1562" w:type="dxa"/>
            <w:tcBorders>
              <w:top w:val="nil"/>
              <w:left w:val="nil"/>
              <w:bottom w:val="single" w:sz="4" w:space="0" w:color="000000"/>
              <w:right w:val="single" w:sz="4" w:space="0" w:color="000000"/>
            </w:tcBorders>
            <w:shd w:val="clear" w:color="auto" w:fill="auto"/>
            <w:noWrap/>
            <w:vAlign w:val="center"/>
            <w:hideMark/>
          </w:tcPr>
          <w:p w14:paraId="5FC373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3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3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3E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3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ΚΕΓΚΕΡΟΓΛΟΥ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3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73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73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3E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3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ΚΕΔΙΚΟΓΛΟΥ ΣΥΜΕΩΝ(ΣΙΜΟΣ)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3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3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3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3E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3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ΚΕΛΛΑΣ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3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3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3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3F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3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ΚΕΡΑΜΕΩΣ ΝΙΚΗ</w:t>
            </w:r>
          </w:p>
        </w:tc>
        <w:tc>
          <w:tcPr>
            <w:tcW w:w="1562" w:type="dxa"/>
            <w:tcBorders>
              <w:top w:val="nil"/>
              <w:left w:val="nil"/>
              <w:bottom w:val="single" w:sz="4" w:space="0" w:color="000000"/>
              <w:right w:val="single" w:sz="4" w:space="0" w:color="000000"/>
            </w:tcBorders>
            <w:shd w:val="clear" w:color="auto" w:fill="auto"/>
            <w:noWrap/>
            <w:vAlign w:val="center"/>
            <w:hideMark/>
          </w:tcPr>
          <w:p w14:paraId="5FC373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3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3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3F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3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ΚΕΦΑΛΙΔΟΥ ΧΑΡΟΥΛΑ(ΧΑΡΑ)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73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73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3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3F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3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ΚΕΦΑΛΟΓΙΑΝΝΗ ΟΛΓΑ</w:t>
            </w:r>
          </w:p>
        </w:tc>
        <w:tc>
          <w:tcPr>
            <w:tcW w:w="1562" w:type="dxa"/>
            <w:tcBorders>
              <w:top w:val="nil"/>
              <w:left w:val="nil"/>
              <w:bottom w:val="single" w:sz="4" w:space="0" w:color="000000"/>
              <w:right w:val="single" w:sz="4" w:space="0" w:color="000000"/>
            </w:tcBorders>
            <w:shd w:val="clear" w:color="auto" w:fill="auto"/>
            <w:noWrap/>
            <w:vAlign w:val="center"/>
            <w:hideMark/>
          </w:tcPr>
          <w:p w14:paraId="5FC373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3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3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40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3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ΚΙΚΙΛΙΑΣ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3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4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4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40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4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ΚΟΖΟΜΠΟΛΗ-ΑΜΑΝΑΤΙΔΗ ΠΑΝΑΓΙΩΤΑ</w:t>
            </w:r>
          </w:p>
        </w:tc>
        <w:tc>
          <w:tcPr>
            <w:tcW w:w="1562" w:type="dxa"/>
            <w:tcBorders>
              <w:top w:val="nil"/>
              <w:left w:val="nil"/>
              <w:bottom w:val="single" w:sz="4" w:space="0" w:color="000000"/>
              <w:right w:val="single" w:sz="4" w:space="0" w:color="000000"/>
            </w:tcBorders>
            <w:shd w:val="clear" w:color="auto" w:fill="auto"/>
            <w:noWrap/>
            <w:vAlign w:val="center"/>
            <w:hideMark/>
          </w:tcPr>
          <w:p w14:paraId="5FC374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4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4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40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4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ΚΟΚΚΑΛΗΣ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4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74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4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41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4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ΚΟΛΛΙΑ-ΤΣΑΡΟΥΧΑ ΜΑΡΙΑ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74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74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4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41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4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ΚΟΝΣΟΛΑΣ ΕΜΜΑΝΟΥΗΛ(ΜΑΝΟΣ)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4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4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74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41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4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ΚΟΝΤΟΓΕΩΡΓΟΣ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4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4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4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42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4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ΚΟΝΤΟΝΗΣ ΧΑΡΑΛΑΜΠΟΣ-ΣΤΑΥΡΟΣ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4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4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74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42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4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ΚΟΤΖΙΑΣ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4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4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4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42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4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ΚΟΥΖΗΛΟΣ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4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4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74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42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4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ΚΟΥΚΟΔΗΜΟΣ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4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4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4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43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4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ΚΟΥΚΟΥΤΣΗΣ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4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74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4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43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4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ΚΟΥΜΟΥΤΣΑΚΟΣ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4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4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4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43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4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ΚΟΥΝΤΟΥΡΑ ΕΛΕΝΑ</w:t>
            </w:r>
          </w:p>
        </w:tc>
        <w:tc>
          <w:tcPr>
            <w:tcW w:w="1562" w:type="dxa"/>
            <w:tcBorders>
              <w:top w:val="nil"/>
              <w:left w:val="nil"/>
              <w:bottom w:val="single" w:sz="4" w:space="0" w:color="000000"/>
              <w:right w:val="single" w:sz="4" w:space="0" w:color="000000"/>
            </w:tcBorders>
            <w:shd w:val="clear" w:color="auto" w:fill="auto"/>
            <w:noWrap/>
            <w:vAlign w:val="center"/>
            <w:hideMark/>
          </w:tcPr>
          <w:p w14:paraId="5FC374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74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4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44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4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ΚΟΥΡΑΚΗΣ ΑΝΑΣΤΑΣΙΟΣ(ΤΑΣΟΣ)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4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4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4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44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4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ΚΟΥΡΟΥΜΠΛΗΣ ΠΑΝΑΓΙΩΤΗΣ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4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4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4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44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4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ΚΟΥΤΣΟΥΚΟΣ ΓΙΑΝΝΗΣ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4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74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4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45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4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ΚΟΥΤΣΟΥΜΠΑΣ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4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4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4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45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4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ΚΟΥΤΣΟΥΜΠΑΣ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4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74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4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45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4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ΚΡΕΜΑΣΤΙΝΟΣ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4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74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74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46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4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ΚΥΡΙΑΖΙΔΗΣ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4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4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4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46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4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ΚΥΡΙΤΣΗΣ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4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4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4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46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4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ΚΩΝΣΤΑΝΤΙΝΕΑΣ ΠΕΤΡΟΣ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4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4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4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47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4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ΚΩΝΣΤΑΝΤΙΝΟΠΟΥΛΟΣ ΟΔΥΣΣΕΑΣ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4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74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4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47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4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ΚΩΝΣΤΑΝΤΟΠΟΥΛΟΣ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4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74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4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47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4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ΚΩΣΤΟΠΑΝΑΓΙΩΤΟΥ ΗΛΙΑΣ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4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4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74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47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4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ΛΑΓΟΣ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4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4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74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48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4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ΛΑΖΑΡΙΔΗΣ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4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74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4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48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4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ΛΑΜΠΡΟΥΛΗΣ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4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74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4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48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4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ΛΑΠΠΑΣ ΣΠΥΡΙΔΩΝΑΣ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4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4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4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49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4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ΛΕΒΕΝΤΗΣ ΒΑΣΙΛΗΣ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4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ΕΝ. </w:t>
            </w:r>
            <w:r w:rsidRPr="004D3269">
              <w:rPr>
                <w:rFonts w:ascii="Segoe UI" w:eastAsia="Times New Roman" w:hAnsi="Segoe UI" w:cs="Segoe UI"/>
                <w:sz w:val="18"/>
                <w:szCs w:val="18"/>
              </w:rPr>
              <w:t>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74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4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49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4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ΛΙΒΑΝΙΟΥ ΖΩΗ</w:t>
            </w:r>
          </w:p>
        </w:tc>
        <w:tc>
          <w:tcPr>
            <w:tcW w:w="1562" w:type="dxa"/>
            <w:tcBorders>
              <w:top w:val="nil"/>
              <w:left w:val="nil"/>
              <w:bottom w:val="single" w:sz="4" w:space="0" w:color="000000"/>
              <w:right w:val="single" w:sz="4" w:space="0" w:color="000000"/>
            </w:tcBorders>
            <w:shd w:val="clear" w:color="auto" w:fill="auto"/>
            <w:noWrap/>
            <w:vAlign w:val="center"/>
            <w:hideMark/>
          </w:tcPr>
          <w:p w14:paraId="5FC374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4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4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49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4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ΛΟΒΕΡΔΟΣ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4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74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4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4A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4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ΛΥΚΟΥΔΗΣ ΣΠΥΡΙΔΩΝ</w:t>
            </w:r>
          </w:p>
        </w:tc>
        <w:tc>
          <w:tcPr>
            <w:tcW w:w="1562" w:type="dxa"/>
            <w:tcBorders>
              <w:top w:val="nil"/>
              <w:left w:val="nil"/>
              <w:bottom w:val="single" w:sz="4" w:space="0" w:color="000000"/>
              <w:right w:val="single" w:sz="4" w:space="0" w:color="000000"/>
            </w:tcBorders>
            <w:shd w:val="clear" w:color="auto" w:fill="auto"/>
            <w:noWrap/>
            <w:vAlign w:val="center"/>
            <w:hideMark/>
          </w:tcPr>
          <w:p w14:paraId="5FC374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74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4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4A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4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ΜΑΝΙΑΤΗΣ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4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74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74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4A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4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ΜΑΝΙΟΣ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4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4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4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4B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4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ΜΑΝΤΑΣ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4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4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4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4B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4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ΜΑΝΩΛΑΚΟΥ</w:t>
            </w:r>
            <w:r w:rsidRPr="004D3269">
              <w:rPr>
                <w:rFonts w:ascii="Segoe UI" w:eastAsia="Times New Roman" w:hAnsi="Segoe UI" w:cs="Segoe UI"/>
                <w:sz w:val="18"/>
                <w:szCs w:val="18"/>
              </w:rPr>
              <w:t xml:space="preserve"> ΔΙΑΜΑΝΤΩ</w:t>
            </w:r>
          </w:p>
        </w:tc>
        <w:tc>
          <w:tcPr>
            <w:tcW w:w="1562" w:type="dxa"/>
            <w:tcBorders>
              <w:top w:val="nil"/>
              <w:left w:val="nil"/>
              <w:bottom w:val="single" w:sz="4" w:space="0" w:color="000000"/>
              <w:right w:val="single" w:sz="4" w:space="0" w:color="000000"/>
            </w:tcBorders>
            <w:shd w:val="clear" w:color="auto" w:fill="auto"/>
            <w:noWrap/>
            <w:vAlign w:val="center"/>
            <w:hideMark/>
          </w:tcPr>
          <w:p w14:paraId="5FC374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74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74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4B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4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ΜΑΡΔΑΣ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4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4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4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4C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4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ΜΑΡΚΟΥ ΑΙΚΑΤΕΡΙΝΗ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74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4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4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4C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4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ΜΑΡΤΙΝΟΥ ΓΕΩΡΓΙΑ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74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4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4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4C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4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ΜΑΥΡΩΤΑΣ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4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74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4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4C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4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ΜΕΓΑΛΟΜΥΣΤΑΚΑΣ ΑΝΑΣΤΑΣΙΟΣ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4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74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4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4D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4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ΜΕΓΑΛΟΟΙΚΟΝΟΜΟΥ ΘΕΟΔΩΡΑ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74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4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74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4D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4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ΜΕΪΚΟΠΟΥΛΟΣ ΑΛΕΞΑΝΔΡΟΣ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4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4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4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4D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4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ΜΕΪΜΑΡΑΚΗΣ ΕΥΑΓΓΕΛΟΣ-ΒΑΣΙΛΕΙΟΣ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4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4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4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4E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4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ΜΗΤΑΡΑΚΗΣ ΠΑΝΑΓΙΩΤΗΣ(ΝΟΤΗΣ)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4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4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74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4E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4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ΜΗΤΑΦΙΔΗΣ ΤΡΙΑΝΤΑΦΥΛΛΟΣ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4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4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4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4E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4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ΜΗΤΣΟΤΑΚΗΣ </w:t>
            </w:r>
            <w:r w:rsidRPr="004D3269">
              <w:rPr>
                <w:rFonts w:ascii="Segoe UI" w:eastAsia="Times New Roman" w:hAnsi="Segoe UI" w:cs="Segoe UI"/>
                <w:sz w:val="18"/>
                <w:szCs w:val="18"/>
              </w:rPr>
              <w:t>ΚΥΡΙΑΚΟΣ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4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4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4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4F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4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ΜΙΧΑΗΛΙΔΗΣ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4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4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74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4F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4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ΜΙΧΑΛΟΛΙΑΚΟΣ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4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4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4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4F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4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ΜΙΧΕΛΗΣ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4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4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74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50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4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ΜΙΧΕΛΟΓΙΑΝΝΑΚΗΣ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4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4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75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50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5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ΜΙΧΟΣ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5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75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5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50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5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ΜΟΡΦΙΔΗΣ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5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5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5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51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5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ΜΟΥΜΟΥΛΙΔΗΣ ΘΕΜΙΣΤΟΚΛΗΣ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5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5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5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51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5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ΜΟΥΣΤΑΦΑ ΜΟΥΣΤΑΦΑ</w:t>
            </w:r>
          </w:p>
        </w:tc>
        <w:tc>
          <w:tcPr>
            <w:tcW w:w="1562" w:type="dxa"/>
            <w:tcBorders>
              <w:top w:val="nil"/>
              <w:left w:val="nil"/>
              <w:bottom w:val="single" w:sz="4" w:space="0" w:color="000000"/>
              <w:right w:val="single" w:sz="4" w:space="0" w:color="000000"/>
            </w:tcBorders>
            <w:shd w:val="clear" w:color="auto" w:fill="auto"/>
            <w:noWrap/>
            <w:vAlign w:val="center"/>
            <w:hideMark/>
          </w:tcPr>
          <w:p w14:paraId="5FC375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5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5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51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5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ΜΠΑΚΟΓΙΑΝΝΗ ΘΕΟΔΩΡΑ(ΝΤΟΡΑ)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75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5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5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51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5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ΜΠΑΛΑΟΥΡΑΣ ΓΕΡΑΣΙΜΟΣ(ΜΑΚΗΣ)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5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5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5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52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5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ΜΠΑΛΑΦΑΣ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5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5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5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52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5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ΜΠΑΛΛΗΣ ΣΥΜΕΩΝ(ΜΑΚΗΣ)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5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5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5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52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5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ΜΠΑΛΤΑΣ ΑΡΙΣΤΕΙΔΗΣ-ΝΙΚΟΛΑΟΣ-ΔΗΜΗΤΡΙΟΣ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5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5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52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53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5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ΜΠΑΛΩΜΕΝΑΚΗΣ ΑΝΤΩΝΗΣ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5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5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53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53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5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ΜΠΑΞΕΒΑΝΑΚΗΣ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5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5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53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53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5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ΜΠΑΡΓΙΩΤΑΣ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5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75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53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54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5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ΜΠΑΡΚΑΣ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5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5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54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54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5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ΜΠΓΙΑΛΑΣ </w:t>
            </w:r>
            <w:r w:rsidRPr="004D3269">
              <w:rPr>
                <w:rFonts w:ascii="Segoe UI" w:eastAsia="Times New Roman" w:hAnsi="Segoe UI" w:cs="Segoe UI"/>
                <w:sz w:val="18"/>
                <w:szCs w:val="18"/>
              </w:rPr>
              <w:t>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5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5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54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54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5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ΜΠΟΛΑΡΗΣ ΜΑΡΚΟΣ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5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5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54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55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5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ΜΠΟΥΚΩΡΟΣ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5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5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55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55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5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ΜΠΟΥΡΑΣ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5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5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55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55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5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ΜΩΡΑΪΤΗΣ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5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75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55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56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5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ΝΙΚΟΛΟΠΟΥΛΟΣ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5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75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55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56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5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ΝΤΖΙΜΑΝΗΣ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5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5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56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56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5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ΞΑΝΘΟΣ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5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5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56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56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5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ΞΥΔΑΚΗΣ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5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5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56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57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5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ΟΙΚΟΝΟΜΟΥ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5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5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57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57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5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ΟΥΡΣΟΥΖΙΔΗΣ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5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5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57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57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5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ΠΑΛΛΗΣ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5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5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757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58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5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ΠΑΝΑΓΙΩΤΑΡΟΣ ΗΛΙΑΣ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5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5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58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58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5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ΠΑΝΑΓΙΩΤΟΠΟΥΛΟΣ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5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5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58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58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5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ΠΑΝΑΓΟΥΛΗΣ ΕΥΣΤΑΘΙΟΣ(ΣΤΑΘΗΣ)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5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75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58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59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5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ΠΑΝΤΖΑΣ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5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5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59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59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5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ΠΑΠΑΔΟΠΟΥΛΟΣ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5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5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59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59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5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ΠΑΠΑΔΟΠΟΥΛΟΣ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5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5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59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5A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5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ΠΑΠΑΔΟΠΟΥΛΟΣ ΧΡΙΣΤΟΦΟΡΟΣ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5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5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Β' </w:t>
            </w:r>
            <w:r w:rsidRPr="004D3269">
              <w:rPr>
                <w:rFonts w:ascii="Segoe UI" w:eastAsia="Times New Roman" w:hAnsi="Segoe UI" w:cs="Segoe UI"/>
                <w:sz w:val="18"/>
                <w:szCs w:val="18"/>
              </w:rPr>
              <w:t>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5A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5A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5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ΠΑΠΑΗΛΙΟΥ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5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5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5A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5A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5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ΠΑΠΑΘΕΟΔΩΡΟΥ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5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75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5A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5B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5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ΠΑΠΑΚΩΣΤΑ-ΣΙΔΗΡΟΠΟΥΛΟΥ ΑΙΚΑΤΕΡΙΝΗ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75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FC375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5A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5B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5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ΠΑΠΑΝΑΤΣΙΟΥ ΑΙΚΑΤΕΡΙΝΗ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75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5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5B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5B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5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ΠΑΠΑΡΗΓΑ ΑΛΕΞΑΝΔΡΑ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75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75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5B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5B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5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ΠΑΠΑΦΙΛΙΠΠΟΥ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5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5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5B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5C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5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ΠΑΠΑΧΡΙΣΤΟΠΟΥΛΟΣ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5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5FC375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5C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5C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5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ΠΑΠΠΑΣ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5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5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5C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5C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5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ΠΑΠΠΑΣ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5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5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5C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5D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5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ΠΑΡΑΣΚΕΥΟΠΟΥΛΟΣ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5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5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5D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5D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5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ΠΑΡΑΣΤΑΤΙΔΗΣ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5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5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5FC375D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5D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5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ΠΑΥΛΙΔΗΣ </w:t>
            </w:r>
            <w:r w:rsidRPr="004D3269">
              <w:rPr>
                <w:rFonts w:ascii="Segoe UI" w:eastAsia="Times New Roman" w:hAnsi="Segoe UI" w:cs="Segoe UI"/>
                <w:sz w:val="18"/>
                <w:szCs w:val="18"/>
              </w:rPr>
              <w:t>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5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5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5D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5E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5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ΠΑΦΙΛΗΣ ΑΘΑΝΑΣΙΟΣ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5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75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5E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5E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5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ΠΛΑΚΙΩΤΑΚΗΣ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5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5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75E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5E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5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ΠΟΛΑΚΗΣ ΠΑΥΛΟΣ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5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5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5E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5F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5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ΠΡΑΤΣΟΛΗΣ ΑΝΑΣΤΑΣΙΟΣ(ΤΑΣΟΣ)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5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5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5F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5F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5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ΡΑΠΤΗ ΕΛΕΝΗ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75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5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5F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5F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5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ΡΙΖΟΣ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5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5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75F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60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5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ΡΙΖΟΥΛΗΣ ΑΝΔΡΕΑΣ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5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5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5F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60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6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ΣΑΛΜΑΣ ΜΑΡΙΟΣ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6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6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60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60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6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ΣΑΜΑΡΑΣ ΑΝΤΩΝΙΟΣ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6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6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60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60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6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ΣΑΝΤΟΡΙΝΙΟΣ ΝΕΚΤΑΡΙΟΣ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6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6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760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61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6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ΣΑΡΑΚΙΩΤΗΣ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6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6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761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61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6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ΣΑΡΙΔΗΣ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6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FC376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61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61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6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ΣΑΧΙΝΙΔΗΣ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6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6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61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62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6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ΣΕΒΑΣΤΑΚΗΣ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6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6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762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62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6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ΣΕΛΤΣΑΣ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6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6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62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62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6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ΣΗΦΑΚΗΣ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6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6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62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63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62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ΣΙΜΟΡΕΛΗΣ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62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63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63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63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63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ΣΚΑΝΔΑΛΙΔΗΣ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63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763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63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63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63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ΣΚΟΥΡΛΕΤΗΣ </w:t>
            </w:r>
            <w:r w:rsidRPr="004D3269">
              <w:rPr>
                <w:rFonts w:ascii="Segoe UI" w:eastAsia="Times New Roman" w:hAnsi="Segoe UI" w:cs="Segoe UI"/>
                <w:sz w:val="18"/>
                <w:szCs w:val="18"/>
              </w:rPr>
              <w:t>ΠΑΝΑΓΙΩΤΗΣ(ΠΑΝΟΣ)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63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63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63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64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63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ΣΚΟΥΡΟΛΙΑΚΟΣ ΠΑΝΑΓΙΩΤΗΣ(ΠΑΝΟΣ)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63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63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64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64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64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ΣΚΟΥΦΑ ΕΛΙΣΣΑΒΕΤ</w:t>
            </w:r>
          </w:p>
        </w:tc>
        <w:tc>
          <w:tcPr>
            <w:tcW w:w="1562" w:type="dxa"/>
            <w:tcBorders>
              <w:top w:val="nil"/>
              <w:left w:val="nil"/>
              <w:bottom w:val="single" w:sz="4" w:space="0" w:color="000000"/>
              <w:right w:val="single" w:sz="4" w:space="0" w:color="000000"/>
            </w:tcBorders>
            <w:shd w:val="clear" w:color="auto" w:fill="auto"/>
            <w:noWrap/>
            <w:vAlign w:val="center"/>
            <w:hideMark/>
          </w:tcPr>
          <w:p w14:paraId="5FC3764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64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64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64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64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ΣΚΡΕΚΑΣ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64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64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64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65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64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ΣΠΑΡΤΙΝΟΣ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64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64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64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65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65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ΣΠΙΡΤΖΗΣ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65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65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65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65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65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ΣΤΑΘΑΚΗΣ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65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65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65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65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65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ΣΤΑΪΚΟΥΡΑΣ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65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65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FC3765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66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66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ΣΤΑΜΑΤΑΚΗ ΕΛΕΝΗ</w:t>
            </w:r>
          </w:p>
        </w:tc>
        <w:tc>
          <w:tcPr>
            <w:tcW w:w="1562" w:type="dxa"/>
            <w:tcBorders>
              <w:top w:val="nil"/>
              <w:left w:val="nil"/>
              <w:bottom w:val="single" w:sz="4" w:space="0" w:color="000000"/>
              <w:right w:val="single" w:sz="4" w:space="0" w:color="000000"/>
            </w:tcBorders>
            <w:shd w:val="clear" w:color="auto" w:fill="auto"/>
            <w:noWrap/>
            <w:vAlign w:val="center"/>
            <w:hideMark/>
          </w:tcPr>
          <w:p w14:paraId="5FC3766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66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766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66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66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ΣΤΑΜΑΤΗΣ ΔΗΜΗΤΡΙΟΣ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66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66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66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66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66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ΣΤΑΜΠΟΥΛΗ ΑΦΡΟΔΙΤΗ</w:t>
            </w:r>
          </w:p>
        </w:tc>
        <w:tc>
          <w:tcPr>
            <w:tcW w:w="1562" w:type="dxa"/>
            <w:tcBorders>
              <w:top w:val="nil"/>
              <w:left w:val="nil"/>
              <w:bottom w:val="single" w:sz="4" w:space="0" w:color="000000"/>
              <w:right w:val="single" w:sz="4" w:space="0" w:color="000000"/>
            </w:tcBorders>
            <w:shd w:val="clear" w:color="auto" w:fill="auto"/>
            <w:noWrap/>
            <w:vAlign w:val="center"/>
            <w:hideMark/>
          </w:tcPr>
          <w:p w14:paraId="5FC3766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66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66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67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66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ΣΤΕΡΓΙΟΥ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67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767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67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67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67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ΣΤΕΦΟΣ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67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67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67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67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67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ΣΤΟΓΙΑΝΝΙΔΗΣ ΓΡΗΓΟΡΙΟΣ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67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67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67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68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67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ΣΤΥΛΙΟΣ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67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68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68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68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68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ΣΥΝΤΥΧΑΚΗΣ ΕΜΜΑΝΟΥΗΛ</w:t>
            </w:r>
          </w:p>
        </w:tc>
        <w:tc>
          <w:tcPr>
            <w:tcW w:w="1562" w:type="dxa"/>
            <w:tcBorders>
              <w:top w:val="nil"/>
              <w:left w:val="nil"/>
              <w:bottom w:val="single" w:sz="4" w:space="0" w:color="000000"/>
              <w:right w:val="single" w:sz="4" w:space="0" w:color="000000"/>
            </w:tcBorders>
            <w:shd w:val="clear" w:color="auto" w:fill="auto"/>
            <w:noWrap/>
            <w:vAlign w:val="center"/>
            <w:hideMark/>
          </w:tcPr>
          <w:p w14:paraId="5FC3768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768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768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68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68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ΣΥΡΙΓΟΣ ΑΝΤΩΝΙΟΣ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68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68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68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69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68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ΣΥΡΜΑΛΕΝΙΟΣ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68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68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69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69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69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ΤΑΣΟΥΛΑΣ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69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69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69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69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69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ΤΑΣΣΟΣ ΣΤΑΥΡΟΣ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69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FC3769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769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6A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69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ΤΕΛΙΓΙΟΡΙΔΟΥ ΟΛΥΜΠΙΑ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769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69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69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6A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6A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ΤΖΑΒΑΡΑΣ 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6A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6A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6A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6A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6A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ΤΖΑΚΡΗ ΘΕΟΔΩΡΑ</w:t>
            </w:r>
          </w:p>
        </w:tc>
        <w:tc>
          <w:tcPr>
            <w:tcW w:w="1562" w:type="dxa"/>
            <w:tcBorders>
              <w:top w:val="nil"/>
              <w:left w:val="nil"/>
              <w:bottom w:val="single" w:sz="4" w:space="0" w:color="000000"/>
              <w:right w:val="single" w:sz="4" w:space="0" w:color="000000"/>
            </w:tcBorders>
            <w:shd w:val="clear" w:color="auto" w:fill="auto"/>
            <w:noWrap/>
            <w:vAlign w:val="center"/>
            <w:hideMark/>
          </w:tcPr>
          <w:p w14:paraId="5FC376A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6A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6A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6A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6A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ΤΖΑΜΑΚΛΗΣ ΧΑΡΙΛΑΟΣ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6A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6A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6A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6B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6B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ΤΖΕΛΕΠΗΣ ΜΙΧΑΗΛ</w:t>
            </w:r>
          </w:p>
        </w:tc>
        <w:tc>
          <w:tcPr>
            <w:tcW w:w="1562" w:type="dxa"/>
            <w:tcBorders>
              <w:top w:val="nil"/>
              <w:left w:val="nil"/>
              <w:bottom w:val="single" w:sz="4" w:space="0" w:color="000000"/>
              <w:right w:val="single" w:sz="4" w:space="0" w:color="000000"/>
            </w:tcBorders>
            <w:shd w:val="clear" w:color="auto" w:fill="auto"/>
            <w:noWrap/>
            <w:vAlign w:val="center"/>
            <w:hideMark/>
          </w:tcPr>
          <w:p w14:paraId="5FC376B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76B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6B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6B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6B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ΤΖΟΥΦΗ ΜΕΡΟΠΗ</w:t>
            </w:r>
          </w:p>
        </w:tc>
        <w:tc>
          <w:tcPr>
            <w:tcW w:w="1562" w:type="dxa"/>
            <w:tcBorders>
              <w:top w:val="nil"/>
              <w:left w:val="nil"/>
              <w:bottom w:val="single" w:sz="4" w:space="0" w:color="000000"/>
              <w:right w:val="single" w:sz="4" w:space="0" w:color="000000"/>
            </w:tcBorders>
            <w:shd w:val="clear" w:color="auto" w:fill="auto"/>
            <w:noWrap/>
            <w:vAlign w:val="center"/>
            <w:hideMark/>
          </w:tcPr>
          <w:p w14:paraId="5FC376B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6B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6B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6B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6B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ΤΟΣΚΑΣ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6B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6B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6B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6C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6B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ΤΡΑΓΑΚΗΣ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6C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6C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FC376C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6C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6C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ΤΡΙΑΝΤΑΦΥΛΛΙΔΗΣ ΑΛΕΞΑΝΔΡΟΣ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6C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6C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6C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6C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6C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ΤΡΙΑΝΤΑΦΥΛΛΟΥ ΜΑΡΙΑ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76C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6C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6C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6D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6C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ΤΣΑΚΑΛΩΤΟΣ ΕΥΚΛΕΙΔΗΣ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6C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6D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6D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6D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6D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ΤΣΙΑΡΑΣ </w:t>
            </w:r>
            <w:r w:rsidRPr="004D3269">
              <w:rPr>
                <w:rFonts w:ascii="Segoe UI" w:eastAsia="Times New Roman" w:hAnsi="Segoe UI" w:cs="Segoe UI"/>
                <w:sz w:val="18"/>
                <w:szCs w:val="18"/>
              </w:rPr>
              <w:t>ΚΩΝΣΤΑΝΤΙΝΟΣ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6D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6D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6D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6D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6D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ΤΣΙΠΡΑΣ ΑΛΕΞΙΟΣ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6D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6D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FC376D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6E1"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6D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ΤΣΙΡΚΑΣ ΒΑΣΙΛΕΙΟΣ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6D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6D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6E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6E6"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6E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ΤΣΙΡΩΝΗΣ ΙΩΑΝΝΗΣ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6E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6E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6E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6EB"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6E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ΤΣΟΓΚΑΣ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6E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6E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6E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6F0"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6E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ΦΑΜΕΛΛΟΣ ΣΩΚΡΑΤΗΣ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6E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6E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6E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6F5"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6F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ΦΙΛΗΣ ΝΙΚΟΛΑΟΣ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6F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6F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 xml:space="preserve">Α' </w:t>
            </w:r>
            <w:r w:rsidRPr="004D3269">
              <w:rPr>
                <w:rFonts w:ascii="Segoe UI" w:eastAsia="Times New Roman" w:hAnsi="Segoe UI" w:cs="Segoe UI"/>
                <w:sz w:val="18"/>
                <w:szCs w:val="18"/>
              </w:rPr>
              <w:t>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6F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6FA"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6F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ΦΛΑΜΠΟΥΡΑΡΗΣ ΑΛΕΞΑΝΔΡΟΣ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6F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6F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6F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6FF"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6F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ΦΟΡΤΣΑΚΗΣ ΘΕΟΔΩΡΟΣ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6F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6F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6F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704"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70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ΦΩΤΗΛΑΣ ΙΑΣΩΝΑΣ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70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70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70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709"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70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ΦΩΤΙΟΥ ΘΕΑΝΩ</w:t>
            </w:r>
          </w:p>
        </w:tc>
        <w:tc>
          <w:tcPr>
            <w:tcW w:w="1562" w:type="dxa"/>
            <w:tcBorders>
              <w:top w:val="nil"/>
              <w:left w:val="nil"/>
              <w:bottom w:val="single" w:sz="4" w:space="0" w:color="000000"/>
              <w:right w:val="single" w:sz="4" w:space="0" w:color="000000"/>
            </w:tcBorders>
            <w:shd w:val="clear" w:color="auto" w:fill="auto"/>
            <w:noWrap/>
            <w:vAlign w:val="center"/>
            <w:hideMark/>
          </w:tcPr>
          <w:p w14:paraId="5FC3770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70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70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70E"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70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ΧΑΡΑΚΟΠΟΥΛΟΣ ΜΑΞΙΜΟΣ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70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70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70D"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713"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70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ΧΑΤΖΗΔΑΚΗΣ ΚΩΝΣΤΑΝΤΙΝΟΣ(ΚΩΣΤΗΣ)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71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FC3771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712"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718"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71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ΧΑΤΖΗΣΑΒΒΑΣ ΧΡΗΣΤΟΣ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71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71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5FC37717"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71D"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71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ΧΡΙΣΤΟΔΟΥΛΟΠΟΥΛΟΥ ΑΝΑΣΤΑΣΙΑ</w:t>
            </w:r>
          </w:p>
        </w:tc>
        <w:tc>
          <w:tcPr>
            <w:tcW w:w="1562" w:type="dxa"/>
            <w:tcBorders>
              <w:top w:val="nil"/>
              <w:left w:val="nil"/>
              <w:bottom w:val="single" w:sz="4" w:space="0" w:color="000000"/>
              <w:right w:val="single" w:sz="4" w:space="0" w:color="000000"/>
            </w:tcBorders>
            <w:shd w:val="clear" w:color="auto" w:fill="auto"/>
            <w:noWrap/>
            <w:vAlign w:val="center"/>
            <w:hideMark/>
          </w:tcPr>
          <w:p w14:paraId="5FC3771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71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71C"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r w:rsidR="0020643A" w14:paraId="5FC37722"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71E"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ΧΡΙΣΤΟΦΙΛΟΠΟΥΛΟΥ ΠΑΡΑΣΚΕΥΗ(ΕΥΗ)</w:t>
            </w:r>
          </w:p>
        </w:tc>
        <w:tc>
          <w:tcPr>
            <w:tcW w:w="1562" w:type="dxa"/>
            <w:tcBorders>
              <w:top w:val="nil"/>
              <w:left w:val="nil"/>
              <w:bottom w:val="single" w:sz="4" w:space="0" w:color="000000"/>
              <w:right w:val="single" w:sz="4" w:space="0" w:color="000000"/>
            </w:tcBorders>
            <w:shd w:val="clear" w:color="auto" w:fill="auto"/>
            <w:noWrap/>
            <w:vAlign w:val="center"/>
            <w:hideMark/>
          </w:tcPr>
          <w:p w14:paraId="5FC3771F"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FC37720"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FC37721"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727"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723"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ΨΑΡΙΑΝΟΣ ΓΡΗΓΟΡΙΟΣ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724"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5FC37725"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FC37726"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ΟΧΙ</w:t>
            </w:r>
          </w:p>
        </w:tc>
      </w:tr>
      <w:tr w:rsidR="0020643A" w14:paraId="5FC3772C" w14:textId="77777777">
        <w:trPr>
          <w:trHeight w:val="300"/>
        </w:trPr>
        <w:tc>
          <w:tcPr>
            <w:tcW w:w="3823" w:type="dxa"/>
            <w:tcBorders>
              <w:top w:val="nil"/>
              <w:left w:val="single" w:sz="4" w:space="0" w:color="000000"/>
              <w:bottom w:val="single" w:sz="4" w:space="0" w:color="000000"/>
              <w:right w:val="single" w:sz="4" w:space="0" w:color="000000"/>
            </w:tcBorders>
            <w:shd w:val="clear" w:color="auto" w:fill="auto"/>
            <w:noWrap/>
            <w:vAlign w:val="center"/>
            <w:hideMark/>
          </w:tcPr>
          <w:p w14:paraId="5FC37728"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ΨΥΧΟΓΙΟΣ ΓΕΩΡΓΙΟΣ</w:t>
            </w:r>
          </w:p>
        </w:tc>
        <w:tc>
          <w:tcPr>
            <w:tcW w:w="1562" w:type="dxa"/>
            <w:tcBorders>
              <w:top w:val="nil"/>
              <w:left w:val="nil"/>
              <w:bottom w:val="single" w:sz="4" w:space="0" w:color="000000"/>
              <w:right w:val="single" w:sz="4" w:space="0" w:color="000000"/>
            </w:tcBorders>
            <w:shd w:val="clear" w:color="auto" w:fill="auto"/>
            <w:noWrap/>
            <w:vAlign w:val="center"/>
            <w:hideMark/>
          </w:tcPr>
          <w:p w14:paraId="5FC37729"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FC3772A"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FC3772B" w14:textId="77777777" w:rsidR="00832F31" w:rsidRPr="004D3269" w:rsidRDefault="00E84ECF">
            <w:pPr>
              <w:spacing w:after="0" w:line="240" w:lineRule="auto"/>
              <w:contextualSpacing/>
              <w:rPr>
                <w:rFonts w:ascii="Segoe UI" w:eastAsia="Times New Roman" w:hAnsi="Segoe UI" w:cs="Segoe UI"/>
                <w:sz w:val="18"/>
                <w:szCs w:val="18"/>
              </w:rPr>
            </w:pPr>
            <w:r w:rsidRPr="004D3269">
              <w:rPr>
                <w:rFonts w:ascii="Segoe UI" w:eastAsia="Times New Roman" w:hAnsi="Segoe UI" w:cs="Segoe UI"/>
                <w:sz w:val="18"/>
                <w:szCs w:val="18"/>
              </w:rPr>
              <w:t>ΝΑΙ</w:t>
            </w:r>
          </w:p>
        </w:tc>
      </w:tr>
    </w:tbl>
    <w:p w14:paraId="5FC3772D" w14:textId="77777777" w:rsidR="0020643A" w:rsidRDefault="0020643A">
      <w:pPr>
        <w:spacing w:after="0" w:line="600" w:lineRule="auto"/>
        <w:contextualSpacing/>
        <w:jc w:val="both"/>
        <w:rPr>
          <w:rFonts w:asciiTheme="minorHAnsi" w:eastAsiaTheme="minorHAnsi" w:hAnsiTheme="minorHAnsi" w:cstheme="minorBidi"/>
          <w:sz w:val="22"/>
          <w:szCs w:val="22"/>
          <w:lang w:eastAsia="en-US"/>
        </w:rPr>
      </w:pPr>
    </w:p>
    <w:p w14:paraId="5FC3772E" w14:textId="77777777" w:rsidR="0020643A" w:rsidRDefault="00E84ECF">
      <w:pPr>
        <w:spacing w:after="0" w:line="600" w:lineRule="auto"/>
        <w:contextualSpacing/>
        <w:jc w:val="center"/>
        <w:rPr>
          <w:rFonts w:eastAsiaTheme="minorHAnsi"/>
          <w:color w:val="FF0000"/>
          <w:szCs w:val="22"/>
          <w:lang w:eastAsia="en-US"/>
        </w:rPr>
      </w:pPr>
      <w:r w:rsidRPr="00C470C2">
        <w:rPr>
          <w:rFonts w:eastAsiaTheme="minorHAnsi"/>
          <w:color w:val="FF0000"/>
          <w:szCs w:val="22"/>
          <w:lang w:eastAsia="en-US"/>
        </w:rPr>
        <w:t>ΑΛΛΑΓΗ ΣΕΛΙΔΑΣ</w:t>
      </w:r>
    </w:p>
    <w:p w14:paraId="5FC3772F" w14:textId="77777777" w:rsidR="0020643A" w:rsidRDefault="0020643A">
      <w:pPr>
        <w:spacing w:after="0" w:line="600" w:lineRule="auto"/>
        <w:contextualSpacing/>
        <w:jc w:val="center"/>
        <w:rPr>
          <w:rFonts w:eastAsiaTheme="minorHAnsi"/>
          <w:color w:val="FF0000"/>
          <w:szCs w:val="22"/>
          <w:lang w:eastAsia="en-US"/>
        </w:rPr>
      </w:pPr>
    </w:p>
    <w:p w14:paraId="5FC37730" w14:textId="77777777" w:rsidR="0020643A" w:rsidRDefault="0020643A">
      <w:pPr>
        <w:spacing w:after="0" w:line="600" w:lineRule="auto"/>
        <w:contextualSpacing/>
        <w:jc w:val="center"/>
        <w:rPr>
          <w:rFonts w:eastAsiaTheme="minorHAnsi"/>
          <w:color w:val="FF0000"/>
          <w:szCs w:val="22"/>
          <w:lang w:eastAsia="en-US"/>
        </w:rPr>
      </w:pPr>
    </w:p>
    <w:p w14:paraId="5FC37731" w14:textId="77777777" w:rsidR="0020643A" w:rsidRDefault="0020643A">
      <w:pPr>
        <w:spacing w:after="0" w:line="600" w:lineRule="auto"/>
        <w:contextualSpacing/>
        <w:jc w:val="center"/>
        <w:rPr>
          <w:rFonts w:eastAsiaTheme="minorHAnsi"/>
          <w:color w:val="FF0000"/>
          <w:szCs w:val="22"/>
          <w:lang w:eastAsia="en-US"/>
        </w:rPr>
      </w:pPr>
    </w:p>
    <w:p w14:paraId="5FC37732" w14:textId="77777777" w:rsidR="0020643A" w:rsidRDefault="0020643A">
      <w:pPr>
        <w:spacing w:after="0" w:line="600" w:lineRule="auto"/>
        <w:contextualSpacing/>
        <w:jc w:val="center"/>
        <w:rPr>
          <w:rFonts w:eastAsiaTheme="minorHAnsi"/>
          <w:color w:val="FF0000"/>
          <w:szCs w:val="22"/>
          <w:lang w:eastAsia="en-US"/>
        </w:rPr>
      </w:pPr>
    </w:p>
    <w:p w14:paraId="5FC37733" w14:textId="77777777" w:rsidR="0020643A" w:rsidRDefault="0020643A">
      <w:pPr>
        <w:spacing w:after="0" w:line="600" w:lineRule="auto"/>
        <w:contextualSpacing/>
        <w:jc w:val="center"/>
        <w:rPr>
          <w:rFonts w:eastAsiaTheme="minorHAnsi"/>
          <w:color w:val="FF0000"/>
          <w:szCs w:val="22"/>
          <w:lang w:eastAsia="en-US"/>
        </w:rPr>
      </w:pPr>
    </w:p>
    <w:p w14:paraId="5FC37734" w14:textId="77777777" w:rsidR="0020643A" w:rsidRDefault="0020643A">
      <w:pPr>
        <w:spacing w:after="0" w:line="600" w:lineRule="auto"/>
        <w:contextualSpacing/>
        <w:jc w:val="center"/>
        <w:rPr>
          <w:rFonts w:eastAsiaTheme="minorHAnsi"/>
          <w:color w:val="FF0000"/>
          <w:szCs w:val="22"/>
          <w:lang w:eastAsia="en-US"/>
        </w:rPr>
      </w:pPr>
    </w:p>
    <w:p w14:paraId="5FC37735" w14:textId="77777777" w:rsidR="0020643A" w:rsidRDefault="0020643A">
      <w:pPr>
        <w:spacing w:after="0" w:line="600" w:lineRule="auto"/>
        <w:contextualSpacing/>
        <w:jc w:val="center"/>
        <w:rPr>
          <w:rFonts w:eastAsiaTheme="minorHAnsi"/>
          <w:color w:val="FF0000"/>
          <w:szCs w:val="22"/>
          <w:lang w:eastAsia="en-US"/>
        </w:rPr>
      </w:pPr>
    </w:p>
    <w:p w14:paraId="5FC37736" w14:textId="77777777" w:rsidR="0020643A" w:rsidRDefault="0020643A">
      <w:pPr>
        <w:spacing w:after="0" w:line="600" w:lineRule="auto"/>
        <w:contextualSpacing/>
        <w:jc w:val="center"/>
        <w:rPr>
          <w:rFonts w:eastAsiaTheme="minorHAnsi"/>
          <w:color w:val="FF0000"/>
          <w:szCs w:val="22"/>
          <w:lang w:eastAsia="en-US"/>
        </w:rPr>
      </w:pPr>
    </w:p>
    <w:p w14:paraId="5FC37737" w14:textId="77777777" w:rsidR="0020643A" w:rsidRDefault="0020643A">
      <w:pPr>
        <w:spacing w:after="0" w:line="600" w:lineRule="auto"/>
        <w:contextualSpacing/>
        <w:jc w:val="center"/>
        <w:rPr>
          <w:rFonts w:eastAsiaTheme="minorHAnsi"/>
          <w:color w:val="FF0000"/>
          <w:szCs w:val="22"/>
          <w:lang w:eastAsia="en-US"/>
        </w:rPr>
      </w:pPr>
    </w:p>
    <w:p w14:paraId="5FC37738" w14:textId="77777777" w:rsidR="0020643A" w:rsidRDefault="0020643A">
      <w:pPr>
        <w:spacing w:after="0" w:line="600" w:lineRule="auto"/>
        <w:contextualSpacing/>
        <w:jc w:val="center"/>
        <w:rPr>
          <w:rFonts w:eastAsiaTheme="minorHAnsi"/>
          <w:color w:val="FF0000"/>
          <w:szCs w:val="22"/>
          <w:lang w:eastAsia="en-US"/>
        </w:rPr>
      </w:pPr>
    </w:p>
    <w:p w14:paraId="5FC37739" w14:textId="77777777" w:rsidR="0020643A" w:rsidRDefault="0020643A">
      <w:pPr>
        <w:spacing w:after="0" w:line="600" w:lineRule="auto"/>
        <w:contextualSpacing/>
        <w:jc w:val="center"/>
        <w:rPr>
          <w:rFonts w:eastAsiaTheme="minorHAnsi"/>
          <w:color w:val="FF0000"/>
          <w:szCs w:val="22"/>
          <w:lang w:eastAsia="en-US"/>
        </w:rPr>
      </w:pPr>
    </w:p>
    <w:p w14:paraId="5FC3773A" w14:textId="77777777" w:rsidR="0020643A" w:rsidRDefault="0020643A">
      <w:pPr>
        <w:spacing w:after="0" w:line="600" w:lineRule="auto"/>
        <w:contextualSpacing/>
        <w:jc w:val="center"/>
        <w:rPr>
          <w:rFonts w:eastAsiaTheme="minorHAnsi"/>
          <w:color w:val="FF0000"/>
          <w:szCs w:val="22"/>
          <w:lang w:eastAsia="en-US"/>
        </w:rPr>
      </w:pPr>
    </w:p>
    <w:p w14:paraId="5FC3773B" w14:textId="77777777" w:rsidR="0020643A" w:rsidRDefault="0020643A">
      <w:pPr>
        <w:spacing w:after="0" w:line="600" w:lineRule="auto"/>
        <w:contextualSpacing/>
        <w:jc w:val="center"/>
        <w:rPr>
          <w:rFonts w:eastAsiaTheme="minorHAnsi"/>
          <w:color w:val="FF0000"/>
          <w:szCs w:val="22"/>
          <w:lang w:eastAsia="en-US"/>
        </w:rPr>
      </w:pPr>
    </w:p>
    <w:p w14:paraId="5FC3773C" w14:textId="77777777" w:rsidR="0020643A" w:rsidRDefault="0020643A">
      <w:pPr>
        <w:spacing w:after="0" w:line="600" w:lineRule="auto"/>
        <w:contextualSpacing/>
        <w:jc w:val="center"/>
        <w:rPr>
          <w:rFonts w:eastAsiaTheme="minorHAnsi"/>
          <w:color w:val="FF0000"/>
          <w:szCs w:val="22"/>
          <w:lang w:eastAsia="en-US"/>
        </w:rPr>
      </w:pPr>
    </w:p>
    <w:p w14:paraId="5FC3773D" w14:textId="77777777" w:rsidR="0020643A" w:rsidRDefault="0020643A">
      <w:pPr>
        <w:spacing w:after="0" w:line="600" w:lineRule="auto"/>
        <w:contextualSpacing/>
        <w:jc w:val="center"/>
        <w:rPr>
          <w:rFonts w:eastAsiaTheme="minorHAnsi"/>
          <w:color w:val="FF0000"/>
          <w:szCs w:val="22"/>
          <w:lang w:eastAsia="en-US"/>
        </w:rPr>
      </w:pPr>
    </w:p>
    <w:p w14:paraId="5FC3773E" w14:textId="77777777" w:rsidR="0020643A" w:rsidRDefault="0020643A">
      <w:pPr>
        <w:spacing w:after="0" w:line="600" w:lineRule="auto"/>
        <w:contextualSpacing/>
        <w:jc w:val="center"/>
        <w:rPr>
          <w:rFonts w:eastAsiaTheme="minorHAnsi"/>
          <w:color w:val="FF0000"/>
          <w:szCs w:val="22"/>
          <w:lang w:eastAsia="en-US"/>
        </w:rPr>
      </w:pPr>
    </w:p>
    <w:p w14:paraId="5FC3773F" w14:textId="77777777" w:rsidR="0020643A" w:rsidRDefault="0020643A">
      <w:pPr>
        <w:spacing w:after="0" w:line="600" w:lineRule="auto"/>
        <w:contextualSpacing/>
        <w:jc w:val="center"/>
        <w:rPr>
          <w:rFonts w:eastAsiaTheme="minorHAnsi"/>
          <w:color w:val="FF0000"/>
          <w:szCs w:val="22"/>
          <w:lang w:eastAsia="en-US"/>
        </w:rPr>
      </w:pPr>
    </w:p>
    <w:p w14:paraId="5FC37740" w14:textId="77777777" w:rsidR="0020643A" w:rsidRDefault="00E84ECF">
      <w:pPr>
        <w:spacing w:after="0" w:line="600" w:lineRule="auto"/>
        <w:ind w:firstLine="720"/>
        <w:contextualSpacing/>
        <w:jc w:val="both"/>
        <w:rPr>
          <w:rFonts w:eastAsiaTheme="minorHAnsi"/>
          <w:szCs w:val="24"/>
          <w:lang w:eastAsia="en-US"/>
        </w:rPr>
      </w:pPr>
      <w:r w:rsidRPr="00FA1B2A">
        <w:rPr>
          <w:rFonts w:eastAsiaTheme="minorHAnsi"/>
          <w:b/>
          <w:szCs w:val="24"/>
          <w:lang w:eastAsia="en-US"/>
        </w:rPr>
        <w:t xml:space="preserve">ΠΡΟΕΔΡΕΥΩΝ (Γεώργιος Βαρεμένος): </w:t>
      </w:r>
      <w:r w:rsidRPr="00FA1B2A">
        <w:rPr>
          <w:rFonts w:eastAsiaTheme="minorHAnsi"/>
          <w:szCs w:val="24"/>
          <w:lang w:eastAsia="en-US"/>
        </w:rPr>
        <w:t>Συνεπώς το σχέδιο νόμου του Υπουργείου Οικονομικών</w:t>
      </w:r>
      <w:r>
        <w:rPr>
          <w:rFonts w:eastAsiaTheme="minorHAnsi"/>
          <w:szCs w:val="24"/>
          <w:lang w:eastAsia="en-US"/>
        </w:rPr>
        <w:t>:</w:t>
      </w:r>
      <w:r w:rsidRPr="00FA1B2A">
        <w:rPr>
          <w:rFonts w:eastAsiaTheme="minorHAnsi"/>
          <w:szCs w:val="24"/>
          <w:lang w:eastAsia="en-US"/>
        </w:rPr>
        <w:t xml:space="preserve"> «Κύρωση του Κρατικού Προϋπολογισμού οικο</w:t>
      </w:r>
      <w:r>
        <w:rPr>
          <w:rFonts w:eastAsiaTheme="minorHAnsi"/>
          <w:szCs w:val="24"/>
          <w:lang w:eastAsia="en-US"/>
        </w:rPr>
        <w:t>νομικού έτους 2019» έγινε δεκτό</w:t>
      </w:r>
      <w:r>
        <w:rPr>
          <w:rFonts w:eastAsiaTheme="minorHAnsi"/>
          <w:szCs w:val="24"/>
          <w:lang w:eastAsia="en-US"/>
        </w:rPr>
        <w:t>, σε μόνη συζήτηση,</w:t>
      </w:r>
      <w:r w:rsidRPr="00FA1B2A">
        <w:rPr>
          <w:rFonts w:eastAsiaTheme="minorHAnsi"/>
          <w:szCs w:val="24"/>
          <w:lang w:eastAsia="en-US"/>
        </w:rPr>
        <w:t xml:space="preserve"> κατά </w:t>
      </w:r>
      <w:r>
        <w:rPr>
          <w:rFonts w:eastAsiaTheme="minorHAnsi"/>
          <w:szCs w:val="24"/>
          <w:lang w:eastAsia="en-US"/>
        </w:rPr>
        <w:t>τον Κανονισμό της Βουλής και έχει ως εξής:</w:t>
      </w:r>
    </w:p>
    <w:p w14:paraId="5FC37741" w14:textId="77777777" w:rsidR="0020643A" w:rsidRDefault="00E84ECF">
      <w:pPr>
        <w:spacing w:after="0" w:line="600" w:lineRule="auto"/>
        <w:ind w:firstLine="709"/>
        <w:contextualSpacing/>
        <w:jc w:val="center"/>
        <w:rPr>
          <w:rFonts w:eastAsiaTheme="minorHAnsi"/>
          <w:color w:val="FF0000"/>
          <w:szCs w:val="24"/>
          <w:lang w:eastAsia="en-US"/>
        </w:rPr>
      </w:pPr>
      <w:r w:rsidRPr="00B20622">
        <w:rPr>
          <w:rFonts w:eastAsiaTheme="minorHAnsi"/>
          <w:color w:val="FF0000"/>
          <w:szCs w:val="24"/>
          <w:lang w:eastAsia="en-US"/>
        </w:rPr>
        <w:t>(Να μπει η σελίδα 634.α.)</w:t>
      </w:r>
    </w:p>
    <w:p w14:paraId="5FC37742" w14:textId="77777777" w:rsidR="0020643A" w:rsidRDefault="00E84ECF">
      <w:pPr>
        <w:spacing w:after="0" w:line="600" w:lineRule="auto"/>
        <w:ind w:firstLine="720"/>
        <w:contextualSpacing/>
        <w:jc w:val="both"/>
        <w:rPr>
          <w:rFonts w:eastAsiaTheme="minorHAnsi"/>
          <w:szCs w:val="24"/>
          <w:lang w:eastAsia="en-US"/>
        </w:rPr>
      </w:pPr>
      <w:r w:rsidRPr="00FA1B2A">
        <w:rPr>
          <w:rFonts w:eastAsiaTheme="minorHAnsi"/>
          <w:b/>
          <w:szCs w:val="24"/>
          <w:lang w:eastAsia="en-US"/>
        </w:rPr>
        <w:t xml:space="preserve">ΠΡΟΕΔΡΕΥΩΝ (Γεώργιος Βαρεμένος): </w:t>
      </w:r>
      <w:r w:rsidRPr="00FA1B2A">
        <w:rPr>
          <w:rFonts w:eastAsiaTheme="minorHAnsi"/>
          <w:szCs w:val="24"/>
          <w:lang w:eastAsia="en-US"/>
        </w:rPr>
        <w:t xml:space="preserve">Κυρίες και κύριοι συνάδελφοι, με την ψηφοφορία που διεξήχθη περαιώθηκε η συζήτηση επί του </w:t>
      </w:r>
      <w:r w:rsidRPr="00FA1B2A">
        <w:rPr>
          <w:rFonts w:eastAsiaTheme="minorHAnsi"/>
          <w:szCs w:val="24"/>
          <w:lang w:eastAsia="en-US"/>
        </w:rPr>
        <w:t>κρατικού προϋπολογισμού</w:t>
      </w:r>
      <w:r w:rsidRPr="00FA1B2A">
        <w:rPr>
          <w:rFonts w:eastAsiaTheme="minorHAnsi"/>
          <w:szCs w:val="24"/>
          <w:lang w:eastAsia="en-US"/>
        </w:rPr>
        <w:t xml:space="preserve">. </w:t>
      </w:r>
    </w:p>
    <w:p w14:paraId="5FC37743" w14:textId="77777777" w:rsidR="0020643A" w:rsidRDefault="00E84ECF">
      <w:pPr>
        <w:spacing w:after="0" w:line="600" w:lineRule="auto"/>
        <w:ind w:firstLine="720"/>
        <w:contextualSpacing/>
        <w:jc w:val="both"/>
        <w:rPr>
          <w:rFonts w:eastAsiaTheme="minorHAnsi"/>
          <w:szCs w:val="24"/>
          <w:lang w:eastAsia="en-US"/>
        </w:rPr>
      </w:pPr>
      <w:r w:rsidRPr="00FA1B2A">
        <w:rPr>
          <w:rFonts w:eastAsiaTheme="minorHAnsi"/>
          <w:szCs w:val="24"/>
          <w:lang w:eastAsia="en-US"/>
        </w:rPr>
        <w:t xml:space="preserve">Παρακαλώ να εξουσιοδοτήσετε το Προεδρείο για την υπ’ ευθύνη του επικύρωση των Πρακτικών των συνεδριάσεων </w:t>
      </w:r>
      <w:r>
        <w:rPr>
          <w:rFonts w:eastAsiaTheme="minorHAnsi"/>
          <w:szCs w:val="24"/>
          <w:lang w:eastAsia="en-US"/>
        </w:rPr>
        <w:t>τη</w:t>
      </w:r>
      <w:r>
        <w:rPr>
          <w:rFonts w:eastAsiaTheme="minorHAnsi"/>
          <w:szCs w:val="24"/>
          <w:lang w:eastAsia="en-US"/>
        </w:rPr>
        <w:t>ς</w:t>
      </w:r>
      <w:r w:rsidRPr="00FA1B2A">
        <w:rPr>
          <w:rFonts w:eastAsiaTheme="minorHAnsi"/>
          <w:szCs w:val="24"/>
          <w:lang w:eastAsia="en-US"/>
        </w:rPr>
        <w:t xml:space="preserve"> 12</w:t>
      </w:r>
      <w:r w:rsidRPr="00463469">
        <w:rPr>
          <w:rFonts w:eastAsiaTheme="minorHAnsi"/>
          <w:szCs w:val="24"/>
          <w:vertAlign w:val="superscript"/>
          <w:lang w:eastAsia="en-US"/>
        </w:rPr>
        <w:t>ης</w:t>
      </w:r>
      <w:r w:rsidRPr="00C470C2">
        <w:rPr>
          <w:rFonts w:eastAsiaTheme="minorHAnsi"/>
          <w:szCs w:val="24"/>
          <w:lang w:eastAsia="en-US"/>
        </w:rPr>
        <w:t xml:space="preserve">, </w:t>
      </w:r>
      <w:r w:rsidRPr="00FA1B2A">
        <w:rPr>
          <w:rFonts w:eastAsiaTheme="minorHAnsi"/>
          <w:szCs w:val="24"/>
          <w:lang w:eastAsia="en-US"/>
        </w:rPr>
        <w:t>13</w:t>
      </w:r>
      <w:r w:rsidRPr="00463469">
        <w:rPr>
          <w:rFonts w:eastAsiaTheme="minorHAnsi"/>
          <w:szCs w:val="24"/>
          <w:vertAlign w:val="superscript"/>
          <w:lang w:eastAsia="en-US"/>
        </w:rPr>
        <w:t>ης</w:t>
      </w:r>
      <w:r w:rsidRPr="00FA1B2A">
        <w:rPr>
          <w:rFonts w:eastAsiaTheme="minorHAnsi"/>
          <w:szCs w:val="24"/>
          <w:lang w:eastAsia="en-US"/>
        </w:rPr>
        <w:t>, 14</w:t>
      </w:r>
      <w:r w:rsidRPr="00463469">
        <w:rPr>
          <w:rFonts w:eastAsiaTheme="minorHAnsi"/>
          <w:szCs w:val="24"/>
          <w:vertAlign w:val="superscript"/>
          <w:lang w:eastAsia="en-US"/>
        </w:rPr>
        <w:t>ης</w:t>
      </w:r>
      <w:r w:rsidRPr="00FA1B2A">
        <w:rPr>
          <w:rFonts w:eastAsiaTheme="minorHAnsi"/>
          <w:szCs w:val="24"/>
          <w:lang w:eastAsia="en-US"/>
        </w:rPr>
        <w:t>, 17</w:t>
      </w:r>
      <w:r w:rsidRPr="00463469">
        <w:rPr>
          <w:rFonts w:eastAsiaTheme="minorHAnsi"/>
          <w:szCs w:val="24"/>
          <w:vertAlign w:val="superscript"/>
          <w:lang w:eastAsia="en-US"/>
        </w:rPr>
        <w:t>ης</w:t>
      </w:r>
      <w:r w:rsidRPr="00FA1B2A">
        <w:rPr>
          <w:rFonts w:eastAsiaTheme="minorHAnsi"/>
          <w:szCs w:val="24"/>
          <w:lang w:eastAsia="en-US"/>
        </w:rPr>
        <w:t xml:space="preserve"> και 18</w:t>
      </w:r>
      <w:r w:rsidRPr="00463469">
        <w:rPr>
          <w:rFonts w:eastAsiaTheme="minorHAnsi"/>
          <w:szCs w:val="24"/>
          <w:vertAlign w:val="superscript"/>
          <w:lang w:eastAsia="en-US"/>
        </w:rPr>
        <w:t>ης</w:t>
      </w:r>
      <w:r w:rsidRPr="00FA1B2A">
        <w:rPr>
          <w:rFonts w:eastAsiaTheme="minorHAnsi"/>
          <w:szCs w:val="24"/>
          <w:lang w:eastAsia="en-US"/>
        </w:rPr>
        <w:t xml:space="preserve"> Δεκεμβρίου 2018, </w:t>
      </w:r>
      <w:r>
        <w:rPr>
          <w:rFonts w:eastAsiaTheme="minorHAnsi"/>
          <w:szCs w:val="24"/>
          <w:lang w:eastAsia="en-US"/>
        </w:rPr>
        <w:t>σ</w:t>
      </w:r>
      <w:r w:rsidRPr="00FA1B2A">
        <w:rPr>
          <w:rFonts w:eastAsiaTheme="minorHAnsi"/>
          <w:szCs w:val="24"/>
          <w:lang w:eastAsia="en-US"/>
        </w:rPr>
        <w:t xml:space="preserve">τις οποίες </w:t>
      </w:r>
      <w:r>
        <w:rPr>
          <w:rFonts w:eastAsiaTheme="minorHAnsi"/>
          <w:szCs w:val="24"/>
          <w:lang w:eastAsia="en-US"/>
        </w:rPr>
        <w:t>περιλαμβάνεται</w:t>
      </w:r>
      <w:r>
        <w:rPr>
          <w:rFonts w:eastAsiaTheme="minorHAnsi"/>
          <w:szCs w:val="24"/>
          <w:lang w:eastAsia="en-US"/>
        </w:rPr>
        <w:t xml:space="preserve"> </w:t>
      </w:r>
      <w:r w:rsidRPr="00FA1B2A">
        <w:rPr>
          <w:rFonts w:eastAsiaTheme="minorHAnsi"/>
          <w:szCs w:val="24"/>
          <w:lang w:eastAsia="en-US"/>
        </w:rPr>
        <w:t xml:space="preserve">η συζήτηση και η ψήφιση του </w:t>
      </w:r>
      <w:r w:rsidRPr="00FA1B2A">
        <w:rPr>
          <w:rFonts w:eastAsiaTheme="minorHAnsi"/>
          <w:szCs w:val="24"/>
          <w:lang w:eastAsia="en-US"/>
        </w:rPr>
        <w:t>π</w:t>
      </w:r>
      <w:r w:rsidRPr="00FA1B2A">
        <w:rPr>
          <w:rFonts w:eastAsiaTheme="minorHAnsi"/>
          <w:szCs w:val="24"/>
          <w:lang w:eastAsia="en-US"/>
        </w:rPr>
        <w:t>ροϋπολογισμού.</w:t>
      </w:r>
    </w:p>
    <w:p w14:paraId="5FC37744" w14:textId="77777777" w:rsidR="0020643A" w:rsidRDefault="00E84ECF">
      <w:pPr>
        <w:spacing w:after="0" w:line="600" w:lineRule="auto"/>
        <w:ind w:firstLine="720"/>
        <w:contextualSpacing/>
        <w:jc w:val="both"/>
        <w:rPr>
          <w:rFonts w:eastAsiaTheme="minorHAnsi"/>
          <w:szCs w:val="24"/>
          <w:lang w:eastAsia="en-US"/>
        </w:rPr>
      </w:pPr>
      <w:r w:rsidRPr="00FA1B2A">
        <w:rPr>
          <w:rFonts w:eastAsiaTheme="minorHAnsi"/>
          <w:b/>
          <w:szCs w:val="24"/>
          <w:lang w:eastAsia="en-US"/>
        </w:rPr>
        <w:t xml:space="preserve">ΟΛΟΙ ΟΙ ΒΟΥΛΕΥΤΕΣ: </w:t>
      </w:r>
      <w:r w:rsidRPr="00FA1B2A">
        <w:rPr>
          <w:rFonts w:eastAsiaTheme="minorHAnsi"/>
          <w:szCs w:val="24"/>
          <w:lang w:eastAsia="en-US"/>
        </w:rPr>
        <w:t>Μάλιστα, μάλιστα.</w:t>
      </w:r>
    </w:p>
    <w:p w14:paraId="5FC37745" w14:textId="77777777" w:rsidR="0020643A" w:rsidRDefault="00E84ECF">
      <w:pPr>
        <w:spacing w:after="0" w:line="600" w:lineRule="auto"/>
        <w:ind w:firstLine="720"/>
        <w:contextualSpacing/>
        <w:jc w:val="both"/>
        <w:rPr>
          <w:rFonts w:eastAsiaTheme="minorHAnsi"/>
          <w:szCs w:val="24"/>
          <w:lang w:eastAsia="en-US"/>
        </w:rPr>
      </w:pPr>
      <w:r w:rsidRPr="00FA1B2A">
        <w:rPr>
          <w:rFonts w:eastAsiaTheme="minorHAnsi"/>
          <w:b/>
          <w:szCs w:val="24"/>
          <w:lang w:eastAsia="en-US"/>
        </w:rPr>
        <w:t>ΠΡΟΕΔΡΕΥΩΝ (Γεώργιος Βαρεμένος):</w:t>
      </w:r>
      <w:r w:rsidRPr="00FA1B2A">
        <w:rPr>
          <w:rFonts w:eastAsiaTheme="minorHAnsi"/>
          <w:szCs w:val="24"/>
          <w:lang w:eastAsia="en-US"/>
        </w:rPr>
        <w:t xml:space="preserve"> Συνεπώς παρεσχέθη η ζητηθείσα εξουσιοδότηση.</w:t>
      </w:r>
    </w:p>
    <w:p w14:paraId="5FC37746" w14:textId="77777777" w:rsidR="0020643A" w:rsidRDefault="00E84ECF">
      <w:pPr>
        <w:spacing w:after="0" w:line="600" w:lineRule="auto"/>
        <w:ind w:firstLine="720"/>
        <w:contextualSpacing/>
        <w:jc w:val="both"/>
        <w:rPr>
          <w:rFonts w:eastAsiaTheme="minorHAnsi"/>
          <w:szCs w:val="24"/>
          <w:lang w:eastAsia="en-US"/>
        </w:rPr>
      </w:pPr>
      <w:r w:rsidRPr="00FA1B2A">
        <w:rPr>
          <w:rFonts w:eastAsiaTheme="minorHAnsi"/>
          <w:szCs w:val="24"/>
          <w:lang w:eastAsia="en-US"/>
        </w:rPr>
        <w:t xml:space="preserve">Κυρίες και κύριοι </w:t>
      </w:r>
      <w:r w:rsidRPr="00FA1B2A">
        <w:rPr>
          <w:rFonts w:eastAsiaTheme="minorHAnsi"/>
          <w:szCs w:val="24"/>
          <w:lang w:eastAsia="en-US"/>
        </w:rPr>
        <w:t>συνάδελφοι, δέχεστε στο σημείο αυτό να λύσουμε τη συνεδρίαση;</w:t>
      </w:r>
    </w:p>
    <w:p w14:paraId="5FC37747" w14:textId="77777777" w:rsidR="0020643A" w:rsidRDefault="00E84ECF">
      <w:pPr>
        <w:spacing w:after="0" w:line="600" w:lineRule="auto"/>
        <w:ind w:firstLine="720"/>
        <w:contextualSpacing/>
        <w:jc w:val="both"/>
        <w:rPr>
          <w:rFonts w:eastAsiaTheme="minorHAnsi"/>
          <w:szCs w:val="24"/>
          <w:lang w:eastAsia="en-US"/>
        </w:rPr>
      </w:pPr>
      <w:r w:rsidRPr="00FA1B2A">
        <w:rPr>
          <w:rFonts w:eastAsiaTheme="minorHAnsi"/>
          <w:b/>
          <w:szCs w:val="24"/>
          <w:lang w:eastAsia="en-US"/>
        </w:rPr>
        <w:t xml:space="preserve">ΟΛΟΙ ΟΙ ΒΟΥΛΕΥΤΕΣ: </w:t>
      </w:r>
      <w:r w:rsidRPr="00FA1B2A">
        <w:rPr>
          <w:rFonts w:eastAsiaTheme="minorHAnsi"/>
          <w:szCs w:val="24"/>
          <w:lang w:eastAsia="en-US"/>
        </w:rPr>
        <w:t>Μάλιστα, μάλιστα.</w:t>
      </w:r>
    </w:p>
    <w:p w14:paraId="5FC37748" w14:textId="77777777" w:rsidR="0020643A" w:rsidRDefault="00E84ECF">
      <w:pPr>
        <w:spacing w:after="0" w:line="600" w:lineRule="auto"/>
        <w:ind w:firstLine="720"/>
        <w:contextualSpacing/>
        <w:jc w:val="both"/>
        <w:rPr>
          <w:rFonts w:eastAsiaTheme="minorHAnsi"/>
          <w:szCs w:val="24"/>
          <w:lang w:eastAsia="en-US"/>
        </w:rPr>
      </w:pPr>
      <w:r w:rsidRPr="00FA1B2A">
        <w:rPr>
          <w:rFonts w:eastAsiaTheme="minorHAnsi"/>
          <w:b/>
          <w:szCs w:val="24"/>
          <w:lang w:eastAsia="en-US"/>
        </w:rPr>
        <w:t>ΠΡΟΕΔΡΕΥΩΝ (Γεώργιος Βαρεμένος):</w:t>
      </w:r>
      <w:r w:rsidRPr="00FA1B2A">
        <w:rPr>
          <w:rFonts w:eastAsiaTheme="minorHAnsi"/>
          <w:szCs w:val="24"/>
          <w:lang w:eastAsia="en-US"/>
        </w:rPr>
        <w:t xml:space="preserve"> Με τη συναί</w:t>
      </w:r>
      <w:r>
        <w:rPr>
          <w:rFonts w:eastAsiaTheme="minorHAnsi"/>
          <w:szCs w:val="24"/>
          <w:lang w:eastAsia="en-US"/>
        </w:rPr>
        <w:t xml:space="preserve">νεση του Σώματος και ώρα 22.48΄ </w:t>
      </w:r>
      <w:r w:rsidRPr="00FA1B2A">
        <w:rPr>
          <w:rFonts w:eastAsiaTheme="minorHAnsi"/>
          <w:szCs w:val="24"/>
          <w:lang w:eastAsia="en-US"/>
        </w:rPr>
        <w:t xml:space="preserve">λύεται η συνεδρίαση για αύριο, </w:t>
      </w:r>
      <w:r>
        <w:rPr>
          <w:rFonts w:eastAsiaTheme="minorHAnsi"/>
          <w:szCs w:val="24"/>
          <w:lang w:eastAsia="en-US"/>
        </w:rPr>
        <w:t xml:space="preserve">ημέρα </w:t>
      </w:r>
      <w:r w:rsidRPr="00FA1B2A">
        <w:rPr>
          <w:rFonts w:eastAsiaTheme="minorHAnsi"/>
          <w:szCs w:val="24"/>
          <w:lang w:eastAsia="en-US"/>
        </w:rPr>
        <w:t>Τετάρτη 1</w:t>
      </w:r>
      <w:r>
        <w:rPr>
          <w:rFonts w:eastAsiaTheme="minorHAnsi"/>
          <w:szCs w:val="24"/>
          <w:lang w:eastAsia="en-US"/>
        </w:rPr>
        <w:t>9 Δεκεμβρίου 2017 και ώρα 12.00΄</w:t>
      </w:r>
      <w:r>
        <w:rPr>
          <w:rFonts w:eastAsiaTheme="minorHAnsi"/>
          <w:szCs w:val="24"/>
          <w:lang w:eastAsia="en-US"/>
        </w:rPr>
        <w:t>,</w:t>
      </w:r>
      <w:r w:rsidRPr="00FA1B2A">
        <w:rPr>
          <w:rFonts w:eastAsiaTheme="minorHAnsi"/>
          <w:szCs w:val="24"/>
          <w:lang w:eastAsia="en-US"/>
        </w:rPr>
        <w:t xml:space="preserve"> με αντικείμενο εργασιών του Σώματος</w:t>
      </w:r>
      <w:r>
        <w:rPr>
          <w:rFonts w:eastAsiaTheme="minorHAnsi"/>
          <w:szCs w:val="24"/>
          <w:lang w:eastAsia="en-US"/>
        </w:rPr>
        <w:t>:</w:t>
      </w:r>
      <w:r w:rsidRPr="00FA1B2A">
        <w:rPr>
          <w:rFonts w:eastAsiaTheme="minorHAnsi"/>
          <w:szCs w:val="24"/>
          <w:lang w:eastAsia="en-US"/>
        </w:rPr>
        <w:t xml:space="preserve"> νομοθετική εργασία</w:t>
      </w:r>
      <w:r>
        <w:rPr>
          <w:rFonts w:eastAsiaTheme="minorHAnsi"/>
          <w:szCs w:val="24"/>
          <w:lang w:eastAsia="en-US"/>
        </w:rPr>
        <w:t>,</w:t>
      </w:r>
      <w:r w:rsidRPr="00FA1B2A">
        <w:rPr>
          <w:rFonts w:eastAsiaTheme="minorHAnsi"/>
          <w:szCs w:val="24"/>
          <w:lang w:eastAsia="en-US"/>
        </w:rPr>
        <w:t xml:space="preserve"> </w:t>
      </w:r>
      <w:r>
        <w:rPr>
          <w:rFonts w:eastAsiaTheme="minorHAnsi"/>
          <w:szCs w:val="24"/>
          <w:lang w:eastAsia="en-US"/>
        </w:rPr>
        <w:t>μ</w:t>
      </w:r>
      <w:r w:rsidRPr="00FA1B2A">
        <w:rPr>
          <w:rFonts w:eastAsiaTheme="minorHAnsi"/>
          <w:szCs w:val="24"/>
          <w:lang w:eastAsia="en-US"/>
        </w:rPr>
        <w:t>όνη συζήτηση και ψήφιση επί της αρχής, των άρθρων και του συνόλου του σχεδίου νόμου του Υπουργείου Περιβάλλοντος και Ενέργειας: «Επείγουσες ρυθμίσεις του Υπουργείου</w:t>
      </w:r>
      <w:r>
        <w:rPr>
          <w:rFonts w:eastAsiaTheme="minorHAnsi"/>
          <w:szCs w:val="24"/>
          <w:lang w:eastAsia="en-US"/>
        </w:rPr>
        <w:t xml:space="preserve"> Περιβάλλοντος και Ενέργειας</w:t>
      </w:r>
      <w:r>
        <w:rPr>
          <w:rFonts w:eastAsiaTheme="minorHAnsi"/>
          <w:szCs w:val="24"/>
          <w:lang w:eastAsia="en-US"/>
        </w:rPr>
        <w:t xml:space="preserve"> </w:t>
      </w:r>
      <w:r>
        <w:rPr>
          <w:rFonts w:eastAsiaTheme="minorHAnsi"/>
          <w:szCs w:val="24"/>
          <w:lang w:eastAsia="en-US"/>
        </w:rPr>
        <w:t>-</w:t>
      </w:r>
      <w:r>
        <w:rPr>
          <w:rFonts w:eastAsiaTheme="minorHAnsi"/>
          <w:szCs w:val="24"/>
          <w:lang w:eastAsia="en-US"/>
        </w:rPr>
        <w:t xml:space="preserve"> </w:t>
      </w:r>
      <w:r w:rsidRPr="00FA1B2A">
        <w:rPr>
          <w:rFonts w:eastAsiaTheme="minorHAnsi"/>
          <w:szCs w:val="24"/>
          <w:lang w:eastAsia="en-US"/>
        </w:rPr>
        <w:t>Κύ</w:t>
      </w:r>
      <w:r w:rsidRPr="00FA1B2A">
        <w:rPr>
          <w:rFonts w:eastAsiaTheme="minorHAnsi"/>
          <w:szCs w:val="24"/>
          <w:lang w:eastAsia="en-US"/>
        </w:rPr>
        <w:t xml:space="preserve">ρωση της από 20.11.2018 Σύμβασης μεταξύ του Ελληνικού Δημοσίου και των εταιρειών </w:t>
      </w:r>
      <w:r>
        <w:rPr>
          <w:rFonts w:eastAsiaTheme="minorHAnsi"/>
          <w:szCs w:val="24"/>
          <w:lang w:eastAsia="en-US"/>
        </w:rPr>
        <w:t xml:space="preserve">ENERGEAN OIL AND GAS - </w:t>
      </w:r>
      <w:r w:rsidRPr="00FA1B2A">
        <w:rPr>
          <w:rFonts w:eastAsiaTheme="minorHAnsi"/>
          <w:szCs w:val="24"/>
          <w:lang w:eastAsia="en-US"/>
        </w:rPr>
        <w:t xml:space="preserve">ΕΝΕΡΓΕΙΑΚΗ ΑΙΓΑΙΟΥ ΑΝΩΝΥΜΗ ΕΤΑΙΡΕΙΑ </w:t>
      </w:r>
      <w:r>
        <w:rPr>
          <w:rFonts w:eastAsiaTheme="minorHAnsi"/>
          <w:szCs w:val="24"/>
          <w:lang w:eastAsia="en-US"/>
        </w:rPr>
        <w:t>Ε</w:t>
      </w:r>
      <w:r>
        <w:rPr>
          <w:rFonts w:eastAsiaTheme="minorHAnsi"/>
          <w:szCs w:val="24"/>
          <w:lang w:eastAsia="en-US"/>
        </w:rPr>
        <w:t>ΡΕΥΝΑ</w:t>
      </w:r>
      <w:r w:rsidRPr="00FA1B2A">
        <w:rPr>
          <w:rFonts w:eastAsiaTheme="minorHAnsi"/>
          <w:szCs w:val="24"/>
          <w:lang w:eastAsia="en-US"/>
        </w:rPr>
        <w:t>Σ ΚΑΙ ΠΑΡΑΓΩΓΗΣ ΥΔΡΟΓΟΝΑΝΘΡΑΚΩΝ</w:t>
      </w:r>
      <w:r>
        <w:rPr>
          <w:rFonts w:eastAsiaTheme="minorHAnsi"/>
          <w:szCs w:val="24"/>
          <w:lang w:eastAsia="en-US"/>
        </w:rPr>
        <w:t xml:space="preserve"> κ</w:t>
      </w:r>
      <w:r w:rsidRPr="00FA1B2A">
        <w:rPr>
          <w:rFonts w:eastAsiaTheme="minorHAnsi"/>
          <w:szCs w:val="24"/>
          <w:lang w:eastAsia="en-US"/>
        </w:rPr>
        <w:t xml:space="preserve">αι </w:t>
      </w:r>
      <w:r w:rsidRPr="00FA1B2A">
        <w:rPr>
          <w:rFonts w:eastAsiaTheme="minorHAnsi"/>
          <w:szCs w:val="24"/>
          <w:lang w:eastAsia="en-US"/>
        </w:rPr>
        <w:t>ΚΑΒΑΛΑ OIL ΑΝΩΝΥΜΗ ΕΤΑΙΡΕΙΑ</w:t>
      </w:r>
      <w:r w:rsidRPr="00FA1B2A">
        <w:rPr>
          <w:rFonts w:eastAsiaTheme="minorHAnsi"/>
          <w:szCs w:val="24"/>
          <w:lang w:eastAsia="en-US"/>
        </w:rPr>
        <w:t>, με την οποία τροποποιείται η από 23.11.1999 Σ</w:t>
      </w:r>
      <w:r w:rsidRPr="00FA1B2A">
        <w:rPr>
          <w:rFonts w:eastAsiaTheme="minorHAnsi"/>
          <w:szCs w:val="24"/>
          <w:lang w:eastAsia="en-US"/>
        </w:rPr>
        <w:t xml:space="preserve">ύμβαση για την εκμετάλλευση Υδρογονανθράκων στη θαλάσσια περιοχή του Θρακικού Πελάγους μεταξύ του Ελληνικού Δημοσίου και της </w:t>
      </w:r>
      <w:r w:rsidRPr="00FA1B2A">
        <w:rPr>
          <w:rFonts w:eastAsiaTheme="minorHAnsi"/>
          <w:szCs w:val="24"/>
          <w:lang w:eastAsia="en-US"/>
        </w:rPr>
        <w:t>ΚΑΒΑΛΑ OIL ΑΝΩΝΥΜΗ ΕΤΑΙΡΕΙΑ</w:t>
      </w:r>
      <w:r w:rsidRPr="00FA1B2A">
        <w:rPr>
          <w:rFonts w:eastAsiaTheme="minorHAnsi"/>
          <w:szCs w:val="24"/>
          <w:lang w:eastAsia="en-US"/>
        </w:rPr>
        <w:t xml:space="preserve"> που κυρώθηκε με το ν.2779/1999 (Α΄ 296) και άλλες διατάξεις»</w:t>
      </w:r>
      <w:r>
        <w:rPr>
          <w:rFonts w:eastAsiaTheme="minorHAnsi"/>
          <w:szCs w:val="24"/>
          <w:lang w:eastAsia="en-US"/>
        </w:rPr>
        <w:t>, σύμφωνα με την ημερήσια διάταξη.</w:t>
      </w:r>
      <w:r w:rsidRPr="00FA1B2A">
        <w:rPr>
          <w:rFonts w:eastAsiaTheme="minorHAnsi"/>
          <w:szCs w:val="24"/>
          <w:lang w:eastAsia="en-US"/>
        </w:rPr>
        <w:t xml:space="preserve"> </w:t>
      </w:r>
    </w:p>
    <w:p w14:paraId="5FC37749" w14:textId="77777777" w:rsidR="0020643A" w:rsidRDefault="00E84ECF">
      <w:pPr>
        <w:spacing w:line="600" w:lineRule="auto"/>
        <w:contextualSpacing/>
        <w:jc w:val="both"/>
        <w:rPr>
          <w:rFonts w:eastAsiaTheme="minorHAnsi"/>
          <w:szCs w:val="24"/>
          <w:lang w:eastAsia="en-US"/>
        </w:rPr>
      </w:pPr>
      <w:r w:rsidRPr="00F3189E">
        <w:rPr>
          <w:rFonts w:eastAsiaTheme="minorHAnsi"/>
          <w:b/>
          <w:bCs/>
          <w:szCs w:val="24"/>
          <w:lang w:eastAsia="en-US"/>
        </w:rPr>
        <w:t>Ο ΠΡΟΕΔ</w:t>
      </w:r>
      <w:r w:rsidRPr="00F3189E">
        <w:rPr>
          <w:rFonts w:eastAsiaTheme="minorHAnsi"/>
          <w:b/>
          <w:bCs/>
          <w:szCs w:val="24"/>
          <w:lang w:eastAsia="en-US"/>
        </w:rPr>
        <w:t>ΡΟΣ                                                                      ΟΙ ΓΡΑΜΜΑΤΕΙΣ</w:t>
      </w:r>
    </w:p>
    <w:sectPr w:rsidR="0020643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3"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0002AFF" w:usb1="4000ACFF" w:usb2="00000001" w:usb3="00000000" w:csb0="000001FF" w:csb1="00000000"/>
  </w:font>
  <w:font w:name="UB-Helvetica">
    <w:panose1 w:val="00000000000000000000"/>
    <w:charset w:val="00"/>
    <w:family w:val="roman"/>
    <w:notTrueType/>
    <w:pitch w:val="default"/>
  </w:font>
  <w:font w:name="Calibri Light">
    <w:panose1 w:val="020F0302020204030204"/>
    <w:charset w:val="A1"/>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ocumentProtection w:edit="trackedChanges" w:enforcement="1" w:cryptProviderType="rsaFull" w:cryptAlgorithmClass="hash" w:cryptAlgorithmType="typeAny" w:cryptAlgorithmSid="4" w:cryptSpinCount="50000" w:hash="j8Hb61Dz9oDe4UeyHcSKkH2IdOo=" w:salt="2jBedZQLoKkRRSDOgH9qk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43A"/>
    <w:rsid w:val="0020643A"/>
    <w:rsid w:val="00E84ECF"/>
    <w:rsid w:val="00F25E8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2F43D"/>
  <w15:docId w15:val="{C55ACBEE-E89D-49BC-A18F-26A155C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62B25"/>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362B25"/>
    <w:rPr>
      <w:rFonts w:ascii="Segoe UI" w:hAnsi="Segoe UI" w:cs="Segoe UI"/>
      <w:sz w:val="18"/>
      <w:szCs w:val="18"/>
    </w:rPr>
  </w:style>
  <w:style w:type="paragraph" w:styleId="a4">
    <w:name w:val="List Paragraph"/>
    <w:basedOn w:val="a"/>
    <w:uiPriority w:val="34"/>
    <w:qFormat/>
    <w:rsid w:val="00362B25"/>
    <w:pPr>
      <w:ind w:left="720"/>
      <w:contextualSpacing/>
    </w:pPr>
  </w:style>
  <w:style w:type="paragraph" w:styleId="a5">
    <w:name w:val="Revision"/>
    <w:hidden/>
    <w:uiPriority w:val="99"/>
    <w:semiHidden/>
    <w:rsid w:val="00C35A5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748</MetadataID>
    <Session xmlns="641f345b-441b-4b81-9152-adc2e73ba5e1">Δ´</Session>
    <Date xmlns="641f345b-441b-4b81-9152-adc2e73ba5e1">2018-12-17T22:00:00+00:00</Date>
    <Status xmlns="641f345b-441b-4b81-9152-adc2e73ba5e1">
      <Url>https://intra.parliament.gr/praktika/Lists/Incoming_Metadata/EditForm.aspx?ID=748&amp;Source=/praktika/Recordings_Library/Forms/AllItems.aspx</Url>
      <Description>Δημοσιεύτηκε</Description>
    </Status>
    <Meeting xmlns="641f345b-441b-4b81-9152-adc2e73ba5e1">ΜΣΤ´</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9882F3-FFFB-45AA-90C8-580F9497E1CB}">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641f345b-441b-4b81-9152-adc2e73ba5e1"/>
    <ds:schemaRef ds:uri="http://purl.org/dc/terms/"/>
    <ds:schemaRef ds:uri="http://www.w3.org/XML/1998/namespace"/>
    <ds:schemaRef ds:uri="http://purl.org/dc/dcmitype/"/>
  </ds:schemaRefs>
</ds:datastoreItem>
</file>

<file path=customXml/itemProps2.xml><?xml version="1.0" encoding="utf-8"?>
<ds:datastoreItem xmlns:ds="http://schemas.openxmlformats.org/officeDocument/2006/customXml" ds:itemID="{C20B84B0-B532-4CC7-838C-68C6FDDE81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39FE99-D9F0-41C5-866C-AD4126A4A28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264</Pages>
  <Words>132960</Words>
  <Characters>717985</Characters>
  <Application>Microsoft Office Word</Application>
  <DocSecurity>0</DocSecurity>
  <Lines>5983</Lines>
  <Paragraphs>1698</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849247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2019-01-09T12:48:00Z</dcterms:created>
  <dcterms:modified xsi:type="dcterms:W3CDTF">2019-01-09T12:48:00Z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